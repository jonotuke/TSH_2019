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27C9B" w14:textId="77777777" w:rsidR="00896AA6" w:rsidRDefault="00AB6052">
      <w:r>
        <w:t>Tosovic – case/control (n)   pre-meno    post meno    BMI&lt;25      BMI&gt;25</w:t>
      </w:r>
    </w:p>
    <w:p w14:paraId="4A631D26" w14:textId="77777777" w:rsidR="00AB6052" w:rsidRDefault="00AB6052">
      <w:r>
        <w:t xml:space="preserve">                    T3                               168/175     461/469     327/329     302/315</w:t>
      </w:r>
    </w:p>
    <w:p w14:paraId="576228A6" w14:textId="77777777" w:rsidR="00AB6052" w:rsidRDefault="00AB6052">
      <w:r>
        <w:t xml:space="preserve">                    T4                                168/</w:t>
      </w:r>
      <w:commentRangeStart w:id="0"/>
      <w:r>
        <w:t>175</w:t>
      </w:r>
      <w:commentRangeEnd w:id="0"/>
      <w:r w:rsidR="00CF335F">
        <w:rPr>
          <w:rStyle w:val="CommentReference"/>
        </w:rPr>
        <w:commentReference w:id="0"/>
      </w:r>
      <w:r>
        <w:t xml:space="preserve">     461/469     </w:t>
      </w:r>
      <w:commentRangeStart w:id="1"/>
      <w:r>
        <w:t>327</w:t>
      </w:r>
      <w:commentRangeEnd w:id="1"/>
      <w:r w:rsidR="00CF335F">
        <w:rPr>
          <w:rStyle w:val="CommentReference"/>
        </w:rPr>
        <w:commentReference w:id="1"/>
      </w:r>
      <w:r>
        <w:t>/329     302/315</w:t>
      </w:r>
    </w:p>
    <w:p w14:paraId="6BBE4D15" w14:textId="77777777" w:rsidR="00AB6052" w:rsidRDefault="00AB6052">
      <w:r>
        <w:t xml:space="preserve">                  TSH                                169/175     459/469     326/328      302/316  </w:t>
      </w:r>
    </w:p>
    <w:p w14:paraId="7EA0043A" w14:textId="77777777" w:rsidR="00AB6052" w:rsidRDefault="00CF335F">
      <w:pPr>
        <w:rPr>
          <w:ins w:id="2" w:author="Stephen" w:date="2019-05-15T19:37:00Z"/>
        </w:rPr>
      </w:pPr>
      <w:ins w:id="3" w:author="Nigel Bean" w:date="2019-05-15T11:48:00Z">
        <w:r>
          <w:t xml:space="preserve">Also, </w:t>
        </w:r>
      </w:ins>
      <w:ins w:id="4" w:author="Nigel Bean" w:date="2019-05-15T11:49:00Z">
        <w:r>
          <w:t xml:space="preserve">how do rows 111 and 112 differ from 123 and 124 apart from the Number of cases? Should 111 and 112 be Quartiles? Why do their numbers differ from dichotomised and continuous? </w:t>
        </w:r>
      </w:ins>
    </w:p>
    <w:p w14:paraId="5BCF30F6" w14:textId="77777777" w:rsidR="00CC095D" w:rsidRDefault="00CC095D">
      <w:ins w:id="5" w:author="Stephen" w:date="2019-05-15T19:37:00Z">
        <w:r>
          <w:t>This relies on my addition. I think the 175 and 327 are correct. Will bring paper tomorrow.</w:t>
        </w:r>
      </w:ins>
      <w:ins w:id="6" w:author="Stephen" w:date="2019-05-15T20:12:00Z">
        <w:r w:rsidR="001A56BD">
          <w:t xml:space="preserve"> Rows 111 and 112 are quartiles</w:t>
        </w:r>
      </w:ins>
      <w:ins w:id="7" w:author="Stephen" w:date="2019-05-15T20:15:00Z">
        <w:r w:rsidR="001A56BD">
          <w:t>. 123 and 124 are stratified for menopausal status and BMI.</w:t>
        </w:r>
      </w:ins>
    </w:p>
    <w:p w14:paraId="36962C01" w14:textId="77777777" w:rsidR="00CF335F" w:rsidDel="00CF335F" w:rsidRDefault="00CF335F">
      <w:pPr>
        <w:rPr>
          <w:del w:id="8" w:author="Nigel Bean" w:date="2019-05-15T11:50:00Z"/>
        </w:rPr>
      </w:pPr>
    </w:p>
    <w:p w14:paraId="3A22E5A6" w14:textId="77777777" w:rsidR="00CF335F" w:rsidRDefault="00CF335F"/>
    <w:p w14:paraId="67D0EF7D" w14:textId="77777777" w:rsidR="00AB6052" w:rsidDel="00CF335F" w:rsidRDefault="00AB6052">
      <w:pPr>
        <w:rPr>
          <w:del w:id="9" w:author="Nigel Bean" w:date="2019-05-15T11:51:00Z"/>
        </w:rPr>
      </w:pPr>
      <w:del w:id="10" w:author="Nigel Bean" w:date="2019-05-15T11:51:00Z">
        <w:r w:rsidDel="00CF335F">
          <w:delText>Chaker  incident AF 2015 ‘ can’t infer’ – should be ‘N’</w:delText>
        </w:r>
      </w:del>
    </w:p>
    <w:p w14:paraId="5580749D" w14:textId="77777777" w:rsidR="00AB6052" w:rsidRDefault="00AB6052"/>
    <w:p w14:paraId="3C067B95" w14:textId="77777777" w:rsidR="006D4B06" w:rsidRDefault="00AB6052">
      <w:pPr>
        <w:rPr>
          <w:ins w:id="11" w:author="Nigel Bean" w:date="2019-05-15T11:54:00Z"/>
        </w:rPr>
      </w:pPr>
      <w:r>
        <w:t>van de Ven (correct spelling)- different lines are referring to high or low thyroid; high thyroid = high FT4 /low TSH</w:t>
      </w:r>
      <w:r w:rsidR="00B640A6">
        <w:t>- converse for low thyroid. Lines 1,4,5,7 are high thyroid.</w:t>
      </w:r>
    </w:p>
    <w:p w14:paraId="5FBFE715" w14:textId="77777777" w:rsidR="006D4B06" w:rsidRDefault="006D4B06">
      <w:pPr>
        <w:rPr>
          <w:ins w:id="12" w:author="Nigel Bean" w:date="2019-05-15T11:55:00Z"/>
        </w:rPr>
      </w:pPr>
      <w:ins w:id="13" w:author="Nigel Bean" w:date="2019-05-15T11:54:00Z">
        <w:r>
          <w:t xml:space="preserve">OK, can you check whether you meant row 4 or row 3 as row 3 was labelled </w:t>
        </w:r>
      </w:ins>
      <w:ins w:id="14" w:author="Nigel Bean" w:date="2019-05-15T11:55:00Z">
        <w:r>
          <w:t>high!</w:t>
        </w:r>
      </w:ins>
      <w:ins w:id="15" w:author="Stephen" w:date="2019-05-15T20:19:00Z">
        <w:r w:rsidR="001A56BD">
          <w:t xml:space="preserve"> Row 3 is low, row 4 is high. </w:t>
        </w:r>
      </w:ins>
    </w:p>
    <w:p w14:paraId="6010F64E" w14:textId="77777777" w:rsidR="006D4B06" w:rsidRDefault="006D4B06"/>
    <w:p w14:paraId="05C5FAD6" w14:textId="77777777" w:rsidR="006D4B06" w:rsidRDefault="00B640A6">
      <w:pPr>
        <w:rPr>
          <w:ins w:id="16" w:author="Nigel Bean" w:date="2019-05-15T11:57:00Z"/>
        </w:rPr>
      </w:pPr>
      <w:r>
        <w:t xml:space="preserve">Chaker   incident diabetes – strictly euthyroid n=7188                 </w:t>
      </w:r>
    </w:p>
    <w:p w14:paraId="173497D2" w14:textId="77777777" w:rsidR="00B640A6" w:rsidRDefault="006D4B06">
      <w:ins w:id="17" w:author="Nigel Bean" w:date="2019-05-15T11:57:00Z">
        <w:r>
          <w:t>But: incident diabetes</w:t>
        </w:r>
      </w:ins>
      <w:ins w:id="18" w:author="Nigel Bean" w:date="2019-05-15T11:58:00Z">
        <w:r>
          <w:t xml:space="preserve"> has n = 7114 &lt; 7188 with the further condition of needing to be strictly euthyroid? </w:t>
        </w:r>
      </w:ins>
      <w:ins w:id="19" w:author="Stephen" w:date="2019-05-15T20:26:00Z">
        <w:r w:rsidR="00FB5BE9">
          <w:t xml:space="preserve"> The 7114 is a mistake ; for total participants n= 8447 for TSH and 8446  for FT4.</w:t>
        </w:r>
      </w:ins>
    </w:p>
    <w:p w14:paraId="57B10FFB" w14:textId="77777777" w:rsidR="00B640A6" w:rsidDel="006D4B06" w:rsidRDefault="00B640A6">
      <w:pPr>
        <w:rPr>
          <w:del w:id="20" w:author="Nigel Bean" w:date="2019-05-15T11:57:00Z"/>
        </w:rPr>
      </w:pPr>
      <w:del w:id="21" w:author="Nigel Bean" w:date="2019-05-15T11:57:00Z">
        <w:r w:rsidDel="006D4B06">
          <w:delText xml:space="preserve">                Prediabetes  to diabetes strictly euthyroid  n=1137</w:delText>
        </w:r>
      </w:del>
    </w:p>
    <w:p w14:paraId="3EBEEEF8" w14:textId="77777777" w:rsidR="00B640A6" w:rsidDel="006D4B06" w:rsidRDefault="00B640A6">
      <w:pPr>
        <w:rPr>
          <w:del w:id="22" w:author="Nigel Bean" w:date="2019-05-15T12:00:00Z"/>
        </w:rPr>
      </w:pPr>
    </w:p>
    <w:p w14:paraId="3DE27151" w14:textId="77777777" w:rsidR="00B640A6" w:rsidDel="006D4B06" w:rsidRDefault="00B640A6">
      <w:pPr>
        <w:rPr>
          <w:del w:id="23" w:author="Nigel Bean" w:date="2019-05-15T12:00:00Z"/>
        </w:rPr>
      </w:pPr>
      <w:del w:id="24" w:author="Nigel Bean" w:date="2019-05-15T12:00:00Z">
        <w:r w:rsidDel="006D4B06">
          <w:delText>Jun        ‘these were missing’ – did you insert? – confirming delta thyroid/diabetes female p values</w:delText>
        </w:r>
      </w:del>
    </w:p>
    <w:p w14:paraId="3322065F" w14:textId="77777777" w:rsidR="00B640A6" w:rsidDel="006D4B06" w:rsidRDefault="00B640A6">
      <w:pPr>
        <w:rPr>
          <w:del w:id="25" w:author="Nigel Bean" w:date="2019-05-15T12:00:00Z"/>
        </w:rPr>
      </w:pPr>
      <w:del w:id="26" w:author="Nigel Bean" w:date="2019-05-15T12:00:00Z">
        <w:r w:rsidDel="006D4B06">
          <w:delText xml:space="preserve">              T3- 0.019, T4 0.019, TSH 0.015 (Tertiles)</w:delText>
        </w:r>
      </w:del>
    </w:p>
    <w:p w14:paraId="3B5B2B1A" w14:textId="77777777" w:rsidR="00B640A6" w:rsidDel="006D4B06" w:rsidRDefault="00B640A6">
      <w:pPr>
        <w:rPr>
          <w:del w:id="27" w:author="Nigel Bean" w:date="2019-05-15T12:00:00Z"/>
        </w:rPr>
      </w:pPr>
      <w:del w:id="28" w:author="Nigel Bean" w:date="2019-05-15T12:00:00Z">
        <w:r w:rsidDel="006D4B06">
          <w:delText>Continuous variable – delta thyroid/diabetes female p values- T3 &lt;0.05, T4&lt;0.01, TSH&lt;0.001</w:delText>
        </w:r>
      </w:del>
    </w:p>
    <w:p w14:paraId="33914DF3" w14:textId="77777777" w:rsidR="00B640A6" w:rsidDel="006D4B06" w:rsidRDefault="00B640A6">
      <w:pPr>
        <w:rPr>
          <w:del w:id="29" w:author="Nigel Bean" w:date="2019-05-15T12:00:00Z"/>
        </w:rPr>
      </w:pPr>
      <w:del w:id="30" w:author="Nigel Bean" w:date="2019-05-15T12:00:00Z">
        <w:r w:rsidDel="006D4B06">
          <w:delText>Continuous variable – delta thyroid/diabetes male p values-T3 &lt;0.01, T4 &lt;0.001, TSH&lt;0.01</w:delText>
        </w:r>
      </w:del>
    </w:p>
    <w:p w14:paraId="68684462" w14:textId="77777777" w:rsidR="00B640A6" w:rsidDel="004B5C00" w:rsidRDefault="00B640A6">
      <w:pPr>
        <w:rPr>
          <w:del w:id="31" w:author="Nigel Bean" w:date="2019-05-15T12:30:00Z"/>
        </w:rPr>
      </w:pPr>
    </w:p>
    <w:p w14:paraId="03144D08" w14:textId="77777777" w:rsidR="00B640A6" w:rsidDel="004B5C00" w:rsidRDefault="00B640A6">
      <w:pPr>
        <w:rPr>
          <w:del w:id="32" w:author="Nigel Bean" w:date="2019-05-15T12:30:00Z"/>
        </w:rPr>
      </w:pPr>
      <w:del w:id="33" w:author="Nigel Bean" w:date="2019-05-15T12:30:00Z">
        <w:r w:rsidDel="004B5C00">
          <w:delText xml:space="preserve">Shon  </w:delText>
        </w:r>
        <w:r w:rsidR="00113EB1" w:rsidDel="004B5C00">
          <w:delText>- obesity</w:delText>
        </w:r>
        <w:r w:rsidDel="004B5C00">
          <w:delText xml:space="preserve"> TSH   N (not sig) P value not supplied  </w:delText>
        </w:r>
      </w:del>
    </w:p>
    <w:p w14:paraId="3CDBCED3" w14:textId="77777777" w:rsidR="00113EB1" w:rsidDel="004B5C00" w:rsidRDefault="00113EB1">
      <w:pPr>
        <w:rPr>
          <w:del w:id="34" w:author="Nigel Bean" w:date="2019-05-15T12:30:00Z"/>
        </w:rPr>
      </w:pPr>
      <w:del w:id="35" w:author="Nigel Bean" w:date="2019-05-15T12:30:00Z">
        <w:r w:rsidDel="004B5C00">
          <w:delText>This is from article</w:delText>
        </w:r>
      </w:del>
    </w:p>
    <w:p w14:paraId="579A40DB" w14:textId="77777777" w:rsidR="00113EB1" w:rsidRPr="00113EB1" w:rsidDel="004B5C00" w:rsidRDefault="00113EB1" w:rsidP="00113EB1">
      <w:pPr>
        <w:shd w:val="clear" w:color="auto" w:fill="FFFFFF"/>
        <w:spacing w:before="308" w:after="154" w:line="300" w:lineRule="atLeast"/>
        <w:outlineLvl w:val="2"/>
        <w:rPr>
          <w:del w:id="36" w:author="Nigel Bean" w:date="2019-05-15T12:30:00Z"/>
          <w:rFonts w:ascii="Arial" w:eastAsia="Times New Roman" w:hAnsi="Arial" w:cs="Arial"/>
          <w:color w:val="724128"/>
          <w:sz w:val="16"/>
          <w:szCs w:val="16"/>
          <w:lang w:eastAsia="en-AU"/>
        </w:rPr>
      </w:pPr>
      <w:del w:id="37" w:author="Nigel Bean" w:date="2019-05-15T12:30:00Z">
        <w:r w:rsidRPr="00113EB1" w:rsidDel="004B5C00">
          <w:rPr>
            <w:rFonts w:ascii="Arial" w:eastAsia="Times New Roman" w:hAnsi="Arial" w:cs="Arial"/>
            <w:color w:val="724128"/>
            <w:sz w:val="16"/>
            <w:szCs w:val="16"/>
            <w:lang w:eastAsia="en-AU"/>
          </w:rPr>
          <w:delText>Statistical analysis</w:delText>
        </w:r>
      </w:del>
    </w:p>
    <w:p w14:paraId="53B6F7FC" w14:textId="77777777" w:rsidR="00113EB1" w:rsidRPr="00113EB1" w:rsidDel="004B5C00" w:rsidRDefault="00113EB1" w:rsidP="00113EB1">
      <w:pPr>
        <w:shd w:val="clear" w:color="auto" w:fill="FFFFFF"/>
        <w:spacing w:before="166" w:after="166" w:line="240" w:lineRule="auto"/>
        <w:rPr>
          <w:del w:id="38" w:author="Nigel Bean" w:date="2019-05-15T12:30:00Z"/>
          <w:rFonts w:ascii="Times New Roman" w:eastAsia="Times New Roman" w:hAnsi="Times New Roman" w:cs="Times New Roman"/>
          <w:color w:val="000000"/>
          <w:sz w:val="16"/>
          <w:szCs w:val="16"/>
          <w:lang w:eastAsia="en-AU"/>
        </w:rPr>
      </w:pPr>
      <w:del w:id="39" w:author="Nigel Bean" w:date="2019-05-15T12:30:00Z">
        <w:r w:rsidRPr="00113EB1" w:rsidDel="004B5C00">
          <w:rPr>
            <w:rFonts w:ascii="Times New Roman" w:eastAsia="Times New Roman" w:hAnsi="Times New Roman" w:cs="Times New Roman"/>
            <w:color w:val="000000"/>
            <w:sz w:val="16"/>
            <w:szCs w:val="16"/>
            <w:lang w:eastAsia="en-AU"/>
          </w:rPr>
          <w:delText>The relationships between serum TSH or free T4 and BMI were evaluated as continuous variables and as categorical variables (i.e., as quartiles of similar size). Independent samples </w:delText>
        </w:r>
        <w:r w:rsidRPr="00113EB1" w:rsidDel="004B5C00">
          <w:rPr>
            <w:rFonts w:ascii="Times New Roman" w:eastAsia="Times New Roman" w:hAnsi="Times New Roman" w:cs="Times New Roman"/>
            <w:i/>
            <w:iCs/>
            <w:color w:val="000000"/>
            <w:sz w:val="16"/>
            <w:lang w:eastAsia="en-AU"/>
          </w:rPr>
          <w:delText>t</w:delText>
        </w:r>
        <w:r w:rsidRPr="00113EB1" w:rsidDel="004B5C00">
          <w:rPr>
            <w:rFonts w:ascii="Times New Roman" w:eastAsia="Times New Roman" w:hAnsi="Times New Roman" w:cs="Times New Roman"/>
            <w:color w:val="000000"/>
            <w:sz w:val="16"/>
            <w:szCs w:val="16"/>
            <w:lang w:eastAsia="en-AU"/>
          </w:rPr>
          <w:delText>-test was applied to evaluate the differences among all parameters. When more than two groups were compared, we applied ANOVA with Tukey </w:delText>
        </w:r>
        <w:r w:rsidRPr="00113EB1" w:rsidDel="004B5C00">
          <w:rPr>
            <w:rFonts w:ascii="Times New Roman" w:eastAsia="Times New Roman" w:hAnsi="Times New Roman" w:cs="Times New Roman"/>
            <w:i/>
            <w:iCs/>
            <w:color w:val="000000"/>
            <w:sz w:val="16"/>
            <w:lang w:eastAsia="en-AU"/>
          </w:rPr>
          <w:delText>post hoc</w:delText>
        </w:r>
        <w:r w:rsidRPr="00113EB1" w:rsidDel="004B5C00">
          <w:rPr>
            <w:rFonts w:ascii="Times New Roman" w:eastAsia="Times New Roman" w:hAnsi="Times New Roman" w:cs="Times New Roman"/>
            <w:color w:val="000000"/>
            <w:sz w:val="16"/>
            <w:szCs w:val="16"/>
            <w:lang w:eastAsia="en-AU"/>
          </w:rPr>
          <w:delText> analysis. Multiple linear regression models were performed for associations of thyroid function with BMI and serum lipid concentrations, with adjustment for age, smoking, and BMI. SPSS 12 (SPSS Inc, IL, USA) was used for data analysis, and </w:delText>
        </w:r>
        <w:r w:rsidRPr="00113EB1" w:rsidDel="004B5C00">
          <w:rPr>
            <w:rFonts w:ascii="Times New Roman" w:eastAsia="Times New Roman" w:hAnsi="Times New Roman" w:cs="Times New Roman"/>
            <w:i/>
            <w:iCs/>
            <w:color w:val="000000"/>
            <w:sz w:val="16"/>
            <w:lang w:eastAsia="en-AU"/>
          </w:rPr>
          <w:delText>p</w:delText>
        </w:r>
        <w:r w:rsidRPr="00113EB1" w:rsidDel="004B5C00">
          <w:rPr>
            <w:rFonts w:ascii="Times New Roman" w:eastAsia="Times New Roman" w:hAnsi="Times New Roman" w:cs="Times New Roman"/>
            <w:color w:val="000000"/>
            <w:sz w:val="16"/>
            <w:szCs w:val="16"/>
            <w:lang w:eastAsia="en-AU"/>
          </w:rPr>
          <w:delText>&lt;0.05 was considered statistically significant.</w:delText>
        </w:r>
      </w:del>
    </w:p>
    <w:p w14:paraId="2D546400" w14:textId="77777777" w:rsidR="00113EB1" w:rsidRPr="00113EB1" w:rsidDel="004B5C00" w:rsidRDefault="007B7CCA" w:rsidP="00113EB1">
      <w:pPr>
        <w:shd w:val="clear" w:color="auto" w:fill="FFFFFF"/>
        <w:spacing w:after="0" w:line="240" w:lineRule="auto"/>
        <w:jc w:val="right"/>
        <w:rPr>
          <w:del w:id="40" w:author="Nigel Bean" w:date="2019-05-15T12:30:00Z"/>
          <w:rFonts w:ascii="Arial" w:eastAsia="Times New Roman" w:hAnsi="Arial" w:cs="Arial"/>
          <w:color w:val="000000"/>
          <w:sz w:val="16"/>
          <w:szCs w:val="16"/>
          <w:lang w:eastAsia="en-AU"/>
        </w:rPr>
      </w:pPr>
      <w:del w:id="41" w:author="Nigel Bean" w:date="2019-05-15T12:30:00Z">
        <w:r w:rsidDel="004B5C00">
          <w:fldChar w:fldCharType="begin"/>
        </w:r>
        <w:r w:rsidR="00AC5089" w:rsidDel="004B5C00">
          <w:delInstrText xml:space="preserve"> HYPERLINK "https://www.ncbi.nlm.nih.gov/pmc/articles/PMC2686972/" \o "Go to other sections in this page" </w:delInstrText>
        </w:r>
        <w:r w:rsidDel="004B5C00">
          <w:fldChar w:fldCharType="separate"/>
        </w:r>
        <w:r w:rsidR="00113EB1" w:rsidRPr="00113EB1" w:rsidDel="004B5C00">
          <w:rPr>
            <w:rFonts w:ascii="Arial" w:eastAsia="Times New Roman" w:hAnsi="Arial" w:cs="Arial"/>
            <w:color w:val="642A8F"/>
            <w:sz w:val="16"/>
            <w:u w:val="single"/>
            <w:lang w:eastAsia="en-AU"/>
          </w:rPr>
          <w:delText>Go to:</w:delText>
        </w:r>
        <w:r w:rsidDel="004B5C00">
          <w:rPr>
            <w:rFonts w:ascii="Arial" w:eastAsia="Times New Roman" w:hAnsi="Arial" w:cs="Arial"/>
            <w:color w:val="642A8F"/>
            <w:sz w:val="16"/>
            <w:u w:val="single"/>
            <w:lang w:eastAsia="en-AU"/>
          </w:rPr>
          <w:fldChar w:fldCharType="end"/>
        </w:r>
      </w:del>
    </w:p>
    <w:p w14:paraId="198D2B98" w14:textId="77777777" w:rsidR="00113EB1" w:rsidRPr="00113EB1" w:rsidDel="004B5C00" w:rsidRDefault="00113EB1" w:rsidP="00113EB1">
      <w:pPr>
        <w:pBdr>
          <w:bottom w:val="single" w:sz="4" w:space="0" w:color="97B0C8"/>
        </w:pBdr>
        <w:shd w:val="clear" w:color="auto" w:fill="FFFFFF"/>
        <w:spacing w:before="270" w:after="0" w:line="267" w:lineRule="atLeast"/>
        <w:outlineLvl w:val="1"/>
        <w:rPr>
          <w:del w:id="42" w:author="Nigel Bean" w:date="2019-05-15T12:30:00Z"/>
          <w:rFonts w:ascii="Arial" w:eastAsia="Times New Roman" w:hAnsi="Arial" w:cs="Arial"/>
          <w:color w:val="985735"/>
          <w:sz w:val="18"/>
          <w:szCs w:val="18"/>
          <w:lang w:eastAsia="en-AU"/>
        </w:rPr>
      </w:pPr>
      <w:del w:id="43" w:author="Nigel Bean" w:date="2019-05-15T12:30:00Z">
        <w:r w:rsidRPr="00113EB1" w:rsidDel="004B5C00">
          <w:rPr>
            <w:rFonts w:ascii="Arial" w:eastAsia="Times New Roman" w:hAnsi="Arial" w:cs="Arial"/>
            <w:color w:val="985735"/>
            <w:sz w:val="18"/>
            <w:szCs w:val="18"/>
            <w:lang w:eastAsia="en-AU"/>
          </w:rPr>
          <w:delText>RESULTS</w:delText>
        </w:r>
      </w:del>
    </w:p>
    <w:p w14:paraId="57CE26A8" w14:textId="77777777" w:rsidR="00113EB1" w:rsidRPr="00113EB1" w:rsidDel="004B5C00" w:rsidRDefault="00113EB1" w:rsidP="00113EB1">
      <w:pPr>
        <w:shd w:val="clear" w:color="auto" w:fill="FFFFFF"/>
        <w:spacing w:before="308" w:after="154" w:line="300" w:lineRule="atLeast"/>
        <w:outlineLvl w:val="2"/>
        <w:rPr>
          <w:del w:id="44" w:author="Nigel Bean" w:date="2019-05-15T12:30:00Z"/>
          <w:rFonts w:ascii="Arial" w:eastAsia="Times New Roman" w:hAnsi="Arial" w:cs="Arial"/>
          <w:color w:val="724128"/>
          <w:sz w:val="16"/>
          <w:szCs w:val="16"/>
          <w:lang w:eastAsia="en-AU"/>
        </w:rPr>
      </w:pPr>
      <w:del w:id="45" w:author="Nigel Bean" w:date="2019-05-15T12:30:00Z">
        <w:r w:rsidRPr="00113EB1" w:rsidDel="004B5C00">
          <w:rPr>
            <w:rFonts w:ascii="Arial" w:eastAsia="Times New Roman" w:hAnsi="Arial" w:cs="Arial"/>
            <w:color w:val="724128"/>
            <w:sz w:val="16"/>
            <w:szCs w:val="16"/>
            <w:lang w:eastAsia="en-AU"/>
          </w:rPr>
          <w:delText>Anthropometric and clinical characteristics of euthyroid women</w:delText>
        </w:r>
      </w:del>
    </w:p>
    <w:p w14:paraId="1AADDCF7" w14:textId="77777777" w:rsidR="00113EB1" w:rsidRPr="00113EB1" w:rsidDel="004B5C00" w:rsidRDefault="00113EB1" w:rsidP="00113EB1">
      <w:pPr>
        <w:shd w:val="clear" w:color="auto" w:fill="FFFFFF"/>
        <w:spacing w:before="166" w:after="166" w:line="240" w:lineRule="auto"/>
        <w:rPr>
          <w:del w:id="46" w:author="Nigel Bean" w:date="2019-05-15T12:30:00Z"/>
          <w:rFonts w:ascii="Times New Roman" w:eastAsia="Times New Roman" w:hAnsi="Times New Roman" w:cs="Times New Roman"/>
          <w:color w:val="000000"/>
          <w:sz w:val="16"/>
          <w:szCs w:val="16"/>
          <w:lang w:eastAsia="en-AU"/>
        </w:rPr>
      </w:pPr>
      <w:del w:id="47" w:author="Nigel Bean" w:date="2019-05-15T12:30:00Z">
        <w:r w:rsidRPr="00113EB1" w:rsidDel="004B5C00">
          <w:rPr>
            <w:rFonts w:ascii="Times New Roman" w:eastAsia="Times New Roman" w:hAnsi="Times New Roman" w:cs="Times New Roman"/>
            <w:color w:val="000000"/>
            <w:sz w:val="16"/>
            <w:szCs w:val="16"/>
            <w:lang w:eastAsia="en-AU"/>
          </w:rPr>
          <w:delText>The mean age of the euthyroid women in this study was 46.2±11.2 years. The mean BMI of these women was 22.8±2.9. The proportion of smokers was 3.4%. Free T4 was lower in euthyroid women than in euthyroid men, whereas TSH was higher in euthyroid women than in euthyroid men (data not shown).</w:delText>
        </w:r>
      </w:del>
    </w:p>
    <w:p w14:paraId="1B02B2B8" w14:textId="77777777" w:rsidR="00113EB1" w:rsidRPr="00113EB1" w:rsidDel="004B5C00" w:rsidRDefault="00113EB1" w:rsidP="00113EB1">
      <w:pPr>
        <w:shd w:val="clear" w:color="auto" w:fill="FFFFFF"/>
        <w:spacing w:before="308" w:after="154" w:line="300" w:lineRule="atLeast"/>
        <w:outlineLvl w:val="2"/>
        <w:rPr>
          <w:del w:id="48" w:author="Nigel Bean" w:date="2019-05-15T12:30:00Z"/>
          <w:rFonts w:ascii="Arial" w:eastAsia="Times New Roman" w:hAnsi="Arial" w:cs="Arial"/>
          <w:color w:val="724128"/>
          <w:sz w:val="16"/>
          <w:szCs w:val="16"/>
          <w:lang w:eastAsia="en-AU"/>
        </w:rPr>
      </w:pPr>
      <w:del w:id="49" w:author="Nigel Bean" w:date="2019-05-15T12:30:00Z">
        <w:r w:rsidRPr="00113EB1" w:rsidDel="004B5C00">
          <w:rPr>
            <w:rFonts w:ascii="Arial" w:eastAsia="Times New Roman" w:hAnsi="Arial" w:cs="Arial"/>
            <w:color w:val="724128"/>
            <w:sz w:val="16"/>
            <w:szCs w:val="16"/>
            <w:lang w:eastAsia="en-AU"/>
          </w:rPr>
          <w:delText>Thyroid function and BMI</w:delText>
        </w:r>
      </w:del>
    </w:p>
    <w:p w14:paraId="518EFF28" w14:textId="77777777" w:rsidR="00113EB1" w:rsidRPr="00113EB1" w:rsidDel="004B5C00" w:rsidRDefault="00113EB1" w:rsidP="00113EB1">
      <w:pPr>
        <w:shd w:val="clear" w:color="auto" w:fill="FFFFFF"/>
        <w:spacing w:before="166" w:after="166" w:line="240" w:lineRule="auto"/>
        <w:rPr>
          <w:del w:id="50" w:author="Nigel Bean" w:date="2019-05-15T12:30:00Z"/>
          <w:rFonts w:ascii="Times New Roman" w:eastAsia="Times New Roman" w:hAnsi="Times New Roman" w:cs="Times New Roman"/>
          <w:color w:val="000000"/>
          <w:sz w:val="16"/>
          <w:szCs w:val="16"/>
          <w:lang w:eastAsia="en-AU"/>
        </w:rPr>
      </w:pPr>
      <w:del w:id="51" w:author="Nigel Bean" w:date="2019-05-15T12:30:00Z">
        <w:r w:rsidRPr="00113EB1" w:rsidDel="004B5C00">
          <w:rPr>
            <w:rFonts w:ascii="Times New Roman" w:eastAsia="Times New Roman" w:hAnsi="Times New Roman" w:cs="Times New Roman"/>
            <w:color w:val="000000"/>
            <w:sz w:val="16"/>
            <w:szCs w:val="16"/>
            <w:lang w:eastAsia="en-AU"/>
          </w:rPr>
          <w:delText>Anthropometric and clinical characteristics of euthyroid women are summarized in </w:delText>
        </w:r>
        <w:r w:rsidR="007B7CCA" w:rsidDel="004B5C00">
          <w:fldChar w:fldCharType="begin"/>
        </w:r>
        <w:r w:rsidR="00AC5089" w:rsidDel="004B5C00">
          <w:delInstrText xml:space="preserve"> HYPERLINK "https://www.ncbi.nlm.nih.gov/pmc/articles/PMC2686972/table/T1/" \t "table" </w:delInstrText>
        </w:r>
        <w:r w:rsidR="007B7CCA" w:rsidDel="004B5C00">
          <w:fldChar w:fldCharType="separate"/>
        </w:r>
        <w:r w:rsidRPr="00113EB1" w:rsidDel="004B5C00">
          <w:rPr>
            <w:rFonts w:ascii="Times New Roman" w:eastAsia="Times New Roman" w:hAnsi="Times New Roman" w:cs="Times New Roman"/>
            <w:color w:val="642A8F"/>
            <w:sz w:val="16"/>
            <w:u w:val="single"/>
            <w:lang w:eastAsia="en-AU"/>
          </w:rPr>
          <w:delText>Table 1</w:delText>
        </w:r>
        <w:r w:rsidR="007B7CCA" w:rsidDel="004B5C00">
          <w:rPr>
            <w:rFonts w:ascii="Times New Roman" w:eastAsia="Times New Roman" w:hAnsi="Times New Roman" w:cs="Times New Roman"/>
            <w:color w:val="642A8F"/>
            <w:sz w:val="16"/>
            <w:u w:val="single"/>
            <w:lang w:eastAsia="en-AU"/>
          </w:rPr>
          <w:fldChar w:fldCharType="end"/>
        </w:r>
        <w:r w:rsidRPr="00113EB1" w:rsidDel="004B5C00">
          <w:rPr>
            <w:rFonts w:ascii="Times New Roman" w:eastAsia="Times New Roman" w:hAnsi="Times New Roman" w:cs="Times New Roman"/>
            <w:color w:val="000000"/>
            <w:sz w:val="16"/>
            <w:szCs w:val="16"/>
            <w:lang w:eastAsia="en-AU"/>
          </w:rPr>
          <w:delText>. Obese euthyroid women had lower serum free T4 than did lean euthyroid women, while TSH did not differ significantly between lean and obese euthyroid women or euthyroid men (data not shown). On continuous variable evaluation, free T4 was negatively correlated with BMI, and TSH was not found to be associated with BMI in euthyroid women (</w:delText>
        </w:r>
        <w:r w:rsidR="007B7CCA" w:rsidDel="004B5C00">
          <w:fldChar w:fldCharType="begin"/>
        </w:r>
        <w:r w:rsidR="00AC5089" w:rsidDel="004B5C00">
          <w:delInstrText xml:space="preserve"> HYPERLINK "https://www.ncbi.nlm.nih.gov/pmc/articles/PMC2686972/table/T2/" \t "table" </w:delInstrText>
        </w:r>
        <w:r w:rsidR="007B7CCA" w:rsidDel="004B5C00">
          <w:fldChar w:fldCharType="separate"/>
        </w:r>
        <w:r w:rsidRPr="00113EB1" w:rsidDel="004B5C00">
          <w:rPr>
            <w:rFonts w:ascii="Times New Roman" w:eastAsia="Times New Roman" w:hAnsi="Times New Roman" w:cs="Times New Roman"/>
            <w:color w:val="642A8F"/>
            <w:sz w:val="16"/>
            <w:u w:val="single"/>
            <w:lang w:eastAsia="en-AU"/>
          </w:rPr>
          <w:delText>Table 2</w:delText>
        </w:r>
        <w:r w:rsidR="007B7CCA" w:rsidDel="004B5C00">
          <w:rPr>
            <w:rFonts w:ascii="Times New Roman" w:eastAsia="Times New Roman" w:hAnsi="Times New Roman" w:cs="Times New Roman"/>
            <w:color w:val="642A8F"/>
            <w:sz w:val="16"/>
            <w:u w:val="single"/>
            <w:lang w:eastAsia="en-AU"/>
          </w:rPr>
          <w:fldChar w:fldCharType="end"/>
        </w:r>
        <w:r w:rsidRPr="00113EB1" w:rsidDel="004B5C00">
          <w:rPr>
            <w:rFonts w:ascii="Times New Roman" w:eastAsia="Times New Roman" w:hAnsi="Times New Roman" w:cs="Times New Roman"/>
            <w:color w:val="000000"/>
            <w:sz w:val="16"/>
            <w:szCs w:val="16"/>
            <w:lang w:eastAsia="en-AU"/>
          </w:rPr>
          <w:delText>). Free T4 was negatively correlated with diastolic BP. When subjects were categorized according to free T4 (quartiles of similar sizes), higher free T4 levels were associated with lower BMI, whereas serum TSH and BMI were not associated with each other (</w:delText>
        </w:r>
        <w:r w:rsidR="007B7CCA" w:rsidDel="004B5C00">
          <w:fldChar w:fldCharType="begin"/>
        </w:r>
        <w:r w:rsidR="00AC5089" w:rsidDel="004B5C00">
          <w:delInstrText xml:space="preserve"> HYPERLINK "https://www.ncbi.nlm.nih.gov/pmc/articles/PMC2686972/figure/F1/" \t "figure" </w:delInstrText>
        </w:r>
        <w:r w:rsidR="007B7CCA" w:rsidDel="004B5C00">
          <w:fldChar w:fldCharType="separate"/>
        </w:r>
        <w:r w:rsidRPr="00113EB1" w:rsidDel="004B5C00">
          <w:rPr>
            <w:rFonts w:ascii="Times New Roman" w:eastAsia="Times New Roman" w:hAnsi="Times New Roman" w:cs="Times New Roman"/>
            <w:color w:val="642A8F"/>
            <w:sz w:val="16"/>
            <w:u w:val="single"/>
            <w:lang w:eastAsia="en-AU"/>
          </w:rPr>
          <w:delText>Figure 1</w:delText>
        </w:r>
        <w:r w:rsidR="007B7CCA" w:rsidDel="004B5C00">
          <w:rPr>
            <w:rFonts w:ascii="Times New Roman" w:eastAsia="Times New Roman" w:hAnsi="Times New Roman" w:cs="Times New Roman"/>
            <w:color w:val="642A8F"/>
            <w:sz w:val="16"/>
            <w:u w:val="single"/>
            <w:lang w:eastAsia="en-AU"/>
          </w:rPr>
          <w:fldChar w:fldCharType="end"/>
        </w:r>
        <w:r w:rsidRPr="00113EB1" w:rsidDel="004B5C00">
          <w:rPr>
            <w:rFonts w:ascii="Times New Roman" w:eastAsia="Times New Roman" w:hAnsi="Times New Roman" w:cs="Times New Roman"/>
            <w:color w:val="000000"/>
            <w:sz w:val="16"/>
            <w:szCs w:val="16"/>
            <w:lang w:eastAsia="en-AU"/>
          </w:rPr>
          <w:delText>).</w:delText>
        </w:r>
      </w:del>
    </w:p>
    <w:p w14:paraId="75DF71DA" w14:textId="77777777" w:rsidR="00113EB1" w:rsidDel="004B5C00" w:rsidRDefault="00113EB1">
      <w:pPr>
        <w:rPr>
          <w:del w:id="52" w:author="Nigel Bean" w:date="2019-05-15T12:30:00Z"/>
        </w:rPr>
      </w:pPr>
    </w:p>
    <w:p w14:paraId="181FAD9C" w14:textId="77777777" w:rsidR="00113EB1" w:rsidDel="004B5C00" w:rsidRDefault="00113EB1">
      <w:pPr>
        <w:rPr>
          <w:del w:id="53" w:author="Nigel Bean" w:date="2019-05-15T12:30:00Z"/>
        </w:rPr>
      </w:pPr>
      <w:del w:id="54" w:author="Nigel Bean" w:date="2019-05-15T12:30:00Z">
        <w:r w:rsidDel="004B5C00">
          <w:delText>Roef- radius trabecular BD- ‘N’ – no association with T3</w:delText>
        </w:r>
      </w:del>
    </w:p>
    <w:p w14:paraId="1254056D" w14:textId="77777777" w:rsidR="00113EB1" w:rsidRDefault="00113EB1">
      <w:proofErr w:type="spellStart"/>
      <w:r>
        <w:t>Chaker</w:t>
      </w:r>
      <w:proofErr w:type="spellEnd"/>
      <w:r>
        <w:t xml:space="preserve"> 2016 SCD- the results are almost identical</w:t>
      </w:r>
      <w:bookmarkStart w:id="55" w:name="_GoBack"/>
      <w:bookmarkEnd w:id="55"/>
    </w:p>
    <w:p w14:paraId="3C60F293" w14:textId="77777777" w:rsidR="00113EB1" w:rsidRDefault="00113EB1">
      <w:pPr>
        <w:rPr>
          <w:ins w:id="56" w:author="Nigel Bean" w:date="2019-05-15T12:31:00Z"/>
        </w:rPr>
      </w:pPr>
      <w:r>
        <w:t xml:space="preserve">Exact descriptions from text- 1. Excluding abnormal FT4 values and thyroid medication at baseline. 2. Excluding abnormal FT4 values and thyroid medication at baseline and censoring participants with thyroid medication use during follow-up. The n values are as per the article- ? an error, ? a statistical quirk of censoring </w:t>
      </w:r>
      <w:proofErr w:type="spellStart"/>
      <w:r>
        <w:t>cf</w:t>
      </w:r>
      <w:proofErr w:type="spellEnd"/>
      <w:r>
        <w:t xml:space="preserve"> excluding</w:t>
      </w:r>
    </w:p>
    <w:p w14:paraId="6E46D248" w14:textId="77777777" w:rsidR="004B5C00" w:rsidDel="004B5C00" w:rsidRDefault="004B5C00">
      <w:pPr>
        <w:rPr>
          <w:del w:id="57" w:author="Nigel Bean" w:date="2019-05-15T12:32:00Z"/>
        </w:rPr>
      </w:pPr>
      <w:ins w:id="58" w:author="Nigel Bean" w:date="2019-05-15T12:32:00Z">
        <w:r>
          <w:t xml:space="preserve">Fine: it is because it is censoring, not exclusion. </w:t>
        </w:r>
      </w:ins>
    </w:p>
    <w:p w14:paraId="2DFE0F0A" w14:textId="77777777" w:rsidR="00BA5660" w:rsidRDefault="00BA5660"/>
    <w:p w14:paraId="0693C848" w14:textId="77777777" w:rsidR="00BA5660" w:rsidDel="004B5C00" w:rsidRDefault="00BA5660">
      <w:pPr>
        <w:rPr>
          <w:del w:id="59" w:author="Nigel Bean" w:date="2019-05-15T12:36:00Z"/>
        </w:rPr>
      </w:pPr>
      <w:del w:id="60" w:author="Nigel Bean" w:date="2019-05-15T12:36:00Z">
        <w:r w:rsidDel="004B5C00">
          <w:delText>Xu – method- quoting-</w:delText>
        </w:r>
      </w:del>
    </w:p>
    <w:p w14:paraId="6E7716DE" w14:textId="77777777" w:rsidR="00BA5660" w:rsidDel="004B5C00" w:rsidRDefault="00BA5660">
      <w:pPr>
        <w:rPr>
          <w:del w:id="61" w:author="Nigel Bean" w:date="2019-05-15T12:36:00Z"/>
        </w:rPr>
      </w:pPr>
      <w:del w:id="62" w:author="Nigel Bean" w:date="2019-05-15T12:36:00Z">
        <w:r w:rsidDel="004B5C00">
          <w:delText>Stepwise logistic regression analysis was performed to evaluate the risk factors for fatty liver using the dichotomous variable logistic regression model. Nineteen variables including age, gender, metabolic syn, smoking, BMI, WC, SBP, DBP, TC, HDL, LDL, BUN, Cr, FPG, SUA, TSH, FT4 and FT3 were entered into the original equation. Our results showed that age, BMI, WC, TG, Cr FPG, SUA and FT4 remained in the final equation, suggesting that these 8 factors were closely related to the risk of fatty liver. A notable finding was that serum FT4 was found to be significantly associated with risk of fatty liver (OR 0.847 (0.743-0.966) p= 0.013)</w:delText>
        </w:r>
      </w:del>
    </w:p>
    <w:p w14:paraId="69B54300" w14:textId="77777777" w:rsidR="00BA5660" w:rsidRDefault="00BA5660"/>
    <w:p w14:paraId="69D836AE" w14:textId="77777777" w:rsidR="00BA5660" w:rsidRDefault="00BA5660">
      <w:r>
        <w:t xml:space="preserve">G- Garcia-  </w:t>
      </w:r>
      <w:del w:id="63" w:author="Nigel Bean" w:date="2019-05-15T12:56:00Z">
        <w:r w:rsidDel="00AC5089">
          <w:delText xml:space="preserve">Method – Tertiles- </w:delText>
        </w:r>
        <w:r w:rsidR="00367446" w:rsidDel="00AC5089">
          <w:delText xml:space="preserve">quoting- when more than two groups were compared ANOVA analysis was carried out with the Tukey test for normally distributed variables and Kruskal-Wallis for non-normally distributed data..... The association between the metabolic syndrome components and FT4/TSH was evaluated using odds ratios </w:delText>
        </w:r>
        <w:r w:rsidR="00367446" w:rsidRPr="00367446" w:rsidDel="00AC5089">
          <w:rPr>
            <w:b/>
            <w:i/>
          </w:rPr>
          <w:delText>adjusted for age and sex</w:delText>
        </w:r>
        <w:r w:rsidR="00367446" w:rsidDel="00AC5089">
          <w:delText xml:space="preserve"> with logistic models</w:delText>
        </w:r>
      </w:del>
    </w:p>
    <w:p w14:paraId="26B6AFB1" w14:textId="77777777" w:rsidR="00113EB1" w:rsidDel="004B5C00" w:rsidRDefault="00367446">
      <w:pPr>
        <w:rPr>
          <w:del w:id="64" w:author="Nigel Bean" w:date="2019-05-15T12:37:00Z"/>
        </w:rPr>
      </w:pPr>
      <w:del w:id="65" w:author="Nigel Bean" w:date="2019-05-15T12:37:00Z">
        <w:r w:rsidDel="004B5C00">
          <w:delText>The approx 2700 for strictly euthyroid can be refined to 2811 ie 92.7% of 3033</w:delText>
        </w:r>
      </w:del>
    </w:p>
    <w:p w14:paraId="497EE427" w14:textId="77777777" w:rsidR="004B5C00" w:rsidRDefault="00367446">
      <w:pPr>
        <w:rPr>
          <w:ins w:id="66" w:author="Nigel Bean" w:date="2019-05-15T12:39:00Z"/>
        </w:rPr>
      </w:pPr>
      <w:proofErr w:type="spellStart"/>
      <w:r>
        <w:t>Tertile</w:t>
      </w:r>
      <w:proofErr w:type="spellEnd"/>
      <w:r>
        <w:t xml:space="preserve"> numbers are not stated- surely it must be the whole 3033 with 1011 in each </w:t>
      </w:r>
      <w:proofErr w:type="spellStart"/>
      <w:r>
        <w:t>tertile</w:t>
      </w:r>
      <w:proofErr w:type="spellEnd"/>
      <w:r>
        <w:t>?</w:t>
      </w:r>
    </w:p>
    <w:p w14:paraId="2403979E" w14:textId="77777777" w:rsidR="004B5C00" w:rsidRDefault="004B5C00">
      <w:pPr>
        <w:rPr>
          <w:ins w:id="67" w:author="Stephen" w:date="2019-05-15T20:35:00Z"/>
        </w:rPr>
      </w:pPr>
      <w:ins w:id="68" w:author="Nigel Bean" w:date="2019-05-15T12:39:00Z">
        <w:r>
          <w:t>Not sure. The 4 I highlighted also have the annotation: “FT4/low TSH or vice versa</w:t>
        </w:r>
      </w:ins>
      <w:ins w:id="69" w:author="Nigel Bean" w:date="2019-05-15T12:40:00Z">
        <w:r>
          <w:t>”</w:t>
        </w:r>
      </w:ins>
      <w:ins w:id="70" w:author="Nigel Bean" w:date="2019-05-15T12:39:00Z">
        <w:r>
          <w:t>, so presum</w:t>
        </w:r>
      </w:ins>
      <w:ins w:id="71" w:author="Nigel Bean" w:date="2019-05-15T12:40:00Z">
        <w:r>
          <w:t xml:space="preserve">ably a subset of </w:t>
        </w:r>
      </w:ins>
      <w:ins w:id="72" w:author="Nigel Bean" w:date="2019-05-15T12:56:00Z">
        <w:r w:rsidR="00AC5089">
          <w:t>t</w:t>
        </w:r>
      </w:ins>
      <w:ins w:id="73" w:author="Nigel Bean" w:date="2019-05-15T12:40:00Z">
        <w:r>
          <w:t xml:space="preserve">he entire cohort? </w:t>
        </w:r>
      </w:ins>
    </w:p>
    <w:p w14:paraId="38DC4E02" w14:textId="77777777" w:rsidR="00FB5BE9" w:rsidRDefault="00D011F6">
      <w:ins w:id="74" w:author="Stephen" w:date="2019-05-15T20:40:00Z">
        <w:r>
          <w:t>You are</w:t>
        </w:r>
      </w:ins>
      <w:ins w:id="75" w:author="Stephen" w:date="2019-05-15T20:41:00Z">
        <w:r>
          <w:t xml:space="preserve"> </w:t>
        </w:r>
      </w:ins>
      <w:ins w:id="76" w:author="Stephen" w:date="2019-05-15T20:40:00Z">
        <w:r>
          <w:t>right</w:t>
        </w:r>
      </w:ins>
      <w:ins w:id="77" w:author="Stephen" w:date="2019-05-15T20:41:00Z">
        <w:r>
          <w:t xml:space="preserve">. </w:t>
        </w:r>
      </w:ins>
      <w:ins w:id="78" w:author="Stephen" w:date="2019-05-15T20:42:00Z">
        <w:r>
          <w:t xml:space="preserve">They looked at the </w:t>
        </w:r>
        <w:proofErr w:type="spellStart"/>
        <w:r>
          <w:t>tertile</w:t>
        </w:r>
        <w:proofErr w:type="spellEnd"/>
        <w:r>
          <w:t xml:space="preserve"> of the population with the highest TSH values- and looked for relationships with FT</w:t>
        </w:r>
      </w:ins>
      <w:ins w:id="79" w:author="Stephen" w:date="2019-05-15T20:43:00Z">
        <w:r>
          <w:t>4</w:t>
        </w:r>
      </w:ins>
      <w:ins w:id="80" w:author="Stephen" w:date="2019-05-15T20:42:00Z">
        <w:r>
          <w:t xml:space="preserve"> within that </w:t>
        </w:r>
        <w:proofErr w:type="spellStart"/>
        <w:r>
          <w:t>tertile</w:t>
        </w:r>
        <w:proofErr w:type="spellEnd"/>
        <w:r>
          <w:t>.</w:t>
        </w:r>
      </w:ins>
      <w:ins w:id="81" w:author="Stephen" w:date="2019-05-15T20:43:00Z">
        <w:r>
          <w:t xml:space="preserve"> They also looked at the lowest </w:t>
        </w:r>
        <w:proofErr w:type="spellStart"/>
        <w:r>
          <w:t>tertile</w:t>
        </w:r>
        <w:proofErr w:type="spellEnd"/>
        <w:r>
          <w:t xml:space="preserve"> of FT4 for relationships with TSH. So each analysis was on </w:t>
        </w:r>
      </w:ins>
      <w:ins w:id="82" w:author="Stephen" w:date="2019-05-15T20:45:00Z">
        <w:r>
          <w:t>n=</w:t>
        </w:r>
      </w:ins>
      <w:ins w:id="83" w:author="Stephen" w:date="2019-05-15T20:43:00Z">
        <w:r>
          <w:t>1011 presumably</w:t>
        </w:r>
      </w:ins>
      <w:ins w:id="84" w:author="Stephen" w:date="2019-05-15T20:45:00Z">
        <w:r>
          <w:t>, rather than 3033</w:t>
        </w:r>
      </w:ins>
      <w:ins w:id="85" w:author="Stephen" w:date="2019-05-15T20:43:00Z">
        <w:r>
          <w:t>.</w:t>
        </w:r>
      </w:ins>
    </w:p>
    <w:sectPr w:rsidR="00FB5BE9" w:rsidSect="00896A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gel Bean" w:date="2019-05-15T11:48:00Z" w:initials="NGB">
    <w:p w14:paraId="76A972BF" w14:textId="77777777" w:rsidR="00CF335F" w:rsidRDefault="00CF335F">
      <w:pPr>
        <w:pStyle w:val="CommentText"/>
      </w:pPr>
      <w:r>
        <w:rPr>
          <w:rStyle w:val="CommentReference"/>
        </w:rPr>
        <w:annotationRef/>
      </w:r>
      <w:r>
        <w:t>185 in current spreadsheet</w:t>
      </w:r>
    </w:p>
  </w:comment>
  <w:comment w:id="1" w:author="Nigel Bean" w:date="2019-05-15T11:48:00Z" w:initials="NGB">
    <w:p w14:paraId="5DA4094A" w14:textId="77777777" w:rsidR="00CF335F" w:rsidRDefault="00CF335F">
      <w:pPr>
        <w:pStyle w:val="CommentText"/>
      </w:pPr>
      <w:r>
        <w:rPr>
          <w:rStyle w:val="CommentReference"/>
        </w:rPr>
        <w:annotationRef/>
      </w:r>
      <w:r>
        <w:t>317 in current spreadsheet</w:t>
      </w:r>
    </w:p>
    <w:p w14:paraId="7905381E" w14:textId="77777777" w:rsidR="00CF335F" w:rsidRDefault="00CF33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972BF" w15:done="0"/>
  <w15:commentEx w15:paraId="790538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972BF" w16cid:durableId="2087B124"/>
  <w16cid:commentId w16cid:paraId="7905381E" w16cid:durableId="2087B1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6052"/>
    <w:rsid w:val="00113EB1"/>
    <w:rsid w:val="001A56BD"/>
    <w:rsid w:val="003231A4"/>
    <w:rsid w:val="00367446"/>
    <w:rsid w:val="004B5C00"/>
    <w:rsid w:val="0066748C"/>
    <w:rsid w:val="006D4B06"/>
    <w:rsid w:val="007B7CCA"/>
    <w:rsid w:val="00896AA6"/>
    <w:rsid w:val="008B5D27"/>
    <w:rsid w:val="009C4999"/>
    <w:rsid w:val="00AB6052"/>
    <w:rsid w:val="00AC5089"/>
    <w:rsid w:val="00B640A6"/>
    <w:rsid w:val="00BA5660"/>
    <w:rsid w:val="00CC095D"/>
    <w:rsid w:val="00CF335F"/>
    <w:rsid w:val="00D011F6"/>
    <w:rsid w:val="00FB5BE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9672"/>
  <w15:docId w15:val="{B54A6C2B-1374-F14B-B68F-EFA5C521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AA6"/>
  </w:style>
  <w:style w:type="paragraph" w:styleId="Heading2">
    <w:name w:val="heading 2"/>
    <w:basedOn w:val="Normal"/>
    <w:link w:val="Heading2Char"/>
    <w:uiPriority w:val="9"/>
    <w:qFormat/>
    <w:rsid w:val="00113EB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13EB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EB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13EB1"/>
    <w:rPr>
      <w:rFonts w:ascii="Times New Roman" w:eastAsia="Times New Roman" w:hAnsi="Times New Roman" w:cs="Times New Roman"/>
      <w:b/>
      <w:bCs/>
      <w:sz w:val="27"/>
      <w:szCs w:val="27"/>
      <w:lang w:eastAsia="en-AU"/>
    </w:rPr>
  </w:style>
  <w:style w:type="paragraph" w:customStyle="1" w:styleId="p">
    <w:name w:val="p"/>
    <w:basedOn w:val="Normal"/>
    <w:rsid w:val="00113E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13EB1"/>
    <w:rPr>
      <w:i/>
      <w:iCs/>
    </w:rPr>
  </w:style>
  <w:style w:type="character" w:styleId="Hyperlink">
    <w:name w:val="Hyperlink"/>
    <w:basedOn w:val="DefaultParagraphFont"/>
    <w:uiPriority w:val="99"/>
    <w:semiHidden/>
    <w:unhideWhenUsed/>
    <w:rsid w:val="00113EB1"/>
    <w:rPr>
      <w:color w:val="0000FF"/>
      <w:u w:val="single"/>
    </w:rPr>
  </w:style>
  <w:style w:type="character" w:styleId="CommentReference">
    <w:name w:val="annotation reference"/>
    <w:basedOn w:val="DefaultParagraphFont"/>
    <w:uiPriority w:val="99"/>
    <w:semiHidden/>
    <w:unhideWhenUsed/>
    <w:rsid w:val="00CF335F"/>
    <w:rPr>
      <w:sz w:val="16"/>
      <w:szCs w:val="16"/>
    </w:rPr>
  </w:style>
  <w:style w:type="paragraph" w:styleId="CommentText">
    <w:name w:val="annotation text"/>
    <w:basedOn w:val="Normal"/>
    <w:link w:val="CommentTextChar"/>
    <w:uiPriority w:val="99"/>
    <w:semiHidden/>
    <w:unhideWhenUsed/>
    <w:rsid w:val="00CF335F"/>
    <w:pPr>
      <w:spacing w:line="240" w:lineRule="auto"/>
    </w:pPr>
    <w:rPr>
      <w:sz w:val="20"/>
      <w:szCs w:val="20"/>
    </w:rPr>
  </w:style>
  <w:style w:type="character" w:customStyle="1" w:styleId="CommentTextChar">
    <w:name w:val="Comment Text Char"/>
    <w:basedOn w:val="DefaultParagraphFont"/>
    <w:link w:val="CommentText"/>
    <w:uiPriority w:val="99"/>
    <w:semiHidden/>
    <w:rsid w:val="00CF335F"/>
    <w:rPr>
      <w:sz w:val="20"/>
      <w:szCs w:val="20"/>
    </w:rPr>
  </w:style>
  <w:style w:type="paragraph" w:styleId="CommentSubject">
    <w:name w:val="annotation subject"/>
    <w:basedOn w:val="CommentText"/>
    <w:next w:val="CommentText"/>
    <w:link w:val="CommentSubjectChar"/>
    <w:uiPriority w:val="99"/>
    <w:semiHidden/>
    <w:unhideWhenUsed/>
    <w:rsid w:val="00CF335F"/>
    <w:rPr>
      <w:b/>
      <w:bCs/>
    </w:rPr>
  </w:style>
  <w:style w:type="character" w:customStyle="1" w:styleId="CommentSubjectChar">
    <w:name w:val="Comment Subject Char"/>
    <w:basedOn w:val="CommentTextChar"/>
    <w:link w:val="CommentSubject"/>
    <w:uiPriority w:val="99"/>
    <w:semiHidden/>
    <w:rsid w:val="00CF335F"/>
    <w:rPr>
      <w:b/>
      <w:bCs/>
      <w:sz w:val="20"/>
      <w:szCs w:val="20"/>
    </w:rPr>
  </w:style>
  <w:style w:type="paragraph" w:styleId="BalloonText">
    <w:name w:val="Balloon Text"/>
    <w:basedOn w:val="Normal"/>
    <w:link w:val="BalloonTextChar"/>
    <w:uiPriority w:val="99"/>
    <w:semiHidden/>
    <w:unhideWhenUsed/>
    <w:rsid w:val="00CF335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33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03314">
      <w:bodyDiv w:val="1"/>
      <w:marLeft w:val="0"/>
      <w:marRight w:val="0"/>
      <w:marTop w:val="0"/>
      <w:marBottom w:val="0"/>
      <w:divBdr>
        <w:top w:val="none" w:sz="0" w:space="0" w:color="auto"/>
        <w:left w:val="none" w:sz="0" w:space="0" w:color="auto"/>
        <w:bottom w:val="none" w:sz="0" w:space="0" w:color="auto"/>
        <w:right w:val="none" w:sz="0" w:space="0" w:color="auto"/>
      </w:divBdr>
      <w:divsChild>
        <w:div w:id="269512515">
          <w:marLeft w:val="0"/>
          <w:marRight w:val="0"/>
          <w:marTop w:val="0"/>
          <w:marBottom w:val="0"/>
          <w:divBdr>
            <w:top w:val="none" w:sz="0" w:space="0" w:color="auto"/>
            <w:left w:val="none" w:sz="0" w:space="0" w:color="auto"/>
            <w:bottom w:val="none" w:sz="0" w:space="0" w:color="auto"/>
            <w:right w:val="none" w:sz="0" w:space="0" w:color="auto"/>
          </w:divBdr>
        </w:div>
        <w:div w:id="1957522807">
          <w:marLeft w:val="0"/>
          <w:marRight w:val="0"/>
          <w:marTop w:val="0"/>
          <w:marBottom w:val="0"/>
          <w:divBdr>
            <w:top w:val="none" w:sz="0" w:space="0" w:color="auto"/>
            <w:left w:val="none" w:sz="0" w:space="0" w:color="auto"/>
            <w:bottom w:val="none" w:sz="0" w:space="0" w:color="auto"/>
            <w:right w:val="none" w:sz="0" w:space="0" w:color="auto"/>
          </w:divBdr>
        </w:div>
        <w:div w:id="692920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2</cp:revision>
  <dcterms:created xsi:type="dcterms:W3CDTF">2019-05-16T00:28:00Z</dcterms:created>
  <dcterms:modified xsi:type="dcterms:W3CDTF">2019-05-16T00:28:00Z</dcterms:modified>
</cp:coreProperties>
</file>