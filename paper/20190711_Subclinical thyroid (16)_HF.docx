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9B1" w:rsidRDefault="009669B1" w:rsidP="009669B1">
      <w:pPr>
        <w:spacing w:line="480" w:lineRule="auto"/>
        <w:ind w:left="-1418"/>
        <w:jc w:val="center"/>
        <w:rPr>
          <w:sz w:val="28"/>
          <w:szCs w:val="28"/>
        </w:rPr>
      </w:pPr>
    </w:p>
    <w:p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rsidR="00DE75B6" w:rsidRDefault="00DE75B6" w:rsidP="00DE75B6">
      <w:pPr>
        <w:spacing w:line="480" w:lineRule="auto"/>
        <w:rPr>
          <w:sz w:val="28"/>
          <w:szCs w:val="28"/>
        </w:rPr>
      </w:pPr>
    </w:p>
    <w:p w:rsidR="00DE75B6" w:rsidRDefault="00DE75B6" w:rsidP="00DE75B6">
      <w:pPr>
        <w:spacing w:line="480" w:lineRule="auto"/>
        <w:rPr>
          <w:sz w:val="28"/>
          <w:szCs w:val="28"/>
        </w:rPr>
      </w:pPr>
    </w:p>
    <w:p w:rsidR="00DE75B6" w:rsidRDefault="009C3C06" w:rsidP="00DE75B6">
      <w:pPr>
        <w:spacing w:line="480" w:lineRule="auto"/>
        <w:rPr>
          <w:sz w:val="28"/>
          <w:szCs w:val="28"/>
        </w:rPr>
      </w:pPr>
      <w:r>
        <w:rPr>
          <w:sz w:val="28"/>
          <w:szCs w:val="28"/>
        </w:rPr>
        <w:br w:type="page"/>
      </w: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lastRenderedPageBreak/>
        <w:t>Abstract</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The assessment of thyroid function is based on TSH levels. Subclinical thyroid dysfunction is defined as the combination of normal levels of thyroid hormones with</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abnormal levels of TSH. Evidence has emerged contradicting the set-point model of thyroid regulation which underlies the concept of TSH based subclinical thyroid dysfunction.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 xml:space="preserve">, </w:t>
      </w:r>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up to November 2018</w:t>
      </w:r>
      <w:r w:rsidR="002776EB">
        <w:rPr>
          <w:rFonts w:ascii="Times New Roman" w:hAnsi="Times New Roman" w:cs="Times New Roman"/>
          <w:sz w:val="24"/>
          <w:szCs w:val="24"/>
        </w:rPr>
        <w:t>, examining correlations of thyroid hormones and TSH with clinical parameters was performed</w:t>
      </w:r>
      <w:r w:rsidR="00DE75B6" w:rsidRPr="00DE75B6">
        <w:rPr>
          <w:rFonts w:ascii="Times New Roman" w:hAnsi="Times New Roman" w:cs="Times New Roman"/>
          <w:sz w:val="24"/>
          <w:szCs w:val="24"/>
        </w:rPr>
        <w:t>. References of retrieved articles were searched. 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r w:rsidR="00CD0FD7">
        <w:rPr>
          <w:rFonts w:ascii="Times New Roman" w:hAnsi="Times New Roman" w:cs="Times New Roman"/>
          <w:b/>
          <w:sz w:val="24"/>
          <w:szCs w:val="24"/>
        </w:rPr>
        <w:t xml:space="preserve"> </w:t>
      </w:r>
      <w:r w:rsidR="00B66676">
        <w:rPr>
          <w:rFonts w:ascii="Times New Roman" w:hAnsi="Times New Roman" w:cs="Times New Roman"/>
          <w:sz w:val="24"/>
          <w:szCs w:val="24"/>
        </w:rPr>
        <w:t xml:space="preserve">We identified </w:t>
      </w:r>
      <w:r w:rsidR="005E6A49">
        <w:rPr>
          <w:rFonts w:ascii="Times New Roman" w:hAnsi="Times New Roman" w:cs="Times New Roman"/>
          <w:sz w:val="24"/>
          <w:szCs w:val="24"/>
        </w:rPr>
        <w:t>3</w:t>
      </w:r>
      <w:r w:rsidR="001D6DDE">
        <w:rPr>
          <w:rFonts w:ascii="Times New Roman" w:hAnsi="Times New Roman" w:cs="Times New Roman"/>
          <w:sz w:val="24"/>
          <w:szCs w:val="24"/>
        </w:rPr>
        <w:t>3</w:t>
      </w:r>
      <w:r w:rsidR="00B66676">
        <w:rPr>
          <w:rFonts w:ascii="Times New Roman" w:hAnsi="Times New Roman" w:cs="Times New Roman"/>
          <w:sz w:val="24"/>
          <w:szCs w:val="24"/>
        </w:rPr>
        <w:t xml:space="preserve"> ar</w:t>
      </w:r>
      <w:r w:rsidR="00E8538F">
        <w:rPr>
          <w:rFonts w:ascii="Times New Roman" w:hAnsi="Times New Roman" w:cs="Times New Roman"/>
          <w:sz w:val="24"/>
          <w:szCs w:val="24"/>
        </w:rPr>
        <w:t>t</w:t>
      </w:r>
      <w:r w:rsidR="00B66676">
        <w:rPr>
          <w:rFonts w:ascii="Times New Roman" w:hAnsi="Times New Roman" w:cs="Times New Roman"/>
          <w:sz w:val="24"/>
          <w:szCs w:val="24"/>
        </w:rPr>
        <w:t>icles.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There was consistent high quality evidence that atrial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r w:rsidR="00AC4539">
        <w:rPr>
          <w:rFonts w:ascii="Times New Roman" w:hAnsi="Times New Roman" w:cs="Times New Roman"/>
          <w:sz w:val="24"/>
          <w:szCs w:val="24"/>
        </w:rPr>
        <w:t xml:space="preserve"> </w:t>
      </w:r>
      <w:r w:rsidR="00DE75B6" w:rsidRPr="00DE75B6">
        <w:rPr>
          <w:rFonts w:ascii="Times New Roman" w:hAnsi="Times New Roman" w:cs="Times New Roman"/>
          <w:sz w:val="24"/>
          <w:szCs w:val="24"/>
        </w:rPr>
        <w:t>features of the metabolic syndrome and steatohepatitis were more strongly associated with FT4</w:t>
      </w:r>
      <w:r w:rsidR="00AC4539">
        <w:rPr>
          <w:rFonts w:ascii="Times New Roman" w:hAnsi="Times New Roman" w:cs="Times New Roman"/>
          <w:sz w:val="24"/>
          <w:szCs w:val="24"/>
        </w:rPr>
        <w:t xml:space="preserve"> 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r w:rsidR="00DE75B6" w:rsidRPr="00DE75B6">
        <w:rPr>
          <w:rFonts w:ascii="Times New Roman" w:hAnsi="Times New Roman" w:cs="Times New Roman"/>
          <w:sz w:val="24"/>
          <w:szCs w:val="24"/>
        </w:rPr>
        <w:t xml:space="preserve"> TSH levels. We were unable to find any consistent evidence suggesting TSH levels correlated better than FT4 levels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with any parameter.</w:t>
      </w:r>
      <w:r w:rsidR="0091336C">
        <w:rPr>
          <w:rFonts w:ascii="Times New Roman" w:hAnsi="Times New Roman" w:cs="Times New Roman"/>
          <w:sz w:val="24"/>
          <w:szCs w:val="24"/>
        </w:rPr>
        <w:t xml:space="preserve"> 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as strongly as </w:t>
      </w:r>
      <w:r w:rsidR="0091336C">
        <w:rPr>
          <w:rFonts w:ascii="Times New Roman" w:hAnsi="Times New Roman" w:cs="Times New Roman"/>
          <w:sz w:val="24"/>
          <w:szCs w:val="24"/>
        </w:rPr>
        <w:t>FT4</w:t>
      </w:r>
      <w:r w:rsidR="003B6AB1">
        <w:rPr>
          <w:rFonts w:ascii="Times New Roman" w:hAnsi="Times New Roman" w:cs="Times New Roman"/>
          <w:sz w:val="24"/>
          <w:szCs w:val="24"/>
        </w:rPr>
        <w:t xml:space="preserve"> levels</w:t>
      </w:r>
      <w:r w:rsidR="002776EB">
        <w:rPr>
          <w:rFonts w:ascii="Times New Roman" w:hAnsi="Times New Roman" w:cs="Times New Roman"/>
          <w:sz w:val="24"/>
          <w:szCs w:val="24"/>
        </w:rPr>
        <w:t>, but there was</w:t>
      </w:r>
      <w:r w:rsidR="0091336C">
        <w:rPr>
          <w:rFonts w:ascii="Times New Roman" w:hAnsi="Times New Roman" w:cs="Times New Roman"/>
          <w:sz w:val="24"/>
          <w:szCs w:val="24"/>
        </w:rPr>
        <w:t xml:space="preserve"> less literature </w:t>
      </w:r>
      <w:r w:rsidR="00D2754F">
        <w:rPr>
          <w:rFonts w:ascii="Times New Roman" w:hAnsi="Times New Roman" w:cs="Times New Roman"/>
          <w:sz w:val="24"/>
          <w:szCs w:val="24"/>
        </w:rPr>
        <w:t>regarding 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r w:rsidR="00D2754F">
        <w:rPr>
          <w:rFonts w:ascii="Times New Roman" w:hAnsi="Times New Roman" w:cs="Times New Roman"/>
          <w:sz w:val="24"/>
          <w:szCs w:val="24"/>
        </w:rPr>
        <w:t>s</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available, </w:t>
      </w:r>
      <w:r w:rsidR="0091336C">
        <w:rPr>
          <w:rFonts w:ascii="Times New Roman" w:hAnsi="Times New Roman" w:cs="Times New Roman"/>
          <w:sz w:val="24"/>
          <w:szCs w:val="24"/>
        </w:rPr>
        <w:t xml:space="preserve">and some of the </w:t>
      </w:r>
      <w:r w:rsidR="003B6AB1">
        <w:rPr>
          <w:rFonts w:ascii="Times New Roman" w:hAnsi="Times New Roman" w:cs="Times New Roman"/>
          <w:sz w:val="24"/>
          <w:szCs w:val="24"/>
        </w:rPr>
        <w:t xml:space="preserve">FT3/T3 </w:t>
      </w:r>
      <w:r w:rsidR="0091336C">
        <w:rPr>
          <w:rFonts w:ascii="Times New Roman" w:hAnsi="Times New Roman" w:cs="Times New Roman"/>
          <w:sz w:val="24"/>
          <w:szCs w:val="24"/>
        </w:rPr>
        <w:t>correlations 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rsidR="00C76633" w:rsidRDefault="009669B1" w:rsidP="00DE75B6">
      <w:pPr>
        <w:spacing w:line="480" w:lineRule="auto"/>
        <w:rPr>
          <w:rFonts w:ascii="Times New Roman" w:hAnsi="Times New Roman" w:cs="Times New Roman"/>
          <w:sz w:val="24"/>
          <w:szCs w:val="24"/>
        </w:rPr>
      </w:pPr>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Thyroid hormone </w:t>
      </w:r>
      <w:r w:rsidR="006B60BE">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F7AAD">
        <w:rPr>
          <w:rFonts w:ascii="Times New Roman" w:hAnsi="Times New Roman" w:cs="Times New Roman"/>
          <w:sz w:val="24"/>
          <w:szCs w:val="24"/>
        </w:rPr>
        <w:t xml:space="preserve">The previously emphasized </w:t>
      </w:r>
      <w:r w:rsidR="006B60BE">
        <w:rPr>
          <w:rFonts w:ascii="Times New Roman" w:hAnsi="Times New Roman" w:cs="Times New Roman"/>
          <w:sz w:val="24"/>
          <w:szCs w:val="24"/>
        </w:rPr>
        <w:t>correlation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clinical parameters with TSH </w:t>
      </w:r>
      <w:r w:rsidR="001F7AAD">
        <w:rPr>
          <w:rFonts w:ascii="Times New Roman" w:hAnsi="Times New Roman" w:cs="Times New Roman"/>
          <w:sz w:val="24"/>
          <w:szCs w:val="24"/>
        </w:rPr>
        <w:lastRenderedPageBreak/>
        <w:t>levels are</w:t>
      </w:r>
      <w:r w:rsidR="006B60BE">
        <w:rPr>
          <w:rFonts w:ascii="Times New Roman" w:hAnsi="Times New Roman" w:cs="Times New Roman"/>
          <w:sz w:val="24"/>
          <w:szCs w:val="24"/>
        </w:rPr>
        <w:t xml:space="preserve"> due to 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 xml:space="preserve">and TSH. </w:t>
      </w:r>
      <w:r w:rsidR="00F56C20">
        <w:rPr>
          <w:rFonts w:ascii="Times New Roman" w:hAnsi="Times New Roman" w:cs="Times New Roman"/>
          <w:sz w:val="24"/>
          <w:szCs w:val="24"/>
        </w:rPr>
        <w:t xml:space="preserve"> </w:t>
      </w:r>
    </w:p>
    <w:p w:rsidR="00DE75B6" w:rsidRPr="00DE75B6" w:rsidRDefault="008768D6" w:rsidP="00DE75B6">
      <w:pPr>
        <w:spacing w:line="480" w:lineRule="auto"/>
        <w:rPr>
          <w:rFonts w:ascii="Times New Roman" w:hAnsi="Times New Roman" w:cs="Times New Roman"/>
          <w:sz w:val="24"/>
          <w:szCs w:val="24"/>
        </w:rPr>
      </w:pPr>
      <w:r>
        <w:rPr>
          <w:rFonts w:ascii="Times New Roman" w:hAnsi="Times New Roman" w:cs="Times New Roman"/>
          <w:sz w:val="24"/>
          <w:szCs w:val="24"/>
        </w:rPr>
        <w:t>T</w:t>
      </w:r>
      <w:r w:rsidR="00F56C20">
        <w:rPr>
          <w:rFonts w:ascii="Times New Roman" w:hAnsi="Times New Roman" w:cs="Times New Roman"/>
          <w:sz w:val="24"/>
          <w:szCs w:val="24"/>
        </w:rPr>
        <w:t xml:space="preserve">he concept of subclinical thyroid dysfunction </w:t>
      </w:r>
      <w:r w:rsidR="001F7AAD">
        <w:rPr>
          <w:rFonts w:ascii="Times New Roman" w:hAnsi="Times New Roman" w:cs="Times New Roman"/>
          <w:sz w:val="24"/>
          <w:szCs w:val="24"/>
        </w:rPr>
        <w:t xml:space="preserve">based on TSH levels </w:t>
      </w:r>
      <w:r w:rsidR="00F56C20">
        <w:rPr>
          <w:rFonts w:ascii="Times New Roman" w:hAnsi="Times New Roman" w:cs="Times New Roman"/>
          <w:sz w:val="24"/>
          <w:szCs w:val="24"/>
        </w:rPr>
        <w:t>is not valid. Any borderline thyroid dysfunction would be better defined in terms of thyroid hormone levels.</w:t>
      </w:r>
      <w:r w:rsidR="003B6AB1" w:rsidRPr="003B6AB1">
        <w:rPr>
          <w:rFonts w:ascii="Times New Roman" w:hAnsi="Times New Roman" w:cs="Times New Roman"/>
          <w:sz w:val="24"/>
          <w:szCs w:val="24"/>
        </w:rPr>
        <w:t xml:space="preserve"> </w:t>
      </w:r>
      <w:r w:rsidR="00B52DA9">
        <w:rPr>
          <w:rFonts w:ascii="Times New Roman" w:hAnsi="Times New Roman" w:cs="Times New Roman"/>
          <w:sz w:val="24"/>
          <w:szCs w:val="24"/>
        </w:rPr>
        <w:t xml:space="preserve">TSH levels remain </w:t>
      </w:r>
      <w:r w:rsidR="003C31C7">
        <w:rPr>
          <w:rFonts w:ascii="Times New Roman" w:hAnsi="Times New Roman" w:cs="Times New Roman"/>
          <w:sz w:val="24"/>
          <w:szCs w:val="24"/>
        </w:rPr>
        <w:t xml:space="preserve">sensitive </w:t>
      </w:r>
      <w:r w:rsidR="00B52DA9">
        <w:rPr>
          <w:rFonts w:ascii="Times New Roman" w:hAnsi="Times New Roman" w:cs="Times New Roman"/>
          <w:sz w:val="24"/>
          <w:szCs w:val="24"/>
        </w:rPr>
        <w:t>screening tests</w:t>
      </w:r>
      <w:r w:rsidR="00BF0B90">
        <w:rPr>
          <w:rFonts w:ascii="Times New Roman" w:hAnsi="Times New Roman" w:cs="Times New Roman"/>
          <w:sz w:val="24"/>
          <w:szCs w:val="24"/>
        </w:rPr>
        <w:t xml:space="preserve"> for overt thyroid dysfunction</w:t>
      </w:r>
      <w:r w:rsidR="00C76633">
        <w:rPr>
          <w:rFonts w:ascii="Times New Roman" w:hAnsi="Times New Roman" w:cs="Times New Roman"/>
          <w:sz w:val="24"/>
          <w:szCs w:val="24"/>
        </w:rPr>
        <w:t xml:space="preserve">, </w:t>
      </w:r>
      <w:r w:rsidR="00891D5A">
        <w:rPr>
          <w:rFonts w:ascii="Times New Roman" w:hAnsi="Times New Roman" w:cs="Times New Roman"/>
          <w:sz w:val="24"/>
          <w:szCs w:val="24"/>
        </w:rPr>
        <w:t xml:space="preserve">but </w:t>
      </w:r>
      <w:r w:rsidR="00C76633">
        <w:rPr>
          <w:rFonts w:ascii="Times New Roman" w:hAnsi="Times New Roman" w:cs="Times New Roman"/>
          <w:sz w:val="24"/>
          <w:szCs w:val="24"/>
        </w:rPr>
        <w:t>t</w:t>
      </w:r>
      <w:r w:rsidR="00B52DA9">
        <w:rPr>
          <w:rFonts w:ascii="Times New Roman" w:hAnsi="Times New Roman" w:cs="Times New Roman"/>
          <w:sz w:val="24"/>
          <w:szCs w:val="24"/>
        </w:rPr>
        <w:t xml:space="preserve">here is no reason to otherwise </w:t>
      </w:r>
      <w:r>
        <w:rPr>
          <w:rFonts w:ascii="Times New Roman" w:hAnsi="Times New Roman" w:cs="Times New Roman"/>
          <w:sz w:val="24"/>
          <w:szCs w:val="24"/>
        </w:rPr>
        <w:t xml:space="preserve">determine </w:t>
      </w:r>
      <w:r w:rsidR="00B52DA9">
        <w:rPr>
          <w:rFonts w:ascii="Times New Roman" w:hAnsi="Times New Roman" w:cs="Times New Roman"/>
          <w:sz w:val="24"/>
          <w:szCs w:val="24"/>
        </w:rPr>
        <w:t>thyroid function or thyroid hormone replacement on the basis of TSH levels.</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Subclinical thyroid dysfunction is defined as the combination of</w:t>
      </w:r>
      <w:r w:rsidR="002F054F">
        <w:rPr>
          <w:rFonts w:ascii="Times New Roman" w:hAnsi="Times New Roman" w:cs="Times New Roman"/>
          <w:sz w:val="24"/>
          <w:szCs w:val="24"/>
        </w:rPr>
        <w:t xml:space="preserve"> </w:t>
      </w:r>
      <w:r w:rsidRPr="00DE75B6">
        <w:rPr>
          <w:rFonts w:ascii="Times New Roman" w:hAnsi="Times New Roman" w:cs="Times New Roman"/>
          <w:sz w:val="24"/>
          <w:szCs w:val="24"/>
        </w:rPr>
        <w:t>abnormal thyroid stimulation hormone (TSH)</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levels with normal thyroid hormone levels</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[5]</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r w:rsidRPr="00DE75B6">
        <w:rPr>
          <w:rFonts w:ascii="Times New Roman" w:hAnsi="Times New Roman" w:cs="Times New Roman"/>
          <w:sz w:val="24"/>
          <w:szCs w:val="24"/>
        </w:rPr>
        <w:t>2,</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5-</w:t>
      </w:r>
      <w:r w:rsidR="005E5977">
        <w:rPr>
          <w:rFonts w:ascii="Times New Roman" w:hAnsi="Times New Roman" w:cs="Times New Roman"/>
          <w:sz w:val="24"/>
          <w:szCs w:val="24"/>
        </w:rPr>
        <w:t>8</w:t>
      </w:r>
      <w:r w:rsidRPr="00DE75B6">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r w:rsidR="006E053A">
        <w:rPr>
          <w:rFonts w:ascii="Times New Roman" w:hAnsi="Times New Roman" w:cs="Times New Roman"/>
          <w:sz w:val="24"/>
          <w:szCs w:val="24"/>
        </w:rPr>
        <w:t xml:space="preserve"> </w:t>
      </w:r>
      <w:r w:rsidRPr="00DE75B6">
        <w:rPr>
          <w:rFonts w:ascii="Times New Roman" w:hAnsi="Times New Roman" w:cs="Times New Roman"/>
          <w:sz w:val="24"/>
          <w:szCs w:val="24"/>
        </w:rPr>
        <w:t>solely on the TSH level being outside of a general population range</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w:t>
      </w:r>
      <w:r w:rsidR="002C4A3B">
        <w:rPr>
          <w:rFonts w:ascii="Times New Roman" w:hAnsi="Times New Roman" w:cs="Times New Roman"/>
          <w:sz w:val="24"/>
          <w:szCs w:val="24"/>
        </w:rPr>
        <w:t>9, 10</w:t>
      </w:r>
      <w:r w:rsidRPr="00DE75B6">
        <w:rPr>
          <w:rFonts w:ascii="Times New Roman" w:hAnsi="Times New Roman" w:cs="Times New Roman"/>
          <w:sz w:val="24"/>
          <w:szCs w:val="24"/>
        </w:rPr>
        <w:t>]. Rather, more accuracy may be achieved by defining a normal range for the combination of thyroid hormones and TSH.</w:t>
      </w:r>
    </w:p>
    <w:p w:rsidR="0012398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However, any model whereby judgement of the thyroid status includes consideration of the TSH level is anomalous, in that the levels of other</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physiological parameters</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are not judged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the levels of their controlling hormones. For example, whether or not an individual has hypoglycaemia or hypercalcemia is not determined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2</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r w:rsidR="002A19EA">
        <w:rPr>
          <w:rFonts w:ascii="Times New Roman" w:hAnsi="Times New Roman" w:cs="Times New Roman"/>
          <w:sz w:val="24"/>
          <w:szCs w:val="24"/>
        </w:rPr>
        <w:t xml:space="preserve"> </w:t>
      </w:r>
      <w:r w:rsidRPr="00DE75B6">
        <w:rPr>
          <w:rFonts w:ascii="Times New Roman" w:hAnsi="Times New Roman" w:cs="Times New Roman"/>
          <w:sz w:val="24"/>
          <w:szCs w:val="24"/>
        </w:rPr>
        <w:t xml:space="preserve">are not considered </w:t>
      </w:r>
      <w:r w:rsidR="00F30D78">
        <w:rPr>
          <w:rFonts w:ascii="Times New Roman" w:hAnsi="Times New Roman" w:cs="Times New Roman"/>
          <w:sz w:val="24"/>
          <w:szCs w:val="24"/>
        </w:rPr>
        <w:t xml:space="preserve"> diagnostic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In general the level of a controlling hormone is used to determine the cause of a disturbance rather than whether or not there is a disturbance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anomalous situation appears to have arisen in the case of thyroid function because of the strong </w:t>
      </w:r>
      <w:r w:rsidR="00DB1CB5">
        <w:rPr>
          <w:rFonts w:ascii="Times New Roman" w:hAnsi="Times New Roman" w:cs="Times New Roman"/>
          <w:sz w:val="24"/>
          <w:szCs w:val="24"/>
        </w:rPr>
        <w:t xml:space="preserve">negative </w:t>
      </w:r>
      <w:r w:rsidRPr="00DE75B6">
        <w:rPr>
          <w:rFonts w:ascii="Times New Roman" w:hAnsi="Times New Roman" w:cs="Times New Roman"/>
          <w:sz w:val="24"/>
          <w:szCs w:val="24"/>
        </w:rPr>
        <w:t xml:space="preserve">population correlation between thyroid hormones and TSH </w:t>
      </w:r>
      <w:r w:rsidR="002F054F" w:rsidRPr="00DE75B6">
        <w:rPr>
          <w:rFonts w:ascii="Times New Roman" w:hAnsi="Times New Roman" w:cs="Times New Roman"/>
          <w:sz w:val="24"/>
          <w:szCs w:val="24"/>
        </w:rPr>
        <w:t>levels [</w:t>
      </w:r>
      <w:r w:rsidRPr="00DE75B6">
        <w:rPr>
          <w:rFonts w:ascii="Times New Roman" w:hAnsi="Times New Roman" w:cs="Times New Roman"/>
          <w:sz w:val="24"/>
          <w:szCs w:val="24"/>
        </w:rPr>
        <w:t>1</w:t>
      </w:r>
      <w:r w:rsidR="002C4A3B">
        <w:rPr>
          <w:rFonts w:ascii="Times New Roman" w:hAnsi="Times New Roman" w:cs="Times New Roman"/>
          <w:sz w:val="24"/>
          <w:szCs w:val="24"/>
        </w:rPr>
        <w:t>4</w:t>
      </w:r>
      <w:r w:rsidRPr="00DE75B6">
        <w:rPr>
          <w:rFonts w:ascii="Times New Roman" w:hAnsi="Times New Roman" w:cs="Times New Roman"/>
          <w:sz w:val="24"/>
          <w:szCs w:val="24"/>
        </w:rPr>
        <w:t>,</w:t>
      </w:r>
      <w:r w:rsidR="009D0C35">
        <w:rPr>
          <w:rFonts w:ascii="Times New Roman" w:hAnsi="Times New Roman" w:cs="Times New Roman"/>
          <w:sz w:val="24"/>
          <w:szCs w:val="24"/>
        </w:rPr>
        <w:t xml:space="preserve"> </w:t>
      </w:r>
      <w:r w:rsidR="002C4A3B">
        <w:rPr>
          <w:rFonts w:ascii="Times New Roman" w:hAnsi="Times New Roman" w:cs="Times New Roman"/>
          <w:sz w:val="24"/>
          <w:szCs w:val="24"/>
        </w:rPr>
        <w:t>15</w:t>
      </w:r>
      <w:r w:rsidRPr="00DE75B6">
        <w:rPr>
          <w:rFonts w:ascii="Times New Roman" w:hAnsi="Times New Roman" w:cs="Times New Roman"/>
          <w:sz w:val="24"/>
          <w:szCs w:val="24"/>
        </w:rPr>
        <w:t>]. This correlation is such that determining the TSH level is a very good screening test for overt thyroid dysfunction.</w:t>
      </w:r>
    </w:p>
    <w:p w:rsidR="00435006" w:rsidRDefault="00123986"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w:t>
      </w:r>
      <w:r w:rsidR="00723CD4">
        <w:rPr>
          <w:rFonts w:ascii="Times New Roman" w:hAnsi="Times New Roman" w:cs="Times New Roman"/>
          <w:sz w:val="24"/>
          <w:szCs w:val="24"/>
        </w:rPr>
        <w:t>current consensus still confirms the set point hypothesis of thyroid regulation</w:t>
      </w:r>
      <w:r w:rsidR="00CA05FC">
        <w:rPr>
          <w:rFonts w:ascii="Times New Roman" w:hAnsi="Times New Roman" w:cs="Times New Roman"/>
          <w:sz w:val="24"/>
          <w:szCs w:val="24"/>
        </w:rPr>
        <w:t xml:space="preserve">     </w:t>
      </w:r>
      <w:r w:rsidR="00723CD4">
        <w:rPr>
          <w:rFonts w:ascii="Times New Roman" w:hAnsi="Times New Roman" w:cs="Times New Roman"/>
          <w:sz w:val="24"/>
          <w:szCs w:val="24"/>
        </w:rPr>
        <w:t xml:space="preserve"> [</w:t>
      </w:r>
      <w:r w:rsidR="00BB7849">
        <w:rPr>
          <w:rFonts w:ascii="Times New Roman" w:hAnsi="Times New Roman" w:cs="Times New Roman"/>
          <w:sz w:val="24"/>
          <w:szCs w:val="24"/>
        </w:rPr>
        <w:t>16</w:t>
      </w:r>
      <w:r w:rsidR="00723CD4">
        <w:rPr>
          <w:rFonts w:ascii="Times New Roman" w:hAnsi="Times New Roman" w:cs="Times New Roman"/>
          <w:sz w:val="24"/>
          <w:szCs w:val="24"/>
        </w:rPr>
        <w:t>]. This</w:t>
      </w:r>
      <w:r>
        <w:rPr>
          <w:rFonts w:ascii="Times New Roman" w:hAnsi="Times New Roman" w:cs="Times New Roman"/>
          <w:sz w:val="24"/>
          <w:szCs w:val="24"/>
        </w:rPr>
        <w:t xml:space="preserve"> hypothesis proposes that each individual has a set point or target, ideal level of </w:t>
      </w:r>
      <w:r w:rsidR="00CD07A0">
        <w:rPr>
          <w:rFonts w:ascii="Times New Roman" w:hAnsi="Times New Roman" w:cs="Times New Roman"/>
          <w:sz w:val="24"/>
          <w:szCs w:val="24"/>
        </w:rPr>
        <w:t xml:space="preserve">a given parameter defended by physiological mechanisms [17].  Therefore, for the parameter </w:t>
      </w:r>
      <w:r>
        <w:rPr>
          <w:rFonts w:ascii="Times New Roman" w:hAnsi="Times New Roman" w:cs="Times New Roman"/>
          <w:sz w:val="24"/>
          <w:szCs w:val="24"/>
        </w:rPr>
        <w:t>FT4</w:t>
      </w:r>
      <w:r w:rsidR="00CD07A0">
        <w:rPr>
          <w:rFonts w:ascii="Times New Roman" w:hAnsi="Times New Roman" w:cs="Times New Roman"/>
          <w:sz w:val="24"/>
          <w:szCs w:val="24"/>
        </w:rPr>
        <w:t>,</w:t>
      </w:r>
      <w:r>
        <w:rPr>
          <w:rFonts w:ascii="Times New Roman" w:hAnsi="Times New Roman" w:cs="Times New Roman"/>
          <w:sz w:val="24"/>
          <w:szCs w:val="24"/>
        </w:rPr>
        <w:t xml:space="preserve"> individuals can have FT4</w:t>
      </w:r>
      <w:r w:rsidR="00DB1CB5">
        <w:rPr>
          <w:rFonts w:ascii="Times New Roman" w:hAnsi="Times New Roman" w:cs="Times New Roman"/>
          <w:sz w:val="24"/>
          <w:szCs w:val="24"/>
        </w:rPr>
        <w:t xml:space="preserve"> (and TSH)</w:t>
      </w:r>
      <w:r>
        <w:rPr>
          <w:rFonts w:ascii="Times New Roman" w:hAnsi="Times New Roman" w:cs="Times New Roman"/>
          <w:sz w:val="24"/>
          <w:szCs w:val="24"/>
        </w:rPr>
        <w:t xml:space="preserve"> levels within the population normal range that are nevertheless abnormal for those individuals</w:t>
      </w:r>
      <w:r w:rsidR="00371434">
        <w:rPr>
          <w:rFonts w:ascii="Times New Roman" w:hAnsi="Times New Roman" w:cs="Times New Roman"/>
          <w:sz w:val="24"/>
          <w:szCs w:val="24"/>
        </w:rPr>
        <w:t xml:space="preserve">, and </w:t>
      </w:r>
      <w:r w:rsidR="00CD07A0">
        <w:rPr>
          <w:rFonts w:ascii="Times New Roman" w:hAnsi="Times New Roman" w:cs="Times New Roman"/>
          <w:sz w:val="24"/>
          <w:szCs w:val="24"/>
        </w:rPr>
        <w:t xml:space="preserve">in these circumstances </w:t>
      </w:r>
      <w:r>
        <w:rPr>
          <w:rFonts w:ascii="Times New Roman" w:hAnsi="Times New Roman" w:cs="Times New Roman"/>
          <w:sz w:val="24"/>
          <w:szCs w:val="24"/>
        </w:rPr>
        <w:t>thyroid dysfunction</w:t>
      </w:r>
      <w:r w:rsidR="00371434">
        <w:rPr>
          <w:rFonts w:ascii="Times New Roman" w:hAnsi="Times New Roman" w:cs="Times New Roman"/>
          <w:sz w:val="24"/>
          <w:szCs w:val="24"/>
        </w:rPr>
        <w:t>,</w:t>
      </w:r>
      <w:r>
        <w:rPr>
          <w:rFonts w:ascii="Times New Roman" w:hAnsi="Times New Roman" w:cs="Times New Roman"/>
          <w:sz w:val="24"/>
          <w:szCs w:val="24"/>
        </w:rPr>
        <w:t xml:space="preserve"> though masked</w:t>
      </w:r>
      <w:r w:rsidR="00371434">
        <w:rPr>
          <w:rFonts w:ascii="Times New Roman" w:hAnsi="Times New Roman" w:cs="Times New Roman"/>
          <w:sz w:val="24"/>
          <w:szCs w:val="24"/>
        </w:rPr>
        <w:t>,</w:t>
      </w:r>
      <w:r w:rsidR="00431B35">
        <w:rPr>
          <w:rFonts w:ascii="Times New Roman" w:hAnsi="Times New Roman" w:cs="Times New Roman"/>
          <w:sz w:val="24"/>
          <w:szCs w:val="24"/>
        </w:rPr>
        <w:t xml:space="preserve"> is present [</w:t>
      </w:r>
      <w:r w:rsidR="00BB7849">
        <w:rPr>
          <w:rFonts w:ascii="Times New Roman" w:hAnsi="Times New Roman" w:cs="Times New Roman"/>
          <w:sz w:val="24"/>
          <w:szCs w:val="24"/>
        </w:rPr>
        <w:t>1</w:t>
      </w:r>
      <w:r w:rsidR="006248F8">
        <w:rPr>
          <w:rFonts w:ascii="Times New Roman" w:hAnsi="Times New Roman" w:cs="Times New Roman"/>
          <w:sz w:val="24"/>
          <w:szCs w:val="24"/>
        </w:rPr>
        <w:t>8</w:t>
      </w:r>
      <w:r w:rsidR="00BB7849">
        <w:rPr>
          <w:rFonts w:ascii="Times New Roman" w:hAnsi="Times New Roman" w:cs="Times New Roman"/>
          <w:sz w:val="24"/>
          <w:szCs w:val="24"/>
        </w:rPr>
        <w:t>,1</w:t>
      </w:r>
      <w:r w:rsidR="006248F8">
        <w:rPr>
          <w:rFonts w:ascii="Times New Roman" w:hAnsi="Times New Roman" w:cs="Times New Roman"/>
          <w:sz w:val="24"/>
          <w:szCs w:val="24"/>
        </w:rPr>
        <w:t>9</w:t>
      </w:r>
      <w:r w:rsidR="00431B35">
        <w:rPr>
          <w:rFonts w:ascii="Times New Roman" w:hAnsi="Times New Roman" w:cs="Times New Roman"/>
          <w:sz w:val="24"/>
          <w:szCs w:val="24"/>
        </w:rPr>
        <w:t xml:space="preserve"> ]</w:t>
      </w:r>
      <w:r>
        <w:rPr>
          <w:rFonts w:ascii="Times New Roman" w:hAnsi="Times New Roman" w:cs="Times New Roman"/>
          <w:sz w:val="24"/>
          <w:szCs w:val="24"/>
        </w:rPr>
        <w:t>.</w:t>
      </w:r>
      <w:r w:rsidR="00604CFE" w:rsidRPr="00604CFE">
        <w:rPr>
          <w:rFonts w:ascii="Times New Roman" w:hAnsi="Times New Roman" w:cs="Times New Roman"/>
          <w:sz w:val="24"/>
          <w:szCs w:val="24"/>
        </w:rPr>
        <w:t xml:space="preserve"> </w:t>
      </w:r>
      <w:r w:rsidR="00F30D78">
        <w:rPr>
          <w:rFonts w:ascii="Times New Roman" w:hAnsi="Times New Roman" w:cs="Times New Roman"/>
          <w:sz w:val="24"/>
          <w:szCs w:val="24"/>
        </w:rPr>
        <w:t xml:space="preserve">It is also believed that on account of the different ways TSH and FT4 </w:t>
      </w:r>
      <w:r w:rsidR="00723CD4">
        <w:rPr>
          <w:rFonts w:ascii="Times New Roman" w:hAnsi="Times New Roman" w:cs="Times New Roman"/>
          <w:sz w:val="24"/>
          <w:szCs w:val="24"/>
        </w:rPr>
        <w:t xml:space="preserve">levels </w:t>
      </w:r>
      <w:r w:rsidR="00F30D78">
        <w:rPr>
          <w:rFonts w:ascii="Times New Roman" w:hAnsi="Times New Roman" w:cs="Times New Roman"/>
          <w:sz w:val="24"/>
          <w:szCs w:val="24"/>
        </w:rPr>
        <w:t>change with any change in thyroid function, TSH levels are the more sensitive marker of thyroid function [4,</w:t>
      </w:r>
      <w:r w:rsidR="006248F8">
        <w:rPr>
          <w:rFonts w:ascii="Times New Roman" w:hAnsi="Times New Roman" w:cs="Times New Roman"/>
          <w:sz w:val="24"/>
          <w:szCs w:val="24"/>
        </w:rPr>
        <w:t>20</w:t>
      </w:r>
      <w:del w:id="0" w:author="Stephen" w:date="2019-07-01T21:08:00Z">
        <w:r w:rsidR="00F30D78" w:rsidDel="00EA43FC">
          <w:rPr>
            <w:rFonts w:ascii="Times New Roman" w:hAnsi="Times New Roman" w:cs="Times New Roman"/>
            <w:sz w:val="24"/>
            <w:szCs w:val="24"/>
          </w:rPr>
          <w:delText xml:space="preserve"> </w:delText>
        </w:r>
      </w:del>
      <w:r w:rsidR="00F30D78">
        <w:rPr>
          <w:rFonts w:ascii="Times New Roman" w:hAnsi="Times New Roman" w:cs="Times New Roman"/>
          <w:sz w:val="24"/>
          <w:szCs w:val="24"/>
        </w:rPr>
        <w:t xml:space="preserve">]. </w:t>
      </w:r>
      <w:r w:rsidR="00604CFE">
        <w:rPr>
          <w:rFonts w:ascii="Times New Roman" w:hAnsi="Times New Roman" w:cs="Times New Roman"/>
          <w:sz w:val="24"/>
          <w:szCs w:val="24"/>
        </w:rPr>
        <w:t xml:space="preserve">By extension an abnormal TSH level in the absence of abnormalities in the levels of FT4 or FT3 has come to imply that there is </w:t>
      </w:r>
      <w:r w:rsidR="00F30D78">
        <w:rPr>
          <w:rFonts w:ascii="Times New Roman" w:hAnsi="Times New Roman" w:cs="Times New Roman"/>
          <w:sz w:val="24"/>
          <w:szCs w:val="24"/>
        </w:rPr>
        <w:t xml:space="preserve">an abnormality of thyroid function, </w:t>
      </w:r>
      <w:r w:rsidR="006A0D9B">
        <w:rPr>
          <w:rFonts w:ascii="Times New Roman" w:hAnsi="Times New Roman" w:cs="Times New Roman"/>
          <w:sz w:val="24"/>
          <w:szCs w:val="24"/>
        </w:rPr>
        <w:t xml:space="preserve">albeit an abnormality </w:t>
      </w:r>
      <w:r w:rsidR="00604CFE">
        <w:rPr>
          <w:rFonts w:ascii="Times New Roman" w:hAnsi="Times New Roman" w:cs="Times New Roman"/>
          <w:sz w:val="24"/>
          <w:szCs w:val="24"/>
        </w:rPr>
        <w:t xml:space="preserve">more subtle </w:t>
      </w:r>
      <w:r w:rsidR="00F30D78">
        <w:rPr>
          <w:rFonts w:ascii="Times New Roman" w:hAnsi="Times New Roman" w:cs="Times New Roman"/>
          <w:sz w:val="24"/>
          <w:szCs w:val="24"/>
        </w:rPr>
        <w:t xml:space="preserve">than that of overt thyroid dysfunction, </w:t>
      </w:r>
      <w:r w:rsidR="00604CFE">
        <w:rPr>
          <w:rFonts w:ascii="Times New Roman" w:hAnsi="Times New Roman" w:cs="Times New Roman"/>
          <w:sz w:val="24"/>
          <w:szCs w:val="24"/>
        </w:rPr>
        <w:t>this concept creating a pleasing concordance with the relationships in overt thyroid dysfunction.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Our previous work, has demonstrated that the negative population correlation between FT4 and TSH </w:t>
      </w:r>
      <w:r w:rsidR="00DB1CB5">
        <w:rPr>
          <w:rFonts w:ascii="Times New Roman" w:hAnsi="Times New Roman" w:cs="Times New Roman"/>
          <w:sz w:val="24"/>
          <w:szCs w:val="24"/>
        </w:rPr>
        <w:t xml:space="preserve">within the normal range of FT4 </w:t>
      </w:r>
      <w:r w:rsidR="00123986">
        <w:rPr>
          <w:rFonts w:ascii="Times New Roman" w:hAnsi="Times New Roman" w:cs="Times New Roman"/>
          <w:sz w:val="24"/>
          <w:szCs w:val="24"/>
        </w:rPr>
        <w:t>is merely a function</w:t>
      </w:r>
      <w:r w:rsidR="00DB1CB5">
        <w:rPr>
          <w:rFonts w:ascii="Times New Roman" w:hAnsi="Times New Roman" w:cs="Times New Roman"/>
          <w:sz w:val="24"/>
          <w:szCs w:val="24"/>
        </w:rPr>
        <w:t xml:space="preserve"> of the population variability of thyroid versus pituitary sensitivity</w:t>
      </w:r>
      <w:r w:rsidR="00431B35">
        <w:rPr>
          <w:rFonts w:ascii="Times New Roman" w:hAnsi="Times New Roman" w:cs="Times New Roman"/>
          <w:sz w:val="24"/>
          <w:szCs w:val="24"/>
        </w:rPr>
        <w:t xml:space="preserve"> [</w:t>
      </w:r>
      <w:r w:rsidR="00BB7849">
        <w:rPr>
          <w:rFonts w:ascii="Times New Roman" w:hAnsi="Times New Roman" w:cs="Times New Roman"/>
          <w:sz w:val="24"/>
          <w:szCs w:val="24"/>
        </w:rPr>
        <w:t>2</w:t>
      </w:r>
      <w:r w:rsidR="006248F8">
        <w:rPr>
          <w:rFonts w:ascii="Times New Roman" w:hAnsi="Times New Roman" w:cs="Times New Roman"/>
          <w:sz w:val="24"/>
          <w:szCs w:val="24"/>
        </w:rPr>
        <w:t>1</w:t>
      </w:r>
      <w:r w:rsidR="00431B35">
        <w:rPr>
          <w:rFonts w:ascii="Times New Roman" w:hAnsi="Times New Roman" w:cs="Times New Roman"/>
          <w:sz w:val="24"/>
          <w:szCs w:val="24"/>
        </w:rPr>
        <w:t xml:space="preserve"> ]</w:t>
      </w:r>
      <w:r w:rsidR="00DB1CB5">
        <w:rPr>
          <w:rFonts w:ascii="Times New Roman" w:hAnsi="Times New Roman" w:cs="Times New Roman"/>
          <w:sz w:val="24"/>
          <w:szCs w:val="24"/>
        </w:rPr>
        <w:t xml:space="preserve"> and </w:t>
      </w:r>
      <w:r w:rsidR="00431B35">
        <w:rPr>
          <w:rFonts w:ascii="Times New Roman" w:hAnsi="Times New Roman" w:cs="Times New Roman"/>
          <w:sz w:val="24"/>
          <w:szCs w:val="24"/>
        </w:rPr>
        <w:t xml:space="preserve">furthermore </w:t>
      </w:r>
      <w:r w:rsidRPr="00DE75B6">
        <w:rPr>
          <w:rFonts w:ascii="Times New Roman" w:hAnsi="Times New Roman" w:cs="Times New Roman"/>
          <w:sz w:val="24"/>
          <w:szCs w:val="24"/>
        </w:rPr>
        <w:t xml:space="preserve">provides evidence against the existence of a set point for thyroid </w:t>
      </w:r>
      <w:r w:rsidR="002F054F" w:rsidRPr="00DE75B6">
        <w:rPr>
          <w:rFonts w:ascii="Times New Roman" w:hAnsi="Times New Roman" w:cs="Times New Roman"/>
          <w:sz w:val="24"/>
          <w:szCs w:val="24"/>
        </w:rPr>
        <w:t>hormones [</w:t>
      </w:r>
      <w:r w:rsidR="00020987">
        <w:rPr>
          <w:rFonts w:ascii="Times New Roman" w:hAnsi="Times New Roman" w:cs="Times New Roman"/>
          <w:sz w:val="24"/>
          <w:szCs w:val="24"/>
        </w:rPr>
        <w:t>2</w:t>
      </w:r>
      <w:r w:rsidR="006248F8">
        <w:rPr>
          <w:rFonts w:ascii="Times New Roman" w:hAnsi="Times New Roman" w:cs="Times New Roman"/>
          <w:sz w:val="24"/>
          <w:szCs w:val="24"/>
        </w:rPr>
        <w:t>2</w:t>
      </w:r>
      <w:r w:rsidRPr="00DE75B6">
        <w:rPr>
          <w:rFonts w:ascii="Times New Roman" w:hAnsi="Times New Roman" w:cs="Times New Roman"/>
          <w:sz w:val="24"/>
          <w:szCs w:val="24"/>
        </w:rPr>
        <w:t xml:space="preserve">]. We have analogously provided evidence that set points also do not exist for other physiological </w:t>
      </w:r>
      <w:r w:rsidR="002D68E3" w:rsidRPr="00DE75B6">
        <w:rPr>
          <w:rFonts w:ascii="Times New Roman" w:hAnsi="Times New Roman" w:cs="Times New Roman"/>
          <w:sz w:val="24"/>
          <w:szCs w:val="24"/>
        </w:rPr>
        <w:t>parameters [</w:t>
      </w:r>
      <w:r w:rsidR="00020987">
        <w:rPr>
          <w:rFonts w:ascii="Times New Roman" w:hAnsi="Times New Roman" w:cs="Times New Roman"/>
          <w:sz w:val="24"/>
          <w:szCs w:val="24"/>
        </w:rPr>
        <w:t>2</w:t>
      </w:r>
      <w:r w:rsidR="006248F8">
        <w:rPr>
          <w:rFonts w:ascii="Times New Roman" w:hAnsi="Times New Roman" w:cs="Times New Roman"/>
          <w:sz w:val="24"/>
          <w:szCs w:val="24"/>
        </w:rPr>
        <w:t>3,24</w:t>
      </w:r>
      <w:r w:rsidRPr="00DE75B6">
        <w:rPr>
          <w:rFonts w:ascii="Times New Roman" w:hAnsi="Times New Roman" w:cs="Times New Roman"/>
          <w:sz w:val="24"/>
          <w:szCs w:val="24"/>
        </w:rPr>
        <w:t xml:space="preserve">], and have argued that the evidence therefore suggests that, in general, regulation and homeostasis are </w:t>
      </w:r>
      <w:r w:rsidR="00400F75">
        <w:rPr>
          <w:rFonts w:ascii="Times New Roman" w:hAnsi="Times New Roman" w:cs="Times New Roman"/>
          <w:sz w:val="24"/>
          <w:szCs w:val="24"/>
        </w:rPr>
        <w:t xml:space="preserve">not </w:t>
      </w:r>
      <w:r w:rsidRPr="00DE75B6">
        <w:rPr>
          <w:rFonts w:ascii="Times New Roman" w:hAnsi="Times New Roman" w:cs="Times New Roman"/>
          <w:sz w:val="24"/>
          <w:szCs w:val="24"/>
        </w:rPr>
        <w:t xml:space="preserve">based on set points. Other authors using different methods have come to </w:t>
      </w:r>
      <w:r w:rsidR="002D68E3" w:rsidRPr="00DE75B6">
        <w:rPr>
          <w:rFonts w:ascii="Times New Roman" w:hAnsi="Times New Roman" w:cs="Times New Roman"/>
          <w:sz w:val="24"/>
          <w:szCs w:val="24"/>
        </w:rPr>
        <w:t xml:space="preserve">similar </w:t>
      </w:r>
      <w:r w:rsidR="002D68E3">
        <w:rPr>
          <w:rFonts w:ascii="Times New Roman" w:hAnsi="Times New Roman" w:cs="Times New Roman"/>
          <w:sz w:val="24"/>
          <w:szCs w:val="24"/>
        </w:rPr>
        <w:t>conclusions</w:t>
      </w:r>
      <w:r w:rsidR="002D68E3" w:rsidRPr="00DE75B6">
        <w:rPr>
          <w:rFonts w:ascii="Times New Roman" w:hAnsi="Times New Roman" w:cs="Times New Roman"/>
          <w:sz w:val="24"/>
          <w:szCs w:val="24"/>
        </w:rPr>
        <w:t xml:space="preserve"> [</w:t>
      </w:r>
      <w:r w:rsidR="00020987">
        <w:rPr>
          <w:rFonts w:ascii="Times New Roman" w:hAnsi="Times New Roman" w:cs="Times New Roman"/>
          <w:sz w:val="24"/>
          <w:szCs w:val="24"/>
        </w:rPr>
        <w:t>2</w:t>
      </w:r>
      <w:r w:rsidR="006248F8">
        <w:rPr>
          <w:rFonts w:ascii="Times New Roman" w:hAnsi="Times New Roman" w:cs="Times New Roman"/>
          <w:sz w:val="24"/>
          <w:szCs w:val="24"/>
        </w:rPr>
        <w:t>5</w:t>
      </w:r>
      <w:r w:rsidRPr="00DE75B6">
        <w:rPr>
          <w:rFonts w:ascii="Times New Roman" w:hAnsi="Times New Roman" w:cs="Times New Roman"/>
          <w:sz w:val="24"/>
          <w:szCs w:val="24"/>
        </w:rPr>
        <w:t>]</w:t>
      </w:r>
      <w:r w:rsidR="00DB1CB5">
        <w:rPr>
          <w:rFonts w:ascii="Times New Roman" w:hAnsi="Times New Roman" w:cs="Times New Roman"/>
          <w:sz w:val="24"/>
          <w:szCs w:val="24"/>
        </w:rPr>
        <w:t xml:space="preserve"> </w:t>
      </w:r>
      <w:r w:rsidR="009D7E82">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Whereas the current model and practice emphasises the importance of TSH levels in the diagnosis of subclinical thyroid dysfunction, a model of thyroid regulation </w:t>
      </w:r>
      <w:r w:rsidR="009D7E82">
        <w:rPr>
          <w:rFonts w:ascii="Times New Roman" w:hAnsi="Times New Roman" w:cs="Times New Roman"/>
          <w:sz w:val="24"/>
          <w:szCs w:val="24"/>
        </w:rPr>
        <w:t xml:space="preserve">not emphasising the importance of TSH levels </w:t>
      </w:r>
      <w:r w:rsidRPr="00DE75B6">
        <w:rPr>
          <w:rFonts w:ascii="Times New Roman" w:hAnsi="Times New Roman" w:cs="Times New Roman"/>
          <w:sz w:val="24"/>
          <w:szCs w:val="24"/>
        </w:rPr>
        <w:t>would imply that thyroid hormone levels alone provide a better indicator of the physiological state.</w:t>
      </w:r>
    </w:p>
    <w:p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aimed in this work 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correlation between FT4 and TSH we expected to find correlations between both TSH and FT4 with the clinical features of thyroid dysfunction. We further reasoned however, that if the clinical features correlated better with TSH levels the current model</w:t>
      </w:r>
      <w:r>
        <w:rPr>
          <w:rFonts w:ascii="Times New Roman" w:hAnsi="Times New Roman" w:cs="Times New Roman"/>
          <w:sz w:val="24"/>
          <w:szCs w:val="24"/>
        </w:rPr>
        <w:t>s of thyroid regulation and 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F30D78">
        <w:rPr>
          <w:rFonts w:ascii="Times New Roman" w:hAnsi="Times New Roman" w:cs="Times New Roman"/>
          <w:sz w:val="24"/>
          <w:szCs w:val="24"/>
        </w:rPr>
        <w:t xml:space="preserve">further </w:t>
      </w:r>
      <w:r w:rsidR="00DE75B6" w:rsidRPr="00DE75B6">
        <w:rPr>
          <w:rFonts w:ascii="Times New Roman" w:hAnsi="Times New Roman" w:cs="Times New Roman"/>
          <w:sz w:val="24"/>
          <w:szCs w:val="24"/>
        </w:rPr>
        <w:t>doubt would be cast on</w:t>
      </w:r>
      <w:r w:rsidR="00371434">
        <w:rPr>
          <w:rFonts w:ascii="Times New Roman" w:hAnsi="Times New Roman" w:cs="Times New Roman"/>
          <w:sz w:val="24"/>
          <w:szCs w:val="24"/>
        </w:rPr>
        <w:t>,</w:t>
      </w:r>
      <w:r w:rsidR="00DE75B6" w:rsidRPr="00DE75B6">
        <w:rPr>
          <w:rFonts w:ascii="Times New Roman" w:hAnsi="Times New Roman" w:cs="Times New Roman"/>
          <w:sz w:val="24"/>
          <w:szCs w:val="24"/>
        </w:rPr>
        <w:t xml:space="preserve"> the validity </w:t>
      </w:r>
      <w:ins w:id="1" w:author="Stephen" w:date="2019-07-06T08:26:00Z">
        <w:r w:rsidR="0043154B" w:rsidRPr="00DE75B6">
          <w:rPr>
            <w:rFonts w:ascii="Times New Roman" w:hAnsi="Times New Roman" w:cs="Times New Roman"/>
            <w:sz w:val="24"/>
            <w:szCs w:val="24"/>
          </w:rPr>
          <w:t xml:space="preserve">of </w:t>
        </w:r>
        <w:r w:rsidR="0043154B">
          <w:rPr>
            <w:rFonts w:ascii="Times New Roman" w:hAnsi="Times New Roman" w:cs="Times New Roman"/>
            <w:sz w:val="24"/>
            <w:szCs w:val="24"/>
          </w:rPr>
          <w:t>the</w:t>
        </w:r>
      </w:ins>
      <w:r w:rsidR="00371434">
        <w:rPr>
          <w:rFonts w:ascii="Times New Roman" w:hAnsi="Times New Roman" w:cs="Times New Roman"/>
          <w:sz w:val="24"/>
          <w:szCs w:val="24"/>
        </w:rPr>
        <w:t xml:space="preserve"> </w:t>
      </w:r>
      <w:r w:rsidR="00F30D78">
        <w:rPr>
          <w:rFonts w:ascii="Times New Roman" w:hAnsi="Times New Roman" w:cs="Times New Roman"/>
          <w:sz w:val="24"/>
          <w:szCs w:val="24"/>
        </w:rPr>
        <w:t xml:space="preserve">set point </w:t>
      </w:r>
      <w:r w:rsidR="00371434">
        <w:rPr>
          <w:rFonts w:ascii="Times New Roman" w:hAnsi="Times New Roman" w:cs="Times New Roman"/>
          <w:sz w:val="24"/>
          <w:szCs w:val="24"/>
        </w:rPr>
        <w:t xml:space="preserve">hypothesis of thyroid </w:t>
      </w:r>
      <w:r w:rsidR="00F30D78">
        <w:rPr>
          <w:rFonts w:ascii="Times New Roman" w:hAnsi="Times New Roman" w:cs="Times New Roman"/>
          <w:sz w:val="24"/>
          <w:szCs w:val="24"/>
        </w:rPr>
        <w:t>regulation</w:t>
      </w:r>
      <w:r w:rsidR="00371434">
        <w:rPr>
          <w:rFonts w:ascii="Times New Roman" w:hAnsi="Times New Roman" w:cs="Times New Roman"/>
          <w:sz w:val="24"/>
          <w:szCs w:val="24"/>
        </w:rPr>
        <w:t>,</w:t>
      </w:r>
      <w:r w:rsidR="00F30D78">
        <w:rPr>
          <w:rFonts w:ascii="Times New Roman" w:hAnsi="Times New Roman" w:cs="Times New Roman"/>
          <w:sz w:val="24"/>
          <w:szCs w:val="24"/>
        </w:rPr>
        <w:t xml:space="preserve"> and </w:t>
      </w:r>
      <w:r w:rsidR="00DE75B6" w:rsidRPr="00DE75B6">
        <w:rPr>
          <w:rFonts w:ascii="Times New Roman" w:hAnsi="Times New Roman" w:cs="Times New Roman"/>
          <w:sz w:val="24"/>
          <w:szCs w:val="24"/>
        </w:rPr>
        <w:t xml:space="preserve">the current </w:t>
      </w:r>
      <w:r>
        <w:rPr>
          <w:rFonts w:ascii="Times New Roman" w:hAnsi="Times New Roman" w:cs="Times New Roman"/>
          <w:sz w:val="24"/>
          <w:szCs w:val="24"/>
        </w:rPr>
        <w:t xml:space="preserve">TSH-based </w:t>
      </w:r>
      <w:r w:rsidR="00DE75B6" w:rsidRPr="00DE75B6">
        <w:rPr>
          <w:rFonts w:ascii="Times New Roman" w:hAnsi="Times New Roman" w:cs="Times New Roman"/>
          <w:sz w:val="24"/>
          <w:szCs w:val="24"/>
        </w:rPr>
        <w:t>conception of subclinical thyroid dysfunction.</w:t>
      </w:r>
      <w:r w:rsidR="00CA05FC" w:rsidRPr="00CA05FC">
        <w:rPr>
          <w:rFonts w:ascii="Times New Roman" w:hAnsi="Times New Roman" w:cs="Times New Roman"/>
          <w:sz w:val="24"/>
          <w:szCs w:val="24"/>
        </w:rPr>
        <w:t xml:space="preserve"> </w:t>
      </w:r>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would merely reflect the </w:t>
      </w:r>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rsidR="00604CFE"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 </w:t>
      </w:r>
    </w:p>
    <w:p w:rsidR="00DE75B6" w:rsidRPr="00DE75B6" w:rsidRDefault="00DE75B6" w:rsidP="00604CFE">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w:t>
      </w:r>
      <w:commentRangeStart w:id="2"/>
      <w:r w:rsidRPr="00DE75B6">
        <w:rPr>
          <w:rFonts w:ascii="Times New Roman" w:hAnsi="Times New Roman" w:cs="Times New Roman"/>
          <w:sz w:val="24"/>
          <w:szCs w:val="24"/>
        </w:rPr>
        <w:t>MEDLINE</w:t>
      </w:r>
      <w:commentRangeEnd w:id="2"/>
      <w:r w:rsidRPr="00DE75B6">
        <w:rPr>
          <w:rStyle w:val="CommentReference"/>
          <w:rFonts w:ascii="Times New Roman" w:hAnsi="Times New Roman" w:cs="Times New Roman"/>
          <w:sz w:val="24"/>
          <w:szCs w:val="24"/>
        </w:rPr>
        <w:commentReference w:id="2"/>
      </w:r>
      <w:r w:rsidRPr="00DE75B6">
        <w:rPr>
          <w:rFonts w:ascii="Times New Roman" w:hAnsi="Times New Roman" w:cs="Times New Roman"/>
          <w:sz w:val="24"/>
          <w:szCs w:val="24"/>
        </w:rPr>
        <w:t xml:space="preserve"> using the following </w:t>
      </w:r>
      <w:r w:rsidR="002D68E3" w:rsidRPr="00DE75B6">
        <w:rPr>
          <w:rFonts w:ascii="Times New Roman" w:hAnsi="Times New Roman" w:cs="Times New Roman"/>
          <w:sz w:val="24"/>
          <w:szCs w:val="24"/>
        </w:rPr>
        <w:t>terms: thyroxine</w:t>
      </w:r>
      <w:r w:rsidRPr="00DE75B6">
        <w:rPr>
          <w:rFonts w:ascii="Times New Roman" w:hAnsi="Times New Roman" w:cs="Times New Roman"/>
          <w:sz w:val="24"/>
          <w:szCs w:val="24"/>
        </w:rPr>
        <w:t>/</w:t>
      </w:r>
      <w:commentRangeStart w:id="3"/>
      <w:r w:rsidRPr="00DE75B6">
        <w:rPr>
          <w:rFonts w:ascii="Times New Roman" w:hAnsi="Times New Roman" w:cs="Times New Roman"/>
          <w:sz w:val="24"/>
          <w:szCs w:val="24"/>
        </w:rPr>
        <w:t>T4</w:t>
      </w:r>
      <w:commentRangeEnd w:id="3"/>
      <w:r w:rsidRPr="00DE75B6">
        <w:rPr>
          <w:rStyle w:val="CommentReference"/>
          <w:rFonts w:ascii="Times New Roman" w:hAnsi="Times New Roman" w:cs="Times New Roman"/>
          <w:sz w:val="24"/>
          <w:szCs w:val="24"/>
        </w:rPr>
        <w:commentReference w:id="3"/>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triiodothyronine/T3</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full-text reports of potentially relevant reports reviewed. Additional relevant articles were searched for in the reference lists of the retrieved full-text studies. </w:t>
      </w:r>
      <w:r w:rsidR="00741E21">
        <w:rPr>
          <w:rFonts w:ascii="Times New Roman" w:hAnsi="Times New Roman" w:cs="Times New Roman"/>
          <w:sz w:val="24"/>
          <w:szCs w:val="24"/>
        </w:rPr>
        <w:t>If relevant articles were so found the reference lists of these articles were examined for further relevant articles</w:t>
      </w:r>
      <w:r w:rsidR="006A0D9B">
        <w:rPr>
          <w:rFonts w:ascii="Times New Roman" w:hAnsi="Times New Roman" w:cs="Times New Roman"/>
          <w:sz w:val="24"/>
          <w:szCs w:val="24"/>
        </w:rPr>
        <w:t xml:space="preserve">. </w:t>
      </w:r>
      <w:r w:rsidR="00B757DF">
        <w:rPr>
          <w:rFonts w:ascii="Times New Roman" w:hAnsi="Times New Roman" w:cs="Times New Roman"/>
          <w:sz w:val="24"/>
          <w:szCs w:val="24"/>
        </w:rPr>
        <w:t xml:space="preserve">If repeated study was made of the same cohort the latest only was included. </w:t>
      </w:r>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rsidR="00BF0B90"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Studies reporting on free thyroxine/</w:t>
      </w:r>
      <w:r w:rsidR="00FE1DC8">
        <w:rPr>
          <w:rFonts w:ascii="Times New Roman" w:hAnsi="Times New Roman" w:cs="Times New Roman"/>
          <w:sz w:val="24"/>
          <w:szCs w:val="24"/>
        </w:rPr>
        <w:t>F</w:t>
      </w:r>
      <w:commentRangeStart w:id="4"/>
      <w:r w:rsidRPr="00DE75B6">
        <w:rPr>
          <w:rFonts w:ascii="Times New Roman" w:hAnsi="Times New Roman" w:cs="Times New Roman"/>
          <w:sz w:val="24"/>
          <w:szCs w:val="24"/>
        </w:rPr>
        <w:t>T4</w:t>
      </w:r>
      <w:commentRangeEnd w:id="4"/>
      <w:r w:rsidRPr="00DE75B6">
        <w:rPr>
          <w:rStyle w:val="CommentReference"/>
          <w:rFonts w:ascii="Times New Roman" w:hAnsi="Times New Roman" w:cs="Times New Roman"/>
          <w:sz w:val="24"/>
          <w:szCs w:val="24"/>
        </w:rPr>
        <w:commentReference w:id="4"/>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 xml:space="preserve">T3, </w:t>
      </w:r>
      <w:r w:rsidRPr="00DE75B6">
        <w:rPr>
          <w:rFonts w:ascii="Times New Roman" w:hAnsi="Times New Roman" w:cs="Times New Roman"/>
          <w:sz w:val="24"/>
          <w:szCs w:val="24"/>
        </w:rPr>
        <w:t xml:space="preserve">TSH/thyroid stimulation hormone and subclinical thyroid dysfunction were included. Reports were excluded if the studied population was </w:t>
      </w:r>
      <w:r w:rsidR="005A6518">
        <w:rPr>
          <w:rFonts w:ascii="Times New Roman" w:hAnsi="Times New Roman" w:cs="Times New Roman"/>
          <w:sz w:val="24"/>
          <w:szCs w:val="24"/>
        </w:rPr>
        <w:t xml:space="preserve">duplicated or </w:t>
      </w:r>
      <w:r w:rsidRPr="00DE75B6">
        <w:rPr>
          <w:rFonts w:ascii="Times New Roman" w:hAnsi="Times New Roman" w:cs="Times New Roman"/>
          <w:sz w:val="24"/>
          <w:szCs w:val="24"/>
        </w:rPr>
        <w:t xml:space="preserve">less than </w:t>
      </w:r>
      <w:commentRangeStart w:id="5"/>
      <w:r w:rsidRPr="00DE75B6">
        <w:rPr>
          <w:rFonts w:ascii="Times New Roman" w:hAnsi="Times New Roman" w:cs="Times New Roman"/>
          <w:sz w:val="24"/>
          <w:szCs w:val="24"/>
        </w:rPr>
        <w:t>100</w:t>
      </w:r>
      <w:commentRangeEnd w:id="5"/>
      <w:r w:rsidRPr="00DE75B6">
        <w:rPr>
          <w:rStyle w:val="CommentReference"/>
          <w:rFonts w:ascii="Times New Roman" w:hAnsi="Times New Roman" w:cs="Times New Roman"/>
          <w:sz w:val="24"/>
          <w:szCs w:val="24"/>
        </w:rPr>
        <w:commentReference w:id="5"/>
      </w:r>
      <w:r w:rsidRPr="00DE75B6">
        <w:rPr>
          <w:rFonts w:ascii="Times New Roman" w:hAnsi="Times New Roman" w:cs="Times New Roman"/>
          <w:sz w:val="24"/>
          <w:szCs w:val="24"/>
        </w:rPr>
        <w:t xml:space="preserve"> individuals. Review articles, editorials, and meeting abstracts </w:t>
      </w:r>
      <w:commentRangeStart w:id="6"/>
      <w:r w:rsidRPr="00DE75B6">
        <w:rPr>
          <w:rFonts w:ascii="Times New Roman" w:hAnsi="Times New Roman" w:cs="Times New Roman"/>
          <w:sz w:val="24"/>
          <w:szCs w:val="24"/>
        </w:rPr>
        <w:t>were</w:t>
      </w:r>
      <w:commentRangeEnd w:id="6"/>
      <w:r w:rsidR="00BB7D04">
        <w:rPr>
          <w:rStyle w:val="CommentReference"/>
        </w:rPr>
        <w:commentReference w:id="6"/>
      </w:r>
      <w:r w:rsidRPr="00DE75B6">
        <w:rPr>
          <w:rFonts w:ascii="Times New Roman" w:hAnsi="Times New Roman" w:cs="Times New Roman"/>
          <w:sz w:val="24"/>
          <w:szCs w:val="24"/>
        </w:rPr>
        <w:t xml:space="preserve"> also excluded. </w:t>
      </w:r>
    </w:p>
    <w:p w:rsidR="00AF6F38"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literature was first examined to confirm the previously reported general trends of association between clinical parameters and thyroid status. </w:t>
      </w:r>
    </w:p>
    <w:p w:rsidR="007C55D7"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then specifically examined studies that reported correlations of clinical parameters with </w:t>
      </w:r>
      <w:r w:rsidR="00BF0B90">
        <w:rPr>
          <w:rFonts w:ascii="Times New Roman" w:hAnsi="Times New Roman" w:cs="Times New Roman"/>
          <w:sz w:val="24"/>
          <w:szCs w:val="24"/>
        </w:rPr>
        <w:t xml:space="preserve">both TSH and </w:t>
      </w:r>
      <w:r>
        <w:rPr>
          <w:rFonts w:ascii="Times New Roman" w:hAnsi="Times New Roman" w:cs="Times New Roman"/>
          <w:sz w:val="24"/>
          <w:szCs w:val="24"/>
        </w:rPr>
        <w:t xml:space="preserve">thyroid hormone levels. </w:t>
      </w:r>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lastRenderedPageBreak/>
        <w:t xml:space="preserve">such </w:t>
      </w:r>
      <w:r w:rsidR="00DE75B6" w:rsidRPr="00DE75B6">
        <w:rPr>
          <w:rFonts w:ascii="Times New Roman" w:hAnsi="Times New Roman" w:cs="Times New Roman"/>
          <w:sz w:val="24"/>
          <w:szCs w:val="24"/>
        </w:rPr>
        <w:t xml:space="preserve">study: first author, country, number of individuals, sex, age intervals, nature of the study, clinical parameter and </w:t>
      </w:r>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(including the statistical techniques and degrees of significance of any correlations)</w:t>
      </w:r>
      <w:r w:rsidR="00DE75B6" w:rsidRPr="00DE75B6">
        <w:rPr>
          <w:rFonts w:ascii="Times New Roman" w:hAnsi="Times New Roman" w:cs="Times New Roman"/>
          <w:sz w:val="24"/>
          <w:szCs w:val="24"/>
        </w:rPr>
        <w:t xml:space="preserve">. </w:t>
      </w:r>
    </w:p>
    <w:p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 xml:space="preserve">use of a quality assessment (the Newcastle-Ottawa Scale; available at: www.ohri.ca/ programs/clinical_epidemiology/oxford.asp) was adjusted to suit this </w:t>
      </w:r>
      <w:commentRangeStart w:id="7"/>
      <w:r w:rsidR="00DE75B6" w:rsidRPr="00DE75B6">
        <w:rPr>
          <w:rFonts w:ascii="Times New Roman" w:hAnsi="Times New Roman" w:cs="Times New Roman"/>
          <w:sz w:val="24"/>
          <w:szCs w:val="24"/>
        </w:rPr>
        <w:t>setting</w:t>
      </w:r>
      <w:commentRangeEnd w:id="7"/>
      <w:r w:rsidR="00DE75B6" w:rsidRPr="00DE75B6">
        <w:rPr>
          <w:rStyle w:val="CommentReference"/>
          <w:rFonts w:ascii="Times New Roman" w:hAnsi="Times New Roman" w:cs="Times New Roman"/>
          <w:sz w:val="24"/>
          <w:szCs w:val="24"/>
        </w:rPr>
        <w:commentReference w:id="7"/>
      </w:r>
      <w:r w:rsidR="00DE75B6" w:rsidRPr="00DE75B6">
        <w:rPr>
          <w:rFonts w:ascii="Times New Roman" w:hAnsi="Times New Roman" w:cs="Times New Roman"/>
          <w:sz w:val="24"/>
          <w:szCs w:val="24"/>
        </w:rPr>
        <w:t xml:space="preserve">.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1A7CEC">
        <w:rPr>
          <w:rFonts w:ascii="Times New Roman" w:hAnsi="Times New Roman" w:cs="Times New Roman"/>
          <w:sz w:val="24"/>
          <w:szCs w:val="24"/>
        </w:rPr>
        <w:t xml:space="preserve"> </w:t>
      </w:r>
      <w:r w:rsidR="002F054F">
        <w:rPr>
          <w:rFonts w:ascii="Times New Roman" w:hAnsi="Times New Roman" w:cs="Times New Roman"/>
          <w:sz w:val="24"/>
          <w:szCs w:val="24"/>
        </w:rPr>
        <w:t>P</w:t>
      </w:r>
      <w:r w:rsidR="001A7CEC">
        <w:rPr>
          <w:rFonts w:ascii="Times New Roman" w:hAnsi="Times New Roman" w:cs="Times New Roman"/>
          <w:sz w:val="24"/>
          <w:szCs w:val="24"/>
        </w:rPr>
        <w:t>apers 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w:t>
      </w:r>
      <w:commentRangeStart w:id="8"/>
      <w:r w:rsidR="00DE75B6" w:rsidRPr="00DE75B6">
        <w:rPr>
          <w:rFonts w:ascii="Times New Roman" w:hAnsi="Times New Roman" w:cs="Times New Roman"/>
          <w:sz w:val="24"/>
          <w:szCs w:val="24"/>
        </w:rPr>
        <w:t>followed</w:t>
      </w:r>
      <w:commentRangeEnd w:id="8"/>
      <w:r w:rsidR="00DE75B6" w:rsidRPr="00DE75B6">
        <w:rPr>
          <w:rStyle w:val="CommentReference"/>
          <w:rFonts w:ascii="Times New Roman" w:hAnsi="Times New Roman" w:cs="Times New Roman"/>
          <w:sz w:val="24"/>
          <w:szCs w:val="24"/>
        </w:rPr>
        <w:commentReference w:id="8"/>
      </w:r>
      <w:r w:rsidR="00741E21">
        <w:rPr>
          <w:rFonts w:ascii="Times New Roman" w:hAnsi="Times New Roman" w:cs="Times New Roman"/>
          <w:sz w:val="24"/>
          <w:szCs w:val="24"/>
        </w:rPr>
        <w:t xml:space="preserve"> [2</w:t>
      </w:r>
      <w:r w:rsidR="005629EB">
        <w:rPr>
          <w:rFonts w:ascii="Times New Roman" w:hAnsi="Times New Roman" w:cs="Times New Roman"/>
          <w:sz w:val="24"/>
          <w:szCs w:val="24"/>
        </w:rPr>
        <w:t>6</w:t>
      </w:r>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rsidR="007C55D7" w:rsidRDefault="007C55D7" w:rsidP="00DE75B6">
      <w:pPr>
        <w:spacing w:line="480" w:lineRule="auto"/>
        <w:rPr>
          <w:ins w:id="9" w:author="Stephen" w:date="2019-07-06T12:42:00Z"/>
          <w:rFonts w:ascii="Times New Roman" w:hAnsi="Times New Roman" w:cs="Times New Roman"/>
          <w:sz w:val="24"/>
          <w:szCs w:val="24"/>
        </w:rPr>
      </w:pPr>
      <w:r>
        <w:rPr>
          <w:rFonts w:ascii="Times New Roman" w:hAnsi="Times New Roman" w:cs="Times New Roman"/>
          <w:sz w:val="24"/>
          <w:szCs w:val="24"/>
        </w:rPr>
        <w:t>Statistical Analysis</w:t>
      </w:r>
    </w:p>
    <w:p w:rsidR="008367CE" w:rsidRDefault="008367CE" w:rsidP="00DE75B6">
      <w:pPr>
        <w:spacing w:line="480" w:lineRule="auto"/>
        <w:rPr>
          <w:rFonts w:ascii="Times New Roman" w:hAnsi="Times New Roman" w:cs="Times New Roman"/>
          <w:sz w:val="24"/>
          <w:szCs w:val="24"/>
        </w:rPr>
      </w:pPr>
      <w:ins w:id="10" w:author="Stephen" w:date="2019-07-06T12:42:00Z">
        <w:r>
          <w:rPr>
            <w:rFonts w:ascii="Times New Roman" w:hAnsi="Times New Roman" w:cs="Times New Roman"/>
            <w:sz w:val="24"/>
            <w:szCs w:val="24"/>
          </w:rPr>
          <w:t>We initially performed a qualitative ana</w:t>
        </w:r>
      </w:ins>
      <w:ins w:id="11" w:author="Stephen" w:date="2019-07-06T12:43:00Z">
        <w:r>
          <w:rPr>
            <w:rFonts w:ascii="Times New Roman" w:hAnsi="Times New Roman" w:cs="Times New Roman"/>
            <w:sz w:val="24"/>
            <w:szCs w:val="24"/>
          </w:rPr>
          <w:t xml:space="preserve">lysis, examining the summaries of the articles as per the abstracts, as to any </w:t>
        </w:r>
      </w:ins>
      <w:ins w:id="12" w:author="Stephen" w:date="2019-07-06T12:44:00Z">
        <w:r>
          <w:rPr>
            <w:rFonts w:ascii="Times New Roman" w:hAnsi="Times New Roman" w:cs="Times New Roman"/>
            <w:sz w:val="24"/>
            <w:szCs w:val="24"/>
          </w:rPr>
          <w:t xml:space="preserve">differences </w:t>
        </w:r>
      </w:ins>
      <w:ins w:id="13" w:author="Stephen" w:date="2019-07-06T12:48:00Z">
        <w:r w:rsidR="00C66F72">
          <w:rPr>
            <w:rFonts w:ascii="Times New Roman" w:hAnsi="Times New Roman" w:cs="Times New Roman"/>
            <w:sz w:val="24"/>
            <w:szCs w:val="24"/>
          </w:rPr>
          <w:t xml:space="preserve">between levels of thyroid hormones and TSH </w:t>
        </w:r>
      </w:ins>
      <w:ins w:id="14" w:author="Stephen" w:date="2019-07-06T12:44:00Z">
        <w:r>
          <w:rPr>
            <w:rFonts w:ascii="Times New Roman" w:hAnsi="Times New Roman" w:cs="Times New Roman"/>
            <w:sz w:val="24"/>
            <w:szCs w:val="24"/>
          </w:rPr>
          <w:t xml:space="preserve">in </w:t>
        </w:r>
      </w:ins>
      <w:ins w:id="15" w:author="Stephen" w:date="2019-07-06T12:48:00Z">
        <w:r w:rsidR="00C66F72">
          <w:rPr>
            <w:rFonts w:ascii="Times New Roman" w:hAnsi="Times New Roman" w:cs="Times New Roman"/>
            <w:sz w:val="24"/>
            <w:szCs w:val="24"/>
          </w:rPr>
          <w:t xml:space="preserve">terms of </w:t>
        </w:r>
      </w:ins>
      <w:ins w:id="16" w:author="Stephen" w:date="2019-07-06T12:44:00Z">
        <w:r>
          <w:rPr>
            <w:rFonts w:ascii="Times New Roman" w:hAnsi="Times New Roman" w:cs="Times New Roman"/>
            <w:sz w:val="24"/>
            <w:szCs w:val="24"/>
          </w:rPr>
          <w:t xml:space="preserve">correlations </w:t>
        </w:r>
      </w:ins>
      <w:ins w:id="17" w:author="Stephen" w:date="2019-07-06T12:48:00Z">
        <w:r w:rsidR="00C66F72">
          <w:rPr>
            <w:rFonts w:ascii="Times New Roman" w:hAnsi="Times New Roman" w:cs="Times New Roman"/>
            <w:sz w:val="24"/>
            <w:szCs w:val="24"/>
          </w:rPr>
          <w:t xml:space="preserve">with </w:t>
        </w:r>
      </w:ins>
      <w:ins w:id="18" w:author="Stephen" w:date="2019-07-06T12:44:00Z">
        <w:r w:rsidR="00C66F72">
          <w:rPr>
            <w:rFonts w:ascii="Times New Roman" w:hAnsi="Times New Roman" w:cs="Times New Roman"/>
            <w:sz w:val="24"/>
            <w:szCs w:val="24"/>
          </w:rPr>
          <w:t>clinica</w:t>
        </w:r>
      </w:ins>
      <w:ins w:id="19" w:author="Stephen" w:date="2019-07-06T12:45:00Z">
        <w:r w:rsidR="00C66F72">
          <w:rPr>
            <w:rFonts w:ascii="Times New Roman" w:hAnsi="Times New Roman" w:cs="Times New Roman"/>
            <w:sz w:val="24"/>
            <w:szCs w:val="24"/>
          </w:rPr>
          <w:t>l parameters</w:t>
        </w:r>
      </w:ins>
      <w:ins w:id="20" w:author="Stephen" w:date="2019-07-06T12:47:00Z">
        <w:r w:rsidR="00C66F72">
          <w:rPr>
            <w:rFonts w:ascii="Times New Roman" w:hAnsi="Times New Roman" w:cs="Times New Roman"/>
            <w:sz w:val="24"/>
            <w:szCs w:val="24"/>
          </w:rPr>
          <w:t>.</w:t>
        </w:r>
      </w:ins>
    </w:p>
    <w:p w:rsidR="00FE1DC8" w:rsidRDefault="00C66F72" w:rsidP="00DE75B6">
      <w:pPr>
        <w:spacing w:line="480" w:lineRule="auto"/>
        <w:rPr>
          <w:rFonts w:ascii="Times New Roman" w:hAnsi="Times New Roman" w:cs="Times New Roman"/>
          <w:sz w:val="24"/>
          <w:szCs w:val="24"/>
        </w:rPr>
      </w:pPr>
      <w:ins w:id="21" w:author="Stephen" w:date="2019-07-06T12:49:00Z">
        <w:r>
          <w:rPr>
            <w:rFonts w:ascii="Times New Roman" w:hAnsi="Times New Roman" w:cs="Times New Roman"/>
            <w:sz w:val="24"/>
            <w:szCs w:val="24"/>
          </w:rPr>
          <w:t xml:space="preserve">We also performed a formal mathematical analysis. </w:t>
        </w:r>
      </w:ins>
      <w:r w:rsidR="00FE1DC8">
        <w:rPr>
          <w:rFonts w:ascii="Times New Roman" w:hAnsi="Times New Roman" w:cs="Times New Roman"/>
          <w:sz w:val="24"/>
          <w:szCs w:val="24"/>
        </w:rPr>
        <w:t xml:space="preserve">From articles which reported clinical or pathological </w:t>
      </w:r>
      <w:r w:rsidR="00397160">
        <w:rPr>
          <w:rFonts w:ascii="Times New Roman" w:hAnsi="Times New Roman" w:cs="Times New Roman"/>
          <w:sz w:val="24"/>
          <w:szCs w:val="24"/>
        </w:rPr>
        <w:t xml:space="preserve">correlations </w:t>
      </w:r>
      <w:r w:rsidR="00FE1DC8">
        <w:rPr>
          <w:rFonts w:ascii="Times New Roman" w:hAnsi="Times New Roman" w:cs="Times New Roman"/>
          <w:sz w:val="24"/>
          <w:szCs w:val="24"/>
        </w:rPr>
        <w:t xml:space="preserve">with both </w:t>
      </w:r>
      <w:r w:rsidR="001B6C20">
        <w:rPr>
          <w:rFonts w:ascii="Times New Roman" w:hAnsi="Times New Roman" w:cs="Times New Roman"/>
          <w:sz w:val="24"/>
          <w:szCs w:val="24"/>
        </w:rPr>
        <w:t xml:space="preserve">thyroid hormones </w:t>
      </w:r>
      <w:r w:rsidR="00FE1DC8">
        <w:rPr>
          <w:rFonts w:ascii="Times New Roman" w:hAnsi="Times New Roman" w:cs="Times New Roman"/>
          <w:sz w:val="24"/>
          <w:szCs w:val="24"/>
        </w:rPr>
        <w:t>and TSH we e</w:t>
      </w:r>
      <w:r w:rsidR="001B6C20">
        <w:rPr>
          <w:rFonts w:ascii="Times New Roman" w:hAnsi="Times New Roman" w:cs="Times New Roman"/>
          <w:sz w:val="24"/>
          <w:szCs w:val="24"/>
        </w:rPr>
        <w:t>xamined</w:t>
      </w:r>
      <w:r w:rsidR="00FE1DC8">
        <w:rPr>
          <w:rFonts w:ascii="Times New Roman" w:hAnsi="Times New Roman" w:cs="Times New Roman"/>
          <w:sz w:val="24"/>
          <w:szCs w:val="24"/>
        </w:rPr>
        <w:t xml:space="preserve"> all reported correlations</w:t>
      </w:r>
      <w:r w:rsidR="001B6C20">
        <w:rPr>
          <w:rFonts w:ascii="Times New Roman" w:hAnsi="Times New Roman" w:cs="Times New Roman"/>
          <w:sz w:val="24"/>
          <w:szCs w:val="24"/>
        </w:rPr>
        <w:t xml:space="preserve"> (Excel Sheet- Supplement).</w:t>
      </w:r>
    </w:p>
    <w:p w:rsidR="00CA2F1B" w:rsidRDefault="00CA2F1B" w:rsidP="00DE75B6">
      <w:pPr>
        <w:spacing w:line="480" w:lineRule="auto"/>
        <w:rPr>
          <w:rFonts w:ascii="Times New Roman" w:hAnsi="Times New Roman" w:cs="Times New Roman"/>
          <w:sz w:val="24"/>
          <w:szCs w:val="24"/>
        </w:rPr>
      </w:pPr>
      <w:r>
        <w:rPr>
          <w:rFonts w:ascii="Times New Roman" w:hAnsi="Times New Roman" w:cs="Times New Roman"/>
          <w:sz w:val="24"/>
          <w:szCs w:val="24"/>
        </w:rPr>
        <w:t>The relative strengths of FT4 levels</w:t>
      </w:r>
      <w:r w:rsidR="00397160">
        <w:rPr>
          <w:rFonts w:ascii="Times New Roman" w:hAnsi="Times New Roman" w:cs="Times New Roman"/>
          <w:sz w:val="24"/>
          <w:szCs w:val="24"/>
        </w:rPr>
        <w:t xml:space="preserve">, T3 levels, </w:t>
      </w:r>
      <w:r>
        <w:rPr>
          <w:rFonts w:ascii="Times New Roman" w:hAnsi="Times New Roman" w:cs="Times New Roman"/>
          <w:sz w:val="24"/>
          <w:szCs w:val="24"/>
        </w:rPr>
        <w:t xml:space="preserve">and TSH levels in terms of correlation with clinical and pathological states </w:t>
      </w:r>
      <w:r w:rsidR="002D68E3">
        <w:rPr>
          <w:rFonts w:ascii="Times New Roman" w:hAnsi="Times New Roman" w:cs="Times New Roman"/>
          <w:sz w:val="24"/>
          <w:szCs w:val="24"/>
        </w:rPr>
        <w:t>were</w:t>
      </w:r>
      <w:r>
        <w:rPr>
          <w:rFonts w:ascii="Times New Roman" w:hAnsi="Times New Roman" w:cs="Times New Roman"/>
          <w:sz w:val="24"/>
          <w:szCs w:val="24"/>
        </w:rPr>
        <w:t xml:space="preserve"> determined by</w:t>
      </w:r>
      <w:r w:rsidR="001B6C20">
        <w:rPr>
          <w:rFonts w:ascii="Times New Roman" w:hAnsi="Times New Roman" w:cs="Times New Roman"/>
          <w:sz w:val="24"/>
          <w:szCs w:val="24"/>
        </w:rPr>
        <w:t>.........</w:t>
      </w:r>
      <w:r>
        <w:rPr>
          <w:rFonts w:ascii="Times New Roman" w:hAnsi="Times New Roman" w:cs="Times New Roman"/>
          <w:sz w:val="24"/>
          <w:szCs w:val="24"/>
        </w:rPr>
        <w:t>.</w:t>
      </w:r>
      <w:r w:rsidR="00741E21">
        <w:rPr>
          <w:rFonts w:ascii="Times New Roman" w:hAnsi="Times New Roman" w:cs="Times New Roman"/>
          <w:sz w:val="24"/>
          <w:szCs w:val="24"/>
        </w:rPr>
        <w:t xml:space="preserve"> We examined the studies to check </w:t>
      </w:r>
      <w:r w:rsidR="00741E21">
        <w:rPr>
          <w:rFonts w:ascii="Times New Roman" w:hAnsi="Times New Roman" w:cs="Times New Roman"/>
          <w:sz w:val="24"/>
          <w:szCs w:val="24"/>
        </w:rPr>
        <w:lastRenderedPageBreak/>
        <w:t xml:space="preserve">that </w:t>
      </w:r>
      <w:r w:rsidR="00397160">
        <w:rPr>
          <w:rFonts w:ascii="Times New Roman" w:hAnsi="Times New Roman" w:cs="Times New Roman"/>
          <w:sz w:val="24"/>
          <w:szCs w:val="24"/>
        </w:rPr>
        <w:t>studies supporting correlations with thyroid hormones or TSH</w:t>
      </w:r>
      <w:r w:rsidR="0014279E">
        <w:rPr>
          <w:rFonts w:ascii="Times New Roman" w:hAnsi="Times New Roman" w:cs="Times New Roman"/>
          <w:sz w:val="24"/>
          <w:szCs w:val="24"/>
        </w:rPr>
        <w:t xml:space="preserve"> </w:t>
      </w:r>
      <w:r w:rsidR="00741E21">
        <w:rPr>
          <w:rFonts w:ascii="Times New Roman" w:hAnsi="Times New Roman" w:cs="Times New Roman"/>
          <w:sz w:val="24"/>
          <w:szCs w:val="24"/>
        </w:rPr>
        <w:t>did not differ by number of subjects or degree of any insignificance.</w:t>
      </w:r>
      <w:r w:rsidR="001B6C20">
        <w:rPr>
          <w:rFonts w:ascii="Times New Roman" w:hAnsi="Times New Roman" w:cs="Times New Roman"/>
          <w:sz w:val="24"/>
          <w:szCs w:val="24"/>
        </w:rPr>
        <w:t>.........</w:t>
      </w:r>
    </w:p>
    <w:p w:rsidR="001B6C20" w:rsidRDefault="001B6C20" w:rsidP="00DE75B6">
      <w:pPr>
        <w:spacing w:line="480" w:lineRule="auto"/>
        <w:rPr>
          <w:rFonts w:ascii="Times New Roman" w:hAnsi="Times New Roman" w:cs="Times New Roman"/>
          <w:sz w:val="24"/>
          <w:szCs w:val="24"/>
        </w:rPr>
      </w:pPr>
      <w:r>
        <w:rPr>
          <w:rFonts w:ascii="Times New Roman" w:hAnsi="Times New Roman" w:cs="Times New Roman"/>
          <w:sz w:val="24"/>
          <w:szCs w:val="24"/>
        </w:rPr>
        <w:t>Etc...</w:t>
      </w:r>
    </w:p>
    <w:p w:rsidR="00FE1DC8" w:rsidRDefault="00FE1DC8" w:rsidP="00DE75B6">
      <w:pPr>
        <w:spacing w:line="480" w:lineRule="auto"/>
        <w:rPr>
          <w:rFonts w:ascii="Times New Roman" w:hAnsi="Times New Roman" w:cs="Times New Roman"/>
          <w:sz w:val="24"/>
          <w:szCs w:val="24"/>
        </w:rPr>
      </w:pPr>
    </w:p>
    <w:p w:rsidR="00FE1DC8" w:rsidRPr="00DE75B6" w:rsidRDefault="00FE1DC8"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rsidR="00BF234F" w:rsidRDefault="00DE75B6"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r w:rsidR="005777A3">
        <w:rPr>
          <w:rFonts w:ascii="Times New Roman" w:hAnsi="Times New Roman" w:cs="Times New Roman"/>
          <w:sz w:val="24"/>
          <w:szCs w:val="24"/>
        </w:rPr>
        <w:t>(?</w:t>
      </w:r>
      <w:r w:rsidR="00BF0B90">
        <w:rPr>
          <w:rFonts w:ascii="Times New Roman" w:hAnsi="Times New Roman" w:cs="Times New Roman"/>
          <w:sz w:val="24"/>
          <w:szCs w:val="24"/>
        </w:rPr>
        <w:t xml:space="preserve"> Diag of literature search</w:t>
      </w:r>
      <w:r w:rsidR="005777A3">
        <w:rPr>
          <w:rFonts w:ascii="Times New Roman" w:hAnsi="Times New Roman" w:cs="Times New Roman"/>
          <w:sz w:val="24"/>
          <w:szCs w:val="24"/>
        </w:rPr>
        <w:t>)</w:t>
      </w:r>
      <w:r w:rsidR="00057F34">
        <w:rPr>
          <w:rFonts w:ascii="Times New Roman" w:hAnsi="Times New Roman" w:cs="Times New Roman"/>
          <w:sz w:val="24"/>
          <w:szCs w:val="24"/>
        </w:rPr>
        <w:t>)</w:t>
      </w:r>
      <w:r w:rsidR="006E053A">
        <w:rPr>
          <w:rFonts w:ascii="Times New Roman" w:hAnsi="Times New Roman" w:cs="Times New Roman"/>
          <w:sz w:val="24"/>
          <w:szCs w:val="24"/>
        </w:rPr>
        <w:t xml:space="preserve">. </w:t>
      </w:r>
      <w:r w:rsidR="00BF234F" w:rsidRPr="00DE75B6">
        <w:rPr>
          <w:rFonts w:ascii="Times New Roman" w:hAnsi="Times New Roman" w:cs="Times New Roman"/>
          <w:sz w:val="24"/>
          <w:szCs w:val="24"/>
        </w:rPr>
        <w:t>We found that though there was general consistency of the data, the findings were not unanimous.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r w:rsidR="006A0D9B">
        <w:rPr>
          <w:rFonts w:ascii="Times New Roman" w:hAnsi="Times New Roman" w:cs="Times New Roman"/>
          <w:sz w:val="24"/>
          <w:szCs w:val="24"/>
        </w:rPr>
        <w:t xml:space="preserve"> </w:t>
      </w:r>
      <w:r w:rsidR="00EA76AF" w:rsidRPr="00DE75B6">
        <w:rPr>
          <w:rFonts w:ascii="Times New Roman" w:hAnsi="Times New Roman" w:cs="Times New Roman"/>
          <w:sz w:val="24"/>
          <w:szCs w:val="24"/>
        </w:rPr>
        <w:t>atrial fibrillation</w:t>
      </w:r>
      <w:r w:rsidR="00397160">
        <w:rPr>
          <w:rFonts w:ascii="Times New Roman" w:hAnsi="Times New Roman" w:cs="Times New Roman"/>
          <w:sz w:val="24"/>
          <w:szCs w:val="24"/>
        </w:rPr>
        <w:t xml:space="preserve"> </w:t>
      </w:r>
      <w:r w:rsidR="00AE7912">
        <w:rPr>
          <w:rFonts w:ascii="Times New Roman" w:hAnsi="Times New Roman" w:cs="Times New Roman"/>
          <w:sz w:val="24"/>
          <w:szCs w:val="24"/>
        </w:rPr>
        <w:t>(AF)</w:t>
      </w:r>
      <w:r w:rsidR="00397160">
        <w:rPr>
          <w:rFonts w:ascii="Times New Roman" w:hAnsi="Times New Roman" w:cs="Times New Roman"/>
          <w:sz w:val="24"/>
          <w:szCs w:val="24"/>
        </w:rPr>
        <w:t>[</w:t>
      </w:r>
      <w:r w:rsidR="00C96EC7">
        <w:rPr>
          <w:rFonts w:ascii="Times New Roman" w:hAnsi="Times New Roman" w:cs="Times New Roman"/>
          <w:sz w:val="24"/>
          <w:szCs w:val="24"/>
        </w:rPr>
        <w:t>27-3</w:t>
      </w:r>
      <w:r w:rsidR="00D54D3E">
        <w:rPr>
          <w:rFonts w:ascii="Times New Roman" w:hAnsi="Times New Roman" w:cs="Times New Roman"/>
          <w:sz w:val="24"/>
          <w:szCs w:val="24"/>
        </w:rPr>
        <w:t>2</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[3</w:t>
      </w:r>
      <w:r w:rsidR="00D54D3E">
        <w:rPr>
          <w:rFonts w:ascii="Times New Roman" w:hAnsi="Times New Roman" w:cs="Times New Roman"/>
          <w:sz w:val="24"/>
          <w:szCs w:val="24"/>
        </w:rPr>
        <w:t>3</w:t>
      </w:r>
      <w:r w:rsidR="003E7197">
        <w:rPr>
          <w:rFonts w:ascii="Times New Roman" w:hAnsi="Times New Roman" w:cs="Times New Roman"/>
          <w:sz w:val="24"/>
          <w:szCs w:val="24"/>
        </w:rPr>
        <w:t>-</w:t>
      </w:r>
      <w:r w:rsidR="00397160">
        <w:rPr>
          <w:rFonts w:ascii="Times New Roman" w:hAnsi="Times New Roman" w:cs="Times New Roman"/>
          <w:sz w:val="24"/>
          <w:szCs w:val="24"/>
        </w:rPr>
        <w:t>3</w:t>
      </w:r>
      <w:r w:rsidR="00D54D3E">
        <w:rPr>
          <w:rFonts w:ascii="Times New Roman" w:hAnsi="Times New Roman" w:cs="Times New Roman"/>
          <w:sz w:val="24"/>
          <w:szCs w:val="24"/>
        </w:rPr>
        <w:t>7</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[3</w:t>
      </w:r>
      <w:r w:rsidR="00D54D3E">
        <w:rPr>
          <w:rFonts w:ascii="Times New Roman" w:hAnsi="Times New Roman" w:cs="Times New Roman"/>
          <w:sz w:val="24"/>
          <w:szCs w:val="24"/>
        </w:rPr>
        <w:t>8</w:t>
      </w:r>
      <w:r w:rsidR="003E7197">
        <w:rPr>
          <w:rFonts w:ascii="Times New Roman" w:hAnsi="Times New Roman" w:cs="Times New Roman"/>
          <w:sz w:val="24"/>
          <w:szCs w:val="24"/>
        </w:rPr>
        <w:t>-</w:t>
      </w:r>
      <w:r w:rsidR="00D54D3E">
        <w:rPr>
          <w:rFonts w:ascii="Times New Roman" w:hAnsi="Times New Roman" w:cs="Times New Roman"/>
          <w:sz w:val="24"/>
          <w:szCs w:val="24"/>
        </w:rPr>
        <w:t>40</w:t>
      </w:r>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w:t>
      </w:r>
      <w:r w:rsidR="003E7197">
        <w:rPr>
          <w:rFonts w:ascii="Times New Roman" w:hAnsi="Times New Roman" w:cs="Times New Roman"/>
          <w:sz w:val="24"/>
          <w:szCs w:val="24"/>
        </w:rPr>
        <w:t xml:space="preserve"> </w:t>
      </w:r>
      <w:r w:rsidR="00BF234F" w:rsidRPr="00DE75B6">
        <w:rPr>
          <w:rFonts w:ascii="Times New Roman" w:hAnsi="Times New Roman" w:cs="Times New Roman"/>
          <w:sz w:val="24"/>
          <w:szCs w:val="24"/>
        </w:rPr>
        <w:t xml:space="preserve">], and </w:t>
      </w:r>
      <w:r w:rsidR="006252D3" w:rsidRPr="00DE75B6">
        <w:rPr>
          <w:rFonts w:ascii="Times New Roman" w:hAnsi="Times New Roman" w:cs="Times New Roman"/>
          <w:sz w:val="24"/>
          <w:szCs w:val="24"/>
        </w:rPr>
        <w:t>steatohepatitis</w:t>
      </w:r>
      <w:r w:rsidR="00DB480B">
        <w:rPr>
          <w:rFonts w:ascii="Times New Roman" w:hAnsi="Times New Roman" w:cs="Times New Roman"/>
          <w:sz w:val="24"/>
          <w:szCs w:val="24"/>
        </w:rPr>
        <w:t xml:space="preserve"> </w:t>
      </w:r>
      <w:r w:rsidR="003E7197">
        <w:rPr>
          <w:rFonts w:ascii="Times New Roman" w:hAnsi="Times New Roman" w:cs="Times New Roman"/>
          <w:sz w:val="24"/>
          <w:szCs w:val="24"/>
        </w:rPr>
        <w:t>[</w:t>
      </w:r>
      <w:r w:rsidR="00C96EC7">
        <w:rPr>
          <w:rFonts w:ascii="Times New Roman" w:hAnsi="Times New Roman" w:cs="Times New Roman"/>
          <w:sz w:val="24"/>
          <w:szCs w:val="24"/>
        </w:rPr>
        <w:t>4</w:t>
      </w:r>
      <w:r w:rsidR="00D54D3E">
        <w:rPr>
          <w:rFonts w:ascii="Times New Roman" w:hAnsi="Times New Roman" w:cs="Times New Roman"/>
          <w:sz w:val="24"/>
          <w:szCs w:val="24"/>
        </w:rPr>
        <w:t>1</w:t>
      </w:r>
      <w:r w:rsidR="00C96EC7">
        <w:rPr>
          <w:rFonts w:ascii="Times New Roman" w:hAnsi="Times New Roman" w:cs="Times New Roman"/>
          <w:sz w:val="24"/>
          <w:szCs w:val="24"/>
        </w:rPr>
        <w:t>-4</w:t>
      </w:r>
      <w:del w:id="22" w:author="Stephen" w:date="2019-07-06T12:18:00Z">
        <w:r w:rsidR="00C96EC7" w:rsidDel="00CD328F">
          <w:rPr>
            <w:rFonts w:ascii="Times New Roman" w:hAnsi="Times New Roman" w:cs="Times New Roman"/>
            <w:sz w:val="24"/>
            <w:szCs w:val="24"/>
          </w:rPr>
          <w:delText>2</w:delText>
        </w:r>
      </w:del>
      <w:r w:rsidR="00D54D3E">
        <w:rPr>
          <w:rFonts w:ascii="Times New Roman" w:hAnsi="Times New Roman" w:cs="Times New Roman"/>
          <w:sz w:val="24"/>
          <w:szCs w:val="24"/>
        </w:rPr>
        <w:t>3</w:t>
      </w:r>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r w:rsidR="00DB480B">
        <w:rPr>
          <w:rFonts w:ascii="Times New Roman" w:hAnsi="Times New Roman" w:cs="Times New Roman"/>
          <w:sz w:val="24"/>
          <w:szCs w:val="24"/>
        </w:rPr>
        <w:t xml:space="preserve"> </w:t>
      </w:r>
      <w:r w:rsidR="00EA76AF">
        <w:rPr>
          <w:rFonts w:ascii="Times New Roman" w:hAnsi="Times New Roman" w:cs="Times New Roman"/>
          <w:sz w:val="24"/>
          <w:szCs w:val="24"/>
        </w:rPr>
        <w:t xml:space="preserve">the </w:t>
      </w:r>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[4</w:t>
      </w:r>
      <w:r w:rsidR="00D54D3E">
        <w:rPr>
          <w:rFonts w:ascii="Times New Roman" w:hAnsi="Times New Roman" w:cs="Times New Roman"/>
          <w:sz w:val="24"/>
          <w:szCs w:val="24"/>
        </w:rPr>
        <w:t>4</w:t>
      </w:r>
      <w:r w:rsidR="003E7197">
        <w:rPr>
          <w:rFonts w:ascii="Times New Roman" w:hAnsi="Times New Roman" w:cs="Times New Roman"/>
          <w:sz w:val="24"/>
          <w:szCs w:val="24"/>
        </w:rPr>
        <w:t>-5</w:t>
      </w:r>
      <w:r w:rsidR="00D54D3E">
        <w:rPr>
          <w:rFonts w:ascii="Times New Roman" w:hAnsi="Times New Roman" w:cs="Times New Roman"/>
          <w:sz w:val="24"/>
          <w:szCs w:val="24"/>
        </w:rPr>
        <w:t>7</w:t>
      </w:r>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r w:rsidR="0014279E">
        <w:rPr>
          <w:rFonts w:ascii="Times New Roman" w:hAnsi="Times New Roman" w:cs="Times New Roman"/>
          <w:sz w:val="24"/>
          <w:szCs w:val="24"/>
        </w:rPr>
        <w:t xml:space="preserve"> </w:t>
      </w:r>
      <w:r w:rsidR="00BF234F" w:rsidRPr="00DE75B6">
        <w:rPr>
          <w:rFonts w:ascii="Times New Roman" w:hAnsi="Times New Roman" w:cs="Times New Roman"/>
          <w:sz w:val="24"/>
          <w:szCs w:val="24"/>
        </w:rPr>
        <w:t>Both high and low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as compared with mid-range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were associated with</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clinical and pathological features of cognitive decline [</w:t>
      </w:r>
      <w:r w:rsidR="00015B5D">
        <w:rPr>
          <w:rFonts w:ascii="Times New Roman" w:hAnsi="Times New Roman" w:cs="Times New Roman"/>
          <w:sz w:val="24"/>
          <w:szCs w:val="24"/>
        </w:rPr>
        <w:t>5</w:t>
      </w:r>
      <w:r w:rsidR="00D54D3E">
        <w:rPr>
          <w:rFonts w:ascii="Times New Roman" w:hAnsi="Times New Roman" w:cs="Times New Roman"/>
          <w:sz w:val="24"/>
          <w:szCs w:val="24"/>
        </w:rPr>
        <w:t>8</w:t>
      </w:r>
      <w:r w:rsidR="004F3FA8">
        <w:rPr>
          <w:rFonts w:ascii="Times New Roman" w:hAnsi="Times New Roman" w:cs="Times New Roman"/>
          <w:sz w:val="24"/>
          <w:szCs w:val="24"/>
        </w:rPr>
        <w:t>-</w:t>
      </w:r>
      <w:r w:rsidR="00837BC3">
        <w:rPr>
          <w:rFonts w:ascii="Times New Roman" w:hAnsi="Times New Roman" w:cs="Times New Roman"/>
          <w:sz w:val="24"/>
          <w:szCs w:val="24"/>
        </w:rPr>
        <w:t>6</w:t>
      </w:r>
      <w:r w:rsidR="00D54D3E">
        <w:rPr>
          <w:rFonts w:ascii="Times New Roman" w:hAnsi="Times New Roman" w:cs="Times New Roman"/>
          <w:sz w:val="24"/>
          <w:szCs w:val="24"/>
        </w:rPr>
        <w:t>3</w:t>
      </w:r>
      <w:r w:rsidR="00BF234F"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001C46ED">
        <w:rPr>
          <w:rFonts w:ascii="Times New Roman" w:hAnsi="Times New Roman" w:cs="Times New Roman"/>
          <w:sz w:val="24"/>
          <w:szCs w:val="24"/>
        </w:rPr>
        <w:t>frailty</w:t>
      </w:r>
      <w:r w:rsidR="00015B5D">
        <w:rPr>
          <w:rFonts w:ascii="Times New Roman" w:hAnsi="Times New Roman" w:cs="Times New Roman"/>
          <w:sz w:val="24"/>
          <w:szCs w:val="24"/>
        </w:rPr>
        <w:t>[</w:t>
      </w:r>
      <w:r w:rsidR="004F3FA8">
        <w:rPr>
          <w:rFonts w:ascii="Times New Roman" w:hAnsi="Times New Roman" w:cs="Times New Roman"/>
          <w:sz w:val="24"/>
          <w:szCs w:val="24"/>
        </w:rPr>
        <w:t>6</w:t>
      </w:r>
      <w:r w:rsidR="00D54D3E">
        <w:rPr>
          <w:rFonts w:ascii="Times New Roman" w:hAnsi="Times New Roman" w:cs="Times New Roman"/>
          <w:sz w:val="24"/>
          <w:szCs w:val="24"/>
        </w:rPr>
        <w:t>4</w:t>
      </w:r>
      <w:r w:rsidR="00015B5D">
        <w:rPr>
          <w:rFonts w:ascii="Times New Roman" w:hAnsi="Times New Roman" w:cs="Times New Roman"/>
          <w:sz w:val="24"/>
          <w:szCs w:val="24"/>
        </w:rPr>
        <w:t>-6</w:t>
      </w:r>
      <w:r w:rsidR="00D54D3E">
        <w:rPr>
          <w:rFonts w:ascii="Times New Roman" w:hAnsi="Times New Roman" w:cs="Times New Roman"/>
          <w:sz w:val="24"/>
          <w:szCs w:val="24"/>
        </w:rPr>
        <w:t>7</w:t>
      </w:r>
      <w:r w:rsidR="00015B5D">
        <w:rPr>
          <w:rFonts w:ascii="Times New Roman" w:hAnsi="Times New Roman" w:cs="Times New Roman"/>
          <w:sz w:val="24"/>
          <w:szCs w:val="24"/>
        </w:rPr>
        <w:t>]</w:t>
      </w:r>
      <w:r w:rsidR="001C46ED">
        <w:rPr>
          <w:rFonts w:ascii="Times New Roman" w:hAnsi="Times New Roman" w:cs="Times New Roman"/>
          <w:sz w:val="24"/>
          <w:szCs w:val="24"/>
        </w:rPr>
        <w:t>,</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total /cardiovascular mortality[</w:t>
      </w:r>
      <w:r w:rsidR="005C1BEF">
        <w:rPr>
          <w:rFonts w:ascii="Times New Roman" w:hAnsi="Times New Roman" w:cs="Times New Roman"/>
          <w:sz w:val="24"/>
          <w:szCs w:val="24"/>
        </w:rPr>
        <w:t>6</w:t>
      </w:r>
      <w:r w:rsidR="00D54D3E">
        <w:rPr>
          <w:rFonts w:ascii="Times New Roman" w:hAnsi="Times New Roman" w:cs="Times New Roman"/>
          <w:sz w:val="24"/>
          <w:szCs w:val="24"/>
        </w:rPr>
        <w:t>6</w:t>
      </w:r>
      <w:r w:rsidR="00015B5D">
        <w:rPr>
          <w:rFonts w:ascii="Times New Roman" w:hAnsi="Times New Roman" w:cs="Times New Roman"/>
          <w:sz w:val="24"/>
          <w:szCs w:val="24"/>
        </w:rPr>
        <w:t>-</w:t>
      </w:r>
      <w:r w:rsidR="00664631">
        <w:rPr>
          <w:rFonts w:ascii="Times New Roman" w:hAnsi="Times New Roman" w:cs="Times New Roman"/>
          <w:sz w:val="24"/>
          <w:szCs w:val="24"/>
        </w:rPr>
        <w:t>7</w:t>
      </w:r>
      <w:r w:rsidR="00D54D3E">
        <w:rPr>
          <w:rFonts w:ascii="Times New Roman" w:hAnsi="Times New Roman" w:cs="Times New Roman"/>
          <w:sz w:val="24"/>
          <w:szCs w:val="24"/>
        </w:rPr>
        <w:t>5</w:t>
      </w:r>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and heart disease (apart from atrial fibrillation)</w:t>
      </w:r>
      <w:r w:rsidR="007A7211">
        <w:rPr>
          <w:rFonts w:ascii="Times New Roman" w:hAnsi="Times New Roman" w:cs="Times New Roman"/>
          <w:sz w:val="24"/>
          <w:szCs w:val="24"/>
        </w:rPr>
        <w:t>[5</w:t>
      </w:r>
      <w:r w:rsidR="00D54D3E">
        <w:rPr>
          <w:rFonts w:ascii="Times New Roman" w:hAnsi="Times New Roman" w:cs="Times New Roman"/>
          <w:sz w:val="24"/>
          <w:szCs w:val="24"/>
        </w:rPr>
        <w:t>8</w:t>
      </w:r>
      <w:r w:rsidR="007A7211">
        <w:rPr>
          <w:rFonts w:ascii="Times New Roman" w:hAnsi="Times New Roman" w:cs="Times New Roman"/>
          <w:sz w:val="24"/>
          <w:szCs w:val="24"/>
        </w:rPr>
        <w:t>,</w:t>
      </w:r>
      <w:r w:rsidR="00041E41">
        <w:rPr>
          <w:rFonts w:ascii="Times New Roman" w:hAnsi="Times New Roman" w:cs="Times New Roman"/>
          <w:sz w:val="24"/>
          <w:szCs w:val="24"/>
        </w:rPr>
        <w:t>7</w:t>
      </w:r>
      <w:r w:rsidR="00D54D3E">
        <w:rPr>
          <w:rFonts w:ascii="Times New Roman" w:hAnsi="Times New Roman" w:cs="Times New Roman"/>
          <w:sz w:val="24"/>
          <w:szCs w:val="24"/>
        </w:rPr>
        <w:t>1</w:t>
      </w:r>
      <w:r w:rsidR="00041E41">
        <w:rPr>
          <w:rFonts w:ascii="Times New Roman" w:hAnsi="Times New Roman" w:cs="Times New Roman"/>
          <w:sz w:val="24"/>
          <w:szCs w:val="24"/>
        </w:rPr>
        <w:t>-7</w:t>
      </w:r>
      <w:r w:rsidR="00D54D3E">
        <w:rPr>
          <w:rFonts w:ascii="Times New Roman" w:hAnsi="Times New Roman" w:cs="Times New Roman"/>
          <w:sz w:val="24"/>
          <w:szCs w:val="24"/>
        </w:rPr>
        <w:t>3</w:t>
      </w:r>
      <w:r w:rsidR="00041E41" w:rsidDel="00041E41">
        <w:rPr>
          <w:rFonts w:ascii="Times New Roman" w:hAnsi="Times New Roman" w:cs="Times New Roman"/>
          <w:sz w:val="24"/>
          <w:szCs w:val="24"/>
        </w:rPr>
        <w:t xml:space="preserve"> </w:t>
      </w:r>
      <w:r w:rsidR="007A7211">
        <w:rPr>
          <w:rFonts w:ascii="Times New Roman" w:hAnsi="Times New Roman" w:cs="Times New Roman"/>
          <w:sz w:val="24"/>
          <w:szCs w:val="24"/>
        </w:rPr>
        <w:t>,</w:t>
      </w:r>
      <w:r w:rsidR="005C1BEF">
        <w:rPr>
          <w:rFonts w:ascii="Times New Roman" w:hAnsi="Times New Roman" w:cs="Times New Roman"/>
          <w:sz w:val="24"/>
          <w:szCs w:val="24"/>
        </w:rPr>
        <w:t xml:space="preserve"> </w:t>
      </w:r>
      <w:r w:rsidR="007A7211">
        <w:rPr>
          <w:rFonts w:ascii="Times New Roman" w:hAnsi="Times New Roman" w:cs="Times New Roman"/>
          <w:sz w:val="24"/>
          <w:szCs w:val="24"/>
        </w:rPr>
        <w:t>7</w:t>
      </w:r>
      <w:r w:rsidR="00D54D3E">
        <w:rPr>
          <w:rFonts w:ascii="Times New Roman" w:hAnsi="Times New Roman" w:cs="Times New Roman"/>
          <w:sz w:val="24"/>
          <w:szCs w:val="24"/>
        </w:rPr>
        <w:t>6</w:t>
      </w:r>
      <w:r w:rsidR="005C1BEF">
        <w:rPr>
          <w:rFonts w:ascii="Times New Roman" w:hAnsi="Times New Roman" w:cs="Times New Roman"/>
          <w:sz w:val="24"/>
          <w:szCs w:val="24"/>
        </w:rPr>
        <w:t>, 7</w:t>
      </w:r>
      <w:r w:rsidR="00D54D3E">
        <w:rPr>
          <w:rFonts w:ascii="Times New Roman" w:hAnsi="Times New Roman" w:cs="Times New Roman"/>
          <w:sz w:val="24"/>
          <w:szCs w:val="24"/>
        </w:rPr>
        <w:t>7</w:t>
      </w:r>
      <w:r w:rsidR="005C1BEF">
        <w:rPr>
          <w:rFonts w:ascii="Times New Roman" w:hAnsi="Times New Roman" w:cs="Times New Roman"/>
          <w:sz w:val="24"/>
          <w:szCs w:val="24"/>
        </w:rPr>
        <w:t>]</w:t>
      </w:r>
      <w:r w:rsidR="00BF234F" w:rsidRPr="00DE75B6">
        <w:rPr>
          <w:rFonts w:ascii="Times New Roman" w:hAnsi="Times New Roman" w:cs="Times New Roman"/>
          <w:sz w:val="24"/>
          <w:szCs w:val="24"/>
        </w:rPr>
        <w:t>.</w:t>
      </w:r>
    </w:p>
    <w:p w:rsidR="00BF234F" w:rsidRDefault="00BF234F"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r w:rsidR="007A7211">
        <w:rPr>
          <w:rFonts w:ascii="Times New Roman" w:hAnsi="Times New Roman" w:cs="Times New Roman"/>
          <w:sz w:val="24"/>
          <w:szCs w:val="24"/>
        </w:rPr>
        <w:t>2</w:t>
      </w:r>
      <w:r w:rsidR="00041E41">
        <w:rPr>
          <w:rFonts w:ascii="Times New Roman" w:hAnsi="Times New Roman" w:cs="Times New Roman"/>
          <w:sz w:val="24"/>
          <w:szCs w:val="24"/>
        </w:rPr>
        <w:t>7</w:t>
      </w:r>
      <w:r w:rsidR="007A7211">
        <w:rPr>
          <w:rFonts w:ascii="Times New Roman" w:hAnsi="Times New Roman" w:cs="Times New Roman"/>
          <w:sz w:val="24"/>
          <w:szCs w:val="24"/>
        </w:rPr>
        <w:t>, 3</w:t>
      </w:r>
      <w:r w:rsidR="00041E41">
        <w:rPr>
          <w:rFonts w:ascii="Times New Roman" w:hAnsi="Times New Roman" w:cs="Times New Roman"/>
          <w:sz w:val="24"/>
          <w:szCs w:val="24"/>
        </w:rPr>
        <w:t>2</w:t>
      </w:r>
      <w:r w:rsidR="007A7211">
        <w:rPr>
          <w:rFonts w:ascii="Times New Roman" w:hAnsi="Times New Roman" w:cs="Times New Roman"/>
          <w:sz w:val="24"/>
          <w:szCs w:val="24"/>
        </w:rPr>
        <w:t>, 4</w:t>
      </w:r>
      <w:r w:rsidR="00D54D3E">
        <w:rPr>
          <w:rFonts w:ascii="Times New Roman" w:hAnsi="Times New Roman" w:cs="Times New Roman"/>
          <w:sz w:val="24"/>
          <w:szCs w:val="24"/>
        </w:rPr>
        <w:t>7</w:t>
      </w:r>
      <w:r w:rsidR="007A7211">
        <w:rPr>
          <w:rFonts w:ascii="Times New Roman" w:hAnsi="Times New Roman" w:cs="Times New Roman"/>
          <w:sz w:val="24"/>
          <w:szCs w:val="24"/>
        </w:rPr>
        <w:t>, 4</w:t>
      </w:r>
      <w:r w:rsidR="00D54D3E">
        <w:rPr>
          <w:rFonts w:ascii="Times New Roman" w:hAnsi="Times New Roman" w:cs="Times New Roman"/>
          <w:sz w:val="24"/>
          <w:szCs w:val="24"/>
        </w:rPr>
        <w:t>8</w:t>
      </w:r>
      <w:r w:rsidR="007A7211">
        <w:rPr>
          <w:rFonts w:ascii="Times New Roman" w:hAnsi="Times New Roman" w:cs="Times New Roman"/>
          <w:sz w:val="24"/>
          <w:szCs w:val="24"/>
        </w:rPr>
        <w:t>, 5</w:t>
      </w:r>
      <w:r w:rsidR="00D54D3E">
        <w:rPr>
          <w:rFonts w:ascii="Times New Roman" w:hAnsi="Times New Roman" w:cs="Times New Roman"/>
          <w:sz w:val="24"/>
          <w:szCs w:val="24"/>
        </w:rPr>
        <w:t>8</w:t>
      </w:r>
      <w:r w:rsidR="007A7211">
        <w:rPr>
          <w:rFonts w:ascii="Times New Roman" w:hAnsi="Times New Roman" w:cs="Times New Roman"/>
          <w:sz w:val="24"/>
          <w:szCs w:val="24"/>
        </w:rPr>
        <w:t xml:space="preserve">, </w:t>
      </w:r>
      <w:r w:rsidR="00041E41">
        <w:rPr>
          <w:rFonts w:ascii="Times New Roman" w:hAnsi="Times New Roman" w:cs="Times New Roman"/>
          <w:sz w:val="24"/>
          <w:szCs w:val="24"/>
        </w:rPr>
        <w:t>7</w:t>
      </w:r>
      <w:r w:rsidR="00D54D3E">
        <w:rPr>
          <w:rFonts w:ascii="Times New Roman" w:hAnsi="Times New Roman" w:cs="Times New Roman"/>
          <w:sz w:val="24"/>
          <w:szCs w:val="24"/>
        </w:rPr>
        <w:t>1</w:t>
      </w:r>
      <w:r w:rsidR="007A7211">
        <w:rPr>
          <w:rFonts w:ascii="Times New Roman" w:hAnsi="Times New Roman" w:cs="Times New Roman"/>
          <w:sz w:val="24"/>
          <w:szCs w:val="24"/>
        </w:rPr>
        <w:t xml:space="preserve">, </w:t>
      </w:r>
      <w:r w:rsidR="00837BC3">
        <w:rPr>
          <w:rFonts w:ascii="Times New Roman" w:hAnsi="Times New Roman" w:cs="Times New Roman"/>
          <w:sz w:val="24"/>
          <w:szCs w:val="24"/>
        </w:rPr>
        <w:t>7</w:t>
      </w:r>
      <w:r w:rsidR="00D54D3E">
        <w:rPr>
          <w:rFonts w:ascii="Times New Roman" w:hAnsi="Times New Roman" w:cs="Times New Roman"/>
          <w:sz w:val="24"/>
          <w:szCs w:val="24"/>
        </w:rPr>
        <w:t>2</w:t>
      </w:r>
      <w:r w:rsidR="007A7211">
        <w:rPr>
          <w:rFonts w:ascii="Times New Roman" w:hAnsi="Times New Roman" w:cs="Times New Roman"/>
          <w:sz w:val="24"/>
          <w:szCs w:val="24"/>
        </w:rPr>
        <w:t xml:space="preserve">, </w:t>
      </w:r>
      <w:r w:rsidR="004F3FA8">
        <w:rPr>
          <w:rFonts w:ascii="Times New Roman" w:hAnsi="Times New Roman" w:cs="Times New Roman"/>
          <w:sz w:val="24"/>
          <w:szCs w:val="24"/>
        </w:rPr>
        <w:t>7</w:t>
      </w:r>
      <w:r w:rsidR="00D54D3E">
        <w:rPr>
          <w:rFonts w:ascii="Times New Roman" w:hAnsi="Times New Roman" w:cs="Times New Roman"/>
          <w:sz w:val="24"/>
          <w:szCs w:val="24"/>
        </w:rPr>
        <w:t>5</w:t>
      </w:r>
      <w:r w:rsidR="007A7211">
        <w:rPr>
          <w:rFonts w:ascii="Times New Roman" w:hAnsi="Times New Roman" w:cs="Times New Roman"/>
          <w:sz w:val="24"/>
          <w:szCs w:val="24"/>
        </w:rPr>
        <w:t>-7</w:t>
      </w:r>
      <w:r w:rsidR="00D54D3E">
        <w:rPr>
          <w:rFonts w:ascii="Times New Roman" w:hAnsi="Times New Roman" w:cs="Times New Roman"/>
          <w:sz w:val="24"/>
          <w:szCs w:val="24"/>
        </w:rPr>
        <w:t>7</w:t>
      </w:r>
      <w:r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however did not address the relative associations with TSH and FT4</w:t>
      </w:r>
      <w:r w:rsidR="007A7211">
        <w:rPr>
          <w:rFonts w:ascii="Times New Roman" w:hAnsi="Times New Roman" w:cs="Times New Roman"/>
          <w:sz w:val="24"/>
          <w:szCs w:val="24"/>
        </w:rPr>
        <w:t>/T3</w:t>
      </w:r>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[5</w:t>
      </w:r>
      <w:r w:rsidR="00D54D3E">
        <w:rPr>
          <w:rFonts w:ascii="Times New Roman" w:hAnsi="Times New Roman" w:cs="Times New Roman"/>
          <w:sz w:val="24"/>
          <w:szCs w:val="24"/>
        </w:rPr>
        <w:t>8</w:t>
      </w:r>
      <w:r w:rsidRPr="00DE75B6">
        <w:rPr>
          <w:rFonts w:ascii="Times New Roman" w:hAnsi="Times New Roman" w:cs="Times New Roman"/>
          <w:sz w:val="24"/>
          <w:szCs w:val="24"/>
        </w:rPr>
        <w:t>]. We found one study that looked at FT4 alone</w:t>
      </w:r>
      <w:r w:rsidR="006E053A">
        <w:rPr>
          <w:rFonts w:ascii="Times New Roman" w:hAnsi="Times New Roman" w:cs="Times New Roman"/>
          <w:sz w:val="24"/>
          <w:szCs w:val="24"/>
        </w:rPr>
        <w:t xml:space="preserve"> </w:t>
      </w:r>
      <w:r w:rsidR="007A7211">
        <w:rPr>
          <w:rFonts w:ascii="Times New Roman" w:hAnsi="Times New Roman" w:cs="Times New Roman"/>
          <w:sz w:val="24"/>
          <w:szCs w:val="24"/>
        </w:rPr>
        <w:t>[4</w:t>
      </w:r>
      <w:r w:rsidR="00D54D3E">
        <w:rPr>
          <w:rFonts w:ascii="Times New Roman" w:hAnsi="Times New Roman" w:cs="Times New Roman"/>
          <w:sz w:val="24"/>
          <w:szCs w:val="24"/>
        </w:rPr>
        <w:t>7</w:t>
      </w:r>
      <w:r w:rsidRPr="00DE75B6">
        <w:rPr>
          <w:rFonts w:ascii="Times New Roman" w:hAnsi="Times New Roman" w:cs="Times New Roman"/>
          <w:sz w:val="24"/>
          <w:szCs w:val="24"/>
        </w:rPr>
        <w:t>]</w:t>
      </w:r>
      <w:r w:rsidR="002D68E3" w:rsidRPr="00DE75B6">
        <w:rPr>
          <w:rFonts w:ascii="Times New Roman" w:hAnsi="Times New Roman" w:cs="Times New Roman"/>
          <w:sz w:val="24"/>
          <w:szCs w:val="24"/>
        </w:rPr>
        <w:t>, this</w:t>
      </w:r>
      <w:r w:rsidRPr="00DE75B6">
        <w:rPr>
          <w:rFonts w:ascii="Times New Roman" w:hAnsi="Times New Roman" w:cs="Times New Roman"/>
          <w:sz w:val="24"/>
          <w:szCs w:val="24"/>
        </w:rPr>
        <w:t xml:space="preserve"> study</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finding a correlation, and another </w:t>
      </w:r>
      <w:r w:rsidR="002D68E3" w:rsidRPr="00DE75B6">
        <w:rPr>
          <w:rFonts w:ascii="Times New Roman" w:hAnsi="Times New Roman" w:cs="Times New Roman"/>
          <w:sz w:val="24"/>
          <w:szCs w:val="24"/>
        </w:rPr>
        <w:t xml:space="preserve">study </w:t>
      </w:r>
      <w:r w:rsidR="00684944">
        <w:rPr>
          <w:rFonts w:ascii="Times New Roman" w:hAnsi="Times New Roman" w:cs="Times New Roman"/>
          <w:sz w:val="24"/>
          <w:szCs w:val="24"/>
        </w:rPr>
        <w:t>[5</w:t>
      </w:r>
      <w:r w:rsidR="00D54D3E">
        <w:rPr>
          <w:rFonts w:ascii="Times New Roman" w:hAnsi="Times New Roman" w:cs="Times New Roman"/>
          <w:sz w:val="24"/>
          <w:szCs w:val="24"/>
        </w:rPr>
        <w:t>6</w:t>
      </w:r>
      <w:r w:rsidR="00684944">
        <w:rPr>
          <w:rFonts w:ascii="Times New Roman" w:hAnsi="Times New Roman" w:cs="Times New Roman"/>
          <w:sz w:val="24"/>
          <w:szCs w:val="24"/>
        </w:rPr>
        <w:t xml:space="preserve">] </w:t>
      </w:r>
      <w:r w:rsidRPr="00DE75B6">
        <w:rPr>
          <w:rFonts w:ascii="Times New Roman" w:hAnsi="Times New Roman" w:cs="Times New Roman"/>
          <w:sz w:val="24"/>
          <w:szCs w:val="24"/>
        </w:rPr>
        <w:t>finding correlations in opposite directions for FT4 and FT3, with TSH not being examined</w:t>
      </w:r>
      <w:r w:rsidR="00041E41">
        <w:rPr>
          <w:rFonts w:ascii="Times New Roman" w:hAnsi="Times New Roman" w:cs="Times New Roman"/>
          <w:sz w:val="24"/>
          <w:szCs w:val="24"/>
        </w:rPr>
        <w:t>.</w:t>
      </w:r>
      <w:r w:rsidR="005C1BEF">
        <w:rPr>
          <w:rFonts w:ascii="Times New Roman" w:hAnsi="Times New Roman" w:cs="Times New Roman"/>
          <w:sz w:val="24"/>
          <w:szCs w:val="24"/>
        </w:rPr>
        <w:t xml:space="preserve"> </w:t>
      </w:r>
    </w:p>
    <w:p w:rsidR="009B0981" w:rsidRPr="00DE75B6" w:rsidRDefault="009B0981" w:rsidP="009B09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t>
      </w:r>
      <w:r w:rsidR="00075F02">
        <w:rPr>
          <w:rFonts w:ascii="Times New Roman" w:hAnsi="Times New Roman" w:cs="Times New Roman"/>
          <w:sz w:val="24"/>
          <w:szCs w:val="24"/>
        </w:rPr>
        <w:t xml:space="preserve"> </w:t>
      </w:r>
    </w:p>
    <w:p w:rsidR="009B0981" w:rsidRPr="00DE75B6" w:rsidRDefault="009B0981" w:rsidP="00BF234F">
      <w:pPr>
        <w:spacing w:line="480" w:lineRule="auto"/>
        <w:rPr>
          <w:rFonts w:ascii="Times New Roman" w:hAnsi="Times New Roman" w:cs="Times New Roman"/>
          <w:sz w:val="24"/>
          <w:szCs w:val="24"/>
        </w:rPr>
      </w:pPr>
    </w:p>
    <w:p w:rsidR="002809CC" w:rsidRPr="00DE75B6" w:rsidRDefault="00DE75B6" w:rsidP="002809CC">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focus of our </w:t>
      </w:r>
      <w:r w:rsidR="00237984">
        <w:rPr>
          <w:rFonts w:ascii="Times New Roman" w:hAnsi="Times New Roman" w:cs="Times New Roman"/>
          <w:sz w:val="24"/>
          <w:szCs w:val="24"/>
        </w:rPr>
        <w:t xml:space="preserve">study was </w:t>
      </w:r>
      <w:r w:rsidRPr="00DE75B6">
        <w:rPr>
          <w:rFonts w:ascii="Times New Roman" w:hAnsi="Times New Roman" w:cs="Times New Roman"/>
          <w:sz w:val="24"/>
          <w:szCs w:val="24"/>
        </w:rPr>
        <w:t xml:space="preserve">the </w:t>
      </w:r>
      <w:r w:rsidR="009B0981">
        <w:rPr>
          <w:rFonts w:ascii="Times New Roman" w:hAnsi="Times New Roman" w:cs="Times New Roman"/>
          <w:sz w:val="24"/>
          <w:szCs w:val="24"/>
        </w:rPr>
        <w:t xml:space="preserve">relative </w:t>
      </w:r>
      <w:r w:rsidRPr="00DE75B6">
        <w:rPr>
          <w:rFonts w:ascii="Times New Roman" w:hAnsi="Times New Roman" w:cs="Times New Roman"/>
          <w:sz w:val="24"/>
          <w:szCs w:val="24"/>
        </w:rPr>
        <w:t xml:space="preserve">correlation of clinical states with </w:t>
      </w:r>
      <w:r w:rsidR="00BF0B90">
        <w:rPr>
          <w:rFonts w:ascii="Times New Roman" w:hAnsi="Times New Roman" w:cs="Times New Roman"/>
          <w:sz w:val="24"/>
          <w:szCs w:val="24"/>
        </w:rPr>
        <w:t xml:space="preserve">thyroid hormones </w:t>
      </w:r>
      <w:r w:rsidRPr="00DE75B6">
        <w:rPr>
          <w:rFonts w:ascii="Times New Roman" w:hAnsi="Times New Roman" w:cs="Times New Roman"/>
          <w:sz w:val="24"/>
          <w:szCs w:val="24"/>
        </w:rPr>
        <w:t>and TSH</w:t>
      </w:r>
      <w:r w:rsidR="00237984">
        <w:rPr>
          <w:rFonts w:ascii="Times New Roman" w:hAnsi="Times New Roman" w:cs="Times New Roman"/>
          <w:sz w:val="24"/>
          <w:szCs w:val="24"/>
        </w:rPr>
        <w:t>.</w:t>
      </w:r>
      <w:r w:rsidRPr="00DE75B6">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r w:rsidR="00597972">
        <w:rPr>
          <w:rFonts w:ascii="Times New Roman" w:hAnsi="Times New Roman" w:cs="Times New Roman"/>
          <w:sz w:val="24"/>
          <w:szCs w:val="24"/>
        </w:rPr>
        <w:t>3</w:t>
      </w:r>
      <w:r w:rsidR="002809CC">
        <w:rPr>
          <w:rFonts w:ascii="Times New Roman" w:hAnsi="Times New Roman" w:cs="Times New Roman"/>
          <w:sz w:val="24"/>
          <w:szCs w:val="24"/>
        </w:rPr>
        <w:t xml:space="preserve"> </w:t>
      </w:r>
      <w:r w:rsidR="00237984">
        <w:rPr>
          <w:rFonts w:ascii="Times New Roman" w:hAnsi="Times New Roman" w:cs="Times New Roman"/>
          <w:sz w:val="24"/>
          <w:szCs w:val="24"/>
        </w:rPr>
        <w:t xml:space="preserve">studies </w:t>
      </w:r>
      <w:commentRangeStart w:id="23"/>
      <w:r w:rsidR="002809CC" w:rsidRPr="00DE75B6">
        <w:rPr>
          <w:rFonts w:ascii="Times New Roman" w:hAnsi="Times New Roman" w:cs="Times New Roman"/>
          <w:sz w:val="24"/>
          <w:szCs w:val="24"/>
        </w:rPr>
        <w:t>which</w:t>
      </w:r>
      <w:commentRangeEnd w:id="23"/>
      <w:r w:rsidR="002809CC" w:rsidRPr="00DE75B6">
        <w:rPr>
          <w:rStyle w:val="CommentReference"/>
          <w:rFonts w:ascii="Times New Roman" w:hAnsi="Times New Roman" w:cs="Times New Roman"/>
          <w:sz w:val="24"/>
          <w:szCs w:val="24"/>
        </w:rPr>
        <w:commentReference w:id="23"/>
      </w:r>
      <w:r w:rsidR="00237984">
        <w:rPr>
          <w:rFonts w:ascii="Times New Roman" w:hAnsi="Times New Roman" w:cs="Times New Roman"/>
          <w:sz w:val="24"/>
          <w:szCs w:val="24"/>
        </w:rPr>
        <w:t xml:space="preserve"> addressed this question</w:t>
      </w:r>
      <w:r w:rsidR="002809CC" w:rsidRPr="00DE75B6">
        <w:rPr>
          <w:rFonts w:ascii="Times New Roman" w:hAnsi="Times New Roman" w:cs="Times New Roman"/>
          <w:sz w:val="24"/>
          <w:szCs w:val="24"/>
        </w:rPr>
        <w:t>.</w:t>
      </w:r>
      <w:r w:rsidR="00DC47E2">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We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2809CC">
        <w:rPr>
          <w:rFonts w:ascii="Times New Roman" w:hAnsi="Times New Roman" w:cs="Times New Roman"/>
          <w:sz w:val="24"/>
          <w:szCs w:val="24"/>
        </w:rPr>
        <w:t xml:space="preserve"> </w:t>
      </w:r>
      <w:r w:rsidR="002809CC" w:rsidRPr="00DE75B6">
        <w:rPr>
          <w:rFonts w:ascii="Times New Roman" w:hAnsi="Times New Roman" w:cs="Times New Roman"/>
          <w:sz w:val="24"/>
          <w:szCs w:val="24"/>
        </w:rPr>
        <w:t>across a range of organ systems.</w:t>
      </w:r>
      <w:r w:rsidR="00DC47E2">
        <w:rPr>
          <w:rFonts w:ascii="Times New Roman" w:hAnsi="Times New Roman" w:cs="Times New Roman"/>
          <w:sz w:val="24"/>
          <w:szCs w:val="24"/>
        </w:rPr>
        <w:t xml:space="preserve"> </w:t>
      </w:r>
      <w:r w:rsidR="007D7670">
        <w:rPr>
          <w:rFonts w:ascii="Times New Roman" w:hAnsi="Times New Roman" w:cs="Times New Roman"/>
          <w:sz w:val="24"/>
          <w:szCs w:val="24"/>
        </w:rPr>
        <w:t xml:space="preserve">We found one meta-analysis  restricted to atrial fibrillation [ </w:t>
      </w:r>
      <w:r w:rsidR="00E62782">
        <w:rPr>
          <w:rFonts w:ascii="Times New Roman" w:hAnsi="Times New Roman" w:cs="Times New Roman"/>
          <w:sz w:val="24"/>
          <w:szCs w:val="24"/>
        </w:rPr>
        <w:t>29</w:t>
      </w:r>
      <w:r w:rsidR="007D7670">
        <w:rPr>
          <w:rFonts w:ascii="Times New Roman" w:hAnsi="Times New Roman" w:cs="Times New Roman"/>
          <w:sz w:val="24"/>
          <w:szCs w:val="24"/>
        </w:rPr>
        <w:t xml:space="preserve"> ].</w:t>
      </w:r>
      <w:r w:rsidR="00DC47E2">
        <w:rPr>
          <w:rFonts w:ascii="Times New Roman" w:hAnsi="Times New Roman" w:cs="Times New Roman"/>
          <w:sz w:val="24"/>
          <w:szCs w:val="24"/>
        </w:rPr>
        <w:t>We found 1</w:t>
      </w:r>
      <w:r w:rsidR="00D54D3E">
        <w:rPr>
          <w:rFonts w:ascii="Times New Roman" w:hAnsi="Times New Roman" w:cs="Times New Roman"/>
          <w:sz w:val="24"/>
          <w:szCs w:val="24"/>
        </w:rPr>
        <w:t>3</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[2</w:t>
      </w:r>
      <w:r w:rsidR="00041E41">
        <w:rPr>
          <w:rFonts w:ascii="Times New Roman" w:hAnsi="Times New Roman" w:cs="Times New Roman"/>
          <w:sz w:val="24"/>
          <w:szCs w:val="24"/>
        </w:rPr>
        <w:t>8</w:t>
      </w:r>
      <w:r w:rsidR="006E053A">
        <w:rPr>
          <w:rFonts w:ascii="Times New Roman" w:hAnsi="Times New Roman" w:cs="Times New Roman"/>
          <w:sz w:val="24"/>
          <w:szCs w:val="24"/>
        </w:rPr>
        <w:t>, 3</w:t>
      </w:r>
      <w:r w:rsidR="00D54D3E">
        <w:rPr>
          <w:rFonts w:ascii="Times New Roman" w:hAnsi="Times New Roman" w:cs="Times New Roman"/>
          <w:sz w:val="24"/>
          <w:szCs w:val="24"/>
        </w:rPr>
        <w:t>5</w:t>
      </w:r>
      <w:r w:rsidR="006E053A">
        <w:rPr>
          <w:rFonts w:ascii="Times New Roman" w:hAnsi="Times New Roman" w:cs="Times New Roman"/>
          <w:sz w:val="24"/>
          <w:szCs w:val="24"/>
        </w:rPr>
        <w:t>, 3</w:t>
      </w:r>
      <w:r w:rsidR="00D54D3E">
        <w:rPr>
          <w:rFonts w:ascii="Times New Roman" w:hAnsi="Times New Roman" w:cs="Times New Roman"/>
          <w:sz w:val="24"/>
          <w:szCs w:val="24"/>
        </w:rPr>
        <w:t>6</w:t>
      </w:r>
      <w:r w:rsidR="006E053A">
        <w:rPr>
          <w:rFonts w:ascii="Times New Roman" w:hAnsi="Times New Roman" w:cs="Times New Roman"/>
          <w:sz w:val="24"/>
          <w:szCs w:val="24"/>
        </w:rPr>
        <w:t>, 3</w:t>
      </w:r>
      <w:r w:rsidR="00D54D3E">
        <w:rPr>
          <w:rFonts w:ascii="Times New Roman" w:hAnsi="Times New Roman" w:cs="Times New Roman"/>
          <w:sz w:val="24"/>
          <w:szCs w:val="24"/>
        </w:rPr>
        <w:t>9</w:t>
      </w:r>
      <w:r w:rsidR="006E053A">
        <w:rPr>
          <w:rFonts w:ascii="Times New Roman" w:hAnsi="Times New Roman" w:cs="Times New Roman"/>
          <w:sz w:val="24"/>
          <w:szCs w:val="24"/>
        </w:rPr>
        <w:t xml:space="preserve">, </w:t>
      </w:r>
      <w:r w:rsidR="00041E41">
        <w:rPr>
          <w:rFonts w:ascii="Times New Roman" w:hAnsi="Times New Roman" w:cs="Times New Roman"/>
          <w:sz w:val="24"/>
          <w:szCs w:val="24"/>
        </w:rPr>
        <w:t>4</w:t>
      </w:r>
      <w:r w:rsidR="00D54D3E">
        <w:rPr>
          <w:rFonts w:ascii="Times New Roman" w:hAnsi="Times New Roman" w:cs="Times New Roman"/>
          <w:sz w:val="24"/>
          <w:szCs w:val="24"/>
        </w:rPr>
        <w:t>1</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54D3E">
        <w:rPr>
          <w:rFonts w:ascii="Times New Roman" w:hAnsi="Times New Roman" w:cs="Times New Roman"/>
          <w:sz w:val="24"/>
          <w:szCs w:val="24"/>
        </w:rPr>
        <w:t>2</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4</w:t>
      </w:r>
      <w:r w:rsidR="00D54D3E">
        <w:rPr>
          <w:rFonts w:ascii="Times New Roman" w:hAnsi="Times New Roman" w:cs="Times New Roman"/>
          <w:sz w:val="24"/>
          <w:szCs w:val="24"/>
        </w:rPr>
        <w:t>5</w:t>
      </w:r>
      <w:r w:rsidR="006E053A">
        <w:rPr>
          <w:rFonts w:ascii="Times New Roman" w:hAnsi="Times New Roman" w:cs="Times New Roman"/>
          <w:sz w:val="24"/>
          <w:szCs w:val="24"/>
        </w:rPr>
        <w:t xml:space="preserve">, </w:t>
      </w:r>
      <w:r w:rsidR="00041E41">
        <w:rPr>
          <w:rFonts w:ascii="Times New Roman" w:hAnsi="Times New Roman" w:cs="Times New Roman"/>
          <w:sz w:val="24"/>
          <w:szCs w:val="24"/>
        </w:rPr>
        <w:t>5</w:t>
      </w:r>
      <w:r w:rsidR="00D54D3E">
        <w:rPr>
          <w:rFonts w:ascii="Times New Roman" w:hAnsi="Times New Roman" w:cs="Times New Roman"/>
          <w:sz w:val="24"/>
          <w:szCs w:val="24"/>
        </w:rPr>
        <w:t>1</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5</w:t>
      </w:r>
      <w:r w:rsidR="00D54D3E">
        <w:rPr>
          <w:rFonts w:ascii="Times New Roman" w:hAnsi="Times New Roman" w:cs="Times New Roman"/>
          <w:sz w:val="24"/>
          <w:szCs w:val="24"/>
        </w:rPr>
        <w:t>3</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5</w:t>
      </w:r>
      <w:r w:rsidR="00D54D3E">
        <w:rPr>
          <w:rFonts w:ascii="Times New Roman" w:hAnsi="Times New Roman" w:cs="Times New Roman"/>
          <w:sz w:val="24"/>
          <w:szCs w:val="24"/>
        </w:rPr>
        <w:t>5</w:t>
      </w:r>
      <w:r w:rsidR="006E053A">
        <w:rPr>
          <w:rFonts w:ascii="Times New Roman" w:hAnsi="Times New Roman" w:cs="Times New Roman"/>
          <w:sz w:val="24"/>
          <w:szCs w:val="24"/>
        </w:rPr>
        <w:t xml:space="preserve">, </w:t>
      </w:r>
      <w:ins w:id="24" w:author="Stephen" w:date="2019-07-10T16:56:00Z">
        <w:r w:rsidR="002311D6">
          <w:rPr>
            <w:rFonts w:ascii="Times New Roman" w:hAnsi="Times New Roman" w:cs="Times New Roman"/>
            <w:sz w:val="24"/>
            <w:szCs w:val="24"/>
          </w:rPr>
          <w:t xml:space="preserve">62, </w:t>
        </w:r>
      </w:ins>
      <w:del w:id="25" w:author="Stephen" w:date="2019-07-10T16:50:00Z">
        <w:r w:rsidR="000B5B7C" w:rsidDel="002311D6">
          <w:rPr>
            <w:rFonts w:ascii="Times New Roman" w:hAnsi="Times New Roman" w:cs="Times New Roman"/>
            <w:sz w:val="24"/>
            <w:szCs w:val="24"/>
          </w:rPr>
          <w:delText>5</w:delText>
        </w:r>
        <w:r w:rsidR="00041E41" w:rsidDel="002311D6">
          <w:rPr>
            <w:rFonts w:ascii="Times New Roman" w:hAnsi="Times New Roman" w:cs="Times New Roman"/>
            <w:sz w:val="24"/>
            <w:szCs w:val="24"/>
          </w:rPr>
          <w:delText>8</w:delText>
        </w:r>
        <w:r w:rsidR="000B5B7C" w:rsidDel="002311D6">
          <w:rPr>
            <w:rFonts w:ascii="Times New Roman" w:hAnsi="Times New Roman" w:cs="Times New Roman"/>
            <w:sz w:val="24"/>
            <w:szCs w:val="24"/>
          </w:rPr>
          <w:delText xml:space="preserve">, </w:delText>
        </w:r>
      </w:del>
      <w:r w:rsidR="00664631">
        <w:rPr>
          <w:rFonts w:ascii="Times New Roman" w:hAnsi="Times New Roman" w:cs="Times New Roman"/>
          <w:sz w:val="24"/>
          <w:szCs w:val="24"/>
        </w:rPr>
        <w:t>6</w:t>
      </w:r>
      <w:r w:rsidR="00D54D3E">
        <w:rPr>
          <w:rFonts w:ascii="Times New Roman" w:hAnsi="Times New Roman" w:cs="Times New Roman"/>
          <w:sz w:val="24"/>
          <w:szCs w:val="24"/>
        </w:rPr>
        <w:t>6</w:t>
      </w:r>
      <w:r w:rsidR="006E053A">
        <w:rPr>
          <w:rFonts w:ascii="Times New Roman" w:hAnsi="Times New Roman" w:cs="Times New Roman"/>
          <w:sz w:val="24"/>
          <w:szCs w:val="24"/>
        </w:rPr>
        <w:t xml:space="preserve">, </w:t>
      </w:r>
      <w:r w:rsidR="00664631">
        <w:rPr>
          <w:rFonts w:ascii="Times New Roman" w:hAnsi="Times New Roman" w:cs="Times New Roman"/>
          <w:sz w:val="24"/>
          <w:szCs w:val="24"/>
        </w:rPr>
        <w:t>6</w:t>
      </w:r>
      <w:r w:rsidR="00D54D3E">
        <w:rPr>
          <w:rFonts w:ascii="Times New Roman" w:hAnsi="Times New Roman" w:cs="Times New Roman"/>
          <w:sz w:val="24"/>
          <w:szCs w:val="24"/>
        </w:rPr>
        <w:t>7</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T3 (free or total)</w:t>
      </w:r>
      <w:r w:rsidR="006E053A">
        <w:rPr>
          <w:rFonts w:ascii="Times New Roman" w:hAnsi="Times New Roman" w:cs="Times New Roman"/>
          <w:sz w:val="24"/>
          <w:szCs w:val="24"/>
        </w:rPr>
        <w:t xml:space="preserve"> and TSH and a further 2</w:t>
      </w:r>
      <w:r w:rsidR="00D54D3E">
        <w:rPr>
          <w:rFonts w:ascii="Times New Roman" w:hAnsi="Times New Roman" w:cs="Times New Roman"/>
          <w:sz w:val="24"/>
          <w:szCs w:val="24"/>
        </w:rPr>
        <w:t>0</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r w:rsidR="00D4754F">
        <w:rPr>
          <w:rFonts w:ascii="Times New Roman" w:hAnsi="Times New Roman" w:cs="Times New Roman"/>
          <w:sz w:val="24"/>
          <w:szCs w:val="24"/>
        </w:rPr>
        <w:t xml:space="preserve">30, 32, </w:t>
      </w:r>
      <w:r w:rsidR="006E053A">
        <w:rPr>
          <w:rFonts w:ascii="Times New Roman" w:hAnsi="Times New Roman" w:cs="Times New Roman"/>
          <w:sz w:val="24"/>
          <w:szCs w:val="24"/>
        </w:rPr>
        <w:t>3</w:t>
      </w:r>
      <w:r w:rsidR="00D4754F">
        <w:rPr>
          <w:rFonts w:ascii="Times New Roman" w:hAnsi="Times New Roman" w:cs="Times New Roman"/>
          <w:sz w:val="24"/>
          <w:szCs w:val="24"/>
        </w:rPr>
        <w:t>4</w:t>
      </w:r>
      <w:r w:rsidR="006E053A">
        <w:rPr>
          <w:rFonts w:ascii="Times New Roman" w:hAnsi="Times New Roman" w:cs="Times New Roman"/>
          <w:sz w:val="24"/>
          <w:szCs w:val="24"/>
        </w:rPr>
        <w:t>, 3</w:t>
      </w:r>
      <w:r w:rsidR="00D4754F">
        <w:rPr>
          <w:rFonts w:ascii="Times New Roman" w:hAnsi="Times New Roman" w:cs="Times New Roman"/>
          <w:sz w:val="24"/>
          <w:szCs w:val="24"/>
        </w:rPr>
        <w:t>7</w:t>
      </w:r>
      <w:r w:rsidR="006E053A">
        <w:rPr>
          <w:rFonts w:ascii="Times New Roman" w:hAnsi="Times New Roman" w:cs="Times New Roman"/>
          <w:sz w:val="24"/>
          <w:szCs w:val="24"/>
        </w:rPr>
        <w:t xml:space="preserve">, 38, </w:t>
      </w:r>
      <w:r w:rsidR="000B5B7C">
        <w:rPr>
          <w:rFonts w:ascii="Times New Roman" w:hAnsi="Times New Roman" w:cs="Times New Roman"/>
          <w:sz w:val="24"/>
          <w:szCs w:val="24"/>
        </w:rPr>
        <w:t>4</w:t>
      </w:r>
      <w:r w:rsidR="00D4754F">
        <w:rPr>
          <w:rFonts w:ascii="Times New Roman" w:hAnsi="Times New Roman" w:cs="Times New Roman"/>
          <w:sz w:val="24"/>
          <w:szCs w:val="24"/>
        </w:rPr>
        <w:t>0</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4754F">
        <w:rPr>
          <w:rFonts w:ascii="Times New Roman" w:hAnsi="Times New Roman" w:cs="Times New Roman"/>
          <w:sz w:val="24"/>
          <w:szCs w:val="24"/>
        </w:rPr>
        <w:t>3</w:t>
      </w:r>
      <w:r w:rsidR="006E053A">
        <w:rPr>
          <w:rFonts w:ascii="Times New Roman" w:hAnsi="Times New Roman" w:cs="Times New Roman"/>
          <w:sz w:val="24"/>
          <w:szCs w:val="24"/>
        </w:rPr>
        <w:t>, 4</w:t>
      </w:r>
      <w:r w:rsidR="000B5B7C">
        <w:rPr>
          <w:rFonts w:ascii="Times New Roman" w:hAnsi="Times New Roman" w:cs="Times New Roman"/>
          <w:sz w:val="24"/>
          <w:szCs w:val="24"/>
        </w:rPr>
        <w:t>4</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4</w:t>
      </w:r>
      <w:r w:rsidR="00D4754F">
        <w:rPr>
          <w:rFonts w:ascii="Times New Roman" w:hAnsi="Times New Roman" w:cs="Times New Roman"/>
          <w:sz w:val="24"/>
          <w:szCs w:val="24"/>
        </w:rPr>
        <w:t>6</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4754F">
        <w:rPr>
          <w:rFonts w:ascii="Times New Roman" w:hAnsi="Times New Roman" w:cs="Times New Roman"/>
          <w:sz w:val="24"/>
          <w:szCs w:val="24"/>
        </w:rPr>
        <w:t>9</w:t>
      </w:r>
      <w:r w:rsidR="006E053A">
        <w:rPr>
          <w:rFonts w:ascii="Times New Roman" w:hAnsi="Times New Roman" w:cs="Times New Roman"/>
          <w:sz w:val="24"/>
          <w:szCs w:val="24"/>
        </w:rPr>
        <w:t>, 5</w:t>
      </w:r>
      <w:r w:rsidR="000B5B7C">
        <w:rPr>
          <w:rFonts w:ascii="Times New Roman" w:hAnsi="Times New Roman" w:cs="Times New Roman"/>
          <w:sz w:val="24"/>
          <w:szCs w:val="24"/>
        </w:rPr>
        <w:t>0</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 xml:space="preserve">52, </w:t>
      </w:r>
      <w:r w:rsidR="00684944">
        <w:rPr>
          <w:rFonts w:ascii="Times New Roman" w:hAnsi="Times New Roman" w:cs="Times New Roman"/>
          <w:sz w:val="24"/>
          <w:szCs w:val="24"/>
        </w:rPr>
        <w:t>5</w:t>
      </w:r>
      <w:r w:rsidR="00D4754F">
        <w:rPr>
          <w:rFonts w:ascii="Times New Roman" w:hAnsi="Times New Roman" w:cs="Times New Roman"/>
          <w:sz w:val="24"/>
          <w:szCs w:val="24"/>
        </w:rPr>
        <w:t>4</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6</w:t>
      </w:r>
      <w:r w:rsidR="00D4754F">
        <w:rPr>
          <w:rFonts w:ascii="Times New Roman" w:hAnsi="Times New Roman" w:cs="Times New Roman"/>
          <w:sz w:val="24"/>
          <w:szCs w:val="24"/>
        </w:rPr>
        <w:t>0</w:t>
      </w:r>
      <w:r w:rsidR="006E053A">
        <w:rPr>
          <w:rFonts w:ascii="Times New Roman" w:hAnsi="Times New Roman" w:cs="Times New Roman"/>
          <w:sz w:val="24"/>
          <w:szCs w:val="24"/>
        </w:rPr>
        <w:t>,</w:t>
      </w:r>
      <w:r w:rsidR="00BE6F66">
        <w:rPr>
          <w:rFonts w:ascii="Times New Roman" w:hAnsi="Times New Roman" w:cs="Times New Roman"/>
          <w:sz w:val="24"/>
          <w:szCs w:val="24"/>
        </w:rPr>
        <w:t xml:space="preserve"> 6</w:t>
      </w:r>
      <w:r w:rsidR="00D4754F">
        <w:rPr>
          <w:rFonts w:ascii="Times New Roman" w:hAnsi="Times New Roman" w:cs="Times New Roman"/>
          <w:sz w:val="24"/>
          <w:szCs w:val="24"/>
        </w:rPr>
        <w:t>4</w:t>
      </w:r>
      <w:r w:rsidR="00684944">
        <w:rPr>
          <w:rFonts w:ascii="Times New Roman" w:hAnsi="Times New Roman" w:cs="Times New Roman"/>
          <w:sz w:val="24"/>
          <w:szCs w:val="24"/>
        </w:rPr>
        <w:t xml:space="preserve">, </w:t>
      </w:r>
      <w:r w:rsidR="00D4754F">
        <w:rPr>
          <w:rFonts w:ascii="Times New Roman" w:hAnsi="Times New Roman" w:cs="Times New Roman"/>
          <w:sz w:val="24"/>
          <w:szCs w:val="24"/>
        </w:rPr>
        <w:t xml:space="preserve">65, </w:t>
      </w:r>
      <w:r w:rsidR="00BE6F66">
        <w:rPr>
          <w:rFonts w:ascii="Times New Roman" w:hAnsi="Times New Roman" w:cs="Times New Roman"/>
          <w:sz w:val="24"/>
          <w:szCs w:val="24"/>
        </w:rPr>
        <w:t>6</w:t>
      </w:r>
      <w:r w:rsidR="00D4754F">
        <w:rPr>
          <w:rFonts w:ascii="Times New Roman" w:hAnsi="Times New Roman" w:cs="Times New Roman"/>
          <w:sz w:val="24"/>
          <w:szCs w:val="24"/>
        </w:rPr>
        <w:t>8</w:t>
      </w:r>
      <w:r w:rsidR="00BE6F66">
        <w:rPr>
          <w:rFonts w:ascii="Times New Roman" w:hAnsi="Times New Roman" w:cs="Times New Roman"/>
          <w:sz w:val="24"/>
          <w:szCs w:val="24"/>
        </w:rPr>
        <w:t>-</w:t>
      </w:r>
      <w:r w:rsidR="00D4754F">
        <w:rPr>
          <w:rFonts w:ascii="Times New Roman" w:hAnsi="Times New Roman" w:cs="Times New Roman"/>
          <w:sz w:val="24"/>
          <w:szCs w:val="24"/>
        </w:rPr>
        <w:t>70</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7</w:t>
      </w:r>
      <w:r w:rsidR="00D4754F">
        <w:rPr>
          <w:rFonts w:ascii="Times New Roman" w:hAnsi="Times New Roman" w:cs="Times New Roman"/>
          <w:sz w:val="24"/>
          <w:szCs w:val="24"/>
        </w:rPr>
        <w:t>4</w:t>
      </w:r>
      <w:r w:rsidR="006E053A">
        <w:rPr>
          <w:rFonts w:ascii="Times New Roman" w:hAnsi="Times New Roman" w:cs="Times New Roman"/>
          <w:sz w:val="24"/>
          <w:szCs w:val="24"/>
        </w:rPr>
        <w:t>]</w:t>
      </w:r>
      <w:r w:rsidR="00C613F9">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and TSH.</w:t>
      </w:r>
    </w:p>
    <w:p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r w:rsidR="00DC47E2">
        <w:rPr>
          <w:rFonts w:ascii="Times New Roman" w:hAnsi="Times New Roman" w:cs="Times New Roman"/>
          <w:sz w:val="24"/>
          <w:szCs w:val="24"/>
        </w:rPr>
        <w:t>3</w:t>
      </w:r>
      <w:r w:rsidR="00597972">
        <w:rPr>
          <w:rFonts w:ascii="Times New Roman" w:hAnsi="Times New Roman" w:cs="Times New Roman"/>
          <w:sz w:val="24"/>
          <w:szCs w:val="24"/>
        </w:rPr>
        <w:t>3</w:t>
      </w:r>
      <w:r w:rsidR="00237984">
        <w:rPr>
          <w:rFonts w:ascii="Times New Roman" w:hAnsi="Times New Roman" w:cs="Times New Roman"/>
          <w:sz w:val="24"/>
          <w:szCs w:val="24"/>
        </w:rPr>
        <w:t xml:space="preserve"> </w:t>
      </w:r>
      <w:r w:rsidRPr="00DE75B6">
        <w:rPr>
          <w:rFonts w:ascii="Times New Roman" w:hAnsi="Times New Roman" w:cs="Times New Roman"/>
          <w:sz w:val="24"/>
          <w:szCs w:val="24"/>
        </w:rPr>
        <w:t>studies included cross-sectional and prospective cohort studies, diverse populations and both sexes.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They were contemporary and of high quality</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(Table 1). The study populations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comprised strictly euthyroid subjects [</w:t>
      </w:r>
      <w:r w:rsidR="007E3426">
        <w:rPr>
          <w:rFonts w:ascii="Times New Roman" w:hAnsi="Times New Roman" w:cs="Times New Roman"/>
          <w:sz w:val="24"/>
          <w:szCs w:val="24"/>
        </w:rPr>
        <w:t>2</w:t>
      </w:r>
      <w:r w:rsidR="00C613F9">
        <w:rPr>
          <w:rFonts w:ascii="Times New Roman" w:hAnsi="Times New Roman" w:cs="Times New Roman"/>
          <w:sz w:val="24"/>
          <w:szCs w:val="24"/>
        </w:rPr>
        <w:t>8</w:t>
      </w:r>
      <w:r w:rsidR="007E3426">
        <w:rPr>
          <w:rFonts w:ascii="Times New Roman" w:hAnsi="Times New Roman" w:cs="Times New Roman"/>
          <w:sz w:val="24"/>
          <w:szCs w:val="24"/>
        </w:rPr>
        <w:t>, 3</w:t>
      </w:r>
      <w:r w:rsidR="00C613F9">
        <w:rPr>
          <w:rFonts w:ascii="Times New Roman" w:hAnsi="Times New Roman" w:cs="Times New Roman"/>
          <w:sz w:val="24"/>
          <w:szCs w:val="24"/>
        </w:rPr>
        <w:t>2</w:t>
      </w:r>
      <w:r w:rsidR="007E3426">
        <w:rPr>
          <w:rFonts w:ascii="Times New Roman" w:hAnsi="Times New Roman" w:cs="Times New Roman"/>
          <w:sz w:val="24"/>
          <w:szCs w:val="24"/>
        </w:rPr>
        <w:t>, 3</w:t>
      </w:r>
      <w:r w:rsidR="00C613F9">
        <w:rPr>
          <w:rFonts w:ascii="Times New Roman" w:hAnsi="Times New Roman" w:cs="Times New Roman"/>
          <w:sz w:val="24"/>
          <w:szCs w:val="24"/>
        </w:rPr>
        <w:t>5</w:t>
      </w:r>
      <w:r w:rsidR="007E3426">
        <w:rPr>
          <w:rFonts w:ascii="Times New Roman" w:hAnsi="Times New Roman" w:cs="Times New Roman"/>
          <w:sz w:val="24"/>
          <w:szCs w:val="24"/>
        </w:rPr>
        <w:t>, 4</w:t>
      </w:r>
      <w:r w:rsidR="00C613F9">
        <w:rPr>
          <w:rFonts w:ascii="Times New Roman" w:hAnsi="Times New Roman" w:cs="Times New Roman"/>
          <w:sz w:val="24"/>
          <w:szCs w:val="24"/>
        </w:rPr>
        <w:t>2</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4</w:t>
      </w:r>
      <w:r w:rsidR="00C613F9">
        <w:rPr>
          <w:rFonts w:ascii="Times New Roman" w:hAnsi="Times New Roman" w:cs="Times New Roman"/>
          <w:sz w:val="24"/>
          <w:szCs w:val="24"/>
        </w:rPr>
        <w:t>5</w:t>
      </w:r>
      <w:r w:rsidR="00684944">
        <w:rPr>
          <w:rFonts w:ascii="Times New Roman" w:hAnsi="Times New Roman" w:cs="Times New Roman"/>
          <w:sz w:val="24"/>
          <w:szCs w:val="24"/>
        </w:rPr>
        <w:t>, 4</w:t>
      </w:r>
      <w:r w:rsidR="00C613F9">
        <w:rPr>
          <w:rFonts w:ascii="Times New Roman" w:hAnsi="Times New Roman" w:cs="Times New Roman"/>
          <w:sz w:val="24"/>
          <w:szCs w:val="24"/>
        </w:rPr>
        <w:t>9</w:t>
      </w:r>
      <w:r w:rsidR="00684944">
        <w:rPr>
          <w:rFonts w:ascii="Times New Roman" w:hAnsi="Times New Roman" w:cs="Times New Roman"/>
          <w:sz w:val="24"/>
          <w:szCs w:val="24"/>
        </w:rPr>
        <w:t xml:space="preserve">, </w:t>
      </w:r>
      <w:r w:rsidR="00C613F9">
        <w:rPr>
          <w:rFonts w:ascii="Times New Roman" w:hAnsi="Times New Roman" w:cs="Times New Roman"/>
          <w:sz w:val="24"/>
          <w:szCs w:val="24"/>
        </w:rPr>
        <w:t>50</w:t>
      </w:r>
      <w:r w:rsidR="00684944">
        <w:rPr>
          <w:rFonts w:ascii="Times New Roman" w:hAnsi="Times New Roman" w:cs="Times New Roman"/>
          <w:sz w:val="24"/>
          <w:szCs w:val="24"/>
        </w:rPr>
        <w:t>, 5</w:t>
      </w:r>
      <w:r w:rsidR="00C613F9">
        <w:rPr>
          <w:rFonts w:ascii="Times New Roman" w:hAnsi="Times New Roman" w:cs="Times New Roman"/>
          <w:sz w:val="24"/>
          <w:szCs w:val="24"/>
        </w:rPr>
        <w:t>2</w:t>
      </w:r>
      <w:r w:rsidR="00684944">
        <w:rPr>
          <w:rFonts w:ascii="Times New Roman" w:hAnsi="Times New Roman" w:cs="Times New Roman"/>
          <w:sz w:val="24"/>
          <w:szCs w:val="24"/>
        </w:rPr>
        <w:t>, 5</w:t>
      </w:r>
      <w:r w:rsidR="00C613F9">
        <w:rPr>
          <w:rFonts w:ascii="Times New Roman" w:hAnsi="Times New Roman" w:cs="Times New Roman"/>
          <w:sz w:val="24"/>
          <w:szCs w:val="24"/>
        </w:rPr>
        <w:t>3</w:t>
      </w:r>
      <w:r w:rsidR="00684944">
        <w:rPr>
          <w:rFonts w:ascii="Times New Roman" w:hAnsi="Times New Roman" w:cs="Times New Roman"/>
          <w:sz w:val="24"/>
          <w:szCs w:val="24"/>
        </w:rPr>
        <w:t>, 5</w:t>
      </w:r>
      <w:r w:rsidR="00C613F9">
        <w:rPr>
          <w:rFonts w:ascii="Times New Roman" w:hAnsi="Times New Roman" w:cs="Times New Roman"/>
          <w:sz w:val="24"/>
          <w:szCs w:val="24"/>
        </w:rPr>
        <w:t>5</w:t>
      </w:r>
      <w:r w:rsidR="00684944">
        <w:rPr>
          <w:rFonts w:ascii="Times New Roman" w:hAnsi="Times New Roman" w:cs="Times New Roman"/>
          <w:sz w:val="24"/>
          <w:szCs w:val="24"/>
        </w:rPr>
        <w:t xml:space="preserve">, </w:t>
      </w:r>
      <w:r w:rsidR="00C613F9">
        <w:rPr>
          <w:rFonts w:ascii="Times New Roman" w:hAnsi="Times New Roman" w:cs="Times New Roman"/>
          <w:sz w:val="24"/>
          <w:szCs w:val="24"/>
        </w:rPr>
        <w:t>60</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w:t>
      </w:r>
      <w:r w:rsidR="00C613F9">
        <w:rPr>
          <w:rFonts w:ascii="Times New Roman" w:hAnsi="Times New Roman" w:cs="Times New Roman"/>
          <w:sz w:val="24"/>
          <w:szCs w:val="24"/>
        </w:rPr>
        <w:t>9</w:t>
      </w:r>
      <w:r w:rsidR="007E3426">
        <w:rPr>
          <w:rFonts w:ascii="Times New Roman" w:hAnsi="Times New Roman" w:cs="Times New Roman"/>
          <w:sz w:val="24"/>
          <w:szCs w:val="24"/>
        </w:rPr>
        <w:t xml:space="preserve">, </w:t>
      </w:r>
      <w:r w:rsidR="00C613F9">
        <w:rPr>
          <w:rFonts w:ascii="Times New Roman" w:hAnsi="Times New Roman" w:cs="Times New Roman"/>
          <w:sz w:val="24"/>
          <w:szCs w:val="24"/>
        </w:rPr>
        <w:t>70</w:t>
      </w:r>
      <w:r w:rsidR="007E3426">
        <w:rPr>
          <w:rFonts w:ascii="Times New Roman" w:hAnsi="Times New Roman" w:cs="Times New Roman"/>
          <w:sz w:val="24"/>
          <w:szCs w:val="24"/>
        </w:rPr>
        <w:t>,</w:t>
      </w:r>
      <w:r w:rsidR="00684944">
        <w:rPr>
          <w:rFonts w:ascii="Times New Roman" w:hAnsi="Times New Roman" w:cs="Times New Roman"/>
          <w:sz w:val="24"/>
          <w:szCs w:val="24"/>
        </w:rPr>
        <w:t>7</w:t>
      </w:r>
      <w:r w:rsidR="00C613F9">
        <w:rPr>
          <w:rFonts w:ascii="Times New Roman" w:hAnsi="Times New Roman" w:cs="Times New Roman"/>
          <w:sz w:val="24"/>
          <w:szCs w:val="24"/>
        </w:rPr>
        <w:t>4</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subjects either euthyroid</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or with subclinical thyroid dysfunction[</w:t>
      </w:r>
      <w:r w:rsidR="007E3426">
        <w:rPr>
          <w:rFonts w:ascii="Times New Roman" w:hAnsi="Times New Roman" w:cs="Times New Roman"/>
          <w:sz w:val="24"/>
          <w:szCs w:val="24"/>
        </w:rPr>
        <w:t xml:space="preserve"> 3</w:t>
      </w:r>
      <w:r w:rsidR="00C613F9">
        <w:rPr>
          <w:rFonts w:ascii="Times New Roman" w:hAnsi="Times New Roman" w:cs="Times New Roman"/>
          <w:sz w:val="24"/>
          <w:szCs w:val="24"/>
        </w:rPr>
        <w:t>4</w:t>
      </w:r>
      <w:r w:rsidR="00684944">
        <w:rPr>
          <w:rFonts w:ascii="Times New Roman" w:hAnsi="Times New Roman" w:cs="Times New Roman"/>
          <w:sz w:val="24"/>
          <w:szCs w:val="24"/>
        </w:rPr>
        <w:t>, 3</w:t>
      </w:r>
      <w:r w:rsidR="0064250B">
        <w:rPr>
          <w:rFonts w:ascii="Times New Roman" w:hAnsi="Times New Roman" w:cs="Times New Roman"/>
          <w:sz w:val="24"/>
          <w:szCs w:val="24"/>
        </w:rPr>
        <w:t>6</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w:t>
      </w:r>
      <w:r w:rsidR="00684944">
        <w:rPr>
          <w:rFonts w:ascii="Times New Roman" w:hAnsi="Times New Roman" w:cs="Times New Roman"/>
          <w:sz w:val="24"/>
          <w:szCs w:val="24"/>
        </w:rPr>
        <w:t>3</w:t>
      </w:r>
      <w:r w:rsidR="0064250B">
        <w:rPr>
          <w:rFonts w:ascii="Times New Roman" w:hAnsi="Times New Roman" w:cs="Times New Roman"/>
          <w:sz w:val="24"/>
          <w:szCs w:val="24"/>
        </w:rPr>
        <w:t>8</w:t>
      </w:r>
      <w:r w:rsidR="00684944">
        <w:rPr>
          <w:rFonts w:ascii="Times New Roman" w:hAnsi="Times New Roman" w:cs="Times New Roman"/>
          <w:sz w:val="24"/>
          <w:szCs w:val="24"/>
        </w:rPr>
        <w:t>, 4</w:t>
      </w:r>
      <w:r w:rsidR="0064250B">
        <w:rPr>
          <w:rFonts w:ascii="Times New Roman" w:hAnsi="Times New Roman" w:cs="Times New Roman"/>
          <w:sz w:val="24"/>
          <w:szCs w:val="24"/>
        </w:rPr>
        <w:t>4</w:t>
      </w:r>
      <w:r w:rsidR="00684944">
        <w:rPr>
          <w:rFonts w:ascii="Times New Roman" w:hAnsi="Times New Roman" w:cs="Times New Roman"/>
          <w:sz w:val="24"/>
          <w:szCs w:val="24"/>
        </w:rPr>
        <w:t>, 4</w:t>
      </w:r>
      <w:r w:rsidR="0064250B">
        <w:rPr>
          <w:rFonts w:ascii="Times New Roman" w:hAnsi="Times New Roman" w:cs="Times New Roman"/>
          <w:sz w:val="24"/>
          <w:szCs w:val="24"/>
        </w:rPr>
        <w:t>6</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51</w:t>
      </w:r>
      <w:r w:rsidR="00684944">
        <w:rPr>
          <w:rFonts w:ascii="Times New Roman" w:hAnsi="Times New Roman" w:cs="Times New Roman"/>
          <w:sz w:val="24"/>
          <w:szCs w:val="24"/>
        </w:rPr>
        <w:t>,</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w:t>
      </w:r>
      <w:r w:rsidR="0064250B">
        <w:rPr>
          <w:rFonts w:ascii="Times New Roman" w:hAnsi="Times New Roman" w:cs="Times New Roman"/>
          <w:sz w:val="24"/>
          <w:szCs w:val="24"/>
        </w:rPr>
        <w:t>2</w:t>
      </w:r>
      <w:r w:rsidR="00684944">
        <w:rPr>
          <w:rFonts w:ascii="Times New Roman" w:hAnsi="Times New Roman" w:cs="Times New Roman"/>
          <w:sz w:val="24"/>
          <w:szCs w:val="24"/>
        </w:rPr>
        <w:t>, 6</w:t>
      </w:r>
      <w:r w:rsidR="0064250B">
        <w:rPr>
          <w:rFonts w:ascii="Times New Roman" w:hAnsi="Times New Roman" w:cs="Times New Roman"/>
          <w:sz w:val="24"/>
          <w:szCs w:val="24"/>
        </w:rPr>
        <w:t>4</w:t>
      </w:r>
      <w:r w:rsidR="00684944">
        <w:rPr>
          <w:rFonts w:ascii="Times New Roman" w:hAnsi="Times New Roman" w:cs="Times New Roman"/>
          <w:sz w:val="24"/>
          <w:szCs w:val="24"/>
        </w:rPr>
        <w:t>, 6</w:t>
      </w:r>
      <w:r w:rsidR="0064250B">
        <w:rPr>
          <w:rFonts w:ascii="Times New Roman" w:hAnsi="Times New Roman" w:cs="Times New Roman"/>
          <w:sz w:val="24"/>
          <w:szCs w:val="24"/>
        </w:rPr>
        <w:t>5</w:t>
      </w:r>
      <w:r w:rsidR="00684944">
        <w:rPr>
          <w:rFonts w:ascii="Times New Roman" w:hAnsi="Times New Roman" w:cs="Times New Roman"/>
          <w:sz w:val="24"/>
          <w:szCs w:val="24"/>
        </w:rPr>
        <w:t>, 6</w:t>
      </w:r>
      <w:r w:rsidR="0064250B">
        <w:rPr>
          <w:rFonts w:ascii="Times New Roman" w:hAnsi="Times New Roman" w:cs="Times New Roman"/>
          <w:sz w:val="24"/>
          <w:szCs w:val="24"/>
        </w:rPr>
        <w:t>6</w:t>
      </w:r>
      <w:r w:rsidR="00684944">
        <w:rPr>
          <w:rFonts w:ascii="Times New Roman" w:hAnsi="Times New Roman" w:cs="Times New Roman"/>
          <w:sz w:val="24"/>
          <w:szCs w:val="24"/>
        </w:rPr>
        <w:t>, 6</w:t>
      </w:r>
      <w:r w:rsidR="0064250B">
        <w:rPr>
          <w:rFonts w:ascii="Times New Roman" w:hAnsi="Times New Roman" w:cs="Times New Roman"/>
          <w:sz w:val="24"/>
          <w:szCs w:val="24"/>
        </w:rPr>
        <w:t>8</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and subjects euthyroid or with subclinical/overt thyroid dysfunction [</w:t>
      </w:r>
      <w:r w:rsidR="0064250B">
        <w:rPr>
          <w:rFonts w:ascii="Times New Roman" w:hAnsi="Times New Roman" w:cs="Times New Roman"/>
          <w:sz w:val="24"/>
          <w:szCs w:val="24"/>
        </w:rPr>
        <w:t>30</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39-41</w:t>
      </w:r>
      <w:r w:rsidR="00684944">
        <w:rPr>
          <w:rFonts w:ascii="Times New Roman" w:hAnsi="Times New Roman" w:cs="Times New Roman"/>
          <w:sz w:val="24"/>
          <w:szCs w:val="24"/>
        </w:rPr>
        <w:t>, 4</w:t>
      </w:r>
      <w:r w:rsidR="0064250B">
        <w:rPr>
          <w:rFonts w:ascii="Times New Roman" w:hAnsi="Times New Roman" w:cs="Times New Roman"/>
          <w:sz w:val="24"/>
          <w:szCs w:val="24"/>
        </w:rPr>
        <w:t>3</w:t>
      </w:r>
      <w:r w:rsidR="00684944">
        <w:rPr>
          <w:rFonts w:ascii="Times New Roman" w:hAnsi="Times New Roman" w:cs="Times New Roman"/>
          <w:sz w:val="24"/>
          <w:szCs w:val="24"/>
        </w:rPr>
        <w:t>, 5</w:t>
      </w:r>
      <w:r w:rsidR="0064250B">
        <w:rPr>
          <w:rFonts w:ascii="Times New Roman" w:hAnsi="Times New Roman" w:cs="Times New Roman"/>
          <w:sz w:val="24"/>
          <w:szCs w:val="24"/>
        </w:rPr>
        <w:t>4</w:t>
      </w:r>
      <w:r w:rsidR="00684944">
        <w:rPr>
          <w:rFonts w:ascii="Times New Roman" w:hAnsi="Times New Roman" w:cs="Times New Roman"/>
          <w:sz w:val="24"/>
          <w:szCs w:val="24"/>
        </w:rPr>
        <w:t>, 6</w:t>
      </w:r>
      <w:r w:rsidR="0064250B">
        <w:rPr>
          <w:rFonts w:ascii="Times New Roman" w:hAnsi="Times New Roman" w:cs="Times New Roman"/>
          <w:sz w:val="24"/>
          <w:szCs w:val="24"/>
        </w:rPr>
        <w:t>7</w:t>
      </w:r>
      <w:r w:rsidR="007E3426">
        <w:rPr>
          <w:rFonts w:ascii="Times New Roman" w:hAnsi="Times New Roman" w:cs="Times New Roman"/>
          <w:sz w:val="24"/>
          <w:szCs w:val="24"/>
        </w:rPr>
        <w:t>]</w:t>
      </w:r>
      <w:r w:rsidRPr="00DE75B6">
        <w:rPr>
          <w:rFonts w:ascii="Times New Roman" w:hAnsi="Times New Roman" w:cs="Times New Roman"/>
          <w:sz w:val="24"/>
          <w:szCs w:val="24"/>
        </w:rPr>
        <w:t>.</w:t>
      </w:r>
    </w:p>
    <w:p w:rsidR="002F054F" w:rsidRDefault="002F054F" w:rsidP="002F054F">
      <w:pPr>
        <w:spacing w:line="480" w:lineRule="auto"/>
        <w:rPr>
          <w:rFonts w:ascii="Times New Roman" w:hAnsi="Times New Roman" w:cs="Times New Roman"/>
          <w:sz w:val="24"/>
          <w:szCs w:val="24"/>
        </w:rPr>
      </w:pPr>
      <w:r>
        <w:rPr>
          <w:rFonts w:ascii="Times New Roman" w:hAnsi="Times New Roman" w:cs="Times New Roman"/>
          <w:sz w:val="24"/>
          <w:szCs w:val="24"/>
        </w:rPr>
        <w:t>We found no study</w:t>
      </w:r>
      <w:ins w:id="26" w:author="Stephen" w:date="2019-07-06T12:34:00Z">
        <w:r w:rsidR="008367CE">
          <w:rPr>
            <w:rFonts w:ascii="Times New Roman" w:hAnsi="Times New Roman" w:cs="Times New Roman"/>
            <w:sz w:val="24"/>
            <w:szCs w:val="24"/>
          </w:rPr>
          <w:t xml:space="preserve"> summary as per the abstract</w:t>
        </w:r>
      </w:ins>
      <w:del w:id="27" w:author="Stephen" w:date="2019-07-06T12:34:00Z">
        <w:r w:rsidDel="008367CE">
          <w:rPr>
            <w:rFonts w:ascii="Times New Roman" w:hAnsi="Times New Roman" w:cs="Times New Roman"/>
            <w:sz w:val="24"/>
            <w:szCs w:val="24"/>
          </w:rPr>
          <w:delText xml:space="preserve"> conclusion</w:delText>
        </w:r>
      </w:del>
      <w:r>
        <w:rPr>
          <w:rFonts w:ascii="Times New Roman" w:hAnsi="Times New Roman" w:cs="Times New Roman"/>
          <w:sz w:val="24"/>
          <w:szCs w:val="24"/>
        </w:rPr>
        <w:t xml:space="preserve"> indicating superior correlations between TSH, rather than</w:t>
      </w:r>
      <w:r w:rsidR="00BF0B90">
        <w:rPr>
          <w:rFonts w:ascii="Times New Roman" w:hAnsi="Times New Roman" w:cs="Times New Roman"/>
          <w:sz w:val="24"/>
          <w:szCs w:val="24"/>
        </w:rPr>
        <w:t xml:space="preserve"> thyroid hormones</w:t>
      </w:r>
      <w:r>
        <w:rPr>
          <w:rFonts w:ascii="Times New Roman" w:hAnsi="Times New Roman" w:cs="Times New Roman"/>
          <w:sz w:val="24"/>
          <w:szCs w:val="24"/>
        </w:rPr>
        <w:t>, with the clinical parameters</w:t>
      </w:r>
      <w:r w:rsidR="00AE7912">
        <w:rPr>
          <w:rFonts w:ascii="Times New Roman" w:hAnsi="Times New Roman" w:cs="Times New Roman"/>
          <w:sz w:val="24"/>
          <w:szCs w:val="24"/>
        </w:rPr>
        <w:t xml:space="preserve"> AF</w:t>
      </w:r>
      <w:r>
        <w:rPr>
          <w:rFonts w:ascii="Times New Roman" w:hAnsi="Times New Roman" w:cs="Times New Roman"/>
          <w:sz w:val="24"/>
          <w:szCs w:val="24"/>
        </w:rPr>
        <w:t>, osteoporosis, cancer, steatohepatitis or cognitive decline. The one study that in the text did show significant correlations between TSH rather than FT4, and AF</w:t>
      </w:r>
      <w:r w:rsidR="00BE6F66">
        <w:rPr>
          <w:rFonts w:ascii="Times New Roman" w:hAnsi="Times New Roman" w:cs="Times New Roman"/>
          <w:sz w:val="24"/>
          <w:szCs w:val="24"/>
        </w:rPr>
        <w:t xml:space="preserve"> [3</w:t>
      </w:r>
      <w:r w:rsidR="0064250B">
        <w:rPr>
          <w:rFonts w:ascii="Times New Roman" w:hAnsi="Times New Roman" w:cs="Times New Roman"/>
          <w:sz w:val="24"/>
          <w:szCs w:val="24"/>
        </w:rPr>
        <w:t>1</w:t>
      </w:r>
      <w:r w:rsidR="00BE6F66">
        <w:rPr>
          <w:rFonts w:ascii="Times New Roman" w:hAnsi="Times New Roman" w:cs="Times New Roman"/>
          <w:sz w:val="24"/>
          <w:szCs w:val="24"/>
        </w:rPr>
        <w:t>]</w:t>
      </w:r>
      <w:r>
        <w:rPr>
          <w:rFonts w:ascii="Times New Roman" w:hAnsi="Times New Roman" w:cs="Times New Roman"/>
          <w:sz w:val="24"/>
          <w:szCs w:val="24"/>
        </w:rPr>
        <w:t xml:space="preserve">, showed the p values for the correlations with FT4 to be borderline at 0.05 and 0.06, and so the association with AF was </w:t>
      </w:r>
      <w:r>
        <w:rPr>
          <w:rFonts w:ascii="Times New Roman" w:hAnsi="Times New Roman" w:cs="Times New Roman"/>
          <w:sz w:val="24"/>
          <w:szCs w:val="24"/>
        </w:rPr>
        <w:lastRenderedPageBreak/>
        <w:t xml:space="preserve">described as being with ‘high thyroid function’, rather than preferentially with TSH. </w:t>
      </w:r>
      <w:r w:rsidR="00AE7912">
        <w:rPr>
          <w:rFonts w:ascii="Times New Roman" w:hAnsi="Times New Roman" w:cs="Times New Roman"/>
          <w:sz w:val="24"/>
          <w:szCs w:val="24"/>
        </w:rPr>
        <w:t>This study was not included in our analysis because a later analysis of the same cohort was performed [</w:t>
      </w:r>
      <w:r w:rsidR="0064250B">
        <w:rPr>
          <w:rFonts w:ascii="Times New Roman" w:hAnsi="Times New Roman" w:cs="Times New Roman"/>
          <w:sz w:val="24"/>
          <w:szCs w:val="24"/>
        </w:rPr>
        <w:t>32</w:t>
      </w:r>
      <w:r w:rsidR="00AE7912">
        <w:rPr>
          <w:rFonts w:ascii="Times New Roman" w:hAnsi="Times New Roman" w:cs="Times New Roman"/>
          <w:sz w:val="24"/>
          <w:szCs w:val="24"/>
        </w:rPr>
        <w:t xml:space="preserve">], this analysis showing a superior correlation of AF with FT4 levels than with TSH levels. </w:t>
      </w:r>
      <w:r>
        <w:rPr>
          <w:rFonts w:ascii="Times New Roman" w:hAnsi="Times New Roman" w:cs="Times New Roman"/>
          <w:sz w:val="24"/>
          <w:szCs w:val="24"/>
        </w:rPr>
        <w:t>We did not find a study conclusion indicating that the metabolic syndrome or its individual components in general, to be better correlated with TSH rather than thyroid hormones. One conclusion [</w:t>
      </w:r>
      <w:r w:rsidR="0064250B">
        <w:rPr>
          <w:rFonts w:ascii="Times New Roman" w:hAnsi="Times New Roman" w:cs="Times New Roman"/>
          <w:sz w:val="24"/>
          <w:szCs w:val="24"/>
        </w:rPr>
        <w:t>51</w:t>
      </w:r>
      <w:r>
        <w:rPr>
          <w:rFonts w:ascii="Times New Roman" w:hAnsi="Times New Roman" w:cs="Times New Roman"/>
          <w:sz w:val="24"/>
          <w:szCs w:val="24"/>
        </w:rPr>
        <w:t>] indicated that TSH was more associated with obesity than FT4. Similarly there was no paper conclusion indicating superior correlation with TSH for frailty, mortality, dementia or other cardiac disease.</w:t>
      </w:r>
    </w:p>
    <w:p w:rsidR="009669B1" w:rsidRDefault="002F054F" w:rsidP="009669B1">
      <w:pPr>
        <w:spacing w:line="480" w:lineRule="auto"/>
        <w:rPr>
          <w:rFonts w:ascii="Times New Roman" w:hAnsi="Times New Roman" w:cs="Times New Roman"/>
          <w:sz w:val="24"/>
          <w:szCs w:val="24"/>
        </w:rPr>
      </w:pPr>
      <w:r>
        <w:rPr>
          <w:rFonts w:ascii="Times New Roman" w:hAnsi="Times New Roman" w:cs="Times New Roman"/>
          <w:sz w:val="24"/>
          <w:szCs w:val="24"/>
        </w:rPr>
        <w:t>On the other hand we found many study</w:t>
      </w:r>
      <w:ins w:id="28" w:author="Stephen" w:date="2019-07-06T12:36:00Z">
        <w:r w:rsidR="008367CE">
          <w:rPr>
            <w:rFonts w:ascii="Times New Roman" w:hAnsi="Times New Roman" w:cs="Times New Roman"/>
            <w:sz w:val="24"/>
            <w:szCs w:val="24"/>
          </w:rPr>
          <w:t xml:space="preserve"> </w:t>
        </w:r>
      </w:ins>
      <w:ins w:id="29" w:author="Stephen" w:date="2019-07-06T12:35:00Z">
        <w:r w:rsidR="008367CE">
          <w:rPr>
            <w:rFonts w:ascii="Times New Roman" w:hAnsi="Times New Roman" w:cs="Times New Roman"/>
            <w:sz w:val="24"/>
            <w:szCs w:val="24"/>
          </w:rPr>
          <w:t>summaries</w:t>
        </w:r>
      </w:ins>
      <w:del w:id="30" w:author="Stephen" w:date="2019-07-06T12:35:00Z">
        <w:r w:rsidDel="008367CE">
          <w:rPr>
            <w:rFonts w:ascii="Times New Roman" w:hAnsi="Times New Roman" w:cs="Times New Roman"/>
            <w:sz w:val="24"/>
            <w:szCs w:val="24"/>
          </w:rPr>
          <w:delText xml:space="preserve"> conclusions</w:delText>
        </w:r>
      </w:del>
      <w:r>
        <w:rPr>
          <w:rFonts w:ascii="Times New Roman" w:hAnsi="Times New Roman" w:cs="Times New Roman"/>
          <w:sz w:val="24"/>
          <w:szCs w:val="24"/>
        </w:rPr>
        <w:t xml:space="preserve"> indicating superior correlations with</w:t>
      </w:r>
      <w:r w:rsidR="00AE7912">
        <w:rPr>
          <w:rFonts w:ascii="Times New Roman" w:hAnsi="Times New Roman" w:cs="Times New Roman"/>
          <w:sz w:val="24"/>
          <w:szCs w:val="24"/>
        </w:rPr>
        <w:t xml:space="preserve"> levels of </w:t>
      </w:r>
      <w:r>
        <w:rPr>
          <w:rFonts w:ascii="Times New Roman" w:hAnsi="Times New Roman" w:cs="Times New Roman"/>
          <w:sz w:val="24"/>
          <w:szCs w:val="24"/>
        </w:rPr>
        <w:t xml:space="preserve"> thyroid hormones as compared</w:t>
      </w:r>
      <w:r w:rsidR="001455EA">
        <w:rPr>
          <w:rFonts w:ascii="Times New Roman" w:hAnsi="Times New Roman" w:cs="Times New Roman"/>
          <w:sz w:val="24"/>
          <w:szCs w:val="24"/>
        </w:rPr>
        <w:t xml:space="preserve"> with TSH covering </w:t>
      </w:r>
      <w:r w:rsidR="004E1CF3">
        <w:rPr>
          <w:rFonts w:ascii="Times New Roman" w:hAnsi="Times New Roman" w:cs="Times New Roman"/>
          <w:sz w:val="24"/>
          <w:szCs w:val="24"/>
        </w:rPr>
        <w:t xml:space="preserve">atrial fibrillation[ </w:t>
      </w:r>
      <w:r w:rsidR="0064250B">
        <w:rPr>
          <w:rFonts w:ascii="Times New Roman" w:hAnsi="Times New Roman" w:cs="Times New Roman"/>
          <w:sz w:val="24"/>
          <w:szCs w:val="24"/>
        </w:rPr>
        <w:t>30,32</w:t>
      </w:r>
      <w:r w:rsidR="004E1CF3">
        <w:rPr>
          <w:rFonts w:ascii="Times New Roman" w:hAnsi="Times New Roman" w:cs="Times New Roman"/>
          <w:sz w:val="24"/>
          <w:szCs w:val="24"/>
        </w:rPr>
        <w:t>], osteoporosis [3</w:t>
      </w:r>
      <w:r w:rsidR="004A0F0D">
        <w:rPr>
          <w:rFonts w:ascii="Times New Roman" w:hAnsi="Times New Roman" w:cs="Times New Roman"/>
          <w:sz w:val="24"/>
          <w:szCs w:val="24"/>
        </w:rPr>
        <w:t>4</w:t>
      </w:r>
      <w:r w:rsidR="004E1CF3">
        <w:rPr>
          <w:rFonts w:ascii="Times New Roman" w:hAnsi="Times New Roman" w:cs="Times New Roman"/>
          <w:sz w:val="24"/>
          <w:szCs w:val="24"/>
        </w:rPr>
        <w:t>, 3</w:t>
      </w:r>
      <w:r w:rsidR="004A0F0D">
        <w:rPr>
          <w:rFonts w:ascii="Times New Roman" w:hAnsi="Times New Roman" w:cs="Times New Roman"/>
          <w:sz w:val="24"/>
          <w:szCs w:val="24"/>
        </w:rPr>
        <w:t>5</w:t>
      </w:r>
      <w:r w:rsidR="004E1CF3">
        <w:rPr>
          <w:rFonts w:ascii="Times New Roman" w:hAnsi="Times New Roman" w:cs="Times New Roman"/>
          <w:sz w:val="24"/>
          <w:szCs w:val="24"/>
        </w:rPr>
        <w:t>, 3</w:t>
      </w:r>
      <w:r w:rsidR="004A0F0D">
        <w:rPr>
          <w:rFonts w:ascii="Times New Roman" w:hAnsi="Times New Roman" w:cs="Times New Roman"/>
          <w:sz w:val="24"/>
          <w:szCs w:val="24"/>
        </w:rPr>
        <w:t>7</w:t>
      </w:r>
      <w:r w:rsidR="004E1CF3">
        <w:rPr>
          <w:rFonts w:ascii="Times New Roman" w:hAnsi="Times New Roman" w:cs="Times New Roman"/>
          <w:sz w:val="24"/>
          <w:szCs w:val="24"/>
        </w:rPr>
        <w:t>], canc</w:t>
      </w:r>
      <w:r w:rsidR="0023337E">
        <w:rPr>
          <w:rFonts w:ascii="Times New Roman" w:hAnsi="Times New Roman" w:cs="Times New Roman"/>
          <w:sz w:val="24"/>
          <w:szCs w:val="24"/>
        </w:rPr>
        <w:t>er</w:t>
      </w:r>
      <w:r w:rsidR="004A0F0D">
        <w:rPr>
          <w:rFonts w:ascii="Times New Roman" w:hAnsi="Times New Roman" w:cs="Times New Roman"/>
          <w:sz w:val="24"/>
          <w:szCs w:val="24"/>
        </w:rPr>
        <w:t xml:space="preserve"> </w:t>
      </w:r>
      <w:r w:rsidR="0023337E">
        <w:rPr>
          <w:rFonts w:ascii="Times New Roman" w:hAnsi="Times New Roman" w:cs="Times New Roman"/>
          <w:sz w:val="24"/>
          <w:szCs w:val="24"/>
        </w:rPr>
        <w:t>[3</w:t>
      </w:r>
      <w:r w:rsidR="004A0F0D">
        <w:rPr>
          <w:rFonts w:ascii="Times New Roman" w:hAnsi="Times New Roman" w:cs="Times New Roman"/>
          <w:sz w:val="24"/>
          <w:szCs w:val="24"/>
        </w:rPr>
        <w:t>9</w:t>
      </w:r>
      <w:r w:rsidR="004E1CF3">
        <w:rPr>
          <w:rFonts w:ascii="Times New Roman" w:hAnsi="Times New Roman" w:cs="Times New Roman"/>
          <w:sz w:val="24"/>
          <w:szCs w:val="24"/>
        </w:rPr>
        <w:t>-</w:t>
      </w:r>
      <w:r w:rsidR="004A0F0D">
        <w:rPr>
          <w:rFonts w:ascii="Times New Roman" w:hAnsi="Times New Roman" w:cs="Times New Roman"/>
          <w:sz w:val="24"/>
          <w:szCs w:val="24"/>
        </w:rPr>
        <w:t>40</w:t>
      </w:r>
      <w:r w:rsidR="004E1CF3">
        <w:rPr>
          <w:rFonts w:ascii="Times New Roman" w:hAnsi="Times New Roman" w:cs="Times New Roman"/>
          <w:sz w:val="24"/>
          <w:szCs w:val="24"/>
        </w:rPr>
        <w:t>], metabolic syndrome [</w:t>
      </w:r>
      <w:ins w:id="31" w:author="Stephen" w:date="2019-07-06T12:37:00Z">
        <w:r w:rsidR="008367CE">
          <w:rPr>
            <w:rFonts w:ascii="Times New Roman" w:hAnsi="Times New Roman" w:cs="Times New Roman"/>
            <w:sz w:val="24"/>
            <w:szCs w:val="24"/>
          </w:rPr>
          <w:t>41,</w:t>
        </w:r>
      </w:ins>
      <w:r w:rsidR="004E1CF3">
        <w:rPr>
          <w:rFonts w:ascii="Times New Roman" w:hAnsi="Times New Roman" w:cs="Times New Roman"/>
          <w:sz w:val="24"/>
          <w:szCs w:val="24"/>
        </w:rPr>
        <w:t>4</w:t>
      </w:r>
      <w:r w:rsidR="004A0F0D">
        <w:rPr>
          <w:rFonts w:ascii="Times New Roman" w:hAnsi="Times New Roman" w:cs="Times New Roman"/>
          <w:sz w:val="24"/>
          <w:szCs w:val="24"/>
        </w:rPr>
        <w:t>4</w:t>
      </w:r>
      <w:r w:rsidR="004E1CF3">
        <w:rPr>
          <w:rFonts w:ascii="Times New Roman" w:hAnsi="Times New Roman" w:cs="Times New Roman"/>
          <w:sz w:val="24"/>
          <w:szCs w:val="24"/>
        </w:rPr>
        <w:t>,</w:t>
      </w:r>
      <w:del w:id="32" w:author="Stephen" w:date="2019-07-06T12:36:00Z">
        <w:r w:rsidR="004E1CF3" w:rsidDel="008367CE">
          <w:rPr>
            <w:rFonts w:ascii="Times New Roman" w:hAnsi="Times New Roman" w:cs="Times New Roman"/>
            <w:sz w:val="24"/>
            <w:szCs w:val="24"/>
          </w:rPr>
          <w:delText>4</w:delText>
        </w:r>
        <w:r w:rsidR="004A0F0D" w:rsidDel="008367CE">
          <w:rPr>
            <w:rFonts w:ascii="Times New Roman" w:hAnsi="Times New Roman" w:cs="Times New Roman"/>
            <w:sz w:val="24"/>
            <w:szCs w:val="24"/>
          </w:rPr>
          <w:delText>5</w:delText>
        </w:r>
      </w:del>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[4</w:t>
      </w:r>
      <w:r w:rsidR="004A0F0D">
        <w:rPr>
          <w:rFonts w:ascii="Times New Roman" w:hAnsi="Times New Roman" w:cs="Times New Roman"/>
          <w:sz w:val="24"/>
          <w:szCs w:val="24"/>
        </w:rPr>
        <w:t>9</w:t>
      </w:r>
      <w:r w:rsidR="004E1CF3">
        <w:rPr>
          <w:rFonts w:ascii="Times New Roman" w:hAnsi="Times New Roman" w:cs="Times New Roman"/>
          <w:sz w:val="24"/>
          <w:szCs w:val="24"/>
        </w:rPr>
        <w:t>,</w:t>
      </w:r>
      <w:r w:rsidR="004A0F0D">
        <w:rPr>
          <w:rFonts w:ascii="Times New Roman" w:hAnsi="Times New Roman" w:cs="Times New Roman"/>
          <w:sz w:val="24"/>
          <w:szCs w:val="24"/>
        </w:rPr>
        <w:t>50</w:t>
      </w:r>
      <w:r w:rsidR="004E1CF3">
        <w:rPr>
          <w:rFonts w:ascii="Times New Roman" w:hAnsi="Times New Roman" w:cs="Times New Roman"/>
          <w:sz w:val="24"/>
          <w:szCs w:val="24"/>
        </w:rPr>
        <w:t>], dementia, [</w:t>
      </w:r>
      <w:r w:rsidR="004A0F0D">
        <w:rPr>
          <w:rFonts w:ascii="Times New Roman" w:hAnsi="Times New Roman" w:cs="Times New Roman"/>
          <w:sz w:val="24"/>
          <w:szCs w:val="24"/>
        </w:rPr>
        <w:t>60</w:t>
      </w:r>
      <w:ins w:id="33" w:author="Stephen" w:date="2019-07-06T12:36:00Z">
        <w:r w:rsidR="008367CE">
          <w:rPr>
            <w:rFonts w:ascii="Times New Roman" w:hAnsi="Times New Roman" w:cs="Times New Roman"/>
            <w:sz w:val="24"/>
            <w:szCs w:val="24"/>
          </w:rPr>
          <w:t>,</w:t>
        </w:r>
      </w:ins>
      <w:del w:id="34" w:author="Stephen" w:date="2019-07-06T12:36:00Z">
        <w:r w:rsidR="004A0F0D" w:rsidDel="008367CE">
          <w:rPr>
            <w:rFonts w:ascii="Times New Roman" w:hAnsi="Times New Roman" w:cs="Times New Roman"/>
            <w:sz w:val="24"/>
            <w:szCs w:val="24"/>
          </w:rPr>
          <w:delText>-</w:delText>
        </w:r>
      </w:del>
      <w:r w:rsidR="004A0F0D">
        <w:rPr>
          <w:rFonts w:ascii="Times New Roman" w:hAnsi="Times New Roman" w:cs="Times New Roman"/>
          <w:sz w:val="24"/>
          <w:szCs w:val="24"/>
        </w:rPr>
        <w:t>62</w:t>
      </w:r>
      <w:r w:rsidR="001455EA">
        <w:rPr>
          <w:rFonts w:ascii="Times New Roman" w:hAnsi="Times New Roman" w:cs="Times New Roman"/>
          <w:sz w:val="24"/>
          <w:szCs w:val="24"/>
        </w:rPr>
        <w:t>]</w:t>
      </w:r>
      <w:r w:rsidR="00684944">
        <w:rPr>
          <w:rFonts w:ascii="Times New Roman" w:hAnsi="Times New Roman" w:cs="Times New Roman"/>
          <w:sz w:val="24"/>
          <w:szCs w:val="24"/>
        </w:rPr>
        <w:t xml:space="preserve">, </w:t>
      </w:r>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[6</w:t>
      </w:r>
      <w:r w:rsidR="004A0F0D">
        <w:rPr>
          <w:rFonts w:ascii="Times New Roman" w:hAnsi="Times New Roman" w:cs="Times New Roman"/>
          <w:sz w:val="24"/>
          <w:szCs w:val="24"/>
        </w:rPr>
        <w:t>4</w:t>
      </w:r>
      <w:r w:rsidR="004E1CF3">
        <w:rPr>
          <w:rFonts w:ascii="Times New Roman" w:hAnsi="Times New Roman" w:cs="Times New Roman"/>
          <w:sz w:val="24"/>
          <w:szCs w:val="24"/>
        </w:rPr>
        <w:t>, 6</w:t>
      </w:r>
      <w:r w:rsidR="004A0F0D">
        <w:rPr>
          <w:rFonts w:ascii="Times New Roman" w:hAnsi="Times New Roman" w:cs="Times New Roman"/>
          <w:sz w:val="24"/>
          <w:szCs w:val="24"/>
        </w:rPr>
        <w:t>5</w:t>
      </w:r>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r w:rsidR="00044517">
        <w:rPr>
          <w:rFonts w:ascii="Times New Roman" w:hAnsi="Times New Roman" w:cs="Times New Roman"/>
          <w:sz w:val="24"/>
          <w:szCs w:val="24"/>
        </w:rPr>
        <w:t>6</w:t>
      </w:r>
      <w:r w:rsidR="004A0F0D">
        <w:rPr>
          <w:rFonts w:ascii="Times New Roman" w:hAnsi="Times New Roman" w:cs="Times New Roman"/>
          <w:sz w:val="24"/>
          <w:szCs w:val="24"/>
        </w:rPr>
        <w:t>6</w:t>
      </w:r>
      <w:r w:rsidR="00044517">
        <w:rPr>
          <w:rFonts w:ascii="Times New Roman" w:hAnsi="Times New Roman" w:cs="Times New Roman"/>
          <w:sz w:val="24"/>
          <w:szCs w:val="24"/>
        </w:rPr>
        <w:t xml:space="preserve">, </w:t>
      </w:r>
      <w:ins w:id="35" w:author="Stephen" w:date="2019-07-06T12:37:00Z">
        <w:r w:rsidR="008367CE">
          <w:rPr>
            <w:rFonts w:ascii="Times New Roman" w:hAnsi="Times New Roman" w:cs="Times New Roman"/>
            <w:sz w:val="24"/>
            <w:szCs w:val="24"/>
          </w:rPr>
          <w:t>68</w:t>
        </w:r>
      </w:ins>
      <w:del w:id="36" w:author="Stephen" w:date="2019-07-06T12:36:00Z">
        <w:r w:rsidR="004E1CF3" w:rsidDel="008367CE">
          <w:rPr>
            <w:rFonts w:ascii="Times New Roman" w:hAnsi="Times New Roman" w:cs="Times New Roman"/>
            <w:sz w:val="24"/>
            <w:szCs w:val="24"/>
          </w:rPr>
          <w:delText>6</w:delText>
        </w:r>
        <w:r w:rsidR="004A0F0D" w:rsidDel="008367CE">
          <w:rPr>
            <w:rFonts w:ascii="Times New Roman" w:hAnsi="Times New Roman" w:cs="Times New Roman"/>
            <w:sz w:val="24"/>
            <w:szCs w:val="24"/>
          </w:rPr>
          <w:delText>7</w:delText>
        </w:r>
      </w:del>
      <w:r w:rsidR="004E1CF3">
        <w:rPr>
          <w:rFonts w:ascii="Times New Roman" w:hAnsi="Times New Roman" w:cs="Times New Roman"/>
          <w:sz w:val="24"/>
          <w:szCs w:val="24"/>
        </w:rPr>
        <w:t xml:space="preserve">], and </w:t>
      </w:r>
      <w:r w:rsidR="004F3FA8">
        <w:rPr>
          <w:rFonts w:ascii="Times New Roman" w:hAnsi="Times New Roman" w:cs="Times New Roman"/>
          <w:sz w:val="24"/>
          <w:szCs w:val="24"/>
        </w:rPr>
        <w:t>sudden cardiac death [7</w:t>
      </w:r>
      <w:r w:rsidR="004A0F0D">
        <w:rPr>
          <w:rFonts w:ascii="Times New Roman" w:hAnsi="Times New Roman" w:cs="Times New Roman"/>
          <w:sz w:val="24"/>
          <w:szCs w:val="24"/>
        </w:rPr>
        <w:t>4</w:t>
      </w:r>
      <w:r>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w:t>
      </w:r>
      <w:r w:rsidR="00C72B7D">
        <w:rPr>
          <w:rFonts w:ascii="Times New Roman" w:hAnsi="Times New Roman" w:cs="Times New Roman"/>
          <w:sz w:val="24"/>
          <w:szCs w:val="24"/>
        </w:rPr>
        <w:t xml:space="preserve"> Table 2</w:t>
      </w:r>
      <w:r w:rsidR="00AE7912">
        <w:rPr>
          <w:rFonts w:ascii="Times New Roman" w:hAnsi="Times New Roman" w:cs="Times New Roman"/>
          <w:sz w:val="24"/>
          <w:szCs w:val="24"/>
        </w:rPr>
        <w:t xml:space="preserve"> provides a</w:t>
      </w:r>
      <w:r w:rsidR="00C72B7D">
        <w:rPr>
          <w:rFonts w:ascii="Times New Roman" w:hAnsi="Times New Roman" w:cs="Times New Roman"/>
          <w:sz w:val="24"/>
          <w:szCs w:val="24"/>
        </w:rPr>
        <w:t xml:space="preserve"> summary of the </w:t>
      </w:r>
      <w:r w:rsidR="00B757DF">
        <w:rPr>
          <w:rFonts w:ascii="Times New Roman" w:hAnsi="Times New Roman" w:cs="Times New Roman"/>
          <w:sz w:val="24"/>
          <w:szCs w:val="24"/>
        </w:rPr>
        <w:t>studies indicating</w:t>
      </w:r>
      <w:r w:rsidR="00C72B7D">
        <w:rPr>
          <w:rFonts w:ascii="Times New Roman" w:hAnsi="Times New Roman" w:cs="Times New Roman"/>
          <w:sz w:val="24"/>
          <w:szCs w:val="24"/>
        </w:rPr>
        <w:t xml:space="preserve"> the superior association of clinical parameters with FT4</w:t>
      </w:r>
      <w:r w:rsidR="00AE7912">
        <w:rPr>
          <w:rFonts w:ascii="Times New Roman" w:hAnsi="Times New Roman" w:cs="Times New Roman"/>
          <w:sz w:val="24"/>
          <w:szCs w:val="24"/>
        </w:rPr>
        <w:t xml:space="preserve"> levels</w:t>
      </w:r>
      <w:r w:rsidR="00C72B7D">
        <w:rPr>
          <w:rFonts w:ascii="Times New Roman" w:hAnsi="Times New Roman" w:cs="Times New Roman"/>
          <w:sz w:val="24"/>
          <w:szCs w:val="24"/>
        </w:rPr>
        <w:t>.</w:t>
      </w:r>
      <w:ins w:id="37" w:author="Stephen" w:date="2019-07-06T12:38:00Z">
        <w:r w:rsidR="008367CE">
          <w:rPr>
            <w:rFonts w:ascii="Times New Roman" w:hAnsi="Times New Roman" w:cs="Times New Roman"/>
            <w:sz w:val="24"/>
            <w:szCs w:val="24"/>
          </w:rPr>
          <w:t xml:space="preserve"> In general</w:t>
        </w:r>
      </w:ins>
      <w:ins w:id="38" w:author="Stephen" w:date="2019-07-06T12:41:00Z">
        <w:r w:rsidR="008367CE">
          <w:rPr>
            <w:rFonts w:ascii="Times New Roman" w:hAnsi="Times New Roman" w:cs="Times New Roman"/>
            <w:sz w:val="24"/>
            <w:szCs w:val="24"/>
          </w:rPr>
          <w:t>,</w:t>
        </w:r>
      </w:ins>
      <w:ins w:id="39" w:author="Stephen" w:date="2019-07-06T12:38:00Z">
        <w:r w:rsidR="008367CE">
          <w:rPr>
            <w:rFonts w:ascii="Times New Roman" w:hAnsi="Times New Roman" w:cs="Times New Roman"/>
            <w:sz w:val="24"/>
            <w:szCs w:val="24"/>
          </w:rPr>
          <w:t xml:space="preserve"> </w:t>
        </w:r>
      </w:ins>
      <w:ins w:id="40" w:author="Stephen" w:date="2019-07-06T12:41:00Z">
        <w:r w:rsidR="008367CE">
          <w:rPr>
            <w:rFonts w:ascii="Times New Roman" w:hAnsi="Times New Roman" w:cs="Times New Roman"/>
            <w:sz w:val="24"/>
            <w:szCs w:val="24"/>
          </w:rPr>
          <w:t xml:space="preserve">in the abstracts, </w:t>
        </w:r>
      </w:ins>
      <w:ins w:id="41" w:author="Stephen" w:date="2019-07-06T12:38:00Z">
        <w:r w:rsidR="008367CE">
          <w:rPr>
            <w:rFonts w:ascii="Times New Roman" w:hAnsi="Times New Roman" w:cs="Times New Roman"/>
            <w:sz w:val="24"/>
            <w:szCs w:val="24"/>
          </w:rPr>
          <w:t>the superior</w:t>
        </w:r>
      </w:ins>
      <w:ins w:id="42" w:author="Stephen" w:date="2019-07-06T12:39:00Z">
        <w:r w:rsidR="008367CE">
          <w:rPr>
            <w:rFonts w:ascii="Times New Roman" w:hAnsi="Times New Roman" w:cs="Times New Roman"/>
            <w:sz w:val="24"/>
            <w:szCs w:val="24"/>
          </w:rPr>
          <w:t>it</w:t>
        </w:r>
      </w:ins>
      <w:ins w:id="43" w:author="Stephen" w:date="2019-07-06T12:40:00Z">
        <w:r w:rsidR="008367CE">
          <w:rPr>
            <w:rFonts w:ascii="Times New Roman" w:hAnsi="Times New Roman" w:cs="Times New Roman"/>
            <w:sz w:val="24"/>
            <w:szCs w:val="24"/>
          </w:rPr>
          <w:t>y of the</w:t>
        </w:r>
      </w:ins>
      <w:ins w:id="44" w:author="Stephen" w:date="2019-07-06T12:38:00Z">
        <w:r w:rsidR="008367CE">
          <w:rPr>
            <w:rFonts w:ascii="Times New Roman" w:hAnsi="Times New Roman" w:cs="Times New Roman"/>
            <w:sz w:val="24"/>
            <w:szCs w:val="24"/>
          </w:rPr>
          <w:t xml:space="preserve"> correlations </w:t>
        </w:r>
      </w:ins>
      <w:ins w:id="45" w:author="Stephen" w:date="2019-07-06T12:40:00Z">
        <w:r w:rsidR="008367CE">
          <w:rPr>
            <w:rFonts w:ascii="Times New Roman" w:hAnsi="Times New Roman" w:cs="Times New Roman"/>
            <w:sz w:val="24"/>
            <w:szCs w:val="24"/>
          </w:rPr>
          <w:t xml:space="preserve">with thyroid hormones </w:t>
        </w:r>
      </w:ins>
      <w:ins w:id="46" w:author="Stephen" w:date="2019-07-06T12:38:00Z">
        <w:r w:rsidR="008367CE">
          <w:rPr>
            <w:rFonts w:ascii="Times New Roman" w:hAnsi="Times New Roman" w:cs="Times New Roman"/>
            <w:sz w:val="24"/>
            <w:szCs w:val="24"/>
          </w:rPr>
          <w:t>w</w:t>
        </w:r>
      </w:ins>
      <w:ins w:id="47" w:author="Stephen" w:date="2019-07-06T12:40:00Z">
        <w:r w:rsidR="008367CE">
          <w:rPr>
            <w:rFonts w:ascii="Times New Roman" w:hAnsi="Times New Roman" w:cs="Times New Roman"/>
            <w:sz w:val="24"/>
            <w:szCs w:val="24"/>
          </w:rPr>
          <w:t>as</w:t>
        </w:r>
      </w:ins>
      <w:ins w:id="48" w:author="Stephen" w:date="2019-07-06T12:38:00Z">
        <w:r w:rsidR="008367CE">
          <w:rPr>
            <w:rFonts w:ascii="Times New Roman" w:hAnsi="Times New Roman" w:cs="Times New Roman"/>
            <w:sz w:val="24"/>
            <w:szCs w:val="24"/>
          </w:rPr>
          <w:t xml:space="preserve"> reported explicitly</w:t>
        </w:r>
      </w:ins>
      <w:ins w:id="49" w:author="Stephen" w:date="2019-07-06T12:39:00Z">
        <w:r w:rsidR="008367CE">
          <w:rPr>
            <w:rFonts w:ascii="Times New Roman" w:hAnsi="Times New Roman" w:cs="Times New Roman"/>
            <w:sz w:val="24"/>
            <w:szCs w:val="24"/>
          </w:rPr>
          <w:t>, occasionally [30,39,</w:t>
        </w:r>
      </w:ins>
      <w:ins w:id="50" w:author="Stephen" w:date="2019-07-06T12:40:00Z">
        <w:r w:rsidR="008367CE">
          <w:rPr>
            <w:rFonts w:ascii="Times New Roman" w:hAnsi="Times New Roman" w:cs="Times New Roman"/>
            <w:sz w:val="24"/>
            <w:szCs w:val="24"/>
          </w:rPr>
          <w:t xml:space="preserve"> </w:t>
        </w:r>
      </w:ins>
      <w:ins w:id="51" w:author="Stephen" w:date="2019-07-06T12:39:00Z">
        <w:r w:rsidR="008367CE">
          <w:rPr>
            <w:rFonts w:ascii="Times New Roman" w:hAnsi="Times New Roman" w:cs="Times New Roman"/>
            <w:sz w:val="24"/>
            <w:szCs w:val="24"/>
          </w:rPr>
          <w:t>66,</w:t>
        </w:r>
      </w:ins>
      <w:ins w:id="52" w:author="Stephen" w:date="2019-07-06T12:40:00Z">
        <w:r w:rsidR="008367CE">
          <w:rPr>
            <w:rFonts w:ascii="Times New Roman" w:hAnsi="Times New Roman" w:cs="Times New Roman"/>
            <w:sz w:val="24"/>
            <w:szCs w:val="24"/>
          </w:rPr>
          <w:t xml:space="preserve"> </w:t>
        </w:r>
      </w:ins>
      <w:ins w:id="53" w:author="Stephen" w:date="2019-07-06T12:39:00Z">
        <w:r w:rsidR="008367CE">
          <w:rPr>
            <w:rFonts w:ascii="Times New Roman" w:hAnsi="Times New Roman" w:cs="Times New Roman"/>
            <w:sz w:val="24"/>
            <w:szCs w:val="24"/>
          </w:rPr>
          <w:t xml:space="preserve">74] </w:t>
        </w:r>
      </w:ins>
      <w:ins w:id="54" w:author="Stephen" w:date="2019-07-06T12:40:00Z">
        <w:r w:rsidR="008367CE">
          <w:rPr>
            <w:rFonts w:ascii="Times New Roman" w:hAnsi="Times New Roman" w:cs="Times New Roman"/>
            <w:sz w:val="24"/>
            <w:szCs w:val="24"/>
          </w:rPr>
          <w:t>it was implied.</w:t>
        </w:r>
      </w:ins>
    </w:p>
    <w:p w:rsidR="009669B1" w:rsidRDefault="002F054F" w:rsidP="009669B1">
      <w:pPr>
        <w:pStyle w:val="NoSpacing"/>
        <w:spacing w:line="480" w:lineRule="auto"/>
        <w:rPr>
          <w:rFonts w:ascii="Times New Roman" w:hAnsi="Times New Roman" w:cs="Times New Roman"/>
          <w:sz w:val="24"/>
          <w:szCs w:val="24"/>
        </w:rPr>
      </w:pPr>
      <w:r w:rsidRPr="00DE75B6">
        <w:rPr>
          <w:rFonts w:ascii="Times New Roman" w:hAnsi="Times New Roman" w:cs="Times New Roman"/>
          <w:sz w:val="24"/>
          <w:szCs w:val="24"/>
        </w:rPr>
        <w:t>Tellingly, we found evidence of associations</w:t>
      </w:r>
      <w:r w:rsidR="008154D3">
        <w:rPr>
          <w:rFonts w:ascii="Times New Roman" w:hAnsi="Times New Roman" w:cs="Times New Roman"/>
          <w:sz w:val="24"/>
          <w:szCs w:val="24"/>
        </w:rPr>
        <w:t xml:space="preserve"> of clinical parameters</w:t>
      </w:r>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r w:rsidR="00682983" w:rsidRPr="00DE75B6">
        <w:rPr>
          <w:rFonts w:ascii="Times New Roman" w:hAnsi="Times New Roman" w:cs="Times New Roman"/>
          <w:sz w:val="24"/>
          <w:szCs w:val="24"/>
        </w:rPr>
        <w:t>[</w:t>
      </w:r>
      <w:r w:rsidR="00682983">
        <w:rPr>
          <w:rFonts w:ascii="Times New Roman" w:hAnsi="Times New Roman" w:cs="Times New Roman"/>
          <w:sz w:val="24"/>
          <w:szCs w:val="24"/>
        </w:rPr>
        <w:t>4</w:t>
      </w:r>
      <w:r w:rsidR="004A0F0D">
        <w:rPr>
          <w:rFonts w:ascii="Times New Roman" w:hAnsi="Times New Roman" w:cs="Times New Roman"/>
          <w:sz w:val="24"/>
          <w:szCs w:val="24"/>
        </w:rPr>
        <w:t>6</w:t>
      </w:r>
      <w:r w:rsidR="00684944">
        <w:rPr>
          <w:rFonts w:ascii="Times New Roman" w:hAnsi="Times New Roman" w:cs="Times New Roman"/>
          <w:sz w:val="24"/>
          <w:szCs w:val="24"/>
        </w:rPr>
        <w:t>, 6</w:t>
      </w:r>
      <w:r w:rsidR="004A0F0D">
        <w:rPr>
          <w:rFonts w:ascii="Times New Roman" w:hAnsi="Times New Roman" w:cs="Times New Roman"/>
          <w:sz w:val="24"/>
          <w:szCs w:val="24"/>
        </w:rPr>
        <w:t>2</w:t>
      </w:r>
      <w:r w:rsidR="00E65C73">
        <w:rPr>
          <w:rFonts w:ascii="Times New Roman" w:hAnsi="Times New Roman" w:cs="Times New Roman"/>
          <w:sz w:val="24"/>
          <w:szCs w:val="24"/>
        </w:rPr>
        <w:t>, 6</w:t>
      </w:r>
      <w:r w:rsidR="004A0F0D">
        <w:rPr>
          <w:rFonts w:ascii="Times New Roman" w:hAnsi="Times New Roman" w:cs="Times New Roman"/>
          <w:sz w:val="24"/>
          <w:szCs w:val="24"/>
        </w:rPr>
        <w:t>8</w:t>
      </w:r>
      <w:r w:rsidR="00E65C73">
        <w:rPr>
          <w:rFonts w:ascii="Times New Roman" w:hAnsi="Times New Roman" w:cs="Times New Roman"/>
          <w:sz w:val="24"/>
          <w:szCs w:val="24"/>
        </w:rPr>
        <w:t>, 7</w:t>
      </w:r>
      <w:r w:rsidR="004A0F0D">
        <w:rPr>
          <w:rFonts w:ascii="Times New Roman" w:hAnsi="Times New Roman" w:cs="Times New Roman"/>
          <w:sz w:val="24"/>
          <w:szCs w:val="24"/>
        </w:rPr>
        <w:t>4</w:t>
      </w:r>
      <w:r w:rsidRPr="00DE75B6">
        <w:rPr>
          <w:rFonts w:ascii="Times New Roman" w:hAnsi="Times New Roman" w:cs="Times New Roman"/>
          <w:sz w:val="24"/>
          <w:szCs w:val="24"/>
        </w:rPr>
        <w:t xml:space="preserve">]. </w:t>
      </w:r>
      <w:r w:rsidR="008154D3">
        <w:rPr>
          <w:rFonts w:ascii="Times New Roman" w:hAnsi="Times New Roman" w:cs="Times New Roman"/>
          <w:sz w:val="24"/>
          <w:szCs w:val="24"/>
        </w:rPr>
        <w:t>O</w:t>
      </w:r>
      <w:r w:rsidRPr="00DE75B6">
        <w:rPr>
          <w:rFonts w:ascii="Times New Roman" w:hAnsi="Times New Roman" w:cs="Times New Roman"/>
          <w:sz w:val="24"/>
          <w:szCs w:val="24"/>
        </w:rPr>
        <w:t xml:space="preserve">ne </w:t>
      </w:r>
      <w:r w:rsidR="008154D3">
        <w:rPr>
          <w:rFonts w:ascii="Times New Roman" w:hAnsi="Times New Roman" w:cs="Times New Roman"/>
          <w:sz w:val="24"/>
          <w:szCs w:val="24"/>
        </w:rPr>
        <w:t>of these papers [4</w:t>
      </w:r>
      <w:r w:rsidR="004A0F0D">
        <w:rPr>
          <w:rFonts w:ascii="Times New Roman" w:hAnsi="Times New Roman" w:cs="Times New Roman"/>
          <w:sz w:val="24"/>
          <w:szCs w:val="24"/>
        </w:rPr>
        <w:t>6</w:t>
      </w:r>
      <w:r w:rsidR="008154D3">
        <w:rPr>
          <w:rFonts w:ascii="Times New Roman" w:hAnsi="Times New Roman" w:cs="Times New Roman"/>
          <w:sz w:val="24"/>
          <w:szCs w:val="24"/>
        </w:rPr>
        <w:t xml:space="preserve">] also showed correlations with </w:t>
      </w:r>
      <w:r w:rsidRPr="00DE75B6">
        <w:rPr>
          <w:rFonts w:ascii="Times New Roman" w:hAnsi="Times New Roman" w:cs="Times New Roman"/>
          <w:sz w:val="24"/>
          <w:szCs w:val="24"/>
        </w:rPr>
        <w:t>TSH.</w:t>
      </w:r>
    </w:p>
    <w:p w:rsidR="00AE42BB" w:rsidRPr="00DE75B6" w:rsidRDefault="001B6C20" w:rsidP="00AE42B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Formal meta-analysis of our data confirmed the superiority of correlations with thyroid hormone levels</w:t>
      </w:r>
      <w:r w:rsidR="00AE42BB">
        <w:rPr>
          <w:rFonts w:ascii="Times New Roman" w:hAnsi="Times New Roman" w:cs="Times New Roman"/>
          <w:sz w:val="24"/>
          <w:szCs w:val="24"/>
        </w:rPr>
        <w:t xml:space="preserve"> (FT4, T3 and FT3)</w:t>
      </w:r>
      <w:r>
        <w:rPr>
          <w:rFonts w:ascii="Times New Roman" w:hAnsi="Times New Roman" w:cs="Times New Roman"/>
          <w:sz w:val="24"/>
          <w:szCs w:val="24"/>
        </w:rPr>
        <w:t xml:space="preserve"> as compared to TSH levels</w:t>
      </w:r>
      <w:r w:rsidR="00351557">
        <w:rPr>
          <w:rFonts w:ascii="Times New Roman" w:hAnsi="Times New Roman" w:cs="Times New Roman"/>
          <w:sz w:val="24"/>
          <w:szCs w:val="24"/>
        </w:rPr>
        <w:t xml:space="preserve"> </w:t>
      </w:r>
      <w:r w:rsidR="00AE42BB">
        <w:rPr>
          <w:rFonts w:ascii="Times New Roman" w:hAnsi="Times New Roman" w:cs="Times New Roman"/>
          <w:sz w:val="24"/>
          <w:szCs w:val="24"/>
        </w:rPr>
        <w:t>to be overwhelming.....</w:t>
      </w:r>
      <w:r w:rsidR="00AE42BB" w:rsidRPr="00AE42BB">
        <w:rPr>
          <w:rFonts w:ascii="Times New Roman" w:hAnsi="Times New Roman" w:cs="Times New Roman"/>
          <w:sz w:val="24"/>
          <w:szCs w:val="24"/>
        </w:rPr>
        <w:t xml:space="preserve"> </w:t>
      </w:r>
      <w:r w:rsidR="00AE42BB">
        <w:rPr>
          <w:rFonts w:ascii="Times New Roman" w:hAnsi="Times New Roman" w:cs="Times New Roman"/>
          <w:sz w:val="24"/>
          <w:szCs w:val="24"/>
        </w:rPr>
        <w:t>We found no evidence of bias to suggest that the evidence favouring the correlations with thyroid hormones was misleading. In particular there was no evidence the above correlations were only to be found in smaller studies.............</w:t>
      </w:r>
    </w:p>
    <w:p w:rsidR="009669B1" w:rsidRDefault="009669B1" w:rsidP="009669B1">
      <w:pPr>
        <w:spacing w:line="480" w:lineRule="auto"/>
        <w:rPr>
          <w:rFonts w:ascii="Times New Roman" w:hAnsi="Times New Roman" w:cs="Times New Roman"/>
          <w:sz w:val="24"/>
          <w:szCs w:val="24"/>
        </w:rPr>
      </w:pPr>
    </w:p>
    <w:p w:rsidR="00272A62" w:rsidRDefault="00AE42BB" w:rsidP="00DE75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was a consistent as well as a</w:t>
      </w:r>
      <w:r w:rsidR="003A6ACF">
        <w:rPr>
          <w:rFonts w:ascii="Times New Roman" w:hAnsi="Times New Roman" w:cs="Times New Roman"/>
          <w:sz w:val="24"/>
          <w:szCs w:val="24"/>
        </w:rPr>
        <w:t xml:space="preserve"> strong association of clinical parameters with FT4</w:t>
      </w:r>
      <w:r w:rsidR="0006066E">
        <w:rPr>
          <w:rFonts w:ascii="Times New Roman" w:hAnsi="Times New Roman" w:cs="Times New Roman"/>
          <w:sz w:val="24"/>
          <w:szCs w:val="24"/>
        </w:rPr>
        <w:t xml:space="preserve"> levels</w:t>
      </w:r>
      <w:r w:rsidR="003A6ACF">
        <w:rPr>
          <w:rFonts w:ascii="Times New Roman" w:hAnsi="Times New Roman" w:cs="Times New Roman"/>
          <w:sz w:val="24"/>
          <w:szCs w:val="24"/>
        </w:rPr>
        <w:t xml:space="preserve">. </w:t>
      </w:r>
      <w:r w:rsidR="00C17034">
        <w:rPr>
          <w:rFonts w:ascii="Times New Roman" w:hAnsi="Times New Roman" w:cs="Times New Roman"/>
          <w:sz w:val="24"/>
          <w:szCs w:val="24"/>
        </w:rPr>
        <w:t xml:space="preserve">Correlations of FT4 and TSH </w:t>
      </w:r>
      <w:r w:rsidR="0006066E">
        <w:rPr>
          <w:rFonts w:ascii="Times New Roman" w:hAnsi="Times New Roman" w:cs="Times New Roman"/>
          <w:sz w:val="24"/>
          <w:szCs w:val="24"/>
        </w:rPr>
        <w:t xml:space="preserve">levels </w:t>
      </w:r>
      <w:r w:rsidR="00D533A3">
        <w:rPr>
          <w:rFonts w:ascii="Times New Roman" w:hAnsi="Times New Roman" w:cs="Times New Roman"/>
          <w:sz w:val="24"/>
          <w:szCs w:val="24"/>
        </w:rPr>
        <w:t xml:space="preserve">with clinical parameters </w:t>
      </w:r>
      <w:r w:rsidR="00C17034">
        <w:rPr>
          <w:rFonts w:ascii="Times New Roman" w:hAnsi="Times New Roman" w:cs="Times New Roman"/>
          <w:sz w:val="24"/>
          <w:szCs w:val="24"/>
        </w:rPr>
        <w:t xml:space="preserve">were concordant </w:t>
      </w:r>
      <w:r w:rsidR="0006066E">
        <w:rPr>
          <w:rFonts w:ascii="Times New Roman" w:hAnsi="Times New Roman" w:cs="Times New Roman"/>
          <w:sz w:val="24"/>
          <w:szCs w:val="24"/>
        </w:rPr>
        <w:t>in terms of being in the opposite directions</w:t>
      </w:r>
      <w:r>
        <w:rPr>
          <w:rFonts w:ascii="Times New Roman" w:hAnsi="Times New Roman" w:cs="Times New Roman"/>
          <w:sz w:val="24"/>
          <w:szCs w:val="24"/>
        </w:rPr>
        <w:t xml:space="preserve"> (e.g. AF is associated with a high thyroid state- with higher FT4 levels and lower TSH levels)</w:t>
      </w:r>
      <w:r w:rsidR="0006066E">
        <w:rPr>
          <w:rFonts w:ascii="Times New Roman" w:hAnsi="Times New Roman" w:cs="Times New Roman"/>
          <w:sz w:val="24"/>
          <w:szCs w:val="24"/>
        </w:rPr>
        <w:t xml:space="preserve">. Any discordance only occurred when the clinical parameter was associated with both relatively high and low thyroid states (e.g. death). In such a situation there might be an association with both high FT4 and high TSH levels. </w:t>
      </w:r>
      <w:r w:rsidR="00272A62">
        <w:rPr>
          <w:rFonts w:ascii="Times New Roman" w:hAnsi="Times New Roman" w:cs="Times New Roman"/>
          <w:sz w:val="24"/>
          <w:szCs w:val="24"/>
        </w:rPr>
        <w:t>We found T3</w:t>
      </w:r>
      <w:r w:rsidR="0006066E">
        <w:rPr>
          <w:rFonts w:ascii="Times New Roman" w:hAnsi="Times New Roman" w:cs="Times New Roman"/>
          <w:sz w:val="24"/>
          <w:szCs w:val="24"/>
        </w:rPr>
        <w:t>/FT3</w:t>
      </w:r>
      <w:r w:rsidR="00272A62">
        <w:rPr>
          <w:rFonts w:ascii="Times New Roman" w:hAnsi="Times New Roman" w:cs="Times New Roman"/>
          <w:sz w:val="24"/>
          <w:szCs w:val="24"/>
        </w:rPr>
        <w:t xml:space="preserve"> </w:t>
      </w:r>
      <w:r w:rsidR="0006066E">
        <w:rPr>
          <w:rFonts w:ascii="Times New Roman" w:hAnsi="Times New Roman" w:cs="Times New Roman"/>
          <w:sz w:val="24"/>
          <w:szCs w:val="24"/>
        </w:rPr>
        <w:t xml:space="preserve">level </w:t>
      </w:r>
      <w:r w:rsidR="00272A62">
        <w:rPr>
          <w:rFonts w:ascii="Times New Roman" w:hAnsi="Times New Roman" w:cs="Times New Roman"/>
          <w:sz w:val="24"/>
          <w:szCs w:val="24"/>
        </w:rPr>
        <w:t xml:space="preserve">correlations with fewer parameters. </w:t>
      </w:r>
      <w:r>
        <w:rPr>
          <w:rFonts w:ascii="Times New Roman" w:hAnsi="Times New Roman" w:cs="Times New Roman"/>
          <w:sz w:val="24"/>
          <w:szCs w:val="24"/>
        </w:rPr>
        <w:t xml:space="preserve">Although </w:t>
      </w:r>
      <w:r w:rsidR="00272A62">
        <w:rPr>
          <w:rFonts w:ascii="Times New Roman" w:hAnsi="Times New Roman" w:cs="Times New Roman"/>
          <w:sz w:val="24"/>
          <w:szCs w:val="24"/>
        </w:rPr>
        <w:t>T3</w:t>
      </w:r>
      <w:r w:rsidR="0006066E">
        <w:rPr>
          <w:rFonts w:ascii="Times New Roman" w:hAnsi="Times New Roman" w:cs="Times New Roman"/>
          <w:sz w:val="24"/>
          <w:szCs w:val="24"/>
        </w:rPr>
        <w:t>/FT3 levels</w:t>
      </w:r>
      <w:r w:rsidR="00272A62">
        <w:rPr>
          <w:rFonts w:ascii="Times New Roman" w:hAnsi="Times New Roman" w:cs="Times New Roman"/>
          <w:sz w:val="24"/>
          <w:szCs w:val="24"/>
        </w:rPr>
        <w:t xml:space="preserve"> seemed to correlate better than TSH </w:t>
      </w:r>
      <w:r w:rsidR="0006066E">
        <w:rPr>
          <w:rFonts w:ascii="Times New Roman" w:hAnsi="Times New Roman" w:cs="Times New Roman"/>
          <w:sz w:val="24"/>
          <w:szCs w:val="24"/>
        </w:rPr>
        <w:t>levels</w:t>
      </w:r>
      <w:r>
        <w:rPr>
          <w:rFonts w:ascii="Times New Roman" w:hAnsi="Times New Roman" w:cs="Times New Roman"/>
          <w:sz w:val="24"/>
          <w:szCs w:val="24"/>
        </w:rPr>
        <w:t>,</w:t>
      </w:r>
      <w:r w:rsidR="0006066E">
        <w:rPr>
          <w:rFonts w:ascii="Times New Roman" w:hAnsi="Times New Roman" w:cs="Times New Roman"/>
          <w:sz w:val="24"/>
          <w:szCs w:val="24"/>
        </w:rPr>
        <w:t xml:space="preserve"> </w:t>
      </w:r>
      <w:r>
        <w:rPr>
          <w:rFonts w:ascii="Times New Roman" w:hAnsi="Times New Roman" w:cs="Times New Roman"/>
          <w:sz w:val="24"/>
          <w:szCs w:val="24"/>
        </w:rPr>
        <w:t xml:space="preserve">and as well as FT4 levels, </w:t>
      </w:r>
      <w:r w:rsidR="00272A62">
        <w:rPr>
          <w:rFonts w:ascii="Times New Roman" w:hAnsi="Times New Roman" w:cs="Times New Roman"/>
          <w:sz w:val="24"/>
          <w:szCs w:val="24"/>
        </w:rPr>
        <w:t>with clinical parameters</w:t>
      </w:r>
      <w:r>
        <w:rPr>
          <w:rFonts w:ascii="Times New Roman" w:hAnsi="Times New Roman" w:cs="Times New Roman"/>
          <w:sz w:val="24"/>
          <w:szCs w:val="24"/>
        </w:rPr>
        <w:t xml:space="preserve"> some</w:t>
      </w:r>
      <w:r w:rsidR="00D533A3">
        <w:rPr>
          <w:rFonts w:ascii="Times New Roman" w:hAnsi="Times New Roman" w:cs="Times New Roman"/>
          <w:sz w:val="24"/>
          <w:szCs w:val="24"/>
        </w:rPr>
        <w:t xml:space="preserve"> of these correlations were</w:t>
      </w:r>
      <w:r w:rsidR="00AF6F38">
        <w:rPr>
          <w:rFonts w:ascii="Times New Roman" w:hAnsi="Times New Roman" w:cs="Times New Roman"/>
          <w:sz w:val="24"/>
          <w:szCs w:val="24"/>
        </w:rPr>
        <w:t>,</w:t>
      </w:r>
      <w:r w:rsidR="00D533A3">
        <w:rPr>
          <w:rFonts w:ascii="Times New Roman" w:hAnsi="Times New Roman" w:cs="Times New Roman"/>
          <w:sz w:val="24"/>
          <w:szCs w:val="24"/>
        </w:rPr>
        <w:t xml:space="preserve"> </w:t>
      </w:r>
      <w:r w:rsidR="00AF6F38">
        <w:rPr>
          <w:rFonts w:ascii="Times New Roman" w:hAnsi="Times New Roman" w:cs="Times New Roman"/>
          <w:sz w:val="24"/>
          <w:szCs w:val="24"/>
        </w:rPr>
        <w:t xml:space="preserve">as previously mentioned, </w:t>
      </w:r>
      <w:r w:rsidR="00D533A3">
        <w:rPr>
          <w:rFonts w:ascii="Times New Roman" w:hAnsi="Times New Roman" w:cs="Times New Roman"/>
          <w:sz w:val="24"/>
          <w:szCs w:val="24"/>
        </w:rPr>
        <w:t>incongruous or paradoxical, i.e. they appeared in studies where the direction of association was aberrant as compared with other studies [5</w:t>
      </w:r>
      <w:r w:rsidR="004A0F0D">
        <w:rPr>
          <w:rFonts w:ascii="Times New Roman" w:hAnsi="Times New Roman" w:cs="Times New Roman"/>
          <w:sz w:val="24"/>
          <w:szCs w:val="24"/>
        </w:rPr>
        <w:t>3</w:t>
      </w:r>
      <w:r w:rsidR="00D533A3">
        <w:rPr>
          <w:rFonts w:ascii="Times New Roman" w:hAnsi="Times New Roman" w:cs="Times New Roman"/>
          <w:sz w:val="24"/>
          <w:szCs w:val="24"/>
        </w:rPr>
        <w:t>,5</w:t>
      </w:r>
      <w:r w:rsidR="004A0F0D">
        <w:rPr>
          <w:rFonts w:ascii="Times New Roman" w:hAnsi="Times New Roman" w:cs="Times New Roman"/>
          <w:sz w:val="24"/>
          <w:szCs w:val="24"/>
        </w:rPr>
        <w:t>5</w:t>
      </w:r>
      <w:r w:rsidR="00D533A3">
        <w:rPr>
          <w:rFonts w:ascii="Times New Roman" w:hAnsi="Times New Roman" w:cs="Times New Roman"/>
          <w:sz w:val="24"/>
          <w:szCs w:val="24"/>
        </w:rPr>
        <w:t>], or were in the same direction as simultaneous correlations with TSH levels [4</w:t>
      </w:r>
      <w:r w:rsidR="004A0F0D">
        <w:rPr>
          <w:rFonts w:ascii="Times New Roman" w:hAnsi="Times New Roman" w:cs="Times New Roman"/>
          <w:sz w:val="24"/>
          <w:szCs w:val="24"/>
        </w:rPr>
        <w:t>2</w:t>
      </w:r>
      <w:r w:rsidR="00D533A3">
        <w:rPr>
          <w:rFonts w:ascii="Times New Roman" w:hAnsi="Times New Roman" w:cs="Times New Roman"/>
          <w:sz w:val="24"/>
          <w:szCs w:val="24"/>
        </w:rPr>
        <w:t>,5</w:t>
      </w:r>
      <w:r w:rsidR="004A0F0D">
        <w:rPr>
          <w:rFonts w:ascii="Times New Roman" w:hAnsi="Times New Roman" w:cs="Times New Roman"/>
          <w:sz w:val="24"/>
          <w:szCs w:val="24"/>
        </w:rPr>
        <w:t>3</w:t>
      </w:r>
      <w:r w:rsidR="00D533A3">
        <w:rPr>
          <w:rFonts w:ascii="Times New Roman" w:hAnsi="Times New Roman" w:cs="Times New Roman"/>
          <w:sz w:val="24"/>
          <w:szCs w:val="24"/>
        </w:rPr>
        <w:t>].</w:t>
      </w:r>
      <w:r w:rsidR="00AF6F38">
        <w:rPr>
          <w:rFonts w:ascii="Times New Roman" w:hAnsi="Times New Roman" w:cs="Times New Roman"/>
          <w:sz w:val="24"/>
          <w:szCs w:val="24"/>
        </w:rPr>
        <w:t xml:space="preserve"> These results were suggestive of reverse causa</w:t>
      </w:r>
      <w:r w:rsidR="00352F82">
        <w:rPr>
          <w:rFonts w:ascii="Times New Roman" w:hAnsi="Times New Roman" w:cs="Times New Roman"/>
          <w:sz w:val="24"/>
          <w:szCs w:val="24"/>
        </w:rPr>
        <w:t>tion (see Discussion)</w:t>
      </w:r>
      <w:r w:rsidR="00272A62">
        <w:rPr>
          <w:rFonts w:ascii="Times New Roman" w:hAnsi="Times New Roman" w:cs="Times New Roman"/>
          <w:sz w:val="24"/>
          <w:szCs w:val="24"/>
        </w:rPr>
        <w:t>.</w:t>
      </w:r>
      <w:r w:rsidR="00AD7C50">
        <w:rPr>
          <w:rFonts w:ascii="Times New Roman" w:hAnsi="Times New Roman" w:cs="Times New Roman"/>
          <w:sz w:val="24"/>
          <w:szCs w:val="24"/>
        </w:rPr>
        <w:t xml:space="preserve"> </w:t>
      </w:r>
      <w:r w:rsidR="00307A6F">
        <w:rPr>
          <w:rFonts w:ascii="Times New Roman" w:hAnsi="Times New Roman" w:cs="Times New Roman"/>
          <w:sz w:val="24"/>
          <w:szCs w:val="24"/>
        </w:rPr>
        <w:t xml:space="preserve"> Overall, </w:t>
      </w:r>
      <w:r w:rsidR="00AD7C50">
        <w:rPr>
          <w:rFonts w:ascii="Times New Roman" w:hAnsi="Times New Roman" w:cs="Times New Roman"/>
          <w:sz w:val="24"/>
          <w:szCs w:val="24"/>
        </w:rPr>
        <w:t>T3 measurement added little to the assessment based on FT4 levels ?????</w:t>
      </w:r>
    </w:p>
    <w:p w:rsidR="0003578C" w:rsidRDefault="0003578C" w:rsidP="00DE75B6">
      <w:pPr>
        <w:pStyle w:val="NoSpacing"/>
        <w:spacing w:line="480" w:lineRule="auto"/>
        <w:rPr>
          <w:rFonts w:ascii="Times New Roman" w:hAnsi="Times New Roman" w:cs="Times New Roman"/>
          <w:sz w:val="24"/>
          <w:szCs w:val="24"/>
        </w:rPr>
      </w:pPr>
    </w:p>
    <w:p w:rsidR="00DE75B6" w:rsidRPr="00DE75B6" w:rsidRDefault="00DE75B6" w:rsidP="00DE75B6">
      <w:pPr>
        <w:pStyle w:val="NoSpacing"/>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rsidR="00DE75B6" w:rsidRDefault="000C5C35" w:rsidP="00DE75B6">
      <w:pPr>
        <w:spacing w:line="480" w:lineRule="auto"/>
        <w:rPr>
          <w:ins w:id="55" w:author="Stephen" w:date="2019-07-06T13:14:00Z"/>
          <w:rFonts w:ascii="Times New Roman" w:hAnsi="Times New Roman" w:cs="Times New Roman"/>
          <w:sz w:val="24"/>
          <w:szCs w:val="24"/>
          <w:lang w:val="en-US"/>
        </w:rPr>
      </w:pPr>
      <w:r>
        <w:rPr>
          <w:rFonts w:ascii="Times New Roman" w:hAnsi="Times New Roman" w:cs="Times New Roman"/>
          <w:sz w:val="24"/>
          <w:szCs w:val="24"/>
          <w:lang w:val="en-US"/>
        </w:rPr>
        <w:t xml:space="preserve">We believe this is the first </w:t>
      </w:r>
      <w:r w:rsidR="00DE75B6" w:rsidRPr="00DE75B6">
        <w:rPr>
          <w:rFonts w:ascii="Times New Roman" w:hAnsi="Times New Roman" w:cs="Times New Roman"/>
          <w:sz w:val="24"/>
          <w:szCs w:val="24"/>
          <w:lang w:val="en-US"/>
        </w:rPr>
        <w:t xml:space="preserve">systematic review studying TSH and </w:t>
      </w:r>
      <w:r>
        <w:rPr>
          <w:rFonts w:ascii="Times New Roman" w:hAnsi="Times New Roman" w:cs="Times New Roman"/>
          <w:sz w:val="24"/>
          <w:szCs w:val="24"/>
          <w:lang w:val="en-US"/>
        </w:rPr>
        <w:t xml:space="preserve">thyroid hormone </w:t>
      </w:r>
      <w:r w:rsidR="00DE75B6" w:rsidRPr="00DE75B6">
        <w:rPr>
          <w:rFonts w:ascii="Times New Roman" w:hAnsi="Times New Roman" w:cs="Times New Roman"/>
          <w:sz w:val="24"/>
          <w:szCs w:val="24"/>
          <w:lang w:val="en-US"/>
        </w:rPr>
        <w:t>correlation</w:t>
      </w:r>
      <w:r>
        <w:rPr>
          <w:rFonts w:ascii="Times New Roman" w:hAnsi="Times New Roman" w:cs="Times New Roman"/>
          <w:sz w:val="24"/>
          <w:szCs w:val="24"/>
          <w:lang w:val="en-US"/>
        </w:rPr>
        <w:t>s</w:t>
      </w:r>
      <w:r w:rsidR="00DE75B6"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00DE75B6" w:rsidRPr="00DE75B6">
        <w:rPr>
          <w:rFonts w:ascii="Times New Roman" w:hAnsi="Times New Roman" w:cs="Times New Roman"/>
          <w:sz w:val="24"/>
          <w:szCs w:val="24"/>
          <w:lang w:val="en-US"/>
        </w:rPr>
        <w:t xml:space="preserve"> various features of subclinical thyroid dysfunction.</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 xml:space="preserve">The results indicated that </w:t>
      </w:r>
      <w:r>
        <w:rPr>
          <w:rFonts w:ascii="Times New Roman" w:hAnsi="Times New Roman" w:cs="Times New Roman"/>
          <w:sz w:val="24"/>
          <w:szCs w:val="24"/>
          <w:lang w:val="en-US"/>
        </w:rPr>
        <w:t xml:space="preserve">thyroid hormone </w:t>
      </w:r>
      <w:r w:rsidR="00DE75B6" w:rsidRPr="00DE75B6">
        <w:rPr>
          <w:rFonts w:ascii="Times New Roman" w:hAnsi="Times New Roman" w:cs="Times New Roman"/>
          <w:sz w:val="24"/>
          <w:szCs w:val="24"/>
          <w:lang w:val="en-US"/>
        </w:rPr>
        <w:t>levels correlate better with clinical features than TSH</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levels</w:t>
      </w:r>
      <w:r w:rsidR="00240217">
        <w:rPr>
          <w:rFonts w:ascii="Times New Roman" w:hAnsi="Times New Roman" w:cs="Times New Roman"/>
          <w:sz w:val="24"/>
          <w:szCs w:val="24"/>
          <w:lang w:val="en-US"/>
        </w:rPr>
        <w:t xml:space="preserve">. The </w:t>
      </w:r>
      <w:r w:rsidR="0041140F">
        <w:rPr>
          <w:rFonts w:ascii="Times New Roman" w:hAnsi="Times New Roman" w:cs="Times New Roman"/>
          <w:sz w:val="24"/>
          <w:szCs w:val="24"/>
          <w:lang w:val="en-US"/>
        </w:rPr>
        <w:t xml:space="preserve">previously emphasized </w:t>
      </w:r>
      <w:r w:rsidR="00240217">
        <w:rPr>
          <w:rFonts w:ascii="Times New Roman" w:hAnsi="Times New Roman" w:cs="Times New Roman"/>
          <w:sz w:val="24"/>
          <w:szCs w:val="24"/>
          <w:lang w:val="en-US"/>
        </w:rPr>
        <w:t xml:space="preserve">correlations of clinical parameters with TSH therefore are </w:t>
      </w:r>
      <w:ins w:id="56" w:author="Stephen" w:date="2019-07-02T21:24:00Z">
        <w:r w:rsidR="006F2726">
          <w:rPr>
            <w:rFonts w:ascii="Times New Roman" w:hAnsi="Times New Roman" w:cs="Times New Roman"/>
            <w:sz w:val="24"/>
            <w:szCs w:val="24"/>
            <w:lang w:val="en-US"/>
          </w:rPr>
          <w:t xml:space="preserve">secondary to </w:t>
        </w:r>
      </w:ins>
      <w:del w:id="57" w:author="Stephen" w:date="2019-07-02T21:24:00Z">
        <w:r w:rsidR="00240217" w:rsidDel="006F2726">
          <w:rPr>
            <w:rFonts w:ascii="Times New Roman" w:hAnsi="Times New Roman" w:cs="Times New Roman"/>
            <w:sz w:val="24"/>
            <w:szCs w:val="24"/>
            <w:lang w:val="en-US"/>
          </w:rPr>
          <w:delText xml:space="preserve">a consequence of </w:delText>
        </w:r>
      </w:del>
      <w:r w:rsidR="00240217">
        <w:rPr>
          <w:rFonts w:ascii="Times New Roman" w:hAnsi="Times New Roman" w:cs="Times New Roman"/>
          <w:sz w:val="24"/>
          <w:szCs w:val="24"/>
          <w:lang w:val="en-US"/>
        </w:rPr>
        <w:t>the strong negative population correlation between thyroid hormones</w:t>
      </w:r>
      <w:r w:rsidR="0041140F">
        <w:rPr>
          <w:rFonts w:ascii="Times New Roman" w:hAnsi="Times New Roman" w:cs="Times New Roman"/>
          <w:sz w:val="24"/>
          <w:szCs w:val="24"/>
          <w:lang w:val="en-US"/>
        </w:rPr>
        <w:t xml:space="preserve"> (chiefly FT4)</w:t>
      </w:r>
      <w:r w:rsidR="00240217">
        <w:rPr>
          <w:rFonts w:ascii="Times New Roman" w:hAnsi="Times New Roman" w:cs="Times New Roman"/>
          <w:sz w:val="24"/>
          <w:szCs w:val="24"/>
          <w:lang w:val="en-US"/>
        </w:rPr>
        <w:t xml:space="preserve"> and TSH.</w:t>
      </w:r>
      <w:r w:rsidR="00DE75B6" w:rsidRPr="00DE75B6">
        <w:rPr>
          <w:rFonts w:ascii="Times New Roman" w:hAnsi="Times New Roman" w:cs="Times New Roman"/>
          <w:sz w:val="24"/>
          <w:szCs w:val="24"/>
          <w:lang w:val="en-US"/>
        </w:rPr>
        <w:t xml:space="preserve"> </w:t>
      </w:r>
      <w:r w:rsidR="008058E8">
        <w:rPr>
          <w:rFonts w:ascii="Times New Roman" w:hAnsi="Times New Roman" w:cs="Times New Roman"/>
          <w:sz w:val="24"/>
          <w:szCs w:val="24"/>
          <w:lang w:val="en-US"/>
        </w:rPr>
        <w:t xml:space="preserve">It would </w:t>
      </w:r>
      <w:r w:rsidR="00723CD4">
        <w:rPr>
          <w:rFonts w:ascii="Times New Roman" w:hAnsi="Times New Roman" w:cs="Times New Roman"/>
          <w:sz w:val="24"/>
          <w:szCs w:val="24"/>
          <w:lang w:val="en-US"/>
        </w:rPr>
        <w:t xml:space="preserve">therefore </w:t>
      </w:r>
      <w:r w:rsidR="008058E8">
        <w:rPr>
          <w:rFonts w:ascii="Times New Roman" w:hAnsi="Times New Roman" w:cs="Times New Roman"/>
          <w:sz w:val="24"/>
          <w:szCs w:val="24"/>
          <w:lang w:val="en-US"/>
        </w:rPr>
        <w:t xml:space="preserve">appear that clinical features in general result from the </w:t>
      </w:r>
      <w:r w:rsidR="008058E8">
        <w:rPr>
          <w:rFonts w:ascii="Times New Roman" w:hAnsi="Times New Roman" w:cs="Times New Roman"/>
          <w:sz w:val="24"/>
          <w:szCs w:val="24"/>
          <w:lang w:val="en-US"/>
        </w:rPr>
        <w:lastRenderedPageBreak/>
        <w:t xml:space="preserve">exposure of tissues to the combination of </w:t>
      </w:r>
      <w:r>
        <w:rPr>
          <w:rFonts w:ascii="Times New Roman" w:hAnsi="Times New Roman" w:cs="Times New Roman"/>
          <w:sz w:val="24"/>
          <w:szCs w:val="24"/>
          <w:lang w:val="en-US"/>
        </w:rPr>
        <w:t>thyroid hormones</w:t>
      </w:r>
      <w:r w:rsidR="00AD7C50">
        <w:rPr>
          <w:rFonts w:ascii="Times New Roman" w:hAnsi="Times New Roman" w:cs="Times New Roman"/>
          <w:sz w:val="24"/>
          <w:szCs w:val="24"/>
          <w:lang w:val="en-US"/>
        </w:rPr>
        <w:t xml:space="preserve">.  As FT4 levels provide most of the </w:t>
      </w:r>
      <w:r w:rsidR="00FA7EDE">
        <w:rPr>
          <w:rFonts w:ascii="Times New Roman" w:hAnsi="Times New Roman" w:cs="Times New Roman"/>
          <w:sz w:val="24"/>
          <w:szCs w:val="24"/>
          <w:lang w:val="en-US"/>
        </w:rPr>
        <w:t>information,</w:t>
      </w:r>
      <w:r w:rsidR="00AD7C50">
        <w:rPr>
          <w:rFonts w:ascii="Times New Roman" w:hAnsi="Times New Roman" w:cs="Times New Roman"/>
          <w:sz w:val="24"/>
          <w:szCs w:val="24"/>
          <w:lang w:val="en-US"/>
        </w:rPr>
        <w:t xml:space="preserve"> and for reasons detailed below,</w:t>
      </w:r>
      <w:r w:rsidR="00FA7EDE">
        <w:rPr>
          <w:rFonts w:ascii="Times New Roman" w:hAnsi="Times New Roman" w:cs="Times New Roman"/>
          <w:sz w:val="24"/>
          <w:szCs w:val="24"/>
          <w:lang w:val="en-US"/>
        </w:rPr>
        <w:t xml:space="preserve"> </w:t>
      </w:r>
      <w:r w:rsidR="00AD7C50">
        <w:rPr>
          <w:rFonts w:ascii="Times New Roman" w:hAnsi="Times New Roman" w:cs="Times New Roman"/>
          <w:sz w:val="24"/>
          <w:szCs w:val="24"/>
          <w:lang w:val="en-US"/>
        </w:rPr>
        <w:t>t</w:t>
      </w:r>
      <w:r w:rsidR="00DE75B6" w:rsidRPr="00DE75B6">
        <w:rPr>
          <w:rFonts w:ascii="Times New Roman" w:hAnsi="Times New Roman" w:cs="Times New Roman"/>
          <w:sz w:val="24"/>
          <w:szCs w:val="24"/>
          <w:lang w:val="en-US"/>
        </w:rPr>
        <w:t>hese results may warrant a</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 xml:space="preserve">change of clinical practice </w:t>
      </w:r>
      <w:r w:rsidR="00AD7C50">
        <w:rPr>
          <w:rFonts w:ascii="Times New Roman" w:hAnsi="Times New Roman" w:cs="Times New Roman"/>
          <w:sz w:val="24"/>
          <w:szCs w:val="24"/>
          <w:lang w:val="en-US"/>
        </w:rPr>
        <w:t xml:space="preserve">such </w:t>
      </w:r>
      <w:r w:rsidR="00FA7EDE">
        <w:rPr>
          <w:rFonts w:ascii="Times New Roman" w:hAnsi="Times New Roman" w:cs="Times New Roman"/>
          <w:sz w:val="24"/>
          <w:szCs w:val="24"/>
          <w:lang w:val="en-US"/>
        </w:rPr>
        <w:t>that FT4</w:t>
      </w:r>
      <w:r w:rsidR="00AD7C50">
        <w:rPr>
          <w:rFonts w:ascii="Times New Roman" w:hAnsi="Times New Roman" w:cs="Times New Roman"/>
          <w:sz w:val="24"/>
          <w:szCs w:val="24"/>
          <w:lang w:val="en-US"/>
        </w:rPr>
        <w:t xml:space="preserve"> levels become the </w:t>
      </w:r>
      <w:r w:rsidR="001355CF">
        <w:rPr>
          <w:rFonts w:ascii="Times New Roman" w:hAnsi="Times New Roman" w:cs="Times New Roman"/>
          <w:sz w:val="24"/>
          <w:szCs w:val="24"/>
          <w:lang w:val="en-US"/>
        </w:rPr>
        <w:t xml:space="preserve">main </w:t>
      </w:r>
      <w:r w:rsidR="00AD7C50">
        <w:rPr>
          <w:rFonts w:ascii="Times New Roman" w:hAnsi="Times New Roman" w:cs="Times New Roman"/>
          <w:sz w:val="24"/>
          <w:szCs w:val="24"/>
          <w:lang w:val="en-US"/>
        </w:rPr>
        <w:t xml:space="preserve">determining parameter in the diagnosis </w:t>
      </w:r>
      <w:del w:id="58" w:author="Stephen" w:date="2019-07-01T22:20:00Z">
        <w:r w:rsidR="00AD7C50" w:rsidDel="00CE59B0">
          <w:rPr>
            <w:rFonts w:ascii="Times New Roman" w:hAnsi="Times New Roman" w:cs="Times New Roman"/>
            <w:sz w:val="24"/>
            <w:szCs w:val="24"/>
            <w:lang w:val="en-US"/>
          </w:rPr>
          <w:delText xml:space="preserve">of </w:delText>
        </w:r>
        <w:r w:rsidR="00DE75B6" w:rsidRPr="00DE75B6" w:rsidDel="00CE59B0">
          <w:rPr>
            <w:rFonts w:ascii="Times New Roman" w:hAnsi="Times New Roman" w:cs="Times New Roman"/>
            <w:sz w:val="24"/>
            <w:szCs w:val="24"/>
            <w:lang w:val="en-US"/>
          </w:rPr>
          <w:delText xml:space="preserve"> </w:delText>
        </w:r>
        <w:r w:rsidDel="00CE59B0">
          <w:rPr>
            <w:rFonts w:ascii="Times New Roman" w:hAnsi="Times New Roman" w:cs="Times New Roman"/>
            <w:sz w:val="24"/>
            <w:szCs w:val="24"/>
            <w:lang w:val="en-US"/>
          </w:rPr>
          <w:delText>borderline</w:delText>
        </w:r>
      </w:del>
      <w:ins w:id="59" w:author="Stephen" w:date="2019-07-01T22:20:00Z">
        <w:r w:rsidR="00CE59B0">
          <w:rPr>
            <w:rFonts w:ascii="Times New Roman" w:hAnsi="Times New Roman" w:cs="Times New Roman"/>
            <w:sz w:val="24"/>
            <w:szCs w:val="24"/>
            <w:lang w:val="en-US"/>
          </w:rPr>
          <w:t xml:space="preserve">of </w:t>
        </w:r>
        <w:r w:rsidR="00CE59B0" w:rsidRPr="00DE75B6">
          <w:rPr>
            <w:rFonts w:ascii="Times New Roman" w:hAnsi="Times New Roman" w:cs="Times New Roman"/>
            <w:sz w:val="24"/>
            <w:szCs w:val="24"/>
            <w:lang w:val="en-US"/>
          </w:rPr>
          <w:t>borderline</w:t>
        </w:r>
      </w:ins>
      <w:r>
        <w:rPr>
          <w:rFonts w:ascii="Times New Roman" w:hAnsi="Times New Roman" w:cs="Times New Roman"/>
          <w:sz w:val="24"/>
          <w:szCs w:val="24"/>
          <w:lang w:val="en-US"/>
        </w:rPr>
        <w:t xml:space="preserve"> thyroid function</w:t>
      </w:r>
      <w:r w:rsidR="00DE75B6" w:rsidRPr="00DE75B6">
        <w:rPr>
          <w:rFonts w:ascii="Times New Roman" w:hAnsi="Times New Roman" w:cs="Times New Roman"/>
          <w:sz w:val="24"/>
          <w:szCs w:val="24"/>
          <w:lang w:val="en-US"/>
        </w:rPr>
        <w:t>.</w:t>
      </w:r>
    </w:p>
    <w:p w:rsidR="007F7759" w:rsidRPr="00DE75B6" w:rsidRDefault="007F7759" w:rsidP="00DE75B6">
      <w:pPr>
        <w:spacing w:line="480" w:lineRule="auto"/>
        <w:rPr>
          <w:rFonts w:ascii="Times New Roman" w:hAnsi="Times New Roman" w:cs="Times New Roman"/>
          <w:sz w:val="24"/>
          <w:szCs w:val="24"/>
          <w:lang w:val="en-US"/>
        </w:rPr>
      </w:pPr>
      <w:ins w:id="60" w:author="Stephen" w:date="2019-07-06T13:14:00Z">
        <w:r>
          <w:rPr>
            <w:rFonts w:ascii="Times New Roman" w:hAnsi="Times New Roman" w:cs="Times New Roman"/>
            <w:sz w:val="24"/>
            <w:szCs w:val="24"/>
            <w:lang w:val="en-US"/>
          </w:rPr>
          <w:t>Our formal analyses</w:t>
        </w:r>
      </w:ins>
      <w:ins w:id="61" w:author="Stephen" w:date="2019-07-06T13:15:00Z">
        <w:r>
          <w:rPr>
            <w:rFonts w:ascii="Times New Roman" w:hAnsi="Times New Roman" w:cs="Times New Roman"/>
            <w:sz w:val="24"/>
            <w:szCs w:val="24"/>
            <w:lang w:val="en-US"/>
          </w:rPr>
          <w:t xml:space="preserve"> have indicated that our findings are robust. The fact that the quantitative ana</w:t>
        </w:r>
      </w:ins>
      <w:ins w:id="62" w:author="Stephen" w:date="2019-07-06T13:16:00Z">
        <w:r>
          <w:rPr>
            <w:rFonts w:ascii="Times New Roman" w:hAnsi="Times New Roman" w:cs="Times New Roman"/>
            <w:sz w:val="24"/>
            <w:szCs w:val="24"/>
            <w:lang w:val="en-US"/>
          </w:rPr>
          <w:t xml:space="preserve">lyses accord with the qualitative analysis </w:t>
        </w:r>
      </w:ins>
      <w:ins w:id="63" w:author="Stephen" w:date="2019-07-06T13:19:00Z">
        <w:r>
          <w:rPr>
            <w:rFonts w:ascii="Times New Roman" w:hAnsi="Times New Roman" w:cs="Times New Roman"/>
            <w:sz w:val="24"/>
            <w:szCs w:val="24"/>
            <w:lang w:val="en-US"/>
          </w:rPr>
          <w:t xml:space="preserve">serves as </w:t>
        </w:r>
      </w:ins>
      <w:ins w:id="64" w:author="Stephen" w:date="2019-07-06T13:18:00Z">
        <w:r>
          <w:rPr>
            <w:rFonts w:ascii="Times New Roman" w:hAnsi="Times New Roman" w:cs="Times New Roman"/>
            <w:sz w:val="24"/>
            <w:szCs w:val="24"/>
            <w:lang w:val="en-US"/>
          </w:rPr>
          <w:t xml:space="preserve">a reassurance </w:t>
        </w:r>
      </w:ins>
      <w:ins w:id="65" w:author="Stephen" w:date="2019-07-06T13:16:00Z">
        <w:r>
          <w:rPr>
            <w:rFonts w:ascii="Times New Roman" w:hAnsi="Times New Roman" w:cs="Times New Roman"/>
            <w:sz w:val="24"/>
            <w:szCs w:val="24"/>
            <w:lang w:val="en-US"/>
          </w:rPr>
          <w:t xml:space="preserve">that </w:t>
        </w:r>
      </w:ins>
      <w:ins w:id="66" w:author="Stephen" w:date="2019-07-06T13:17:00Z">
        <w:r>
          <w:rPr>
            <w:rFonts w:ascii="Times New Roman" w:hAnsi="Times New Roman" w:cs="Times New Roman"/>
            <w:sz w:val="24"/>
            <w:szCs w:val="24"/>
            <w:lang w:val="en-US"/>
          </w:rPr>
          <w:t xml:space="preserve">the gestalt of the </w:t>
        </w:r>
      </w:ins>
      <w:ins w:id="67" w:author="Stephen" w:date="2019-07-06T13:20:00Z">
        <w:r w:rsidR="00A92090">
          <w:rPr>
            <w:rFonts w:ascii="Times New Roman" w:hAnsi="Times New Roman" w:cs="Times New Roman"/>
            <w:sz w:val="24"/>
            <w:szCs w:val="24"/>
            <w:lang w:val="en-US"/>
          </w:rPr>
          <w:t xml:space="preserve">collection of </w:t>
        </w:r>
      </w:ins>
      <w:ins w:id="68" w:author="Stephen" w:date="2019-07-06T13:17:00Z">
        <w:r>
          <w:rPr>
            <w:rFonts w:ascii="Times New Roman" w:hAnsi="Times New Roman" w:cs="Times New Roman"/>
            <w:sz w:val="24"/>
            <w:szCs w:val="24"/>
            <w:lang w:val="en-US"/>
          </w:rPr>
          <w:t xml:space="preserve">studies has not been distorted by </w:t>
        </w:r>
      </w:ins>
      <w:ins w:id="69" w:author="Stephen" w:date="2019-07-06T13:18:00Z">
        <w:r>
          <w:rPr>
            <w:rFonts w:ascii="Times New Roman" w:hAnsi="Times New Roman" w:cs="Times New Roman"/>
            <w:sz w:val="24"/>
            <w:szCs w:val="24"/>
            <w:lang w:val="en-US"/>
          </w:rPr>
          <w:t>any mathematical manipulation</w:t>
        </w:r>
      </w:ins>
      <w:ins w:id="70" w:author="Stephen" w:date="2019-07-06T13:19:00Z">
        <w:r>
          <w:rPr>
            <w:rFonts w:ascii="Times New Roman" w:hAnsi="Times New Roman" w:cs="Times New Roman"/>
            <w:sz w:val="24"/>
            <w:szCs w:val="24"/>
            <w:lang w:val="en-US"/>
          </w:rPr>
          <w:t xml:space="preserve"> in the meta-analysis</w:t>
        </w:r>
      </w:ins>
      <w:ins w:id="71" w:author="Stephen" w:date="2019-07-06T13:18:00Z">
        <w:r>
          <w:rPr>
            <w:rFonts w:ascii="Times New Roman" w:hAnsi="Times New Roman" w:cs="Times New Roman"/>
            <w:sz w:val="24"/>
            <w:szCs w:val="24"/>
            <w:lang w:val="en-US"/>
          </w:rPr>
          <w:t>.</w:t>
        </w:r>
      </w:ins>
    </w:p>
    <w:p w:rsidR="00DC1D42" w:rsidRDefault="00CE59B0" w:rsidP="00DE75B6">
      <w:pPr>
        <w:spacing w:line="480" w:lineRule="auto"/>
        <w:rPr>
          <w:ins w:id="72" w:author="Stephen" w:date="2019-07-04T08:47:00Z"/>
          <w:rFonts w:ascii="Times New Roman" w:hAnsi="Times New Roman" w:cs="Times New Roman"/>
          <w:sz w:val="24"/>
          <w:szCs w:val="24"/>
          <w:lang w:val="en-US"/>
        </w:rPr>
      </w:pPr>
      <w:moveToRangeStart w:id="73" w:author="Stephen" w:date="2019-07-01T22:11:00Z" w:name="move12911494"/>
      <w:moveTo w:id="74" w:author="Stephen" w:date="2019-07-01T22:11:00Z">
        <w:r>
          <w:rPr>
            <w:rFonts w:ascii="Times New Roman" w:hAnsi="Times New Roman" w:cs="Times New Roman"/>
            <w:sz w:val="24"/>
            <w:szCs w:val="24"/>
            <w:lang w:val="en-US"/>
          </w:rPr>
          <w:t>This work</w:t>
        </w:r>
        <w:del w:id="75" w:author="Stephen" w:date="2019-07-02T21:17:00Z">
          <w:r w:rsidDel="006F2726">
            <w:rPr>
              <w:rFonts w:ascii="Times New Roman" w:hAnsi="Times New Roman" w:cs="Times New Roman"/>
              <w:sz w:val="24"/>
              <w:szCs w:val="24"/>
              <w:lang w:val="en-US"/>
            </w:rPr>
            <w:delText xml:space="preserve"> therefore</w:delText>
          </w:r>
        </w:del>
        <w:r>
          <w:rPr>
            <w:rFonts w:ascii="Times New Roman" w:hAnsi="Times New Roman" w:cs="Times New Roman"/>
            <w:sz w:val="24"/>
            <w:szCs w:val="24"/>
            <w:lang w:val="en-US"/>
          </w:rPr>
          <w:t xml:space="preserve"> </w:t>
        </w:r>
      </w:moveTo>
      <w:ins w:id="76" w:author="Stephen" w:date="2019-07-04T17:30:00Z">
        <w:r w:rsidR="00574968">
          <w:rPr>
            <w:rFonts w:ascii="Times New Roman" w:hAnsi="Times New Roman" w:cs="Times New Roman"/>
            <w:sz w:val="24"/>
            <w:szCs w:val="24"/>
            <w:lang w:val="en-US"/>
          </w:rPr>
          <w:t xml:space="preserve">,whilst providing the empirical </w:t>
        </w:r>
        <w:r w:rsidR="00574968" w:rsidRPr="00DE75B6">
          <w:rPr>
            <w:rFonts w:ascii="Times New Roman" w:hAnsi="Times New Roman" w:cs="Times New Roman"/>
            <w:sz w:val="24"/>
            <w:szCs w:val="24"/>
            <w:lang w:val="en-US"/>
          </w:rPr>
          <w:t>conclusion</w:t>
        </w:r>
        <w:r w:rsidR="00574968">
          <w:rPr>
            <w:rFonts w:ascii="Times New Roman" w:hAnsi="Times New Roman" w:cs="Times New Roman"/>
            <w:sz w:val="24"/>
            <w:szCs w:val="24"/>
            <w:lang w:val="en-US"/>
          </w:rPr>
          <w:t xml:space="preserve"> that</w:t>
        </w:r>
        <w:r w:rsidR="00574968" w:rsidRPr="00DE75B6">
          <w:rPr>
            <w:rFonts w:ascii="Times New Roman" w:hAnsi="Times New Roman" w:cs="Times New Roman"/>
            <w:sz w:val="24"/>
            <w:szCs w:val="24"/>
            <w:lang w:val="en-US"/>
          </w:rPr>
          <w:t xml:space="preserve"> the assessment of thyroid function in terms of clinical features </w:t>
        </w:r>
        <w:r w:rsidR="00574968">
          <w:rPr>
            <w:rFonts w:ascii="Times New Roman" w:hAnsi="Times New Roman" w:cs="Times New Roman"/>
            <w:sz w:val="24"/>
            <w:szCs w:val="24"/>
            <w:lang w:val="en-US"/>
          </w:rPr>
          <w:t xml:space="preserve">is better </w:t>
        </w:r>
        <w:r w:rsidR="00574968" w:rsidRPr="00DE75B6">
          <w:rPr>
            <w:rFonts w:ascii="Times New Roman" w:hAnsi="Times New Roman" w:cs="Times New Roman"/>
            <w:sz w:val="24"/>
            <w:szCs w:val="24"/>
            <w:lang w:val="en-US"/>
          </w:rPr>
          <w:t xml:space="preserve">based </w:t>
        </w:r>
        <w:r w:rsidR="00574968">
          <w:rPr>
            <w:rFonts w:ascii="Times New Roman" w:hAnsi="Times New Roman" w:cs="Times New Roman"/>
            <w:sz w:val="24"/>
            <w:szCs w:val="24"/>
            <w:lang w:val="en-US"/>
          </w:rPr>
          <w:t>on thyroid hormone levels</w:t>
        </w:r>
        <w:r w:rsidR="00574968" w:rsidRPr="00DE75B6">
          <w:rPr>
            <w:rFonts w:ascii="Times New Roman" w:hAnsi="Times New Roman" w:cs="Times New Roman"/>
            <w:sz w:val="24"/>
            <w:szCs w:val="24"/>
            <w:lang w:val="en-US"/>
          </w:rPr>
          <w:t xml:space="preserve"> </w:t>
        </w:r>
        <w:r w:rsidR="00574968">
          <w:rPr>
            <w:rFonts w:ascii="Times New Roman" w:hAnsi="Times New Roman" w:cs="Times New Roman"/>
            <w:sz w:val="24"/>
            <w:szCs w:val="24"/>
            <w:lang w:val="en-US"/>
          </w:rPr>
          <w:t xml:space="preserve">than </w:t>
        </w:r>
        <w:r w:rsidR="00574968" w:rsidRPr="00DE75B6">
          <w:rPr>
            <w:rFonts w:ascii="Times New Roman" w:hAnsi="Times New Roman" w:cs="Times New Roman"/>
            <w:sz w:val="24"/>
            <w:szCs w:val="24"/>
            <w:lang w:val="en-US"/>
          </w:rPr>
          <w:t xml:space="preserve">on </w:t>
        </w:r>
        <w:r w:rsidR="00574968">
          <w:rPr>
            <w:rFonts w:ascii="Times New Roman" w:hAnsi="Times New Roman" w:cs="Times New Roman"/>
            <w:sz w:val="24"/>
            <w:szCs w:val="24"/>
            <w:lang w:val="en-US"/>
          </w:rPr>
          <w:t xml:space="preserve">TSH levels also </w:t>
        </w:r>
      </w:ins>
      <w:moveTo w:id="77" w:author="Stephen" w:date="2019-07-01T22:11:00Z">
        <w:r>
          <w:rPr>
            <w:rFonts w:ascii="Times New Roman" w:hAnsi="Times New Roman" w:cs="Times New Roman"/>
            <w:sz w:val="24"/>
            <w:szCs w:val="24"/>
            <w:lang w:val="en-US"/>
          </w:rPr>
          <w:t xml:space="preserve">supports the conclusions of our previous work </w:t>
        </w:r>
      </w:moveTo>
      <w:ins w:id="78" w:author="Stephen" w:date="2019-07-01T22:27:00Z">
        <w:r w:rsidR="00AC3147">
          <w:rPr>
            <w:rFonts w:ascii="Times New Roman" w:hAnsi="Times New Roman" w:cs="Times New Roman"/>
            <w:sz w:val="24"/>
            <w:szCs w:val="24"/>
            <w:lang w:val="en-US"/>
          </w:rPr>
          <w:t>indicating</w:t>
        </w:r>
        <w:r w:rsidR="00AC3147" w:rsidRPr="00CE59B0">
          <w:rPr>
            <w:rFonts w:ascii="Times New Roman" w:hAnsi="Times New Roman" w:cs="Times New Roman"/>
            <w:sz w:val="24"/>
            <w:szCs w:val="24"/>
            <w:lang w:val="en-US"/>
          </w:rPr>
          <w:t xml:space="preserve"> </w:t>
        </w:r>
        <w:r w:rsidR="00AC3147" w:rsidRPr="00DE75B6">
          <w:rPr>
            <w:rFonts w:ascii="Times New Roman" w:hAnsi="Times New Roman" w:cs="Times New Roman"/>
            <w:sz w:val="24"/>
            <w:szCs w:val="24"/>
            <w:lang w:val="en-US"/>
          </w:rPr>
          <w:t>that the set point model of regulation does not apply to the regulation of thyroid hormones</w:t>
        </w:r>
        <w:r w:rsidR="00AC3147">
          <w:rPr>
            <w:rFonts w:ascii="Times New Roman" w:hAnsi="Times New Roman" w:cs="Times New Roman"/>
            <w:sz w:val="24"/>
            <w:szCs w:val="24"/>
            <w:lang w:val="en-US"/>
          </w:rPr>
          <w:t xml:space="preserve"> [22]</w:t>
        </w:r>
      </w:ins>
      <w:ins w:id="79" w:author="Stephen" w:date="2019-07-06T17:26:00Z">
        <w:r w:rsidR="0088536A">
          <w:rPr>
            <w:rFonts w:ascii="Times New Roman" w:hAnsi="Times New Roman" w:cs="Times New Roman"/>
            <w:sz w:val="24"/>
            <w:szCs w:val="24"/>
            <w:lang w:val="en-US"/>
          </w:rPr>
          <w:t xml:space="preserve">.  </w:t>
        </w:r>
      </w:ins>
      <w:moveTo w:id="80" w:author="Stephen" w:date="2019-07-01T22:11:00Z">
        <w:del w:id="81" w:author="Stephen" w:date="2019-07-04T17:30:00Z">
          <w:r w:rsidDel="00574968">
            <w:rPr>
              <w:rFonts w:ascii="Times New Roman" w:hAnsi="Times New Roman" w:cs="Times New Roman"/>
              <w:sz w:val="24"/>
              <w:szCs w:val="24"/>
              <w:lang w:val="en-US"/>
            </w:rPr>
            <w:delText xml:space="preserve">whilst providing the empirical </w:delText>
          </w:r>
          <w:r w:rsidRPr="00DE75B6" w:rsidDel="00574968">
            <w:rPr>
              <w:rFonts w:ascii="Times New Roman" w:hAnsi="Times New Roman" w:cs="Times New Roman"/>
              <w:sz w:val="24"/>
              <w:szCs w:val="24"/>
              <w:lang w:val="en-US"/>
            </w:rPr>
            <w:delText>conclusion</w:delText>
          </w:r>
          <w:r w:rsidDel="00574968">
            <w:rPr>
              <w:rFonts w:ascii="Times New Roman" w:hAnsi="Times New Roman" w:cs="Times New Roman"/>
              <w:sz w:val="24"/>
              <w:szCs w:val="24"/>
              <w:lang w:val="en-US"/>
            </w:rPr>
            <w:delText xml:space="preserve"> that</w:delText>
          </w:r>
        </w:del>
        <w:del w:id="82" w:author="Stephen" w:date="2019-07-02T21:25:00Z">
          <w:r w:rsidRPr="00DE75B6" w:rsidDel="006A15D6">
            <w:rPr>
              <w:rFonts w:ascii="Times New Roman" w:hAnsi="Times New Roman" w:cs="Times New Roman"/>
              <w:sz w:val="24"/>
              <w:szCs w:val="24"/>
              <w:lang w:val="en-US"/>
            </w:rPr>
            <w:delText>,</w:delText>
          </w:r>
        </w:del>
        <w:del w:id="83" w:author="Stephen" w:date="2019-07-04T17:30:00Z">
          <w:r w:rsidRPr="00DE75B6" w:rsidDel="00574968">
            <w:rPr>
              <w:rFonts w:ascii="Times New Roman" w:hAnsi="Times New Roman" w:cs="Times New Roman"/>
              <w:sz w:val="24"/>
              <w:szCs w:val="24"/>
              <w:lang w:val="en-US"/>
            </w:rPr>
            <w:delText xml:space="preserve"> the assessment of thyroid function in terms of clinical features </w:delText>
          </w:r>
          <w:r w:rsidDel="00574968">
            <w:rPr>
              <w:rFonts w:ascii="Times New Roman" w:hAnsi="Times New Roman" w:cs="Times New Roman"/>
              <w:sz w:val="24"/>
              <w:szCs w:val="24"/>
              <w:lang w:val="en-US"/>
            </w:rPr>
            <w:delText xml:space="preserve">is better </w:delText>
          </w:r>
          <w:r w:rsidRPr="00DE75B6" w:rsidDel="00574968">
            <w:rPr>
              <w:rFonts w:ascii="Times New Roman" w:hAnsi="Times New Roman" w:cs="Times New Roman"/>
              <w:sz w:val="24"/>
              <w:szCs w:val="24"/>
              <w:lang w:val="en-US"/>
            </w:rPr>
            <w:delText xml:space="preserve">based </w:delText>
          </w:r>
          <w:r w:rsidDel="00574968">
            <w:rPr>
              <w:rFonts w:ascii="Times New Roman" w:hAnsi="Times New Roman" w:cs="Times New Roman"/>
              <w:sz w:val="24"/>
              <w:szCs w:val="24"/>
              <w:lang w:val="en-US"/>
            </w:rPr>
            <w:delText>on thyroid hormone levels</w:delText>
          </w:r>
          <w:r w:rsidRPr="00DE75B6" w:rsidDel="00574968">
            <w:rPr>
              <w:rFonts w:ascii="Times New Roman" w:hAnsi="Times New Roman" w:cs="Times New Roman"/>
              <w:sz w:val="24"/>
              <w:szCs w:val="24"/>
              <w:lang w:val="en-US"/>
            </w:rPr>
            <w:delText xml:space="preserve"> </w:delText>
          </w:r>
          <w:r w:rsidDel="00574968">
            <w:rPr>
              <w:rFonts w:ascii="Times New Roman" w:hAnsi="Times New Roman" w:cs="Times New Roman"/>
              <w:sz w:val="24"/>
              <w:szCs w:val="24"/>
              <w:lang w:val="en-US"/>
            </w:rPr>
            <w:delText xml:space="preserve">than </w:delText>
          </w:r>
          <w:r w:rsidRPr="00DE75B6" w:rsidDel="00574968">
            <w:rPr>
              <w:rFonts w:ascii="Times New Roman" w:hAnsi="Times New Roman" w:cs="Times New Roman"/>
              <w:sz w:val="24"/>
              <w:szCs w:val="24"/>
              <w:lang w:val="en-US"/>
            </w:rPr>
            <w:delText xml:space="preserve">on </w:delText>
          </w:r>
          <w:r w:rsidDel="00574968">
            <w:rPr>
              <w:rFonts w:ascii="Times New Roman" w:hAnsi="Times New Roman" w:cs="Times New Roman"/>
              <w:sz w:val="24"/>
              <w:szCs w:val="24"/>
              <w:lang w:val="en-US"/>
            </w:rPr>
            <w:delText>TSH levels</w:delText>
          </w:r>
        </w:del>
        <w:r w:rsidRPr="00DE75B6">
          <w:rPr>
            <w:rFonts w:ascii="Times New Roman" w:hAnsi="Times New Roman" w:cs="Times New Roman"/>
            <w:sz w:val="24"/>
            <w:szCs w:val="24"/>
            <w:lang w:val="en-US"/>
          </w:rPr>
          <w:t xml:space="preserve">. There is thereby now theoretical </w:t>
        </w:r>
        <w:r>
          <w:rPr>
            <w:rFonts w:ascii="Times New Roman" w:hAnsi="Times New Roman" w:cs="Times New Roman"/>
            <w:sz w:val="24"/>
            <w:szCs w:val="24"/>
            <w:lang w:val="en-US"/>
          </w:rPr>
          <w:t xml:space="preserve">and empirical evidence indicating that </w:t>
        </w:r>
        <w:r w:rsidRPr="00DE75B6">
          <w:rPr>
            <w:rFonts w:ascii="Times New Roman" w:hAnsi="Times New Roman" w:cs="Times New Roman"/>
            <w:sz w:val="24"/>
            <w:szCs w:val="24"/>
            <w:lang w:val="en-US"/>
          </w:rPr>
          <w:t>the TSH based definitions of subclinical thyroid dysfunction are flawed</w:t>
        </w:r>
      </w:moveTo>
      <w:moveToRangeEnd w:id="73"/>
      <w:ins w:id="84" w:author="Stephen" w:date="2019-07-01T22:12:00Z">
        <w:r>
          <w:rPr>
            <w:rFonts w:ascii="Times New Roman" w:hAnsi="Times New Roman" w:cs="Times New Roman"/>
            <w:sz w:val="24"/>
            <w:szCs w:val="24"/>
            <w:lang w:val="en-US"/>
          </w:rPr>
          <w:t>.</w:t>
        </w:r>
      </w:ins>
      <w:ins w:id="85" w:author="Stephen" w:date="2019-07-04T08:47:00Z">
        <w:r w:rsidR="00DC1D42" w:rsidRPr="00DC1D42">
          <w:rPr>
            <w:rFonts w:ascii="Times New Roman" w:hAnsi="Times New Roman" w:cs="Times New Roman"/>
            <w:sz w:val="24"/>
            <w:szCs w:val="24"/>
            <w:lang w:val="en-US"/>
          </w:rPr>
          <w:t xml:space="preserve"> </w:t>
        </w:r>
        <w:r w:rsidR="00DC1D42">
          <w:rPr>
            <w:rFonts w:ascii="Times New Roman" w:hAnsi="Times New Roman" w:cs="Times New Roman"/>
            <w:sz w:val="24"/>
            <w:szCs w:val="24"/>
            <w:lang w:val="en-US"/>
          </w:rPr>
          <w:t xml:space="preserve"> </w:t>
        </w:r>
      </w:ins>
    </w:p>
    <w:p w:rsidR="00CE59B0" w:rsidRDefault="00DC1D42" w:rsidP="00DE75B6">
      <w:pPr>
        <w:spacing w:line="480" w:lineRule="auto"/>
        <w:rPr>
          <w:ins w:id="86" w:author="Stephen" w:date="2019-07-01T22:11:00Z"/>
          <w:rFonts w:ascii="Times New Roman" w:hAnsi="Times New Roman" w:cs="Times New Roman"/>
          <w:sz w:val="24"/>
          <w:szCs w:val="24"/>
          <w:lang w:val="en-US"/>
        </w:rPr>
      </w:pPr>
      <w:ins w:id="87" w:author="Stephen" w:date="2019-07-04T08:47:00Z">
        <w:r>
          <w:rPr>
            <w:rFonts w:ascii="Times New Roman" w:hAnsi="Times New Roman" w:cs="Times New Roman"/>
            <w:sz w:val="24"/>
            <w:szCs w:val="24"/>
            <w:lang w:val="en-US"/>
          </w:rPr>
          <w:t>The conventional theoretical basis for the TSH based definitions of thyroid disease is fragile. The presence of a set point is said to be supported by there being greater inter-individual variation than intra-individual variation in thyroid hormone levels [16, 18].</w:t>
        </w:r>
      </w:ins>
      <w:ins w:id="88" w:author="Stephen" w:date="2019-07-04T08:48:00Z">
        <w:r>
          <w:rPr>
            <w:rFonts w:ascii="Times New Roman" w:hAnsi="Times New Roman" w:cs="Times New Roman"/>
            <w:sz w:val="24"/>
            <w:szCs w:val="24"/>
            <w:lang w:val="en-US"/>
          </w:rPr>
          <w:t xml:space="preserve"> This reasoning represents a misreading of the wo</w:t>
        </w:r>
      </w:ins>
      <w:ins w:id="89" w:author="Stephen" w:date="2019-07-04T08:49:00Z">
        <w:r>
          <w:rPr>
            <w:rFonts w:ascii="Times New Roman" w:hAnsi="Times New Roman" w:cs="Times New Roman"/>
            <w:sz w:val="24"/>
            <w:szCs w:val="24"/>
            <w:lang w:val="en-US"/>
          </w:rPr>
          <w:t>rk</w:t>
        </w:r>
      </w:ins>
      <w:ins w:id="90" w:author="Stephen" w:date="2019-07-04T08:55:00Z">
        <w:r>
          <w:rPr>
            <w:rFonts w:ascii="Times New Roman" w:hAnsi="Times New Roman" w:cs="Times New Roman"/>
            <w:sz w:val="24"/>
            <w:szCs w:val="24"/>
            <w:lang w:val="en-US"/>
          </w:rPr>
          <w:t xml:space="preserve"> [</w:t>
        </w:r>
      </w:ins>
      <w:ins w:id="91" w:author="Stephen" w:date="2019-07-04T17:19:00Z">
        <w:r w:rsidR="00700EB8">
          <w:rPr>
            <w:rFonts w:ascii="Times New Roman" w:hAnsi="Times New Roman" w:cs="Times New Roman"/>
            <w:sz w:val="24"/>
            <w:szCs w:val="24"/>
            <w:lang w:val="en-US"/>
          </w:rPr>
          <w:t>78</w:t>
        </w:r>
      </w:ins>
      <w:ins w:id="92" w:author="Stephen" w:date="2019-07-04T08:55:00Z">
        <w:r>
          <w:rPr>
            <w:rFonts w:ascii="Times New Roman" w:hAnsi="Times New Roman" w:cs="Times New Roman"/>
            <w:sz w:val="24"/>
            <w:szCs w:val="24"/>
            <w:lang w:val="en-US"/>
          </w:rPr>
          <w:t>]</w:t>
        </w:r>
      </w:ins>
      <w:ins w:id="93" w:author="Stephen" w:date="2019-07-04T08:49:00Z">
        <w:r>
          <w:rPr>
            <w:rFonts w:ascii="Times New Roman" w:hAnsi="Times New Roman" w:cs="Times New Roman"/>
            <w:sz w:val="24"/>
            <w:szCs w:val="24"/>
            <w:lang w:val="en-US"/>
          </w:rPr>
          <w:t xml:space="preserve"> that purportedly </w:t>
        </w:r>
      </w:ins>
      <w:ins w:id="94" w:author="Stephen" w:date="2019-07-04T08:51:00Z">
        <w:r>
          <w:rPr>
            <w:rFonts w:ascii="Times New Roman" w:hAnsi="Times New Roman" w:cs="Times New Roman"/>
            <w:sz w:val="24"/>
            <w:szCs w:val="24"/>
            <w:lang w:val="en-US"/>
          </w:rPr>
          <w:t>demonstrates</w:t>
        </w:r>
      </w:ins>
      <w:ins w:id="95" w:author="Stephen" w:date="2019-07-04T08:50:00Z">
        <w:r>
          <w:rPr>
            <w:rFonts w:ascii="Times New Roman" w:hAnsi="Times New Roman" w:cs="Times New Roman"/>
            <w:sz w:val="24"/>
            <w:szCs w:val="24"/>
            <w:lang w:val="en-US"/>
          </w:rPr>
          <w:t xml:space="preserve"> this proposition. In </w:t>
        </w:r>
      </w:ins>
      <w:ins w:id="96" w:author="Stephen" w:date="2019-07-04T08:51:00Z">
        <w:r>
          <w:rPr>
            <w:rFonts w:ascii="Times New Roman" w:hAnsi="Times New Roman" w:cs="Times New Roman"/>
            <w:sz w:val="24"/>
            <w:szCs w:val="24"/>
            <w:lang w:val="en-US"/>
          </w:rPr>
          <w:t xml:space="preserve">this work it was </w:t>
        </w:r>
      </w:ins>
      <w:ins w:id="97" w:author="Stephen" w:date="2019-07-04T08:52:00Z">
        <w:r>
          <w:rPr>
            <w:rFonts w:ascii="Times New Roman" w:hAnsi="Times New Roman" w:cs="Times New Roman"/>
            <w:sz w:val="24"/>
            <w:szCs w:val="24"/>
            <w:lang w:val="en-US"/>
          </w:rPr>
          <w:t xml:space="preserve">shown </w:t>
        </w:r>
      </w:ins>
      <w:ins w:id="98" w:author="Stephen" w:date="2019-07-04T08:51:00Z">
        <w:r>
          <w:rPr>
            <w:rFonts w:ascii="Times New Roman" w:hAnsi="Times New Roman" w:cs="Times New Roman"/>
            <w:sz w:val="24"/>
            <w:szCs w:val="24"/>
            <w:lang w:val="en-US"/>
          </w:rPr>
          <w:t xml:space="preserve">that if there is greater inter-individual </w:t>
        </w:r>
      </w:ins>
      <w:ins w:id="99" w:author="Stephen" w:date="2019-07-04T08:52:00Z">
        <w:r>
          <w:rPr>
            <w:rFonts w:ascii="Times New Roman" w:hAnsi="Times New Roman" w:cs="Times New Roman"/>
            <w:sz w:val="24"/>
            <w:szCs w:val="24"/>
            <w:lang w:val="en-US"/>
          </w:rPr>
          <w:t xml:space="preserve">variation than intra-individual variation of a given parameter, the population normal range </w:t>
        </w:r>
      </w:ins>
      <w:ins w:id="100" w:author="Stephen" w:date="2019-07-04T08:53:00Z">
        <w:r>
          <w:rPr>
            <w:rFonts w:ascii="Times New Roman" w:hAnsi="Times New Roman" w:cs="Times New Roman"/>
            <w:sz w:val="24"/>
            <w:szCs w:val="24"/>
            <w:lang w:val="en-US"/>
          </w:rPr>
          <w:t>can be an unreliable guide to individual normality. That is</w:t>
        </w:r>
      </w:ins>
      <w:ins w:id="101" w:author="Stephen" w:date="2019-07-04T09:00:00Z">
        <w:r w:rsidR="00471B7F">
          <w:rPr>
            <w:rFonts w:ascii="Times New Roman" w:hAnsi="Times New Roman" w:cs="Times New Roman"/>
            <w:sz w:val="24"/>
            <w:szCs w:val="24"/>
            <w:lang w:val="en-US"/>
          </w:rPr>
          <w:t>,</w:t>
        </w:r>
      </w:ins>
      <w:ins w:id="102" w:author="Stephen" w:date="2019-07-04T08:53:00Z">
        <w:r>
          <w:rPr>
            <w:rFonts w:ascii="Times New Roman" w:hAnsi="Times New Roman" w:cs="Times New Roman"/>
            <w:sz w:val="24"/>
            <w:szCs w:val="24"/>
            <w:lang w:val="en-US"/>
          </w:rPr>
          <w:t xml:space="preserve"> th</w:t>
        </w:r>
      </w:ins>
      <w:ins w:id="103" w:author="Stephen" w:date="2019-07-04T08:54:00Z">
        <w:r>
          <w:rPr>
            <w:rFonts w:ascii="Times New Roman" w:hAnsi="Times New Roman" w:cs="Times New Roman"/>
            <w:sz w:val="24"/>
            <w:szCs w:val="24"/>
            <w:lang w:val="en-US"/>
          </w:rPr>
          <w:t xml:space="preserve">e work relies on the premise of there being an individual normal level </w:t>
        </w:r>
      </w:ins>
      <w:ins w:id="104" w:author="Stephen" w:date="2019-07-04T08:55:00Z">
        <w:r>
          <w:rPr>
            <w:rFonts w:ascii="Times New Roman" w:hAnsi="Times New Roman" w:cs="Times New Roman"/>
            <w:sz w:val="24"/>
            <w:szCs w:val="24"/>
            <w:lang w:val="en-US"/>
          </w:rPr>
          <w:t xml:space="preserve">or </w:t>
        </w:r>
      </w:ins>
      <w:ins w:id="105" w:author="Stephen" w:date="2019-07-04T08:54:00Z">
        <w:r>
          <w:rPr>
            <w:rFonts w:ascii="Times New Roman" w:hAnsi="Times New Roman" w:cs="Times New Roman"/>
            <w:sz w:val="24"/>
            <w:szCs w:val="24"/>
            <w:lang w:val="en-US"/>
          </w:rPr>
          <w:t>set point</w:t>
        </w:r>
      </w:ins>
      <w:ins w:id="106" w:author="Stephen" w:date="2019-07-04T08:55:00Z">
        <w:r>
          <w:rPr>
            <w:rFonts w:ascii="Times New Roman" w:hAnsi="Times New Roman" w:cs="Times New Roman"/>
            <w:sz w:val="24"/>
            <w:szCs w:val="24"/>
            <w:lang w:val="en-US"/>
          </w:rPr>
          <w:t>. The reaso</w:t>
        </w:r>
      </w:ins>
      <w:ins w:id="107" w:author="Stephen" w:date="2019-07-04T08:56:00Z">
        <w:r>
          <w:rPr>
            <w:rFonts w:ascii="Times New Roman" w:hAnsi="Times New Roman" w:cs="Times New Roman"/>
            <w:sz w:val="24"/>
            <w:szCs w:val="24"/>
            <w:lang w:val="en-US"/>
          </w:rPr>
          <w:t xml:space="preserve">ning is </w:t>
        </w:r>
      </w:ins>
      <w:ins w:id="108" w:author="Stephen" w:date="2019-07-04T17:12:00Z">
        <w:r w:rsidR="00700EB8">
          <w:rPr>
            <w:rFonts w:ascii="Times New Roman" w:hAnsi="Times New Roman" w:cs="Times New Roman"/>
            <w:sz w:val="24"/>
            <w:szCs w:val="24"/>
            <w:lang w:val="en-US"/>
          </w:rPr>
          <w:t xml:space="preserve">by definition </w:t>
        </w:r>
      </w:ins>
      <w:ins w:id="109" w:author="Stephen" w:date="2019-07-04T08:56:00Z">
        <w:r>
          <w:rPr>
            <w:rFonts w:ascii="Times New Roman" w:hAnsi="Times New Roman" w:cs="Times New Roman"/>
            <w:sz w:val="24"/>
            <w:szCs w:val="24"/>
            <w:lang w:val="en-US"/>
          </w:rPr>
          <w:t xml:space="preserve">not applicable in the absence of a set </w:t>
        </w:r>
        <w:r>
          <w:rPr>
            <w:rFonts w:ascii="Times New Roman" w:hAnsi="Times New Roman" w:cs="Times New Roman"/>
            <w:sz w:val="24"/>
            <w:szCs w:val="24"/>
            <w:lang w:val="en-US"/>
          </w:rPr>
          <w:lastRenderedPageBreak/>
          <w:t>point, and cannot be used to indicate the presence of a set point.</w:t>
        </w:r>
      </w:ins>
      <w:ins w:id="110" w:author="Stephen" w:date="2019-07-04T08:54:00Z">
        <w:r>
          <w:rPr>
            <w:rFonts w:ascii="Times New Roman" w:hAnsi="Times New Roman" w:cs="Times New Roman"/>
            <w:sz w:val="24"/>
            <w:szCs w:val="24"/>
            <w:lang w:val="en-US"/>
          </w:rPr>
          <w:t xml:space="preserve"> </w:t>
        </w:r>
      </w:ins>
      <w:ins w:id="111" w:author="Stephen" w:date="2019-07-04T17:14:00Z">
        <w:r w:rsidR="00700EB8">
          <w:rPr>
            <w:rFonts w:ascii="Times New Roman" w:hAnsi="Times New Roman" w:cs="Times New Roman"/>
            <w:sz w:val="24"/>
            <w:szCs w:val="24"/>
            <w:lang w:val="en-US"/>
          </w:rPr>
          <w:t>Illustrative e</w:t>
        </w:r>
      </w:ins>
      <w:ins w:id="112" w:author="Stephen" w:date="2019-07-04T08:58:00Z">
        <w:r w:rsidR="00471B7F">
          <w:rPr>
            <w:rFonts w:ascii="Times New Roman" w:hAnsi="Times New Roman" w:cs="Times New Roman"/>
            <w:sz w:val="24"/>
            <w:szCs w:val="24"/>
            <w:lang w:val="en-US"/>
          </w:rPr>
          <w:t xml:space="preserve">mpiric examples abound (e.g. serum creatinine and alkaline phosphatase </w:t>
        </w:r>
      </w:ins>
      <w:ins w:id="113" w:author="Stephen" w:date="2019-07-04T08:59:00Z">
        <w:r w:rsidR="00471B7F">
          <w:rPr>
            <w:rFonts w:ascii="Times New Roman" w:hAnsi="Times New Roman" w:cs="Times New Roman"/>
            <w:sz w:val="24"/>
            <w:szCs w:val="24"/>
            <w:lang w:val="en-US"/>
          </w:rPr>
          <w:t>exhibit greater inter-individual variation tha</w:t>
        </w:r>
        <w:r w:rsidR="00700EB8">
          <w:rPr>
            <w:rFonts w:ascii="Times New Roman" w:hAnsi="Times New Roman" w:cs="Times New Roman"/>
            <w:sz w:val="24"/>
            <w:szCs w:val="24"/>
            <w:lang w:val="en-US"/>
          </w:rPr>
          <w:t>n intra-individual variation [7</w:t>
        </w:r>
      </w:ins>
      <w:ins w:id="114" w:author="Stephen" w:date="2019-07-04T17:20:00Z">
        <w:r w:rsidR="00700EB8">
          <w:rPr>
            <w:rFonts w:ascii="Times New Roman" w:hAnsi="Times New Roman" w:cs="Times New Roman"/>
            <w:sz w:val="24"/>
            <w:szCs w:val="24"/>
            <w:lang w:val="en-US"/>
          </w:rPr>
          <w:t>9</w:t>
        </w:r>
      </w:ins>
      <w:ins w:id="115" w:author="Stephen" w:date="2019-07-04T08:59:00Z">
        <w:r w:rsidR="00700EB8">
          <w:rPr>
            <w:rFonts w:ascii="Times New Roman" w:hAnsi="Times New Roman" w:cs="Times New Roman"/>
            <w:sz w:val="24"/>
            <w:szCs w:val="24"/>
            <w:lang w:val="en-US"/>
          </w:rPr>
          <w:t xml:space="preserve">, </w:t>
        </w:r>
      </w:ins>
      <w:ins w:id="116" w:author="Stephen" w:date="2019-07-04T17:20:00Z">
        <w:r w:rsidR="00700EB8">
          <w:rPr>
            <w:rFonts w:ascii="Times New Roman" w:hAnsi="Times New Roman" w:cs="Times New Roman"/>
            <w:sz w:val="24"/>
            <w:szCs w:val="24"/>
            <w:lang w:val="en-US"/>
          </w:rPr>
          <w:t>80</w:t>
        </w:r>
      </w:ins>
      <w:ins w:id="117" w:author="Stephen" w:date="2019-07-04T08:59:00Z">
        <w:r w:rsidR="00471B7F">
          <w:rPr>
            <w:rFonts w:ascii="Times New Roman" w:hAnsi="Times New Roman" w:cs="Times New Roman"/>
            <w:sz w:val="24"/>
            <w:szCs w:val="24"/>
            <w:lang w:val="en-US"/>
          </w:rPr>
          <w:t>])</w:t>
        </w:r>
        <w:r w:rsidR="00471B7F" w:rsidRPr="00471B7F">
          <w:rPr>
            <w:rFonts w:ascii="Times New Roman" w:hAnsi="Times New Roman" w:cs="Times New Roman"/>
            <w:sz w:val="24"/>
            <w:szCs w:val="24"/>
            <w:lang w:val="en-US"/>
          </w:rPr>
          <w:t xml:space="preserve"> </w:t>
        </w:r>
        <w:r w:rsidR="00471B7F">
          <w:rPr>
            <w:rFonts w:ascii="Times New Roman" w:hAnsi="Times New Roman" w:cs="Times New Roman"/>
            <w:sz w:val="24"/>
            <w:szCs w:val="24"/>
            <w:lang w:val="en-US"/>
          </w:rPr>
          <w:t xml:space="preserve">but </w:t>
        </w:r>
      </w:ins>
      <w:ins w:id="118" w:author="Stephen" w:date="2019-07-04T08:58:00Z">
        <w:r w:rsidR="00471B7F">
          <w:rPr>
            <w:rFonts w:ascii="Times New Roman" w:hAnsi="Times New Roman" w:cs="Times New Roman"/>
            <w:sz w:val="24"/>
            <w:szCs w:val="24"/>
            <w:lang w:val="en-US"/>
          </w:rPr>
          <w:t>do not have set points [17].</w:t>
        </w:r>
      </w:ins>
    </w:p>
    <w:p w:rsidR="00700EB8" w:rsidRDefault="00EF17E5" w:rsidP="00DE75B6">
      <w:pPr>
        <w:spacing w:line="480" w:lineRule="auto"/>
        <w:rPr>
          <w:ins w:id="119" w:author="Stephen" w:date="2019-07-04T17:15:00Z"/>
          <w:rFonts w:ascii="Times New Roman" w:hAnsi="Times New Roman" w:cs="Times New Roman"/>
          <w:sz w:val="24"/>
          <w:szCs w:val="24"/>
          <w:lang w:val="en-US"/>
        </w:rPr>
      </w:pPr>
      <w:del w:id="120" w:author="Stephen" w:date="2019-07-04T17:14:00Z">
        <w:r w:rsidDel="00700EB8">
          <w:rPr>
            <w:rFonts w:ascii="Times New Roman" w:hAnsi="Times New Roman" w:cs="Times New Roman"/>
            <w:sz w:val="24"/>
            <w:szCs w:val="24"/>
            <w:lang w:val="en-US"/>
          </w:rPr>
          <w:delText xml:space="preserve">The theoretical basis for the TSH based definitions of thyroid disease is fragile. The presence of a set point is said to be supported by there being greater inter-individual variation than intra-individual variation in thyroid hormone levels. </w:delText>
        </w:r>
      </w:del>
      <w:del w:id="121" w:author="Stephen" w:date="2019-07-03T18:12:00Z">
        <w:r w:rsidDel="009A10E0">
          <w:rPr>
            <w:rFonts w:ascii="Times New Roman" w:hAnsi="Times New Roman" w:cs="Times New Roman"/>
            <w:sz w:val="24"/>
            <w:szCs w:val="24"/>
            <w:lang w:val="en-US"/>
          </w:rPr>
          <w:delText>Such a postulate has no logical basis and e</w:delText>
        </w:r>
      </w:del>
      <w:del w:id="122" w:author="Stephen" w:date="2019-07-04T17:14:00Z">
        <w:r w:rsidDel="00700EB8">
          <w:rPr>
            <w:rFonts w:ascii="Times New Roman" w:hAnsi="Times New Roman" w:cs="Times New Roman"/>
            <w:sz w:val="24"/>
            <w:szCs w:val="24"/>
            <w:lang w:val="en-US"/>
          </w:rPr>
          <w:delText>mpiric examples to the contrary abound (e.g. serum creatinine</w:delText>
        </w:r>
      </w:del>
      <w:del w:id="123" w:author="Stephen" w:date="2019-07-01T22:23:00Z">
        <w:r w:rsidDel="00AC3147">
          <w:rPr>
            <w:rFonts w:ascii="Times New Roman" w:hAnsi="Times New Roman" w:cs="Times New Roman"/>
            <w:sz w:val="24"/>
            <w:szCs w:val="24"/>
            <w:lang w:val="en-US"/>
          </w:rPr>
          <w:delText xml:space="preserve"> </w:delText>
        </w:r>
      </w:del>
      <w:del w:id="124" w:author="Stephen" w:date="2019-07-04T17:14:00Z">
        <w:r w:rsidDel="00700EB8">
          <w:rPr>
            <w:rFonts w:ascii="Times New Roman" w:hAnsi="Times New Roman" w:cs="Times New Roman"/>
            <w:sz w:val="24"/>
            <w:szCs w:val="24"/>
            <w:lang w:val="en-US"/>
          </w:rPr>
          <w:delText>and alkaline phosphatase do not have set points but exhibit greater inter-individual variation</w:delText>
        </w:r>
      </w:del>
      <w:del w:id="125" w:author="Stephen" w:date="2019-07-02T21:26:00Z">
        <w:r w:rsidDel="006A15D6">
          <w:rPr>
            <w:rFonts w:ascii="Times New Roman" w:hAnsi="Times New Roman" w:cs="Times New Roman"/>
            <w:sz w:val="24"/>
            <w:szCs w:val="24"/>
            <w:lang w:val="en-US"/>
          </w:rPr>
          <w:delText xml:space="preserve"> </w:delText>
        </w:r>
      </w:del>
      <w:del w:id="126" w:author="Stephen" w:date="2019-07-04T17:14:00Z">
        <w:r w:rsidDel="00700EB8">
          <w:rPr>
            <w:rFonts w:ascii="Times New Roman" w:hAnsi="Times New Roman" w:cs="Times New Roman"/>
            <w:sz w:val="24"/>
            <w:szCs w:val="24"/>
            <w:lang w:val="en-US"/>
          </w:rPr>
          <w:delText>than intra-individual variation</w:delText>
        </w:r>
      </w:del>
      <w:del w:id="127" w:author="Stephen" w:date="2019-07-01T20:59:00Z">
        <w:r w:rsidR="00D75341" w:rsidDel="0021300C">
          <w:rPr>
            <w:rFonts w:ascii="Times New Roman" w:hAnsi="Times New Roman" w:cs="Times New Roman"/>
            <w:sz w:val="24"/>
            <w:szCs w:val="24"/>
            <w:lang w:val="en-US"/>
          </w:rPr>
          <w:delText>[78,79]</w:delText>
        </w:r>
        <w:r w:rsidDel="0021300C">
          <w:rPr>
            <w:rFonts w:ascii="Times New Roman" w:hAnsi="Times New Roman" w:cs="Times New Roman"/>
            <w:sz w:val="24"/>
            <w:szCs w:val="24"/>
            <w:lang w:val="en-US"/>
          </w:rPr>
          <w:delText xml:space="preserve">).  </w:delText>
        </w:r>
      </w:del>
    </w:p>
    <w:p w:rsidR="0021300C" w:rsidRDefault="00EF17E5" w:rsidP="00DE75B6">
      <w:pPr>
        <w:spacing w:line="480" w:lineRule="auto"/>
        <w:rPr>
          <w:ins w:id="128" w:author="Stephen" w:date="2019-07-01T21:04:00Z"/>
          <w:rFonts w:ascii="Times New Roman" w:hAnsi="Times New Roman" w:cs="Times New Roman"/>
          <w:sz w:val="24"/>
          <w:szCs w:val="24"/>
          <w:lang w:val="en-US"/>
        </w:rPr>
      </w:pPr>
      <w:r>
        <w:rPr>
          <w:rFonts w:ascii="Times New Roman" w:hAnsi="Times New Roman" w:cs="Times New Roman"/>
          <w:sz w:val="24"/>
          <w:szCs w:val="24"/>
          <w:lang w:val="en-US"/>
        </w:rPr>
        <w:t xml:space="preserve">The hypothesis of there being an individual thyroid set point has </w:t>
      </w:r>
      <w:ins w:id="129" w:author="Stephen" w:date="2019-07-01T21:03:00Z">
        <w:r w:rsidR="0021300C">
          <w:rPr>
            <w:rFonts w:ascii="Times New Roman" w:hAnsi="Times New Roman" w:cs="Times New Roman"/>
            <w:sz w:val="24"/>
            <w:szCs w:val="24"/>
            <w:lang w:val="en-US"/>
          </w:rPr>
          <w:t xml:space="preserve">also </w:t>
        </w:r>
      </w:ins>
      <w:r>
        <w:rPr>
          <w:rFonts w:ascii="Times New Roman" w:hAnsi="Times New Roman" w:cs="Times New Roman"/>
          <w:sz w:val="24"/>
          <w:szCs w:val="24"/>
          <w:lang w:val="en-US"/>
        </w:rPr>
        <w:t>been reported as being supported by ‘various studies showing that , despite normalized TSH and FT4</w:t>
      </w:r>
      <w:r w:rsidR="00744661">
        <w:rPr>
          <w:rFonts w:ascii="Times New Roman" w:hAnsi="Times New Roman" w:cs="Times New Roman"/>
          <w:sz w:val="24"/>
          <w:szCs w:val="24"/>
          <w:lang w:val="en-US"/>
        </w:rPr>
        <w:t xml:space="preserve"> levels, approximately 15% of patients treated for hypothyroidism  or hypothyroidism still have significant thyroid associated complaints</w:t>
      </w:r>
      <w:r w:rsidR="00734610">
        <w:rPr>
          <w:rFonts w:ascii="Times New Roman" w:hAnsi="Times New Roman" w:cs="Times New Roman"/>
          <w:sz w:val="24"/>
          <w:szCs w:val="24"/>
          <w:lang w:val="en-US"/>
        </w:rPr>
        <w:t>’</w:t>
      </w:r>
      <w:r w:rsidR="00CB3B85">
        <w:rPr>
          <w:rFonts w:ascii="Times New Roman" w:hAnsi="Times New Roman" w:cs="Times New Roman"/>
          <w:sz w:val="24"/>
          <w:szCs w:val="24"/>
          <w:lang w:val="en-US"/>
        </w:rPr>
        <w:t>[16]</w:t>
      </w:r>
      <w:r w:rsidR="00744661">
        <w:rPr>
          <w:rFonts w:ascii="Times New Roman" w:hAnsi="Times New Roman" w:cs="Times New Roman"/>
          <w:sz w:val="24"/>
          <w:szCs w:val="24"/>
          <w:lang w:val="en-US"/>
        </w:rPr>
        <w:t>.  Contradicting this observation is the</w:t>
      </w:r>
      <w:ins w:id="130" w:author="Stephen" w:date="2019-07-02T21:04:00Z">
        <w:r w:rsidR="00B670F0">
          <w:rPr>
            <w:rFonts w:ascii="Times New Roman" w:hAnsi="Times New Roman" w:cs="Times New Roman"/>
            <w:sz w:val="24"/>
            <w:szCs w:val="24"/>
            <w:lang w:val="en-US"/>
          </w:rPr>
          <w:t xml:space="preserve"> observation that i</w:t>
        </w:r>
      </w:ins>
      <w:ins w:id="131" w:author="Stephen" w:date="2019-07-02T21:05:00Z">
        <w:r w:rsidR="00B670F0">
          <w:rPr>
            <w:rFonts w:ascii="Times New Roman" w:hAnsi="Times New Roman" w:cs="Times New Roman"/>
            <w:sz w:val="24"/>
            <w:szCs w:val="24"/>
            <w:lang w:val="en-US"/>
          </w:rPr>
          <w:t xml:space="preserve">ndividuals </w:t>
        </w:r>
      </w:ins>
      <w:del w:id="132" w:author="Stephen" w:date="2019-07-04T17:31:00Z">
        <w:r w:rsidR="00744661" w:rsidDel="00F474CD">
          <w:rPr>
            <w:rFonts w:ascii="Times New Roman" w:hAnsi="Times New Roman" w:cs="Times New Roman"/>
            <w:sz w:val="24"/>
            <w:szCs w:val="24"/>
            <w:lang w:val="en-US"/>
          </w:rPr>
          <w:delText xml:space="preserve"> </w:delText>
        </w:r>
      </w:del>
      <w:ins w:id="133" w:author="Stephen" w:date="2019-07-04T17:31:00Z">
        <w:r w:rsidR="00F474CD">
          <w:rPr>
            <w:rFonts w:ascii="Times New Roman" w:hAnsi="Times New Roman" w:cs="Times New Roman"/>
            <w:sz w:val="24"/>
            <w:szCs w:val="24"/>
            <w:lang w:val="en-US"/>
          </w:rPr>
          <w:t>with subclinical</w:t>
        </w:r>
      </w:ins>
      <w:ins w:id="134" w:author="Stephen" w:date="2019-07-02T21:05:00Z">
        <w:r w:rsidR="00B670F0">
          <w:rPr>
            <w:rFonts w:ascii="Times New Roman" w:hAnsi="Times New Roman" w:cs="Times New Roman"/>
            <w:sz w:val="24"/>
            <w:szCs w:val="24"/>
            <w:lang w:val="en-US"/>
          </w:rPr>
          <w:t xml:space="preserve"> thyroid dysfunction,</w:t>
        </w:r>
      </w:ins>
      <w:ins w:id="135" w:author="Stephen" w:date="2019-07-02T21:06:00Z">
        <w:r w:rsidR="00B670F0">
          <w:rPr>
            <w:rFonts w:ascii="Times New Roman" w:hAnsi="Times New Roman" w:cs="Times New Roman"/>
            <w:sz w:val="24"/>
            <w:szCs w:val="24"/>
            <w:lang w:val="en-US"/>
          </w:rPr>
          <w:t xml:space="preserve"> </w:t>
        </w:r>
      </w:ins>
      <w:ins w:id="136" w:author="Stephen" w:date="2019-07-02T21:10:00Z">
        <w:r w:rsidR="00B670F0">
          <w:rPr>
            <w:rFonts w:ascii="Times New Roman" w:hAnsi="Times New Roman" w:cs="Times New Roman"/>
            <w:sz w:val="24"/>
            <w:szCs w:val="24"/>
            <w:lang w:val="en-US"/>
          </w:rPr>
          <w:t xml:space="preserve">who </w:t>
        </w:r>
      </w:ins>
      <w:ins w:id="137" w:author="Stephen" w:date="2019-07-02T21:11:00Z">
        <w:r w:rsidR="00B670F0">
          <w:rPr>
            <w:rFonts w:ascii="Times New Roman" w:hAnsi="Times New Roman" w:cs="Times New Roman"/>
            <w:sz w:val="24"/>
            <w:szCs w:val="24"/>
            <w:lang w:val="en-US"/>
          </w:rPr>
          <w:t>w</w:t>
        </w:r>
      </w:ins>
      <w:ins w:id="138" w:author="Stephen" w:date="2019-07-02T21:06:00Z">
        <w:r w:rsidR="00B670F0">
          <w:rPr>
            <w:rFonts w:ascii="Times New Roman" w:hAnsi="Times New Roman" w:cs="Times New Roman"/>
            <w:sz w:val="24"/>
            <w:szCs w:val="24"/>
            <w:lang w:val="en-US"/>
          </w:rPr>
          <w:t xml:space="preserve">ould have thyroid function even further away from </w:t>
        </w:r>
      </w:ins>
      <w:ins w:id="139" w:author="Stephen" w:date="2019-07-02T21:13:00Z">
        <w:r w:rsidR="00B670F0">
          <w:rPr>
            <w:rFonts w:ascii="Times New Roman" w:hAnsi="Times New Roman" w:cs="Times New Roman"/>
            <w:sz w:val="24"/>
            <w:szCs w:val="24"/>
            <w:lang w:val="en-US"/>
          </w:rPr>
          <w:t xml:space="preserve">any </w:t>
        </w:r>
      </w:ins>
      <w:ins w:id="140" w:author="Stephen" w:date="2019-07-02T21:10:00Z">
        <w:r w:rsidR="00B670F0">
          <w:rPr>
            <w:rFonts w:ascii="Times New Roman" w:hAnsi="Times New Roman" w:cs="Times New Roman"/>
            <w:sz w:val="24"/>
            <w:szCs w:val="24"/>
            <w:lang w:val="en-US"/>
          </w:rPr>
          <w:t xml:space="preserve">putative </w:t>
        </w:r>
      </w:ins>
      <w:ins w:id="141" w:author="Stephen" w:date="2019-07-02T21:06:00Z">
        <w:r w:rsidR="00B670F0">
          <w:rPr>
            <w:rFonts w:ascii="Times New Roman" w:hAnsi="Times New Roman" w:cs="Times New Roman"/>
            <w:sz w:val="24"/>
            <w:szCs w:val="24"/>
            <w:lang w:val="en-US"/>
          </w:rPr>
          <w:t xml:space="preserve">set </w:t>
        </w:r>
      </w:ins>
      <w:ins w:id="142" w:author="Stephen" w:date="2019-07-02T21:07:00Z">
        <w:r w:rsidR="00B670F0">
          <w:rPr>
            <w:rFonts w:ascii="Times New Roman" w:hAnsi="Times New Roman" w:cs="Times New Roman"/>
            <w:sz w:val="24"/>
            <w:szCs w:val="24"/>
            <w:lang w:val="en-US"/>
          </w:rPr>
          <w:t>point levels</w:t>
        </w:r>
      </w:ins>
      <w:ins w:id="143" w:author="Stephen" w:date="2019-07-02T21:10:00Z">
        <w:r w:rsidR="00B670F0">
          <w:rPr>
            <w:rFonts w:ascii="Times New Roman" w:hAnsi="Times New Roman" w:cs="Times New Roman"/>
            <w:sz w:val="24"/>
            <w:szCs w:val="24"/>
            <w:lang w:val="en-US"/>
          </w:rPr>
          <w:t xml:space="preserve"> than the above patients</w:t>
        </w:r>
      </w:ins>
      <w:ins w:id="144" w:author="Stephen" w:date="2019-07-02T21:11:00Z">
        <w:r w:rsidR="00B670F0">
          <w:rPr>
            <w:rFonts w:ascii="Times New Roman" w:hAnsi="Times New Roman" w:cs="Times New Roman"/>
            <w:sz w:val="24"/>
            <w:szCs w:val="24"/>
            <w:lang w:val="en-US"/>
          </w:rPr>
          <w:t xml:space="preserve">, </w:t>
        </w:r>
      </w:ins>
      <w:ins w:id="145" w:author="Stephen" w:date="2019-07-02T21:07:00Z">
        <w:r w:rsidR="00B670F0">
          <w:rPr>
            <w:rFonts w:ascii="Times New Roman" w:hAnsi="Times New Roman" w:cs="Times New Roman"/>
            <w:sz w:val="24"/>
            <w:szCs w:val="24"/>
            <w:lang w:val="en-US"/>
          </w:rPr>
          <w:t>have few if any symptoms</w:t>
        </w:r>
      </w:ins>
      <w:ins w:id="146" w:author="Stephen" w:date="2019-07-03T19:21:00Z">
        <w:r w:rsidR="00F474CD">
          <w:rPr>
            <w:rFonts w:ascii="Times New Roman" w:hAnsi="Times New Roman" w:cs="Times New Roman"/>
            <w:sz w:val="24"/>
            <w:szCs w:val="24"/>
            <w:lang w:val="en-US"/>
          </w:rPr>
          <w:t xml:space="preserve"> [1,2]</w:t>
        </w:r>
      </w:ins>
      <w:ins w:id="147" w:author="Stephen" w:date="2019-07-03T19:20:00Z">
        <w:r w:rsidR="00006F33">
          <w:rPr>
            <w:rFonts w:ascii="Times New Roman" w:hAnsi="Times New Roman" w:cs="Times New Roman"/>
            <w:sz w:val="24"/>
            <w:szCs w:val="24"/>
            <w:lang w:val="en-US"/>
          </w:rPr>
          <w:t>, i.e. their abnormality is indeed ‘subclinical’</w:t>
        </w:r>
      </w:ins>
      <w:ins w:id="148" w:author="Stephen" w:date="2019-07-02T21:07:00Z">
        <w:r w:rsidR="00B670F0">
          <w:rPr>
            <w:rFonts w:ascii="Times New Roman" w:hAnsi="Times New Roman" w:cs="Times New Roman"/>
            <w:sz w:val="24"/>
            <w:szCs w:val="24"/>
            <w:lang w:val="en-US"/>
          </w:rPr>
          <w:t>.</w:t>
        </w:r>
      </w:ins>
      <w:ins w:id="149" w:author="Stephen" w:date="2019-07-02T21:05:00Z">
        <w:r w:rsidR="00B670F0">
          <w:rPr>
            <w:rFonts w:ascii="Times New Roman" w:hAnsi="Times New Roman" w:cs="Times New Roman"/>
            <w:sz w:val="24"/>
            <w:szCs w:val="24"/>
            <w:lang w:val="en-US"/>
          </w:rPr>
          <w:t xml:space="preserve"> </w:t>
        </w:r>
      </w:ins>
      <w:del w:id="150" w:author="Stephen" w:date="2019-07-02T20:09:00Z">
        <w:r w:rsidR="00723CD4" w:rsidDel="00A06DD4">
          <w:rPr>
            <w:rFonts w:ascii="Times New Roman" w:hAnsi="Times New Roman" w:cs="Times New Roman"/>
            <w:sz w:val="24"/>
            <w:szCs w:val="24"/>
            <w:lang w:val="en-US"/>
          </w:rPr>
          <w:delText xml:space="preserve">often </w:delText>
        </w:r>
      </w:del>
      <w:del w:id="151" w:author="Stephen" w:date="2019-07-02T21:07:00Z">
        <w:r w:rsidR="00744661" w:rsidDel="00B670F0">
          <w:rPr>
            <w:rFonts w:ascii="Times New Roman" w:hAnsi="Times New Roman" w:cs="Times New Roman"/>
            <w:sz w:val="24"/>
            <w:szCs w:val="24"/>
            <w:lang w:val="en-US"/>
          </w:rPr>
          <w:delText xml:space="preserve">asymptomatic nature of </w:delText>
        </w:r>
      </w:del>
      <w:del w:id="152" w:author="Stephen" w:date="2019-07-02T21:05:00Z">
        <w:r w:rsidR="00744661" w:rsidDel="00B670F0">
          <w:rPr>
            <w:rFonts w:ascii="Times New Roman" w:hAnsi="Times New Roman" w:cs="Times New Roman"/>
            <w:sz w:val="24"/>
            <w:szCs w:val="24"/>
            <w:lang w:val="en-US"/>
          </w:rPr>
          <w:delText>subclinical thyroid dysfunction</w:delText>
        </w:r>
      </w:del>
      <w:del w:id="153" w:author="Stephen" w:date="2019-07-03T19:21:00Z">
        <w:r w:rsidR="008B4BF4" w:rsidDel="00006F33">
          <w:rPr>
            <w:rFonts w:ascii="Times New Roman" w:hAnsi="Times New Roman" w:cs="Times New Roman"/>
            <w:sz w:val="24"/>
            <w:szCs w:val="24"/>
            <w:lang w:val="en-US"/>
          </w:rPr>
          <w:delText>[1</w:delText>
        </w:r>
      </w:del>
      <w:del w:id="154" w:author="Stephen" w:date="2019-07-02T21:18:00Z">
        <w:r w:rsidR="008B4BF4" w:rsidDel="006F2726">
          <w:rPr>
            <w:rFonts w:ascii="Times New Roman" w:hAnsi="Times New Roman" w:cs="Times New Roman"/>
            <w:sz w:val="24"/>
            <w:szCs w:val="24"/>
            <w:lang w:val="en-US"/>
          </w:rPr>
          <w:delText>,</w:delText>
        </w:r>
      </w:del>
      <w:del w:id="155" w:author="Stephen" w:date="2019-07-02T20:09:00Z">
        <w:r w:rsidR="008B4BF4" w:rsidDel="00A06DD4">
          <w:rPr>
            <w:rFonts w:ascii="Times New Roman" w:hAnsi="Times New Roman" w:cs="Times New Roman"/>
            <w:sz w:val="24"/>
            <w:szCs w:val="24"/>
            <w:lang w:val="en-US"/>
          </w:rPr>
          <w:delText>2</w:delText>
        </w:r>
      </w:del>
      <w:del w:id="156" w:author="Stephen" w:date="2019-07-03T19:21:00Z">
        <w:r w:rsidR="008B4BF4" w:rsidDel="00006F33">
          <w:rPr>
            <w:rFonts w:ascii="Times New Roman" w:hAnsi="Times New Roman" w:cs="Times New Roman"/>
            <w:sz w:val="24"/>
            <w:szCs w:val="24"/>
            <w:lang w:val="en-US"/>
          </w:rPr>
          <w:delText>]</w:delText>
        </w:r>
        <w:r w:rsidR="00744661" w:rsidDel="00006F33">
          <w:rPr>
            <w:rFonts w:ascii="Times New Roman" w:hAnsi="Times New Roman" w:cs="Times New Roman"/>
            <w:sz w:val="24"/>
            <w:szCs w:val="24"/>
            <w:lang w:val="en-US"/>
          </w:rPr>
          <w:delText xml:space="preserve">. </w:delText>
        </w:r>
      </w:del>
      <w:r w:rsidR="00744661">
        <w:rPr>
          <w:rFonts w:ascii="Times New Roman" w:hAnsi="Times New Roman" w:cs="Times New Roman"/>
          <w:sz w:val="24"/>
          <w:szCs w:val="24"/>
          <w:lang w:val="en-US"/>
        </w:rPr>
        <w:t xml:space="preserve">Furthermore </w:t>
      </w:r>
      <w:ins w:id="157" w:author="Stephen" w:date="2019-07-02T21:12:00Z">
        <w:r w:rsidR="00B670F0">
          <w:rPr>
            <w:rFonts w:ascii="Times New Roman" w:hAnsi="Times New Roman" w:cs="Times New Roman"/>
            <w:sz w:val="24"/>
            <w:szCs w:val="24"/>
            <w:lang w:val="en-US"/>
          </w:rPr>
          <w:t>any</w:t>
        </w:r>
      </w:ins>
      <w:ins w:id="158" w:author="Stephen" w:date="2019-07-02T21:18:00Z">
        <w:r w:rsidR="006F2726">
          <w:rPr>
            <w:rFonts w:ascii="Times New Roman" w:hAnsi="Times New Roman" w:cs="Times New Roman"/>
            <w:sz w:val="24"/>
            <w:szCs w:val="24"/>
            <w:lang w:val="en-US"/>
          </w:rPr>
          <w:t xml:space="preserve"> </w:t>
        </w:r>
      </w:ins>
      <w:del w:id="159" w:author="Stephen" w:date="2019-07-02T21:12:00Z">
        <w:r w:rsidR="00744661" w:rsidDel="00B670F0">
          <w:rPr>
            <w:rFonts w:ascii="Times New Roman" w:hAnsi="Times New Roman" w:cs="Times New Roman"/>
            <w:sz w:val="24"/>
            <w:szCs w:val="24"/>
            <w:lang w:val="en-US"/>
          </w:rPr>
          <w:delText xml:space="preserve">the </w:delText>
        </w:r>
      </w:del>
      <w:r w:rsidR="00744661">
        <w:rPr>
          <w:rFonts w:ascii="Times New Roman" w:hAnsi="Times New Roman" w:cs="Times New Roman"/>
          <w:sz w:val="24"/>
          <w:szCs w:val="24"/>
          <w:lang w:val="en-US"/>
        </w:rPr>
        <w:t xml:space="preserve">residual symptoms in treated patients may </w:t>
      </w:r>
      <w:ins w:id="160" w:author="Stephen" w:date="2019-07-02T21:11:00Z">
        <w:r w:rsidR="00B670F0">
          <w:rPr>
            <w:rFonts w:ascii="Times New Roman" w:hAnsi="Times New Roman" w:cs="Times New Roman"/>
            <w:sz w:val="24"/>
            <w:szCs w:val="24"/>
            <w:lang w:val="en-US"/>
          </w:rPr>
          <w:t xml:space="preserve">well </w:t>
        </w:r>
      </w:ins>
      <w:r w:rsidR="00744661">
        <w:rPr>
          <w:rFonts w:ascii="Times New Roman" w:hAnsi="Times New Roman" w:cs="Times New Roman"/>
          <w:sz w:val="24"/>
          <w:szCs w:val="24"/>
          <w:lang w:val="en-US"/>
        </w:rPr>
        <w:t xml:space="preserve">be due to other factors </w:t>
      </w:r>
      <w:del w:id="161" w:author="Stephen" w:date="2019-07-02T21:12:00Z">
        <w:r w:rsidR="00744661" w:rsidDel="00B670F0">
          <w:rPr>
            <w:rFonts w:ascii="Times New Roman" w:hAnsi="Times New Roman" w:cs="Times New Roman"/>
            <w:sz w:val="24"/>
            <w:szCs w:val="24"/>
            <w:lang w:val="en-US"/>
          </w:rPr>
          <w:delText>such as ongoing autoimmunity</w:delText>
        </w:r>
        <w:r w:rsidR="00371434" w:rsidDel="00B670F0">
          <w:rPr>
            <w:rFonts w:ascii="Times New Roman" w:hAnsi="Times New Roman" w:cs="Times New Roman"/>
            <w:sz w:val="24"/>
            <w:szCs w:val="24"/>
            <w:lang w:val="en-US"/>
          </w:rPr>
          <w:delText xml:space="preserve"> </w:delText>
        </w:r>
      </w:del>
      <w:r w:rsidR="00371434">
        <w:rPr>
          <w:rFonts w:ascii="Times New Roman" w:hAnsi="Times New Roman" w:cs="Times New Roman"/>
          <w:sz w:val="24"/>
          <w:szCs w:val="24"/>
          <w:lang w:val="en-US"/>
        </w:rPr>
        <w:t xml:space="preserve">rather than </w:t>
      </w:r>
      <w:ins w:id="162" w:author="Stephen" w:date="2019-07-02T21:09:00Z">
        <w:r w:rsidR="00B670F0">
          <w:rPr>
            <w:rFonts w:ascii="Times New Roman" w:hAnsi="Times New Roman" w:cs="Times New Roman"/>
            <w:sz w:val="24"/>
            <w:szCs w:val="24"/>
            <w:lang w:val="en-US"/>
          </w:rPr>
          <w:t xml:space="preserve">to </w:t>
        </w:r>
      </w:ins>
      <w:r w:rsidR="00371434">
        <w:rPr>
          <w:rFonts w:ascii="Times New Roman" w:hAnsi="Times New Roman" w:cs="Times New Roman"/>
          <w:sz w:val="24"/>
          <w:szCs w:val="24"/>
          <w:lang w:val="en-US"/>
        </w:rPr>
        <w:t xml:space="preserve">thyroid replacement not </w:t>
      </w:r>
      <w:r w:rsidR="00990E12">
        <w:rPr>
          <w:rFonts w:ascii="Times New Roman" w:hAnsi="Times New Roman" w:cs="Times New Roman"/>
          <w:sz w:val="24"/>
          <w:szCs w:val="24"/>
          <w:lang w:val="en-US"/>
        </w:rPr>
        <w:t>achieving individual set points</w:t>
      </w:r>
      <w:r w:rsidR="00744661">
        <w:rPr>
          <w:rFonts w:ascii="Times New Roman" w:hAnsi="Times New Roman" w:cs="Times New Roman"/>
          <w:sz w:val="24"/>
          <w:szCs w:val="24"/>
          <w:lang w:val="en-US"/>
        </w:rPr>
        <w:t xml:space="preserve">. </w:t>
      </w:r>
      <w:r w:rsidR="00734610">
        <w:rPr>
          <w:rFonts w:ascii="Times New Roman" w:hAnsi="Times New Roman" w:cs="Times New Roman"/>
          <w:sz w:val="24"/>
          <w:szCs w:val="24"/>
          <w:lang w:val="en-US"/>
        </w:rPr>
        <w:t>Indeed, o</w:t>
      </w:r>
      <w:r w:rsidR="00744661">
        <w:rPr>
          <w:rFonts w:ascii="Times New Roman" w:hAnsi="Times New Roman" w:cs="Times New Roman"/>
          <w:sz w:val="24"/>
          <w:szCs w:val="24"/>
          <w:lang w:val="en-US"/>
        </w:rPr>
        <w:t xml:space="preserve">ne study </w:t>
      </w:r>
      <w:r w:rsidR="001355CF">
        <w:rPr>
          <w:rFonts w:ascii="Times New Roman" w:hAnsi="Times New Roman" w:cs="Times New Roman"/>
          <w:sz w:val="24"/>
          <w:szCs w:val="24"/>
          <w:lang w:val="en-US"/>
        </w:rPr>
        <w:t xml:space="preserve">has </w:t>
      </w:r>
      <w:r w:rsidR="00744661">
        <w:rPr>
          <w:rFonts w:ascii="Times New Roman" w:hAnsi="Times New Roman" w:cs="Times New Roman"/>
          <w:sz w:val="24"/>
          <w:szCs w:val="24"/>
          <w:lang w:val="en-US"/>
        </w:rPr>
        <w:t xml:space="preserve">suggested that thyroid surgery </w:t>
      </w:r>
      <w:r w:rsidR="00990E12">
        <w:rPr>
          <w:rFonts w:ascii="Times New Roman" w:hAnsi="Times New Roman" w:cs="Times New Roman"/>
          <w:sz w:val="24"/>
          <w:szCs w:val="24"/>
          <w:lang w:val="en-US"/>
        </w:rPr>
        <w:t xml:space="preserve">to remove the offending source of autoimmune inflammation </w:t>
      </w:r>
      <w:r w:rsidR="00744661">
        <w:rPr>
          <w:rFonts w:ascii="Times New Roman" w:hAnsi="Times New Roman" w:cs="Times New Roman"/>
          <w:sz w:val="24"/>
          <w:szCs w:val="24"/>
          <w:lang w:val="en-US"/>
        </w:rPr>
        <w:t xml:space="preserve">may be helpful in this </w:t>
      </w:r>
      <w:r w:rsidR="000C5C35">
        <w:rPr>
          <w:rFonts w:ascii="Times New Roman" w:hAnsi="Times New Roman" w:cs="Times New Roman"/>
          <w:sz w:val="24"/>
          <w:szCs w:val="24"/>
          <w:lang w:val="en-US"/>
        </w:rPr>
        <w:t>regard [</w:t>
      </w:r>
      <w:r w:rsidR="00D75341">
        <w:rPr>
          <w:rFonts w:ascii="Times New Roman" w:hAnsi="Times New Roman" w:cs="Times New Roman"/>
          <w:sz w:val="24"/>
          <w:szCs w:val="24"/>
          <w:lang w:val="en-US"/>
        </w:rPr>
        <w:t>8</w:t>
      </w:r>
      <w:ins w:id="163" w:author="Stephen" w:date="2019-07-04T17:20:00Z">
        <w:r w:rsidR="00700EB8">
          <w:rPr>
            <w:rFonts w:ascii="Times New Roman" w:hAnsi="Times New Roman" w:cs="Times New Roman"/>
            <w:sz w:val="24"/>
            <w:szCs w:val="24"/>
            <w:lang w:val="en-US"/>
          </w:rPr>
          <w:t>1</w:t>
        </w:r>
      </w:ins>
      <w:del w:id="164" w:author="Stephen" w:date="2019-07-04T17:20:00Z">
        <w:r w:rsidR="00D75341" w:rsidDel="00700EB8">
          <w:rPr>
            <w:rFonts w:ascii="Times New Roman" w:hAnsi="Times New Roman" w:cs="Times New Roman"/>
            <w:sz w:val="24"/>
            <w:szCs w:val="24"/>
            <w:lang w:val="en-US"/>
          </w:rPr>
          <w:delText>0</w:delText>
        </w:r>
      </w:del>
      <w:del w:id="165" w:author="Stephen" w:date="2019-07-01T21:03:00Z">
        <w:r w:rsidR="000C5C35" w:rsidDel="0021300C">
          <w:rPr>
            <w:rFonts w:ascii="Times New Roman" w:hAnsi="Times New Roman" w:cs="Times New Roman"/>
            <w:sz w:val="24"/>
            <w:szCs w:val="24"/>
            <w:lang w:val="en-US"/>
          </w:rPr>
          <w:delText xml:space="preserve"> </w:delText>
        </w:r>
      </w:del>
      <w:r w:rsidR="000C5C35">
        <w:rPr>
          <w:rFonts w:ascii="Times New Roman" w:hAnsi="Times New Roman" w:cs="Times New Roman"/>
          <w:sz w:val="24"/>
          <w:szCs w:val="24"/>
          <w:lang w:val="en-US"/>
        </w:rPr>
        <w:t>]</w:t>
      </w:r>
      <w:r w:rsidR="00744661">
        <w:rPr>
          <w:rFonts w:ascii="Times New Roman" w:hAnsi="Times New Roman" w:cs="Times New Roman"/>
          <w:sz w:val="24"/>
          <w:szCs w:val="24"/>
          <w:lang w:val="en-US"/>
        </w:rPr>
        <w:t xml:space="preserve">. </w:t>
      </w:r>
    </w:p>
    <w:p w:rsidR="007363E9" w:rsidRPr="00DE75B6" w:rsidRDefault="00744661" w:rsidP="007363E9">
      <w:pPr>
        <w:spacing w:line="480" w:lineRule="auto"/>
        <w:rPr>
          <w:rFonts w:ascii="Times New Roman" w:hAnsi="Times New Roman" w:cs="Times New Roman"/>
          <w:sz w:val="24"/>
          <w:szCs w:val="24"/>
          <w:lang w:val="en-US"/>
        </w:rPr>
      </w:pPr>
      <w:del w:id="166" w:author="Stephen" w:date="2019-07-01T21:17:00Z">
        <w:r w:rsidDel="00E6485F">
          <w:rPr>
            <w:rFonts w:ascii="Times New Roman" w:hAnsi="Times New Roman" w:cs="Times New Roman"/>
            <w:sz w:val="24"/>
            <w:szCs w:val="24"/>
            <w:lang w:val="en-US"/>
          </w:rPr>
          <w:delText xml:space="preserve">Finally </w:delText>
        </w:r>
      </w:del>
      <w:moveToRangeStart w:id="167" w:author="Stephen" w:date="2019-07-01T22:10:00Z" w:name="move12911417"/>
      <w:moveTo w:id="168" w:author="Stephen" w:date="2019-07-01T22:10:00Z">
        <w:r w:rsidR="007363E9">
          <w:rPr>
            <w:rFonts w:ascii="Times New Roman" w:hAnsi="Times New Roman" w:cs="Times New Roman"/>
            <w:sz w:val="24"/>
            <w:szCs w:val="24"/>
            <w:lang w:val="en-US"/>
          </w:rPr>
          <w:t xml:space="preserve">The set point hypothesis has </w:t>
        </w:r>
      </w:moveTo>
      <w:ins w:id="169" w:author="Stephen" w:date="2019-07-02T21:19:00Z">
        <w:r w:rsidR="006F2726">
          <w:rPr>
            <w:rFonts w:ascii="Times New Roman" w:hAnsi="Times New Roman" w:cs="Times New Roman"/>
            <w:sz w:val="24"/>
            <w:szCs w:val="24"/>
            <w:lang w:val="en-US"/>
          </w:rPr>
          <w:t xml:space="preserve">still </w:t>
        </w:r>
      </w:ins>
      <w:ins w:id="170" w:author="Stephen" w:date="2019-07-01T22:29:00Z">
        <w:r w:rsidR="00AC3147">
          <w:rPr>
            <w:rFonts w:ascii="Times New Roman" w:hAnsi="Times New Roman" w:cs="Times New Roman"/>
            <w:sz w:val="24"/>
            <w:szCs w:val="24"/>
            <w:lang w:val="en-US"/>
          </w:rPr>
          <w:t xml:space="preserve">further </w:t>
        </w:r>
      </w:ins>
      <w:moveTo w:id="171" w:author="Stephen" w:date="2019-07-01T22:10:00Z">
        <w:del w:id="172" w:author="Stephen" w:date="2019-07-01T22:29:00Z">
          <w:r w:rsidR="007363E9" w:rsidDel="00AC3147">
            <w:rPr>
              <w:rFonts w:ascii="Times New Roman" w:hAnsi="Times New Roman" w:cs="Times New Roman"/>
              <w:sz w:val="24"/>
              <w:szCs w:val="24"/>
              <w:lang w:val="en-US"/>
            </w:rPr>
            <w:delText xml:space="preserve">other </w:delText>
          </w:r>
        </w:del>
        <w:r w:rsidR="007363E9">
          <w:rPr>
            <w:rFonts w:ascii="Times New Roman" w:hAnsi="Times New Roman" w:cs="Times New Roman"/>
            <w:sz w:val="24"/>
            <w:szCs w:val="24"/>
            <w:lang w:val="en-US"/>
          </w:rPr>
          <w:t xml:space="preserve">problems, including the difficulty of determining the set point [16], </w:t>
        </w:r>
      </w:moveTo>
      <w:ins w:id="173" w:author="Stephen" w:date="2019-07-01T22:29:00Z">
        <w:r w:rsidR="00AC3147">
          <w:rPr>
            <w:rFonts w:ascii="Times New Roman" w:hAnsi="Times New Roman" w:cs="Times New Roman"/>
            <w:sz w:val="24"/>
            <w:szCs w:val="24"/>
            <w:lang w:val="en-US"/>
          </w:rPr>
          <w:t xml:space="preserve">and </w:t>
        </w:r>
      </w:ins>
      <w:ins w:id="174" w:author="Stephen" w:date="2019-07-01T22:24:00Z">
        <w:r w:rsidR="00AC3147">
          <w:rPr>
            <w:rFonts w:ascii="Times New Roman" w:hAnsi="Times New Roman" w:cs="Times New Roman"/>
            <w:sz w:val="24"/>
            <w:szCs w:val="24"/>
            <w:lang w:val="en-US"/>
          </w:rPr>
          <w:t>the difficul</w:t>
        </w:r>
      </w:ins>
      <w:ins w:id="175" w:author="Stephen" w:date="2019-07-01T22:25:00Z">
        <w:r w:rsidR="00AC3147">
          <w:rPr>
            <w:rFonts w:ascii="Times New Roman" w:hAnsi="Times New Roman" w:cs="Times New Roman"/>
            <w:sz w:val="24"/>
            <w:szCs w:val="24"/>
            <w:lang w:val="en-US"/>
          </w:rPr>
          <w:t xml:space="preserve">ty of </w:t>
        </w:r>
      </w:ins>
      <w:moveTo w:id="176" w:author="Stephen" w:date="2019-07-01T22:10:00Z">
        <w:del w:id="177" w:author="Stephen" w:date="2019-07-01T22:24:00Z">
          <w:r w:rsidR="007363E9" w:rsidDel="00AC3147">
            <w:rPr>
              <w:rFonts w:ascii="Times New Roman" w:hAnsi="Times New Roman" w:cs="Times New Roman"/>
              <w:sz w:val="24"/>
              <w:szCs w:val="24"/>
              <w:lang w:val="en-US"/>
            </w:rPr>
            <w:delText>and</w:delText>
          </w:r>
        </w:del>
        <w:r w:rsidR="007363E9">
          <w:rPr>
            <w:rFonts w:ascii="Times New Roman" w:hAnsi="Times New Roman" w:cs="Times New Roman"/>
            <w:sz w:val="24"/>
            <w:szCs w:val="24"/>
            <w:lang w:val="en-US"/>
          </w:rPr>
          <w:t xml:space="preserve"> isolating the tissue substrate of set point functioning [17]</w:t>
        </w:r>
      </w:moveTo>
      <w:ins w:id="178" w:author="Stephen" w:date="2019-07-01T22:28:00Z">
        <w:r w:rsidR="00AC3147">
          <w:rPr>
            <w:rFonts w:ascii="Times New Roman" w:hAnsi="Times New Roman" w:cs="Times New Roman"/>
            <w:sz w:val="24"/>
            <w:szCs w:val="24"/>
            <w:lang w:val="en-US"/>
          </w:rPr>
          <w:t>.</w:t>
        </w:r>
      </w:ins>
      <w:moveTo w:id="179" w:author="Stephen" w:date="2019-07-01T22:10:00Z">
        <w:del w:id="180" w:author="Stephen" w:date="2019-07-01T22:14:00Z">
          <w:r w:rsidR="007363E9" w:rsidDel="00CE59B0">
            <w:rPr>
              <w:rFonts w:ascii="Times New Roman" w:hAnsi="Times New Roman" w:cs="Times New Roman"/>
              <w:sz w:val="24"/>
              <w:szCs w:val="24"/>
              <w:lang w:val="en-US"/>
            </w:rPr>
            <w:delText>.</w:delText>
          </w:r>
        </w:del>
      </w:moveTo>
    </w:p>
    <w:p w:rsidR="007363E9" w:rsidDel="00CE59B0" w:rsidRDefault="007363E9" w:rsidP="007363E9">
      <w:pPr>
        <w:spacing w:line="480" w:lineRule="auto"/>
        <w:rPr>
          <w:del w:id="181" w:author="Stephen" w:date="2019-07-01T22:14:00Z"/>
          <w:rFonts w:ascii="Times New Roman" w:hAnsi="Times New Roman" w:cs="Times New Roman"/>
          <w:sz w:val="24"/>
          <w:szCs w:val="24"/>
          <w:lang w:val="en-US"/>
        </w:rPr>
      </w:pPr>
      <w:moveTo w:id="182" w:author="Stephen" w:date="2019-07-01T22:10:00Z">
        <w:del w:id="183" w:author="Stephen" w:date="2019-07-01T22:14:00Z">
          <w:r w:rsidDel="00CE59B0">
            <w:rPr>
              <w:rFonts w:ascii="Times New Roman" w:hAnsi="Times New Roman" w:cs="Times New Roman"/>
              <w:sz w:val="24"/>
              <w:szCs w:val="24"/>
              <w:lang w:val="en-US"/>
            </w:rPr>
            <w:lastRenderedPageBreak/>
            <w:delText>Furthermore i</w:delText>
          </w:r>
          <w:r w:rsidRPr="00DE75B6" w:rsidDel="00CE59B0">
            <w:rPr>
              <w:rFonts w:ascii="Times New Roman" w:hAnsi="Times New Roman" w:cs="Times New Roman"/>
              <w:sz w:val="24"/>
              <w:szCs w:val="24"/>
              <w:lang w:val="en-US"/>
            </w:rPr>
            <w:delText>n our previous work we have provided evidence that the set point model of regulation does not apply to the regulation of thyroid hormones</w:delText>
          </w:r>
          <w:r w:rsidDel="00CE59B0">
            <w:rPr>
              <w:rFonts w:ascii="Times New Roman" w:hAnsi="Times New Roman" w:cs="Times New Roman"/>
              <w:sz w:val="24"/>
              <w:szCs w:val="24"/>
              <w:lang w:val="en-US"/>
            </w:rPr>
            <w:delText xml:space="preserve"> [22]</w:delText>
          </w:r>
          <w:r w:rsidRPr="00DE75B6" w:rsidDel="00CE59B0">
            <w:rPr>
              <w:rFonts w:ascii="Times New Roman" w:hAnsi="Times New Roman" w:cs="Times New Roman"/>
              <w:sz w:val="24"/>
              <w:szCs w:val="24"/>
              <w:lang w:val="en-US"/>
            </w:rPr>
            <w:delText xml:space="preserve">. </w:delText>
          </w:r>
        </w:del>
      </w:moveTo>
    </w:p>
    <w:moveToRangeEnd w:id="167"/>
    <w:p w:rsidR="00CE59B0" w:rsidRDefault="00E6485F" w:rsidP="00DE75B6">
      <w:pPr>
        <w:spacing w:line="480" w:lineRule="auto"/>
        <w:rPr>
          <w:ins w:id="184" w:author="Stephen" w:date="2019-07-01T22:17:00Z"/>
          <w:rFonts w:ascii="Times New Roman" w:hAnsi="Times New Roman" w:cs="Times New Roman"/>
          <w:sz w:val="24"/>
          <w:szCs w:val="24"/>
          <w:lang w:val="en-US"/>
        </w:rPr>
      </w:pPr>
      <w:ins w:id="185" w:author="Stephen" w:date="2019-07-01T21:17:00Z">
        <w:r>
          <w:rPr>
            <w:rFonts w:ascii="Times New Roman" w:hAnsi="Times New Roman" w:cs="Times New Roman"/>
            <w:sz w:val="24"/>
            <w:szCs w:val="24"/>
            <w:lang w:val="en-US"/>
          </w:rPr>
          <w:t>T</w:t>
        </w:r>
      </w:ins>
      <w:del w:id="186" w:author="Stephen" w:date="2019-07-01T21:17:00Z">
        <w:r w:rsidR="00744661" w:rsidDel="00E6485F">
          <w:rPr>
            <w:rFonts w:ascii="Times New Roman" w:hAnsi="Times New Roman" w:cs="Times New Roman"/>
            <w:sz w:val="24"/>
            <w:szCs w:val="24"/>
            <w:lang w:val="en-US"/>
          </w:rPr>
          <w:delText>t</w:delText>
        </w:r>
      </w:del>
      <w:r w:rsidR="00744661">
        <w:rPr>
          <w:rFonts w:ascii="Times New Roman" w:hAnsi="Times New Roman" w:cs="Times New Roman"/>
          <w:sz w:val="24"/>
          <w:szCs w:val="24"/>
          <w:lang w:val="en-US"/>
        </w:rPr>
        <w:t xml:space="preserve">he concept that TSH levels are more sensitive indicators than FT4 levels in the context of changes in thyroid function, (based on changes in TSH and FT4 levels), </w:t>
      </w:r>
      <w:ins w:id="187" w:author="Stephen" w:date="2019-07-01T21:18:00Z">
        <w:r>
          <w:rPr>
            <w:rFonts w:ascii="Times New Roman" w:hAnsi="Times New Roman" w:cs="Times New Roman"/>
            <w:sz w:val="24"/>
            <w:szCs w:val="24"/>
            <w:lang w:val="en-US"/>
          </w:rPr>
          <w:t xml:space="preserve">and </w:t>
        </w:r>
      </w:ins>
      <w:ins w:id="188" w:author="Stephen" w:date="2019-07-01T22:02:00Z">
        <w:r w:rsidR="007363E9">
          <w:rPr>
            <w:rFonts w:ascii="Times New Roman" w:hAnsi="Times New Roman" w:cs="Times New Roman"/>
            <w:sz w:val="24"/>
            <w:szCs w:val="24"/>
            <w:lang w:val="en-US"/>
          </w:rPr>
          <w:t>therefore are</w:t>
        </w:r>
      </w:ins>
      <w:ins w:id="189" w:author="Stephen" w:date="2019-07-01T21:18:00Z">
        <w:r>
          <w:rPr>
            <w:rFonts w:ascii="Times New Roman" w:hAnsi="Times New Roman" w:cs="Times New Roman"/>
            <w:sz w:val="24"/>
            <w:szCs w:val="24"/>
            <w:lang w:val="en-US"/>
          </w:rPr>
          <w:t xml:space="preserve"> better indicators of</w:t>
        </w:r>
      </w:ins>
      <w:ins w:id="190" w:author="Stephen" w:date="2019-07-01T21:19:00Z">
        <w:r>
          <w:rPr>
            <w:rFonts w:ascii="Times New Roman" w:hAnsi="Times New Roman" w:cs="Times New Roman"/>
            <w:sz w:val="24"/>
            <w:szCs w:val="24"/>
            <w:lang w:val="en-US"/>
          </w:rPr>
          <w:t xml:space="preserve"> thyroid function </w:t>
        </w:r>
      </w:ins>
      <w:ins w:id="191" w:author="Stephen" w:date="2019-07-01T21:20:00Z">
        <w:r>
          <w:rPr>
            <w:rFonts w:ascii="Times New Roman" w:hAnsi="Times New Roman" w:cs="Times New Roman"/>
            <w:sz w:val="24"/>
            <w:szCs w:val="24"/>
            <w:lang w:val="en-US"/>
          </w:rPr>
          <w:t>[</w:t>
        </w:r>
      </w:ins>
      <w:ins w:id="192" w:author="Stephen" w:date="2019-07-01T21:19:00Z">
        <w:r>
          <w:rPr>
            <w:rFonts w:ascii="Times New Roman" w:hAnsi="Times New Roman" w:cs="Times New Roman"/>
            <w:sz w:val="24"/>
            <w:szCs w:val="24"/>
            <w:lang w:val="en-US"/>
          </w:rPr>
          <w:t>4,</w:t>
        </w:r>
      </w:ins>
      <w:ins w:id="193" w:author="Stephen" w:date="2019-07-02T21:27:00Z">
        <w:r w:rsidR="006A15D6">
          <w:rPr>
            <w:rFonts w:ascii="Times New Roman" w:hAnsi="Times New Roman" w:cs="Times New Roman"/>
            <w:sz w:val="24"/>
            <w:szCs w:val="24"/>
            <w:lang w:val="en-US"/>
          </w:rPr>
          <w:t xml:space="preserve"> </w:t>
        </w:r>
      </w:ins>
      <w:ins w:id="194" w:author="Stephen" w:date="2019-07-01T21:19:00Z">
        <w:r>
          <w:rPr>
            <w:rFonts w:ascii="Times New Roman" w:hAnsi="Times New Roman" w:cs="Times New Roman"/>
            <w:sz w:val="24"/>
            <w:szCs w:val="24"/>
            <w:lang w:val="en-US"/>
          </w:rPr>
          <w:t>16,</w:t>
        </w:r>
      </w:ins>
      <w:ins w:id="195" w:author="Stephen" w:date="2019-07-02T21:27:00Z">
        <w:r w:rsidR="006A15D6">
          <w:rPr>
            <w:rFonts w:ascii="Times New Roman" w:hAnsi="Times New Roman" w:cs="Times New Roman"/>
            <w:sz w:val="24"/>
            <w:szCs w:val="24"/>
            <w:lang w:val="en-US"/>
          </w:rPr>
          <w:t xml:space="preserve"> </w:t>
        </w:r>
      </w:ins>
      <w:ins w:id="196" w:author="Stephen" w:date="2019-07-01T21:19:00Z">
        <w:r>
          <w:rPr>
            <w:rFonts w:ascii="Times New Roman" w:hAnsi="Times New Roman" w:cs="Times New Roman"/>
            <w:sz w:val="24"/>
            <w:szCs w:val="24"/>
            <w:lang w:val="en-US"/>
          </w:rPr>
          <w:t>18,</w:t>
        </w:r>
      </w:ins>
      <w:ins w:id="197" w:author="Stephen" w:date="2019-07-02T21:27:00Z">
        <w:r w:rsidR="006A15D6">
          <w:rPr>
            <w:rFonts w:ascii="Times New Roman" w:hAnsi="Times New Roman" w:cs="Times New Roman"/>
            <w:sz w:val="24"/>
            <w:szCs w:val="24"/>
            <w:lang w:val="en-US"/>
          </w:rPr>
          <w:t xml:space="preserve"> </w:t>
        </w:r>
      </w:ins>
      <w:ins w:id="198" w:author="Stephen" w:date="2019-07-01T21:19:00Z">
        <w:r>
          <w:rPr>
            <w:rFonts w:ascii="Times New Roman" w:hAnsi="Times New Roman" w:cs="Times New Roman"/>
            <w:sz w:val="24"/>
            <w:szCs w:val="24"/>
            <w:lang w:val="en-US"/>
          </w:rPr>
          <w:t>20</w:t>
        </w:r>
      </w:ins>
      <w:ins w:id="199" w:author="Stephen" w:date="2019-07-01T21:20:00Z">
        <w:r>
          <w:rPr>
            <w:rFonts w:ascii="Times New Roman" w:hAnsi="Times New Roman" w:cs="Times New Roman"/>
            <w:sz w:val="24"/>
            <w:szCs w:val="24"/>
            <w:lang w:val="en-US"/>
          </w:rPr>
          <w:t>]</w:t>
        </w:r>
      </w:ins>
      <w:ins w:id="200" w:author="Stephen" w:date="2019-07-01T22:15:00Z">
        <w:r w:rsidR="00CE59B0">
          <w:rPr>
            <w:rFonts w:ascii="Times New Roman" w:hAnsi="Times New Roman" w:cs="Times New Roman"/>
            <w:sz w:val="24"/>
            <w:szCs w:val="24"/>
            <w:lang w:val="en-US"/>
          </w:rPr>
          <w:t>, relies on the existence of a set point</w:t>
        </w:r>
      </w:ins>
      <w:ins w:id="201" w:author="Stephen" w:date="2019-07-01T22:16:00Z">
        <w:r w:rsidR="00CE59B0">
          <w:rPr>
            <w:rFonts w:ascii="Times New Roman" w:hAnsi="Times New Roman" w:cs="Times New Roman"/>
            <w:sz w:val="24"/>
            <w:szCs w:val="24"/>
            <w:lang w:val="en-US"/>
          </w:rPr>
          <w:t xml:space="preserve">, and </w:t>
        </w:r>
      </w:ins>
      <w:r w:rsidR="00744661">
        <w:rPr>
          <w:rFonts w:ascii="Times New Roman" w:hAnsi="Times New Roman" w:cs="Times New Roman"/>
          <w:sz w:val="24"/>
          <w:szCs w:val="24"/>
          <w:lang w:val="en-US"/>
        </w:rPr>
        <w:t xml:space="preserve">depends on </w:t>
      </w:r>
      <w:del w:id="202" w:author="Stephen" w:date="2019-07-01T21:20:00Z">
        <w:r w:rsidR="00744661" w:rsidDel="00E6485F">
          <w:rPr>
            <w:rFonts w:ascii="Times New Roman" w:hAnsi="Times New Roman" w:cs="Times New Roman"/>
            <w:sz w:val="24"/>
            <w:szCs w:val="24"/>
            <w:lang w:val="en-US"/>
          </w:rPr>
          <w:delText xml:space="preserve">the units used in measurement, </w:delText>
        </w:r>
      </w:del>
      <w:r w:rsidR="00744661">
        <w:rPr>
          <w:rFonts w:ascii="Times New Roman" w:hAnsi="Times New Roman" w:cs="Times New Roman"/>
          <w:sz w:val="24"/>
          <w:szCs w:val="24"/>
          <w:lang w:val="en-US"/>
        </w:rPr>
        <w:t xml:space="preserve">whether or not a log scale is employed, </w:t>
      </w:r>
      <w:del w:id="203" w:author="Stephen" w:date="2019-07-01T21:21:00Z">
        <w:r w:rsidR="00744661" w:rsidDel="00E6485F">
          <w:rPr>
            <w:rFonts w:ascii="Times New Roman" w:hAnsi="Times New Roman" w:cs="Times New Roman"/>
            <w:sz w:val="24"/>
            <w:szCs w:val="24"/>
            <w:lang w:val="en-US"/>
          </w:rPr>
          <w:delText xml:space="preserve">the part of the range of thyroid function considered, </w:delText>
        </w:r>
      </w:del>
      <w:r w:rsidR="00744661">
        <w:rPr>
          <w:rFonts w:ascii="Times New Roman" w:hAnsi="Times New Roman" w:cs="Times New Roman"/>
          <w:sz w:val="24"/>
          <w:szCs w:val="24"/>
          <w:lang w:val="en-US"/>
        </w:rPr>
        <w:t xml:space="preserve">and whether </w:t>
      </w:r>
      <w:r w:rsidR="001355CF">
        <w:rPr>
          <w:rFonts w:ascii="Times New Roman" w:hAnsi="Times New Roman" w:cs="Times New Roman"/>
          <w:sz w:val="24"/>
          <w:szCs w:val="24"/>
          <w:lang w:val="en-US"/>
        </w:rPr>
        <w:t xml:space="preserve">TSH is generating, or responding to, any </w:t>
      </w:r>
      <w:r w:rsidR="00744661">
        <w:rPr>
          <w:rFonts w:ascii="Times New Roman" w:hAnsi="Times New Roman" w:cs="Times New Roman"/>
          <w:sz w:val="24"/>
          <w:szCs w:val="24"/>
          <w:lang w:val="en-US"/>
        </w:rPr>
        <w:t xml:space="preserve">change to </w:t>
      </w:r>
      <w:r w:rsidR="001355CF">
        <w:rPr>
          <w:rFonts w:ascii="Times New Roman" w:hAnsi="Times New Roman" w:cs="Times New Roman"/>
          <w:sz w:val="24"/>
          <w:szCs w:val="24"/>
          <w:lang w:val="en-US"/>
        </w:rPr>
        <w:t>FT4 levels.</w:t>
      </w:r>
      <w:r w:rsidR="00B831C4">
        <w:rPr>
          <w:rFonts w:ascii="Times New Roman" w:hAnsi="Times New Roman" w:cs="Times New Roman"/>
          <w:sz w:val="24"/>
          <w:szCs w:val="24"/>
          <w:lang w:val="en-US"/>
        </w:rPr>
        <w:t xml:space="preserve"> </w:t>
      </w:r>
      <w:ins w:id="204" w:author="Stephen" w:date="2019-07-01T21:21:00Z">
        <w:r>
          <w:rPr>
            <w:rFonts w:ascii="Times New Roman" w:hAnsi="Times New Roman" w:cs="Times New Roman"/>
            <w:sz w:val="24"/>
            <w:szCs w:val="24"/>
            <w:lang w:val="en-US"/>
          </w:rPr>
          <w:t xml:space="preserve">In </w:t>
        </w:r>
      </w:ins>
      <w:ins w:id="205" w:author="Stephen" w:date="2019-07-04T17:17:00Z">
        <w:r w:rsidR="00700EB8">
          <w:rPr>
            <w:rFonts w:ascii="Times New Roman" w:hAnsi="Times New Roman" w:cs="Times New Roman"/>
            <w:sz w:val="24"/>
            <w:szCs w:val="24"/>
            <w:lang w:val="en-US"/>
          </w:rPr>
          <w:t>normal individuals</w:t>
        </w:r>
      </w:ins>
      <w:ins w:id="206" w:author="Stephen" w:date="2019-07-01T21:24:00Z">
        <w:r>
          <w:rPr>
            <w:rFonts w:ascii="Times New Roman" w:hAnsi="Times New Roman" w:cs="Times New Roman"/>
            <w:sz w:val="24"/>
            <w:szCs w:val="24"/>
            <w:lang w:val="en-US"/>
          </w:rPr>
          <w:t>,</w:t>
        </w:r>
      </w:ins>
      <w:ins w:id="207" w:author="Stephen" w:date="2019-07-01T21:21:00Z">
        <w:r>
          <w:rPr>
            <w:rFonts w:ascii="Times New Roman" w:hAnsi="Times New Roman" w:cs="Times New Roman"/>
            <w:sz w:val="24"/>
            <w:szCs w:val="24"/>
            <w:lang w:val="en-US"/>
          </w:rPr>
          <w:t xml:space="preserve"> change</w:t>
        </w:r>
      </w:ins>
      <w:ins w:id="208" w:author="Stephen" w:date="2019-07-01T21:22:00Z">
        <w:r>
          <w:rPr>
            <w:rFonts w:ascii="Times New Roman" w:hAnsi="Times New Roman" w:cs="Times New Roman"/>
            <w:sz w:val="24"/>
            <w:szCs w:val="24"/>
            <w:lang w:val="en-US"/>
          </w:rPr>
          <w:t xml:space="preserve">s to TSH and thyroid hormones are positively correlated </w:t>
        </w:r>
      </w:ins>
      <w:ins w:id="209" w:author="Stephen" w:date="2019-07-01T22:02:00Z">
        <w:r w:rsidR="007363E9">
          <w:rPr>
            <w:rFonts w:ascii="Times New Roman" w:hAnsi="Times New Roman" w:cs="Times New Roman"/>
            <w:sz w:val="24"/>
            <w:szCs w:val="24"/>
            <w:lang w:val="en-US"/>
          </w:rPr>
          <w:t>[</w:t>
        </w:r>
      </w:ins>
      <w:ins w:id="210" w:author="Stephen" w:date="2019-07-01T21:22:00Z">
        <w:r>
          <w:rPr>
            <w:rFonts w:ascii="Times New Roman" w:hAnsi="Times New Roman" w:cs="Times New Roman"/>
            <w:sz w:val="24"/>
            <w:szCs w:val="24"/>
            <w:lang w:val="en-US"/>
          </w:rPr>
          <w:t xml:space="preserve">18], indicating that </w:t>
        </w:r>
      </w:ins>
      <w:ins w:id="211" w:author="Stephen" w:date="2019-07-01T21:23:00Z">
        <w:r>
          <w:rPr>
            <w:rFonts w:ascii="Times New Roman" w:hAnsi="Times New Roman" w:cs="Times New Roman"/>
            <w:sz w:val="24"/>
            <w:szCs w:val="24"/>
            <w:lang w:val="en-US"/>
          </w:rPr>
          <w:t>physiologically</w:t>
        </w:r>
      </w:ins>
      <w:ins w:id="212" w:author="Stephen" w:date="2019-07-01T22:18:00Z">
        <w:r w:rsidR="00CE59B0">
          <w:rPr>
            <w:rFonts w:ascii="Times New Roman" w:hAnsi="Times New Roman" w:cs="Times New Roman"/>
            <w:sz w:val="24"/>
            <w:szCs w:val="24"/>
            <w:lang w:val="en-US"/>
          </w:rPr>
          <w:t>,</w:t>
        </w:r>
      </w:ins>
      <w:ins w:id="213" w:author="Stephen" w:date="2019-07-01T21:23:00Z">
        <w:r>
          <w:rPr>
            <w:rFonts w:ascii="Times New Roman" w:hAnsi="Times New Roman" w:cs="Times New Roman"/>
            <w:sz w:val="24"/>
            <w:szCs w:val="24"/>
            <w:lang w:val="en-US"/>
          </w:rPr>
          <w:t xml:space="preserve"> an increase in TSH </w:t>
        </w:r>
      </w:ins>
      <w:ins w:id="214" w:author="Stephen" w:date="2019-07-01T21:25:00Z">
        <w:r w:rsidR="00AF5A99">
          <w:rPr>
            <w:rFonts w:ascii="Times New Roman" w:hAnsi="Times New Roman" w:cs="Times New Roman"/>
            <w:sz w:val="24"/>
            <w:szCs w:val="24"/>
            <w:lang w:val="en-US"/>
          </w:rPr>
          <w:t>may be</w:t>
        </w:r>
      </w:ins>
      <w:ins w:id="215" w:author="Stephen" w:date="2019-07-01T21:23:00Z">
        <w:r>
          <w:rPr>
            <w:rFonts w:ascii="Times New Roman" w:hAnsi="Times New Roman" w:cs="Times New Roman"/>
            <w:sz w:val="24"/>
            <w:szCs w:val="24"/>
            <w:lang w:val="en-US"/>
          </w:rPr>
          <w:t xml:space="preserve"> driving an increase in thyroid hormone levels</w:t>
        </w:r>
      </w:ins>
      <w:ins w:id="216" w:author="Stephen" w:date="2019-07-01T21:29:00Z">
        <w:r w:rsidR="00AF5A99">
          <w:rPr>
            <w:rFonts w:ascii="Times New Roman" w:hAnsi="Times New Roman" w:cs="Times New Roman"/>
            <w:sz w:val="24"/>
            <w:szCs w:val="24"/>
            <w:lang w:val="en-US"/>
          </w:rPr>
          <w:t xml:space="preserve"> (away from equilib</w:t>
        </w:r>
      </w:ins>
      <w:ins w:id="217" w:author="Stephen" w:date="2019-07-01T21:30:00Z">
        <w:r w:rsidR="00AF5A99">
          <w:rPr>
            <w:rFonts w:ascii="Times New Roman" w:hAnsi="Times New Roman" w:cs="Times New Roman"/>
            <w:sz w:val="24"/>
            <w:szCs w:val="24"/>
            <w:lang w:val="en-US"/>
          </w:rPr>
          <w:t>rium),</w:t>
        </w:r>
      </w:ins>
      <w:ins w:id="218" w:author="Stephen" w:date="2019-07-01T21:23:00Z">
        <w:r>
          <w:rPr>
            <w:rFonts w:ascii="Times New Roman" w:hAnsi="Times New Roman" w:cs="Times New Roman"/>
            <w:sz w:val="24"/>
            <w:szCs w:val="24"/>
            <w:lang w:val="en-US"/>
          </w:rPr>
          <w:t xml:space="preserve"> rather than responding to a drop in </w:t>
        </w:r>
      </w:ins>
      <w:ins w:id="219" w:author="Stephen" w:date="2019-07-01T21:24:00Z">
        <w:r>
          <w:rPr>
            <w:rFonts w:ascii="Times New Roman" w:hAnsi="Times New Roman" w:cs="Times New Roman"/>
            <w:sz w:val="24"/>
            <w:szCs w:val="24"/>
            <w:lang w:val="en-US"/>
          </w:rPr>
          <w:t>thyroid hormone levels</w:t>
        </w:r>
      </w:ins>
      <w:ins w:id="220" w:author="Stephen" w:date="2019-07-01T21:30:00Z">
        <w:r w:rsidR="00AF5A99">
          <w:rPr>
            <w:rFonts w:ascii="Times New Roman" w:hAnsi="Times New Roman" w:cs="Times New Roman"/>
            <w:sz w:val="24"/>
            <w:szCs w:val="24"/>
            <w:lang w:val="en-US"/>
          </w:rPr>
          <w:t xml:space="preserve"> and restoring equilibrium</w:t>
        </w:r>
      </w:ins>
      <w:ins w:id="221" w:author="Stephen" w:date="2019-07-02T21:20:00Z">
        <w:r w:rsidR="006F2726">
          <w:rPr>
            <w:rFonts w:ascii="Times New Roman" w:hAnsi="Times New Roman" w:cs="Times New Roman"/>
            <w:sz w:val="24"/>
            <w:szCs w:val="24"/>
            <w:lang w:val="en-US"/>
          </w:rPr>
          <w:t xml:space="preserve"> i.e. one cannot even </w:t>
        </w:r>
      </w:ins>
      <w:ins w:id="222" w:author="Stephen" w:date="2019-07-02T21:28:00Z">
        <w:r w:rsidR="006A15D6">
          <w:rPr>
            <w:rFonts w:ascii="Times New Roman" w:hAnsi="Times New Roman" w:cs="Times New Roman"/>
            <w:sz w:val="24"/>
            <w:szCs w:val="24"/>
            <w:lang w:val="en-US"/>
          </w:rPr>
          <w:t xml:space="preserve">surely </w:t>
        </w:r>
      </w:ins>
      <w:ins w:id="223" w:author="Stephen" w:date="2019-07-02T21:20:00Z">
        <w:r w:rsidR="006F2726">
          <w:rPr>
            <w:rFonts w:ascii="Times New Roman" w:hAnsi="Times New Roman" w:cs="Times New Roman"/>
            <w:sz w:val="24"/>
            <w:szCs w:val="24"/>
            <w:lang w:val="en-US"/>
          </w:rPr>
          <w:t xml:space="preserve">predict the direction of </w:t>
        </w:r>
      </w:ins>
      <w:ins w:id="224" w:author="Stephen" w:date="2019-07-02T21:21:00Z">
        <w:r w:rsidR="006F2726">
          <w:rPr>
            <w:rFonts w:ascii="Times New Roman" w:hAnsi="Times New Roman" w:cs="Times New Roman"/>
            <w:sz w:val="24"/>
            <w:szCs w:val="24"/>
            <w:lang w:val="en-US"/>
          </w:rPr>
          <w:t xml:space="preserve">any </w:t>
        </w:r>
      </w:ins>
      <w:ins w:id="225" w:author="Stephen" w:date="2019-07-02T21:20:00Z">
        <w:r w:rsidR="006F2726">
          <w:rPr>
            <w:rFonts w:ascii="Times New Roman" w:hAnsi="Times New Roman" w:cs="Times New Roman"/>
            <w:sz w:val="24"/>
            <w:szCs w:val="24"/>
            <w:lang w:val="en-US"/>
          </w:rPr>
          <w:t>change in thyroid function</w:t>
        </w:r>
      </w:ins>
      <w:ins w:id="226" w:author="Stephen" w:date="2019-07-02T21:21:00Z">
        <w:r w:rsidR="006F2726">
          <w:rPr>
            <w:rFonts w:ascii="Times New Roman" w:hAnsi="Times New Roman" w:cs="Times New Roman"/>
            <w:sz w:val="24"/>
            <w:szCs w:val="24"/>
            <w:lang w:val="en-US"/>
          </w:rPr>
          <w:t xml:space="preserve"> </w:t>
        </w:r>
      </w:ins>
      <w:ins w:id="227" w:author="Stephen" w:date="2019-07-04T17:32:00Z">
        <w:r w:rsidR="00F474CD">
          <w:rPr>
            <w:rFonts w:ascii="Times New Roman" w:hAnsi="Times New Roman" w:cs="Times New Roman"/>
            <w:sz w:val="24"/>
            <w:szCs w:val="24"/>
            <w:lang w:val="en-US"/>
          </w:rPr>
          <w:t xml:space="preserve">in the normal range </w:t>
        </w:r>
      </w:ins>
      <w:ins w:id="228" w:author="Stephen" w:date="2019-07-02T21:21:00Z">
        <w:r w:rsidR="006F2726">
          <w:rPr>
            <w:rFonts w:ascii="Times New Roman" w:hAnsi="Times New Roman" w:cs="Times New Roman"/>
            <w:sz w:val="24"/>
            <w:szCs w:val="24"/>
            <w:lang w:val="en-US"/>
          </w:rPr>
          <w:t>by reference to the change in the TSH level</w:t>
        </w:r>
      </w:ins>
      <w:ins w:id="229" w:author="Stephen" w:date="2019-07-01T21:24:00Z">
        <w:r>
          <w:rPr>
            <w:rFonts w:ascii="Times New Roman" w:hAnsi="Times New Roman" w:cs="Times New Roman"/>
            <w:sz w:val="24"/>
            <w:szCs w:val="24"/>
            <w:lang w:val="en-US"/>
          </w:rPr>
          <w:t>.</w:t>
        </w:r>
      </w:ins>
      <w:ins w:id="230" w:author="Stephen" w:date="2019-07-01T21:25:00Z">
        <w:r w:rsidR="00AF5A99">
          <w:rPr>
            <w:rFonts w:ascii="Times New Roman" w:hAnsi="Times New Roman" w:cs="Times New Roman"/>
            <w:sz w:val="24"/>
            <w:szCs w:val="24"/>
            <w:lang w:val="en-US"/>
          </w:rPr>
          <w:t xml:space="preserve"> </w:t>
        </w:r>
      </w:ins>
    </w:p>
    <w:p w:rsidR="00DE75B6" w:rsidRPr="00DE75B6" w:rsidDel="007363E9" w:rsidRDefault="006F2726" w:rsidP="00DE75B6">
      <w:pPr>
        <w:spacing w:line="480" w:lineRule="auto"/>
        <w:rPr>
          <w:rFonts w:ascii="Times New Roman" w:hAnsi="Times New Roman" w:cs="Times New Roman"/>
          <w:sz w:val="24"/>
          <w:szCs w:val="24"/>
          <w:lang w:val="en-US"/>
        </w:rPr>
      </w:pPr>
      <w:ins w:id="231" w:author="Stephen" w:date="2019-07-02T21:22:00Z">
        <w:r>
          <w:rPr>
            <w:rFonts w:ascii="Times New Roman" w:hAnsi="Times New Roman" w:cs="Times New Roman"/>
            <w:sz w:val="24"/>
            <w:szCs w:val="24"/>
            <w:lang w:val="en-US"/>
          </w:rPr>
          <w:t xml:space="preserve">Regardless of the above, </w:t>
        </w:r>
      </w:ins>
      <w:ins w:id="232" w:author="Stephen" w:date="2019-07-01T21:26:00Z">
        <w:r w:rsidR="00AF5A99">
          <w:rPr>
            <w:rFonts w:ascii="Times New Roman" w:hAnsi="Times New Roman" w:cs="Times New Roman"/>
            <w:sz w:val="24"/>
            <w:szCs w:val="24"/>
            <w:lang w:val="en-US"/>
          </w:rPr>
          <w:t xml:space="preserve">whether or not TSH or thyroid hormones are the more sensitive indicator of </w:t>
        </w:r>
      </w:ins>
      <w:ins w:id="233" w:author="Stephen" w:date="2019-07-01T22:04:00Z">
        <w:r w:rsidR="007363E9">
          <w:rPr>
            <w:rFonts w:ascii="Times New Roman" w:hAnsi="Times New Roman" w:cs="Times New Roman"/>
            <w:sz w:val="24"/>
            <w:szCs w:val="24"/>
            <w:lang w:val="en-US"/>
          </w:rPr>
          <w:t xml:space="preserve">a change to </w:t>
        </w:r>
      </w:ins>
      <w:ins w:id="234" w:author="Stephen" w:date="2019-07-01T21:26:00Z">
        <w:r w:rsidR="00AF5A99">
          <w:rPr>
            <w:rFonts w:ascii="Times New Roman" w:hAnsi="Times New Roman" w:cs="Times New Roman"/>
            <w:sz w:val="24"/>
            <w:szCs w:val="24"/>
            <w:lang w:val="en-US"/>
          </w:rPr>
          <w:t>thyroid function</w:t>
        </w:r>
      </w:ins>
      <w:ins w:id="235" w:author="Stephen" w:date="2019-07-01T22:19:00Z">
        <w:r w:rsidR="00CE59B0">
          <w:rPr>
            <w:rFonts w:ascii="Times New Roman" w:hAnsi="Times New Roman" w:cs="Times New Roman"/>
            <w:sz w:val="24"/>
            <w:szCs w:val="24"/>
            <w:lang w:val="en-US"/>
          </w:rPr>
          <w:t>,</w:t>
        </w:r>
      </w:ins>
      <w:ins w:id="236" w:author="Stephen" w:date="2019-07-01T21:26:00Z">
        <w:r w:rsidR="00AF5A99">
          <w:rPr>
            <w:rFonts w:ascii="Times New Roman" w:hAnsi="Times New Roman" w:cs="Times New Roman"/>
            <w:sz w:val="24"/>
            <w:szCs w:val="24"/>
            <w:lang w:val="en-US"/>
          </w:rPr>
          <w:t xml:space="preserve"> does not </w:t>
        </w:r>
      </w:ins>
      <w:ins w:id="237" w:author="Stephen" w:date="2019-07-01T22:17:00Z">
        <w:r w:rsidR="00CE59B0">
          <w:rPr>
            <w:rFonts w:ascii="Times New Roman" w:hAnsi="Times New Roman" w:cs="Times New Roman"/>
            <w:sz w:val="24"/>
            <w:szCs w:val="24"/>
            <w:lang w:val="en-US"/>
          </w:rPr>
          <w:t xml:space="preserve">necessarily </w:t>
        </w:r>
      </w:ins>
      <w:ins w:id="238" w:author="Stephen" w:date="2019-07-01T21:27:00Z">
        <w:r w:rsidR="00AF5A99">
          <w:rPr>
            <w:rFonts w:ascii="Times New Roman" w:hAnsi="Times New Roman" w:cs="Times New Roman"/>
            <w:sz w:val="24"/>
            <w:szCs w:val="24"/>
            <w:lang w:val="en-US"/>
          </w:rPr>
          <w:t>indicate the better indicator of abnormal thyroid function.</w:t>
        </w:r>
      </w:ins>
      <w:ins w:id="239" w:author="Stephen" w:date="2019-07-01T21:31:00Z">
        <w:r w:rsidR="00AF5A99">
          <w:rPr>
            <w:rFonts w:ascii="Times New Roman" w:hAnsi="Times New Roman" w:cs="Times New Roman"/>
            <w:sz w:val="24"/>
            <w:szCs w:val="24"/>
            <w:lang w:val="en-US"/>
          </w:rPr>
          <w:t xml:space="preserve">  </w:t>
        </w:r>
      </w:ins>
      <w:ins w:id="240" w:author="Stephen" w:date="2019-07-01T21:32:00Z">
        <w:r w:rsidR="00AF5A99">
          <w:rPr>
            <w:rFonts w:ascii="Times New Roman" w:hAnsi="Times New Roman" w:cs="Times New Roman"/>
            <w:sz w:val="24"/>
            <w:szCs w:val="24"/>
            <w:lang w:val="en-US"/>
          </w:rPr>
          <w:t xml:space="preserve">There are proportionally greater changes to levels of </w:t>
        </w:r>
      </w:ins>
      <w:ins w:id="241" w:author="Stephen" w:date="2019-07-01T21:37:00Z">
        <w:r w:rsidR="000B20C3">
          <w:rPr>
            <w:rFonts w:ascii="Times New Roman" w:hAnsi="Times New Roman" w:cs="Times New Roman"/>
            <w:sz w:val="24"/>
            <w:szCs w:val="24"/>
            <w:lang w:val="en-US"/>
          </w:rPr>
          <w:t xml:space="preserve">the controlling hormones </w:t>
        </w:r>
      </w:ins>
      <w:ins w:id="242" w:author="Stephen" w:date="2019-07-01T21:32:00Z">
        <w:r w:rsidR="00AF5A99">
          <w:rPr>
            <w:rFonts w:ascii="Times New Roman" w:hAnsi="Times New Roman" w:cs="Times New Roman"/>
            <w:sz w:val="24"/>
            <w:szCs w:val="24"/>
            <w:lang w:val="en-US"/>
          </w:rPr>
          <w:t>i</w:t>
        </w:r>
      </w:ins>
      <w:ins w:id="243" w:author="Stephen" w:date="2019-07-01T21:31:00Z">
        <w:r w:rsidR="00AF5A99">
          <w:rPr>
            <w:rFonts w:ascii="Times New Roman" w:hAnsi="Times New Roman" w:cs="Times New Roman"/>
            <w:sz w:val="24"/>
            <w:szCs w:val="24"/>
            <w:lang w:val="en-US"/>
          </w:rPr>
          <w:t>nsulin</w:t>
        </w:r>
      </w:ins>
      <w:ins w:id="244" w:author="Stephen" w:date="2019-07-01T22:08:00Z">
        <w:r w:rsidR="007363E9">
          <w:rPr>
            <w:rFonts w:ascii="Times New Roman" w:hAnsi="Times New Roman" w:cs="Times New Roman"/>
            <w:sz w:val="24"/>
            <w:szCs w:val="24"/>
            <w:lang w:val="en-US"/>
          </w:rPr>
          <w:t xml:space="preserve"> [</w:t>
        </w:r>
      </w:ins>
      <w:ins w:id="245" w:author="Stephen" w:date="2019-07-04T17:20:00Z">
        <w:r w:rsidR="00700EB8">
          <w:rPr>
            <w:rFonts w:ascii="Times New Roman" w:hAnsi="Times New Roman" w:cs="Times New Roman"/>
            <w:sz w:val="24"/>
            <w:szCs w:val="24"/>
            <w:lang w:val="en-US"/>
          </w:rPr>
          <w:t>82</w:t>
        </w:r>
      </w:ins>
      <w:ins w:id="246" w:author="Stephen" w:date="2019-07-01T22:08:00Z">
        <w:r w:rsidR="007363E9">
          <w:rPr>
            <w:rFonts w:ascii="Times New Roman" w:hAnsi="Times New Roman" w:cs="Times New Roman"/>
            <w:sz w:val="24"/>
            <w:szCs w:val="24"/>
            <w:lang w:val="en-US"/>
          </w:rPr>
          <w:t xml:space="preserve"> ]</w:t>
        </w:r>
      </w:ins>
      <w:ins w:id="247" w:author="Stephen" w:date="2019-07-01T21:31:00Z">
        <w:r w:rsidR="00AF5A99">
          <w:rPr>
            <w:rFonts w:ascii="Times New Roman" w:hAnsi="Times New Roman" w:cs="Times New Roman"/>
            <w:sz w:val="24"/>
            <w:szCs w:val="24"/>
            <w:lang w:val="en-US"/>
          </w:rPr>
          <w:t xml:space="preserve">, parathyroid hormone </w:t>
        </w:r>
      </w:ins>
      <w:ins w:id="248" w:author="Stephen" w:date="2019-07-01T22:08:00Z">
        <w:r w:rsidR="007363E9">
          <w:rPr>
            <w:rFonts w:ascii="Times New Roman" w:hAnsi="Times New Roman" w:cs="Times New Roman"/>
            <w:sz w:val="24"/>
            <w:szCs w:val="24"/>
            <w:lang w:val="en-US"/>
          </w:rPr>
          <w:t>[</w:t>
        </w:r>
      </w:ins>
      <w:ins w:id="249" w:author="Stephen" w:date="2019-07-04T17:20:00Z">
        <w:r w:rsidR="00700EB8">
          <w:rPr>
            <w:rFonts w:ascii="Times New Roman" w:hAnsi="Times New Roman" w:cs="Times New Roman"/>
            <w:sz w:val="24"/>
            <w:szCs w:val="24"/>
            <w:lang w:val="en-US"/>
          </w:rPr>
          <w:t>83</w:t>
        </w:r>
      </w:ins>
      <w:ins w:id="250" w:author="Stephen" w:date="2019-07-01T22:08:00Z">
        <w:r w:rsidR="007363E9">
          <w:rPr>
            <w:rFonts w:ascii="Times New Roman" w:hAnsi="Times New Roman" w:cs="Times New Roman"/>
            <w:sz w:val="24"/>
            <w:szCs w:val="24"/>
            <w:lang w:val="en-US"/>
          </w:rPr>
          <w:t xml:space="preserve">] </w:t>
        </w:r>
      </w:ins>
      <w:ins w:id="251" w:author="Stephen" w:date="2019-07-01T21:31:00Z">
        <w:r w:rsidR="00AF5A99">
          <w:rPr>
            <w:rFonts w:ascii="Times New Roman" w:hAnsi="Times New Roman" w:cs="Times New Roman"/>
            <w:sz w:val="24"/>
            <w:szCs w:val="24"/>
            <w:lang w:val="en-US"/>
          </w:rPr>
          <w:t>and erythropoietin</w:t>
        </w:r>
      </w:ins>
      <w:ins w:id="252" w:author="Stephen" w:date="2019-07-01T22:08:00Z">
        <w:r w:rsidR="007363E9">
          <w:rPr>
            <w:rFonts w:ascii="Times New Roman" w:hAnsi="Times New Roman" w:cs="Times New Roman"/>
            <w:sz w:val="24"/>
            <w:szCs w:val="24"/>
            <w:lang w:val="en-US"/>
          </w:rPr>
          <w:t xml:space="preserve"> [</w:t>
        </w:r>
      </w:ins>
      <w:ins w:id="253" w:author="Stephen" w:date="2019-07-04T17:20:00Z">
        <w:r w:rsidR="00700EB8">
          <w:rPr>
            <w:rFonts w:ascii="Times New Roman" w:hAnsi="Times New Roman" w:cs="Times New Roman"/>
            <w:sz w:val="24"/>
            <w:szCs w:val="24"/>
            <w:lang w:val="en-US"/>
          </w:rPr>
          <w:t>84</w:t>
        </w:r>
      </w:ins>
      <w:ins w:id="254" w:author="Stephen" w:date="2019-07-01T22:08:00Z">
        <w:r w:rsidR="007363E9">
          <w:rPr>
            <w:rFonts w:ascii="Times New Roman" w:hAnsi="Times New Roman" w:cs="Times New Roman"/>
            <w:sz w:val="24"/>
            <w:szCs w:val="24"/>
            <w:lang w:val="en-US"/>
          </w:rPr>
          <w:t xml:space="preserve">] </w:t>
        </w:r>
      </w:ins>
      <w:ins w:id="255" w:author="Stephen" w:date="2019-07-01T21:31:00Z">
        <w:r w:rsidR="00AF5A99">
          <w:rPr>
            <w:rFonts w:ascii="Times New Roman" w:hAnsi="Times New Roman" w:cs="Times New Roman"/>
            <w:sz w:val="24"/>
            <w:szCs w:val="24"/>
            <w:lang w:val="en-US"/>
          </w:rPr>
          <w:t xml:space="preserve"> </w:t>
        </w:r>
      </w:ins>
      <w:ins w:id="256" w:author="Stephen" w:date="2019-07-01T21:34:00Z">
        <w:r w:rsidR="00AF5A99">
          <w:rPr>
            <w:rFonts w:ascii="Times New Roman" w:hAnsi="Times New Roman" w:cs="Times New Roman"/>
            <w:sz w:val="24"/>
            <w:szCs w:val="24"/>
            <w:lang w:val="en-US"/>
          </w:rPr>
          <w:t>in response to</w:t>
        </w:r>
      </w:ins>
      <w:ins w:id="257" w:author="Stephen" w:date="2019-07-01T21:32:00Z">
        <w:r w:rsidR="00AF5A99">
          <w:rPr>
            <w:rFonts w:ascii="Times New Roman" w:hAnsi="Times New Roman" w:cs="Times New Roman"/>
            <w:sz w:val="24"/>
            <w:szCs w:val="24"/>
            <w:lang w:val="en-US"/>
          </w:rPr>
          <w:t xml:space="preserve"> </w:t>
        </w:r>
      </w:ins>
      <w:ins w:id="258" w:author="Stephen" w:date="2019-07-01T21:33:00Z">
        <w:r w:rsidR="00AF5A99">
          <w:rPr>
            <w:rFonts w:ascii="Times New Roman" w:hAnsi="Times New Roman" w:cs="Times New Roman"/>
            <w:sz w:val="24"/>
            <w:szCs w:val="24"/>
            <w:lang w:val="en-US"/>
          </w:rPr>
          <w:t xml:space="preserve">primary changes of levels of </w:t>
        </w:r>
      </w:ins>
      <w:ins w:id="259" w:author="Stephen" w:date="2019-07-01T21:37:00Z">
        <w:r w:rsidR="000B20C3">
          <w:rPr>
            <w:rFonts w:ascii="Times New Roman" w:hAnsi="Times New Roman" w:cs="Times New Roman"/>
            <w:sz w:val="24"/>
            <w:szCs w:val="24"/>
            <w:lang w:val="en-US"/>
          </w:rPr>
          <w:t xml:space="preserve">the parameters </w:t>
        </w:r>
      </w:ins>
      <w:ins w:id="260" w:author="Stephen" w:date="2019-07-01T21:33:00Z">
        <w:r w:rsidR="00AF5A99">
          <w:rPr>
            <w:rFonts w:ascii="Times New Roman" w:hAnsi="Times New Roman" w:cs="Times New Roman"/>
            <w:sz w:val="24"/>
            <w:szCs w:val="24"/>
            <w:lang w:val="en-US"/>
          </w:rPr>
          <w:t xml:space="preserve">glucose, calcium and </w:t>
        </w:r>
      </w:ins>
      <w:ins w:id="261" w:author="Stephen" w:date="2019-07-01T21:34:00Z">
        <w:r w:rsidR="00AF5A99">
          <w:rPr>
            <w:rFonts w:ascii="Times New Roman" w:hAnsi="Times New Roman" w:cs="Times New Roman"/>
            <w:sz w:val="24"/>
            <w:szCs w:val="24"/>
            <w:lang w:val="en-US"/>
          </w:rPr>
          <w:t xml:space="preserve">hemoglobin respectively, </w:t>
        </w:r>
      </w:ins>
      <w:ins w:id="262" w:author="Stephen" w:date="2019-07-01T21:35:00Z">
        <w:r w:rsidR="00AC3147">
          <w:rPr>
            <w:rFonts w:ascii="Times New Roman" w:hAnsi="Times New Roman" w:cs="Times New Roman"/>
            <w:sz w:val="24"/>
            <w:szCs w:val="24"/>
            <w:lang w:val="en-US"/>
          </w:rPr>
          <w:t xml:space="preserve">but this </w:t>
        </w:r>
      </w:ins>
      <w:ins w:id="263" w:author="Stephen" w:date="2019-07-01T22:30:00Z">
        <w:r w:rsidR="00AC3147">
          <w:rPr>
            <w:rFonts w:ascii="Times New Roman" w:hAnsi="Times New Roman" w:cs="Times New Roman"/>
            <w:sz w:val="24"/>
            <w:szCs w:val="24"/>
            <w:lang w:val="en-US"/>
          </w:rPr>
          <w:t>provides</w:t>
        </w:r>
      </w:ins>
      <w:ins w:id="264" w:author="Stephen" w:date="2019-07-01T21:35:00Z">
        <w:r w:rsidR="00AC3147">
          <w:rPr>
            <w:rFonts w:ascii="Times New Roman" w:hAnsi="Times New Roman" w:cs="Times New Roman"/>
            <w:sz w:val="24"/>
            <w:szCs w:val="24"/>
            <w:lang w:val="en-US"/>
          </w:rPr>
          <w:t xml:space="preserve"> no</w:t>
        </w:r>
      </w:ins>
      <w:ins w:id="265" w:author="Stephen" w:date="2019-07-01T22:30:00Z">
        <w:r w:rsidR="00AC3147">
          <w:rPr>
            <w:rFonts w:ascii="Times New Roman" w:hAnsi="Times New Roman" w:cs="Times New Roman"/>
            <w:sz w:val="24"/>
            <w:szCs w:val="24"/>
            <w:lang w:val="en-US"/>
          </w:rPr>
          <w:t xml:space="preserve"> </w:t>
        </w:r>
      </w:ins>
      <w:ins w:id="266" w:author="Stephen" w:date="2019-07-01T21:35:00Z">
        <w:r w:rsidR="000B20C3">
          <w:rPr>
            <w:rFonts w:ascii="Times New Roman" w:hAnsi="Times New Roman" w:cs="Times New Roman"/>
            <w:sz w:val="24"/>
            <w:szCs w:val="24"/>
            <w:lang w:val="en-US"/>
          </w:rPr>
          <w:t xml:space="preserve">justification </w:t>
        </w:r>
      </w:ins>
      <w:ins w:id="267" w:author="Stephen" w:date="2019-07-01T21:36:00Z">
        <w:r w:rsidR="000B20C3">
          <w:rPr>
            <w:rFonts w:ascii="Times New Roman" w:hAnsi="Times New Roman" w:cs="Times New Roman"/>
            <w:sz w:val="24"/>
            <w:szCs w:val="24"/>
            <w:lang w:val="en-US"/>
          </w:rPr>
          <w:t>to rely on the</w:t>
        </w:r>
      </w:ins>
      <w:ins w:id="268" w:author="Stephen" w:date="2019-07-01T21:38:00Z">
        <w:r w:rsidR="000B20C3">
          <w:rPr>
            <w:rFonts w:ascii="Times New Roman" w:hAnsi="Times New Roman" w:cs="Times New Roman"/>
            <w:sz w:val="24"/>
            <w:szCs w:val="24"/>
            <w:lang w:val="en-US"/>
          </w:rPr>
          <w:t xml:space="preserve"> </w:t>
        </w:r>
      </w:ins>
      <w:ins w:id="269" w:author="Stephen" w:date="2019-07-01T22:01:00Z">
        <w:r w:rsidR="007363E9">
          <w:rPr>
            <w:rFonts w:ascii="Times New Roman" w:hAnsi="Times New Roman" w:cs="Times New Roman"/>
            <w:sz w:val="24"/>
            <w:szCs w:val="24"/>
            <w:lang w:val="en-US"/>
          </w:rPr>
          <w:t xml:space="preserve">levels of the </w:t>
        </w:r>
      </w:ins>
      <w:ins w:id="270" w:author="Stephen" w:date="2019-07-01T21:38:00Z">
        <w:r w:rsidR="000B20C3">
          <w:rPr>
            <w:rFonts w:ascii="Times New Roman" w:hAnsi="Times New Roman" w:cs="Times New Roman"/>
            <w:sz w:val="24"/>
            <w:szCs w:val="24"/>
            <w:lang w:val="en-US"/>
          </w:rPr>
          <w:t xml:space="preserve">controlling hormones </w:t>
        </w:r>
      </w:ins>
      <w:ins w:id="271" w:author="Stephen" w:date="2019-07-01T21:36:00Z">
        <w:r w:rsidR="000B20C3">
          <w:rPr>
            <w:rFonts w:ascii="Times New Roman" w:hAnsi="Times New Roman" w:cs="Times New Roman"/>
            <w:sz w:val="24"/>
            <w:szCs w:val="24"/>
            <w:lang w:val="en-US"/>
          </w:rPr>
          <w:t>to define normality</w:t>
        </w:r>
      </w:ins>
      <w:ins w:id="272" w:author="Stephen" w:date="2019-07-01T21:37:00Z">
        <w:r w:rsidR="000B20C3">
          <w:rPr>
            <w:rFonts w:ascii="Times New Roman" w:hAnsi="Times New Roman" w:cs="Times New Roman"/>
            <w:sz w:val="24"/>
            <w:szCs w:val="24"/>
            <w:lang w:val="en-US"/>
          </w:rPr>
          <w:t xml:space="preserve"> of the</w:t>
        </w:r>
      </w:ins>
      <w:ins w:id="273" w:author="Stephen" w:date="2019-07-02T21:23:00Z">
        <w:r>
          <w:rPr>
            <w:rFonts w:ascii="Times New Roman" w:hAnsi="Times New Roman" w:cs="Times New Roman"/>
            <w:sz w:val="24"/>
            <w:szCs w:val="24"/>
            <w:lang w:val="en-US"/>
          </w:rPr>
          <w:t>se</w:t>
        </w:r>
      </w:ins>
      <w:ins w:id="274" w:author="Stephen" w:date="2019-07-01T21:37:00Z">
        <w:r w:rsidR="000B20C3">
          <w:rPr>
            <w:rFonts w:ascii="Times New Roman" w:hAnsi="Times New Roman" w:cs="Times New Roman"/>
            <w:sz w:val="24"/>
            <w:szCs w:val="24"/>
            <w:lang w:val="en-US"/>
          </w:rPr>
          <w:t xml:space="preserve"> p</w:t>
        </w:r>
      </w:ins>
      <w:ins w:id="275" w:author="Stephen" w:date="2019-07-01T21:38:00Z">
        <w:r w:rsidR="000B20C3">
          <w:rPr>
            <w:rFonts w:ascii="Times New Roman" w:hAnsi="Times New Roman" w:cs="Times New Roman"/>
            <w:sz w:val="24"/>
            <w:szCs w:val="24"/>
            <w:lang w:val="en-US"/>
          </w:rPr>
          <w:t>arameters</w:t>
        </w:r>
      </w:ins>
      <w:ins w:id="276" w:author="Stephen" w:date="2019-07-01T22:08:00Z">
        <w:r w:rsidR="007363E9">
          <w:rPr>
            <w:rFonts w:ascii="Times New Roman" w:hAnsi="Times New Roman" w:cs="Times New Roman"/>
            <w:sz w:val="24"/>
            <w:szCs w:val="24"/>
            <w:lang w:val="en-US"/>
          </w:rPr>
          <w:t xml:space="preserve"> [11, 12]</w:t>
        </w:r>
      </w:ins>
      <w:ins w:id="277" w:author="Stephen" w:date="2019-07-01T21:36:00Z">
        <w:r w:rsidR="000B20C3">
          <w:rPr>
            <w:rFonts w:ascii="Times New Roman" w:hAnsi="Times New Roman" w:cs="Times New Roman"/>
            <w:sz w:val="24"/>
            <w:szCs w:val="24"/>
            <w:lang w:val="en-US"/>
          </w:rPr>
          <w:t>.</w:t>
        </w:r>
      </w:ins>
      <w:moveFromRangeStart w:id="278" w:author="Stephen" w:date="2019-07-01T22:10:00Z" w:name="move12911417"/>
      <w:moveFrom w:id="279" w:author="Stephen" w:date="2019-07-01T22:10:00Z">
        <w:r w:rsidR="00B831C4" w:rsidDel="007363E9">
          <w:rPr>
            <w:rFonts w:ascii="Times New Roman" w:hAnsi="Times New Roman" w:cs="Times New Roman"/>
            <w:sz w:val="24"/>
            <w:szCs w:val="24"/>
            <w:lang w:val="en-US"/>
          </w:rPr>
          <w:t xml:space="preserve">The set point hypothesis has other </w:t>
        </w:r>
        <w:r w:rsidR="006A10B9" w:rsidDel="007363E9">
          <w:rPr>
            <w:rFonts w:ascii="Times New Roman" w:hAnsi="Times New Roman" w:cs="Times New Roman"/>
            <w:sz w:val="24"/>
            <w:szCs w:val="24"/>
            <w:lang w:val="en-US"/>
          </w:rPr>
          <w:t>problems,</w:t>
        </w:r>
        <w:r w:rsidR="00B831C4" w:rsidDel="007363E9">
          <w:rPr>
            <w:rFonts w:ascii="Times New Roman" w:hAnsi="Times New Roman" w:cs="Times New Roman"/>
            <w:sz w:val="24"/>
            <w:szCs w:val="24"/>
            <w:lang w:val="en-US"/>
          </w:rPr>
          <w:t xml:space="preserve"> including the difficulty of determining the set point</w:t>
        </w:r>
        <w:r w:rsidR="008B4BF4" w:rsidDel="007363E9">
          <w:rPr>
            <w:rFonts w:ascii="Times New Roman" w:hAnsi="Times New Roman" w:cs="Times New Roman"/>
            <w:sz w:val="24"/>
            <w:szCs w:val="24"/>
            <w:lang w:val="en-US"/>
          </w:rPr>
          <w:t xml:space="preserve"> [16]</w:t>
        </w:r>
        <w:r w:rsidR="00B831C4" w:rsidDel="007363E9">
          <w:rPr>
            <w:rFonts w:ascii="Times New Roman" w:hAnsi="Times New Roman" w:cs="Times New Roman"/>
            <w:sz w:val="24"/>
            <w:szCs w:val="24"/>
            <w:lang w:val="en-US"/>
          </w:rPr>
          <w:t xml:space="preserve">, and isolating the </w:t>
        </w:r>
        <w:r w:rsidR="006A10B9" w:rsidDel="007363E9">
          <w:rPr>
            <w:rFonts w:ascii="Times New Roman" w:hAnsi="Times New Roman" w:cs="Times New Roman"/>
            <w:sz w:val="24"/>
            <w:szCs w:val="24"/>
            <w:lang w:val="en-US"/>
          </w:rPr>
          <w:t>tissue substrate of set point functioning</w:t>
        </w:r>
        <w:r w:rsidR="008B4BF4" w:rsidDel="007363E9">
          <w:rPr>
            <w:rFonts w:ascii="Times New Roman" w:hAnsi="Times New Roman" w:cs="Times New Roman"/>
            <w:sz w:val="24"/>
            <w:szCs w:val="24"/>
            <w:lang w:val="en-US"/>
          </w:rPr>
          <w:t xml:space="preserve"> [17]</w:t>
        </w:r>
        <w:r w:rsidR="006A10B9" w:rsidDel="007363E9">
          <w:rPr>
            <w:rFonts w:ascii="Times New Roman" w:hAnsi="Times New Roman" w:cs="Times New Roman"/>
            <w:sz w:val="24"/>
            <w:szCs w:val="24"/>
            <w:lang w:val="en-US"/>
          </w:rPr>
          <w:t>.</w:t>
        </w:r>
      </w:moveFrom>
    </w:p>
    <w:p w:rsidR="00C72B7D" w:rsidDel="007363E9" w:rsidRDefault="001355CF" w:rsidP="001355CF">
      <w:pPr>
        <w:spacing w:line="480" w:lineRule="auto"/>
        <w:rPr>
          <w:rFonts w:ascii="Times New Roman" w:hAnsi="Times New Roman" w:cs="Times New Roman"/>
          <w:sz w:val="24"/>
          <w:szCs w:val="24"/>
          <w:lang w:val="en-US"/>
        </w:rPr>
      </w:pPr>
      <w:moveFrom w:id="280" w:author="Stephen" w:date="2019-07-01T22:10:00Z">
        <w:r w:rsidDel="007363E9">
          <w:rPr>
            <w:rFonts w:ascii="Times New Roman" w:hAnsi="Times New Roman" w:cs="Times New Roman"/>
            <w:sz w:val="24"/>
            <w:szCs w:val="24"/>
            <w:lang w:val="en-US"/>
          </w:rPr>
          <w:t>Furthermore i</w:t>
        </w:r>
        <w:r w:rsidRPr="00DE75B6" w:rsidDel="007363E9">
          <w:rPr>
            <w:rFonts w:ascii="Times New Roman" w:hAnsi="Times New Roman" w:cs="Times New Roman"/>
            <w:sz w:val="24"/>
            <w:szCs w:val="24"/>
            <w:lang w:val="en-US"/>
          </w:rPr>
          <w:t>n our previous work we have provided evidence that the set point model of regulation does not apply to the regulation of thyroid hormones</w:t>
        </w:r>
        <w:r w:rsidDel="007363E9">
          <w:rPr>
            <w:rFonts w:ascii="Times New Roman" w:hAnsi="Times New Roman" w:cs="Times New Roman"/>
            <w:sz w:val="24"/>
            <w:szCs w:val="24"/>
            <w:lang w:val="en-US"/>
          </w:rPr>
          <w:t xml:space="preserve"> [2</w:t>
        </w:r>
        <w:r w:rsidR="008B4BF4" w:rsidDel="007363E9">
          <w:rPr>
            <w:rFonts w:ascii="Times New Roman" w:hAnsi="Times New Roman" w:cs="Times New Roman"/>
            <w:sz w:val="24"/>
            <w:szCs w:val="24"/>
            <w:lang w:val="en-US"/>
          </w:rPr>
          <w:t>2</w:t>
        </w:r>
        <w:r w:rsidDel="007363E9">
          <w:rPr>
            <w:rFonts w:ascii="Times New Roman" w:hAnsi="Times New Roman" w:cs="Times New Roman"/>
            <w:sz w:val="24"/>
            <w:szCs w:val="24"/>
            <w:lang w:val="en-US"/>
          </w:rPr>
          <w:t>]</w:t>
        </w:r>
        <w:del w:id="281" w:author="Stephen" w:date="2019-07-02T21:23:00Z">
          <w:r w:rsidRPr="00DE75B6" w:rsidDel="006F2726">
            <w:rPr>
              <w:rFonts w:ascii="Times New Roman" w:hAnsi="Times New Roman" w:cs="Times New Roman"/>
              <w:sz w:val="24"/>
              <w:szCs w:val="24"/>
              <w:lang w:val="en-US"/>
            </w:rPr>
            <w:delText xml:space="preserve">. </w:delText>
          </w:r>
        </w:del>
      </w:moveFrom>
    </w:p>
    <w:p w:rsidR="001355CF" w:rsidDel="006F2726" w:rsidRDefault="001355CF" w:rsidP="001355CF">
      <w:pPr>
        <w:spacing w:line="480" w:lineRule="auto"/>
        <w:rPr>
          <w:del w:id="282" w:author="Stephen" w:date="2019-07-02T21:23:00Z"/>
          <w:rFonts w:ascii="Times New Roman" w:hAnsi="Times New Roman" w:cs="Times New Roman"/>
          <w:sz w:val="24"/>
          <w:szCs w:val="24"/>
          <w:lang w:val="en-US"/>
        </w:rPr>
      </w:pPr>
      <w:moveFromRangeStart w:id="283" w:author="Stephen" w:date="2019-07-01T22:11:00Z" w:name="move12911494"/>
      <w:moveFromRangeEnd w:id="278"/>
      <w:moveFrom w:id="284" w:author="Stephen" w:date="2019-07-01T22:11:00Z">
        <w:r w:rsidDel="00CE59B0">
          <w:rPr>
            <w:rFonts w:ascii="Times New Roman" w:hAnsi="Times New Roman" w:cs="Times New Roman"/>
            <w:sz w:val="24"/>
            <w:szCs w:val="24"/>
            <w:lang w:val="en-US"/>
          </w:rPr>
          <w:lastRenderedPageBreak/>
          <w:t xml:space="preserve">This work </w:t>
        </w:r>
        <w:r w:rsidR="00723CD4" w:rsidDel="00CE59B0">
          <w:rPr>
            <w:rFonts w:ascii="Times New Roman" w:hAnsi="Times New Roman" w:cs="Times New Roman"/>
            <w:sz w:val="24"/>
            <w:szCs w:val="24"/>
            <w:lang w:val="en-US"/>
          </w:rPr>
          <w:t xml:space="preserve">therefore </w:t>
        </w:r>
        <w:r w:rsidDel="00CE59B0">
          <w:rPr>
            <w:rFonts w:ascii="Times New Roman" w:hAnsi="Times New Roman" w:cs="Times New Roman"/>
            <w:sz w:val="24"/>
            <w:szCs w:val="24"/>
            <w:lang w:val="en-US"/>
          </w:rPr>
          <w:t xml:space="preserve">supports the conclusions of our previous work </w:t>
        </w:r>
        <w:r w:rsidR="00723CD4" w:rsidDel="00CE59B0">
          <w:rPr>
            <w:rFonts w:ascii="Times New Roman" w:hAnsi="Times New Roman" w:cs="Times New Roman"/>
            <w:sz w:val="24"/>
            <w:szCs w:val="24"/>
            <w:lang w:val="en-US"/>
          </w:rPr>
          <w:t xml:space="preserve">whilst providing </w:t>
        </w:r>
        <w:r w:rsidDel="00CE59B0">
          <w:rPr>
            <w:rFonts w:ascii="Times New Roman" w:hAnsi="Times New Roman" w:cs="Times New Roman"/>
            <w:sz w:val="24"/>
            <w:szCs w:val="24"/>
            <w:lang w:val="en-US"/>
          </w:rPr>
          <w:t xml:space="preserve">the empirical </w:t>
        </w:r>
        <w:r w:rsidRPr="00DE75B6" w:rsidDel="00CE59B0">
          <w:rPr>
            <w:rFonts w:ascii="Times New Roman" w:hAnsi="Times New Roman" w:cs="Times New Roman"/>
            <w:sz w:val="24"/>
            <w:szCs w:val="24"/>
            <w:lang w:val="en-US"/>
          </w:rPr>
          <w:t>conclusion</w:t>
        </w:r>
        <w:r w:rsidDel="00CE59B0">
          <w:rPr>
            <w:rFonts w:ascii="Times New Roman" w:hAnsi="Times New Roman" w:cs="Times New Roman"/>
            <w:sz w:val="24"/>
            <w:szCs w:val="24"/>
            <w:lang w:val="en-US"/>
          </w:rPr>
          <w:t xml:space="preserve"> that</w:t>
        </w:r>
        <w:r w:rsidRPr="00DE75B6" w:rsidDel="00CE59B0">
          <w:rPr>
            <w:rFonts w:ascii="Times New Roman" w:hAnsi="Times New Roman" w:cs="Times New Roman"/>
            <w:sz w:val="24"/>
            <w:szCs w:val="24"/>
            <w:lang w:val="en-US"/>
          </w:rPr>
          <w:t xml:space="preserve">, the assessment of thyroid function in terms of clinical features </w:t>
        </w:r>
        <w:r w:rsidDel="00CE59B0">
          <w:rPr>
            <w:rFonts w:ascii="Times New Roman" w:hAnsi="Times New Roman" w:cs="Times New Roman"/>
            <w:sz w:val="24"/>
            <w:szCs w:val="24"/>
            <w:lang w:val="en-US"/>
          </w:rPr>
          <w:t xml:space="preserve">is better </w:t>
        </w:r>
        <w:r w:rsidRPr="00DE75B6" w:rsidDel="00CE59B0">
          <w:rPr>
            <w:rFonts w:ascii="Times New Roman" w:hAnsi="Times New Roman" w:cs="Times New Roman"/>
            <w:sz w:val="24"/>
            <w:szCs w:val="24"/>
            <w:lang w:val="en-US"/>
          </w:rPr>
          <w:t xml:space="preserve">based </w:t>
        </w:r>
        <w:r w:rsidDel="00CE59B0">
          <w:rPr>
            <w:rFonts w:ascii="Times New Roman" w:hAnsi="Times New Roman" w:cs="Times New Roman"/>
            <w:sz w:val="24"/>
            <w:szCs w:val="24"/>
            <w:lang w:val="en-US"/>
          </w:rPr>
          <w:t>on thyroid hormone levels</w:t>
        </w:r>
        <w:r w:rsidRPr="00DE75B6" w:rsidDel="00CE59B0">
          <w:rPr>
            <w:rFonts w:ascii="Times New Roman" w:hAnsi="Times New Roman" w:cs="Times New Roman"/>
            <w:sz w:val="24"/>
            <w:szCs w:val="24"/>
            <w:lang w:val="en-US"/>
          </w:rPr>
          <w:t xml:space="preserve"> </w:t>
        </w:r>
        <w:r w:rsidDel="00CE59B0">
          <w:rPr>
            <w:rFonts w:ascii="Times New Roman" w:hAnsi="Times New Roman" w:cs="Times New Roman"/>
            <w:sz w:val="24"/>
            <w:szCs w:val="24"/>
            <w:lang w:val="en-US"/>
          </w:rPr>
          <w:t xml:space="preserve">than </w:t>
        </w:r>
        <w:r w:rsidRPr="00DE75B6" w:rsidDel="00CE59B0">
          <w:rPr>
            <w:rFonts w:ascii="Times New Roman" w:hAnsi="Times New Roman" w:cs="Times New Roman"/>
            <w:sz w:val="24"/>
            <w:szCs w:val="24"/>
            <w:lang w:val="en-US"/>
          </w:rPr>
          <w:t xml:space="preserve">on </w:t>
        </w:r>
        <w:r w:rsidDel="00CE59B0">
          <w:rPr>
            <w:rFonts w:ascii="Times New Roman" w:hAnsi="Times New Roman" w:cs="Times New Roman"/>
            <w:sz w:val="24"/>
            <w:szCs w:val="24"/>
            <w:lang w:val="en-US"/>
          </w:rPr>
          <w:t>TSH</w:t>
        </w:r>
        <w:r w:rsidR="00723CD4" w:rsidDel="00CE59B0">
          <w:rPr>
            <w:rFonts w:ascii="Times New Roman" w:hAnsi="Times New Roman" w:cs="Times New Roman"/>
            <w:sz w:val="24"/>
            <w:szCs w:val="24"/>
            <w:lang w:val="en-US"/>
          </w:rPr>
          <w:t xml:space="preserve"> levels</w:t>
        </w:r>
        <w:r w:rsidRPr="00DE75B6" w:rsidDel="00CE59B0">
          <w:rPr>
            <w:rFonts w:ascii="Times New Roman" w:hAnsi="Times New Roman" w:cs="Times New Roman"/>
            <w:sz w:val="24"/>
            <w:szCs w:val="24"/>
            <w:lang w:val="en-US"/>
          </w:rPr>
          <w:t xml:space="preserve">. There is thereby now theoretical </w:t>
        </w:r>
        <w:r w:rsidR="00723CD4" w:rsidDel="00CE59B0">
          <w:rPr>
            <w:rFonts w:ascii="Times New Roman" w:hAnsi="Times New Roman" w:cs="Times New Roman"/>
            <w:sz w:val="24"/>
            <w:szCs w:val="24"/>
            <w:lang w:val="en-US"/>
          </w:rPr>
          <w:t xml:space="preserve">and empirical </w:t>
        </w:r>
        <w:r w:rsidR="00FE4FD3" w:rsidDel="00CE59B0">
          <w:rPr>
            <w:rFonts w:ascii="Times New Roman" w:hAnsi="Times New Roman" w:cs="Times New Roman"/>
            <w:sz w:val="24"/>
            <w:szCs w:val="24"/>
            <w:lang w:val="en-US"/>
          </w:rPr>
          <w:t xml:space="preserve">evidence indicating that </w:t>
        </w:r>
        <w:r w:rsidRPr="00DE75B6" w:rsidDel="00CE59B0">
          <w:rPr>
            <w:rFonts w:ascii="Times New Roman" w:hAnsi="Times New Roman" w:cs="Times New Roman"/>
            <w:sz w:val="24"/>
            <w:szCs w:val="24"/>
            <w:lang w:val="en-US"/>
          </w:rPr>
          <w:t>the TSH based definitions of subclinical thyroid dysfunction are fl</w:t>
        </w:r>
        <w:del w:id="285" w:author="Stephen" w:date="2019-07-01T22:30:00Z">
          <w:r w:rsidRPr="00DE75B6" w:rsidDel="00AC3147">
            <w:rPr>
              <w:rFonts w:ascii="Times New Roman" w:hAnsi="Times New Roman" w:cs="Times New Roman"/>
              <w:sz w:val="24"/>
              <w:szCs w:val="24"/>
              <w:lang w:val="en-US"/>
            </w:rPr>
            <w:delText>awed</w:delText>
          </w:r>
        </w:del>
      </w:moveFrom>
      <w:moveFromRangeEnd w:id="283"/>
      <w:del w:id="286" w:author="Stephen" w:date="2019-07-01T22:30:00Z">
        <w:r w:rsidRPr="00DE75B6" w:rsidDel="00AC3147">
          <w:rPr>
            <w:rFonts w:ascii="Times New Roman" w:hAnsi="Times New Roman" w:cs="Times New Roman"/>
            <w:sz w:val="24"/>
            <w:szCs w:val="24"/>
            <w:lang w:val="en-US"/>
          </w:rPr>
          <w:delText>.</w:delText>
        </w:r>
      </w:del>
    </w:p>
    <w:p w:rsidR="0035698D" w:rsidRDefault="000C5C35" w:rsidP="003569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35698D" w:rsidRPr="00DE75B6">
        <w:rPr>
          <w:rFonts w:ascii="Times New Roman" w:hAnsi="Times New Roman" w:cs="Times New Roman"/>
          <w:sz w:val="24"/>
          <w:szCs w:val="24"/>
          <w:lang w:val="en-US"/>
        </w:rPr>
        <w:t xml:space="preserve">s there is no reason to believe that any individual’s particular thyroid hormone levels represent a set-point, </w:t>
      </w:r>
      <w:r>
        <w:rPr>
          <w:rFonts w:ascii="Times New Roman" w:hAnsi="Times New Roman" w:cs="Times New Roman"/>
          <w:sz w:val="24"/>
          <w:szCs w:val="24"/>
          <w:lang w:val="en-US"/>
        </w:rPr>
        <w:t xml:space="preserve">it follows that </w:t>
      </w:r>
      <w:r w:rsidR="0035698D" w:rsidRPr="00DE75B6">
        <w:rPr>
          <w:rFonts w:ascii="Times New Roman" w:hAnsi="Times New Roman" w:cs="Times New Roman"/>
          <w:sz w:val="24"/>
          <w:szCs w:val="24"/>
          <w:lang w:val="en-US"/>
        </w:rPr>
        <w:t>any deviation away from these levels, within the normal range, is not necessarily deleterious</w:t>
      </w:r>
      <w:r w:rsidR="0035698D">
        <w:rPr>
          <w:rFonts w:ascii="Times New Roman" w:hAnsi="Times New Roman" w:cs="Times New Roman"/>
          <w:sz w:val="24"/>
          <w:szCs w:val="24"/>
          <w:lang w:val="en-US"/>
        </w:rPr>
        <w:t>,</w:t>
      </w:r>
      <w:r w:rsidR="0035698D"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r w:rsidR="008B4BF4">
        <w:rPr>
          <w:rFonts w:ascii="Times New Roman" w:hAnsi="Times New Roman" w:cs="Times New Roman"/>
          <w:sz w:val="24"/>
          <w:szCs w:val="24"/>
          <w:lang w:val="en-US"/>
        </w:rPr>
        <w:t>18</w:t>
      </w:r>
      <w:r w:rsidR="0035698D" w:rsidRPr="00DE75B6">
        <w:rPr>
          <w:rFonts w:ascii="Times New Roman" w:hAnsi="Times New Roman" w:cs="Times New Roman"/>
          <w:sz w:val="24"/>
          <w:szCs w:val="24"/>
          <w:lang w:val="en-US"/>
        </w:rPr>
        <w:t>] than other individuals so as to have hormone levels fall out of the normal range and enable diagnosis. Conversely these individuals with upper normal range levels of FT4 need little disturbance upwards to become truly, overtly hyperthyroid.</w:t>
      </w:r>
    </w:p>
    <w:p w:rsidR="0035698D" w:rsidRDefault="0035698D" w:rsidP="003569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By the same logic, there is no imperative with thyroid replacement therapy to attempt to recreate the exact thyroid status of an individual prior to any thyroid disease or surgery that led to the need for such replacement therapy.</w:t>
      </w:r>
    </w:p>
    <w:p w:rsidR="00990E12" w:rsidRPr="00DE75B6" w:rsidRDefault="00990E12" w:rsidP="003569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is not to say that no information can be gleaned from the presence of an abnormal TSH</w:t>
      </w:r>
      <w:r w:rsidR="00AE0F87">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w:t>
      </w:r>
      <w:r w:rsidR="00AE0F87">
        <w:rPr>
          <w:rFonts w:ascii="Times New Roman" w:hAnsi="Times New Roman" w:cs="Times New Roman"/>
          <w:sz w:val="24"/>
          <w:szCs w:val="24"/>
          <w:lang w:val="en-US"/>
        </w:rPr>
        <w:t xml:space="preserve">with normal thyroid hormone levels. Such levels indicate that the thyroid gland physiology is abnormal and that normal range thyroid hormone levels are being achieved </w:t>
      </w:r>
      <w:r w:rsidR="00AE0F87">
        <w:rPr>
          <w:rFonts w:ascii="Times New Roman" w:hAnsi="Times New Roman" w:cs="Times New Roman"/>
          <w:sz w:val="24"/>
          <w:szCs w:val="24"/>
          <w:lang w:val="en-US"/>
        </w:rPr>
        <w:lastRenderedPageBreak/>
        <w:t>only by dint of the abnormal TSH levels. However, for the function of other tissues and organs, the TSH level required to maintain a given level of thyroid hormones is not relevant.</w:t>
      </w:r>
    </w:p>
    <w:p w:rsidR="00240217" w:rsidRDefault="0041140F"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w:t>
      </w:r>
      <w:r w:rsidR="00921808">
        <w:rPr>
          <w:rFonts w:ascii="Times New Roman" w:hAnsi="Times New Roman" w:cs="Times New Roman"/>
          <w:sz w:val="24"/>
          <w:szCs w:val="24"/>
          <w:lang w:val="en-US"/>
        </w:rPr>
        <w:t xml:space="preserve"> data was less consistent with the consideration of clinical parameters associated with lower thyroid function</w:t>
      </w:r>
      <w:r>
        <w:rPr>
          <w:rFonts w:ascii="Times New Roman" w:hAnsi="Times New Roman" w:cs="Times New Roman"/>
          <w:sz w:val="24"/>
          <w:szCs w:val="24"/>
          <w:lang w:val="en-US"/>
        </w:rPr>
        <w:t xml:space="preserve"> as compared with higher thyroid function</w:t>
      </w:r>
      <w:r w:rsidR="00921808">
        <w:rPr>
          <w:rFonts w:ascii="Times New Roman" w:hAnsi="Times New Roman" w:cs="Times New Roman"/>
          <w:sz w:val="24"/>
          <w:szCs w:val="24"/>
          <w:lang w:val="en-US"/>
        </w:rPr>
        <w:t xml:space="preserve">. </w:t>
      </w:r>
      <w:r w:rsidR="00240217" w:rsidRPr="00DE75B6">
        <w:rPr>
          <w:rFonts w:ascii="Times New Roman" w:hAnsi="Times New Roman" w:cs="Times New Roman"/>
          <w:sz w:val="24"/>
          <w:szCs w:val="24"/>
          <w:lang w:val="en-US"/>
        </w:rPr>
        <w:t xml:space="preserve">This variability with features of lower thyroid function may be because of the complexity of the metabolic syndrome, </w:t>
      </w:r>
      <w:r w:rsidR="00240217">
        <w:rPr>
          <w:rFonts w:ascii="Times New Roman" w:hAnsi="Times New Roman" w:cs="Times New Roman"/>
          <w:sz w:val="24"/>
          <w:szCs w:val="24"/>
          <w:lang w:val="en-US"/>
        </w:rPr>
        <w:t>as well as differences in study populations, in the categorization of thyroid function, and in the factors included in the adjustments in the analyses [5</w:t>
      </w:r>
      <w:r w:rsidR="00680458">
        <w:rPr>
          <w:rFonts w:ascii="Times New Roman" w:hAnsi="Times New Roman" w:cs="Times New Roman"/>
          <w:sz w:val="24"/>
          <w:szCs w:val="24"/>
          <w:lang w:val="en-US"/>
        </w:rPr>
        <w:t>5</w:t>
      </w:r>
      <w:r w:rsidR="00240217">
        <w:rPr>
          <w:rFonts w:ascii="Times New Roman" w:hAnsi="Times New Roman" w:cs="Times New Roman"/>
          <w:sz w:val="24"/>
          <w:szCs w:val="24"/>
          <w:lang w:val="en-US"/>
        </w:rPr>
        <w:t>].</w:t>
      </w:r>
    </w:p>
    <w:p w:rsidR="002D68E3" w:rsidRDefault="00921808"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these circumstances t</w:t>
      </w:r>
      <w:r w:rsidR="00DE75B6" w:rsidRPr="00DE75B6">
        <w:rPr>
          <w:rFonts w:ascii="Times New Roman" w:hAnsi="Times New Roman" w:cs="Times New Roman"/>
          <w:sz w:val="24"/>
          <w:szCs w:val="24"/>
          <w:lang w:val="en-US"/>
        </w:rPr>
        <w:t xml:space="preserve">here may </w:t>
      </w:r>
      <w:r w:rsidR="00240217">
        <w:rPr>
          <w:rFonts w:ascii="Times New Roman" w:hAnsi="Times New Roman" w:cs="Times New Roman"/>
          <w:sz w:val="24"/>
          <w:szCs w:val="24"/>
          <w:lang w:val="en-US"/>
        </w:rPr>
        <w:t xml:space="preserve">also </w:t>
      </w:r>
      <w:r w:rsidR="00DE75B6" w:rsidRPr="00DE75B6">
        <w:rPr>
          <w:rFonts w:ascii="Times New Roman" w:hAnsi="Times New Roman" w:cs="Times New Roman"/>
          <w:sz w:val="24"/>
          <w:szCs w:val="24"/>
          <w:lang w:val="en-US"/>
        </w:rPr>
        <w:t>be reverse causation [</w:t>
      </w:r>
      <w:r w:rsidR="00680458">
        <w:rPr>
          <w:rFonts w:ascii="Times New Roman" w:hAnsi="Times New Roman" w:cs="Times New Roman"/>
          <w:sz w:val="24"/>
          <w:szCs w:val="24"/>
          <w:lang w:val="en-US"/>
        </w:rPr>
        <w:t>41</w:t>
      </w:r>
      <w:r w:rsidR="007053CB">
        <w:rPr>
          <w:rFonts w:ascii="Times New Roman" w:hAnsi="Times New Roman" w:cs="Times New Roman"/>
          <w:sz w:val="24"/>
          <w:szCs w:val="24"/>
          <w:lang w:val="en-US"/>
        </w:rPr>
        <w:t>, 4</w:t>
      </w:r>
      <w:r w:rsidR="00680458">
        <w:rPr>
          <w:rFonts w:ascii="Times New Roman" w:hAnsi="Times New Roman" w:cs="Times New Roman"/>
          <w:sz w:val="24"/>
          <w:szCs w:val="24"/>
          <w:lang w:val="en-US"/>
        </w:rPr>
        <w:t>4</w:t>
      </w:r>
      <w:r w:rsidR="00337743">
        <w:rPr>
          <w:rFonts w:ascii="Times New Roman" w:hAnsi="Times New Roman" w:cs="Times New Roman"/>
          <w:sz w:val="24"/>
          <w:szCs w:val="24"/>
          <w:lang w:val="en-US"/>
        </w:rPr>
        <w:t>,</w:t>
      </w:r>
      <w:r w:rsidR="007053CB">
        <w:rPr>
          <w:rFonts w:ascii="Times New Roman" w:hAnsi="Times New Roman" w:cs="Times New Roman"/>
          <w:sz w:val="24"/>
          <w:szCs w:val="24"/>
          <w:lang w:val="en-US"/>
        </w:rPr>
        <w:t xml:space="preserve"> 5</w:t>
      </w:r>
      <w:r w:rsidR="00680458">
        <w:rPr>
          <w:rFonts w:ascii="Times New Roman" w:hAnsi="Times New Roman" w:cs="Times New Roman"/>
          <w:sz w:val="24"/>
          <w:szCs w:val="24"/>
          <w:lang w:val="en-US"/>
        </w:rPr>
        <w:t>5</w:t>
      </w:r>
      <w:r w:rsidR="007053CB">
        <w:rPr>
          <w:rFonts w:ascii="Times New Roman" w:hAnsi="Times New Roman" w:cs="Times New Roman"/>
          <w:sz w:val="24"/>
          <w:szCs w:val="24"/>
          <w:lang w:val="en-US"/>
        </w:rPr>
        <w:t>,</w:t>
      </w:r>
      <w:r w:rsidR="004F3FA8">
        <w:rPr>
          <w:rFonts w:ascii="Times New Roman" w:hAnsi="Times New Roman" w:cs="Times New Roman"/>
          <w:sz w:val="24"/>
          <w:szCs w:val="24"/>
          <w:lang w:val="en-US"/>
        </w:rPr>
        <w:t xml:space="preserve"> </w:t>
      </w:r>
      <w:r w:rsidR="00D75341">
        <w:rPr>
          <w:rFonts w:ascii="Times New Roman" w:hAnsi="Times New Roman" w:cs="Times New Roman"/>
          <w:sz w:val="24"/>
          <w:szCs w:val="24"/>
          <w:lang w:val="en-US"/>
        </w:rPr>
        <w:t>8</w:t>
      </w:r>
      <w:ins w:id="287" w:author="Stephen" w:date="2019-07-04T17:26:00Z">
        <w:r w:rsidR="00574968">
          <w:rPr>
            <w:rFonts w:ascii="Times New Roman" w:hAnsi="Times New Roman" w:cs="Times New Roman"/>
            <w:sz w:val="24"/>
            <w:szCs w:val="24"/>
            <w:lang w:val="en-US"/>
          </w:rPr>
          <w:t>5</w:t>
        </w:r>
      </w:ins>
      <w:del w:id="288" w:author="Stephen" w:date="2019-07-04T17:26:00Z">
        <w:r w:rsidR="00D75341" w:rsidDel="00574968">
          <w:rPr>
            <w:rFonts w:ascii="Times New Roman" w:hAnsi="Times New Roman" w:cs="Times New Roman"/>
            <w:sz w:val="24"/>
            <w:szCs w:val="24"/>
            <w:lang w:val="en-US"/>
          </w:rPr>
          <w:delText>1</w:delText>
        </w:r>
      </w:del>
      <w:r w:rsidR="00684944">
        <w:rPr>
          <w:rFonts w:ascii="Times New Roman" w:hAnsi="Times New Roman" w:cs="Times New Roman"/>
          <w:sz w:val="24"/>
          <w:szCs w:val="24"/>
          <w:lang w:val="en-US"/>
        </w:rPr>
        <w:t>-8</w:t>
      </w:r>
      <w:ins w:id="289" w:author="Stephen" w:date="2019-07-04T17:26:00Z">
        <w:r w:rsidR="00574968">
          <w:rPr>
            <w:rFonts w:ascii="Times New Roman" w:hAnsi="Times New Roman" w:cs="Times New Roman"/>
            <w:sz w:val="24"/>
            <w:szCs w:val="24"/>
            <w:lang w:val="en-US"/>
          </w:rPr>
          <w:t>9</w:t>
        </w:r>
      </w:ins>
      <w:del w:id="290" w:author="Stephen" w:date="2019-07-04T17:26:00Z">
        <w:r w:rsidR="00D75341" w:rsidDel="00574968">
          <w:rPr>
            <w:rFonts w:ascii="Times New Roman" w:hAnsi="Times New Roman" w:cs="Times New Roman"/>
            <w:sz w:val="24"/>
            <w:szCs w:val="24"/>
            <w:lang w:val="en-US"/>
          </w:rPr>
          <w:delText>5</w:delText>
        </w:r>
      </w:del>
      <w:r w:rsidR="00DE75B6" w:rsidRPr="00DE75B6">
        <w:rPr>
          <w:rFonts w:ascii="Times New Roman" w:hAnsi="Times New Roman" w:cs="Times New Roman"/>
          <w:sz w:val="24"/>
          <w:szCs w:val="24"/>
          <w:lang w:val="en-US"/>
        </w:rPr>
        <w:t>]</w:t>
      </w:r>
      <w:r w:rsidR="00337743">
        <w:rPr>
          <w:rFonts w:ascii="Times New Roman" w:hAnsi="Times New Roman" w:cs="Times New Roman"/>
          <w:sz w:val="24"/>
          <w:szCs w:val="24"/>
          <w:lang w:val="en-US"/>
        </w:rPr>
        <w:t>, which may affect correlations with TSH and T3</w:t>
      </w:r>
      <w:r w:rsidR="00240217">
        <w:rPr>
          <w:rFonts w:ascii="Times New Roman" w:hAnsi="Times New Roman" w:cs="Times New Roman"/>
          <w:sz w:val="24"/>
          <w:szCs w:val="24"/>
          <w:lang w:val="en-US"/>
        </w:rPr>
        <w:t>/FT3</w:t>
      </w:r>
      <w:r w:rsidR="00337743">
        <w:rPr>
          <w:rFonts w:ascii="Times New Roman" w:hAnsi="Times New Roman" w:cs="Times New Roman"/>
          <w:sz w:val="24"/>
          <w:szCs w:val="24"/>
          <w:lang w:val="en-US"/>
        </w:rPr>
        <w:t xml:space="preserve"> more than correlations with FT4</w:t>
      </w:r>
      <w:r w:rsidR="00DE75B6" w:rsidRPr="00DE75B6">
        <w:rPr>
          <w:rFonts w:ascii="Times New Roman" w:hAnsi="Times New Roman" w:cs="Times New Roman"/>
          <w:sz w:val="24"/>
          <w:szCs w:val="24"/>
          <w:lang w:val="en-US"/>
        </w:rPr>
        <w:t>. Obesity and insulin resistance may lead to increases in TSH and FT4/FT3 in some populations, perhaps as a thermogenic</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response</w:t>
      </w:r>
      <w:r w:rsidR="002D68E3">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w:t>
      </w:r>
      <w:r w:rsidR="00680458">
        <w:rPr>
          <w:rFonts w:ascii="Times New Roman" w:hAnsi="Times New Roman" w:cs="Times New Roman"/>
          <w:sz w:val="24"/>
          <w:szCs w:val="24"/>
          <w:lang w:val="en-US"/>
        </w:rPr>
        <w:t>8</w:t>
      </w:r>
      <w:ins w:id="291" w:author="Stephen" w:date="2019-07-04T17:26:00Z">
        <w:r w:rsidR="00574968">
          <w:rPr>
            <w:rFonts w:ascii="Times New Roman" w:hAnsi="Times New Roman" w:cs="Times New Roman"/>
            <w:sz w:val="24"/>
            <w:szCs w:val="24"/>
            <w:lang w:val="en-US"/>
          </w:rPr>
          <w:t>6</w:t>
        </w:r>
      </w:ins>
      <w:del w:id="292" w:author="Stephen" w:date="2019-07-04T17:26:00Z">
        <w:r w:rsidR="00D75341" w:rsidDel="00574968">
          <w:rPr>
            <w:rFonts w:ascii="Times New Roman" w:hAnsi="Times New Roman" w:cs="Times New Roman"/>
            <w:sz w:val="24"/>
            <w:szCs w:val="24"/>
            <w:lang w:val="en-US"/>
          </w:rPr>
          <w:delText>2</w:delText>
        </w:r>
      </w:del>
      <w:r w:rsidR="00DE75B6" w:rsidRPr="00DE75B6">
        <w:rPr>
          <w:rFonts w:ascii="Times New Roman" w:hAnsi="Times New Roman" w:cs="Times New Roman"/>
          <w:sz w:val="24"/>
          <w:szCs w:val="24"/>
          <w:lang w:val="en-US"/>
        </w:rPr>
        <w:t xml:space="preserve">] to the increased weight </w:t>
      </w:r>
      <w:r w:rsidR="002D68E3" w:rsidRPr="00DE75B6">
        <w:rPr>
          <w:rFonts w:ascii="Times New Roman" w:hAnsi="Times New Roman" w:cs="Times New Roman"/>
          <w:sz w:val="24"/>
          <w:szCs w:val="24"/>
          <w:lang w:val="en-US"/>
        </w:rPr>
        <w:t>itself [</w:t>
      </w:r>
      <w:r w:rsidR="007053CB">
        <w:rPr>
          <w:rFonts w:ascii="Times New Roman" w:hAnsi="Times New Roman" w:cs="Times New Roman"/>
          <w:sz w:val="24"/>
          <w:szCs w:val="24"/>
          <w:lang w:val="en-US"/>
        </w:rPr>
        <w:t>8</w:t>
      </w:r>
      <w:ins w:id="293" w:author="Stephen" w:date="2019-07-04T17:26:00Z">
        <w:r w:rsidR="00574968">
          <w:rPr>
            <w:rFonts w:ascii="Times New Roman" w:hAnsi="Times New Roman" w:cs="Times New Roman"/>
            <w:sz w:val="24"/>
            <w:szCs w:val="24"/>
            <w:lang w:val="en-US"/>
          </w:rPr>
          <w:t>7</w:t>
        </w:r>
      </w:ins>
      <w:del w:id="294" w:author="Stephen" w:date="2019-07-04T17:26:00Z">
        <w:r w:rsidR="00D75341" w:rsidDel="00574968">
          <w:rPr>
            <w:rFonts w:ascii="Times New Roman" w:hAnsi="Times New Roman" w:cs="Times New Roman"/>
            <w:sz w:val="24"/>
            <w:szCs w:val="24"/>
            <w:lang w:val="en-US"/>
          </w:rPr>
          <w:delText>3</w:delText>
        </w:r>
      </w:del>
      <w:r w:rsidR="00DE75B6" w:rsidRPr="00DE75B6">
        <w:rPr>
          <w:rFonts w:ascii="Times New Roman" w:hAnsi="Times New Roman" w:cs="Times New Roman"/>
          <w:sz w:val="24"/>
          <w:szCs w:val="24"/>
          <w:lang w:val="en-US"/>
        </w:rPr>
        <w:t xml:space="preserve">] or to caloric </w:t>
      </w:r>
      <w:r w:rsidR="002D68E3" w:rsidRPr="00DE75B6">
        <w:rPr>
          <w:rFonts w:ascii="Times New Roman" w:hAnsi="Times New Roman" w:cs="Times New Roman"/>
          <w:sz w:val="24"/>
          <w:szCs w:val="24"/>
          <w:lang w:val="en-US"/>
        </w:rPr>
        <w:t>intake [</w:t>
      </w:r>
      <w:r w:rsidR="00D75341">
        <w:rPr>
          <w:rFonts w:ascii="Times New Roman" w:hAnsi="Times New Roman" w:cs="Times New Roman"/>
          <w:sz w:val="24"/>
          <w:szCs w:val="24"/>
          <w:lang w:val="en-US"/>
        </w:rPr>
        <w:t>8</w:t>
      </w:r>
      <w:ins w:id="295" w:author="Stephen" w:date="2019-07-04T17:26:00Z">
        <w:r w:rsidR="00574968">
          <w:rPr>
            <w:rFonts w:ascii="Times New Roman" w:hAnsi="Times New Roman" w:cs="Times New Roman"/>
            <w:sz w:val="24"/>
            <w:szCs w:val="24"/>
            <w:lang w:val="en-US"/>
          </w:rPr>
          <w:t>5</w:t>
        </w:r>
      </w:ins>
      <w:del w:id="296" w:author="Stephen" w:date="2019-07-04T17:26:00Z">
        <w:r w:rsidR="00D75341" w:rsidDel="00574968">
          <w:rPr>
            <w:rFonts w:ascii="Times New Roman" w:hAnsi="Times New Roman" w:cs="Times New Roman"/>
            <w:sz w:val="24"/>
            <w:szCs w:val="24"/>
            <w:lang w:val="en-US"/>
          </w:rPr>
          <w:delText>1</w:delText>
        </w:r>
      </w:del>
      <w:r w:rsidR="00DE75B6" w:rsidRPr="00DE75B6">
        <w:rPr>
          <w:rFonts w:ascii="Times New Roman" w:hAnsi="Times New Roman" w:cs="Times New Roman"/>
          <w:sz w:val="24"/>
          <w:szCs w:val="24"/>
          <w:lang w:val="en-US"/>
        </w:rPr>
        <w:t>]. Again, the concept of a set point has been invoked such that obesity resets the ‘central thyrostat’[</w:t>
      </w:r>
      <w:r w:rsidR="00684944">
        <w:rPr>
          <w:rFonts w:ascii="Times New Roman" w:hAnsi="Times New Roman" w:cs="Times New Roman"/>
          <w:sz w:val="24"/>
          <w:szCs w:val="24"/>
          <w:lang w:val="en-US"/>
        </w:rPr>
        <w:t>8</w:t>
      </w:r>
      <w:ins w:id="297" w:author="Stephen" w:date="2019-07-04T17:26:00Z">
        <w:r w:rsidR="00574968">
          <w:rPr>
            <w:rFonts w:ascii="Times New Roman" w:hAnsi="Times New Roman" w:cs="Times New Roman"/>
            <w:sz w:val="24"/>
            <w:szCs w:val="24"/>
            <w:lang w:val="en-US"/>
          </w:rPr>
          <w:t>9</w:t>
        </w:r>
      </w:ins>
      <w:del w:id="298" w:author="Stephen" w:date="2019-07-04T17:26:00Z">
        <w:r w:rsidR="00D75341" w:rsidDel="00574968">
          <w:rPr>
            <w:rFonts w:ascii="Times New Roman" w:hAnsi="Times New Roman" w:cs="Times New Roman"/>
            <w:sz w:val="24"/>
            <w:szCs w:val="24"/>
            <w:lang w:val="en-US"/>
          </w:rPr>
          <w:delText>5</w:delText>
        </w:r>
      </w:del>
      <w:r w:rsidR="00DE75B6" w:rsidRPr="00DE75B6">
        <w:rPr>
          <w:rFonts w:ascii="Times New Roman" w:hAnsi="Times New Roman" w:cs="Times New Roman"/>
          <w:sz w:val="24"/>
          <w:szCs w:val="24"/>
          <w:lang w:val="en-US"/>
        </w:rPr>
        <w:t>],  Whatever the cause of such reverse causality, in</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such populations the associations between clinical features and high TSH would be enhanced whilst the association with low FT4 would be attenuated. TSH enhanced secretion of FT3 [</w:t>
      </w:r>
      <w:ins w:id="299" w:author="Stephen" w:date="2019-07-04T17:26:00Z">
        <w:r w:rsidR="00574968">
          <w:rPr>
            <w:rFonts w:ascii="Times New Roman" w:hAnsi="Times New Roman" w:cs="Times New Roman"/>
            <w:sz w:val="24"/>
            <w:szCs w:val="24"/>
            <w:lang w:val="en-US"/>
          </w:rPr>
          <w:t>90</w:t>
        </w:r>
      </w:ins>
      <w:del w:id="300" w:author="Stephen" w:date="2019-07-04T17:26:00Z">
        <w:r w:rsidR="007053CB" w:rsidDel="00574968">
          <w:rPr>
            <w:rFonts w:ascii="Times New Roman" w:hAnsi="Times New Roman" w:cs="Times New Roman"/>
            <w:sz w:val="24"/>
            <w:szCs w:val="24"/>
            <w:lang w:val="en-US"/>
          </w:rPr>
          <w:delText>8</w:delText>
        </w:r>
        <w:r w:rsidR="00D75341" w:rsidDel="00574968">
          <w:rPr>
            <w:rFonts w:ascii="Times New Roman" w:hAnsi="Times New Roman" w:cs="Times New Roman"/>
            <w:sz w:val="24"/>
            <w:szCs w:val="24"/>
            <w:lang w:val="en-US"/>
          </w:rPr>
          <w:delText>6</w:delText>
        </w:r>
      </w:del>
      <w:r w:rsidR="00DE75B6" w:rsidRPr="00DE75B6">
        <w:rPr>
          <w:rFonts w:ascii="Times New Roman" w:hAnsi="Times New Roman" w:cs="Times New Roman"/>
          <w:sz w:val="24"/>
          <w:szCs w:val="24"/>
          <w:lang w:val="en-US"/>
        </w:rPr>
        <w:t>]</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might also affect the lipid profile adversely [</w:t>
      </w:r>
      <w:r w:rsidR="00A5054E">
        <w:rPr>
          <w:rFonts w:ascii="Times New Roman" w:hAnsi="Times New Roman" w:cs="Times New Roman"/>
          <w:sz w:val="24"/>
          <w:szCs w:val="24"/>
          <w:lang w:val="en-US"/>
        </w:rPr>
        <w:t>5</w:t>
      </w:r>
      <w:r w:rsidR="00680458">
        <w:rPr>
          <w:rFonts w:ascii="Times New Roman" w:hAnsi="Times New Roman" w:cs="Times New Roman"/>
          <w:sz w:val="24"/>
          <w:szCs w:val="24"/>
          <w:lang w:val="en-US"/>
        </w:rPr>
        <w:t>5</w:t>
      </w:r>
      <w:r w:rsidR="00A5054E">
        <w:rPr>
          <w:rFonts w:ascii="Times New Roman" w:hAnsi="Times New Roman" w:cs="Times New Roman"/>
          <w:sz w:val="24"/>
          <w:szCs w:val="24"/>
          <w:lang w:val="en-US"/>
        </w:rPr>
        <w:t>,</w:t>
      </w:r>
      <w:ins w:id="301" w:author="Stephen" w:date="2019-07-04T17:33:00Z">
        <w:r w:rsidR="00F474CD">
          <w:rPr>
            <w:rFonts w:ascii="Times New Roman" w:hAnsi="Times New Roman" w:cs="Times New Roman"/>
            <w:sz w:val="24"/>
            <w:szCs w:val="24"/>
            <w:lang w:val="en-US"/>
          </w:rPr>
          <w:t xml:space="preserve"> </w:t>
        </w:r>
      </w:ins>
      <w:r w:rsidR="00A5054E">
        <w:rPr>
          <w:rFonts w:ascii="Times New Roman" w:hAnsi="Times New Roman" w:cs="Times New Roman"/>
          <w:sz w:val="24"/>
          <w:szCs w:val="24"/>
          <w:lang w:val="en-US"/>
        </w:rPr>
        <w:t>5</w:t>
      </w:r>
      <w:r w:rsidR="00680458">
        <w:rPr>
          <w:rFonts w:ascii="Times New Roman" w:hAnsi="Times New Roman" w:cs="Times New Roman"/>
          <w:sz w:val="24"/>
          <w:szCs w:val="24"/>
          <w:lang w:val="en-US"/>
        </w:rPr>
        <w:t>6</w:t>
      </w:r>
      <w:r w:rsidR="00DE75B6" w:rsidRPr="00DE75B6">
        <w:rPr>
          <w:rFonts w:ascii="Times New Roman" w:hAnsi="Times New Roman" w:cs="Times New Roman"/>
          <w:sz w:val="24"/>
          <w:szCs w:val="24"/>
          <w:lang w:val="en-US"/>
        </w:rPr>
        <w:t>].We are not aware of any factors that would so artifactually</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preferentially increase the association of high FT4 with atrial fibrillation,</w:t>
      </w:r>
      <w:r w:rsidR="00337743">
        <w:rPr>
          <w:rFonts w:ascii="Times New Roman" w:hAnsi="Times New Roman" w:cs="Times New Roman"/>
          <w:sz w:val="24"/>
          <w:szCs w:val="24"/>
          <w:lang w:val="en-US"/>
        </w:rPr>
        <w:t xml:space="preserve"> osteoporosis  and cancer.</w:t>
      </w:r>
      <w:r w:rsidR="00DE75B6" w:rsidRPr="00DE75B6">
        <w:rPr>
          <w:rFonts w:ascii="Times New Roman" w:hAnsi="Times New Roman" w:cs="Times New Roman"/>
          <w:sz w:val="24"/>
          <w:szCs w:val="24"/>
          <w:lang w:val="en-US"/>
        </w:rPr>
        <w:t xml:space="preserve"> If anything, any component of the sick euthyroid state associated with these conditions, by lowering TSH and </w:t>
      </w:r>
      <w:r w:rsidR="002D68E3" w:rsidRPr="00DE75B6">
        <w:rPr>
          <w:rFonts w:ascii="Times New Roman" w:hAnsi="Times New Roman" w:cs="Times New Roman"/>
          <w:sz w:val="24"/>
          <w:szCs w:val="24"/>
          <w:lang w:val="en-US"/>
        </w:rPr>
        <w:t>FT4 [</w:t>
      </w:r>
      <w:ins w:id="302" w:author="Stephen" w:date="2019-07-04T17:26:00Z">
        <w:r w:rsidR="00574968">
          <w:rPr>
            <w:rFonts w:ascii="Times New Roman" w:hAnsi="Times New Roman" w:cs="Times New Roman"/>
            <w:sz w:val="24"/>
            <w:szCs w:val="24"/>
            <w:lang w:val="en-US"/>
          </w:rPr>
          <w:t>91</w:t>
        </w:r>
      </w:ins>
      <w:del w:id="303" w:author="Stephen" w:date="2019-07-04T17:26:00Z">
        <w:r w:rsidR="00684944" w:rsidDel="00574968">
          <w:rPr>
            <w:rFonts w:ascii="Times New Roman" w:hAnsi="Times New Roman" w:cs="Times New Roman"/>
            <w:sz w:val="24"/>
            <w:szCs w:val="24"/>
            <w:lang w:val="en-US"/>
          </w:rPr>
          <w:delText>8</w:delText>
        </w:r>
        <w:r w:rsidR="00D75341" w:rsidDel="00574968">
          <w:rPr>
            <w:rFonts w:ascii="Times New Roman" w:hAnsi="Times New Roman" w:cs="Times New Roman"/>
            <w:sz w:val="24"/>
            <w:szCs w:val="24"/>
            <w:lang w:val="en-US"/>
          </w:rPr>
          <w:delText>7</w:delText>
        </w:r>
      </w:del>
      <w:r w:rsidR="00DE75B6" w:rsidRPr="00DE75B6">
        <w:rPr>
          <w:rFonts w:ascii="Times New Roman" w:hAnsi="Times New Roman" w:cs="Times New Roman"/>
          <w:sz w:val="24"/>
          <w:szCs w:val="24"/>
          <w:lang w:val="en-US"/>
        </w:rPr>
        <w:t>], should again favour an association with TSH rather than FT4.</w:t>
      </w:r>
      <w:r w:rsidR="00C920E8">
        <w:rPr>
          <w:rFonts w:ascii="Times New Roman" w:hAnsi="Times New Roman" w:cs="Times New Roman"/>
          <w:sz w:val="24"/>
          <w:szCs w:val="24"/>
          <w:lang w:val="en-US"/>
        </w:rPr>
        <w:t xml:space="preserve"> The sensitivity of T3 levels to the sick euthyroid state may also explain some of the correlations with T3. In particular </w:t>
      </w:r>
      <w:r w:rsidR="002D68E3">
        <w:rPr>
          <w:rFonts w:ascii="Times New Roman" w:hAnsi="Times New Roman" w:cs="Times New Roman"/>
          <w:sz w:val="24"/>
          <w:szCs w:val="24"/>
          <w:lang w:val="en-US"/>
        </w:rPr>
        <w:t>fracture</w:t>
      </w:r>
      <w:r w:rsidR="00307A6F" w:rsidRPr="00307A6F">
        <w:rPr>
          <w:rFonts w:ascii="Times New Roman" w:hAnsi="Times New Roman" w:cs="Times New Roman"/>
          <w:sz w:val="24"/>
          <w:szCs w:val="24"/>
          <w:lang w:val="en-US"/>
        </w:rPr>
        <w:t xml:space="preserve"> </w:t>
      </w:r>
      <w:r w:rsidR="00307A6F">
        <w:rPr>
          <w:rFonts w:ascii="Times New Roman" w:hAnsi="Times New Roman" w:cs="Times New Roman"/>
          <w:sz w:val="24"/>
          <w:szCs w:val="24"/>
          <w:lang w:val="en-US"/>
        </w:rPr>
        <w:t>(via falls)</w:t>
      </w:r>
      <w:r w:rsidR="002D68E3">
        <w:rPr>
          <w:rFonts w:ascii="Times New Roman" w:hAnsi="Times New Roman" w:cs="Times New Roman"/>
          <w:sz w:val="24"/>
          <w:szCs w:val="24"/>
          <w:lang w:val="en-US"/>
        </w:rPr>
        <w:t xml:space="preserve">, mortality and frailty may be associated with low T3 levels via reverse causation. </w:t>
      </w:r>
    </w:p>
    <w:p w:rsidR="00290478"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r w:rsidR="003B4ACE">
        <w:rPr>
          <w:rFonts w:ascii="Times New Roman" w:hAnsi="Times New Roman" w:cs="Times New Roman"/>
          <w:sz w:val="24"/>
          <w:szCs w:val="24"/>
          <w:lang w:val="en-US"/>
        </w:rPr>
        <w:t>40</w:t>
      </w:r>
      <w:r w:rsidR="00684944">
        <w:rPr>
          <w:rFonts w:ascii="Times New Roman" w:hAnsi="Times New Roman" w:cs="Times New Roman"/>
          <w:sz w:val="24"/>
          <w:szCs w:val="24"/>
          <w:lang w:val="en-US"/>
        </w:rPr>
        <w:t>,</w:t>
      </w:r>
      <w:r w:rsidR="00FA7EDE">
        <w:rPr>
          <w:rFonts w:ascii="Times New Roman" w:hAnsi="Times New Roman" w:cs="Times New Roman"/>
          <w:sz w:val="24"/>
          <w:szCs w:val="24"/>
          <w:lang w:val="en-US"/>
        </w:rPr>
        <w:t xml:space="preserve"> </w:t>
      </w:r>
      <w:r w:rsidR="00684944">
        <w:rPr>
          <w:rFonts w:ascii="Times New Roman" w:hAnsi="Times New Roman" w:cs="Times New Roman"/>
          <w:sz w:val="24"/>
          <w:szCs w:val="24"/>
          <w:lang w:val="en-US"/>
        </w:rPr>
        <w:t>6</w:t>
      </w:r>
      <w:r w:rsidR="003B4ACE">
        <w:rPr>
          <w:rFonts w:ascii="Times New Roman" w:hAnsi="Times New Roman" w:cs="Times New Roman"/>
          <w:sz w:val="24"/>
          <w:szCs w:val="24"/>
          <w:lang w:val="en-US"/>
        </w:rPr>
        <w:t>4</w:t>
      </w:r>
      <w:r w:rsidR="00AB7F12">
        <w:rPr>
          <w:rFonts w:ascii="Times New Roman" w:hAnsi="Times New Roman" w:cs="Times New Roman"/>
          <w:sz w:val="24"/>
          <w:szCs w:val="24"/>
          <w:lang w:val="en-US"/>
        </w:rPr>
        <w:t>]</w:t>
      </w:r>
      <w:ins w:id="304" w:author="Stephen" w:date="2019-07-02T21:29:00Z">
        <w:r w:rsidR="006A15D6">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but </w:t>
      </w:r>
      <w:r w:rsidR="00CE5CE7">
        <w:rPr>
          <w:rFonts w:ascii="Times New Roman" w:hAnsi="Times New Roman" w:cs="Times New Roman"/>
          <w:sz w:val="24"/>
          <w:szCs w:val="24"/>
          <w:lang w:val="en-US"/>
        </w:rPr>
        <w:t xml:space="preserve">in this situation, though the range of TSH may change, any </w:t>
      </w:r>
      <w:r w:rsidR="00CE5CE7">
        <w:rPr>
          <w:rFonts w:ascii="Times New Roman" w:hAnsi="Times New Roman" w:cs="Times New Roman"/>
          <w:sz w:val="24"/>
          <w:szCs w:val="24"/>
          <w:lang w:val="en-US"/>
        </w:rPr>
        <w:lastRenderedPageBreak/>
        <w:t xml:space="preserve">physiological association with greater or lesser TSH levels should remain intact. Furthermore, </w:t>
      </w:r>
      <w:r w:rsidRPr="00DE75B6">
        <w:rPr>
          <w:rFonts w:ascii="Times New Roman" w:hAnsi="Times New Roman" w:cs="Times New Roman"/>
          <w:sz w:val="24"/>
          <w:szCs w:val="24"/>
          <w:lang w:val="en-US"/>
        </w:rPr>
        <w:t>the greater correlation of clinical parameters with FT4 rather than TSH is apparent across a wide age range (Table 1).</w:t>
      </w:r>
    </w:p>
    <w:p w:rsidR="00F474CD" w:rsidRDefault="00DE75B6" w:rsidP="009447F7">
      <w:pPr>
        <w:spacing w:line="480" w:lineRule="auto"/>
        <w:rPr>
          <w:ins w:id="305" w:author="Stephen" w:date="2019-07-04T17:34: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It remains possible, that </w:t>
      </w:r>
      <w:r w:rsidR="00990E12">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sidR="00990E12">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sidR="009447F7">
        <w:rPr>
          <w:rFonts w:ascii="Times New Roman" w:hAnsi="Times New Roman" w:cs="Times New Roman"/>
          <w:sz w:val="24"/>
          <w:szCs w:val="24"/>
          <w:lang w:val="en-US"/>
        </w:rPr>
        <w:t>It has</w:t>
      </w:r>
      <w:r w:rsidR="009447F7"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r w:rsidR="009447F7">
        <w:rPr>
          <w:rFonts w:ascii="Times New Roman" w:hAnsi="Times New Roman" w:cs="Times New Roman"/>
          <w:sz w:val="24"/>
          <w:szCs w:val="24"/>
          <w:lang w:val="en-US"/>
        </w:rPr>
        <w:t>3</w:t>
      </w:r>
      <w:r w:rsidR="003B4ACE">
        <w:rPr>
          <w:rFonts w:ascii="Times New Roman" w:hAnsi="Times New Roman" w:cs="Times New Roman"/>
          <w:sz w:val="24"/>
          <w:szCs w:val="24"/>
          <w:lang w:val="en-US"/>
        </w:rPr>
        <w:t>7</w:t>
      </w:r>
      <w:ins w:id="306" w:author="Stephen" w:date="2019-07-09T19:58:00Z">
        <w:r w:rsidR="00E3413A">
          <w:rPr>
            <w:rFonts w:ascii="Times New Roman" w:hAnsi="Times New Roman" w:cs="Times New Roman"/>
            <w:sz w:val="24"/>
            <w:szCs w:val="24"/>
            <w:lang w:val="en-US"/>
          </w:rPr>
          <w:t>,92</w:t>
        </w:r>
      </w:ins>
      <w:r w:rsidR="009447F7" w:rsidRPr="00DE75B6">
        <w:rPr>
          <w:rFonts w:ascii="Times New Roman" w:hAnsi="Times New Roman" w:cs="Times New Roman"/>
          <w:sz w:val="24"/>
          <w:szCs w:val="24"/>
          <w:lang w:val="en-US"/>
        </w:rPr>
        <w:t>]</w:t>
      </w:r>
      <w:r w:rsidR="009447F7">
        <w:rPr>
          <w:rFonts w:ascii="Times New Roman" w:hAnsi="Times New Roman" w:cs="Times New Roman"/>
          <w:sz w:val="24"/>
          <w:szCs w:val="24"/>
          <w:lang w:val="en-US"/>
        </w:rPr>
        <w:t>, and such effects rather than via the reflection of thyroid status might explain such a TSH signal</w:t>
      </w:r>
      <w:r w:rsidR="009447F7" w:rsidRPr="00DE75B6">
        <w:rPr>
          <w:rFonts w:ascii="Times New Roman" w:hAnsi="Times New Roman" w:cs="Times New Roman"/>
          <w:sz w:val="24"/>
          <w:szCs w:val="24"/>
          <w:lang w:val="en-US"/>
        </w:rPr>
        <w:t xml:space="preserve">. </w:t>
      </w:r>
      <w:r w:rsidR="00990E12">
        <w:rPr>
          <w:rFonts w:ascii="Times New Roman" w:hAnsi="Times New Roman" w:cs="Times New Roman"/>
          <w:sz w:val="24"/>
          <w:szCs w:val="24"/>
          <w:lang w:val="en-US"/>
        </w:rPr>
        <w:t>E</w:t>
      </w:r>
      <w:r w:rsidR="009447F7" w:rsidRPr="00DE75B6">
        <w:rPr>
          <w:rFonts w:ascii="Times New Roman" w:hAnsi="Times New Roman" w:cs="Times New Roman"/>
          <w:sz w:val="24"/>
          <w:szCs w:val="24"/>
          <w:lang w:val="en-US"/>
        </w:rPr>
        <w:t xml:space="preserve">mpirically, </w:t>
      </w:r>
      <w:r w:rsidR="00990E12">
        <w:rPr>
          <w:rFonts w:ascii="Times New Roman" w:hAnsi="Times New Roman" w:cs="Times New Roman"/>
          <w:sz w:val="24"/>
          <w:szCs w:val="24"/>
          <w:lang w:val="en-US"/>
        </w:rPr>
        <w:t xml:space="preserve">thus far, the evidence suggests that any of these </w:t>
      </w:r>
      <w:r w:rsidR="009447F7" w:rsidRPr="00DE75B6">
        <w:rPr>
          <w:rFonts w:ascii="Times New Roman" w:hAnsi="Times New Roman" w:cs="Times New Roman"/>
          <w:sz w:val="24"/>
          <w:szCs w:val="24"/>
          <w:lang w:val="en-US"/>
        </w:rPr>
        <w:t>TSH effect</w:t>
      </w:r>
      <w:r w:rsidR="00990E12">
        <w:rPr>
          <w:rFonts w:ascii="Times New Roman" w:hAnsi="Times New Roman" w:cs="Times New Roman"/>
          <w:sz w:val="24"/>
          <w:szCs w:val="24"/>
          <w:lang w:val="en-US"/>
        </w:rPr>
        <w:t>s are small</w:t>
      </w:r>
      <w:r w:rsidR="009447F7" w:rsidRPr="00DE75B6">
        <w:rPr>
          <w:rFonts w:ascii="Times New Roman" w:hAnsi="Times New Roman" w:cs="Times New Roman"/>
          <w:sz w:val="24"/>
          <w:szCs w:val="24"/>
          <w:lang w:val="en-US"/>
        </w:rPr>
        <w:t>.</w:t>
      </w:r>
      <w:r w:rsidR="009447F7">
        <w:rPr>
          <w:rFonts w:ascii="Times New Roman" w:hAnsi="Times New Roman" w:cs="Times New Roman"/>
          <w:sz w:val="24"/>
          <w:szCs w:val="24"/>
          <w:lang w:val="en-US"/>
        </w:rPr>
        <w:t xml:space="preserve"> </w:t>
      </w:r>
    </w:p>
    <w:p w:rsidR="009447F7" w:rsidRDefault="00405258" w:rsidP="009447F7">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240217">
        <w:rPr>
          <w:rFonts w:ascii="Times New Roman" w:hAnsi="Times New Roman" w:cs="Times New Roman"/>
          <w:sz w:val="24"/>
          <w:szCs w:val="24"/>
          <w:lang w:val="en-US"/>
        </w:rPr>
        <w:t>at a population level</w:t>
      </w:r>
      <w:r w:rsidRPr="00DE75B6">
        <w:rPr>
          <w:rFonts w:ascii="Times New Roman" w:hAnsi="Times New Roman" w:cs="Times New Roman"/>
          <w:sz w:val="24"/>
          <w:szCs w:val="24"/>
          <w:lang w:val="en-US"/>
        </w:rPr>
        <w:t xml:space="preserve">, clinical features and TSH levels reflect FT4 levels, argues against central or peripheral sensitivity </w:t>
      </w:r>
      <w:r>
        <w:rPr>
          <w:rFonts w:ascii="Times New Roman" w:hAnsi="Times New Roman" w:cs="Times New Roman"/>
          <w:sz w:val="24"/>
          <w:szCs w:val="24"/>
          <w:lang w:val="en-US"/>
        </w:rPr>
        <w:t xml:space="preserve">generally </w:t>
      </w:r>
      <w:r w:rsidRPr="00DE75B6">
        <w:rPr>
          <w:rFonts w:ascii="Times New Roman" w:hAnsi="Times New Roman" w:cs="Times New Roman"/>
          <w:sz w:val="24"/>
          <w:szCs w:val="24"/>
          <w:lang w:val="en-US"/>
        </w:rPr>
        <w:t>being an important factor</w:t>
      </w:r>
      <w:r>
        <w:rPr>
          <w:rFonts w:ascii="Times New Roman" w:hAnsi="Times New Roman" w:cs="Times New Roman"/>
          <w:sz w:val="24"/>
          <w:szCs w:val="24"/>
          <w:lang w:val="en-US"/>
        </w:rPr>
        <w:t xml:space="preserve"> in the pituitary or peripheral response to thyroid hormones.</w:t>
      </w:r>
    </w:p>
    <w:p w:rsidR="003A6ACF" w:rsidRDefault="00405258" w:rsidP="003A6A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Because some</w:t>
      </w:r>
      <w:r w:rsidR="003A6ACF">
        <w:rPr>
          <w:rFonts w:ascii="Times New Roman" w:hAnsi="Times New Roman" w:cs="Times New Roman"/>
          <w:sz w:val="24"/>
          <w:szCs w:val="24"/>
          <w:lang w:val="en-US"/>
        </w:rPr>
        <w:t xml:space="preserve"> of the</w:t>
      </w:r>
      <w:r w:rsidR="00D11810">
        <w:rPr>
          <w:rFonts w:ascii="Times New Roman" w:hAnsi="Times New Roman" w:cs="Times New Roman"/>
          <w:sz w:val="24"/>
          <w:szCs w:val="24"/>
          <w:lang w:val="en-US"/>
        </w:rPr>
        <w:t xml:space="preserve"> correlations</w:t>
      </w:r>
      <w:r w:rsidR="003A6ACF">
        <w:rPr>
          <w:rFonts w:ascii="Times New Roman" w:hAnsi="Times New Roman" w:cs="Times New Roman"/>
          <w:sz w:val="24"/>
          <w:szCs w:val="24"/>
          <w:lang w:val="en-US"/>
        </w:rPr>
        <w:t xml:space="preserve"> of T3 with clinical parameters may have been driven by the reverse causation</w:t>
      </w:r>
      <w:r w:rsidR="00307A6F">
        <w:rPr>
          <w:rFonts w:ascii="Times New Roman" w:hAnsi="Times New Roman" w:cs="Times New Roman"/>
          <w:sz w:val="24"/>
          <w:szCs w:val="24"/>
          <w:lang w:val="en-US"/>
        </w:rPr>
        <w:t>, particularly</w:t>
      </w:r>
      <w:r w:rsidR="00D11810">
        <w:rPr>
          <w:rFonts w:ascii="Times New Roman" w:hAnsi="Times New Roman" w:cs="Times New Roman"/>
          <w:sz w:val="24"/>
          <w:szCs w:val="24"/>
          <w:lang w:val="en-US"/>
        </w:rPr>
        <w:t xml:space="preserve"> </w:t>
      </w:r>
      <w:r w:rsidR="00307A6F">
        <w:rPr>
          <w:rFonts w:ascii="Times New Roman" w:hAnsi="Times New Roman" w:cs="Times New Roman"/>
          <w:sz w:val="24"/>
          <w:szCs w:val="24"/>
          <w:lang w:val="en-US"/>
        </w:rPr>
        <w:t xml:space="preserve">via </w:t>
      </w:r>
      <w:r w:rsidR="003A6ACF">
        <w:rPr>
          <w:rFonts w:ascii="Times New Roman" w:hAnsi="Times New Roman" w:cs="Times New Roman"/>
          <w:sz w:val="24"/>
          <w:szCs w:val="24"/>
          <w:lang w:val="en-US"/>
        </w:rPr>
        <w:t xml:space="preserve">the sick euthyroid state, and because of the greater consistency of the correlations with FT4, it seems that FT4 provides more reliable correlations with the clinical state than </w:t>
      </w:r>
      <w:r w:rsidR="00D11810">
        <w:rPr>
          <w:rFonts w:ascii="Times New Roman" w:hAnsi="Times New Roman" w:cs="Times New Roman"/>
          <w:sz w:val="24"/>
          <w:szCs w:val="24"/>
          <w:lang w:val="en-US"/>
        </w:rPr>
        <w:t xml:space="preserve">both </w:t>
      </w:r>
      <w:r w:rsidR="003A6ACF">
        <w:rPr>
          <w:rFonts w:ascii="Times New Roman" w:hAnsi="Times New Roman" w:cs="Times New Roman"/>
          <w:sz w:val="24"/>
          <w:szCs w:val="24"/>
          <w:lang w:val="en-US"/>
        </w:rPr>
        <w:t xml:space="preserve">T3 </w:t>
      </w:r>
      <w:r w:rsidR="00D11810">
        <w:rPr>
          <w:rFonts w:ascii="Times New Roman" w:hAnsi="Times New Roman" w:cs="Times New Roman"/>
          <w:sz w:val="24"/>
          <w:szCs w:val="24"/>
          <w:lang w:val="en-US"/>
        </w:rPr>
        <w:t xml:space="preserve">and </w:t>
      </w:r>
      <w:r w:rsidR="003A6ACF">
        <w:rPr>
          <w:rFonts w:ascii="Times New Roman" w:hAnsi="Times New Roman" w:cs="Times New Roman"/>
          <w:sz w:val="24"/>
          <w:szCs w:val="24"/>
          <w:lang w:val="en-US"/>
        </w:rPr>
        <w:t>TSH</w:t>
      </w:r>
      <w:r w:rsidR="007A366F">
        <w:rPr>
          <w:rFonts w:ascii="Times New Roman" w:hAnsi="Times New Roman" w:cs="Times New Roman"/>
          <w:sz w:val="24"/>
          <w:szCs w:val="24"/>
          <w:lang w:val="en-US"/>
        </w:rPr>
        <w:t xml:space="preserve"> in terms of identifying a causal relationship or a potential therapeutic target. The correlations with T3 are equally mathematically valid but, in some circumstances, appear to be, markers or consequences of the clinical state, rather than identifying a therapeutic target.</w:t>
      </w:r>
    </w:p>
    <w:p w:rsidR="00290478" w:rsidRPr="00DE75B6" w:rsidRDefault="00DE75B6" w:rsidP="00290478">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association of FT4 levels, rather than TSH levels, with clinical features has been noted by</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some authors of the cited </w:t>
      </w:r>
      <w:r w:rsidR="002D68E3" w:rsidRPr="00DE75B6">
        <w:rPr>
          <w:rFonts w:ascii="Times New Roman" w:hAnsi="Times New Roman" w:cs="Times New Roman"/>
          <w:sz w:val="24"/>
          <w:szCs w:val="24"/>
          <w:lang w:val="en-US"/>
        </w:rPr>
        <w:t>papers [</w:t>
      </w:r>
      <w:r w:rsidR="00625D44">
        <w:rPr>
          <w:rFonts w:ascii="Times New Roman" w:hAnsi="Times New Roman" w:cs="Times New Roman"/>
          <w:sz w:val="24"/>
          <w:szCs w:val="24"/>
          <w:lang w:val="en-US"/>
        </w:rPr>
        <w:t>2</w:t>
      </w:r>
      <w:r w:rsidR="003B4ACE">
        <w:rPr>
          <w:rFonts w:ascii="Times New Roman" w:hAnsi="Times New Roman" w:cs="Times New Roman"/>
          <w:sz w:val="24"/>
          <w:szCs w:val="24"/>
          <w:lang w:val="en-US"/>
        </w:rPr>
        <w:t>8</w:t>
      </w:r>
      <w:r w:rsidR="00625D44">
        <w:rPr>
          <w:rFonts w:ascii="Times New Roman" w:hAnsi="Times New Roman" w:cs="Times New Roman"/>
          <w:sz w:val="24"/>
          <w:szCs w:val="24"/>
          <w:lang w:val="en-US"/>
        </w:rPr>
        <w:t>-</w:t>
      </w:r>
      <w:r w:rsidR="005C2686">
        <w:rPr>
          <w:rFonts w:ascii="Times New Roman" w:hAnsi="Times New Roman" w:cs="Times New Roman"/>
          <w:sz w:val="24"/>
          <w:szCs w:val="24"/>
          <w:lang w:val="en-US"/>
        </w:rPr>
        <w:t xml:space="preserve"> </w:t>
      </w:r>
      <w:r w:rsidR="003B4ACE">
        <w:rPr>
          <w:rFonts w:ascii="Times New Roman" w:hAnsi="Times New Roman" w:cs="Times New Roman"/>
          <w:sz w:val="24"/>
          <w:szCs w:val="24"/>
          <w:lang w:val="en-US"/>
        </w:rPr>
        <w:t>30</w:t>
      </w:r>
      <w:r w:rsidR="00625D44">
        <w:rPr>
          <w:rFonts w:ascii="Times New Roman" w:hAnsi="Times New Roman" w:cs="Times New Roman"/>
          <w:sz w:val="24"/>
          <w:szCs w:val="24"/>
          <w:lang w:val="en-US"/>
        </w:rPr>
        <w:t xml:space="preserve">, </w:t>
      </w:r>
      <w:r w:rsidR="003B4ACE">
        <w:rPr>
          <w:rFonts w:ascii="Times New Roman" w:hAnsi="Times New Roman" w:cs="Times New Roman"/>
          <w:sz w:val="24"/>
          <w:szCs w:val="24"/>
          <w:lang w:val="en-US"/>
        </w:rPr>
        <w:t>32,</w:t>
      </w:r>
      <w:ins w:id="307" w:author="Stephen" w:date="2019-07-02T21:29:00Z">
        <w:r w:rsidR="006A15D6">
          <w:rPr>
            <w:rFonts w:ascii="Times New Roman" w:hAnsi="Times New Roman" w:cs="Times New Roman"/>
            <w:sz w:val="24"/>
            <w:szCs w:val="24"/>
            <w:lang w:val="en-US"/>
          </w:rPr>
          <w:t xml:space="preserve"> </w:t>
        </w:r>
      </w:ins>
      <w:r w:rsidR="00625D44">
        <w:rPr>
          <w:rFonts w:ascii="Times New Roman" w:hAnsi="Times New Roman" w:cs="Times New Roman"/>
          <w:sz w:val="24"/>
          <w:szCs w:val="24"/>
          <w:lang w:val="en-US"/>
        </w:rPr>
        <w:t>3</w:t>
      </w:r>
      <w:r w:rsidR="003B4ACE">
        <w:rPr>
          <w:rFonts w:ascii="Times New Roman" w:hAnsi="Times New Roman" w:cs="Times New Roman"/>
          <w:sz w:val="24"/>
          <w:szCs w:val="24"/>
          <w:lang w:val="en-US"/>
        </w:rPr>
        <w:t>4</w:t>
      </w:r>
      <w:r w:rsidR="00625D44">
        <w:rPr>
          <w:rFonts w:ascii="Times New Roman" w:hAnsi="Times New Roman" w:cs="Times New Roman"/>
          <w:sz w:val="24"/>
          <w:szCs w:val="24"/>
          <w:lang w:val="en-US"/>
        </w:rPr>
        <w:t>, 3</w:t>
      </w:r>
      <w:r w:rsidR="003B4ACE">
        <w:rPr>
          <w:rFonts w:ascii="Times New Roman" w:hAnsi="Times New Roman" w:cs="Times New Roman"/>
          <w:sz w:val="24"/>
          <w:szCs w:val="24"/>
          <w:lang w:val="en-US"/>
        </w:rPr>
        <w:t>7</w:t>
      </w:r>
      <w:r w:rsidR="00625D44">
        <w:rPr>
          <w:rFonts w:ascii="Times New Roman" w:hAnsi="Times New Roman" w:cs="Times New Roman"/>
          <w:sz w:val="24"/>
          <w:szCs w:val="24"/>
          <w:lang w:val="en-US"/>
        </w:rPr>
        <w:t xml:space="preserve">, </w:t>
      </w:r>
      <w:r w:rsidR="003B4ACE">
        <w:rPr>
          <w:rFonts w:ascii="Times New Roman" w:hAnsi="Times New Roman" w:cs="Times New Roman"/>
          <w:sz w:val="24"/>
          <w:szCs w:val="24"/>
          <w:lang w:val="en-US"/>
        </w:rPr>
        <w:t>40</w:t>
      </w:r>
      <w:r w:rsidR="00625D44">
        <w:rPr>
          <w:rFonts w:ascii="Times New Roman" w:hAnsi="Times New Roman" w:cs="Times New Roman"/>
          <w:sz w:val="24"/>
          <w:szCs w:val="24"/>
          <w:lang w:val="en-US"/>
        </w:rPr>
        <w:t xml:space="preserve">, </w:t>
      </w:r>
      <w:r w:rsidR="003B4ACE">
        <w:rPr>
          <w:rFonts w:ascii="Times New Roman" w:hAnsi="Times New Roman" w:cs="Times New Roman"/>
          <w:sz w:val="24"/>
          <w:szCs w:val="24"/>
          <w:lang w:val="en-US"/>
        </w:rPr>
        <w:t>41</w:t>
      </w:r>
      <w:r w:rsidR="00684944">
        <w:rPr>
          <w:rFonts w:ascii="Times New Roman" w:hAnsi="Times New Roman" w:cs="Times New Roman"/>
          <w:sz w:val="24"/>
          <w:szCs w:val="24"/>
          <w:lang w:val="en-US"/>
        </w:rPr>
        <w:t>, 43</w:t>
      </w:r>
      <w:r w:rsidR="003B4ACE">
        <w:rPr>
          <w:rFonts w:ascii="Times New Roman" w:hAnsi="Times New Roman" w:cs="Times New Roman"/>
          <w:sz w:val="24"/>
          <w:szCs w:val="24"/>
          <w:lang w:val="en-US"/>
        </w:rPr>
        <w:t>-45</w:t>
      </w:r>
      <w:r w:rsidR="00684944">
        <w:rPr>
          <w:rFonts w:ascii="Times New Roman" w:hAnsi="Times New Roman" w:cs="Times New Roman"/>
          <w:sz w:val="24"/>
          <w:szCs w:val="24"/>
          <w:lang w:val="en-US"/>
        </w:rPr>
        <w:t xml:space="preserve">, </w:t>
      </w:r>
      <w:r w:rsidR="00625D44">
        <w:rPr>
          <w:rFonts w:ascii="Times New Roman" w:hAnsi="Times New Roman" w:cs="Times New Roman"/>
          <w:sz w:val="24"/>
          <w:szCs w:val="24"/>
          <w:lang w:val="en-US"/>
        </w:rPr>
        <w:t>4</w:t>
      </w:r>
      <w:r w:rsidR="003B4ACE">
        <w:rPr>
          <w:rFonts w:ascii="Times New Roman" w:hAnsi="Times New Roman" w:cs="Times New Roman"/>
          <w:sz w:val="24"/>
          <w:szCs w:val="24"/>
          <w:lang w:val="en-US"/>
        </w:rPr>
        <w:t>6</w:t>
      </w:r>
      <w:r w:rsidR="00625D44">
        <w:rPr>
          <w:rFonts w:ascii="Times New Roman" w:hAnsi="Times New Roman" w:cs="Times New Roman"/>
          <w:sz w:val="24"/>
          <w:szCs w:val="24"/>
          <w:lang w:val="en-US"/>
        </w:rPr>
        <w:t>, 4</w:t>
      </w:r>
      <w:r w:rsidR="003B4ACE">
        <w:rPr>
          <w:rFonts w:ascii="Times New Roman" w:hAnsi="Times New Roman" w:cs="Times New Roman"/>
          <w:sz w:val="24"/>
          <w:szCs w:val="24"/>
          <w:lang w:val="en-US"/>
        </w:rPr>
        <w:t>9</w:t>
      </w:r>
      <w:r w:rsidR="00625D44">
        <w:rPr>
          <w:rFonts w:ascii="Times New Roman" w:hAnsi="Times New Roman" w:cs="Times New Roman"/>
          <w:sz w:val="24"/>
          <w:szCs w:val="24"/>
          <w:lang w:val="en-US"/>
        </w:rPr>
        <w:t xml:space="preserve">, </w:t>
      </w:r>
      <w:r w:rsidR="003B4ACE">
        <w:rPr>
          <w:rFonts w:ascii="Times New Roman" w:hAnsi="Times New Roman" w:cs="Times New Roman"/>
          <w:sz w:val="24"/>
          <w:szCs w:val="24"/>
          <w:lang w:val="en-US"/>
        </w:rPr>
        <w:t>50</w:t>
      </w:r>
      <w:r w:rsidR="00625D44">
        <w:rPr>
          <w:rFonts w:ascii="Times New Roman" w:hAnsi="Times New Roman" w:cs="Times New Roman"/>
          <w:sz w:val="24"/>
          <w:szCs w:val="24"/>
          <w:lang w:val="en-US"/>
        </w:rPr>
        <w:t>, 5</w:t>
      </w:r>
      <w:r w:rsidR="003B4ACE">
        <w:rPr>
          <w:rFonts w:ascii="Times New Roman" w:hAnsi="Times New Roman" w:cs="Times New Roman"/>
          <w:sz w:val="24"/>
          <w:szCs w:val="24"/>
          <w:lang w:val="en-US"/>
        </w:rPr>
        <w:t>5</w:t>
      </w:r>
      <w:r w:rsidR="00625D44">
        <w:rPr>
          <w:rFonts w:ascii="Times New Roman" w:hAnsi="Times New Roman" w:cs="Times New Roman"/>
          <w:sz w:val="24"/>
          <w:szCs w:val="24"/>
          <w:lang w:val="en-US"/>
        </w:rPr>
        <w:t xml:space="preserve">, </w:t>
      </w:r>
      <w:r w:rsidR="003B4ACE">
        <w:rPr>
          <w:rFonts w:ascii="Times New Roman" w:hAnsi="Times New Roman" w:cs="Times New Roman"/>
          <w:sz w:val="24"/>
          <w:szCs w:val="24"/>
          <w:lang w:val="en-US"/>
        </w:rPr>
        <w:t>60</w:t>
      </w:r>
      <w:r w:rsidR="00625D44">
        <w:rPr>
          <w:rFonts w:ascii="Times New Roman" w:hAnsi="Times New Roman" w:cs="Times New Roman"/>
          <w:sz w:val="24"/>
          <w:szCs w:val="24"/>
          <w:lang w:val="en-US"/>
        </w:rPr>
        <w:t xml:space="preserve">, </w:t>
      </w:r>
      <w:r w:rsidR="00684944">
        <w:rPr>
          <w:rFonts w:ascii="Times New Roman" w:hAnsi="Times New Roman" w:cs="Times New Roman"/>
          <w:sz w:val="24"/>
          <w:szCs w:val="24"/>
          <w:lang w:val="en-US"/>
        </w:rPr>
        <w:t>6</w:t>
      </w:r>
      <w:r w:rsidR="003B4ACE">
        <w:rPr>
          <w:rFonts w:ascii="Times New Roman" w:hAnsi="Times New Roman" w:cs="Times New Roman"/>
          <w:sz w:val="24"/>
          <w:szCs w:val="24"/>
          <w:lang w:val="en-US"/>
        </w:rPr>
        <w:t>4</w:t>
      </w:r>
      <w:r w:rsidR="00684944">
        <w:rPr>
          <w:rFonts w:ascii="Times New Roman" w:hAnsi="Times New Roman" w:cs="Times New Roman"/>
          <w:sz w:val="24"/>
          <w:szCs w:val="24"/>
          <w:lang w:val="en-US"/>
        </w:rPr>
        <w:t>,</w:t>
      </w:r>
      <w:r w:rsidR="00625D44">
        <w:rPr>
          <w:rFonts w:ascii="Times New Roman" w:hAnsi="Times New Roman" w:cs="Times New Roman"/>
          <w:sz w:val="24"/>
          <w:szCs w:val="24"/>
          <w:lang w:val="en-US"/>
        </w:rPr>
        <w:t xml:space="preserve"> 6</w:t>
      </w:r>
      <w:r w:rsidR="003B4ACE">
        <w:rPr>
          <w:rFonts w:ascii="Times New Roman" w:hAnsi="Times New Roman" w:cs="Times New Roman"/>
          <w:sz w:val="24"/>
          <w:szCs w:val="24"/>
          <w:lang w:val="en-US"/>
        </w:rPr>
        <w:t>8</w:t>
      </w:r>
      <w:r w:rsidR="00625D44">
        <w:rPr>
          <w:rFonts w:ascii="Times New Roman" w:hAnsi="Times New Roman" w:cs="Times New Roman"/>
          <w:sz w:val="24"/>
          <w:szCs w:val="24"/>
          <w:lang w:val="en-US"/>
        </w:rPr>
        <w:t>, 6</w:t>
      </w:r>
      <w:r w:rsidR="003B4ACE">
        <w:rPr>
          <w:rFonts w:ascii="Times New Roman" w:hAnsi="Times New Roman" w:cs="Times New Roman"/>
          <w:sz w:val="24"/>
          <w:szCs w:val="24"/>
          <w:lang w:val="en-US"/>
        </w:rPr>
        <w:t>9</w:t>
      </w:r>
      <w:r w:rsidR="00625D44">
        <w:rPr>
          <w:rFonts w:ascii="Times New Roman" w:hAnsi="Times New Roman" w:cs="Times New Roman"/>
          <w:sz w:val="24"/>
          <w:szCs w:val="24"/>
          <w:lang w:val="en-US"/>
        </w:rPr>
        <w:t xml:space="preserve">, </w:t>
      </w:r>
      <w:r w:rsidR="00684944">
        <w:rPr>
          <w:rFonts w:ascii="Times New Roman" w:hAnsi="Times New Roman" w:cs="Times New Roman"/>
          <w:sz w:val="24"/>
          <w:szCs w:val="24"/>
          <w:lang w:val="en-US"/>
        </w:rPr>
        <w:t>7</w:t>
      </w:r>
      <w:r w:rsidR="003B4ACE">
        <w:rPr>
          <w:rFonts w:ascii="Times New Roman" w:hAnsi="Times New Roman" w:cs="Times New Roman"/>
          <w:sz w:val="24"/>
          <w:szCs w:val="24"/>
          <w:lang w:val="en-US"/>
        </w:rPr>
        <w:t>4</w:t>
      </w:r>
      <w:r w:rsidRPr="00DE75B6">
        <w:rPr>
          <w:rFonts w:ascii="Times New Roman" w:hAnsi="Times New Roman" w:cs="Times New Roman"/>
          <w:sz w:val="24"/>
          <w:szCs w:val="24"/>
          <w:lang w:val="en-US"/>
        </w:rPr>
        <w:t xml:space="preserve">]. </w:t>
      </w:r>
      <w:r w:rsidR="007D7670">
        <w:rPr>
          <w:rFonts w:ascii="Times New Roman" w:hAnsi="Times New Roman" w:cs="Times New Roman"/>
          <w:sz w:val="24"/>
          <w:szCs w:val="24"/>
          <w:lang w:val="en-US"/>
        </w:rPr>
        <w:t xml:space="preserve">In particular the meta-analysis regarding atrial fibrillation found an association </w:t>
      </w:r>
      <w:r w:rsidR="007D7670">
        <w:rPr>
          <w:rFonts w:ascii="Times New Roman" w:hAnsi="Times New Roman" w:cs="Times New Roman"/>
          <w:sz w:val="24"/>
          <w:szCs w:val="24"/>
          <w:lang w:val="en-US"/>
        </w:rPr>
        <w:lastRenderedPageBreak/>
        <w:t>with FT4 but not with TSH</w:t>
      </w:r>
      <w:r w:rsidR="003B4ACE">
        <w:rPr>
          <w:rFonts w:ascii="Times New Roman" w:hAnsi="Times New Roman" w:cs="Times New Roman"/>
          <w:sz w:val="24"/>
          <w:szCs w:val="24"/>
          <w:lang w:val="en-US"/>
        </w:rPr>
        <w:t xml:space="preserve"> [29]</w:t>
      </w:r>
      <w:r w:rsidR="007D7670">
        <w:rPr>
          <w:rFonts w:ascii="Times New Roman" w:hAnsi="Times New Roman" w:cs="Times New Roman"/>
          <w:sz w:val="24"/>
          <w:szCs w:val="24"/>
          <w:lang w:val="en-US"/>
        </w:rPr>
        <w:t xml:space="preserve">. </w:t>
      </w:r>
      <w:r w:rsidR="005C2686">
        <w:rPr>
          <w:rFonts w:ascii="Times New Roman" w:hAnsi="Times New Roman" w:cs="Times New Roman"/>
          <w:sz w:val="24"/>
          <w:szCs w:val="24"/>
          <w:lang w:val="en-US"/>
        </w:rPr>
        <w:t xml:space="preserve">It has been suggested </w:t>
      </w:r>
      <w:r w:rsidR="00290478">
        <w:rPr>
          <w:rFonts w:ascii="Times New Roman" w:hAnsi="Times New Roman" w:cs="Times New Roman"/>
          <w:sz w:val="24"/>
          <w:szCs w:val="24"/>
          <w:lang w:val="en-US"/>
        </w:rPr>
        <w:t xml:space="preserve">that </w:t>
      </w:r>
      <w:r w:rsidR="000859A5">
        <w:rPr>
          <w:rFonts w:ascii="Times New Roman" w:hAnsi="Times New Roman" w:cs="Times New Roman"/>
          <w:sz w:val="24"/>
          <w:szCs w:val="24"/>
          <w:lang w:val="en-US"/>
        </w:rPr>
        <w:t>‘</w:t>
      </w:r>
      <w:r w:rsidR="006E2703">
        <w:rPr>
          <w:rFonts w:ascii="Times New Roman" w:hAnsi="Times New Roman" w:cs="Times New Roman"/>
          <w:sz w:val="24"/>
          <w:szCs w:val="24"/>
          <w:lang w:val="en-US"/>
        </w:rPr>
        <w:t>despite TSH being considered a more sensitive indicator of thyroid status</w:t>
      </w:r>
      <w:r w:rsidR="00625D44">
        <w:rPr>
          <w:rFonts w:ascii="Times New Roman" w:hAnsi="Times New Roman" w:cs="Times New Roman"/>
          <w:sz w:val="24"/>
          <w:szCs w:val="24"/>
          <w:lang w:val="en-US"/>
        </w:rPr>
        <w:t xml:space="preserve">, </w:t>
      </w:r>
      <w:r w:rsidR="006E2703">
        <w:rPr>
          <w:rFonts w:ascii="Times New Roman" w:hAnsi="Times New Roman" w:cs="Times New Roman"/>
          <w:sz w:val="24"/>
          <w:szCs w:val="24"/>
          <w:lang w:val="en-US"/>
        </w:rPr>
        <w:t>F</w:t>
      </w:r>
      <w:r w:rsidR="00290478">
        <w:rPr>
          <w:rFonts w:ascii="Times New Roman" w:hAnsi="Times New Roman" w:cs="Times New Roman"/>
          <w:sz w:val="24"/>
          <w:szCs w:val="24"/>
          <w:lang w:val="en-US"/>
        </w:rPr>
        <w:t>T4</w:t>
      </w:r>
      <w:r w:rsidR="00625D44">
        <w:rPr>
          <w:rFonts w:ascii="Times New Roman" w:hAnsi="Times New Roman" w:cs="Times New Roman"/>
          <w:sz w:val="24"/>
          <w:szCs w:val="24"/>
          <w:lang w:val="en-US"/>
        </w:rPr>
        <w:t xml:space="preserve"> may be a more sensitive indicator of </w:t>
      </w:r>
      <w:r w:rsidR="00EE3445">
        <w:rPr>
          <w:rFonts w:ascii="Times New Roman" w:hAnsi="Times New Roman" w:cs="Times New Roman"/>
          <w:sz w:val="24"/>
          <w:szCs w:val="24"/>
          <w:lang w:val="en-US"/>
        </w:rPr>
        <w:t>‘cardiac’ [</w:t>
      </w:r>
      <w:r w:rsidR="003B4ACE">
        <w:rPr>
          <w:rFonts w:ascii="Times New Roman" w:hAnsi="Times New Roman" w:cs="Times New Roman"/>
          <w:sz w:val="24"/>
          <w:szCs w:val="24"/>
          <w:lang w:val="en-US"/>
        </w:rPr>
        <w:t>30</w:t>
      </w:r>
      <w:r w:rsidR="00EE3445">
        <w:rPr>
          <w:rFonts w:ascii="Times New Roman" w:hAnsi="Times New Roman" w:cs="Times New Roman"/>
          <w:sz w:val="24"/>
          <w:szCs w:val="24"/>
          <w:lang w:val="en-US"/>
        </w:rPr>
        <w:t>],</w:t>
      </w:r>
      <w:r w:rsidR="00625D44">
        <w:rPr>
          <w:rFonts w:ascii="Times New Roman" w:hAnsi="Times New Roman" w:cs="Times New Roman"/>
          <w:sz w:val="24"/>
          <w:szCs w:val="24"/>
          <w:lang w:val="en-US"/>
        </w:rPr>
        <w:t xml:space="preserve"> </w:t>
      </w:r>
      <w:r w:rsidR="00EE3445">
        <w:rPr>
          <w:rFonts w:ascii="Times New Roman" w:hAnsi="Times New Roman" w:cs="Times New Roman"/>
          <w:sz w:val="24"/>
          <w:szCs w:val="24"/>
          <w:lang w:val="en-US"/>
        </w:rPr>
        <w:t xml:space="preserve">or </w:t>
      </w:r>
      <w:r w:rsidR="007A366F">
        <w:rPr>
          <w:rFonts w:ascii="Times New Roman" w:hAnsi="Times New Roman" w:cs="Times New Roman"/>
          <w:sz w:val="24"/>
          <w:szCs w:val="24"/>
          <w:lang w:val="en-US"/>
        </w:rPr>
        <w:t>‘</w:t>
      </w:r>
      <w:r w:rsidR="00EE3445">
        <w:rPr>
          <w:rFonts w:ascii="Times New Roman" w:hAnsi="Times New Roman" w:cs="Times New Roman"/>
          <w:sz w:val="24"/>
          <w:szCs w:val="24"/>
          <w:lang w:val="en-US"/>
        </w:rPr>
        <w:t>tissue</w:t>
      </w:r>
      <w:r w:rsidR="007A366F">
        <w:rPr>
          <w:rFonts w:ascii="Times New Roman" w:hAnsi="Times New Roman" w:cs="Times New Roman"/>
          <w:sz w:val="24"/>
          <w:szCs w:val="24"/>
          <w:lang w:val="en-US"/>
        </w:rPr>
        <w:t>’</w:t>
      </w:r>
      <w:r w:rsidR="00EE3445">
        <w:rPr>
          <w:rFonts w:ascii="Times New Roman" w:hAnsi="Times New Roman" w:cs="Times New Roman"/>
          <w:sz w:val="24"/>
          <w:szCs w:val="24"/>
          <w:lang w:val="en-US"/>
        </w:rPr>
        <w:t xml:space="preserve"> [4</w:t>
      </w:r>
      <w:r w:rsidR="003B4ACE">
        <w:rPr>
          <w:rFonts w:ascii="Times New Roman" w:hAnsi="Times New Roman" w:cs="Times New Roman"/>
          <w:sz w:val="24"/>
          <w:szCs w:val="24"/>
          <w:lang w:val="en-US"/>
        </w:rPr>
        <w:t>4</w:t>
      </w:r>
      <w:r w:rsidR="00EE3445">
        <w:rPr>
          <w:rFonts w:ascii="Times New Roman" w:hAnsi="Times New Roman" w:cs="Times New Roman"/>
          <w:sz w:val="24"/>
          <w:szCs w:val="24"/>
          <w:lang w:val="en-US"/>
        </w:rPr>
        <w:t xml:space="preserve">, </w:t>
      </w:r>
      <w:r w:rsidR="003B4ACE">
        <w:rPr>
          <w:rFonts w:ascii="Times New Roman" w:hAnsi="Times New Roman" w:cs="Times New Roman"/>
          <w:sz w:val="24"/>
          <w:szCs w:val="24"/>
          <w:lang w:val="en-US"/>
        </w:rPr>
        <w:t>50</w:t>
      </w:r>
      <w:r w:rsidR="00EE3445">
        <w:rPr>
          <w:rFonts w:ascii="Times New Roman" w:hAnsi="Times New Roman" w:cs="Times New Roman"/>
          <w:sz w:val="24"/>
          <w:szCs w:val="24"/>
          <w:lang w:val="en-US"/>
        </w:rPr>
        <w:t xml:space="preserve">] </w:t>
      </w:r>
      <w:r w:rsidR="00625D44">
        <w:rPr>
          <w:rFonts w:ascii="Times New Roman" w:hAnsi="Times New Roman" w:cs="Times New Roman"/>
          <w:sz w:val="24"/>
          <w:szCs w:val="24"/>
          <w:lang w:val="en-US"/>
        </w:rPr>
        <w:t>thyroid status</w:t>
      </w:r>
      <w:r w:rsidR="00EE3445">
        <w:rPr>
          <w:rFonts w:ascii="Times New Roman" w:hAnsi="Times New Roman" w:cs="Times New Roman"/>
          <w:sz w:val="24"/>
          <w:szCs w:val="24"/>
          <w:lang w:val="en-US"/>
        </w:rPr>
        <w:t>.</w:t>
      </w:r>
      <w:r w:rsidR="00290478">
        <w:rPr>
          <w:rFonts w:ascii="Times New Roman" w:hAnsi="Times New Roman" w:cs="Times New Roman"/>
          <w:sz w:val="24"/>
          <w:szCs w:val="24"/>
          <w:lang w:val="en-US"/>
        </w:rPr>
        <w:t xml:space="preserve"> </w:t>
      </w:r>
      <w:r w:rsidR="000859A5">
        <w:rPr>
          <w:rFonts w:ascii="Times New Roman" w:hAnsi="Times New Roman" w:cs="Times New Roman"/>
          <w:sz w:val="24"/>
          <w:szCs w:val="24"/>
          <w:lang w:val="en-US"/>
        </w:rPr>
        <w:t xml:space="preserve">Our study strengthens </w:t>
      </w:r>
      <w:r w:rsidR="00B15C62">
        <w:rPr>
          <w:rFonts w:ascii="Times New Roman" w:hAnsi="Times New Roman" w:cs="Times New Roman"/>
          <w:sz w:val="24"/>
          <w:szCs w:val="24"/>
          <w:lang w:val="en-US"/>
        </w:rPr>
        <w:t>and generalizes the</w:t>
      </w:r>
      <w:r w:rsidR="000859A5">
        <w:rPr>
          <w:rFonts w:ascii="Times New Roman" w:hAnsi="Times New Roman" w:cs="Times New Roman"/>
          <w:sz w:val="24"/>
          <w:szCs w:val="24"/>
          <w:lang w:val="en-US"/>
        </w:rPr>
        <w:t>s</w:t>
      </w:r>
      <w:r w:rsidR="00B15C62">
        <w:rPr>
          <w:rFonts w:ascii="Times New Roman" w:hAnsi="Times New Roman" w:cs="Times New Roman"/>
          <w:sz w:val="24"/>
          <w:szCs w:val="24"/>
          <w:lang w:val="en-US"/>
        </w:rPr>
        <w:t>e</w:t>
      </w:r>
      <w:r w:rsidR="000859A5">
        <w:rPr>
          <w:rFonts w:ascii="Times New Roman" w:hAnsi="Times New Roman" w:cs="Times New Roman"/>
          <w:sz w:val="24"/>
          <w:szCs w:val="24"/>
          <w:lang w:val="en-US"/>
        </w:rPr>
        <w:t xml:space="preserve"> proposition</w:t>
      </w:r>
      <w:r w:rsidR="00B15C62">
        <w:rPr>
          <w:rFonts w:ascii="Times New Roman" w:hAnsi="Times New Roman" w:cs="Times New Roman"/>
          <w:sz w:val="24"/>
          <w:szCs w:val="24"/>
          <w:lang w:val="en-US"/>
        </w:rPr>
        <w:t>s</w:t>
      </w:r>
      <w:r w:rsidR="000859A5">
        <w:rPr>
          <w:rFonts w:ascii="Times New Roman" w:hAnsi="Times New Roman" w:cs="Times New Roman"/>
          <w:sz w:val="24"/>
          <w:szCs w:val="24"/>
          <w:lang w:val="en-US"/>
        </w:rPr>
        <w:t>.</w:t>
      </w:r>
    </w:p>
    <w:p w:rsidR="00890722" w:rsidRDefault="00290478"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superior correlation of clinical parameters with FT4 as compared to TSH levels</w:t>
      </w:r>
      <w:r w:rsidR="00DE75B6" w:rsidRPr="00DE75B6">
        <w:rPr>
          <w:rFonts w:ascii="Times New Roman" w:hAnsi="Times New Roman" w:cs="Times New Roman"/>
          <w:sz w:val="24"/>
          <w:szCs w:val="24"/>
          <w:lang w:val="en-US"/>
        </w:rPr>
        <w:t xml:space="preserve"> has </w:t>
      </w:r>
      <w:r w:rsidR="000859A5">
        <w:rPr>
          <w:rFonts w:ascii="Times New Roman" w:hAnsi="Times New Roman" w:cs="Times New Roman"/>
          <w:sz w:val="24"/>
          <w:szCs w:val="24"/>
          <w:lang w:val="en-US"/>
        </w:rPr>
        <w:t xml:space="preserve">however </w:t>
      </w:r>
      <w:r w:rsidR="007A366F">
        <w:rPr>
          <w:rFonts w:ascii="Times New Roman" w:hAnsi="Times New Roman" w:cs="Times New Roman"/>
          <w:sz w:val="24"/>
          <w:szCs w:val="24"/>
          <w:lang w:val="en-US"/>
        </w:rPr>
        <w:t xml:space="preserve">more </w:t>
      </w:r>
      <w:r w:rsidR="000859A5">
        <w:rPr>
          <w:rFonts w:ascii="Times New Roman" w:hAnsi="Times New Roman" w:cs="Times New Roman"/>
          <w:sz w:val="24"/>
          <w:szCs w:val="24"/>
          <w:lang w:val="en-US"/>
        </w:rPr>
        <w:t>often</w:t>
      </w:r>
      <w:r w:rsidR="00EE344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been attributed to a putative disturbance of set point physiology</w:t>
      </w:r>
      <w:r w:rsidR="000859A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w:t>
      </w:r>
      <w:r w:rsidR="00EE3445">
        <w:rPr>
          <w:rFonts w:ascii="Times New Roman" w:hAnsi="Times New Roman" w:cs="Times New Roman"/>
          <w:sz w:val="24"/>
          <w:szCs w:val="24"/>
          <w:lang w:val="en-US"/>
        </w:rPr>
        <w:t>2</w:t>
      </w:r>
      <w:r w:rsidR="003B4ACE">
        <w:rPr>
          <w:rFonts w:ascii="Times New Roman" w:hAnsi="Times New Roman" w:cs="Times New Roman"/>
          <w:sz w:val="24"/>
          <w:szCs w:val="24"/>
          <w:lang w:val="en-US"/>
        </w:rPr>
        <w:t>8</w:t>
      </w:r>
      <w:r w:rsidR="00EE3445">
        <w:rPr>
          <w:rFonts w:ascii="Times New Roman" w:hAnsi="Times New Roman" w:cs="Times New Roman"/>
          <w:sz w:val="24"/>
          <w:szCs w:val="24"/>
          <w:lang w:val="en-US"/>
        </w:rPr>
        <w:t>, 3</w:t>
      </w:r>
      <w:r w:rsidR="003B4ACE">
        <w:rPr>
          <w:rFonts w:ascii="Times New Roman" w:hAnsi="Times New Roman" w:cs="Times New Roman"/>
          <w:sz w:val="24"/>
          <w:szCs w:val="24"/>
          <w:lang w:val="en-US"/>
        </w:rPr>
        <w:t>8</w:t>
      </w:r>
      <w:r w:rsidR="00EE3445">
        <w:rPr>
          <w:rFonts w:ascii="Times New Roman" w:hAnsi="Times New Roman" w:cs="Times New Roman"/>
          <w:sz w:val="24"/>
          <w:szCs w:val="24"/>
          <w:lang w:val="en-US"/>
        </w:rPr>
        <w:t xml:space="preserve">, </w:t>
      </w:r>
      <w:r w:rsidR="0080616F">
        <w:rPr>
          <w:rFonts w:ascii="Times New Roman" w:hAnsi="Times New Roman" w:cs="Times New Roman"/>
          <w:sz w:val="24"/>
          <w:szCs w:val="24"/>
          <w:lang w:val="en-US"/>
        </w:rPr>
        <w:t>4</w:t>
      </w:r>
      <w:r w:rsidR="003B4ACE">
        <w:rPr>
          <w:rFonts w:ascii="Times New Roman" w:hAnsi="Times New Roman" w:cs="Times New Roman"/>
          <w:sz w:val="24"/>
          <w:szCs w:val="24"/>
          <w:lang w:val="en-US"/>
        </w:rPr>
        <w:t>3</w:t>
      </w:r>
      <w:r w:rsidR="0080616F">
        <w:rPr>
          <w:rFonts w:ascii="Times New Roman" w:hAnsi="Times New Roman" w:cs="Times New Roman"/>
          <w:sz w:val="24"/>
          <w:szCs w:val="24"/>
          <w:lang w:val="en-US"/>
        </w:rPr>
        <w:t>,</w:t>
      </w:r>
      <w:r w:rsidR="00684944">
        <w:rPr>
          <w:rFonts w:ascii="Times New Roman" w:hAnsi="Times New Roman" w:cs="Times New Roman"/>
          <w:sz w:val="24"/>
          <w:szCs w:val="24"/>
          <w:lang w:val="en-US"/>
        </w:rPr>
        <w:t xml:space="preserve"> </w:t>
      </w:r>
      <w:r w:rsidR="0080616F">
        <w:rPr>
          <w:rFonts w:ascii="Times New Roman" w:hAnsi="Times New Roman" w:cs="Times New Roman"/>
          <w:sz w:val="24"/>
          <w:szCs w:val="24"/>
          <w:lang w:val="en-US"/>
        </w:rPr>
        <w:t>4</w:t>
      </w:r>
      <w:r w:rsidR="003B4ACE">
        <w:rPr>
          <w:rFonts w:ascii="Times New Roman" w:hAnsi="Times New Roman" w:cs="Times New Roman"/>
          <w:sz w:val="24"/>
          <w:szCs w:val="24"/>
          <w:lang w:val="en-US"/>
        </w:rPr>
        <w:t>4</w:t>
      </w:r>
      <w:r w:rsidR="0080616F">
        <w:rPr>
          <w:rFonts w:ascii="Times New Roman" w:hAnsi="Times New Roman" w:cs="Times New Roman"/>
          <w:sz w:val="24"/>
          <w:szCs w:val="24"/>
          <w:lang w:val="en-US"/>
        </w:rPr>
        <w:t>,</w:t>
      </w:r>
      <w:r w:rsidR="00684944">
        <w:rPr>
          <w:rFonts w:ascii="Times New Roman" w:hAnsi="Times New Roman" w:cs="Times New Roman"/>
          <w:sz w:val="24"/>
          <w:szCs w:val="24"/>
          <w:lang w:val="en-US"/>
        </w:rPr>
        <w:t xml:space="preserve"> </w:t>
      </w:r>
      <w:r w:rsidR="00EE3445">
        <w:rPr>
          <w:rFonts w:ascii="Times New Roman" w:hAnsi="Times New Roman" w:cs="Times New Roman"/>
          <w:sz w:val="24"/>
          <w:szCs w:val="24"/>
          <w:lang w:val="en-US"/>
        </w:rPr>
        <w:t>6</w:t>
      </w:r>
      <w:r w:rsidR="003B4ACE">
        <w:rPr>
          <w:rFonts w:ascii="Times New Roman" w:hAnsi="Times New Roman" w:cs="Times New Roman"/>
          <w:sz w:val="24"/>
          <w:szCs w:val="24"/>
          <w:lang w:val="en-US"/>
        </w:rPr>
        <w:t>4</w:t>
      </w:r>
      <w:r w:rsidR="00EE3445">
        <w:rPr>
          <w:rFonts w:ascii="Times New Roman" w:hAnsi="Times New Roman" w:cs="Times New Roman"/>
          <w:sz w:val="24"/>
          <w:szCs w:val="24"/>
          <w:lang w:val="en-US"/>
        </w:rPr>
        <w:t xml:space="preserve">, </w:t>
      </w:r>
      <w:r w:rsidR="00684944">
        <w:rPr>
          <w:rFonts w:ascii="Times New Roman" w:hAnsi="Times New Roman" w:cs="Times New Roman"/>
          <w:sz w:val="24"/>
          <w:szCs w:val="24"/>
          <w:lang w:val="en-US"/>
        </w:rPr>
        <w:t>6</w:t>
      </w:r>
      <w:r w:rsidR="003B4ACE">
        <w:rPr>
          <w:rFonts w:ascii="Times New Roman" w:hAnsi="Times New Roman" w:cs="Times New Roman"/>
          <w:sz w:val="24"/>
          <w:szCs w:val="24"/>
          <w:lang w:val="en-US"/>
        </w:rPr>
        <w:t>9</w:t>
      </w:r>
      <w:r w:rsidR="00EE3445">
        <w:rPr>
          <w:rFonts w:ascii="Times New Roman" w:hAnsi="Times New Roman" w:cs="Times New Roman"/>
          <w:sz w:val="24"/>
          <w:szCs w:val="24"/>
          <w:lang w:val="en-US"/>
        </w:rPr>
        <w:t>, 7</w:t>
      </w:r>
      <w:r w:rsidR="00C73D69">
        <w:rPr>
          <w:rFonts w:ascii="Times New Roman" w:hAnsi="Times New Roman" w:cs="Times New Roman"/>
          <w:sz w:val="24"/>
          <w:szCs w:val="24"/>
          <w:lang w:val="en-US"/>
        </w:rPr>
        <w:t>4</w:t>
      </w:r>
      <w:r w:rsidR="00DE75B6" w:rsidRPr="00DE75B6">
        <w:rPr>
          <w:rFonts w:ascii="Times New Roman" w:hAnsi="Times New Roman" w:cs="Times New Roman"/>
          <w:sz w:val="24"/>
          <w:szCs w:val="24"/>
          <w:lang w:val="en-US"/>
        </w:rPr>
        <w:t>]</w:t>
      </w:r>
      <w:r w:rsidR="000859A5">
        <w:rPr>
          <w:rFonts w:ascii="Times New Roman" w:hAnsi="Times New Roman" w:cs="Times New Roman"/>
          <w:sz w:val="24"/>
          <w:szCs w:val="24"/>
          <w:lang w:val="en-US"/>
        </w:rPr>
        <w:t>,</w:t>
      </w:r>
      <w:r w:rsidR="00EE344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to a significant difference between pituitary and peripheral sensitivity to FT4</w:t>
      </w:r>
      <w:r w:rsidR="000859A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w:t>
      </w:r>
      <w:r w:rsidR="0080616F">
        <w:rPr>
          <w:rFonts w:ascii="Times New Roman" w:hAnsi="Times New Roman" w:cs="Times New Roman"/>
          <w:sz w:val="24"/>
          <w:szCs w:val="24"/>
          <w:lang w:val="en-US"/>
        </w:rPr>
        <w:t>2</w:t>
      </w:r>
      <w:r w:rsidR="00C73D69">
        <w:rPr>
          <w:rFonts w:ascii="Times New Roman" w:hAnsi="Times New Roman" w:cs="Times New Roman"/>
          <w:sz w:val="24"/>
          <w:szCs w:val="24"/>
          <w:lang w:val="en-US"/>
        </w:rPr>
        <w:t>9</w:t>
      </w:r>
      <w:r w:rsidR="0080616F">
        <w:rPr>
          <w:rFonts w:ascii="Times New Roman" w:hAnsi="Times New Roman" w:cs="Times New Roman"/>
          <w:sz w:val="24"/>
          <w:szCs w:val="24"/>
          <w:lang w:val="en-US"/>
        </w:rPr>
        <w:t>, 4</w:t>
      </w:r>
      <w:r w:rsidR="00C73D69">
        <w:rPr>
          <w:rFonts w:ascii="Times New Roman" w:hAnsi="Times New Roman" w:cs="Times New Roman"/>
          <w:sz w:val="24"/>
          <w:szCs w:val="24"/>
          <w:lang w:val="en-US"/>
        </w:rPr>
        <w:t>3</w:t>
      </w:r>
      <w:r w:rsidR="0080616F">
        <w:rPr>
          <w:rFonts w:ascii="Times New Roman" w:hAnsi="Times New Roman" w:cs="Times New Roman"/>
          <w:sz w:val="24"/>
          <w:szCs w:val="24"/>
          <w:lang w:val="en-US"/>
        </w:rPr>
        <w:t xml:space="preserve">, </w:t>
      </w:r>
      <w:r w:rsidR="00EE3445">
        <w:rPr>
          <w:rFonts w:ascii="Times New Roman" w:hAnsi="Times New Roman" w:cs="Times New Roman"/>
          <w:sz w:val="24"/>
          <w:szCs w:val="24"/>
          <w:lang w:val="en-US"/>
        </w:rPr>
        <w:t>4</w:t>
      </w:r>
      <w:r w:rsidR="00C73D69">
        <w:rPr>
          <w:rFonts w:ascii="Times New Roman" w:hAnsi="Times New Roman" w:cs="Times New Roman"/>
          <w:sz w:val="24"/>
          <w:szCs w:val="24"/>
          <w:lang w:val="en-US"/>
        </w:rPr>
        <w:t>9</w:t>
      </w:r>
      <w:r w:rsidR="00EE3445">
        <w:rPr>
          <w:rFonts w:ascii="Times New Roman" w:hAnsi="Times New Roman" w:cs="Times New Roman"/>
          <w:sz w:val="24"/>
          <w:szCs w:val="24"/>
          <w:lang w:val="en-US"/>
        </w:rPr>
        <w:t xml:space="preserve">, </w:t>
      </w:r>
      <w:r w:rsidR="0080616F">
        <w:rPr>
          <w:rFonts w:ascii="Times New Roman" w:hAnsi="Times New Roman" w:cs="Times New Roman"/>
          <w:sz w:val="24"/>
          <w:szCs w:val="24"/>
          <w:lang w:val="en-US"/>
        </w:rPr>
        <w:t>4</w:t>
      </w:r>
      <w:r w:rsidR="00C73D69">
        <w:rPr>
          <w:rFonts w:ascii="Times New Roman" w:hAnsi="Times New Roman" w:cs="Times New Roman"/>
          <w:sz w:val="24"/>
          <w:szCs w:val="24"/>
          <w:lang w:val="en-US"/>
        </w:rPr>
        <w:t>5,</w:t>
      </w:r>
      <w:r w:rsidR="00EE3445">
        <w:rPr>
          <w:rFonts w:ascii="Times New Roman" w:hAnsi="Times New Roman" w:cs="Times New Roman"/>
          <w:sz w:val="24"/>
          <w:szCs w:val="24"/>
          <w:lang w:val="en-US"/>
        </w:rPr>
        <w:t xml:space="preserve"> </w:t>
      </w:r>
      <w:r w:rsidR="00C73D69">
        <w:rPr>
          <w:rFonts w:ascii="Times New Roman" w:hAnsi="Times New Roman" w:cs="Times New Roman"/>
          <w:sz w:val="24"/>
          <w:szCs w:val="24"/>
          <w:lang w:val="en-US"/>
        </w:rPr>
        <w:t>60</w:t>
      </w:r>
      <w:r w:rsidR="00DE75B6" w:rsidRPr="00DE75B6">
        <w:rPr>
          <w:rFonts w:ascii="Times New Roman" w:hAnsi="Times New Roman" w:cs="Times New Roman"/>
          <w:sz w:val="24"/>
          <w:szCs w:val="24"/>
          <w:lang w:val="en-US"/>
        </w:rPr>
        <w:t>]</w:t>
      </w:r>
      <w:r w:rsidR="00EE3445">
        <w:rPr>
          <w:rFonts w:ascii="Times New Roman" w:hAnsi="Times New Roman" w:cs="Times New Roman"/>
          <w:sz w:val="24"/>
          <w:szCs w:val="24"/>
          <w:lang w:val="en-US"/>
        </w:rPr>
        <w:t>, or to statistical/other factors [</w:t>
      </w:r>
      <w:r w:rsidR="000859A5">
        <w:rPr>
          <w:rFonts w:ascii="Times New Roman" w:hAnsi="Times New Roman" w:cs="Times New Roman"/>
          <w:sz w:val="24"/>
          <w:szCs w:val="24"/>
          <w:lang w:val="en-US"/>
        </w:rPr>
        <w:t>3</w:t>
      </w:r>
      <w:r w:rsidR="00C73D69">
        <w:rPr>
          <w:rFonts w:ascii="Times New Roman" w:hAnsi="Times New Roman" w:cs="Times New Roman"/>
          <w:sz w:val="24"/>
          <w:szCs w:val="24"/>
          <w:lang w:val="en-US"/>
        </w:rPr>
        <w:t>4</w:t>
      </w:r>
      <w:r w:rsidR="000859A5">
        <w:rPr>
          <w:rFonts w:ascii="Times New Roman" w:hAnsi="Times New Roman" w:cs="Times New Roman"/>
          <w:sz w:val="24"/>
          <w:szCs w:val="24"/>
          <w:lang w:val="en-US"/>
        </w:rPr>
        <w:t>, 3</w:t>
      </w:r>
      <w:r w:rsidR="00C73D69">
        <w:rPr>
          <w:rFonts w:ascii="Times New Roman" w:hAnsi="Times New Roman" w:cs="Times New Roman"/>
          <w:sz w:val="24"/>
          <w:szCs w:val="24"/>
          <w:lang w:val="en-US"/>
        </w:rPr>
        <w:t>7</w:t>
      </w:r>
      <w:r w:rsidR="000859A5">
        <w:rPr>
          <w:rFonts w:ascii="Times New Roman" w:hAnsi="Times New Roman" w:cs="Times New Roman"/>
          <w:sz w:val="24"/>
          <w:szCs w:val="24"/>
          <w:lang w:val="en-US"/>
        </w:rPr>
        <w:t xml:space="preserve">, </w:t>
      </w:r>
      <w:r w:rsidR="00C73D69">
        <w:rPr>
          <w:rFonts w:ascii="Times New Roman" w:hAnsi="Times New Roman" w:cs="Times New Roman"/>
          <w:sz w:val="24"/>
          <w:szCs w:val="24"/>
          <w:lang w:val="en-US"/>
        </w:rPr>
        <w:t>41</w:t>
      </w:r>
      <w:r w:rsidR="000859A5">
        <w:rPr>
          <w:rFonts w:ascii="Times New Roman" w:hAnsi="Times New Roman" w:cs="Times New Roman"/>
          <w:sz w:val="24"/>
          <w:szCs w:val="24"/>
          <w:lang w:val="en-US"/>
        </w:rPr>
        <w:t>, 4</w:t>
      </w:r>
      <w:r w:rsidR="00C73D69">
        <w:rPr>
          <w:rFonts w:ascii="Times New Roman" w:hAnsi="Times New Roman" w:cs="Times New Roman"/>
          <w:sz w:val="24"/>
          <w:szCs w:val="24"/>
          <w:lang w:val="en-US"/>
        </w:rPr>
        <w:t>6</w:t>
      </w:r>
      <w:r w:rsidR="000859A5">
        <w:rPr>
          <w:rFonts w:ascii="Times New Roman" w:hAnsi="Times New Roman" w:cs="Times New Roman"/>
          <w:sz w:val="24"/>
          <w:szCs w:val="24"/>
          <w:lang w:val="en-US"/>
        </w:rPr>
        <w:t>, 5</w:t>
      </w:r>
      <w:r w:rsidR="00C73D69">
        <w:rPr>
          <w:rFonts w:ascii="Times New Roman" w:hAnsi="Times New Roman" w:cs="Times New Roman"/>
          <w:sz w:val="24"/>
          <w:szCs w:val="24"/>
          <w:lang w:val="en-US"/>
        </w:rPr>
        <w:t>5</w:t>
      </w:r>
      <w:r w:rsidR="000859A5">
        <w:rPr>
          <w:rFonts w:ascii="Times New Roman" w:hAnsi="Times New Roman" w:cs="Times New Roman"/>
          <w:sz w:val="24"/>
          <w:szCs w:val="24"/>
          <w:lang w:val="en-US"/>
        </w:rPr>
        <w:t>]</w:t>
      </w:r>
      <w:r w:rsidR="00DE75B6" w:rsidRPr="00DE75B6">
        <w:rPr>
          <w:rFonts w:ascii="Times New Roman" w:hAnsi="Times New Roman" w:cs="Times New Roman"/>
          <w:sz w:val="24"/>
          <w:szCs w:val="24"/>
          <w:lang w:val="en-US"/>
        </w:rPr>
        <w:t>. Such explanation</w:t>
      </w:r>
      <w:r w:rsidR="00D203F4">
        <w:rPr>
          <w:rFonts w:ascii="Times New Roman" w:hAnsi="Times New Roman" w:cs="Times New Roman"/>
          <w:sz w:val="24"/>
          <w:szCs w:val="24"/>
          <w:lang w:val="en-US"/>
        </w:rPr>
        <w:t xml:space="preserve">s </w:t>
      </w:r>
      <w:r w:rsidR="002D68E3">
        <w:rPr>
          <w:rFonts w:ascii="Times New Roman" w:hAnsi="Times New Roman" w:cs="Times New Roman"/>
          <w:sz w:val="24"/>
          <w:szCs w:val="24"/>
          <w:lang w:val="en-US"/>
        </w:rPr>
        <w:t>are denied</w:t>
      </w:r>
      <w:r w:rsidR="00DE75B6" w:rsidRPr="00DE75B6">
        <w:rPr>
          <w:rFonts w:ascii="Times New Roman" w:hAnsi="Times New Roman" w:cs="Times New Roman"/>
          <w:sz w:val="24"/>
          <w:szCs w:val="24"/>
          <w:lang w:val="en-US"/>
        </w:rPr>
        <w:t xml:space="preserve"> by</w:t>
      </w:r>
      <w:r w:rsidR="00D203F4">
        <w:rPr>
          <w:rFonts w:ascii="Times New Roman" w:hAnsi="Times New Roman" w:cs="Times New Roman"/>
          <w:sz w:val="24"/>
          <w:szCs w:val="24"/>
          <w:lang w:val="en-US"/>
        </w:rPr>
        <w:t>, respectively</w:t>
      </w:r>
      <w:r w:rsidR="002D68E3">
        <w:rPr>
          <w:rFonts w:ascii="Times New Roman" w:hAnsi="Times New Roman" w:cs="Times New Roman"/>
          <w:sz w:val="24"/>
          <w:szCs w:val="24"/>
          <w:lang w:val="en-US"/>
        </w:rPr>
        <w:t xml:space="preserve">, </w:t>
      </w:r>
      <w:r w:rsidR="002D68E3" w:rsidRPr="00DE75B6">
        <w:rPr>
          <w:rFonts w:ascii="Times New Roman" w:hAnsi="Times New Roman" w:cs="Times New Roman"/>
          <w:sz w:val="24"/>
          <w:szCs w:val="24"/>
          <w:lang w:val="en-US"/>
        </w:rPr>
        <w:t>the</w:t>
      </w:r>
      <w:r w:rsidR="00DE75B6" w:rsidRPr="00DE75B6">
        <w:rPr>
          <w:rFonts w:ascii="Times New Roman" w:hAnsi="Times New Roman" w:cs="Times New Roman"/>
          <w:sz w:val="24"/>
          <w:szCs w:val="24"/>
          <w:lang w:val="en-US"/>
        </w:rPr>
        <w:t xml:space="preserve"> evidence </w:t>
      </w:r>
      <w:r w:rsidR="00D203F4">
        <w:rPr>
          <w:rFonts w:ascii="Times New Roman" w:hAnsi="Times New Roman" w:cs="Times New Roman"/>
          <w:sz w:val="24"/>
          <w:szCs w:val="24"/>
          <w:lang w:val="en-US"/>
        </w:rPr>
        <w:t xml:space="preserve">that thyroid set points do not exist, </w:t>
      </w:r>
      <w:r w:rsidR="002D68E3">
        <w:rPr>
          <w:rFonts w:ascii="Times New Roman" w:hAnsi="Times New Roman" w:cs="Times New Roman"/>
          <w:sz w:val="24"/>
          <w:szCs w:val="24"/>
          <w:lang w:val="en-US"/>
        </w:rPr>
        <w:t>and the</w:t>
      </w:r>
      <w:r w:rsidR="00D203F4">
        <w:rPr>
          <w:rFonts w:ascii="Times New Roman" w:hAnsi="Times New Roman" w:cs="Times New Roman"/>
          <w:sz w:val="24"/>
          <w:szCs w:val="24"/>
          <w:lang w:val="en-US"/>
        </w:rPr>
        <w:t xml:space="preserve"> evidence </w:t>
      </w:r>
      <w:r w:rsidR="002D68E3" w:rsidRPr="00DE75B6">
        <w:rPr>
          <w:rFonts w:ascii="Times New Roman" w:hAnsi="Times New Roman" w:cs="Times New Roman"/>
          <w:sz w:val="24"/>
          <w:szCs w:val="24"/>
          <w:lang w:val="en-US"/>
        </w:rPr>
        <w:t>that, at</w:t>
      </w:r>
      <w:r w:rsidR="00DE75B6" w:rsidRPr="00DE75B6">
        <w:rPr>
          <w:rFonts w:ascii="Times New Roman" w:hAnsi="Times New Roman" w:cs="Times New Roman"/>
          <w:sz w:val="24"/>
          <w:szCs w:val="24"/>
          <w:lang w:val="en-US"/>
        </w:rPr>
        <w:t xml:space="preserve"> a population level, TSH levels do indeed decrease with rising FT4 levels [</w:t>
      </w:r>
      <w:r w:rsidR="0080616F">
        <w:rPr>
          <w:rFonts w:ascii="Times New Roman" w:hAnsi="Times New Roman" w:cs="Times New Roman"/>
          <w:sz w:val="24"/>
          <w:szCs w:val="24"/>
          <w:lang w:val="en-US"/>
        </w:rPr>
        <w:t>1</w:t>
      </w:r>
      <w:r w:rsidR="00C73D69">
        <w:rPr>
          <w:rFonts w:ascii="Times New Roman" w:hAnsi="Times New Roman" w:cs="Times New Roman"/>
          <w:sz w:val="24"/>
          <w:szCs w:val="24"/>
          <w:lang w:val="en-US"/>
        </w:rPr>
        <w:t>4</w:t>
      </w:r>
      <w:r w:rsidR="0080616F">
        <w:rPr>
          <w:rFonts w:ascii="Times New Roman" w:hAnsi="Times New Roman" w:cs="Times New Roman"/>
          <w:sz w:val="24"/>
          <w:szCs w:val="24"/>
          <w:lang w:val="en-US"/>
        </w:rPr>
        <w:t>,</w:t>
      </w:r>
      <w:ins w:id="308" w:author="Stephen" w:date="2019-07-04T17:35:00Z">
        <w:r w:rsidR="00F474CD">
          <w:rPr>
            <w:rFonts w:ascii="Times New Roman" w:hAnsi="Times New Roman" w:cs="Times New Roman"/>
            <w:sz w:val="24"/>
            <w:szCs w:val="24"/>
            <w:lang w:val="en-US"/>
          </w:rPr>
          <w:t xml:space="preserve"> </w:t>
        </w:r>
      </w:ins>
      <w:r w:rsidR="00C73D69">
        <w:rPr>
          <w:rFonts w:ascii="Times New Roman" w:hAnsi="Times New Roman" w:cs="Times New Roman"/>
          <w:sz w:val="24"/>
          <w:szCs w:val="24"/>
          <w:lang w:val="en-US"/>
        </w:rPr>
        <w:t>15</w:t>
      </w:r>
      <w:r w:rsidR="00DE75B6" w:rsidRPr="00DE75B6">
        <w:rPr>
          <w:rFonts w:ascii="Times New Roman" w:hAnsi="Times New Roman" w:cs="Times New Roman"/>
          <w:sz w:val="24"/>
          <w:szCs w:val="24"/>
          <w:lang w:val="en-US"/>
        </w:rPr>
        <w:t>]. Any such disturbance to pituitary sensitivity</w:t>
      </w:r>
      <w:r w:rsidR="00405258">
        <w:rPr>
          <w:rFonts w:ascii="Times New Roman" w:hAnsi="Times New Roman" w:cs="Times New Roman"/>
          <w:sz w:val="24"/>
          <w:szCs w:val="24"/>
          <w:lang w:val="en-US"/>
        </w:rPr>
        <w:t>, in the absence of a corresponding change to peripheral sensitivity,</w:t>
      </w:r>
      <w:r w:rsidR="00DE75B6"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predict FT4 values within the normal range and that the correlation between TSH and FT4 in the population is negative is consistent with the relationships between other parameters and their controlling </w:t>
      </w:r>
      <w:r w:rsidR="002D68E3" w:rsidRPr="00DE75B6">
        <w:rPr>
          <w:rFonts w:ascii="Times New Roman" w:hAnsi="Times New Roman" w:cs="Times New Roman"/>
          <w:sz w:val="24"/>
          <w:szCs w:val="24"/>
          <w:lang w:val="en-US"/>
        </w:rPr>
        <w:t>hormones [</w:t>
      </w:r>
      <w:r w:rsidR="0080616F">
        <w:rPr>
          <w:rFonts w:ascii="Times New Roman" w:hAnsi="Times New Roman" w:cs="Times New Roman"/>
          <w:sz w:val="24"/>
          <w:szCs w:val="24"/>
          <w:lang w:val="en-US"/>
        </w:rPr>
        <w:t>2</w:t>
      </w:r>
      <w:r w:rsidR="00C73D69">
        <w:rPr>
          <w:rFonts w:ascii="Times New Roman" w:hAnsi="Times New Roman" w:cs="Times New Roman"/>
          <w:sz w:val="24"/>
          <w:szCs w:val="24"/>
          <w:lang w:val="en-US"/>
        </w:rPr>
        <w:t>3, 24</w:t>
      </w:r>
      <w:r w:rsidRPr="00DE75B6">
        <w:rPr>
          <w:rFonts w:ascii="Times New Roman" w:hAnsi="Times New Roman" w:cs="Times New Roman"/>
          <w:sz w:val="24"/>
          <w:szCs w:val="24"/>
          <w:lang w:val="en-US"/>
        </w:rPr>
        <w:t>]. It is this negative relationship</w:t>
      </w:r>
      <w:r w:rsidR="00B610DB">
        <w:rPr>
          <w:rFonts w:ascii="Times New Roman" w:hAnsi="Times New Roman" w:cs="Times New Roman"/>
          <w:sz w:val="24"/>
          <w:szCs w:val="24"/>
          <w:lang w:val="en-US"/>
        </w:rPr>
        <w:t>, which was again seen in this review [</w:t>
      </w:r>
      <w:r w:rsidR="00B46BA7">
        <w:rPr>
          <w:rFonts w:ascii="Times New Roman" w:hAnsi="Times New Roman" w:cs="Times New Roman"/>
          <w:sz w:val="24"/>
          <w:szCs w:val="24"/>
          <w:lang w:val="en-US"/>
        </w:rPr>
        <w:t>3</w:t>
      </w:r>
      <w:r w:rsidR="00C73D69">
        <w:rPr>
          <w:rFonts w:ascii="Times New Roman" w:hAnsi="Times New Roman" w:cs="Times New Roman"/>
          <w:sz w:val="24"/>
          <w:szCs w:val="24"/>
          <w:lang w:val="en-US"/>
        </w:rPr>
        <w:t>4</w:t>
      </w:r>
      <w:r w:rsidR="00357832">
        <w:rPr>
          <w:rFonts w:ascii="Times New Roman" w:hAnsi="Times New Roman" w:cs="Times New Roman"/>
          <w:sz w:val="24"/>
          <w:szCs w:val="24"/>
          <w:lang w:val="en-US"/>
        </w:rPr>
        <w:t>-3</w:t>
      </w:r>
      <w:r w:rsidR="00C73D69">
        <w:rPr>
          <w:rFonts w:ascii="Times New Roman" w:hAnsi="Times New Roman" w:cs="Times New Roman"/>
          <w:sz w:val="24"/>
          <w:szCs w:val="24"/>
          <w:lang w:val="en-US"/>
        </w:rPr>
        <w:t>7</w:t>
      </w:r>
      <w:r w:rsidR="001954DF">
        <w:rPr>
          <w:rFonts w:ascii="Times New Roman" w:hAnsi="Times New Roman" w:cs="Times New Roman"/>
          <w:sz w:val="24"/>
          <w:szCs w:val="24"/>
          <w:lang w:val="en-US"/>
        </w:rPr>
        <w:t xml:space="preserve">, </w:t>
      </w:r>
      <w:r w:rsidR="00755F3E">
        <w:rPr>
          <w:rFonts w:ascii="Times New Roman" w:hAnsi="Times New Roman" w:cs="Times New Roman"/>
          <w:sz w:val="24"/>
          <w:szCs w:val="24"/>
          <w:lang w:val="en-US"/>
        </w:rPr>
        <w:t>4</w:t>
      </w:r>
      <w:r w:rsidR="00C73D69">
        <w:rPr>
          <w:rFonts w:ascii="Times New Roman" w:hAnsi="Times New Roman" w:cs="Times New Roman"/>
          <w:sz w:val="24"/>
          <w:szCs w:val="24"/>
          <w:lang w:val="en-US"/>
        </w:rPr>
        <w:t>2</w:t>
      </w:r>
      <w:r w:rsidR="00755F3E">
        <w:rPr>
          <w:rFonts w:ascii="Times New Roman" w:hAnsi="Times New Roman" w:cs="Times New Roman"/>
          <w:sz w:val="24"/>
          <w:szCs w:val="24"/>
          <w:lang w:val="en-US"/>
        </w:rPr>
        <w:t xml:space="preserve">, </w:t>
      </w:r>
      <w:r w:rsidR="001954DF">
        <w:rPr>
          <w:rFonts w:ascii="Times New Roman" w:hAnsi="Times New Roman" w:cs="Times New Roman"/>
          <w:sz w:val="24"/>
          <w:szCs w:val="24"/>
          <w:lang w:val="en-US"/>
        </w:rPr>
        <w:t>6</w:t>
      </w:r>
      <w:r w:rsidR="00C73D69">
        <w:rPr>
          <w:rFonts w:ascii="Times New Roman" w:hAnsi="Times New Roman" w:cs="Times New Roman"/>
          <w:sz w:val="24"/>
          <w:szCs w:val="24"/>
          <w:lang w:val="en-US"/>
        </w:rPr>
        <w:t>7</w:t>
      </w:r>
      <w:r w:rsidR="00B610DB">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which is inconsistent with a set point model of </w:t>
      </w:r>
      <w:r w:rsidR="0041140F" w:rsidRPr="00DE75B6">
        <w:rPr>
          <w:rFonts w:ascii="Times New Roman" w:hAnsi="Times New Roman" w:cs="Times New Roman"/>
          <w:sz w:val="24"/>
          <w:szCs w:val="24"/>
          <w:lang w:val="en-US"/>
        </w:rPr>
        <w:t>regulation</w:t>
      </w:r>
      <w:r w:rsidR="0041140F">
        <w:rPr>
          <w:rFonts w:ascii="Times New Roman" w:hAnsi="Times New Roman" w:cs="Times New Roman"/>
          <w:sz w:val="24"/>
          <w:szCs w:val="24"/>
          <w:lang w:val="en-US"/>
        </w:rPr>
        <w:t xml:space="preserve"> [</w:t>
      </w:r>
      <w:r w:rsidR="00C73D69">
        <w:rPr>
          <w:rFonts w:ascii="Times New Roman" w:hAnsi="Times New Roman" w:cs="Times New Roman"/>
          <w:sz w:val="24"/>
          <w:szCs w:val="24"/>
          <w:lang w:val="en-US"/>
        </w:rPr>
        <w:t>22</w:t>
      </w:r>
      <w:del w:id="309" w:author="Stephen" w:date="2019-07-02T21:29:00Z">
        <w:r w:rsidR="0041140F" w:rsidDel="006A15D6">
          <w:rPr>
            <w:rFonts w:ascii="Times New Roman" w:hAnsi="Times New Roman" w:cs="Times New Roman"/>
            <w:sz w:val="24"/>
            <w:szCs w:val="24"/>
            <w:lang w:val="en-US"/>
          </w:rPr>
          <w:delText xml:space="preserve"> </w:delText>
        </w:r>
      </w:del>
      <w:r w:rsidR="0041140F">
        <w:rPr>
          <w:rFonts w:ascii="Times New Roman" w:hAnsi="Times New Roman" w:cs="Times New Roman"/>
          <w:sz w:val="24"/>
          <w:szCs w:val="24"/>
          <w:lang w:val="en-US"/>
        </w:rPr>
        <w:t>]</w:t>
      </w:r>
      <w:r w:rsidRPr="00DE75B6">
        <w:rPr>
          <w:rFonts w:ascii="Times New Roman" w:hAnsi="Times New Roman" w:cs="Times New Roman"/>
          <w:sz w:val="24"/>
          <w:szCs w:val="24"/>
          <w:lang w:val="en-US"/>
        </w:rPr>
        <w:t>.</w:t>
      </w:r>
      <w:r w:rsidR="00290478">
        <w:rPr>
          <w:rFonts w:ascii="Times New Roman" w:hAnsi="Times New Roman" w:cs="Times New Roman"/>
          <w:sz w:val="24"/>
          <w:szCs w:val="24"/>
          <w:lang w:val="en-US"/>
        </w:rPr>
        <w:t xml:space="preserve"> This relationship is consistent with a balance point model of regulation, this model of regulation rendering redundant the need to seek further explanations for the superior correlation of clinical features with FT4.</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fact that TSH levels reliably identify overt thyroid dysfunction can be explained by the continuation of the negative population relationship between TSH and FT4 into the abnormal ranges of FT4 [</w:t>
      </w:r>
      <w:r w:rsidR="0080616F">
        <w:rPr>
          <w:rFonts w:ascii="Times New Roman" w:hAnsi="Times New Roman" w:cs="Times New Roman"/>
          <w:sz w:val="24"/>
          <w:szCs w:val="24"/>
          <w:lang w:val="en-US"/>
        </w:rPr>
        <w:t>1</w:t>
      </w:r>
      <w:r w:rsidR="00C73D69">
        <w:rPr>
          <w:rFonts w:ascii="Times New Roman" w:hAnsi="Times New Roman" w:cs="Times New Roman"/>
          <w:sz w:val="24"/>
          <w:szCs w:val="24"/>
          <w:lang w:val="en-US"/>
        </w:rPr>
        <w:t>4</w:t>
      </w:r>
      <w:r w:rsidR="0080616F">
        <w:rPr>
          <w:rFonts w:ascii="Times New Roman" w:hAnsi="Times New Roman" w:cs="Times New Roman"/>
          <w:sz w:val="24"/>
          <w:szCs w:val="24"/>
          <w:lang w:val="en-US"/>
        </w:rPr>
        <w:t xml:space="preserve">, </w:t>
      </w:r>
      <w:r w:rsidR="00C73D69">
        <w:rPr>
          <w:rFonts w:ascii="Times New Roman" w:hAnsi="Times New Roman" w:cs="Times New Roman"/>
          <w:sz w:val="24"/>
          <w:szCs w:val="24"/>
          <w:lang w:val="en-US"/>
        </w:rPr>
        <w:t>15</w:t>
      </w:r>
      <w:r w:rsidRPr="00DE75B6">
        <w:rPr>
          <w:rFonts w:ascii="Times New Roman" w:hAnsi="Times New Roman" w:cs="Times New Roman"/>
          <w:sz w:val="24"/>
          <w:szCs w:val="24"/>
          <w:lang w:val="en-US"/>
        </w:rPr>
        <w:t xml:space="preserve">]. This is due merely to the fact that nearly all overt thyroid dysfunction is primary rather than </w:t>
      </w:r>
      <w:r w:rsidR="002D68E3" w:rsidRPr="00DE75B6">
        <w:rPr>
          <w:rFonts w:ascii="Times New Roman" w:hAnsi="Times New Roman" w:cs="Times New Roman"/>
          <w:sz w:val="24"/>
          <w:szCs w:val="24"/>
          <w:lang w:val="en-US"/>
        </w:rPr>
        <w:t>secondary [</w:t>
      </w:r>
      <w:ins w:id="310" w:author="Stephen" w:date="2019-07-04T17:27:00Z">
        <w:r w:rsidR="00E3413A">
          <w:rPr>
            <w:rFonts w:ascii="Times New Roman" w:hAnsi="Times New Roman" w:cs="Times New Roman"/>
            <w:sz w:val="24"/>
            <w:szCs w:val="24"/>
            <w:lang w:val="en-US"/>
          </w:rPr>
          <w:t>9</w:t>
        </w:r>
      </w:ins>
      <w:ins w:id="311" w:author="Stephen" w:date="2019-07-09T19:59:00Z">
        <w:r w:rsidR="00E3413A">
          <w:rPr>
            <w:rFonts w:ascii="Times New Roman" w:hAnsi="Times New Roman" w:cs="Times New Roman"/>
            <w:sz w:val="24"/>
            <w:szCs w:val="24"/>
            <w:lang w:val="en-US"/>
          </w:rPr>
          <w:t>3</w:t>
        </w:r>
      </w:ins>
      <w:del w:id="312" w:author="Stephen" w:date="2019-07-04T17:27:00Z">
        <w:r w:rsidR="007D60AF" w:rsidDel="00574968">
          <w:rPr>
            <w:rFonts w:ascii="Times New Roman" w:hAnsi="Times New Roman" w:cs="Times New Roman"/>
            <w:sz w:val="24"/>
            <w:szCs w:val="24"/>
            <w:lang w:val="en-US"/>
          </w:rPr>
          <w:delText>8</w:delText>
        </w:r>
        <w:r w:rsidR="00AF750F" w:rsidDel="00574968">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xml:space="preserve">]. This situation differs from other endocrine </w:t>
      </w:r>
      <w:r w:rsidRPr="00DE75B6">
        <w:rPr>
          <w:rFonts w:ascii="Times New Roman" w:hAnsi="Times New Roman" w:cs="Times New Roman"/>
          <w:sz w:val="24"/>
          <w:szCs w:val="24"/>
          <w:lang w:val="en-US"/>
        </w:rPr>
        <w:lastRenderedPageBreak/>
        <w:t>pathology</w:t>
      </w:r>
      <w:r w:rsidR="002A19EA">
        <w:rPr>
          <w:rFonts w:ascii="Times New Roman" w:hAnsi="Times New Roman" w:cs="Times New Roman"/>
          <w:sz w:val="24"/>
          <w:szCs w:val="24"/>
          <w:lang w:val="en-US"/>
        </w:rPr>
        <w:t xml:space="preserve">, for example Cushing’s syndrome, </w:t>
      </w:r>
      <w:r w:rsidRPr="00DE75B6">
        <w:rPr>
          <w:rFonts w:ascii="Times New Roman" w:hAnsi="Times New Roman" w:cs="Times New Roman"/>
          <w:sz w:val="24"/>
          <w:szCs w:val="24"/>
          <w:lang w:val="en-US"/>
        </w:rPr>
        <w:t>whereby the parameter abnormality is likely to be due to a disorder of the parameter controlling factor</w:t>
      </w:r>
      <w:r w:rsidR="002A19EA">
        <w:rPr>
          <w:rFonts w:ascii="Times New Roman" w:hAnsi="Times New Roman" w:cs="Times New Roman"/>
          <w:sz w:val="24"/>
          <w:szCs w:val="24"/>
          <w:lang w:val="en-US"/>
        </w:rPr>
        <w:t xml:space="preserve"> [</w:t>
      </w:r>
      <w:ins w:id="313" w:author="Stephen" w:date="2019-07-04T17:27:00Z">
        <w:r w:rsidR="00574968">
          <w:rPr>
            <w:rFonts w:ascii="Times New Roman" w:hAnsi="Times New Roman" w:cs="Times New Roman"/>
            <w:sz w:val="24"/>
            <w:szCs w:val="24"/>
            <w:lang w:val="en-US"/>
          </w:rPr>
          <w:t>9</w:t>
        </w:r>
      </w:ins>
      <w:ins w:id="314" w:author="Stephen" w:date="2019-07-09T19:59:00Z">
        <w:r w:rsidR="00E3413A">
          <w:rPr>
            <w:rFonts w:ascii="Times New Roman" w:hAnsi="Times New Roman" w:cs="Times New Roman"/>
            <w:sz w:val="24"/>
            <w:szCs w:val="24"/>
            <w:lang w:val="en-US"/>
          </w:rPr>
          <w:t>4</w:t>
        </w:r>
      </w:ins>
      <w:del w:id="315" w:author="Stephen" w:date="2019-07-04T17:27:00Z">
        <w:r w:rsidR="002A19EA" w:rsidDel="00574968">
          <w:rPr>
            <w:rFonts w:ascii="Times New Roman" w:hAnsi="Times New Roman" w:cs="Times New Roman"/>
            <w:sz w:val="24"/>
            <w:szCs w:val="24"/>
            <w:lang w:val="en-US"/>
          </w:rPr>
          <w:delText>89</w:delText>
        </w:r>
      </w:del>
      <w:r w:rsidR="002A19EA">
        <w:rPr>
          <w:rFonts w:ascii="Times New Roman" w:hAnsi="Times New Roman" w:cs="Times New Roman"/>
          <w:sz w:val="24"/>
          <w:szCs w:val="24"/>
          <w:lang w:val="en-US"/>
        </w:rPr>
        <w:t>]</w:t>
      </w:r>
      <w:r w:rsidRPr="00DE75B6">
        <w:rPr>
          <w:rFonts w:ascii="Times New Roman" w:hAnsi="Times New Roman" w:cs="Times New Roman"/>
          <w:sz w:val="24"/>
          <w:szCs w:val="24"/>
          <w:lang w:val="en-US"/>
        </w:rPr>
        <w:t>.</w:t>
      </w:r>
      <w:r w:rsidR="00FE4FD3">
        <w:rPr>
          <w:rFonts w:ascii="Times New Roman" w:hAnsi="Times New Roman" w:cs="Times New Roman"/>
          <w:sz w:val="24"/>
          <w:szCs w:val="24"/>
          <w:lang w:val="en-US"/>
        </w:rPr>
        <w:t xml:space="preserve"> The fact that TSH levels are </w:t>
      </w:r>
      <w:r w:rsidR="003C31C7">
        <w:rPr>
          <w:rFonts w:ascii="Times New Roman" w:hAnsi="Times New Roman" w:cs="Times New Roman"/>
          <w:sz w:val="24"/>
          <w:szCs w:val="24"/>
          <w:lang w:val="en-US"/>
        </w:rPr>
        <w:t xml:space="preserve">very sensitive </w:t>
      </w:r>
      <w:r w:rsidR="00FE4FD3">
        <w:rPr>
          <w:rFonts w:ascii="Times New Roman" w:hAnsi="Times New Roman" w:cs="Times New Roman"/>
          <w:sz w:val="24"/>
          <w:szCs w:val="24"/>
          <w:lang w:val="en-US"/>
        </w:rPr>
        <w:t xml:space="preserve">screening tests for overt thyroid dysfunction </w:t>
      </w:r>
      <w:r w:rsidR="00D75341">
        <w:rPr>
          <w:rFonts w:ascii="Times New Roman" w:hAnsi="Times New Roman" w:cs="Times New Roman"/>
          <w:sz w:val="24"/>
          <w:szCs w:val="24"/>
          <w:lang w:val="en-US"/>
        </w:rPr>
        <w:t xml:space="preserve">[20] </w:t>
      </w:r>
      <w:r w:rsidR="00FE4FD3">
        <w:rPr>
          <w:rFonts w:ascii="Times New Roman" w:hAnsi="Times New Roman" w:cs="Times New Roman"/>
          <w:sz w:val="24"/>
          <w:szCs w:val="24"/>
          <w:lang w:val="en-US"/>
        </w:rPr>
        <w:t xml:space="preserve">does not imply </w:t>
      </w:r>
      <w:r w:rsidR="003C31C7">
        <w:rPr>
          <w:rFonts w:ascii="Times New Roman" w:hAnsi="Times New Roman" w:cs="Times New Roman"/>
          <w:sz w:val="24"/>
          <w:szCs w:val="24"/>
          <w:lang w:val="en-US"/>
        </w:rPr>
        <w:t xml:space="preserve">TSH levels are very specific, i.e. </w:t>
      </w:r>
      <w:r w:rsidR="00FE4FD3">
        <w:rPr>
          <w:rFonts w:ascii="Times New Roman" w:hAnsi="Times New Roman" w:cs="Times New Roman"/>
          <w:sz w:val="24"/>
          <w:szCs w:val="24"/>
          <w:lang w:val="en-US"/>
        </w:rPr>
        <w:t xml:space="preserve">that an abnormal TSH level implies thyroid dysfunction. </w:t>
      </w:r>
      <w:r w:rsidR="003C31C7">
        <w:rPr>
          <w:rFonts w:ascii="Times New Roman" w:hAnsi="Times New Roman" w:cs="Times New Roman"/>
          <w:sz w:val="24"/>
          <w:szCs w:val="24"/>
          <w:lang w:val="en-US"/>
        </w:rPr>
        <w:t xml:space="preserve"> An abnormal TSH level in the presence of normal levels of thyroid hormones more likely indicates a false-positive TSH result in terms of indicating thyroid dysfunction.</w:t>
      </w:r>
    </w:p>
    <w:p w:rsidR="00290478"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Furthermore, the evidence suggests that, regardless of the method used, the classification of thyroid function into normal, subclinical disease and overt disease is arbitrary. Thyroid hormones, as previously </w:t>
      </w:r>
      <w:r w:rsidR="002D68E3">
        <w:rPr>
          <w:rFonts w:ascii="Times New Roman" w:hAnsi="Times New Roman" w:cs="Times New Roman"/>
          <w:sz w:val="24"/>
          <w:szCs w:val="24"/>
          <w:lang w:val="en-US"/>
        </w:rPr>
        <w:t xml:space="preserve">suggested </w:t>
      </w:r>
      <w:r w:rsidRPr="00DE75B6">
        <w:rPr>
          <w:rFonts w:ascii="Times New Roman" w:hAnsi="Times New Roman" w:cs="Times New Roman"/>
          <w:sz w:val="24"/>
          <w:szCs w:val="24"/>
          <w:lang w:val="en-US"/>
        </w:rPr>
        <w:t>[</w:t>
      </w:r>
      <w:r w:rsidR="00946783">
        <w:rPr>
          <w:rFonts w:ascii="Times New Roman" w:hAnsi="Times New Roman" w:cs="Times New Roman"/>
          <w:sz w:val="24"/>
          <w:szCs w:val="24"/>
          <w:lang w:val="en-US"/>
        </w:rPr>
        <w:t>5,</w:t>
      </w:r>
      <w:r w:rsidR="007D60AF">
        <w:rPr>
          <w:rFonts w:ascii="Times New Roman" w:hAnsi="Times New Roman" w:cs="Times New Roman"/>
          <w:sz w:val="24"/>
          <w:szCs w:val="24"/>
          <w:lang w:val="en-US"/>
        </w:rPr>
        <w:t xml:space="preserve"> </w:t>
      </w:r>
      <w:r w:rsidR="00946783">
        <w:rPr>
          <w:rFonts w:ascii="Times New Roman" w:hAnsi="Times New Roman" w:cs="Times New Roman"/>
          <w:sz w:val="24"/>
          <w:szCs w:val="24"/>
          <w:lang w:val="en-US"/>
        </w:rPr>
        <w:t>2</w:t>
      </w:r>
      <w:r w:rsidR="00D75341">
        <w:rPr>
          <w:rFonts w:ascii="Times New Roman" w:hAnsi="Times New Roman" w:cs="Times New Roman"/>
          <w:sz w:val="24"/>
          <w:szCs w:val="24"/>
          <w:lang w:val="en-US"/>
        </w:rPr>
        <w:t>8</w:t>
      </w:r>
      <w:r w:rsidRPr="00DE75B6">
        <w:rPr>
          <w:rFonts w:ascii="Times New Roman" w:hAnsi="Times New Roman" w:cs="Times New Roman"/>
          <w:sz w:val="24"/>
          <w:szCs w:val="24"/>
          <w:lang w:val="en-US"/>
        </w:rPr>
        <w:t>]</w:t>
      </w:r>
      <w:r w:rsidR="002D68E3" w:rsidRPr="00DE75B6">
        <w:rPr>
          <w:rFonts w:ascii="Times New Roman" w:hAnsi="Times New Roman" w:cs="Times New Roman"/>
          <w:sz w:val="24"/>
          <w:szCs w:val="24"/>
          <w:lang w:val="en-US"/>
        </w:rPr>
        <w:t>, like</w:t>
      </w:r>
      <w:r w:rsidRPr="00DE75B6">
        <w:rPr>
          <w:rFonts w:ascii="Times New Roman" w:hAnsi="Times New Roman" w:cs="Times New Roman"/>
          <w:sz w:val="24"/>
          <w:szCs w:val="24"/>
          <w:lang w:val="en-US"/>
        </w:rPr>
        <w:t xml:space="preserve"> many other biological parameters, exert a </w:t>
      </w:r>
      <w:r w:rsidR="002D68E3" w:rsidRPr="00DE75B6">
        <w:rPr>
          <w:rFonts w:ascii="Times New Roman" w:hAnsi="Times New Roman" w:cs="Times New Roman"/>
          <w:sz w:val="24"/>
          <w:szCs w:val="24"/>
          <w:lang w:val="en-US"/>
        </w:rPr>
        <w:t>continuum of</w:t>
      </w:r>
      <w:r w:rsidRPr="00DE75B6">
        <w:rPr>
          <w:rFonts w:ascii="Times New Roman" w:hAnsi="Times New Roman" w:cs="Times New Roman"/>
          <w:sz w:val="24"/>
          <w:szCs w:val="24"/>
          <w:lang w:val="en-US"/>
        </w:rPr>
        <w:t xml:space="preserve"> effects across the normal range. There is no clear border between normal and abnormal. There are advantages and disadvantages associated with all </w:t>
      </w:r>
      <w:r w:rsidR="002D68E3" w:rsidRPr="00DE75B6">
        <w:rPr>
          <w:rFonts w:ascii="Times New Roman" w:hAnsi="Times New Roman" w:cs="Times New Roman"/>
          <w:sz w:val="24"/>
          <w:szCs w:val="24"/>
          <w:lang w:val="en-US"/>
        </w:rPr>
        <w:t>levels [</w:t>
      </w:r>
      <w:r w:rsidR="00946783">
        <w:rPr>
          <w:rFonts w:ascii="Times New Roman" w:hAnsi="Times New Roman" w:cs="Times New Roman"/>
          <w:sz w:val="24"/>
          <w:szCs w:val="24"/>
          <w:lang w:val="en-US"/>
        </w:rPr>
        <w:t>5,</w:t>
      </w:r>
      <w:r w:rsidR="007D60AF">
        <w:rPr>
          <w:rFonts w:ascii="Times New Roman" w:hAnsi="Times New Roman" w:cs="Times New Roman"/>
          <w:sz w:val="24"/>
          <w:szCs w:val="24"/>
          <w:lang w:val="en-US"/>
        </w:rPr>
        <w:t xml:space="preserve"> </w:t>
      </w:r>
      <w:r w:rsidR="00946783">
        <w:rPr>
          <w:rFonts w:ascii="Times New Roman" w:hAnsi="Times New Roman" w:cs="Times New Roman"/>
          <w:sz w:val="24"/>
          <w:szCs w:val="24"/>
          <w:lang w:val="en-US"/>
        </w:rPr>
        <w:t>2</w:t>
      </w:r>
      <w:r w:rsidR="00D75341">
        <w:rPr>
          <w:rFonts w:ascii="Times New Roman" w:hAnsi="Times New Roman" w:cs="Times New Roman"/>
          <w:sz w:val="24"/>
          <w:szCs w:val="24"/>
          <w:lang w:val="en-US"/>
        </w:rPr>
        <w:t>8</w:t>
      </w:r>
      <w:r w:rsidR="002A19EA">
        <w:rPr>
          <w:rFonts w:ascii="Times New Roman" w:hAnsi="Times New Roman" w:cs="Times New Roman"/>
          <w:sz w:val="24"/>
          <w:szCs w:val="24"/>
          <w:lang w:val="en-US"/>
        </w:rPr>
        <w:t>, 9</w:t>
      </w:r>
      <w:ins w:id="316" w:author="Stephen" w:date="2019-07-09T19:59:00Z">
        <w:r w:rsidR="00E3413A">
          <w:rPr>
            <w:rFonts w:ascii="Times New Roman" w:hAnsi="Times New Roman" w:cs="Times New Roman"/>
            <w:sz w:val="24"/>
            <w:szCs w:val="24"/>
            <w:lang w:val="en-US"/>
          </w:rPr>
          <w:t>5</w:t>
        </w:r>
      </w:ins>
      <w:del w:id="317" w:author="Stephen" w:date="2019-07-04T17:27:00Z">
        <w:r w:rsidR="002A19EA" w:rsidDel="00574968">
          <w:rPr>
            <w:rFonts w:ascii="Times New Roman" w:hAnsi="Times New Roman" w:cs="Times New Roman"/>
            <w:sz w:val="24"/>
            <w:szCs w:val="24"/>
            <w:lang w:val="en-US"/>
          </w:rPr>
          <w:delText>0</w:delText>
        </w:r>
      </w:del>
      <w:r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w:t>
      </w:r>
      <w:r w:rsidR="002D68E3" w:rsidRPr="00DE75B6">
        <w:rPr>
          <w:rFonts w:ascii="Times New Roman" w:hAnsi="Times New Roman" w:cs="Times New Roman"/>
          <w:sz w:val="24"/>
          <w:szCs w:val="24"/>
          <w:lang w:val="en-US"/>
        </w:rPr>
        <w:t xml:space="preserve">symptomatic. </w:t>
      </w:r>
    </w:p>
    <w:p w:rsidR="00DE75B6" w:rsidRDefault="00290478"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the other hand, a</w:t>
      </w:r>
      <w:r w:rsidR="002D68E3" w:rsidRPr="00DE75B6">
        <w:rPr>
          <w:rFonts w:ascii="Times New Roman" w:hAnsi="Times New Roman" w:cs="Times New Roman"/>
          <w:sz w:val="24"/>
          <w:szCs w:val="24"/>
          <w:lang w:val="en-US"/>
        </w:rPr>
        <w:t>ny</w:t>
      </w:r>
      <w:r w:rsidR="00DE75B6" w:rsidRPr="00DE75B6">
        <w:rPr>
          <w:rFonts w:ascii="Times New Roman" w:hAnsi="Times New Roman" w:cs="Times New Roman"/>
          <w:sz w:val="24"/>
          <w:szCs w:val="24"/>
          <w:lang w:val="en-US"/>
        </w:rPr>
        <w:t xml:space="preserve"> excursion from the middle of the range has an association with some pathology or other. </w:t>
      </w:r>
      <w:r w:rsidR="001C7049">
        <w:rPr>
          <w:rFonts w:ascii="Times New Roman" w:hAnsi="Times New Roman" w:cs="Times New Roman"/>
          <w:sz w:val="24"/>
          <w:szCs w:val="24"/>
          <w:lang w:val="en-US"/>
        </w:rPr>
        <w:t xml:space="preserve">Some individual pathologies e.g. frailty, mortality </w:t>
      </w:r>
      <w:r w:rsidR="001A0A45">
        <w:rPr>
          <w:rFonts w:ascii="Times New Roman" w:hAnsi="Times New Roman" w:cs="Times New Roman"/>
          <w:sz w:val="24"/>
          <w:szCs w:val="24"/>
          <w:lang w:val="en-US"/>
        </w:rPr>
        <w:t>and dementia</w:t>
      </w:r>
      <w:r w:rsidR="001C7049">
        <w:rPr>
          <w:rFonts w:ascii="Times New Roman" w:hAnsi="Times New Roman" w:cs="Times New Roman"/>
          <w:sz w:val="24"/>
          <w:szCs w:val="24"/>
          <w:lang w:val="en-US"/>
        </w:rPr>
        <w:t xml:space="preserve"> may increase with deviations either side of the middle of the range. </w:t>
      </w:r>
      <w:r w:rsidR="00DE75B6"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r w:rsidR="00AF750F">
        <w:rPr>
          <w:rFonts w:ascii="Times New Roman" w:hAnsi="Times New Roman" w:cs="Times New Roman"/>
          <w:sz w:val="24"/>
          <w:szCs w:val="24"/>
          <w:lang w:val="en-US"/>
        </w:rPr>
        <w:t>9</w:t>
      </w:r>
      <w:del w:id="318" w:author="Stephen" w:date="2019-07-04T17:27:00Z">
        <w:r w:rsidR="002A19EA" w:rsidDel="00574968">
          <w:rPr>
            <w:rFonts w:ascii="Times New Roman" w:hAnsi="Times New Roman" w:cs="Times New Roman"/>
            <w:sz w:val="24"/>
            <w:szCs w:val="24"/>
            <w:lang w:val="en-US"/>
          </w:rPr>
          <w:delText>1</w:delText>
        </w:r>
      </w:del>
      <w:ins w:id="319" w:author="Stephen" w:date="2019-07-09T19:59:00Z">
        <w:r w:rsidR="00E3413A">
          <w:rPr>
            <w:rFonts w:ascii="Times New Roman" w:hAnsi="Times New Roman" w:cs="Times New Roman"/>
            <w:sz w:val="24"/>
            <w:szCs w:val="24"/>
            <w:lang w:val="en-US"/>
          </w:rPr>
          <w:t>6</w:t>
        </w:r>
      </w:ins>
      <w:r w:rsidR="00DE75B6" w:rsidRPr="00DE75B6">
        <w:rPr>
          <w:rFonts w:ascii="Times New Roman" w:hAnsi="Times New Roman" w:cs="Times New Roman"/>
          <w:sz w:val="24"/>
          <w:szCs w:val="24"/>
          <w:lang w:val="en-US"/>
        </w:rPr>
        <w:t>].</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If any individuals are to be regarded as having subclinical thyroid </w:t>
      </w:r>
      <w:r w:rsidR="002D68E3" w:rsidRPr="00DE75B6">
        <w:rPr>
          <w:rFonts w:ascii="Times New Roman" w:hAnsi="Times New Roman" w:cs="Times New Roman"/>
          <w:sz w:val="24"/>
          <w:szCs w:val="24"/>
          <w:lang w:val="en-US"/>
        </w:rPr>
        <w:t>dysfunction on</w:t>
      </w:r>
      <w:r w:rsidRPr="00DE75B6">
        <w:rPr>
          <w:rFonts w:ascii="Times New Roman" w:hAnsi="Times New Roman" w:cs="Times New Roman"/>
          <w:sz w:val="24"/>
          <w:szCs w:val="24"/>
          <w:lang w:val="en-US"/>
        </w:rPr>
        <w:t xml:space="preserve"> the basis of a discrepancy between the normality of TSH and thyroid hormones, it would be more logical to so classify those with abnormal levels of thyroid hormones but with normal levels of TSH, </w:t>
      </w:r>
      <w:r w:rsidRPr="00DE75B6">
        <w:rPr>
          <w:rFonts w:ascii="Times New Roman" w:hAnsi="Times New Roman" w:cs="Times New Roman"/>
          <w:sz w:val="24"/>
          <w:szCs w:val="24"/>
          <w:lang w:val="en-US"/>
        </w:rPr>
        <w:lastRenderedPageBreak/>
        <w:t>rather than vice versa as is currently recommended.</w:t>
      </w:r>
      <w:r w:rsidR="00CB26A7">
        <w:rPr>
          <w:rFonts w:ascii="Times New Roman" w:hAnsi="Times New Roman" w:cs="Times New Roman"/>
          <w:sz w:val="24"/>
          <w:szCs w:val="24"/>
          <w:lang w:val="en-US"/>
        </w:rPr>
        <w:t xml:space="preserve"> We would suggest that</w:t>
      </w:r>
      <w:r w:rsidR="00B831C4">
        <w:rPr>
          <w:rFonts w:ascii="Times New Roman" w:hAnsi="Times New Roman" w:cs="Times New Roman"/>
          <w:sz w:val="24"/>
          <w:szCs w:val="24"/>
          <w:lang w:val="en-US"/>
        </w:rPr>
        <w:t>, in the absence of any evidence to the contrary</w:t>
      </w:r>
      <w:r w:rsidR="000C5C35">
        <w:rPr>
          <w:rFonts w:ascii="Times New Roman" w:hAnsi="Times New Roman" w:cs="Times New Roman"/>
          <w:sz w:val="24"/>
          <w:szCs w:val="24"/>
          <w:lang w:val="en-US"/>
        </w:rPr>
        <w:t>, the</w:t>
      </w:r>
      <w:r w:rsidR="00CB26A7">
        <w:rPr>
          <w:rFonts w:ascii="Times New Roman" w:hAnsi="Times New Roman" w:cs="Times New Roman"/>
          <w:sz w:val="24"/>
          <w:szCs w:val="24"/>
          <w:lang w:val="en-US"/>
        </w:rPr>
        <w:t xml:space="preserve"> TSH level not be a determinant at all.</w:t>
      </w:r>
      <w:r w:rsidR="009C5AEF">
        <w:rPr>
          <w:rFonts w:ascii="Times New Roman" w:hAnsi="Times New Roman" w:cs="Times New Roman"/>
          <w:sz w:val="24"/>
          <w:szCs w:val="24"/>
          <w:lang w:val="en-US"/>
        </w:rPr>
        <w:t xml:space="preserve"> </w:t>
      </w:r>
    </w:p>
    <w:p w:rsidR="00B831C4" w:rsidRDefault="00DE75B6" w:rsidP="00B831C4">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None of the above denies the possibility that some </w:t>
      </w:r>
      <w:r w:rsidR="002D68E3" w:rsidRPr="00DE75B6">
        <w:rPr>
          <w:rFonts w:ascii="Times New Roman" w:hAnsi="Times New Roman" w:cs="Times New Roman"/>
          <w:sz w:val="24"/>
          <w:szCs w:val="24"/>
          <w:lang w:val="en-US"/>
        </w:rPr>
        <w:t>individuals (</w:t>
      </w:r>
      <w:r w:rsidRPr="00DE75B6">
        <w:rPr>
          <w:rFonts w:ascii="Times New Roman" w:hAnsi="Times New Roman" w:cs="Times New Roman"/>
          <w:sz w:val="24"/>
          <w:szCs w:val="24"/>
          <w:lang w:val="en-US"/>
        </w:rPr>
        <w:t>for example individuals with paroxysmal atrial fibrillation), with thyroid hormone levels within the normal range might have improved outcomes if their thyroid hormone levels were adjusted.</w:t>
      </w:r>
      <w:r w:rsidR="009C5AEF">
        <w:rPr>
          <w:rFonts w:ascii="Times New Roman" w:hAnsi="Times New Roman" w:cs="Times New Roman"/>
          <w:sz w:val="24"/>
          <w:szCs w:val="24"/>
          <w:lang w:val="en-US"/>
        </w:rPr>
        <w:t xml:space="preserve"> </w:t>
      </w:r>
      <w:r w:rsidR="00AE0F87">
        <w:rPr>
          <w:rFonts w:ascii="Times New Roman" w:hAnsi="Times New Roman" w:cs="Times New Roman"/>
          <w:sz w:val="24"/>
          <w:szCs w:val="24"/>
          <w:lang w:val="en-US"/>
        </w:rPr>
        <w:t xml:space="preserve">It may also be that </w:t>
      </w:r>
      <w:ins w:id="320" w:author="Stephen" w:date="2019-07-07T07:58:00Z">
        <w:r w:rsidR="003D0404">
          <w:rPr>
            <w:rFonts w:ascii="Times New Roman" w:hAnsi="Times New Roman" w:cs="Times New Roman"/>
            <w:sz w:val="24"/>
            <w:szCs w:val="24"/>
            <w:lang w:val="en-US"/>
          </w:rPr>
          <w:t>in some individuals</w:t>
        </w:r>
      </w:ins>
      <w:ins w:id="321" w:author="Stephen" w:date="2019-07-07T07:59:00Z">
        <w:r w:rsidR="003D0404">
          <w:rPr>
            <w:rFonts w:ascii="Times New Roman" w:hAnsi="Times New Roman" w:cs="Times New Roman"/>
            <w:sz w:val="24"/>
            <w:szCs w:val="24"/>
            <w:lang w:val="en-US"/>
          </w:rPr>
          <w:t>,</w:t>
        </w:r>
      </w:ins>
      <w:ins w:id="322" w:author="Stephen" w:date="2019-07-07T07:58:00Z">
        <w:r w:rsidR="003D0404">
          <w:rPr>
            <w:rFonts w:ascii="Times New Roman" w:hAnsi="Times New Roman" w:cs="Times New Roman"/>
            <w:sz w:val="24"/>
            <w:szCs w:val="24"/>
            <w:lang w:val="en-US"/>
          </w:rPr>
          <w:t xml:space="preserve"> </w:t>
        </w:r>
      </w:ins>
      <w:r w:rsidR="00AE0F87">
        <w:rPr>
          <w:rFonts w:ascii="Times New Roman" w:hAnsi="Times New Roman" w:cs="Times New Roman"/>
          <w:sz w:val="24"/>
          <w:szCs w:val="24"/>
          <w:lang w:val="en-US"/>
        </w:rPr>
        <w:t xml:space="preserve">different levels of thyroid hormones within the normal range </w:t>
      </w:r>
      <w:ins w:id="323" w:author="Stephen" w:date="2019-07-07T07:59:00Z">
        <w:r w:rsidR="003D0404">
          <w:rPr>
            <w:rFonts w:ascii="Times New Roman" w:hAnsi="Times New Roman" w:cs="Times New Roman"/>
            <w:sz w:val="24"/>
            <w:szCs w:val="24"/>
            <w:lang w:val="en-US"/>
          </w:rPr>
          <w:t xml:space="preserve">are </w:t>
        </w:r>
      </w:ins>
      <w:del w:id="324" w:author="Stephen" w:date="2019-07-07T07:59:00Z">
        <w:r w:rsidR="00AE0F87" w:rsidDel="003D0404">
          <w:rPr>
            <w:rFonts w:ascii="Times New Roman" w:hAnsi="Times New Roman" w:cs="Times New Roman"/>
            <w:sz w:val="24"/>
            <w:szCs w:val="24"/>
            <w:lang w:val="en-US"/>
          </w:rPr>
          <w:delText xml:space="preserve">may </w:delText>
        </w:r>
      </w:del>
      <w:del w:id="325" w:author="Stephen" w:date="2019-07-07T07:58:00Z">
        <w:r w:rsidR="00AE0F87" w:rsidDel="003D0404">
          <w:rPr>
            <w:rFonts w:ascii="Times New Roman" w:hAnsi="Times New Roman" w:cs="Times New Roman"/>
            <w:sz w:val="24"/>
            <w:szCs w:val="24"/>
            <w:lang w:val="en-US"/>
          </w:rPr>
          <w:delText xml:space="preserve">in some individuals </w:delText>
        </w:r>
      </w:del>
      <w:del w:id="326" w:author="Stephen" w:date="2019-07-07T07:59:00Z">
        <w:r w:rsidR="00B831C4" w:rsidDel="003D0404">
          <w:rPr>
            <w:rFonts w:ascii="Times New Roman" w:hAnsi="Times New Roman" w:cs="Times New Roman"/>
            <w:sz w:val="24"/>
            <w:szCs w:val="24"/>
            <w:lang w:val="en-US"/>
          </w:rPr>
          <w:delText>be</w:delText>
        </w:r>
      </w:del>
      <w:r w:rsidR="00B831C4">
        <w:rPr>
          <w:rFonts w:ascii="Times New Roman" w:hAnsi="Times New Roman" w:cs="Times New Roman"/>
          <w:sz w:val="24"/>
          <w:szCs w:val="24"/>
          <w:lang w:val="en-US"/>
        </w:rPr>
        <w:t xml:space="preserve"> </w:t>
      </w:r>
      <w:del w:id="327" w:author="Stephen" w:date="2019-07-07T08:00:00Z">
        <w:r w:rsidR="00B831C4" w:rsidDel="003D0404">
          <w:rPr>
            <w:rFonts w:ascii="Times New Roman" w:hAnsi="Times New Roman" w:cs="Times New Roman"/>
            <w:sz w:val="24"/>
            <w:szCs w:val="24"/>
            <w:lang w:val="en-US"/>
          </w:rPr>
          <w:delText xml:space="preserve">associated with </w:delText>
        </w:r>
      </w:del>
      <w:ins w:id="328" w:author="Stephen" w:date="2019-07-07T08:00:00Z">
        <w:r w:rsidR="003D0404">
          <w:rPr>
            <w:rFonts w:ascii="Times New Roman" w:hAnsi="Times New Roman" w:cs="Times New Roman"/>
            <w:sz w:val="24"/>
            <w:szCs w:val="24"/>
            <w:lang w:val="en-US"/>
          </w:rPr>
          <w:t xml:space="preserve">result in </w:t>
        </w:r>
      </w:ins>
      <w:r w:rsidR="00B831C4">
        <w:rPr>
          <w:rFonts w:ascii="Times New Roman" w:hAnsi="Times New Roman" w:cs="Times New Roman"/>
          <w:sz w:val="24"/>
          <w:szCs w:val="24"/>
          <w:lang w:val="en-US"/>
        </w:rPr>
        <w:t xml:space="preserve">different </w:t>
      </w:r>
      <w:r w:rsidR="00AE0F87">
        <w:rPr>
          <w:rFonts w:ascii="Times New Roman" w:hAnsi="Times New Roman" w:cs="Times New Roman"/>
          <w:sz w:val="24"/>
          <w:szCs w:val="24"/>
          <w:lang w:val="en-US"/>
        </w:rPr>
        <w:t>sense</w:t>
      </w:r>
      <w:r w:rsidR="00B831C4">
        <w:rPr>
          <w:rFonts w:ascii="Times New Roman" w:hAnsi="Times New Roman" w:cs="Times New Roman"/>
          <w:sz w:val="24"/>
          <w:szCs w:val="24"/>
          <w:lang w:val="en-US"/>
        </w:rPr>
        <w:t>s</w:t>
      </w:r>
      <w:r w:rsidR="00AE0F87">
        <w:rPr>
          <w:rFonts w:ascii="Times New Roman" w:hAnsi="Times New Roman" w:cs="Times New Roman"/>
          <w:sz w:val="24"/>
          <w:szCs w:val="24"/>
          <w:lang w:val="en-US"/>
        </w:rPr>
        <w:t xml:space="preserve"> of wellbeing</w:t>
      </w:r>
      <w:r w:rsidR="00B831C4">
        <w:rPr>
          <w:rFonts w:ascii="Times New Roman" w:hAnsi="Times New Roman" w:cs="Times New Roman"/>
          <w:sz w:val="24"/>
          <w:szCs w:val="24"/>
          <w:lang w:val="en-US"/>
        </w:rPr>
        <w:t>.</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ins w:id="329" w:author="Stephen" w:date="2019-07-06T17:28:00Z">
        <w:r w:rsidR="0088536A">
          <w:rPr>
            <w:rFonts w:ascii="Times New Roman" w:hAnsi="Times New Roman" w:cs="Times New Roman"/>
            <w:sz w:val="24"/>
            <w:szCs w:val="24"/>
            <w:lang w:val="en-US"/>
          </w:rPr>
          <w:t xml:space="preserve">matching </w:t>
        </w:r>
      </w:ins>
      <w:r w:rsidRPr="00DE75B6">
        <w:rPr>
          <w:rFonts w:ascii="Times New Roman" w:hAnsi="Times New Roman" w:cs="Times New Roman"/>
          <w:sz w:val="24"/>
          <w:szCs w:val="24"/>
          <w:lang w:val="en-US"/>
        </w:rPr>
        <w:t xml:space="preserve">theoretical and empiric evidence 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even if it does exist, it should not be diagnosed on the basis of</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levels. There</w:t>
      </w:r>
      <w:r w:rsidRPr="00DE75B6">
        <w:rPr>
          <w:rFonts w:ascii="Times New Roman" w:hAnsi="Times New Roman" w:cs="Times New Roman"/>
          <w:sz w:val="24"/>
          <w:szCs w:val="24"/>
          <w:lang w:val="en-US"/>
        </w:rPr>
        <w:t xml:space="preserve"> 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r w:rsidRPr="00DE75B6">
        <w:rPr>
          <w:rFonts w:ascii="Times New Roman" w:hAnsi="Times New Roman" w:cs="Times New Roman"/>
          <w:sz w:val="24"/>
          <w:szCs w:val="24"/>
          <w:lang w:val="en-US"/>
        </w:rPr>
        <w:t xml:space="preserve"> TSH levels remain good screening tests for overt thyroid dysfunction, </w:t>
      </w:r>
      <w:r w:rsidR="002D68E3" w:rsidRPr="00DE75B6">
        <w:rPr>
          <w:rFonts w:ascii="Times New Roman" w:hAnsi="Times New Roman" w:cs="Times New Roman"/>
          <w:sz w:val="24"/>
          <w:szCs w:val="24"/>
          <w:lang w:val="en-US"/>
        </w:rPr>
        <w:t>but</w:t>
      </w:r>
      <w:ins w:id="330" w:author="Stephen" w:date="2019-07-02T21:32:00Z">
        <w:r w:rsidR="006A15D6">
          <w:rPr>
            <w:rFonts w:ascii="Times New Roman" w:hAnsi="Times New Roman" w:cs="Times New Roman"/>
            <w:sz w:val="24"/>
            <w:szCs w:val="24"/>
            <w:lang w:val="en-US"/>
          </w:rPr>
          <w:t xml:space="preserve"> </w:t>
        </w:r>
      </w:ins>
      <w:del w:id="331" w:author="Stephen" w:date="2019-07-02T21:32:00Z">
        <w:r w:rsidR="002D68E3" w:rsidRPr="00DE75B6" w:rsidDel="006A15D6">
          <w:rPr>
            <w:rFonts w:ascii="Times New Roman" w:hAnsi="Times New Roman" w:cs="Times New Roman"/>
            <w:sz w:val="24"/>
            <w:szCs w:val="24"/>
            <w:lang w:val="en-US"/>
          </w:rPr>
          <w:delText>, as</w:delText>
        </w:r>
      </w:del>
      <w:r w:rsidRPr="00DE75B6">
        <w:rPr>
          <w:rFonts w:ascii="Times New Roman" w:hAnsi="Times New Roman" w:cs="Times New Roman"/>
          <w:sz w:val="24"/>
          <w:szCs w:val="24"/>
          <w:lang w:val="en-US"/>
        </w:rPr>
        <w:t xml:space="preserve"> this systematic review </w:t>
      </w:r>
      <w:ins w:id="332" w:author="Stephen" w:date="2019-07-02T21:32:00Z">
        <w:r w:rsidR="006A15D6">
          <w:rPr>
            <w:rFonts w:ascii="Times New Roman" w:hAnsi="Times New Roman" w:cs="Times New Roman"/>
            <w:sz w:val="24"/>
            <w:szCs w:val="24"/>
            <w:lang w:val="en-US"/>
          </w:rPr>
          <w:t xml:space="preserve">has </w:t>
        </w:r>
      </w:ins>
      <w:r w:rsidRPr="00DE75B6">
        <w:rPr>
          <w:rFonts w:ascii="Times New Roman" w:hAnsi="Times New Roman" w:cs="Times New Roman"/>
          <w:sz w:val="24"/>
          <w:szCs w:val="24"/>
          <w:lang w:val="en-US"/>
        </w:rPr>
        <w:t>show</w:t>
      </w:r>
      <w:ins w:id="333" w:author="Stephen" w:date="2019-07-02T21:33:00Z">
        <w:r w:rsidR="006A15D6">
          <w:rPr>
            <w:rFonts w:ascii="Times New Roman" w:hAnsi="Times New Roman" w:cs="Times New Roman"/>
            <w:sz w:val="24"/>
            <w:szCs w:val="24"/>
            <w:lang w:val="en-US"/>
          </w:rPr>
          <w:t>n</w:t>
        </w:r>
      </w:ins>
      <w:del w:id="334" w:author="Stephen" w:date="2019-07-02T21:33:00Z">
        <w:r w:rsidRPr="00DE75B6" w:rsidDel="006A15D6">
          <w:rPr>
            <w:rFonts w:ascii="Times New Roman" w:hAnsi="Times New Roman" w:cs="Times New Roman"/>
            <w:sz w:val="24"/>
            <w:szCs w:val="24"/>
            <w:lang w:val="en-US"/>
          </w:rPr>
          <w:delText>ed,</w:delText>
        </w:r>
      </w:del>
      <w:ins w:id="335" w:author="Stephen" w:date="2019-07-02T21:33:00Z">
        <w:r w:rsidR="006A15D6">
          <w:rPr>
            <w:rFonts w:ascii="Times New Roman" w:hAnsi="Times New Roman" w:cs="Times New Roman"/>
            <w:sz w:val="24"/>
            <w:szCs w:val="24"/>
            <w:lang w:val="en-US"/>
          </w:rPr>
          <w:t xml:space="preserve"> that</w:t>
        </w:r>
      </w:ins>
      <w:r w:rsidRPr="00DE75B6">
        <w:rPr>
          <w:rFonts w:ascii="Times New Roman" w:hAnsi="Times New Roman" w:cs="Times New Roman"/>
          <w:sz w:val="24"/>
          <w:szCs w:val="24"/>
          <w:lang w:val="en-US"/>
        </w:rPr>
        <w:t xml:space="preserve"> to determine thyroid </w:t>
      </w:r>
      <w:r w:rsidR="002D68E3" w:rsidRPr="00DE75B6">
        <w:rPr>
          <w:rFonts w:ascii="Times New Roman" w:hAnsi="Times New Roman" w:cs="Times New Roman"/>
          <w:sz w:val="24"/>
          <w:szCs w:val="24"/>
          <w:lang w:val="en-US"/>
        </w:rPr>
        <w:t>status within</w:t>
      </w:r>
      <w:r w:rsidRPr="00DE75B6">
        <w:rPr>
          <w:rFonts w:ascii="Times New Roman" w:hAnsi="Times New Roman" w:cs="Times New Roman"/>
          <w:sz w:val="24"/>
          <w:szCs w:val="24"/>
          <w:lang w:val="en-US"/>
        </w:rPr>
        <w:t xml:space="preserve"> and around the normal range, it is theoretically and empirically more sound to rely on the level of FT4. This applies in principle for all diagnostic</w:t>
      </w:r>
      <w:r w:rsidR="00B831C4">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therapeutic</w:t>
      </w:r>
      <w:r w:rsidR="00B831C4">
        <w:rPr>
          <w:rFonts w:ascii="Times New Roman" w:hAnsi="Times New Roman" w:cs="Times New Roman"/>
          <w:sz w:val="24"/>
          <w:szCs w:val="24"/>
          <w:lang w:val="en-US"/>
        </w:rPr>
        <w:t xml:space="preserve"> and monitoring</w:t>
      </w:r>
      <w:r w:rsidRPr="00DE75B6">
        <w:rPr>
          <w:rFonts w:ascii="Times New Roman" w:hAnsi="Times New Roman" w:cs="Times New Roman"/>
          <w:sz w:val="24"/>
          <w:szCs w:val="24"/>
          <w:lang w:val="en-US"/>
        </w:rPr>
        <w:t xml:space="preserve"> considerations. It may well be that previous </w:t>
      </w:r>
      <w:r w:rsidR="00B378F5">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 and that if subtle improvements are to be sought</w:t>
      </w:r>
      <w:r w:rsidR="00B831C4">
        <w:rPr>
          <w:rFonts w:ascii="Times New Roman" w:hAnsi="Times New Roman" w:cs="Times New Roman"/>
          <w:sz w:val="24"/>
          <w:szCs w:val="24"/>
          <w:lang w:val="en-US"/>
        </w:rPr>
        <w:t xml:space="preserve"> within and</w:t>
      </w:r>
      <w:r w:rsidRPr="00DE75B6">
        <w:rPr>
          <w:rFonts w:ascii="Times New Roman" w:hAnsi="Times New Roman" w:cs="Times New Roman"/>
          <w:sz w:val="24"/>
          <w:szCs w:val="24"/>
          <w:lang w:val="en-US"/>
        </w:rPr>
        <w:t xml:space="preserve"> at the edges of the normal range, FT4, and possibly FT3 levels, may be better targets.</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appreciation of these principles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dysfunction appears indicated.</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rsidR="009669B1" w:rsidRPr="009669B1" w:rsidRDefault="009669B1" w:rsidP="009669B1">
      <w:pPr>
        <w:pStyle w:val="ListParagraph"/>
        <w:numPr>
          <w:ilvl w:val="0"/>
          <w:numId w:val="6"/>
        </w:numPr>
        <w:spacing w:line="480" w:lineRule="auto"/>
        <w:rPr>
          <w:rFonts w:ascii="Times New Roman" w:hAnsi="Times New Roman" w:cs="Times New Roman"/>
          <w:sz w:val="24"/>
          <w:szCs w:val="24"/>
        </w:rPr>
      </w:pPr>
      <w:r w:rsidRPr="009669B1">
        <w:rPr>
          <w:rFonts w:ascii="Times New Roman" w:hAnsi="Times New Roman" w:cs="Times New Roman"/>
          <w:sz w:val="24"/>
          <w:szCs w:val="24"/>
        </w:rPr>
        <w:t>Wilson S, Parle JV, Roberts LM, Roalfe AK, Hobbs FDR, Clark P, Sheppard MC, Gammage MD Pattison HM, Franklyn JA. Prevalence of subclinical thyroid dysfunction and its relation to socioeconomic deprivation in the elderly: a community –based cross-sectional survey. J Clin</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Metab 2006;91(12):4809-4816 DOI: 10.1210/jc.2006-1557  (definition + prevalence)</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Subclinical hyperthyroidism. N Engl J Med 2018; 378:2411-9 DOI: 10.1056/NEJMcp1709318( definition-Adverse outcomes – Ix/treatment recommended)</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Palacios SS, Pascual-Corrales E, Galofre JC. Management of subclinical hyperthyroidism.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Int J Endocrinol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 2012;10(2):490-496 DOI:10.5812/ijem.3447(definition subclinical/adverse effects /investigate and treat)</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Fatourechi V. Subclinical hypothyroidism: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an update for primary care physicians Mayo Clin Proc.2009;84(1):65-71 DOI:10.1016/S0025-6196(11)60809-4 (TSH v sensitive as compared with thyroid hormones – necessary for diagnosis + adverse effects need to treat + definition subclinical)</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Taylor PN, Razvi S, Pearce SH, Dayan CM.A review of the clinical consequences of variation in thyroid function within the reference range. J Clin</w:t>
      </w:r>
      <w:r w:rsidR="00A62984">
        <w:rPr>
          <w:rFonts w:ascii="Times New Roman" w:hAnsi="Times New Roman" w:cs="Times New Roman"/>
          <w:sz w:val="24"/>
          <w:szCs w:val="24"/>
        </w:rPr>
        <w:t xml:space="preserve"> </w:t>
      </w:r>
      <w:r>
        <w:rPr>
          <w:rFonts w:ascii="Times New Roman" w:hAnsi="Times New Roman" w:cs="Times New Roman"/>
          <w:sz w:val="24"/>
          <w:szCs w:val="24"/>
        </w:rPr>
        <w:t>Endocrinol</w:t>
      </w:r>
      <w:r w:rsidR="00A62984">
        <w:rPr>
          <w:rFonts w:ascii="Times New Roman" w:hAnsi="Times New Roman" w:cs="Times New Roman"/>
          <w:sz w:val="24"/>
          <w:szCs w:val="24"/>
        </w:rPr>
        <w:t xml:space="preserve"> </w:t>
      </w:r>
      <w:r>
        <w:rPr>
          <w:rFonts w:ascii="Times New Roman" w:hAnsi="Times New Roman" w:cs="Times New Roman"/>
          <w:sz w:val="24"/>
          <w:szCs w:val="24"/>
        </w:rPr>
        <w:t>Metab 2013;98(9)3562-3571 DOI:10.1210/jc.2013-1315</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Orgiazzi J. Does normal TSH mean euthyroidism in L-T4 treatment? Clinical Th</w:t>
      </w:r>
      <w:r w:rsidR="00A62984">
        <w:rPr>
          <w:rFonts w:ascii="Times New Roman" w:hAnsi="Times New Roman" w:cs="Times New Roman"/>
          <w:sz w:val="24"/>
          <w:szCs w:val="24"/>
        </w:rPr>
        <w:t>y</w:t>
      </w:r>
      <w:r w:rsidRPr="00DE75B6">
        <w:rPr>
          <w:rFonts w:ascii="Times New Roman" w:hAnsi="Times New Roman" w:cs="Times New Roman"/>
          <w:sz w:val="24"/>
          <w:szCs w:val="24"/>
        </w:rPr>
        <w:t>roidology 2016 DOI:10.1089/ct.2016;28.325-328 (Treatment judged by TSH)</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The TRUST Study Group. Thyroid hormone therapy for older adults with subclinical hypothyroidism. N Engl J Med 2017;376:2534-2544 DOI: 10.1056/NEJMoa1603825 (No symptomatic benefit treating subclinical hypothyroidism)</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Villar HC, Sacconato H, Valente O, Atallah AN. Thyroid hormone for subclinical hypothyroidism. Cochrane Database Syst Rev. 2007;18(3):CD003419 DOI:10.1002/14651858.CD00349.pub2 ( no benefit survival/cardiovascular morbidity treating subclinical hypo)</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Hoermann R, Larisch R, Dietrich JW, Midgley JEM. Derivation of a multivariate reference range for pituitary thyrotropin and thyroid hormones: diagnostic efficiency compared with conventional single reference method. Eur J Endocrinol.2016;174(6):735-743 DOI: 10.1530/EJE-160031</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Ross HA, den Hejer M, Hermus Ad RMM, Sweep FCGC. Composite reference interval for thyroid-stimulating hormone and free thyroxine, comparison with common cutoff</w:t>
      </w:r>
      <w:r>
        <w:rPr>
          <w:rFonts w:ascii="Times New Roman" w:hAnsi="Times New Roman" w:cs="Times New Roman"/>
          <w:sz w:val="24"/>
          <w:szCs w:val="24"/>
        </w:rPr>
        <w:t xml:space="preserve"> </w:t>
      </w:r>
      <w:r w:rsidRPr="00DE75B6">
        <w:rPr>
          <w:rFonts w:ascii="Times New Roman" w:hAnsi="Times New Roman" w:cs="Times New Roman"/>
          <w:sz w:val="24"/>
          <w:szCs w:val="24"/>
        </w:rPr>
        <w:t>values, and reconsideration of subclinical thyroid disease.</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Chem DOI:10.1373/clinchem.2009.124560 (Composite reference range FT4/TSH)</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Cryer PE, Davis SN. Hypoglycemia.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420:2430-2435.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Khosla S. Hypercalcemia and Hypocalcemia.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65;313-314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Arlt W. Disorders of the adrenal cortex.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406;2316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Hoermann R, Eckl W, Hoermann C, Larisch R. Complex relationship between free thyroxine and TSH in the regulation of thyroid function. Eur J Endocrinol. 2010;162:1123-1129 DOI: 10.1530/EJE-10-0106</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Hadlow NC, Rothacker KM, Wardrop R, Brown SJ, Lim EU, Walsh JP. The relationship between TSH and free T4 in a large population is complex and nonlinear and</w:t>
      </w:r>
      <w:r>
        <w:rPr>
          <w:rFonts w:ascii="Times New Roman" w:hAnsi="Times New Roman" w:cs="Times New Roman"/>
          <w:sz w:val="24"/>
          <w:szCs w:val="24"/>
        </w:rPr>
        <w:t xml:space="preserve"> </w:t>
      </w:r>
      <w:r w:rsidRPr="00DE75B6">
        <w:rPr>
          <w:rFonts w:ascii="Times New Roman" w:hAnsi="Times New Roman" w:cs="Times New Roman"/>
          <w:sz w:val="24"/>
          <w:szCs w:val="24"/>
        </w:rPr>
        <w:t>differs by age and sex.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2013;98(7):2936-2943 DOI:10.1210/jc.2012-4223</w:t>
      </w:r>
    </w:p>
    <w:p w:rsidR="002C4A3B" w:rsidRPr="00790E7A" w:rsidRDefault="002C4A3B" w:rsidP="002C4A3B">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Cappola AR, Desai AS, Medici M, Cooper LS, Egan D,Sopko G, Fishman GI, Goldman S, Cooper DS, Mora A, Kudenchuk PJ, Hollenberg AN, McDonald CL, Ladenson PW. Thyroid and cardiovascular disease: Research agenda for enhancing knowledge, prevention and treatment. Thyroid 2019; DOI 10.1089/thy.2018.0416</w:t>
      </w:r>
    </w:p>
    <w:p w:rsidR="006248F8" w:rsidRDefault="006248F8" w:rsidP="006248F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Modell H, Cliff W, Michael J, McFarland J, Wenderoth MP, Wright A.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r w:rsidRPr="00DE75B6">
        <w:rPr>
          <w:rFonts w:ascii="Times New Roman" w:hAnsi="Times New Roman" w:cs="Times New Roman"/>
          <w:sz w:val="24"/>
          <w:szCs w:val="24"/>
        </w:rPr>
        <w:t>Physiol Educ. 2015;39(4):259-266 doi:10.1152/advan.00107.2015 (set point theory</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Andersen S, Pedersen KM, Bruun NH, Laurberg P. Narrow individual variations in serum T4 and T3 in normal subjects; A clue to the understanding of subclinical thyroid disease.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Metab2002; 87:1068-1072 (Individual set points- those at higher end become more hypothyroid before outside normal range- intra- individual variation&lt; inter-individual variation</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The clinical significance of subclinical thyroid dysfunction. Endocrine Reviews 2008;29(1):76-131 DOI: 10.1210/er.2006-0043  (set point – result abnormal for individual but within laboratory reference range</w:t>
      </w:r>
    </w:p>
    <w:p w:rsidR="00A639FA" w:rsidRDefault="005629EB"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Sheehan MT. Biochemical testing of the thyroid: TSH is the best and, oftentimes, only test needed- a review for primary care. Clin Med Res. 2016;14(2):83-92 DOI: 10.312/cmr.2016.1309 (Individual set point- TSH most sensitive as compare </w:t>
      </w:r>
      <w:r w:rsidR="00A639FA" w:rsidRPr="00DE75B6">
        <w:rPr>
          <w:rFonts w:ascii="Times New Roman" w:hAnsi="Times New Roman" w:cs="Times New Roman"/>
          <w:sz w:val="24"/>
          <w:szCs w:val="24"/>
        </w:rPr>
        <w:t>c FT4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Fitzgerald SP, Bean NG. The relationship between population T4/TSH set point data and T4/TSH physiology. J Thyroid Research Volume 2016;Article ID 6351473, 7page</w:t>
      </w:r>
      <w:r>
        <w:rPr>
          <w:rFonts w:ascii="Times New Roman" w:hAnsi="Times New Roman" w:cs="Times New Roman"/>
          <w:sz w:val="24"/>
          <w:szCs w:val="24"/>
        </w:rPr>
        <w:t>s</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 Fitzgerald LN. Population data indicate that thyroid regulation is consistent with an equilibrium-point model, but not with a set point model. Temperature 2017; DOI10.1080/23328940.2017.1281370</w:t>
      </w:r>
    </w:p>
    <w:p w:rsidR="00A639FA" w:rsidRPr="009669B1"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Fitzgerald SP, Bean NG. Population correlations do not support the existence of set points for blood levels of calcium or glucose- a new model for homeostasis.  Physiol Rep, 6 (1), 2018, e13551, </w:t>
      </w:r>
      <w:hyperlink r:id="rId9" w:history="1">
        <w:r w:rsidRPr="00DE75B6">
          <w:rPr>
            <w:rFonts w:ascii="Times New Roman" w:hAnsi="Times New Roman" w:cs="Times New Roman"/>
            <w:sz w:val="24"/>
            <w:szCs w:val="24"/>
          </w:rPr>
          <w:t>https://doi.org/10.14814/phy2.13551</w:t>
        </w:r>
      </w:hyperlink>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 xml:space="preserve"> Fitzgerald SP, Grote Beverborg N</w:t>
      </w:r>
      <w:r>
        <w:rPr>
          <w:rFonts w:ascii="Times New Roman" w:hAnsi="Times New Roman" w:cs="Times New Roman"/>
          <w:sz w:val="24"/>
          <w:szCs w:val="24"/>
        </w:rPr>
        <w:t>, Beguin Y, Artunc F, Falhammar H, Bean NG. Population data provide evidence against the presence of a set point for haemoglobin levels or tissue oxygen delivery. Physiol Rep,7 (12),2019,e14153, https://doi.org/10.14814/phy2.14153</w:t>
      </w:r>
    </w:p>
    <w:p w:rsidR="00A639FA" w:rsidRPr="00DD695E" w:rsidRDefault="00A639FA" w:rsidP="00A639FA">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Romanovsky AA. Do fever and anapyrexia exist? Analysis of set point-based definitions. Am J Physiol</w:t>
      </w:r>
      <w:r>
        <w:rPr>
          <w:rFonts w:ascii="Times New Roman" w:hAnsi="Times New Roman" w:cs="Times New Roman"/>
          <w:sz w:val="24"/>
          <w:szCs w:val="24"/>
        </w:rPr>
        <w:t xml:space="preserve"> Regul Integr Comp Physiol. 287: R992-R995,2004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Moher D, Liberati A, Tetzlaff J, Altman DG; PRISMA Group. Preferred reporting items for systematic reviews and meta-analyses: the PRISMA statement. PLoS Med.2009;6(7):e1000097</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Selmer C, Olesen JB, Hansen ML, Lindharsen J, Olsen A-MS, Madsen JC, Faber J, Hansen PR et al. The spectrum of thyroid disease and risk of new onset atrial fibrillation: a large population cohort study. BMJ 2012;345:e7895 DOI:10.1136/bmj.e7895</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Cappola AR, Arnold AM, Wulczn K, Carlson M, Robbins J, Psaty BM. Thyroid function in the euthyroid range and adverse outcomes in older adults. J Clin</w:t>
      </w:r>
      <w:r>
        <w:rPr>
          <w:rFonts w:ascii="Times New Roman" w:hAnsi="Times New Roman" w:cs="Times New Roman"/>
          <w:sz w:val="24"/>
          <w:szCs w:val="24"/>
        </w:rPr>
        <w:t xml:space="preserve"> </w:t>
      </w:r>
      <w:r w:rsidRPr="003E0FB8">
        <w:rPr>
          <w:rFonts w:ascii="Times New Roman" w:hAnsi="Times New Roman" w:cs="Times New Roman"/>
          <w:sz w:val="24"/>
          <w:szCs w:val="24"/>
        </w:rPr>
        <w:lastRenderedPageBreak/>
        <w:t>Endocrinol</w:t>
      </w:r>
      <w:r>
        <w:rPr>
          <w:rFonts w:ascii="Times New Roman" w:hAnsi="Times New Roman" w:cs="Times New Roman"/>
          <w:sz w:val="24"/>
          <w:szCs w:val="24"/>
        </w:rPr>
        <w:t xml:space="preserve"> </w:t>
      </w:r>
      <w:r w:rsidRPr="003E0FB8">
        <w:rPr>
          <w:rFonts w:ascii="Times New Roman" w:hAnsi="Times New Roman" w:cs="Times New Roman"/>
          <w:sz w:val="24"/>
          <w:szCs w:val="24"/>
        </w:rPr>
        <w:t>Metab 2015;100(3):1088-1096 DOI:10.1210/jc.2014-3586 (sensitivity difference)</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Baumgartner C, da Costa BR, Collet TH, Feller M, Floriani C, Bauer DC, Cappola AR, Heckbert SR, Ceresini G, Gussekloo J, den Elzen WPJ, Peeters RP, Luben R, Völzke H, Dörr M, Walsh JP, Bremner A, Iacoviello M, Macfarlane P, Heeringa J, Stott DJ, Westendorp RGJ, Khaw KT, Magnani JW, Aujesky D, Rodondi N; Thyroid Studies Collaboration. Thyroid Studies Collaboration. Thyroid function within the normal range, subclinical hypothyroidism, and the risk of atrial fibrillation. Circulation 2017; 136(22):2100-2116. DOI:10.1161/CIRCULATIONAHA.117.028753 (different sensitivity pit/heart)</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Gammage MD, Parle JV, Holder RL, Roberts LM, Hobbs FD, Wilson S, Sheppard MC, Franklyn JA. Association between serum free thyroxine concentration and atrial fibrillation. Arch Intern Med. 2007;167(9):928-34 DOI: 10.1001/archinte.167.9.928</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Heeringa J, Hoogendoorn EH, van der Deure WM, Hofman A, Peeters RP, Hop WC, den Heijer M, Visser TJ, Witterman JC. High-normal thyroid function and the risk of atrial fibrillation: the Rotterdam study. Arch Int Med. 2008;168(20):2219-24 DOI: 10.1001/archinte.168.20.2219 (FT4- not sig 0.06)</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 Chaker, L, Heeringa J, Deghan A, Medici M, Visser WE, Baumgartner C, Hofman A, Rodondi N,  Peeters RP, Franco OH. Normal thyroid function and the risk of atrial fibrillation: the Rotterdam Study J Clin Endocrinol Metab.2015; 100:3718-3724 DOI:10.1210/jc.2015-2480</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Yan Z, Huang H, Li J, Wang J. Relationship between subclinical thyroid dysfunction and the risk of fracture: a meta-analysis of prospective cohort studies. Osteoporosis Int. 2016;1:115-25 DOI: 10.1007/s00198-015-3221-z</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Van Rijn LE, Pop VJ, Williams GR. Low bone mineral density is related to high physiological levels of free thyroxine in peri-menopausal women. Eur J Endocrinol. 2014;170(3):461-8 DOI:10.1530/EJE-13-0769</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Roef G, lapauw B, Goemaere S, Zmierczak H, Fliers T, Kaufman JM, Taes Y. Thyroid hormone status within the physiological range affects bone mass and density in healthy men at the age of peak bone mass. Eur J Endocrinol. 2011 164(6): 1027-34 DOI:10.1530/EJE-10-1113</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Murphy E, Glüer CC, Reid DM, Felsenberg D, Roux C, Eastell R, Williams GR. Thyroid function within the upper normal range is associated with reduced bone mineral density and an increased risk of nonvertebral fractures in healthy euthyroid postmenopausal women.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2010;95(7):3173-81 DOI:10.1210/jc.2009-2630</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der Deure, Uitterlinden AG, Hofman A, Rivadeneira F, Pols HA, Peeters RP, Visser TJ. Effects of serum TSH and FT4 levels and the TSHR-Asp727Glu polymorphism on bone: the Rotterdam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(Oxf)2008;68(2):175-181 DOI: 10.1111/j.1365-2265.2007.0316.x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Chan YX, Knuiman MW, Divitini ML, Brown SJ, Walsh J, Yeap BB. Lower TSH and higher free thyroxine predict incidence of prostate but not breast, colorectal or lung cancer. Eur J Endocrinol 2017;177(4):297-308 DOI:10.1530/EJE-17-0197 (both</w:t>
      </w:r>
    </w:p>
    <w:p w:rsidR="00A639FA" w:rsidRPr="005D1D58" w:rsidRDefault="00A639FA" w:rsidP="00A639FA">
      <w:pPr>
        <w:pStyle w:val="ListParagraph"/>
        <w:numPr>
          <w:ilvl w:val="0"/>
          <w:numId w:val="6"/>
        </w:numPr>
        <w:spacing w:line="480" w:lineRule="auto"/>
        <w:rPr>
          <w:rFonts w:ascii="Times New Roman" w:hAnsi="Times New Roman" w:cs="Times New Roman"/>
          <w:sz w:val="24"/>
          <w:szCs w:val="24"/>
        </w:rPr>
      </w:pPr>
      <w:r w:rsidRPr="005D1D58">
        <w:rPr>
          <w:rFonts w:ascii="Times New Roman" w:hAnsi="Times New Roman" w:cs="Times New Roman"/>
          <w:sz w:val="24"/>
          <w:szCs w:val="24"/>
        </w:rPr>
        <w:t>Tosovic A, Becker C, Bondeson A-G, Bondeson L, Ericsson U-B, Malm J, Manjer J. Prospectively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2012;131(9):226-2133 DOI:10.1002/ijc.27470</w:t>
      </w:r>
    </w:p>
    <w:p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lastRenderedPageBreak/>
        <w:t>Khan SR, Chaker L, Ruiter R, Aerts JGJV, Hoffman A, Deghan A, Franco OH, Stricker BHC, Peeters RP. Thyroid function and cancer risk: The Rotterdam Study. J Clin Endocrinol Metab 2016; 12(1):5030-5036. DOI:10.1210/jc.2016-2104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Ittermann T, Haring R, Wallaschofski H, Baumeister S, Nauck, M, Dörr M, Lerch M, Meyer zuSchwabedissen HE, Rosskopf D, Völzke H. Inverse association between serum free thyroxine levels and hepatic steatosis: results from the study of health in Pomerania. Thyroid 2012; 22(6):568-574 DOI: 10.1089/thy.2011.0279 (DIRECTION OF CAUSALITY)</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Xu C, Xu L, Yu M, Li Y. Association between thyroid function and non alcoholic fatty liver disease in euthyroid elderly Chinese. Clinical Endocrinology 2011;75:240-246 DOI:10.1111/j.1365-2265.2011.04016.x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Bano A, Chaker L, Plompen, EPC, Hofman A, Deghan A, Franco OH, Janssen HLA, Murad SW, Peeters RP. Thyroid function and the risk of non-alcoholic fatty liver disease: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2016;101(8):3204-3211 DOI: 10.1012/jc.2016-1300 (altered set point)</w:t>
      </w:r>
    </w:p>
    <w:p w:rsidR="00A639FA" w:rsidRPr="003E0FB8" w:rsidRDefault="00A639FA" w:rsidP="00A639FA">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Mehran L, Amouzegar A, Bakhtiyari M, Mansournia MA, Rahimabad PR, Tohidi M, Azizi F. Variations in serum free thyroxine concentration within the reference range predicts the incidence of metabolic syndrome in non-obese adults: a cohort study. Thyroid 2017;27(7):886-893 DOI:10.1089/thy.2016.0557 (SET POINT MODEL- FT4 more impt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Roos A, Bakker SJ, Links TP, G</w:t>
      </w:r>
      <w:r w:rsidRPr="00DE75B6">
        <w:rPr>
          <w:rFonts w:ascii="Times New Roman" w:hAnsi="Times New Roman" w:cs="Times New Roman"/>
          <w:sz w:val="24"/>
          <w:szCs w:val="24"/>
        </w:rPr>
        <w:t>ans RO, Wolffenbuttel BH. Thyroid function is associated with components of the metabolic syndrome in euthyroid subjects.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2007;92(2):491-6 DOI:10.1210/jc.2006-1718 (PITUITARY SENSITIVITY &lt; PERIPHERAL)</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Garduño-Garcia J, Alvirde- Garcia U, López-Carrasco G, Mendoza M, Mehta R, Arellano-Campos O, Choza</w:t>
      </w:r>
      <w:r>
        <w:rPr>
          <w:rFonts w:ascii="Times New Roman" w:hAnsi="Times New Roman" w:cs="Times New Roman"/>
          <w:sz w:val="24"/>
          <w:szCs w:val="24"/>
        </w:rPr>
        <w:t xml:space="preserve"> </w:t>
      </w:r>
      <w:r w:rsidRPr="00DE75B6">
        <w:rPr>
          <w:rFonts w:ascii="Times New Roman" w:hAnsi="Times New Roman" w:cs="Times New Roman"/>
          <w:sz w:val="24"/>
          <w:szCs w:val="24"/>
        </w:rPr>
        <w:t>R,</w:t>
      </w:r>
      <w:r>
        <w:rPr>
          <w:rFonts w:ascii="Times New Roman" w:hAnsi="Times New Roman" w:cs="Times New Roman"/>
          <w:sz w:val="24"/>
          <w:szCs w:val="24"/>
        </w:rPr>
        <w:t xml:space="preserve"> </w:t>
      </w:r>
      <w:r w:rsidRPr="00DE75B6">
        <w:rPr>
          <w:rFonts w:ascii="Times New Roman" w:hAnsi="Times New Roman" w:cs="Times New Roman"/>
          <w:sz w:val="24"/>
          <w:szCs w:val="24"/>
        </w:rPr>
        <w:t>Sauque L et al. TSH and free thyroxine concentrations are associated with differing metabolic markers in euthyroid subjects. Eur J Endocrinol. 2010;163:73-278 DOI:10.1530/EJE-10-0312 (Different markers SC H not assoc c metabolic syn; in reality TSH adds little))</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Lin SY, Wang YY, Liu PH, Lai WA, Sheu WH. Lower serum free thyroxine levels are associated with metabolic syndrome in a Chinese population. Metabolism 2005;54(11):1524-8 DOI: 10.1016/j.metabol.2005.05.020 (T4 + TSH not recorded)</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Waring AC, Rodondi N, Harrison S, Kanava AM, Simonsick EM, Milkovic I, Satterfield S, Newman AB, Bauer DC, for the Health, Aging and Body Composition (Health ABC) Study. Thyroid function and prevalent and incident metabolic syndrome in older adults: The Health, Aging, and Body Composition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(Oxf).2012;76(6):911-918 DOI: 10.1111/j.1365-2265.2011.04328.x (ALSO DIRECTION CAUSALITY)</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Shon HS, Jung ED, Kim SH, Lee JH. Free T4 is negatively correlated with body mass index in euthyroid women. Korean J Intern Med 2008;23(2):53-57 DOI:10.3904/kjim.2008.23.2.53</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Makepeace AE, Bremmer AP, O’Leary P, Leedman PJ, Feddema P, Michelangeli V, Walsh JP. Significant inverse relationship between serum free T4 concentration and body mass index in euthyroid subjects: differences between smokers and non-smokers.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 2008;69(4):648-652 DOI:10.111/j.1365-2265.2008.03239.x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Knudsen N, Laurberg P, Rasmussen LB, Bulow I, Perrild H, Ovesen L, Jørgensen T. Small differences in thyroid function may be important for body mass index and the </w:t>
      </w:r>
      <w:r w:rsidRPr="00DE75B6">
        <w:rPr>
          <w:rFonts w:ascii="Times New Roman" w:hAnsi="Times New Roman" w:cs="Times New Roman"/>
          <w:sz w:val="24"/>
          <w:szCs w:val="24"/>
        </w:rPr>
        <w:lastRenderedPageBreak/>
        <w:t>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2005; 90(7):4019-24 DOI: 10.1210/jc.2004-2225 (both)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Chaker L, Ligthart S, Korevaar TI, Hofman A, Franco OH, Peeters RP, Deghan A. Thyroid function and risk of type 2 diabetes: a population cohort study. BMC Med.2016;14(1):150 DOI:10.1186/s12916-016-0693-4(both)</w:t>
      </w:r>
    </w:p>
    <w:p w:rsidR="00A639FA" w:rsidRPr="003E0FB8"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3E0FB8">
        <w:rPr>
          <w:rFonts w:ascii="Times New Roman" w:hAnsi="Times New Roman" w:cs="Times New Roman"/>
          <w:sz w:val="24"/>
          <w:szCs w:val="24"/>
        </w:rPr>
        <w:t>Jun JE, Jee JH, Bae JC, Jin S-M, Hur KY, Lee M-K, Kim TH, Kim SW, Kim JH. Association between changes in thyroid hormones and incident Type 2 diabetes:  a seven- year longitudinal study. Thyroid 2017;27(1):29-38 DOI:10.1089/thy.2016.0171</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Oh H-S, Kwon H, Ahn J, Song E, Park S, Kim M, Han M, Jeon MJ et al. Association between thyroid dysfunction and lipid profiles differs according to age and sex: results from the Korean National Health and Nutrition Survey. Thyroid 2018; 28(7):849-856 DOI: 10.1089/thyr.2017.0656.</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Kim HH, Bae JC, Park HK, Byun DW, Suh K, Yoo</w:t>
      </w:r>
      <w:r>
        <w:rPr>
          <w:rFonts w:ascii="Times New Roman" w:hAnsi="Times New Roman" w:cs="Times New Roman"/>
          <w:sz w:val="24"/>
          <w:szCs w:val="24"/>
        </w:rPr>
        <w:t xml:space="preserve"> </w:t>
      </w:r>
      <w:r w:rsidRPr="00DE75B6">
        <w:rPr>
          <w:rFonts w:ascii="Times New Roman" w:hAnsi="Times New Roman" w:cs="Times New Roman"/>
          <w:sz w:val="24"/>
          <w:szCs w:val="24"/>
        </w:rPr>
        <w:t>MH,</w:t>
      </w:r>
      <w:r>
        <w:rPr>
          <w:rFonts w:ascii="Times New Roman" w:hAnsi="Times New Roman" w:cs="Times New Roman"/>
          <w:sz w:val="24"/>
          <w:szCs w:val="24"/>
        </w:rPr>
        <w:t xml:space="preserve"> </w:t>
      </w:r>
      <w:r w:rsidRPr="00DE75B6">
        <w:rPr>
          <w:rFonts w:ascii="Times New Roman" w:hAnsi="Times New Roman" w:cs="Times New Roman"/>
          <w:sz w:val="24"/>
          <w:szCs w:val="24"/>
        </w:rPr>
        <w:t>Kim JH, Min Y-K, Kim SW, Chung JH. Triiodothyronine levels are independently associated with metabolic syndrome in euthyroid middle-aged subjects. 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(Seoul). 2016;31(2):311-319 DOI:10.3803/EnM.2016.31.2.311 (RELATION T3 not T4 OR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Strollo F, Carucci I, More M, Marico G, Strollo G, Masini MA, Gentile S. Free triiodothyronine and cholesterol levels in euthyroid elderly T2DM patients. Int J Endocrinol 2012;2012 Article ID 420370, 7 pages DOI:10.1155/2012/420370 (T3 NOT T4/TSH)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Svare A, Nilsen TI, Bj</w:t>
      </w:r>
      <w:r>
        <w:rPr>
          <w:rFonts w:ascii="Calibri" w:hAnsi="Calibri" w:cs="Calibri"/>
          <w:sz w:val="24"/>
          <w:szCs w:val="24"/>
        </w:rPr>
        <w:t>ø</w:t>
      </w:r>
      <w:r>
        <w:rPr>
          <w:rFonts w:ascii="Times New Roman" w:hAnsi="Times New Roman" w:cs="Times New Roman"/>
          <w:sz w:val="24"/>
          <w:szCs w:val="24"/>
        </w:rPr>
        <w:t>ro T, Asvold BO, Langhammer A. Serum TSH related to measures of body mass: longitudinal data from the HUNT Study, Norway. Clin Endocrinol (Oxf) 2011;74(6):769-765. DOI:10.1111/j.1365-2265.2011.04009.x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Vadiveloo T, Donnan PT, Cochrane L, Leese G. The Thyroid Epidemiology, Audit, and Research Study (TEARS): Morbidity in patients with endogenous subclinical hyperthyroidism.</w:t>
      </w:r>
      <w:r>
        <w:rPr>
          <w:rFonts w:ascii="Times New Roman" w:hAnsi="Times New Roman" w:cs="Times New Roman"/>
          <w:sz w:val="24"/>
          <w:szCs w:val="24"/>
        </w:rPr>
        <w:t xml:space="preserve"> </w:t>
      </w:r>
      <w:r w:rsidRPr="00DE75B6">
        <w:rPr>
          <w:rFonts w:ascii="Times New Roman" w:hAnsi="Times New Roman" w:cs="Times New Roman"/>
          <w:sz w:val="24"/>
          <w:szCs w:val="24"/>
        </w:rPr>
        <w:t>J</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2011:96(5):1344-1351 DOI: 10.1210/jc.2010-2693 (DEMENTIA/# NOT TSH RELATED)</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015B5D">
        <w:rPr>
          <w:rFonts w:ascii="Times New Roman" w:hAnsi="Times New Roman" w:cs="Times New Roman"/>
          <w:sz w:val="24"/>
          <w:szCs w:val="24"/>
        </w:rPr>
        <w:t xml:space="preserve"> </w:t>
      </w:r>
      <w:r w:rsidRPr="00DE75B6">
        <w:rPr>
          <w:rFonts w:ascii="Times New Roman" w:hAnsi="Times New Roman" w:cs="Times New Roman"/>
          <w:sz w:val="24"/>
          <w:szCs w:val="24"/>
        </w:rPr>
        <w:t>Choi HJ, Byun MS, Yi D, Sohn BK, Lee JH, Kim YK, Lee DY; KBASE Research Group.</w:t>
      </w:r>
      <w:r>
        <w:rPr>
          <w:rFonts w:ascii="Times New Roman" w:hAnsi="Times New Roman" w:cs="Times New Roman"/>
          <w:sz w:val="24"/>
          <w:szCs w:val="24"/>
        </w:rPr>
        <w:t xml:space="preserve"> </w:t>
      </w:r>
      <w:r w:rsidRPr="00DE75B6">
        <w:rPr>
          <w:rFonts w:ascii="Times New Roman" w:hAnsi="Times New Roman" w:cs="Times New Roman"/>
          <w:sz w:val="24"/>
          <w:szCs w:val="24"/>
        </w:rPr>
        <w:t>Associations of thyroid hormone levels with in vivo Alzheimer’s disease pathologies.</w:t>
      </w:r>
      <w:r>
        <w:rPr>
          <w:rFonts w:ascii="Times New Roman" w:hAnsi="Times New Roman" w:cs="Times New Roman"/>
          <w:sz w:val="24"/>
          <w:szCs w:val="24"/>
        </w:rPr>
        <w:t xml:space="preserve"> </w:t>
      </w:r>
      <w:r w:rsidRPr="00DE75B6">
        <w:rPr>
          <w:rFonts w:ascii="Times New Roman" w:hAnsi="Times New Roman" w:cs="Times New Roman"/>
          <w:sz w:val="24"/>
          <w:szCs w:val="24"/>
        </w:rPr>
        <w:t>Alzheimer’s Res Ther. 2017;9(1):64 DOI: 10.1186/s13195-017-0291-5</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Volpato S, Guralnik JM, Fried LP, Remalay AT, Cappola AR, Launer LJ. Serum thyroxine level and cognitive decline in older women. Neurology 2002;58(7): 1055-1061 DOI:10.1212/WNL.58.7.1055</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Choi HY, Choe YM, Byun MS, Sohn BK, Baek H, Yi D, Han JY, Woo JI, Lee DY. Associations between serum thyroid hormone and cerebral amyloidosis in cognitively diverse elderly. Alzheimer’s and Dementia 2015;11(7) S648-649 DOI:10.1016/j.jatz.2015.06.947 (T3 NOT T4/TSH) !!!</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de Jong FD, Heijer T, Visser TJ, de Rijke YB, Drexhage HA, Hoffman A, Breteler MMB. Thyroid hormones, dementia, and atrophy of the medial temporal lobe.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2006;91(7):2569-2573 DOI:10.1210/jc.2006-0449</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Tan ZS, Beiser A, Ramachandran RS, Au R, Auerbach S, Kiel DP, Wolf PA, Seshadri S. Thyroid function and the risk of Alzheimer’s disease: The Framingham Study. Arch Int Med.2009;168(14):1514-1520 DOI:10.1001/archinte.168.14.1514 (hyper and hypo-TSH high or low)</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Chubb SAP, Walsh JP, Hankey GJ, Almeida OP, Flicker L. Higher free thyroxine levels are associated with frailty in older men: the Health In Men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2012; 76:741-748 DOI: 10.1111/j.1365-2265.2011.04290.x</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Bano A, Chaker L, Schoufour J, Ikram MA, Kavousi M, Franco OH, Peeters RP, Mattace-Raso FUS. High circulating free thyroxine levels may increase the risk of frailty: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Metab.2018;103(1):328-335 DOI: 10.1210/jc.2017-01854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den Beld AW, Visser TJ, Feelders RA, Grobbee DE, Lamberts SWJ. Thyroid hormone concentrations, disease, physical function, and mortality in elderly men.</w:t>
      </w:r>
      <w:r>
        <w:rPr>
          <w:rFonts w:ascii="Times New Roman" w:hAnsi="Times New Roman" w:cs="Times New Roman"/>
          <w:sz w:val="24"/>
          <w:szCs w:val="24"/>
        </w:rPr>
        <w:t xml:space="preserve"> </w:t>
      </w:r>
      <w:hyperlink r:id="rId10" w:tooltip="The Journal of clinical endocrinology and metabolism." w:history="1">
        <w:r w:rsidRPr="00DE75B6">
          <w:rPr>
            <w:rFonts w:ascii="Times New Roman" w:hAnsi="Times New Roman" w:cs="Times New Roman"/>
            <w:sz w:val="24"/>
            <w:szCs w:val="24"/>
          </w:rPr>
          <w:t>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hyperlink>
      <w:r w:rsidRPr="00DE75B6">
        <w:rPr>
          <w:rFonts w:ascii="Times New Roman" w:hAnsi="Times New Roman" w:cs="Times New Roman"/>
          <w:sz w:val="24"/>
          <w:szCs w:val="24"/>
        </w:rPr>
        <w:t xml:space="preserve"> 2005;90(12):6403-9 DOI:</w:t>
      </w:r>
      <w:hyperlink r:id="rId11" w:tgtFrame="_blank" w:history="1">
        <w:r w:rsidRPr="00DE75B6">
          <w:rPr>
            <w:rFonts w:ascii="Times New Roman" w:hAnsi="Times New Roman" w:cs="Times New Roman"/>
            <w:sz w:val="24"/>
            <w:szCs w:val="24"/>
          </w:rPr>
          <w:t>10.1210/jc.2005-0872</w:t>
        </w:r>
      </w:hyperlink>
    </w:p>
    <w:p w:rsidR="00A639FA" w:rsidRPr="003E0FB8" w:rsidRDefault="00A639FA" w:rsidP="00A639FA">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Gussekloo J, van Exel E, de Graen AJM, Meinders AE, Fr</w:t>
      </w:r>
      <w:r w:rsidRPr="003E0FB8">
        <w:rPr>
          <w:rFonts w:ascii="Calibri" w:hAnsi="Calibri" w:cs="Calibri"/>
          <w:sz w:val="24"/>
          <w:szCs w:val="24"/>
        </w:rPr>
        <w:t>ö</w:t>
      </w:r>
      <w:r w:rsidRPr="003E0FB8">
        <w:rPr>
          <w:rFonts w:ascii="Times New Roman" w:hAnsi="Times New Roman" w:cs="Times New Roman"/>
          <w:sz w:val="24"/>
          <w:szCs w:val="24"/>
        </w:rPr>
        <w:t>lich M, Westendorp RGJ. 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r>
        <w:rPr>
          <w:rFonts w:ascii="Times New Roman" w:hAnsi="Times New Roman" w:cs="Times New Roman"/>
          <w:sz w:val="24"/>
          <w:szCs w:val="24"/>
        </w:rPr>
        <w:t xml:space="preserve"> </w:t>
      </w:r>
      <w:r w:rsidRPr="003E0FB8">
        <w:rPr>
          <w:rFonts w:ascii="Times New Roman" w:hAnsi="Times New Roman" w:cs="Times New Roman"/>
          <w:sz w:val="24"/>
          <w:szCs w:val="24"/>
        </w:rPr>
        <w:t>JAMA 2004;292:2591-2599 DOI:10.1001/jama.292.21.2591</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Hankey GJ, Flicker L, Golledge J, Norman PE, Chubb SAP. Higher free thyroxine levels are associated with all-cause mortality in euthyroid older men: the health In Men Study. Eur J Endocrinol 2013;169:401-408 DOI: 10.1530/EJE-13-0306</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 xml:space="preserve"> </w:t>
      </w:r>
      <w:r w:rsidRPr="00DE75B6">
        <w:rPr>
          <w:rFonts w:ascii="Times New Roman" w:hAnsi="Times New Roman" w:cs="Times New Roman"/>
          <w:sz w:val="24"/>
          <w:szCs w:val="24"/>
        </w:rPr>
        <w:t>Van de Ven AC, Netea</w:t>
      </w:r>
      <w:r>
        <w:rPr>
          <w:rFonts w:ascii="Times New Roman" w:hAnsi="Times New Roman" w:cs="Times New Roman"/>
          <w:sz w:val="24"/>
          <w:szCs w:val="24"/>
        </w:rPr>
        <w:t>-Maier RT, de Vegt F, Ross HA, S</w:t>
      </w:r>
      <w:r w:rsidRPr="00DE75B6">
        <w:rPr>
          <w:rFonts w:ascii="Times New Roman" w:hAnsi="Times New Roman" w:cs="Times New Roman"/>
          <w:sz w:val="24"/>
          <w:szCs w:val="24"/>
        </w:rPr>
        <w:t>weep HA, Sween FC, Kiemeney LA, Smit JW, Hermus AR, den Heijer M. Associations between thyroid function and mortality: the influence of age. Eur J Endocrinol. 2014;171(2):183-91 DOI: 10.1530/EJE-13-1070 (mortality- also relation c FT4 not TSH – change in set point)</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Inoue K, Tsujimoto T, Saito J, Sugiyama T. Association between serum thyrotropin levels and mortality among euthyroid adults in the United States. Thyroid 2016;26(10):1457-1465 DOI:10.1089/thy.2016.0156 (mortality correlates with high FT4 and high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Selmer C, Olesen JB, Hansen ML, von Kappelgaard LM, Madsen JC, Hansen PR, Pedersen OD, Faber J, Torp-Pederson C, Gislason GH. Subclinical and overt thyroid </w:t>
      </w:r>
      <w:r w:rsidRPr="00DE75B6">
        <w:rPr>
          <w:rFonts w:ascii="Times New Roman" w:hAnsi="Times New Roman" w:cs="Times New Roman"/>
          <w:sz w:val="24"/>
          <w:szCs w:val="24"/>
        </w:rPr>
        <w:lastRenderedPageBreak/>
        <w:t>dysfunction and the risk of all-cause mortality and cardiovascular events: a large population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2014;99(7):2372-2382 DOI: 10.1210/jc.2013-4184</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Moon S, Kim MJ, Yu JM, Yoo HJ, Park YJ. Subclinical hypothyroidism and the risk of cardiovascular disease and all-cause mortality: a meta-analysis of prospective cohort studies. Thyroid 2018; ahead of print, 28(9) DOI:10.1089/thy.2017.0414</w:t>
      </w:r>
    </w:p>
    <w:p w:rsidR="00A639FA" w:rsidRPr="00885377" w:rsidRDefault="00A639FA" w:rsidP="00A639FA">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Razvi S, Weaver JU, Vanderpump MP, Pearce SH. The incidence of ischemic heart disease and mortality in people with subclinical hypothyroidism: reanalysis of the Whickham Survey cohort. J Clin</w:t>
      </w:r>
      <w:r>
        <w:rPr>
          <w:rFonts w:ascii="Times New Roman" w:hAnsi="Times New Roman" w:cs="Times New Roman"/>
          <w:sz w:val="24"/>
          <w:szCs w:val="24"/>
        </w:rPr>
        <w:t xml:space="preserve"> </w:t>
      </w:r>
      <w:r w:rsidRPr="00885377">
        <w:rPr>
          <w:rFonts w:ascii="Times New Roman" w:hAnsi="Times New Roman" w:cs="Times New Roman"/>
          <w:sz w:val="24"/>
          <w:szCs w:val="24"/>
        </w:rPr>
        <w:t>Endocrinol</w:t>
      </w:r>
      <w:r>
        <w:rPr>
          <w:rFonts w:ascii="Times New Roman" w:hAnsi="Times New Roman" w:cs="Times New Roman"/>
          <w:sz w:val="24"/>
          <w:szCs w:val="24"/>
        </w:rPr>
        <w:t xml:space="preserve"> </w:t>
      </w:r>
      <w:r w:rsidRPr="00885377">
        <w:rPr>
          <w:rFonts w:ascii="Times New Roman" w:hAnsi="Times New Roman" w:cs="Times New Roman"/>
          <w:sz w:val="24"/>
          <w:szCs w:val="24"/>
        </w:rPr>
        <w:t>Metab. 2010;95(4):1734-40 DOI: 19.1210/jc.2009-1749</w:t>
      </w:r>
    </w:p>
    <w:p w:rsidR="00A639FA" w:rsidRPr="00885377" w:rsidRDefault="00A639FA" w:rsidP="00A639FA">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Chaker L, van den Berg ME, Niemeijer MN, Franco OH, Deghan A, Hofman A, Rijnbeek PR, Deckers JW, Eijgelsheim M, Stricker, BHC, Peeters RP. Thyroid function and sudden cardiac death: A prospective study. Circulation 2016;134(10):713-722 DOI:10.1161/CIRCULATIONAHA.115.020789 (set point)</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Asvold BO, Bjøro T, Nilsen TI, Gunnell D, Vatten LJ. Thyrotropin levels and risk of fatal coronary heart disease: the HUNT study Arch Int med 2008;168(8):855-860 DOI:10.1001/archinte.168.8.855 (women not men- inconsistent ie- )</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Rodondi N, Bauer DC, Cappola AR, Cornuz J, Robbins J, Fried LP, Ladenson PW, Vittinghoff </w:t>
      </w:r>
      <w:r>
        <w:rPr>
          <w:rFonts w:ascii="Times New Roman" w:hAnsi="Times New Roman" w:cs="Times New Roman"/>
          <w:sz w:val="24"/>
          <w:szCs w:val="24"/>
        </w:rPr>
        <w:t xml:space="preserve"> </w:t>
      </w:r>
      <w:r w:rsidRPr="00DE75B6">
        <w:rPr>
          <w:rFonts w:ascii="Times New Roman" w:hAnsi="Times New Roman" w:cs="Times New Roman"/>
          <w:sz w:val="24"/>
          <w:szCs w:val="24"/>
        </w:rPr>
        <w:t>E, Gottdiener JS, Newman AB. Subclinical thyroid dysfunction, cardiac function and the risk of heart failure: The Cardiovascular Health Study. J Am Coll</w:t>
      </w:r>
      <w:r>
        <w:rPr>
          <w:rFonts w:ascii="Times New Roman" w:hAnsi="Times New Roman" w:cs="Times New Roman"/>
          <w:sz w:val="24"/>
          <w:szCs w:val="24"/>
        </w:rPr>
        <w:t xml:space="preserve"> </w:t>
      </w:r>
      <w:r w:rsidRPr="00DE75B6">
        <w:rPr>
          <w:rFonts w:ascii="Times New Roman" w:hAnsi="Times New Roman" w:cs="Times New Roman"/>
          <w:sz w:val="24"/>
          <w:szCs w:val="24"/>
        </w:rPr>
        <w:t>Cardiol 2008;52(14):1152-1159 DOI: 10.1016/jack.2008.07.009</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Bremner AP, Bulsara MK, O’Leary P, Leedman PJ, Feddema P, Michelangeli V. Subclinical thyroid dysfunction as a risk factor for cardiovascular disease. Arch Int Med 2005;165:2647-2472 DOI: 10.1001/archinte.165.21.2467 (ALSO TSH ONLY- CVS studies inconsistent)</w:t>
      </w:r>
      <w:r w:rsidRPr="007A7211">
        <w:rPr>
          <w:rFonts w:ascii="Times New Roman" w:hAnsi="Times New Roman" w:cs="Times New Roman"/>
          <w:sz w:val="24"/>
          <w:szCs w:val="24"/>
        </w:rPr>
        <w:t xml:space="preserve"> </w:t>
      </w:r>
    </w:p>
    <w:p w:rsidR="00574968" w:rsidRPr="00AF750F" w:rsidRDefault="00A11192" w:rsidP="00574968">
      <w:pPr>
        <w:pStyle w:val="ListParagraph"/>
        <w:numPr>
          <w:ilvl w:val="0"/>
          <w:numId w:val="6"/>
        </w:numPr>
        <w:autoSpaceDE w:val="0"/>
        <w:autoSpaceDN w:val="0"/>
        <w:adjustRightInd w:val="0"/>
        <w:spacing w:after="0" w:line="480" w:lineRule="auto"/>
        <w:rPr>
          <w:ins w:id="336" w:author="Stephen" w:date="2019-07-04T17:22:00Z"/>
          <w:rFonts w:ascii="Times New Roman" w:hAnsi="Times New Roman" w:cs="Times New Roman"/>
          <w:sz w:val="24"/>
          <w:szCs w:val="24"/>
        </w:rPr>
      </w:pPr>
      <w:ins w:id="337" w:author="Stephen" w:date="2019-07-04T17:22:00Z">
        <w:r w:rsidRPr="00A11192">
          <w:rPr>
            <w:rFonts w:ascii="Times New Roman" w:hAnsi="Times New Roman" w:cs="Times New Roman"/>
            <w:sz w:val="24"/>
            <w:szCs w:val="24"/>
            <w:rPrChange w:id="338" w:author="Stephen" w:date="2019-07-04T17:23:00Z">
              <w:rPr/>
            </w:rPrChange>
          </w:rPr>
          <w:lastRenderedPageBreak/>
          <w:t>Harris EK. Effects of intra- and interindividual variation on the appropriate use of normal ranges. Clin Chem 1974;20(12):1535-1542</w:t>
        </w:r>
      </w:ins>
    </w:p>
    <w:p w:rsidR="00A639FA" w:rsidRPr="009D16D4"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Reinhard M, Erlandsen EJ, Randers E. Biological variation of cystatin C and creatinine. Scand J Clin Lab Invest 2009;69(8);831-836 DOI:10.3109/00365510903307947</w:t>
      </w:r>
    </w:p>
    <w:p w:rsidR="00A639FA" w:rsidRPr="00885377"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Lazo M, Selvin E, Clark JM. Brief communication: Clinical implications of short-term variability in liver function test results. Ann Int Med 2008;148(5)348-352 DOI: 10.7326/0003-4819-148-5-200803040-00005</w:t>
      </w:r>
    </w:p>
    <w:p w:rsidR="00A639FA" w:rsidRPr="00B83596" w:rsidRDefault="00A639FA" w:rsidP="00A639FA">
      <w:pPr>
        <w:pStyle w:val="ListParagraph"/>
        <w:numPr>
          <w:ilvl w:val="0"/>
          <w:numId w:val="6"/>
        </w:numPr>
        <w:spacing w:line="480" w:lineRule="auto"/>
        <w:rPr>
          <w:rFonts w:ascii="Times New Roman" w:hAnsi="Times New Roman" w:cs="Times New Roman"/>
          <w:sz w:val="24"/>
          <w:szCs w:val="24"/>
        </w:rPr>
      </w:pPr>
      <w:r w:rsidRPr="002A19EA">
        <w:rPr>
          <w:rFonts w:ascii="Times New Roman" w:hAnsi="Times New Roman" w:cs="Times New Roman"/>
          <w:sz w:val="24"/>
          <w:szCs w:val="24"/>
        </w:rPr>
        <w:t>Guldvog I, Reitsma LC, Johnsen L, Gibbs C, Carlsen E, Lende TH, Narvestad JK, Omdal R, Kvaløy JT, Hoff G, Bernklev T, Søiland H. Thyroidectomy versus medical management for euthyroid patients with Hashimoto disease and persisting symptoms: a randomized trial. Ann Int Med 2019 DOI:10.1089/ct.2019;31.178-181</w:t>
      </w:r>
    </w:p>
    <w:p w:rsidR="00574968" w:rsidRPr="00EC7E5F" w:rsidRDefault="00A11192" w:rsidP="00574968">
      <w:pPr>
        <w:pStyle w:val="ListParagraph"/>
        <w:numPr>
          <w:ilvl w:val="0"/>
          <w:numId w:val="6"/>
        </w:numPr>
        <w:autoSpaceDE w:val="0"/>
        <w:autoSpaceDN w:val="0"/>
        <w:adjustRightInd w:val="0"/>
        <w:spacing w:after="0" w:line="480" w:lineRule="auto"/>
        <w:rPr>
          <w:ins w:id="339" w:author="Stephen" w:date="2019-07-04T17:24:00Z"/>
          <w:rFonts w:ascii="Times New Roman" w:hAnsi="Times New Roman" w:cs="Times New Roman"/>
          <w:sz w:val="24"/>
          <w:szCs w:val="24"/>
        </w:rPr>
      </w:pPr>
      <w:ins w:id="340" w:author="Stephen" w:date="2019-07-04T17:24:00Z">
        <w:r w:rsidRPr="00A11192">
          <w:rPr>
            <w:rFonts w:ascii="Times New Roman" w:hAnsi="Times New Roman" w:cs="Times New Roman"/>
            <w:sz w:val="24"/>
            <w:szCs w:val="24"/>
            <w:rPrChange w:id="341" w:author="Stephen" w:date="2019-07-04T17:25:00Z">
              <w:rPr/>
            </w:rPrChange>
          </w:rPr>
          <w:t>Dickinson S, Colagiuri S, Faramus E, Petocz P, Brand-Miller JC. Postprandial hyperglycemia and insulin sensitivity differ among lean young adults of different ethnicities. The Journal of Nutrition 2002;132(9):2574-2579 DOI:10.1093/jn/132.9.2574</w:t>
        </w:r>
      </w:ins>
    </w:p>
    <w:p w:rsidR="00574968" w:rsidRPr="00266B93" w:rsidRDefault="00A11192" w:rsidP="00574968">
      <w:pPr>
        <w:pStyle w:val="ListParagraph"/>
        <w:numPr>
          <w:ilvl w:val="0"/>
          <w:numId w:val="6"/>
        </w:numPr>
        <w:autoSpaceDE w:val="0"/>
        <w:autoSpaceDN w:val="0"/>
        <w:adjustRightInd w:val="0"/>
        <w:spacing w:after="0" w:line="480" w:lineRule="auto"/>
        <w:rPr>
          <w:ins w:id="342" w:author="Stephen" w:date="2019-07-04T17:24:00Z"/>
          <w:rFonts w:ascii="Times New Roman" w:hAnsi="Times New Roman" w:cs="Times New Roman"/>
          <w:sz w:val="24"/>
          <w:szCs w:val="24"/>
        </w:rPr>
      </w:pPr>
      <w:ins w:id="343" w:author="Stephen" w:date="2019-07-04T17:24:00Z">
        <w:r w:rsidRPr="00A11192">
          <w:rPr>
            <w:rFonts w:ascii="Times New Roman" w:hAnsi="Times New Roman" w:cs="Times New Roman"/>
            <w:sz w:val="24"/>
            <w:szCs w:val="24"/>
            <w:rPrChange w:id="344" w:author="Stephen" w:date="2019-07-04T17:25:00Z">
              <w:rPr/>
            </w:rPrChange>
          </w:rPr>
          <w:t xml:space="preserve">Felsenfeld AJ, Rodriguez M, Aguilera-Tejero E. Dynamics of parathyroid hormone secretion in health and secondary hyperparathyroidism. Clinical Journal of American Society of Nephrology 2007;2(6) 1283-1305 DOI:10.2215/CJN.01520407 </w:t>
        </w:r>
      </w:ins>
    </w:p>
    <w:p w:rsidR="00574968" w:rsidRPr="00EC7E5F" w:rsidRDefault="00A11192" w:rsidP="00574968">
      <w:pPr>
        <w:pStyle w:val="ListParagraph"/>
        <w:numPr>
          <w:ilvl w:val="0"/>
          <w:numId w:val="6"/>
        </w:numPr>
        <w:autoSpaceDE w:val="0"/>
        <w:autoSpaceDN w:val="0"/>
        <w:adjustRightInd w:val="0"/>
        <w:spacing w:after="0" w:line="480" w:lineRule="auto"/>
        <w:rPr>
          <w:ins w:id="345" w:author="Stephen" w:date="2019-07-04T17:24:00Z"/>
          <w:rFonts w:ascii="Times New Roman" w:hAnsi="Times New Roman" w:cs="Times New Roman"/>
          <w:sz w:val="24"/>
          <w:szCs w:val="24"/>
        </w:rPr>
      </w:pPr>
      <w:ins w:id="346" w:author="Stephen" w:date="2019-07-04T17:24:00Z">
        <w:r w:rsidRPr="00A11192">
          <w:rPr>
            <w:rFonts w:ascii="Times New Roman" w:hAnsi="Times New Roman" w:cs="Times New Roman"/>
            <w:sz w:val="24"/>
            <w:szCs w:val="24"/>
            <w:rPrChange w:id="347" w:author="Stephen" w:date="2019-07-04T17:25:00Z">
              <w:rPr/>
            </w:rPrChange>
          </w:rPr>
          <w:t>Grote Beverborg N, Verweij N, Jsbrand I, Klip T, van der Wal HH, Voors AA, van Veldhuisen DJ, Gansevoort RT, Bakker SJL, van der Harst P, van der Meer P. Erythropoietin in the general population: reference ranges and clinical, biochemical and genetic correlates. PLOS One 2015;DOI:10.1371/journal.pone.0125215</w:t>
        </w:r>
      </w:ins>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Matzen LE, Kvetny J, Pedersen KK. TSH, thyroid hormones and nuclear binding of T3 in mononuclear blood cells from obese and non-obese women. </w:t>
      </w:r>
      <w:r w:rsidRPr="00DE75B6">
        <w:rPr>
          <w:rFonts w:ascii="Times New Roman" w:hAnsi="Times New Roman" w:cs="Times New Roman"/>
          <w:sz w:val="24"/>
          <w:szCs w:val="24"/>
        </w:rPr>
        <w:lastRenderedPageBreak/>
        <w:t>Scandinavian Journal of Clinical and laboratory Investigation 1989;49(3):249-253 DOI: 10.1080/00365518909089090 (Reverse causation-caloric intake))</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Rotondi, M, Leporati P, La M</w:t>
      </w:r>
      <w:r w:rsidRPr="00DE75B6">
        <w:rPr>
          <w:rFonts w:ascii="Times New Roman" w:hAnsi="Times New Roman" w:cs="Times New Roman"/>
          <w:sz w:val="24"/>
          <w:szCs w:val="24"/>
        </w:rPr>
        <w:t>anna A, Pirali B, Mondello T, Fonte R, Magri F, Chiovato L. Raised serum TSH levels in patients with morbid obesity: is it enough to diagnose subclinical hypothyroidism? European Journal of Endocrinology 2009;160:403-408 DOI:10.1530/EJE-08-0734 (thermogenic)</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Rotondi M, Magri F, Chiovato</w:t>
      </w:r>
      <w:r>
        <w:rPr>
          <w:rFonts w:ascii="Times New Roman" w:hAnsi="Times New Roman" w:cs="Times New Roman"/>
          <w:sz w:val="24"/>
          <w:szCs w:val="24"/>
        </w:rPr>
        <w:t xml:space="preserve"> </w:t>
      </w:r>
      <w:r w:rsidRPr="00DE75B6">
        <w:rPr>
          <w:rFonts w:ascii="Times New Roman" w:hAnsi="Times New Roman" w:cs="Times New Roman"/>
          <w:sz w:val="24"/>
          <w:szCs w:val="24"/>
        </w:rPr>
        <w:t>L.</w:t>
      </w:r>
      <w:r>
        <w:rPr>
          <w:rFonts w:ascii="Times New Roman" w:hAnsi="Times New Roman" w:cs="Times New Roman"/>
          <w:sz w:val="24"/>
          <w:szCs w:val="24"/>
        </w:rPr>
        <w:t xml:space="preserve"> </w:t>
      </w:r>
      <w:r w:rsidRPr="00DE75B6">
        <w:rPr>
          <w:rFonts w:ascii="Times New Roman" w:hAnsi="Times New Roman" w:cs="Times New Roman"/>
          <w:sz w:val="24"/>
          <w:szCs w:val="24"/>
        </w:rPr>
        <w:t>Thyroid and obesity: not a one-way interaction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Metab.2011;96(2)344-346 DOI:10.1210/jc.2010-2515 (wt causes inc TSH)</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Longhi S, Radetti G. Thyroid function and obesity. J Clin Res Pediatr</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2013;5(S1):40-44 DOI:10.4274/Jcrpe.856 (Reverse causation)</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Michalaki MA, Vagenakis AG, Leonardou AS, Argentouloannis MN, Habeos G, Makri MG, Psyrogiannis AI, Kalfrarentzos FE, Kyriazopoupou VE. Thyroid function in humans with morbid obesity. Thyroid 2006;16(1):73-78  DOI: 10.1089/thy.2006.16.73 (higher FT3, T4, TSH- reset ‘thyrostat’)</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Köhrle J. Thyrotropin (TSH) action on thyroid hormone deiodination and secretion:</w:t>
      </w:r>
      <w:r>
        <w:rPr>
          <w:rFonts w:ascii="Times New Roman" w:hAnsi="Times New Roman" w:cs="Times New Roman"/>
          <w:sz w:val="24"/>
          <w:szCs w:val="24"/>
        </w:rPr>
        <w:t xml:space="preserve"> </w:t>
      </w:r>
      <w:r w:rsidRPr="00DE75B6">
        <w:rPr>
          <w:rFonts w:ascii="Times New Roman" w:hAnsi="Times New Roman" w:cs="Times New Roman"/>
          <w:sz w:val="24"/>
          <w:szCs w:val="24"/>
        </w:rPr>
        <w:t>one aspect of thyrotropin regulation of thyroid cell biology. Horm</w:t>
      </w:r>
      <w:r>
        <w:rPr>
          <w:rFonts w:ascii="Times New Roman" w:hAnsi="Times New Roman" w:cs="Times New Roman"/>
          <w:sz w:val="24"/>
          <w:szCs w:val="24"/>
        </w:rPr>
        <w:t xml:space="preserve"> </w:t>
      </w:r>
      <w:r w:rsidRPr="00DE75B6">
        <w:rPr>
          <w:rFonts w:ascii="Times New Roman" w:hAnsi="Times New Roman" w:cs="Times New Roman"/>
          <w:sz w:val="24"/>
          <w:szCs w:val="24"/>
        </w:rPr>
        <w:t>Metab Res Suppl. 1990;23:18-28 (TSH inc T3 secretion</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Ross DS, Thyroid function in nonthyroidal illness. Cooper DS (Ed) UpToDate Waltham, MA: UpToDate Inc. </w:t>
      </w:r>
      <w:hyperlink r:id="rId12" w:history="1">
        <w:r w:rsidRPr="00DE75B6">
          <w:rPr>
            <w:rStyle w:val="Hyperlink"/>
            <w:rFonts w:ascii="Times New Roman" w:hAnsi="Times New Roman" w:cs="Times New Roman"/>
            <w:sz w:val="24"/>
            <w:szCs w:val="24"/>
          </w:rPr>
          <w:t>http://www.uptodate.com</w:t>
        </w:r>
      </w:hyperlink>
      <w:r w:rsidRPr="00DE75B6">
        <w:rPr>
          <w:rFonts w:ascii="Times New Roman" w:hAnsi="Times New Roman" w:cs="Times New Roman"/>
          <w:sz w:val="24"/>
          <w:szCs w:val="24"/>
        </w:rPr>
        <w:t xml:space="preserve"> accessed 17 Sept 2018</w:t>
      </w:r>
    </w:p>
    <w:p w:rsidR="00E3413A" w:rsidRPr="00EC7E5F" w:rsidRDefault="00E3413A" w:rsidP="00E3413A">
      <w:pPr>
        <w:pStyle w:val="ListParagraph"/>
        <w:numPr>
          <w:ilvl w:val="0"/>
          <w:numId w:val="6"/>
        </w:numPr>
        <w:autoSpaceDE w:val="0"/>
        <w:autoSpaceDN w:val="0"/>
        <w:adjustRightInd w:val="0"/>
        <w:spacing w:after="0" w:line="480" w:lineRule="auto"/>
        <w:rPr>
          <w:ins w:id="348" w:author="Stephen" w:date="2019-07-09T19:59:00Z"/>
          <w:rFonts w:ascii="Times New Roman" w:hAnsi="Times New Roman" w:cs="Times New Roman"/>
          <w:sz w:val="24"/>
          <w:szCs w:val="24"/>
        </w:rPr>
      </w:pPr>
      <w:ins w:id="349" w:author="Stephen" w:date="2019-07-09T19:59:00Z">
        <w:r>
          <w:t>Fernandez-Ruocco J, Gallego M, Rodriguez-de-Yurre A, Zayas-Arrabal J, Echeazarra L, Alquiza A, Fern</w:t>
        </w:r>
        <w:r>
          <w:rPr>
            <w:rFonts w:cstheme="minorHAnsi"/>
          </w:rPr>
          <w:t>á</w:t>
        </w:r>
        <w:r>
          <w:t>ndez-L</w:t>
        </w:r>
        <w:r>
          <w:rPr>
            <w:rFonts w:cstheme="minorHAnsi"/>
          </w:rPr>
          <w:t>ó</w:t>
        </w:r>
        <w:r>
          <w:t>pez V, Rodriguez-Robledo JM, Britto O, Schleier Y, Sepulveda M, Oshiyama NF, Vila-Petroff M, BassaniRA, Medel EH, Casis O. High thyrotropin is critical for cardiac electrical remodelling and arrhythmia vulnerability in hypothyroidism. Thyroid 2019 DOI: 10.1089/thy.2018.0709</w:t>
        </w:r>
      </w:ins>
    </w:p>
    <w:p w:rsidR="00A639FA" w:rsidRDefault="00A11192" w:rsidP="00A639FA">
      <w:pPr>
        <w:pStyle w:val="ListParagraph"/>
        <w:numPr>
          <w:ilvl w:val="0"/>
          <w:numId w:val="6"/>
        </w:numPr>
        <w:spacing w:line="480" w:lineRule="auto"/>
        <w:rPr>
          <w:rFonts w:ascii="Times New Roman" w:hAnsi="Times New Roman" w:cs="Times New Roman"/>
          <w:sz w:val="24"/>
          <w:szCs w:val="24"/>
        </w:rPr>
      </w:pPr>
      <w:hyperlink r:id="rId13" w:history="1">
        <w:r w:rsidR="00A639FA" w:rsidRPr="00946783">
          <w:rPr>
            <w:rFonts w:ascii="Times New Roman" w:hAnsi="Times New Roman" w:cs="Times New Roman"/>
            <w:sz w:val="24"/>
            <w:szCs w:val="24"/>
          </w:rPr>
          <w:t>Hyperthyroidism.</w:t>
        </w:r>
      </w:hyperlink>
      <w:r w:rsidR="00A639FA" w:rsidRPr="00946783">
        <w:rPr>
          <w:rFonts w:ascii="Times New Roman" w:hAnsi="Times New Roman" w:cs="Times New Roman"/>
          <w:sz w:val="24"/>
          <w:szCs w:val="24"/>
        </w:rPr>
        <w:t xml:space="preserve"> De Leo S, Lee SY, Braverman LE. Lancet. 2016 Aug 27; 388</w:t>
      </w:r>
      <w:r w:rsidR="00A639FA">
        <w:rPr>
          <w:rFonts w:ascii="Times New Roman" w:hAnsi="Times New Roman" w:cs="Times New Roman"/>
          <w:sz w:val="24"/>
          <w:szCs w:val="24"/>
        </w:rPr>
        <w:t>(10047):906-918. DOI</w:t>
      </w:r>
      <w:r w:rsidR="00A639FA" w:rsidRPr="00946783">
        <w:rPr>
          <w:rFonts w:ascii="Times New Roman" w:hAnsi="Times New Roman" w:cs="Times New Roman"/>
          <w:sz w:val="24"/>
          <w:szCs w:val="24"/>
        </w:rPr>
        <w:t>: 10.1016/S0140-6736(16)00278-6. Epub 2016 Mar 30</w:t>
      </w:r>
    </w:p>
    <w:p w:rsidR="00A639FA" w:rsidDel="00680458"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Lacroix A, Feelders RA Stratakis CA, Nieman LK. Cushing’s syndrome. Lancet 2015;386(9996):913-927 DOI:10.1016/S0140-6736(14)61375-1</w:t>
      </w:r>
    </w:p>
    <w:p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Setpoints and susceptibility: do small differences in thyroid function really matter?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2011;75:158-159 DOI: 10.1111/j.1365-2265.2011.04036x (differences across the range- individual set point- BMI, BP,, chol, insulin resistance, AF, cvs mortality, AF, bones )</w:t>
      </w:r>
    </w:p>
    <w:p w:rsidR="00A639FA" w:rsidRPr="00DF08C6" w:rsidRDefault="00A639FA" w:rsidP="00A639FA">
      <w:pPr>
        <w:pStyle w:val="ListParagraph"/>
        <w:numPr>
          <w:ilvl w:val="0"/>
          <w:numId w:val="6"/>
        </w:numPr>
        <w:autoSpaceDE w:val="0"/>
        <w:autoSpaceDN w:val="0"/>
        <w:adjustRightInd w:val="0"/>
        <w:spacing w:after="0" w:line="480" w:lineRule="auto"/>
        <w:rPr>
          <w:ins w:id="350" w:author="Stephen" w:date="2019-07-09T08:42:00Z"/>
          <w:rFonts w:ascii="Times New Roman" w:hAnsi="Times New Roman" w:cs="Times New Roman"/>
          <w:sz w:val="24"/>
          <w:szCs w:val="24"/>
          <w:rPrChange w:id="351" w:author="Stephen" w:date="2019-07-09T08:42:00Z">
            <w:rPr>
              <w:ins w:id="352" w:author="Stephen" w:date="2019-07-09T08:42:00Z"/>
            </w:rPr>
          </w:rPrChange>
        </w:rPr>
      </w:pPr>
      <w:r w:rsidRPr="00885377">
        <w:rPr>
          <w:rFonts w:ascii="Times New Roman" w:hAnsi="Times New Roman" w:cs="Times New Roman"/>
          <w:sz w:val="24"/>
          <w:szCs w:val="24"/>
        </w:rPr>
        <w:t xml:space="preserve">Fitzgerald SP, Bean NG. Thyroid stimulating hormone (TSH) autoregulation reduces variation in the TSH response to thyroid hormones. Temperature 2018: </w:t>
      </w:r>
      <w:hyperlink r:id="rId14" w:tgtFrame="_blank" w:history="1">
        <w:r w:rsidRPr="00885377">
          <w:rPr>
            <w:rFonts w:ascii="Times New Roman" w:hAnsi="Times New Roman" w:cs="Times New Roman"/>
            <w:sz w:val="24"/>
            <w:szCs w:val="24"/>
          </w:rPr>
          <w:t>DOI: 10.1080/23328940.2018.1513110</w:t>
        </w:r>
      </w:hyperlink>
    </w:p>
    <w:p w:rsidR="00266B93" w:rsidRPr="00AF750F" w:rsidDel="00574968" w:rsidRDefault="00266B93" w:rsidP="00A639FA">
      <w:pPr>
        <w:pStyle w:val="ListParagraph"/>
        <w:numPr>
          <w:ilvl w:val="0"/>
          <w:numId w:val="6"/>
        </w:numPr>
        <w:autoSpaceDE w:val="0"/>
        <w:autoSpaceDN w:val="0"/>
        <w:adjustRightInd w:val="0"/>
        <w:spacing w:after="0" w:line="480" w:lineRule="auto"/>
        <w:rPr>
          <w:del w:id="353" w:author="Stephen" w:date="2019-07-04T17:21:00Z"/>
          <w:rFonts w:ascii="Times New Roman" w:hAnsi="Times New Roman" w:cs="Times New Roman"/>
          <w:sz w:val="24"/>
          <w:szCs w:val="24"/>
        </w:rPr>
      </w:pPr>
    </w:p>
    <w:p w:rsidR="00AF750F" w:rsidRPr="00B83596" w:rsidRDefault="00AF750F" w:rsidP="002A19EA">
      <w:pPr>
        <w:pStyle w:val="ListParagraph"/>
        <w:autoSpaceDE w:val="0"/>
        <w:autoSpaceDN w:val="0"/>
        <w:adjustRightInd w:val="0"/>
        <w:spacing w:after="0" w:line="480" w:lineRule="auto"/>
        <w:rPr>
          <w:rFonts w:ascii="Times New Roman" w:hAnsi="Times New Roman" w:cs="Times New Roman"/>
          <w:sz w:val="24"/>
          <w:szCs w:val="24"/>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9669B1" w:rsidRDefault="00CA3355" w:rsidP="009669B1">
      <w:pPr>
        <w:rPr>
          <w:rFonts w:ascii="Times New Roman" w:hAnsi="Times New Roman" w:cs="Times New Roman"/>
          <w:sz w:val="24"/>
          <w:szCs w:val="24"/>
        </w:rPr>
      </w:pPr>
      <w:bookmarkStart w:id="354" w:name="_GoBack"/>
      <w:bookmarkEnd w:id="354"/>
      <w:r w:rsidRPr="003C660C">
        <w:rPr>
          <w:rFonts w:ascii="Times New Roman" w:hAnsi="Times New Roman" w:cs="Times New Roman"/>
          <w:b/>
          <w:sz w:val="24"/>
          <w:szCs w:val="24"/>
        </w:rPr>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tblPr>
      <w:tblGrid>
        <w:gridCol w:w="2310"/>
        <w:gridCol w:w="1767"/>
        <w:gridCol w:w="1767"/>
        <w:gridCol w:w="4395"/>
        <w:gridCol w:w="770"/>
      </w:tblGrid>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Parameter</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Gammage 2007[</w:t>
            </w:r>
            <w:r w:rsidR="00AF750F">
              <w:rPr>
                <w:rFonts w:ascii="Times New Roman" w:hAnsi="Times New Roman" w:cs="Times New Roman"/>
                <w:sz w:val="24"/>
                <w:szCs w:val="24"/>
              </w:rPr>
              <w:t>30</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age72(65-98);female 51%</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Cappola 2015[2</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4D1F05" w:rsidRPr="003C660C" w:rsidTr="00D014D8">
        <w:trPr>
          <w:jc w:val="center"/>
        </w:trPr>
        <w:tc>
          <w:tcPr>
            <w:tcW w:w="2310" w:type="dxa"/>
          </w:tcPr>
          <w:p w:rsidR="008A17E0" w:rsidRDefault="004D1F05" w:rsidP="008A17E0">
            <w:pPr>
              <w:rPr>
                <w:rFonts w:ascii="Times New Roman" w:hAnsi="Times New Roman" w:cs="Times New Roman"/>
                <w:sz w:val="24"/>
                <w:szCs w:val="24"/>
              </w:rPr>
            </w:pPr>
            <w:r>
              <w:rPr>
                <w:rFonts w:ascii="Times New Roman" w:hAnsi="Times New Roman" w:cs="Times New Roman"/>
                <w:sz w:val="24"/>
                <w:szCs w:val="24"/>
              </w:rPr>
              <w:t>Chaker [</w:t>
            </w:r>
            <w:r w:rsidR="00AF750F">
              <w:rPr>
                <w:rFonts w:ascii="Times New Roman" w:hAnsi="Times New Roman" w:cs="Times New Roman"/>
                <w:sz w:val="24"/>
                <w:szCs w:val="24"/>
              </w:rPr>
              <w:t>32</w:t>
            </w:r>
            <w:r>
              <w:rPr>
                <w:rFonts w:ascii="Times New Roman" w:hAnsi="Times New Roman" w:cs="Times New Roman"/>
                <w:sz w:val="24"/>
                <w:szCs w:val="24"/>
              </w:rPr>
              <w:t>]</w:t>
            </w:r>
          </w:p>
        </w:tc>
        <w:tc>
          <w:tcPr>
            <w:tcW w:w="1767" w:type="dxa"/>
          </w:tcPr>
          <w:p w:rsidR="004D1F05" w:rsidRPr="003C660C" w:rsidRDefault="004D1F05" w:rsidP="00057F34">
            <w:pPr>
              <w:rPr>
                <w:rFonts w:ascii="Times New Roman" w:hAnsi="Times New Roman" w:cs="Times New Roman"/>
                <w:sz w:val="24"/>
                <w:szCs w:val="24"/>
              </w:rPr>
            </w:pPr>
          </w:p>
        </w:tc>
        <w:tc>
          <w:tcPr>
            <w:tcW w:w="1767" w:type="dxa"/>
          </w:tcPr>
          <w:p w:rsidR="004D1F05" w:rsidRDefault="004D1F05"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4D1F05" w:rsidRDefault="004D1F05" w:rsidP="00057F34">
            <w:pPr>
              <w:rPr>
                <w:rFonts w:ascii="Times New Roman" w:hAnsi="Times New Roman" w:cs="Times New Roman"/>
                <w:sz w:val="24"/>
                <w:szCs w:val="24"/>
              </w:rPr>
            </w:pPr>
            <w:r>
              <w:rPr>
                <w:rFonts w:ascii="Times New Roman" w:hAnsi="Times New Roman" w:cs="Times New Roman"/>
                <w:sz w:val="24"/>
                <w:szCs w:val="24"/>
              </w:rPr>
              <w:t>Dutch community n = 9166, age  65± 9.9, female 57%</w:t>
            </w:r>
          </w:p>
        </w:tc>
        <w:tc>
          <w:tcPr>
            <w:tcW w:w="770" w:type="dxa"/>
          </w:tcPr>
          <w:p w:rsidR="004D1F05" w:rsidRDefault="004D1F05" w:rsidP="00057F34">
            <w:pPr>
              <w:rPr>
                <w:rFonts w:ascii="Times New Roman" w:hAnsi="Times New Roman" w:cs="Times New Roman"/>
                <w:sz w:val="24"/>
                <w:szCs w:val="24"/>
              </w:rPr>
            </w:pP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Chaker 2016 [</w:t>
            </w:r>
            <w:r w:rsidR="0076476A">
              <w:rPr>
                <w:rFonts w:ascii="Times New Roman" w:hAnsi="Times New Roman" w:cs="Times New Roman"/>
                <w:sz w:val="24"/>
                <w:szCs w:val="24"/>
              </w:rPr>
              <w:t>7</w:t>
            </w:r>
            <w:r w:rsidR="00AF750F">
              <w:rPr>
                <w:rFonts w:ascii="Times New Roman" w:hAnsi="Times New Roman" w:cs="Times New Roman"/>
                <w:sz w:val="24"/>
                <w:szCs w:val="24"/>
              </w:rPr>
              <w:t>4</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Sudden cardiac death</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n=10,318;age 65±10;female 57%</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r w:rsidR="0076476A">
              <w:rPr>
                <w:rFonts w:ascii="Times New Roman" w:hAnsi="Times New Roman" w:cs="Times New Roman"/>
                <w:sz w:val="24"/>
                <w:szCs w:val="24"/>
              </w:rPr>
              <w:t>6</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n=5816; age 56±18;female 53%</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Inoue 2016[</w:t>
            </w:r>
            <w:r w:rsidR="00AF750F">
              <w:rPr>
                <w:rFonts w:ascii="Times New Roman" w:hAnsi="Times New Roman" w:cs="Times New Roman"/>
                <w:sz w:val="24"/>
                <w:szCs w:val="24"/>
              </w:rPr>
              <w:t>70</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Yeap 2013 [</w:t>
            </w:r>
            <w:r w:rsidR="0076476A">
              <w:rPr>
                <w:rFonts w:ascii="Times New Roman" w:hAnsi="Times New Roman" w:cs="Times New Roman"/>
                <w:sz w:val="24"/>
                <w:szCs w:val="24"/>
              </w:rPr>
              <w:t>6</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n=3885; age 77±3</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9/</w:t>
            </w:r>
            <w:commentRangeStart w:id="355"/>
            <w:r w:rsidRPr="003C660C">
              <w:rPr>
                <w:rFonts w:ascii="Times New Roman" w:hAnsi="Times New Roman" w:cs="Times New Roman"/>
                <w:sz w:val="24"/>
                <w:szCs w:val="24"/>
              </w:rPr>
              <w:t>9</w:t>
            </w:r>
            <w:commentRangeEnd w:id="355"/>
            <w:r w:rsidRPr="003C660C">
              <w:rPr>
                <w:rStyle w:val="CommentReference"/>
                <w:rFonts w:ascii="Times New Roman" w:hAnsi="Times New Roman" w:cs="Times New Roman"/>
                <w:sz w:val="24"/>
                <w:szCs w:val="24"/>
              </w:rPr>
              <w:commentReference w:id="355"/>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lastRenderedPageBreak/>
              <w:t>Chan</w:t>
            </w:r>
            <w:r w:rsidR="0076476A">
              <w:rPr>
                <w:rFonts w:ascii="Times New Roman" w:hAnsi="Times New Roman" w:cs="Times New Roman"/>
                <w:sz w:val="24"/>
                <w:szCs w:val="24"/>
              </w:rPr>
              <w:t xml:space="preserve"> [3</w:t>
            </w:r>
            <w:r w:rsidR="00AF750F">
              <w:rPr>
                <w:rFonts w:ascii="Times New Roman" w:hAnsi="Times New Roman" w:cs="Times New Roman"/>
                <w:sz w:val="24"/>
                <w:szCs w:val="24"/>
              </w:rPr>
              <w:t>8</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Cancer</w:t>
            </w: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Australian community n=3649</w:t>
            </w:r>
            <w:r w:rsidR="006811DF">
              <w:rPr>
                <w:rFonts w:ascii="Times New Roman" w:hAnsi="Times New Roman" w:cs="Times New Roman"/>
                <w:sz w:val="24"/>
                <w:szCs w:val="24"/>
              </w:rPr>
              <w:t>;age 51±15; female 56%</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Tosovic</w:t>
            </w:r>
            <w:r w:rsidR="0076476A">
              <w:rPr>
                <w:rFonts w:ascii="Times New Roman" w:hAnsi="Times New Roman" w:cs="Times New Roman"/>
                <w:sz w:val="24"/>
                <w:szCs w:val="24"/>
              </w:rPr>
              <w:t xml:space="preserve"> [3</w:t>
            </w:r>
            <w:r w:rsidR="00AF750F">
              <w:rPr>
                <w:rFonts w:ascii="Times New Roman" w:hAnsi="Times New Roman" w:cs="Times New Roman"/>
                <w:sz w:val="24"/>
                <w:szCs w:val="24"/>
              </w:rPr>
              <w:t>9</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Swedish community, n=17035,women born 1932-1950,</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Khan</w:t>
            </w:r>
            <w:r w:rsidR="0076476A">
              <w:rPr>
                <w:rFonts w:ascii="Times New Roman" w:hAnsi="Times New Roman" w:cs="Times New Roman"/>
                <w:sz w:val="24"/>
                <w:szCs w:val="24"/>
              </w:rPr>
              <w:t xml:space="preserve"> [</w:t>
            </w:r>
            <w:r w:rsidR="00AF750F">
              <w:rPr>
                <w:rFonts w:ascii="Times New Roman" w:hAnsi="Times New Roman" w:cs="Times New Roman"/>
                <w:sz w:val="24"/>
                <w:szCs w:val="24"/>
              </w:rPr>
              <w:t>40</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Dutch community;n=10318 ;age 61 (57-68);female 57%</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van den Beld 2005 [6</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Frailty</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 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men age≥73 years</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n=403; age 78 (73-94)</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Yeap 2012 [6</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n=3943; age 75±4</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Bano 2018 [6</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 xml:space="preserve">419 </w:t>
            </w:r>
            <w:r w:rsidRPr="003C660C">
              <w:rPr>
                <w:rFonts w:ascii="Times New Roman" w:hAnsi="Times New Roman" w:cs="Times New Roman"/>
                <w:sz w:val="24"/>
                <w:szCs w:val="24"/>
              </w:rPr>
              <w:t>;age 65±10;female 57%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8A17E0" w:rsidRDefault="00D014D8" w:rsidP="008A17E0">
            <w:pPr>
              <w:rPr>
                <w:rFonts w:ascii="Times New Roman" w:hAnsi="Times New Roman" w:cs="Times New Roman"/>
                <w:sz w:val="24"/>
                <w:szCs w:val="24"/>
              </w:rPr>
            </w:pPr>
            <w:r>
              <w:rPr>
                <w:rFonts w:ascii="Times New Roman" w:hAnsi="Times New Roman" w:cs="Times New Roman"/>
                <w:sz w:val="24"/>
                <w:szCs w:val="24"/>
              </w:rPr>
              <w:t>Gussekloo</w:t>
            </w:r>
            <w:r w:rsidR="0076476A">
              <w:rPr>
                <w:rFonts w:ascii="Times New Roman" w:hAnsi="Times New Roman" w:cs="Times New Roman"/>
                <w:sz w:val="24"/>
                <w:szCs w:val="24"/>
              </w:rPr>
              <w:t xml:space="preserve"> [6</w:t>
            </w:r>
            <w:r w:rsidR="00AF750F">
              <w:rPr>
                <w:rFonts w:ascii="Times New Roman" w:hAnsi="Times New Roman" w:cs="Times New Roman"/>
                <w:sz w:val="24"/>
                <w:szCs w:val="24"/>
              </w:rPr>
              <w:t>7</w:t>
            </w:r>
            <w:r w:rsidR="0076476A">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community;n=558;all age 85;female 66%</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Volpato 2002 [</w:t>
            </w:r>
            <w:r w:rsidR="00AF750F">
              <w:rPr>
                <w:rFonts w:ascii="Times New Roman" w:hAnsi="Times New Roman" w:cs="Times New Roman"/>
                <w:sz w:val="24"/>
                <w:szCs w:val="24"/>
              </w:rPr>
              <w:t>60</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Dementia</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U.S. community women age≥ 65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n=464;age 77± 0.6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de Jong 2006 [6</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n=489, age 73±8; female 48%</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Roef 2011 [3</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osteoporosis</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Belgian community , men age 25-45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n=677;age 34±6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der Deure 2008 [3</w:t>
            </w:r>
            <w:r w:rsidR="00AF750F">
              <w:rPr>
                <w:rFonts w:ascii="Times New Roman" w:hAnsi="Times New Roman" w:cs="Times New Roman"/>
                <w:sz w:val="24"/>
                <w:szCs w:val="24"/>
              </w:rPr>
              <w:t>7</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age≥55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n=1151;age 69±8;female 58%</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Murphy 2010 [3</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 xml:space="preserve">European post-menopausal women; </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n=1278; age 68 ±7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7/9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Rijn 2014 [3</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post-menopausal women</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n=1477; age 50±2</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Makepeace 2008 [</w:t>
            </w:r>
            <w:r w:rsidR="00AF750F">
              <w:rPr>
                <w:rFonts w:ascii="Times New Roman" w:hAnsi="Times New Roman" w:cs="Times New Roman"/>
                <w:sz w:val="24"/>
                <w:szCs w:val="24"/>
              </w:rPr>
              <w:t>50</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Obesity/Metabolic syndrome</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n=1853;age 49±17;female 47%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Mehran 2017[4</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Iran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n=2393;age38±13;female 61%</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Shon </w:t>
            </w:r>
            <w:commentRangeStart w:id="356"/>
            <w:r w:rsidRPr="003C660C">
              <w:rPr>
                <w:rFonts w:ascii="Times New Roman" w:hAnsi="Times New Roman" w:cs="Times New Roman"/>
                <w:sz w:val="24"/>
                <w:szCs w:val="24"/>
              </w:rPr>
              <w:t>2007</w:t>
            </w:r>
            <w:commentRangeEnd w:id="356"/>
            <w:r>
              <w:rPr>
                <w:rStyle w:val="CommentReference"/>
              </w:rPr>
              <w:commentReference w:id="356"/>
            </w:r>
            <w:r w:rsidR="003A78D2">
              <w:rPr>
                <w:rFonts w:ascii="Times New Roman" w:hAnsi="Times New Roman" w:cs="Times New Roman"/>
                <w:sz w:val="24"/>
                <w:szCs w:val="24"/>
              </w:rPr>
              <w:t xml:space="preserve"> [4</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Korean  women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p>
        </w:tc>
        <w:tc>
          <w:tcPr>
            <w:tcW w:w="770" w:type="dxa"/>
          </w:tcPr>
          <w:p w:rsidR="00D014D8" w:rsidRDefault="00D014D8" w:rsidP="00057F34">
            <w:pPr>
              <w:rPr>
                <w:rFonts w:ascii="Times New Roman" w:hAnsi="Times New Roman" w:cs="Times New Roman"/>
                <w:sz w:val="24"/>
                <w:szCs w:val="24"/>
              </w:rPr>
            </w:pP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Roos 2007 [4</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Jun 2017 [5</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Korean medical centre attendees</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n=6235;age 50±8;female 42%</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Xu 2011[4</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Chinese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n=878;age 72± 4; female 37%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Bano 2016 [4</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640</w:t>
            </w:r>
            <w:r w:rsidRPr="003C660C">
              <w:rPr>
                <w:rFonts w:ascii="Times New Roman" w:hAnsi="Times New Roman" w:cs="Times New Roman"/>
                <w:sz w:val="24"/>
                <w:szCs w:val="24"/>
              </w:rPr>
              <w:t>;age 65±10; female 57%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Ittermann 2012 [</w:t>
            </w:r>
            <w:r w:rsidR="00AF750F">
              <w:rPr>
                <w:rFonts w:ascii="Times New Roman" w:hAnsi="Times New Roman" w:cs="Times New Roman"/>
                <w:sz w:val="24"/>
                <w:szCs w:val="24"/>
              </w:rPr>
              <w:t>41</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German community; n=3661; female 48%,age 48±16;male age 51±16</w:t>
            </w:r>
          </w:p>
          <w:p w:rsidR="00D014D8" w:rsidRDefault="00D014D8" w:rsidP="00057F34">
            <w:pPr>
              <w:rPr>
                <w:rFonts w:ascii="Times New Roman" w:hAnsi="Times New Roman" w:cs="Times New Roman"/>
                <w:sz w:val="24"/>
                <w:szCs w:val="24"/>
              </w:rPr>
            </w:pP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Knudsen</w:t>
            </w:r>
            <w:r w:rsidR="003A78D2">
              <w:rPr>
                <w:rFonts w:ascii="Times New Roman" w:hAnsi="Times New Roman" w:cs="Times New Roman"/>
                <w:sz w:val="24"/>
                <w:szCs w:val="24"/>
              </w:rPr>
              <w:t xml:space="preserve"> [</w:t>
            </w:r>
            <w:r w:rsidR="00AF750F">
              <w:rPr>
                <w:rFonts w:ascii="Times New Roman" w:hAnsi="Times New Roman" w:cs="Times New Roman"/>
                <w:sz w:val="24"/>
                <w:szCs w:val="24"/>
              </w:rPr>
              <w:t>51</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 section</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Danish community=4082 ‘preponderance of women”</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Oh</w:t>
            </w:r>
            <w:r w:rsidR="003A78D2">
              <w:rPr>
                <w:rFonts w:ascii="Times New Roman" w:hAnsi="Times New Roman" w:cs="Times New Roman"/>
                <w:sz w:val="24"/>
                <w:szCs w:val="24"/>
              </w:rPr>
              <w:t xml:space="preserve"> [5</w:t>
            </w:r>
            <w:r w:rsidR="00AF750F">
              <w:rPr>
                <w:rFonts w:ascii="Times New Roman" w:hAnsi="Times New Roman" w:cs="Times New Roman"/>
                <w:sz w:val="24"/>
                <w:szCs w:val="24"/>
              </w:rPr>
              <w:t>4</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Korean community; n=4275;age 49; female 50%</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G- Garcia</w:t>
            </w:r>
            <w:r w:rsidR="003A78D2">
              <w:rPr>
                <w:rFonts w:ascii="Times New Roman" w:hAnsi="Times New Roman" w:cs="Times New Roman"/>
                <w:sz w:val="24"/>
                <w:szCs w:val="24"/>
              </w:rPr>
              <w:t xml:space="preserve"> [4</w:t>
            </w:r>
            <w:r w:rsidR="00AF750F">
              <w:rPr>
                <w:rFonts w:ascii="Times New Roman" w:hAnsi="Times New Roman" w:cs="Times New Roman"/>
                <w:sz w:val="24"/>
                <w:szCs w:val="24"/>
              </w:rPr>
              <w:t>6</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Cross-section</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 xml:space="preserve">Mexican community n=3033;age </w:t>
            </w:r>
            <w:r>
              <w:rPr>
                <w:rFonts w:ascii="Times New Roman" w:hAnsi="Times New Roman" w:cs="Times New Roman"/>
                <w:sz w:val="24"/>
                <w:szCs w:val="24"/>
              </w:rPr>
              <w:lastRenderedPageBreak/>
              <w:t>42±10;female 51%</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lastRenderedPageBreak/>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lastRenderedPageBreak/>
              <w:t>Kim</w:t>
            </w:r>
            <w:r w:rsidR="003A78D2">
              <w:rPr>
                <w:rFonts w:ascii="Times New Roman" w:hAnsi="Times New Roman" w:cs="Times New Roman"/>
                <w:sz w:val="24"/>
                <w:szCs w:val="24"/>
              </w:rPr>
              <w:t xml:space="preserve"> [5</w:t>
            </w:r>
            <w:r w:rsidR="00EF4392">
              <w:rPr>
                <w:rFonts w:ascii="Times New Roman" w:hAnsi="Times New Roman" w:cs="Times New Roman"/>
                <w:sz w:val="24"/>
                <w:szCs w:val="24"/>
              </w:rPr>
              <w:t>5</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 section-retrospective</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Korean medical centre attendees; n=13496;age 51±7; male 60%</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Chaker</w:t>
            </w:r>
            <w:r w:rsidR="003A78D2">
              <w:rPr>
                <w:rFonts w:ascii="Times New Roman" w:hAnsi="Times New Roman" w:cs="Times New Roman"/>
                <w:sz w:val="24"/>
                <w:szCs w:val="24"/>
              </w:rPr>
              <w:t>[5</w:t>
            </w:r>
            <w:r w:rsidR="00EF4392">
              <w:rPr>
                <w:rFonts w:ascii="Times New Roman" w:hAnsi="Times New Roman" w:cs="Times New Roman"/>
                <w:sz w:val="24"/>
                <w:szCs w:val="24"/>
              </w:rPr>
              <w:t>2</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diabetes</w:t>
            </w: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 n=8542;age 65±10;female 58%</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bl>
    <w:p w:rsidR="009669B1" w:rsidRDefault="00D014D8" w:rsidP="009669B1">
      <w:pPr>
        <w:ind w:left="-993"/>
        <w:rPr>
          <w:rFonts w:ascii="Times New Roman" w:hAnsi="Times New Roman" w:cs="Times New Roman"/>
          <w:sz w:val="24"/>
          <w:szCs w:val="24"/>
        </w:rPr>
      </w:pPr>
      <w:r w:rsidRPr="003C660C">
        <w:rPr>
          <w:rFonts w:ascii="Times New Roman" w:hAnsi="Times New Roman" w:cs="Times New Roman"/>
          <w:sz w:val="24"/>
          <w:szCs w:val="24"/>
        </w:rPr>
        <w:t>NOS, adapted Newcastle-Ottawa quality assessment scale (the higher number out of 9, the better study). *NOS not applied since a meta-analysis.</w:t>
      </w:r>
    </w:p>
    <w:p w:rsidR="00CA3355" w:rsidRDefault="00CA3355"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Pr="003C660C" w:rsidRDefault="00D014D8" w:rsidP="00CA3355">
      <w:pPr>
        <w:rPr>
          <w:rFonts w:ascii="Times New Roman" w:hAnsi="Times New Roman" w:cs="Times New Roman"/>
          <w:sz w:val="24"/>
          <w:szCs w:val="24"/>
        </w:rPr>
      </w:pPr>
    </w:p>
    <w:p w:rsidR="00CA3355" w:rsidRDefault="00CA3355" w:rsidP="00D04344">
      <w:pPr>
        <w:rPr>
          <w:rFonts w:ascii="Times New Roman" w:hAnsi="Times New Roman" w:cs="Times New Roman"/>
          <w:sz w:val="24"/>
          <w:szCs w:val="24"/>
        </w:rPr>
        <w:sectPr w:rsidR="00CA3355" w:rsidSect="0062684B">
          <w:footerReference w:type="default" r:id="rId15"/>
          <w:pgSz w:w="11906" w:h="16838"/>
          <w:pgMar w:top="1440" w:right="1440" w:bottom="1440" w:left="1440" w:header="708" w:footer="708" w:gutter="0"/>
          <w:cols w:space="708"/>
          <w:docGrid w:linePitch="360"/>
        </w:sectPr>
      </w:pPr>
    </w:p>
    <w:p w:rsidR="00CA3355" w:rsidRPr="00CA3355" w:rsidRDefault="00CA3355" w:rsidP="00CA3355">
      <w:pPr>
        <w:rPr>
          <w:rFonts w:ascii="Times New Roman" w:hAnsi="Times New Roman" w:cs="Times New Roman"/>
          <w:sz w:val="24"/>
          <w:szCs w:val="24"/>
        </w:rPr>
      </w:pPr>
      <w:r w:rsidRPr="003C660C">
        <w:rPr>
          <w:rFonts w:ascii="Times New Roman" w:hAnsi="Times New Roman" w:cs="Times New Roman"/>
          <w:b/>
          <w:sz w:val="24"/>
          <w:szCs w:val="24"/>
        </w:rPr>
        <w:lastRenderedPageBreak/>
        <w:t>Table 2</w:t>
      </w:r>
      <w:r w:rsidRPr="003C660C">
        <w:rPr>
          <w:rFonts w:ascii="Times New Roman" w:hAnsi="Times New Roman" w:cs="Times New Roman"/>
          <w:sz w:val="24"/>
          <w:szCs w:val="24"/>
        </w:rPr>
        <w:t xml:space="preserve"> </w:t>
      </w:r>
      <w:r w:rsidR="00375521">
        <w:rPr>
          <w:rFonts w:ascii="Times New Roman" w:hAnsi="Times New Roman" w:cs="Times New Roman"/>
          <w:sz w:val="24"/>
          <w:szCs w:val="24"/>
        </w:rPr>
        <w:t xml:space="preserve">Indicative summary of studies showing at least one significant correlation of clinical state with FT4 but not with TSH. </w:t>
      </w:r>
      <w:r w:rsidR="005777A3">
        <w:rPr>
          <w:rFonts w:ascii="Times New Roman" w:hAnsi="Times New Roman" w:cs="Times New Roman"/>
          <w:sz w:val="24"/>
          <w:szCs w:val="24"/>
        </w:rPr>
        <w:t>The complete tabulation of results is on the spread sheet supplement.</w:t>
      </w:r>
    </w:p>
    <w:tbl>
      <w:tblPr>
        <w:tblStyle w:val="TableGrid"/>
        <w:tblW w:w="11980" w:type="dxa"/>
        <w:tblInd w:w="-5" w:type="dxa"/>
        <w:tblLook w:val="04A0"/>
      </w:tblPr>
      <w:tblGrid>
        <w:gridCol w:w="2362"/>
        <w:gridCol w:w="3093"/>
        <w:gridCol w:w="1601"/>
        <w:gridCol w:w="2487"/>
        <w:gridCol w:w="1202"/>
        <w:gridCol w:w="1235"/>
      </w:tblGrid>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1</w:t>
            </w:r>
            <w:r w:rsidRPr="003C660C">
              <w:rPr>
                <w:rFonts w:ascii="Times New Roman" w:hAnsi="Times New Roman" w:cs="Times New Roman"/>
                <w:sz w:val="24"/>
                <w:szCs w:val="24"/>
                <w:vertAlign w:val="superscript"/>
              </w:rPr>
              <w:t>st</w:t>
            </w:r>
            <w:r w:rsidRPr="003C660C">
              <w:rPr>
                <w:rFonts w:ascii="Times New Roman" w:hAnsi="Times New Roman" w:cs="Times New Roman"/>
                <w:sz w:val="24"/>
                <w:szCs w:val="24"/>
              </w:rPr>
              <w:t xml:space="preserve"> author and </w:t>
            </w:r>
            <w:commentRangeStart w:id="357"/>
            <w:r w:rsidRPr="003C660C">
              <w:rPr>
                <w:rFonts w:ascii="Times New Roman" w:hAnsi="Times New Roman" w:cs="Times New Roman"/>
                <w:sz w:val="24"/>
                <w:szCs w:val="24"/>
              </w:rPr>
              <w:t>year</w:t>
            </w:r>
            <w:commentRangeEnd w:id="357"/>
            <w:r w:rsidRPr="003C660C">
              <w:rPr>
                <w:rStyle w:val="CommentReference"/>
                <w:rFonts w:ascii="Times New Roman" w:hAnsi="Times New Roman" w:cs="Times New Roman"/>
                <w:sz w:val="24"/>
                <w:szCs w:val="24"/>
              </w:rPr>
              <w:commentReference w:id="357"/>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Studied outcome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 value TSH </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‘Crude’P-value FT4 </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adjusted P-value TSH </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adjusted P-valueFT4</w:t>
            </w:r>
          </w:p>
        </w:tc>
      </w:tr>
      <w:tr w:rsidR="00D0130E" w:rsidRPr="003C660C" w:rsidTr="00D0130E">
        <w:tc>
          <w:tcPr>
            <w:tcW w:w="11980" w:type="dxa"/>
            <w:gridSpan w:val="6"/>
          </w:tcPr>
          <w:p w:rsidR="009669B1" w:rsidRDefault="00D0130E" w:rsidP="009669B1">
            <w:pPr>
              <w:jc w:val="center"/>
              <w:rPr>
                <w:rFonts w:ascii="Times New Roman" w:hAnsi="Times New Roman" w:cs="Times New Roman"/>
                <w:sz w:val="24"/>
                <w:szCs w:val="24"/>
              </w:rPr>
            </w:pPr>
            <w:r w:rsidRPr="003C660C">
              <w:rPr>
                <w:rFonts w:ascii="Times New Roman" w:hAnsi="Times New Roman" w:cs="Times New Roman"/>
                <w:b/>
                <w:sz w:val="24"/>
                <w:szCs w:val="24"/>
              </w:rPr>
              <w:t xml:space="preserve">Studies </w:t>
            </w:r>
            <w:r w:rsidR="005777A3">
              <w:rPr>
                <w:rFonts w:ascii="Times New Roman" w:hAnsi="Times New Roman" w:cs="Times New Roman"/>
                <w:b/>
                <w:sz w:val="24"/>
                <w:szCs w:val="24"/>
              </w:rPr>
              <w:t>of higher thyroid function</w:t>
            </w:r>
          </w:p>
        </w:tc>
      </w:tr>
      <w:tr w:rsidR="00D0130E" w:rsidRPr="003C660C" w:rsidTr="00D0130E">
        <w:tc>
          <w:tcPr>
            <w:tcW w:w="2362" w:type="dxa"/>
          </w:tcPr>
          <w:p w:rsidR="00D0130E" w:rsidRPr="003C660C" w:rsidRDefault="00D0130E" w:rsidP="00DA1F03">
            <w:pPr>
              <w:rPr>
                <w:rFonts w:ascii="Times New Roman" w:hAnsi="Times New Roman" w:cs="Times New Roman"/>
                <w:sz w:val="24"/>
                <w:szCs w:val="24"/>
              </w:rPr>
            </w:pPr>
            <w:r w:rsidRPr="003C660C">
              <w:rPr>
                <w:rFonts w:ascii="Times New Roman" w:hAnsi="Times New Roman" w:cs="Times New Roman"/>
                <w:sz w:val="24"/>
                <w:szCs w:val="24"/>
              </w:rPr>
              <w:t>Gammage 2007 [</w:t>
            </w:r>
            <w:r w:rsidR="00EF4392">
              <w:rPr>
                <w:rFonts w:ascii="Times New Roman" w:hAnsi="Times New Roman" w:cs="Times New Roman"/>
                <w:sz w:val="24"/>
                <w:szCs w:val="24"/>
              </w:rPr>
              <w:t>30</w:t>
            </w:r>
            <w:r w:rsidR="000E074E">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0.82</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Cappola 2015 [2</w:t>
            </w:r>
            <w:r w:rsidR="00EF4392">
              <w:rPr>
                <w:rFonts w:ascii="Times New Roman" w:hAnsi="Times New Roman" w:cs="Times New Roman"/>
                <w:sz w:val="24"/>
                <w:szCs w:val="24"/>
              </w:rPr>
              <w:t>8</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2487" w:type="dxa"/>
          </w:tcPr>
          <w:p w:rsidR="00D0130E" w:rsidRPr="003C660C" w:rsidRDefault="0006340C" w:rsidP="00057F34">
            <w:pPr>
              <w:rPr>
                <w:rFonts w:ascii="Times New Roman" w:hAnsi="Times New Roman" w:cs="Times New Roman"/>
                <w:sz w:val="24"/>
                <w:szCs w:val="24"/>
              </w:rPr>
            </w:pPr>
            <w:r>
              <w:rPr>
                <w:rFonts w:ascii="Times New Roman" w:hAnsi="Times New Roman" w:cs="Times New Roman"/>
                <w:sz w:val="24"/>
                <w:szCs w:val="24"/>
              </w:rPr>
              <w:t>0</w:t>
            </w:r>
            <w:r w:rsidR="00D0130E"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EF4392" w:rsidRPr="003C660C" w:rsidTr="00D0130E">
        <w:tc>
          <w:tcPr>
            <w:tcW w:w="2362"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Chaker 2015 [32]</w:t>
            </w:r>
          </w:p>
        </w:tc>
        <w:tc>
          <w:tcPr>
            <w:tcW w:w="3093"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601"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0.71</w:t>
            </w:r>
          </w:p>
        </w:tc>
        <w:tc>
          <w:tcPr>
            <w:tcW w:w="2487" w:type="dxa"/>
          </w:tcPr>
          <w:p w:rsidR="00EF4392" w:rsidRDefault="00EF4392" w:rsidP="00057F34">
            <w:pPr>
              <w:rPr>
                <w:rFonts w:ascii="Times New Roman" w:hAnsi="Times New Roman" w:cs="Times New Roman"/>
                <w:sz w:val="24"/>
                <w:szCs w:val="24"/>
              </w:rPr>
            </w:pPr>
            <w:r>
              <w:rPr>
                <w:rFonts w:ascii="Times New Roman" w:hAnsi="Times New Roman" w:cs="Times New Roman"/>
                <w:sz w:val="24"/>
                <w:szCs w:val="24"/>
              </w:rPr>
              <w:t>0.008</w:t>
            </w:r>
          </w:p>
        </w:tc>
        <w:tc>
          <w:tcPr>
            <w:tcW w:w="1202"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0.60</w:t>
            </w:r>
          </w:p>
        </w:tc>
        <w:tc>
          <w:tcPr>
            <w:tcW w:w="1235" w:type="dxa"/>
          </w:tcPr>
          <w:p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Heart failure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Composite cardiovascular outcome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Chaker 2016 [</w:t>
            </w:r>
            <w:r w:rsidR="00DA1F03">
              <w:rPr>
                <w:rFonts w:ascii="Times New Roman" w:hAnsi="Times New Roman" w:cs="Times New Roman"/>
                <w:sz w:val="24"/>
                <w:szCs w:val="24"/>
              </w:rPr>
              <w:t>7</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Sudden cardiac death</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 Ven 2014 [</w:t>
            </w:r>
            <w:r w:rsidR="00DA1F03">
              <w:rPr>
                <w:rFonts w:ascii="Times New Roman" w:hAnsi="Times New Roman" w:cs="Times New Roman"/>
                <w:sz w:val="24"/>
                <w:szCs w:val="24"/>
              </w:rPr>
              <w:t>6</w:t>
            </w:r>
            <w:r w:rsidR="00EF4392">
              <w:rPr>
                <w:rFonts w:ascii="Times New Roman" w:hAnsi="Times New Roman" w:cs="Times New Roman"/>
                <w:sz w:val="24"/>
                <w:szCs w:val="24"/>
              </w:rPr>
              <w:t>9</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&lt;0.005</w:t>
            </w:r>
          </w:p>
        </w:tc>
      </w:tr>
      <w:tr w:rsidR="00D0130E" w:rsidRPr="003C660C" w:rsidTr="00D0130E">
        <w:tc>
          <w:tcPr>
            <w:tcW w:w="2362" w:type="dxa"/>
          </w:tcPr>
          <w:p w:rsidR="008A17E0" w:rsidRDefault="00D0130E" w:rsidP="008A17E0">
            <w:pPr>
              <w:rPr>
                <w:rFonts w:ascii="Times New Roman" w:hAnsi="Times New Roman" w:cs="Times New Roman"/>
                <w:sz w:val="24"/>
                <w:szCs w:val="24"/>
              </w:rPr>
            </w:pPr>
            <w:r w:rsidRPr="003C660C">
              <w:rPr>
                <w:rFonts w:ascii="Times New Roman" w:hAnsi="Times New Roman" w:cs="Times New Roman"/>
                <w:sz w:val="24"/>
                <w:szCs w:val="24"/>
              </w:rPr>
              <w:t>Inoue 2016[</w:t>
            </w:r>
            <w:r w:rsidR="00EF4392">
              <w:rPr>
                <w:rFonts w:ascii="Times New Roman" w:hAnsi="Times New Roman" w:cs="Times New Roman"/>
                <w:sz w:val="24"/>
                <w:szCs w:val="24"/>
              </w:rPr>
              <w:t>70</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2013 [</w:t>
            </w:r>
            <w:r w:rsidR="00DA1F03">
              <w:rPr>
                <w:rFonts w:ascii="Times New Roman" w:hAnsi="Times New Roman" w:cs="Times New Roman"/>
                <w:sz w:val="24"/>
                <w:szCs w:val="24"/>
              </w:rPr>
              <w:t>6</w:t>
            </w:r>
            <w:r w:rsidR="00EF4392">
              <w:rPr>
                <w:rFonts w:ascii="Times New Roman" w:hAnsi="Times New Roman" w:cs="Times New Roman"/>
                <w:sz w:val="24"/>
                <w:szCs w:val="24"/>
              </w:rPr>
              <w:t>8</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0.250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den Beld 2005 [</w:t>
            </w:r>
            <w:r w:rsidR="00DA1F03">
              <w:rPr>
                <w:rFonts w:ascii="Times New Roman" w:hAnsi="Times New Roman" w:cs="Times New Roman"/>
                <w:sz w:val="24"/>
                <w:szCs w:val="24"/>
              </w:rPr>
              <w:t>6</w:t>
            </w:r>
            <w:r w:rsidR="00EF4392">
              <w:rPr>
                <w:rFonts w:ascii="Times New Roman" w:hAnsi="Times New Roman" w:cs="Times New Roman"/>
                <w:sz w:val="24"/>
                <w:szCs w:val="24"/>
              </w:rPr>
              <w:t>6</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Gussekloo</w:t>
            </w:r>
            <w:r w:rsidR="00375521">
              <w:rPr>
                <w:rFonts w:ascii="Times New Roman" w:hAnsi="Times New Roman" w:cs="Times New Roman"/>
                <w:sz w:val="24"/>
                <w:szCs w:val="24"/>
              </w:rPr>
              <w:t xml:space="preserve"> [6</w:t>
            </w:r>
            <w:r w:rsidR="00EF4392">
              <w:rPr>
                <w:rFonts w:ascii="Times New Roman" w:hAnsi="Times New Roman" w:cs="Times New Roman"/>
                <w:sz w:val="24"/>
                <w:szCs w:val="24"/>
              </w:rPr>
              <w:t>7</w:t>
            </w:r>
            <w:r w:rsidR="00375521">
              <w:rPr>
                <w:rFonts w:ascii="Times New Roman" w:hAnsi="Times New Roman" w:cs="Times New Roman"/>
                <w:sz w:val="24"/>
                <w:szCs w:val="24"/>
              </w:rPr>
              <w:t>]</w:t>
            </w:r>
          </w:p>
        </w:tc>
        <w:tc>
          <w:tcPr>
            <w:tcW w:w="3093"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0.17</w:t>
            </w:r>
          </w:p>
        </w:tc>
        <w:tc>
          <w:tcPr>
            <w:tcW w:w="2487"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0.001</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Low physical function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0.006</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8A17E0" w:rsidRDefault="00D0130E" w:rsidP="008A17E0">
            <w:pPr>
              <w:rPr>
                <w:rFonts w:ascii="Times New Roman" w:hAnsi="Times New Roman" w:cs="Times New Roman"/>
                <w:sz w:val="24"/>
                <w:szCs w:val="24"/>
              </w:rPr>
            </w:pPr>
            <w:r w:rsidRPr="003C660C">
              <w:rPr>
                <w:rFonts w:ascii="Times New Roman" w:hAnsi="Times New Roman" w:cs="Times New Roman"/>
                <w:sz w:val="24"/>
                <w:szCs w:val="24"/>
              </w:rPr>
              <w:t>Yeap 2012 [</w:t>
            </w:r>
            <w:r w:rsidR="00DA1F03">
              <w:rPr>
                <w:rFonts w:ascii="Times New Roman" w:hAnsi="Times New Roman" w:cs="Times New Roman"/>
                <w:sz w:val="24"/>
                <w:szCs w:val="24"/>
              </w:rPr>
              <w:t>6</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0.621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 (TSH normal)</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0.026</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2018 [</w:t>
            </w:r>
            <w:r w:rsidR="00DA1F03">
              <w:rPr>
                <w:rFonts w:ascii="Times New Roman" w:hAnsi="Times New Roman" w:cs="Times New Roman"/>
                <w:sz w:val="24"/>
                <w:szCs w:val="24"/>
              </w:rPr>
              <w:t>6</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de Jong 2006[</w:t>
            </w:r>
            <w:r w:rsidR="00DA1F03">
              <w:rPr>
                <w:rFonts w:ascii="Times New Roman" w:hAnsi="Times New Roman" w:cs="Times New Roman"/>
                <w:sz w:val="24"/>
                <w:szCs w:val="24"/>
              </w:rPr>
              <w:t>6</w:t>
            </w:r>
            <w:r w:rsidR="00EF4392">
              <w:rPr>
                <w:rFonts w:ascii="Times New Roman" w:hAnsi="Times New Roman" w:cs="Times New Roman"/>
                <w:sz w:val="24"/>
                <w:szCs w:val="24"/>
              </w:rPr>
              <w:t>2</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Hippocampal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Amygdala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Roef 2011 [</w:t>
            </w:r>
            <w:r w:rsidR="00DA1F03">
              <w:rPr>
                <w:rFonts w:ascii="Times New Roman" w:hAnsi="Times New Roman" w:cs="Times New Roman"/>
                <w:sz w:val="24"/>
                <w:szCs w:val="24"/>
              </w:rPr>
              <w:t>3</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0.40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0.15/0.002/0.02*</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total body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0.053/0.006/0.007*</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radius trabecular</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der Deure 2008 [</w:t>
            </w:r>
            <w:r w:rsidR="00DA1F03">
              <w:rPr>
                <w:rFonts w:ascii="Times New Roman" w:hAnsi="Times New Roman" w:cs="Times New Roman"/>
                <w:sz w:val="24"/>
                <w:szCs w:val="24"/>
              </w:rPr>
              <w:t>3</w:t>
            </w:r>
            <w:r w:rsidR="00EF4392">
              <w:rPr>
                <w:rFonts w:ascii="Times New Roman" w:hAnsi="Times New Roman" w:cs="Times New Roman"/>
                <w:sz w:val="24"/>
                <w:szCs w:val="24"/>
              </w:rPr>
              <w:t>7</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0.009</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femoral neck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Murphy 2010 [</w:t>
            </w:r>
            <w:r w:rsidR="00DA1F03">
              <w:rPr>
                <w:rFonts w:ascii="Times New Roman" w:hAnsi="Times New Roman" w:cs="Times New Roman"/>
                <w:sz w:val="24"/>
                <w:szCs w:val="24"/>
              </w:rPr>
              <w:t>3</w:t>
            </w:r>
            <w:r w:rsidR="00EF4392">
              <w:rPr>
                <w:rFonts w:ascii="Times New Roman" w:hAnsi="Times New Roman" w:cs="Times New Roman"/>
                <w:sz w:val="24"/>
                <w:szCs w:val="24"/>
              </w:rPr>
              <w:t>6</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0.286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Rijn 2014 [</w:t>
            </w:r>
            <w:r w:rsidR="00DA1F03">
              <w:rPr>
                <w:rFonts w:ascii="Times New Roman" w:hAnsi="Times New Roman" w:cs="Times New Roman"/>
                <w:sz w:val="24"/>
                <w:szCs w:val="24"/>
              </w:rPr>
              <w:t>3</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Osteoporosis/osteopenia</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p w:rsidR="00D0130E" w:rsidRPr="003C660C" w:rsidRDefault="00D0130E" w:rsidP="00057F34">
            <w:pPr>
              <w:rPr>
                <w:rFonts w:ascii="Times New Roman" w:hAnsi="Times New Roman" w:cs="Times New Roman"/>
                <w:sz w:val="24"/>
                <w:szCs w:val="24"/>
              </w:rPr>
            </w:pPr>
          </w:p>
        </w:tc>
      </w:tr>
      <w:tr w:rsidR="00D0130E" w:rsidRPr="003C660C" w:rsidTr="00D0130E">
        <w:tc>
          <w:tcPr>
            <w:tcW w:w="11980" w:type="dxa"/>
            <w:gridSpan w:val="6"/>
          </w:tcPr>
          <w:p w:rsidR="009669B1" w:rsidRDefault="00D0130E" w:rsidP="009669B1">
            <w:pPr>
              <w:jc w:val="center"/>
              <w:rPr>
                <w:rFonts w:ascii="Times New Roman" w:hAnsi="Times New Roman" w:cs="Times New Roman"/>
                <w:b/>
                <w:sz w:val="24"/>
                <w:szCs w:val="24"/>
              </w:rPr>
            </w:pPr>
            <w:r w:rsidRPr="003C660C">
              <w:rPr>
                <w:rStyle w:val="CommentReference"/>
                <w:rFonts w:ascii="Times New Roman" w:hAnsi="Times New Roman" w:cs="Times New Roman"/>
                <w:sz w:val="24"/>
                <w:szCs w:val="24"/>
              </w:rPr>
              <w:commentReference w:id="358"/>
            </w:r>
            <w:r w:rsidR="00DE75B6" w:rsidRPr="00DE75B6">
              <w:rPr>
                <w:rFonts w:ascii="Times New Roman" w:hAnsi="Times New Roman" w:cs="Times New Roman"/>
                <w:b/>
                <w:sz w:val="24"/>
                <w:szCs w:val="24"/>
              </w:rPr>
              <w:t xml:space="preserve">Studies </w:t>
            </w:r>
            <w:r w:rsidR="005777A3">
              <w:rPr>
                <w:rFonts w:ascii="Times New Roman" w:hAnsi="Times New Roman" w:cs="Times New Roman"/>
                <w:b/>
                <w:sz w:val="24"/>
                <w:szCs w:val="24"/>
              </w:rPr>
              <w:t>of lower thyroid function</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Volpato 2002 [</w:t>
            </w:r>
            <w:r w:rsidR="00EF4392">
              <w:rPr>
                <w:rFonts w:ascii="Times New Roman" w:hAnsi="Times New Roman" w:cs="Times New Roman"/>
                <w:sz w:val="24"/>
                <w:szCs w:val="24"/>
              </w:rPr>
              <w:t>60</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Cognitive decline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Makepeace 2008 [</w:t>
            </w:r>
            <w:r w:rsidR="00EF4392">
              <w:rPr>
                <w:rFonts w:ascii="Times New Roman" w:hAnsi="Times New Roman" w:cs="Times New Roman"/>
                <w:sz w:val="24"/>
                <w:szCs w:val="24"/>
              </w:rPr>
              <w:t>50</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Oh</w:t>
            </w:r>
            <w:r w:rsidR="00375521">
              <w:rPr>
                <w:rFonts w:ascii="Times New Roman" w:hAnsi="Times New Roman" w:cs="Times New Roman"/>
                <w:sz w:val="24"/>
                <w:szCs w:val="24"/>
              </w:rPr>
              <w:t xml:space="preserve"> [5</w:t>
            </w:r>
            <w:r w:rsidR="00EF4392">
              <w:rPr>
                <w:rFonts w:ascii="Times New Roman" w:hAnsi="Times New Roman" w:cs="Times New Roman"/>
                <w:sz w:val="24"/>
                <w:szCs w:val="24"/>
              </w:rPr>
              <w:t>4</w:t>
            </w:r>
            <w:r w:rsidR="00375521">
              <w:rPr>
                <w:rFonts w:ascii="Times New Roman" w:hAnsi="Times New Roman" w:cs="Times New Roman"/>
                <w:sz w:val="24"/>
                <w:szCs w:val="24"/>
              </w:rPr>
              <w:t>]</w:t>
            </w:r>
          </w:p>
        </w:tc>
        <w:tc>
          <w:tcPr>
            <w:tcW w:w="3093"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High Triglycerides</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0.006</w:t>
            </w:r>
          </w:p>
        </w:tc>
        <w:tc>
          <w:tcPr>
            <w:tcW w:w="2487" w:type="dxa"/>
          </w:tcPr>
          <w:p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w:t>
            </w:r>
            <w:r w:rsidR="008175EF">
              <w:rPr>
                <w:rFonts w:ascii="Times New Roman" w:hAnsi="Times New Roman" w:cs="Times New Roman"/>
                <w:sz w:val="24"/>
                <w:szCs w:val="24"/>
              </w:rPr>
              <w:t>0.001</w:t>
            </w:r>
          </w:p>
        </w:tc>
        <w:tc>
          <w:tcPr>
            <w:tcW w:w="1202"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0.510</w:t>
            </w:r>
          </w:p>
        </w:tc>
        <w:tc>
          <w:tcPr>
            <w:tcW w:w="1235"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0.003</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Kim</w:t>
            </w:r>
            <w:r w:rsidR="00375521">
              <w:rPr>
                <w:rFonts w:ascii="Times New Roman" w:hAnsi="Times New Roman" w:cs="Times New Roman"/>
                <w:sz w:val="24"/>
                <w:szCs w:val="24"/>
              </w:rPr>
              <w:t xml:space="preserve"> [5</w:t>
            </w:r>
            <w:r w:rsidR="00EF4392">
              <w:rPr>
                <w:rFonts w:ascii="Times New Roman" w:hAnsi="Times New Roman" w:cs="Times New Roman"/>
                <w:sz w:val="24"/>
                <w:szCs w:val="24"/>
              </w:rPr>
              <w:t>5</w:t>
            </w:r>
            <w:r w:rsidR="00375521">
              <w:rPr>
                <w:rFonts w:ascii="Times New Roman" w:hAnsi="Times New Roman" w:cs="Times New Roman"/>
                <w:sz w:val="24"/>
                <w:szCs w:val="24"/>
              </w:rPr>
              <w:t>]</w:t>
            </w:r>
          </w:p>
        </w:tc>
        <w:tc>
          <w:tcPr>
            <w:tcW w:w="3093"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Obesity (paradoxical)</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0.019</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Systolic BP</w:t>
            </w:r>
          </w:p>
        </w:tc>
        <w:tc>
          <w:tcPr>
            <w:tcW w:w="1601" w:type="dxa"/>
          </w:tcPr>
          <w:p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793F9C" w:rsidRPr="003C660C" w:rsidTr="00D0130E">
        <w:tc>
          <w:tcPr>
            <w:tcW w:w="2362" w:type="dxa"/>
          </w:tcPr>
          <w:p w:rsidR="00793F9C" w:rsidRPr="003C660C" w:rsidRDefault="00793F9C" w:rsidP="00057F34">
            <w:pPr>
              <w:rPr>
                <w:rFonts w:ascii="Times New Roman" w:hAnsi="Times New Roman" w:cs="Times New Roman"/>
                <w:sz w:val="24"/>
                <w:szCs w:val="24"/>
              </w:rPr>
            </w:pPr>
          </w:p>
        </w:tc>
        <w:tc>
          <w:tcPr>
            <w:tcW w:w="3093" w:type="dxa"/>
          </w:tcPr>
          <w:p w:rsidR="00793F9C" w:rsidRDefault="00793F9C" w:rsidP="00057F34">
            <w:pPr>
              <w:rPr>
                <w:rFonts w:ascii="Times New Roman" w:hAnsi="Times New Roman" w:cs="Times New Roman"/>
                <w:sz w:val="24"/>
                <w:szCs w:val="24"/>
              </w:rPr>
            </w:pPr>
            <w:r>
              <w:rPr>
                <w:rFonts w:ascii="Times New Roman" w:hAnsi="Times New Roman" w:cs="Times New Roman"/>
                <w:sz w:val="24"/>
                <w:szCs w:val="24"/>
              </w:rPr>
              <w:t>Diastolic BP</w:t>
            </w:r>
          </w:p>
        </w:tc>
        <w:tc>
          <w:tcPr>
            <w:tcW w:w="1601" w:type="dxa"/>
          </w:tcPr>
          <w:p w:rsidR="00793F9C"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rsidR="00793F9C"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793F9C" w:rsidRPr="003C660C" w:rsidRDefault="00793F9C" w:rsidP="00057F34">
            <w:pPr>
              <w:rPr>
                <w:rFonts w:ascii="Times New Roman" w:hAnsi="Times New Roman" w:cs="Times New Roman"/>
                <w:sz w:val="24"/>
                <w:szCs w:val="24"/>
              </w:rPr>
            </w:pPr>
          </w:p>
        </w:tc>
        <w:tc>
          <w:tcPr>
            <w:tcW w:w="1235" w:type="dxa"/>
          </w:tcPr>
          <w:p w:rsidR="00793F9C" w:rsidRPr="003C660C" w:rsidRDefault="00793F9C"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G-Garcia</w:t>
            </w:r>
            <w:r w:rsidR="00375521">
              <w:rPr>
                <w:rFonts w:ascii="Times New Roman" w:hAnsi="Times New Roman" w:cs="Times New Roman"/>
                <w:sz w:val="24"/>
                <w:szCs w:val="24"/>
              </w:rPr>
              <w:t xml:space="preserve"> [4</w:t>
            </w:r>
            <w:r w:rsidR="00EF4392">
              <w:rPr>
                <w:rFonts w:ascii="Times New Roman" w:hAnsi="Times New Roman" w:cs="Times New Roman"/>
                <w:sz w:val="24"/>
                <w:szCs w:val="24"/>
              </w:rPr>
              <w:t>6</w:t>
            </w:r>
            <w:r w:rsidR="00375521">
              <w:rPr>
                <w:rFonts w:ascii="Times New Roman" w:hAnsi="Times New Roman" w:cs="Times New Roman"/>
                <w:sz w:val="24"/>
                <w:szCs w:val="24"/>
              </w:rPr>
              <w:t>]</w:t>
            </w:r>
          </w:p>
        </w:tc>
        <w:tc>
          <w:tcPr>
            <w:tcW w:w="3093" w:type="dxa"/>
          </w:tcPr>
          <w:p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Glucose</w:t>
            </w:r>
          </w:p>
        </w:tc>
        <w:tc>
          <w:tcPr>
            <w:tcW w:w="1601" w:type="dxa"/>
          </w:tcPr>
          <w:p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0.775</w:t>
            </w:r>
          </w:p>
        </w:tc>
        <w:tc>
          <w:tcPr>
            <w:tcW w:w="2487" w:type="dxa"/>
          </w:tcPr>
          <w:p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0.010</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Insulin</w:t>
            </w:r>
          </w:p>
        </w:tc>
        <w:tc>
          <w:tcPr>
            <w:tcW w:w="1601"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0.016</w:t>
            </w:r>
          </w:p>
        </w:tc>
        <w:tc>
          <w:tcPr>
            <w:tcW w:w="2487"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HOMA-IR</w:t>
            </w:r>
          </w:p>
        </w:tc>
        <w:tc>
          <w:tcPr>
            <w:tcW w:w="1601"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0.046</w:t>
            </w:r>
          </w:p>
        </w:tc>
        <w:tc>
          <w:tcPr>
            <w:tcW w:w="2487"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HDL</w:t>
            </w:r>
          </w:p>
        </w:tc>
        <w:tc>
          <w:tcPr>
            <w:tcW w:w="1601" w:type="dxa"/>
          </w:tcPr>
          <w:p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0.120</w:t>
            </w:r>
          </w:p>
        </w:tc>
        <w:tc>
          <w:tcPr>
            <w:tcW w:w="2487" w:type="dxa"/>
          </w:tcPr>
          <w:p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rsidR="00793F9C" w:rsidRPr="003C660C" w:rsidRDefault="00793F9C" w:rsidP="00057F34">
            <w:pPr>
              <w:rPr>
                <w:rFonts w:ascii="Times New Roman" w:hAnsi="Times New Roman" w:cs="Times New Roman"/>
                <w:sz w:val="24"/>
                <w:szCs w:val="24"/>
              </w:rPr>
            </w:pPr>
          </w:p>
        </w:tc>
        <w:tc>
          <w:tcPr>
            <w:tcW w:w="1235" w:type="dxa"/>
          </w:tcPr>
          <w:p w:rsidR="00793F9C" w:rsidRPr="003C660C" w:rsidRDefault="00793F9C" w:rsidP="00057F34">
            <w:pPr>
              <w:rPr>
                <w:rFonts w:ascii="Times New Roman" w:hAnsi="Times New Roman" w:cs="Times New Roman"/>
                <w:sz w:val="24"/>
                <w:szCs w:val="24"/>
              </w:rPr>
            </w:pPr>
          </w:p>
        </w:tc>
      </w:tr>
      <w:tr w:rsidR="00793F9C" w:rsidRPr="003C660C" w:rsidTr="00D0130E">
        <w:tc>
          <w:tcPr>
            <w:tcW w:w="2362" w:type="dxa"/>
          </w:tcPr>
          <w:p w:rsidR="00793F9C" w:rsidRDefault="00793F9C" w:rsidP="00057F34">
            <w:pPr>
              <w:rPr>
                <w:rFonts w:ascii="Times New Roman" w:hAnsi="Times New Roman" w:cs="Times New Roman"/>
                <w:sz w:val="24"/>
                <w:szCs w:val="24"/>
              </w:rPr>
            </w:pPr>
          </w:p>
        </w:tc>
        <w:tc>
          <w:tcPr>
            <w:tcW w:w="3093" w:type="dxa"/>
          </w:tcPr>
          <w:p w:rsidR="00793F9C" w:rsidRPr="003C660C" w:rsidRDefault="00793F9C" w:rsidP="00057F34">
            <w:pPr>
              <w:rPr>
                <w:rFonts w:ascii="Times New Roman" w:hAnsi="Times New Roman" w:cs="Times New Roman"/>
                <w:sz w:val="24"/>
                <w:szCs w:val="24"/>
              </w:rPr>
            </w:pPr>
          </w:p>
        </w:tc>
        <w:tc>
          <w:tcPr>
            <w:tcW w:w="1601" w:type="dxa"/>
          </w:tcPr>
          <w:p w:rsidR="00793F9C" w:rsidRPr="003C660C" w:rsidRDefault="00793F9C" w:rsidP="00057F34">
            <w:pPr>
              <w:rPr>
                <w:rFonts w:ascii="Times New Roman" w:hAnsi="Times New Roman" w:cs="Times New Roman"/>
                <w:sz w:val="24"/>
                <w:szCs w:val="24"/>
              </w:rPr>
            </w:pPr>
          </w:p>
        </w:tc>
        <w:tc>
          <w:tcPr>
            <w:tcW w:w="2487" w:type="dxa"/>
          </w:tcPr>
          <w:p w:rsidR="00793F9C" w:rsidRPr="003C660C" w:rsidRDefault="00793F9C" w:rsidP="00057F34">
            <w:pPr>
              <w:rPr>
                <w:rFonts w:ascii="Times New Roman" w:hAnsi="Times New Roman" w:cs="Times New Roman"/>
                <w:sz w:val="24"/>
                <w:szCs w:val="24"/>
              </w:rPr>
            </w:pPr>
          </w:p>
        </w:tc>
        <w:tc>
          <w:tcPr>
            <w:tcW w:w="1202" w:type="dxa"/>
          </w:tcPr>
          <w:p w:rsidR="00793F9C" w:rsidRPr="003C660C" w:rsidRDefault="00793F9C" w:rsidP="00057F34">
            <w:pPr>
              <w:rPr>
                <w:rFonts w:ascii="Times New Roman" w:hAnsi="Times New Roman" w:cs="Times New Roman"/>
                <w:sz w:val="24"/>
                <w:szCs w:val="24"/>
              </w:rPr>
            </w:pPr>
          </w:p>
        </w:tc>
        <w:tc>
          <w:tcPr>
            <w:tcW w:w="1235" w:type="dxa"/>
          </w:tcPr>
          <w:p w:rsidR="00793F9C" w:rsidRPr="003C660C" w:rsidRDefault="00793F9C"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Mehran 2017 [4</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Metabolic Syndrome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blood pressure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Triglycerides</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Shon 2008 [4</w:t>
            </w:r>
            <w:r w:rsidR="00EF4392">
              <w:rPr>
                <w:rFonts w:ascii="Times New Roman" w:hAnsi="Times New Roman" w:cs="Times New Roman"/>
                <w:sz w:val="24"/>
                <w:szCs w:val="24"/>
              </w:rPr>
              <w:t>9</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Roos 2007 [4</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0.079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0.162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0.038</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density lipoprotein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0.122</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0.007</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-systolic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0.396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0.690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0.019</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-diastolic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0.610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0.634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commentRangeStart w:id="359"/>
            <w:r w:rsidRPr="003C660C">
              <w:rPr>
                <w:rFonts w:ascii="Times New Roman" w:hAnsi="Times New Roman" w:cs="Times New Roman"/>
                <w:sz w:val="24"/>
                <w:szCs w:val="24"/>
              </w:rPr>
              <w:t>Jun</w:t>
            </w:r>
            <w:commentRangeEnd w:id="359"/>
            <w:r w:rsidRPr="003C660C">
              <w:rPr>
                <w:rStyle w:val="CommentReference"/>
                <w:rFonts w:ascii="Times New Roman" w:hAnsi="Times New Roman" w:cs="Times New Roman"/>
                <w:sz w:val="24"/>
                <w:szCs w:val="24"/>
              </w:rPr>
              <w:commentReference w:id="359"/>
            </w:r>
            <w:r w:rsidRPr="003C660C">
              <w:rPr>
                <w:rFonts w:ascii="Times New Roman" w:hAnsi="Times New Roman" w:cs="Times New Roman"/>
                <w:sz w:val="24"/>
                <w:szCs w:val="24"/>
              </w:rPr>
              <w:t xml:space="preserve"> 2017 [</w:t>
            </w:r>
            <w:r w:rsidR="00DA1F03">
              <w:rPr>
                <w:rFonts w:ascii="Times New Roman" w:hAnsi="Times New Roman" w:cs="Times New Roman"/>
                <w:sz w:val="24"/>
                <w:szCs w:val="24"/>
              </w:rPr>
              <w:t>5</w:t>
            </w:r>
            <w:r w:rsidR="00EF4392">
              <w:rPr>
                <w:rFonts w:ascii="Times New Roman" w:hAnsi="Times New Roman" w:cs="Times New Roman"/>
                <w:sz w:val="24"/>
                <w:szCs w:val="24"/>
              </w:rPr>
              <w:t>3</w:t>
            </w:r>
            <w:r w:rsidRPr="003C660C">
              <w:rPr>
                <w:rFonts w:ascii="Times New Roman" w:hAnsi="Times New Roman" w:cs="Times New Roman"/>
                <w:sz w:val="24"/>
                <w:szCs w:val="24"/>
              </w:rPr>
              <w:t xml:space="preserve">]        # (paradoxical result) </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&gt;/= 2 metabolic risk factors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Xu 2011 [</w:t>
            </w:r>
            <w:r w:rsidR="00DA1F03">
              <w:rPr>
                <w:rFonts w:ascii="Times New Roman" w:hAnsi="Times New Roman" w:cs="Times New Roman"/>
                <w:sz w:val="24"/>
                <w:szCs w:val="24"/>
              </w:rPr>
              <w:t>4</w:t>
            </w:r>
            <w:r w:rsidR="00EF4392">
              <w:rPr>
                <w:rFonts w:ascii="Times New Roman" w:hAnsi="Times New Roman" w:cs="Times New Roman"/>
                <w:sz w:val="24"/>
                <w:szCs w:val="24"/>
              </w:rPr>
              <w:t>2</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Body mass Index</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Serum uric acid</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0.018</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0.&lt;001**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0.013</w:t>
            </w:r>
          </w:p>
        </w:tc>
      </w:tr>
      <w:tr w:rsidR="00D0130E" w:rsidRPr="003C660C" w:rsidTr="00D0130E">
        <w:tc>
          <w:tcPr>
            <w:tcW w:w="2362" w:type="dxa"/>
          </w:tcPr>
          <w:p w:rsidR="008A17E0" w:rsidRDefault="00D0130E" w:rsidP="008A17E0">
            <w:pPr>
              <w:rPr>
                <w:rFonts w:ascii="Times New Roman" w:hAnsi="Times New Roman" w:cs="Times New Roman"/>
                <w:sz w:val="24"/>
                <w:szCs w:val="24"/>
              </w:rPr>
            </w:pPr>
            <w:r w:rsidRPr="003C660C">
              <w:rPr>
                <w:rFonts w:ascii="Times New Roman" w:hAnsi="Times New Roman" w:cs="Times New Roman"/>
                <w:sz w:val="24"/>
                <w:szCs w:val="24"/>
              </w:rPr>
              <w:t>Bano 2016 [</w:t>
            </w:r>
            <w:r w:rsidR="00DA1F03">
              <w:rPr>
                <w:rFonts w:ascii="Times New Roman" w:hAnsi="Times New Roman" w:cs="Times New Roman"/>
                <w:sz w:val="24"/>
                <w:szCs w:val="24"/>
              </w:rPr>
              <w:t>4</w:t>
            </w:r>
            <w:r w:rsidR="00EF4392">
              <w:rPr>
                <w:rFonts w:ascii="Times New Roman" w:hAnsi="Times New Roman" w:cs="Times New Roman"/>
                <w:sz w:val="24"/>
                <w:szCs w:val="24"/>
              </w:rPr>
              <w:t>3</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liver(total group)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 low Fatty liver Index (low risk)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Ittermann 2012 [</w:t>
            </w:r>
            <w:r w:rsidR="00EF4392">
              <w:rPr>
                <w:rFonts w:ascii="Times New Roman" w:hAnsi="Times New Roman" w:cs="Times New Roman"/>
                <w:sz w:val="24"/>
                <w:szCs w:val="24"/>
              </w:rPr>
              <w:t>41</w:t>
            </w:r>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Hepatic steatosis- men/women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0.069/0.594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bl>
    <w:p w:rsidR="00CA3355" w:rsidRDefault="00CA3355" w:rsidP="00CA3355">
      <w:pPr>
        <w:pStyle w:val="ListParagraph"/>
        <w:ind w:left="0"/>
        <w:rPr>
          <w:rFonts w:ascii="Times New Roman" w:hAnsi="Times New Roman" w:cs="Times New Roman"/>
          <w:sz w:val="24"/>
          <w:szCs w:val="24"/>
        </w:rPr>
      </w:pPr>
      <w:r w:rsidRPr="003C660C">
        <w:rPr>
          <w:rFonts w:ascii="Times New Roman" w:hAnsi="Times New Roman" w:cs="Times New Roman"/>
          <w:sz w:val="24"/>
          <w:szCs w:val="24"/>
        </w:rPr>
        <w:t>As the statistical methods vary between the studies only the significance of the results is tabulated. When 95% confidence intervals rather than p-values were provided in the referenced articles we translated these confidence intervals simply to p-values less than 0.05 or NS (non-significant).Tabulated is the ‘crude’ correlation and the correlation when adjusted for other factors- again the methodology of the ‘crude’ correlations and adjusted correlations varied study to study, i.e., in some studies the ‘crude’ correlation was partially corrected e.g. for age. FT4, free thyroxine.FT3, free triiodothyronine. *FT4/Total T4/FT3</w:t>
      </w:r>
      <w:r w:rsidR="00D0130E">
        <w:rPr>
          <w:rFonts w:ascii="Times New Roman" w:hAnsi="Times New Roman" w:cs="Times New Roman"/>
          <w:sz w:val="24"/>
          <w:szCs w:val="24"/>
        </w:rPr>
        <w:t>.</w:t>
      </w:r>
      <w:r w:rsidRPr="003C660C">
        <w:rPr>
          <w:rFonts w:ascii="Times New Roman" w:hAnsi="Times New Roman" w:cs="Times New Roman"/>
          <w:sz w:val="24"/>
          <w:szCs w:val="24"/>
        </w:rPr>
        <w:t xml:space="preserve"> ** Multivariate r</w:t>
      </w:r>
      <w:r w:rsidR="00D0130E">
        <w:rPr>
          <w:rFonts w:ascii="Times New Roman" w:hAnsi="Times New Roman" w:cs="Times New Roman"/>
          <w:sz w:val="24"/>
          <w:szCs w:val="24"/>
        </w:rPr>
        <w:t>egression- association with FT4</w:t>
      </w:r>
      <w:r w:rsidRPr="003C660C">
        <w:rPr>
          <w:rFonts w:ascii="Times New Roman" w:hAnsi="Times New Roman" w:cs="Times New Roman"/>
          <w:sz w:val="24"/>
          <w:szCs w:val="24"/>
        </w:rPr>
        <w:t>, but not TSH. NS - not significant (p&gt;0.05)</w:t>
      </w:r>
      <w:r w:rsidR="00D0130E">
        <w:rPr>
          <w:rFonts w:ascii="Times New Roman" w:hAnsi="Times New Roman" w:cs="Times New Roman"/>
          <w:sz w:val="24"/>
          <w:szCs w:val="24"/>
        </w:rPr>
        <w:t>.</w:t>
      </w:r>
    </w:p>
    <w:p w:rsidR="007C64A3" w:rsidRDefault="007C64A3" w:rsidP="00CA3355">
      <w:pPr>
        <w:pStyle w:val="ListParagraph"/>
        <w:ind w:left="0"/>
        <w:rPr>
          <w:rFonts w:ascii="Times New Roman" w:hAnsi="Times New Roman" w:cs="Times New Roman"/>
          <w:sz w:val="24"/>
          <w:szCs w:val="24"/>
        </w:rPr>
      </w:pPr>
    </w:p>
    <w:p w:rsidR="00A4202B" w:rsidRDefault="00A4202B" w:rsidP="00D04344">
      <w:pPr>
        <w:rPr>
          <w:rFonts w:ascii="Times New Roman" w:hAnsi="Times New Roman" w:cs="Times New Roman"/>
          <w:sz w:val="24"/>
          <w:szCs w:val="24"/>
        </w:rPr>
      </w:pPr>
    </w:p>
    <w:p w:rsidR="007C64A3" w:rsidRDefault="007C64A3" w:rsidP="00D04344">
      <w:pPr>
        <w:rPr>
          <w:rFonts w:ascii="Times New Roman" w:hAnsi="Times New Roman" w:cs="Times New Roman"/>
          <w:sz w:val="24"/>
          <w:szCs w:val="24"/>
        </w:rPr>
      </w:pPr>
    </w:p>
    <w:p w:rsidR="007C64A3" w:rsidRPr="00CA3355" w:rsidRDefault="007C64A3"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B90197" w:rsidRPr="00CA3355" w:rsidRDefault="00B90197" w:rsidP="00D04344">
      <w:pPr>
        <w:rPr>
          <w:rFonts w:ascii="Times New Roman" w:hAnsi="Times New Roman" w:cs="Times New Roman"/>
          <w:sz w:val="24"/>
          <w:szCs w:val="24"/>
        </w:rPr>
      </w:pPr>
    </w:p>
    <w:p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enrik Falhammar [2]" w:date="2018-12-25T17:09:00Z" w:initials="HF">
    <w:p w:rsidR="00CD328F" w:rsidRDefault="00CD328F">
      <w:pPr>
        <w:pStyle w:val="CommentText"/>
      </w:pPr>
      <w:r>
        <w:rPr>
          <w:rStyle w:val="CommentReference"/>
        </w:rPr>
        <w:annotationRef/>
      </w:r>
      <w:r>
        <w:t>Maybe just use PubMed/Medline, there is probably enough articles. Otherwise we could do a WoS search.</w:t>
      </w:r>
    </w:p>
  </w:comment>
  <w:comment w:id="3" w:author="Henrik Falhammar [2]" w:date="2018-12-25T17:09:00Z" w:initials="HF">
    <w:p w:rsidR="00CD328F" w:rsidRDefault="00CD328F">
      <w:pPr>
        <w:pStyle w:val="CommentText"/>
      </w:pPr>
      <w:r>
        <w:rPr>
          <w:rStyle w:val="CommentReference"/>
        </w:rPr>
        <w:annotationRef/>
      </w:r>
      <w:r>
        <w:t>Did you use FT3 as well? Other search terms?</w:t>
      </w:r>
    </w:p>
  </w:comment>
  <w:comment w:id="4" w:author="Henrik Falhammar [2]" w:date="2018-12-25T17:09:00Z" w:initials="HF">
    <w:p w:rsidR="00CD328F" w:rsidRDefault="00CD328F">
      <w:pPr>
        <w:pStyle w:val="CommentText"/>
      </w:pPr>
      <w:r>
        <w:rPr>
          <w:rStyle w:val="CommentReference"/>
        </w:rPr>
        <w:annotationRef/>
      </w:r>
      <w:r>
        <w:t>Did you use FT# as well?</w:t>
      </w:r>
    </w:p>
  </w:comment>
  <w:comment w:id="5" w:author="Henrik Falhammar [2]" w:date="2018-12-25T17:09:00Z" w:initials="HF">
    <w:p w:rsidR="00CD328F" w:rsidRDefault="00CD328F">
      <w:pPr>
        <w:pStyle w:val="CommentText"/>
      </w:pPr>
      <w:r>
        <w:rPr>
          <w:rStyle w:val="CommentReference"/>
        </w:rPr>
        <w:annotationRef/>
      </w:r>
      <w:r>
        <w:t>Probably good to have a number, not necessary but will reduce the number of included studies and smaller studies that may not have enough power.</w:t>
      </w:r>
    </w:p>
  </w:comment>
  <w:comment w:id="6" w:author="Stephen" w:date="2018-12-25T17:09:00Z" w:initials="S">
    <w:p w:rsidR="00CD328F" w:rsidRDefault="00CD328F">
      <w:pPr>
        <w:pStyle w:val="CommentText"/>
      </w:pPr>
      <w:r>
        <w:rPr>
          <w:rStyle w:val="CommentReference"/>
        </w:rPr>
        <w:annotationRef/>
      </w:r>
      <w:r>
        <w:t>We have one poster- Choi 2015 /?exclude or change sentence</w:t>
      </w:r>
    </w:p>
  </w:comment>
  <w:comment w:id="7" w:author="Henrik Falhammar [2]" w:date="2018-12-25T17:09:00Z" w:initials="HF">
    <w:p w:rsidR="00CD328F" w:rsidRDefault="00CD328F">
      <w:pPr>
        <w:pStyle w:val="CommentText"/>
      </w:pPr>
      <w:r>
        <w:rPr>
          <w:rStyle w:val="CommentReference"/>
        </w:rPr>
        <w:annotationRef/>
      </w:r>
      <w:r>
        <w:t>It is good if we can do a quality assessment, have included Newcastle-Ottowa for you to review if relevant or not.</w:t>
      </w:r>
    </w:p>
  </w:comment>
  <w:comment w:id="8" w:author="Henrik Falhammar [2]" w:date="2018-12-25T17:09:00Z" w:initials="HF">
    <w:p w:rsidR="00CD328F" w:rsidRDefault="00CD328F" w:rsidP="00751BC6">
      <w:pPr>
        <w:pStyle w:val="CommentText"/>
      </w:pPr>
      <w:r>
        <w:rPr>
          <w:rStyle w:val="CommentReference"/>
        </w:rPr>
        <w:annotationRef/>
      </w:r>
      <w:r>
        <w:t>Please add Reference</w:t>
      </w:r>
    </w:p>
    <w:p w:rsidR="00CD328F" w:rsidRDefault="00CD328F" w:rsidP="00751BC6">
      <w:pPr>
        <w:pStyle w:val="CommentText"/>
      </w:pPr>
      <w:r>
        <w:t>Moher D, Liberati A, Tetzlaff J, Altman DG; PRISMA Group.</w:t>
      </w:r>
    </w:p>
    <w:p w:rsidR="00CD328F" w:rsidRDefault="00CD328F" w:rsidP="00751BC6">
      <w:pPr>
        <w:pStyle w:val="CommentText"/>
      </w:pPr>
      <w:r>
        <w:t>Preferred reporting items for systematic reviews and meta-analyses:</w:t>
      </w:r>
    </w:p>
    <w:p w:rsidR="00CD328F" w:rsidRDefault="00CD328F" w:rsidP="00751BC6">
      <w:pPr>
        <w:pStyle w:val="CommentText"/>
      </w:pPr>
      <w:r>
        <w:t>the PRISMA statement. PLoS Med. 2009;6(7):e1000097.</w:t>
      </w:r>
    </w:p>
  </w:comment>
  <w:comment w:id="23" w:author="Stephen" w:date="2018-12-25T17:09:00Z" w:initials="S">
    <w:p w:rsidR="00CD328F" w:rsidRDefault="00CD328F" w:rsidP="002809CC">
      <w:pPr>
        <w:pStyle w:val="CommentText"/>
      </w:pPr>
      <w:r>
        <w:rPr>
          <w:rStyle w:val="CommentReference"/>
        </w:rPr>
        <w:annotationRef/>
      </w:r>
      <w:r>
        <w:t>? just quote the no. Of our references article</w:t>
      </w:r>
    </w:p>
  </w:comment>
  <w:comment w:id="355" w:author="Henrik Falhammar" w:date="2018-12-25T17:09:00Z" w:initials="HF">
    <w:p w:rsidR="00CD328F" w:rsidRDefault="00CD328F" w:rsidP="00CA3355">
      <w:pPr>
        <w:pStyle w:val="CommentText"/>
      </w:pPr>
      <w:r>
        <w:rPr>
          <w:rStyle w:val="CommentReference"/>
        </w:rPr>
        <w:annotationRef/>
      </w:r>
      <w:r>
        <w:t>Not sure why you have the gaps in the Table</w:t>
      </w:r>
    </w:p>
  </w:comment>
  <w:comment w:id="356" w:author="Henrik Falhammar" w:date="2018-12-25T17:09:00Z" w:initials="HF">
    <w:p w:rsidR="00CD328F" w:rsidRDefault="00CD328F">
      <w:pPr>
        <w:pStyle w:val="CommentText"/>
      </w:pPr>
      <w:r>
        <w:rPr>
          <w:rStyle w:val="CommentReference"/>
        </w:rPr>
        <w:annotationRef/>
      </w:r>
      <w:r>
        <w:t>Should be 2008</w:t>
      </w:r>
    </w:p>
  </w:comment>
  <w:comment w:id="357" w:author="Henrik Falhammar" w:date="2018-12-25T17:09:00Z" w:initials="HF">
    <w:p w:rsidR="00CD328F" w:rsidRDefault="00CD328F" w:rsidP="00CA3355">
      <w:pPr>
        <w:pStyle w:val="CommentText"/>
      </w:pPr>
      <w:r>
        <w:rPr>
          <w:rStyle w:val="CommentReference"/>
        </w:rPr>
        <w:annotationRef/>
      </w:r>
      <w:r>
        <w:t>If you put the Tables at the end you could use landscape layout instead to have more space on each row.</w:t>
      </w:r>
    </w:p>
  </w:comment>
  <w:comment w:id="358" w:author="Stephen" w:date="2018-12-25T17:09:00Z" w:initials="S">
    <w:p w:rsidR="00CD328F" w:rsidRDefault="00CD328F" w:rsidP="00CA3355">
      <w:pPr>
        <w:pStyle w:val="CommentText"/>
      </w:pPr>
      <w:r>
        <w:rPr>
          <w:rStyle w:val="CommentReference"/>
        </w:rPr>
        <w:annotationRef/>
      </w:r>
      <w:r>
        <w:t>Break in table here to separate hyper and hypo. Again i do not know how to do this.</w:t>
      </w:r>
    </w:p>
  </w:comment>
  <w:comment w:id="359" w:author="Stephen" w:date="2018-12-25T17:09:00Z" w:initials="S">
    <w:p w:rsidR="00CD328F" w:rsidRDefault="00CD328F" w:rsidP="00CA3355">
      <w:pPr>
        <w:pStyle w:val="CommentText"/>
      </w:pPr>
      <w:r>
        <w:rPr>
          <w:rStyle w:val="CommentReference"/>
        </w:rPr>
        <w:annotationRef/>
      </w:r>
      <w:r>
        <w:t>This is case of higher FT4 levels assoc c metabolic syn. Have grouped with hypo rather than hyper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0457A" w15:done="0"/>
  <w15:commentEx w15:paraId="34527176" w15:done="0"/>
  <w15:commentEx w15:paraId="02341DEE" w15:done="0"/>
  <w15:commentEx w15:paraId="246CE4EA" w15:done="0"/>
  <w15:commentEx w15:paraId="0096BA5C" w15:done="0"/>
  <w15:commentEx w15:paraId="3177FB45" w15:done="0"/>
  <w15:commentEx w15:paraId="0FA1B99C" w15:done="0"/>
  <w15:commentEx w15:paraId="55FFFF7B" w15:done="0"/>
  <w15:commentEx w15:paraId="58F8F03E" w15:done="0"/>
  <w15:commentEx w15:paraId="61255D34" w15:done="0"/>
  <w15:commentEx w15:paraId="424441FE" w15:done="0"/>
  <w15:commentEx w15:paraId="5F15DF34" w15:done="0"/>
  <w15:commentEx w15:paraId="2C31B7D5" w15:done="0"/>
  <w15:commentEx w15:paraId="0A663847" w15:done="0"/>
  <w15:commentEx w15:paraId="0E89C3BA" w15:done="0"/>
  <w15:commentEx w15:paraId="1F53D227" w15:done="0"/>
  <w15:commentEx w15:paraId="1537D263" w15:done="0"/>
  <w15:commentEx w15:paraId="1CE70734" w15:done="0"/>
  <w15:commentEx w15:paraId="55CC3DEB" w15:done="0"/>
  <w15:commentEx w15:paraId="6326A7E4" w15:done="0"/>
  <w15:commentEx w15:paraId="5D03CC23" w15:done="0"/>
  <w15:commentEx w15:paraId="1D286D65" w15:done="0"/>
  <w15:commentEx w15:paraId="729CF247" w15:done="0"/>
  <w15:commentEx w15:paraId="0A076F94" w15:done="0"/>
  <w15:commentEx w15:paraId="5A5035E3" w15:done="0"/>
  <w15:commentEx w15:paraId="52303D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AD6" w:rsidRDefault="003A4AD6" w:rsidP="00D04344">
      <w:pPr>
        <w:spacing w:after="0" w:line="240" w:lineRule="auto"/>
      </w:pPr>
      <w:r>
        <w:separator/>
      </w:r>
    </w:p>
  </w:endnote>
  <w:endnote w:type="continuationSeparator" w:id="1">
    <w:p w:rsidR="003A4AD6" w:rsidRDefault="003A4AD6" w:rsidP="00D04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3370"/>
      <w:docPartObj>
        <w:docPartGallery w:val="Page Numbers (Bottom of Page)"/>
        <w:docPartUnique/>
      </w:docPartObj>
    </w:sdtPr>
    <w:sdtEndPr>
      <w:rPr>
        <w:noProof/>
      </w:rPr>
    </w:sdtEndPr>
    <w:sdtContent>
      <w:p w:rsidR="00CD328F" w:rsidRDefault="00A11192">
        <w:pPr>
          <w:pStyle w:val="Footer"/>
          <w:jc w:val="right"/>
        </w:pPr>
        <w:fldSimple w:instr=" PAGE   \* MERGEFORMAT ">
          <w:r w:rsidR="002311D6">
            <w:rPr>
              <w:noProof/>
            </w:rPr>
            <w:t>9</w:t>
          </w:r>
        </w:fldSimple>
      </w:p>
    </w:sdtContent>
  </w:sdt>
  <w:p w:rsidR="00CD328F" w:rsidRDefault="00CD32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AD6" w:rsidRDefault="003A4AD6" w:rsidP="00D04344">
      <w:pPr>
        <w:spacing w:after="0" w:line="240" w:lineRule="auto"/>
      </w:pPr>
      <w:r>
        <w:separator/>
      </w:r>
    </w:p>
  </w:footnote>
  <w:footnote w:type="continuationSeparator" w:id="1">
    <w:p w:rsidR="003A4AD6" w:rsidRDefault="003A4AD6" w:rsidP="00D04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Falhammar">
    <w15:presenceInfo w15:providerId="None" w15:userId="Henrik Falhammar"/>
  </w15:person>
  <w15:person w15:author="Henrik Falhammar [2]">
    <w15:presenceInfo w15:providerId="AD" w15:userId="S-1-5-21-2926237862-3770063950-2320700579-3045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useFELayout/>
  </w:compat>
  <w:rsids>
    <w:rsidRoot w:val="00E7553A"/>
    <w:rsid w:val="00000C5C"/>
    <w:rsid w:val="00001044"/>
    <w:rsid w:val="00001BF4"/>
    <w:rsid w:val="00005204"/>
    <w:rsid w:val="00006F33"/>
    <w:rsid w:val="00007288"/>
    <w:rsid w:val="00013601"/>
    <w:rsid w:val="00013AA0"/>
    <w:rsid w:val="00015B5D"/>
    <w:rsid w:val="00020891"/>
    <w:rsid w:val="00020987"/>
    <w:rsid w:val="000241AA"/>
    <w:rsid w:val="0002627F"/>
    <w:rsid w:val="0002762A"/>
    <w:rsid w:val="00031B2B"/>
    <w:rsid w:val="000322B7"/>
    <w:rsid w:val="0003578C"/>
    <w:rsid w:val="00037399"/>
    <w:rsid w:val="00041E41"/>
    <w:rsid w:val="00042A96"/>
    <w:rsid w:val="00044517"/>
    <w:rsid w:val="00044AE0"/>
    <w:rsid w:val="00045B6B"/>
    <w:rsid w:val="00052822"/>
    <w:rsid w:val="000534AA"/>
    <w:rsid w:val="000549C1"/>
    <w:rsid w:val="00054ED0"/>
    <w:rsid w:val="0005510A"/>
    <w:rsid w:val="00055EB4"/>
    <w:rsid w:val="000572A2"/>
    <w:rsid w:val="000577C1"/>
    <w:rsid w:val="00057F34"/>
    <w:rsid w:val="0006066E"/>
    <w:rsid w:val="0006340C"/>
    <w:rsid w:val="00064C72"/>
    <w:rsid w:val="000732ED"/>
    <w:rsid w:val="0007449C"/>
    <w:rsid w:val="00075F02"/>
    <w:rsid w:val="00076293"/>
    <w:rsid w:val="000835A2"/>
    <w:rsid w:val="000859A5"/>
    <w:rsid w:val="00085FE3"/>
    <w:rsid w:val="00086A51"/>
    <w:rsid w:val="00092C90"/>
    <w:rsid w:val="00095CE6"/>
    <w:rsid w:val="00096003"/>
    <w:rsid w:val="000961D0"/>
    <w:rsid w:val="000A00F9"/>
    <w:rsid w:val="000A0D15"/>
    <w:rsid w:val="000A12B3"/>
    <w:rsid w:val="000A32CC"/>
    <w:rsid w:val="000A415C"/>
    <w:rsid w:val="000A50CB"/>
    <w:rsid w:val="000B0EB4"/>
    <w:rsid w:val="000B207B"/>
    <w:rsid w:val="000B20C3"/>
    <w:rsid w:val="000B49D9"/>
    <w:rsid w:val="000B5B7C"/>
    <w:rsid w:val="000C0B13"/>
    <w:rsid w:val="000C4690"/>
    <w:rsid w:val="000C5C35"/>
    <w:rsid w:val="000C6C4B"/>
    <w:rsid w:val="000C772D"/>
    <w:rsid w:val="000D1689"/>
    <w:rsid w:val="000D363E"/>
    <w:rsid w:val="000D563B"/>
    <w:rsid w:val="000D7A32"/>
    <w:rsid w:val="000E008C"/>
    <w:rsid w:val="000E074E"/>
    <w:rsid w:val="000E36F8"/>
    <w:rsid w:val="000E50A5"/>
    <w:rsid w:val="000E7FAF"/>
    <w:rsid w:val="000F7CF4"/>
    <w:rsid w:val="00100294"/>
    <w:rsid w:val="0010223D"/>
    <w:rsid w:val="00103106"/>
    <w:rsid w:val="00105008"/>
    <w:rsid w:val="00105743"/>
    <w:rsid w:val="00105CF4"/>
    <w:rsid w:val="00111AFB"/>
    <w:rsid w:val="001135C3"/>
    <w:rsid w:val="00116C8D"/>
    <w:rsid w:val="00123986"/>
    <w:rsid w:val="001273AD"/>
    <w:rsid w:val="001311C6"/>
    <w:rsid w:val="00134284"/>
    <w:rsid w:val="001355CF"/>
    <w:rsid w:val="00137602"/>
    <w:rsid w:val="001407E9"/>
    <w:rsid w:val="00140879"/>
    <w:rsid w:val="00142750"/>
    <w:rsid w:val="0014279E"/>
    <w:rsid w:val="00143E2C"/>
    <w:rsid w:val="001455EA"/>
    <w:rsid w:val="0014635D"/>
    <w:rsid w:val="001552F7"/>
    <w:rsid w:val="001555C6"/>
    <w:rsid w:val="0016115C"/>
    <w:rsid w:val="00166D6C"/>
    <w:rsid w:val="00171C72"/>
    <w:rsid w:val="00174762"/>
    <w:rsid w:val="00175687"/>
    <w:rsid w:val="0018272B"/>
    <w:rsid w:val="00183C9F"/>
    <w:rsid w:val="00184EC6"/>
    <w:rsid w:val="0018632F"/>
    <w:rsid w:val="00186DDB"/>
    <w:rsid w:val="001877D1"/>
    <w:rsid w:val="001877E6"/>
    <w:rsid w:val="00192109"/>
    <w:rsid w:val="001954DF"/>
    <w:rsid w:val="001A0A45"/>
    <w:rsid w:val="001A1CED"/>
    <w:rsid w:val="001A64B1"/>
    <w:rsid w:val="001A7CEC"/>
    <w:rsid w:val="001B6C20"/>
    <w:rsid w:val="001C2E4C"/>
    <w:rsid w:val="001C46ED"/>
    <w:rsid w:val="001C5970"/>
    <w:rsid w:val="001C7049"/>
    <w:rsid w:val="001C7826"/>
    <w:rsid w:val="001D153F"/>
    <w:rsid w:val="001D301A"/>
    <w:rsid w:val="001D3BBF"/>
    <w:rsid w:val="001D5DD0"/>
    <w:rsid w:val="001D6DDE"/>
    <w:rsid w:val="001D7621"/>
    <w:rsid w:val="001E36EC"/>
    <w:rsid w:val="001E6A83"/>
    <w:rsid w:val="001F033C"/>
    <w:rsid w:val="001F0D8B"/>
    <w:rsid w:val="001F7AAD"/>
    <w:rsid w:val="00200C00"/>
    <w:rsid w:val="00201BBC"/>
    <w:rsid w:val="002027C3"/>
    <w:rsid w:val="00206DFD"/>
    <w:rsid w:val="00207768"/>
    <w:rsid w:val="00211A0E"/>
    <w:rsid w:val="002123AB"/>
    <w:rsid w:val="0021300C"/>
    <w:rsid w:val="0021566A"/>
    <w:rsid w:val="00220816"/>
    <w:rsid w:val="00220D27"/>
    <w:rsid w:val="002212FF"/>
    <w:rsid w:val="00224E67"/>
    <w:rsid w:val="002311D6"/>
    <w:rsid w:val="00232C6B"/>
    <w:rsid w:val="0023337E"/>
    <w:rsid w:val="0023487D"/>
    <w:rsid w:val="00237984"/>
    <w:rsid w:val="00240217"/>
    <w:rsid w:val="00247222"/>
    <w:rsid w:val="00256165"/>
    <w:rsid w:val="00256EFB"/>
    <w:rsid w:val="002572ED"/>
    <w:rsid w:val="00257EB4"/>
    <w:rsid w:val="00262B5E"/>
    <w:rsid w:val="00264FDD"/>
    <w:rsid w:val="0026698F"/>
    <w:rsid w:val="00266B93"/>
    <w:rsid w:val="002711A2"/>
    <w:rsid w:val="00272A62"/>
    <w:rsid w:val="00272AA3"/>
    <w:rsid w:val="00272FDE"/>
    <w:rsid w:val="00276091"/>
    <w:rsid w:val="002776EB"/>
    <w:rsid w:val="002809CC"/>
    <w:rsid w:val="00284DC6"/>
    <w:rsid w:val="002858D2"/>
    <w:rsid w:val="00285AAE"/>
    <w:rsid w:val="00290478"/>
    <w:rsid w:val="002932C7"/>
    <w:rsid w:val="00294555"/>
    <w:rsid w:val="00297DE3"/>
    <w:rsid w:val="002A19EA"/>
    <w:rsid w:val="002A3F41"/>
    <w:rsid w:val="002A43E2"/>
    <w:rsid w:val="002A67B5"/>
    <w:rsid w:val="002B74F5"/>
    <w:rsid w:val="002C028D"/>
    <w:rsid w:val="002C43C1"/>
    <w:rsid w:val="002C4A3B"/>
    <w:rsid w:val="002C6B7B"/>
    <w:rsid w:val="002C7909"/>
    <w:rsid w:val="002D3012"/>
    <w:rsid w:val="002D3AAB"/>
    <w:rsid w:val="002D3BA4"/>
    <w:rsid w:val="002D4288"/>
    <w:rsid w:val="002D5BF4"/>
    <w:rsid w:val="002D66B7"/>
    <w:rsid w:val="002D68E3"/>
    <w:rsid w:val="002E123B"/>
    <w:rsid w:val="002E1730"/>
    <w:rsid w:val="002E2A58"/>
    <w:rsid w:val="002E45DD"/>
    <w:rsid w:val="002F054F"/>
    <w:rsid w:val="002F2BB3"/>
    <w:rsid w:val="002F3345"/>
    <w:rsid w:val="003001E3"/>
    <w:rsid w:val="00301333"/>
    <w:rsid w:val="003017F4"/>
    <w:rsid w:val="003035DD"/>
    <w:rsid w:val="003066DD"/>
    <w:rsid w:val="0030679E"/>
    <w:rsid w:val="00307A6F"/>
    <w:rsid w:val="003118AA"/>
    <w:rsid w:val="00314B42"/>
    <w:rsid w:val="00331EA6"/>
    <w:rsid w:val="00336294"/>
    <w:rsid w:val="0033702B"/>
    <w:rsid w:val="00337743"/>
    <w:rsid w:val="0034087F"/>
    <w:rsid w:val="00341418"/>
    <w:rsid w:val="00342597"/>
    <w:rsid w:val="00344821"/>
    <w:rsid w:val="00351557"/>
    <w:rsid w:val="003522CD"/>
    <w:rsid w:val="00352F82"/>
    <w:rsid w:val="0035316B"/>
    <w:rsid w:val="0035698D"/>
    <w:rsid w:val="00357832"/>
    <w:rsid w:val="003613FF"/>
    <w:rsid w:val="003651C8"/>
    <w:rsid w:val="00366A52"/>
    <w:rsid w:val="0037107C"/>
    <w:rsid w:val="00371434"/>
    <w:rsid w:val="0037167D"/>
    <w:rsid w:val="00372CB4"/>
    <w:rsid w:val="0037383B"/>
    <w:rsid w:val="00375521"/>
    <w:rsid w:val="00375817"/>
    <w:rsid w:val="003764E2"/>
    <w:rsid w:val="0037708F"/>
    <w:rsid w:val="003811E8"/>
    <w:rsid w:val="00390F5F"/>
    <w:rsid w:val="00391918"/>
    <w:rsid w:val="00396491"/>
    <w:rsid w:val="00397160"/>
    <w:rsid w:val="00397D75"/>
    <w:rsid w:val="003A171D"/>
    <w:rsid w:val="003A17D2"/>
    <w:rsid w:val="003A2319"/>
    <w:rsid w:val="003A2B61"/>
    <w:rsid w:val="003A2BD4"/>
    <w:rsid w:val="003A4AD6"/>
    <w:rsid w:val="003A6ACF"/>
    <w:rsid w:val="003A78D2"/>
    <w:rsid w:val="003B0649"/>
    <w:rsid w:val="003B4ACE"/>
    <w:rsid w:val="003B6AB1"/>
    <w:rsid w:val="003C09D9"/>
    <w:rsid w:val="003C1785"/>
    <w:rsid w:val="003C31C7"/>
    <w:rsid w:val="003C6993"/>
    <w:rsid w:val="003C6D69"/>
    <w:rsid w:val="003C7104"/>
    <w:rsid w:val="003C7F26"/>
    <w:rsid w:val="003D0404"/>
    <w:rsid w:val="003D34D2"/>
    <w:rsid w:val="003D3E91"/>
    <w:rsid w:val="003D6A5E"/>
    <w:rsid w:val="003D7539"/>
    <w:rsid w:val="003E065B"/>
    <w:rsid w:val="003E0A2A"/>
    <w:rsid w:val="003E0FB8"/>
    <w:rsid w:val="003E11E9"/>
    <w:rsid w:val="003E3CC8"/>
    <w:rsid w:val="003E5403"/>
    <w:rsid w:val="003E6494"/>
    <w:rsid w:val="003E7197"/>
    <w:rsid w:val="003F2684"/>
    <w:rsid w:val="003F36DB"/>
    <w:rsid w:val="003F3BF9"/>
    <w:rsid w:val="00400F75"/>
    <w:rsid w:val="00402389"/>
    <w:rsid w:val="00405258"/>
    <w:rsid w:val="004059DC"/>
    <w:rsid w:val="00406B65"/>
    <w:rsid w:val="00407C53"/>
    <w:rsid w:val="00411003"/>
    <w:rsid w:val="0041140F"/>
    <w:rsid w:val="00416991"/>
    <w:rsid w:val="00420B42"/>
    <w:rsid w:val="00421E48"/>
    <w:rsid w:val="00424C37"/>
    <w:rsid w:val="00430F9F"/>
    <w:rsid w:val="0043154B"/>
    <w:rsid w:val="00431B35"/>
    <w:rsid w:val="00431D4B"/>
    <w:rsid w:val="00435006"/>
    <w:rsid w:val="00444ED5"/>
    <w:rsid w:val="004504C4"/>
    <w:rsid w:val="004532AF"/>
    <w:rsid w:val="00454963"/>
    <w:rsid w:val="00455ACD"/>
    <w:rsid w:val="00456937"/>
    <w:rsid w:val="00464C61"/>
    <w:rsid w:val="004668F9"/>
    <w:rsid w:val="00470420"/>
    <w:rsid w:val="00471B7F"/>
    <w:rsid w:val="0047276B"/>
    <w:rsid w:val="00475301"/>
    <w:rsid w:val="004759A5"/>
    <w:rsid w:val="00482A25"/>
    <w:rsid w:val="004848F1"/>
    <w:rsid w:val="004916E5"/>
    <w:rsid w:val="0049222E"/>
    <w:rsid w:val="00497791"/>
    <w:rsid w:val="00497A1C"/>
    <w:rsid w:val="004A0507"/>
    <w:rsid w:val="004A0588"/>
    <w:rsid w:val="004A0B2A"/>
    <w:rsid w:val="004A0CB7"/>
    <w:rsid w:val="004A0F0D"/>
    <w:rsid w:val="004A3C4A"/>
    <w:rsid w:val="004A5174"/>
    <w:rsid w:val="004C25C3"/>
    <w:rsid w:val="004C2930"/>
    <w:rsid w:val="004C5066"/>
    <w:rsid w:val="004C55A4"/>
    <w:rsid w:val="004C595F"/>
    <w:rsid w:val="004D1516"/>
    <w:rsid w:val="004D1F05"/>
    <w:rsid w:val="004D759C"/>
    <w:rsid w:val="004E1CF3"/>
    <w:rsid w:val="004E7AA7"/>
    <w:rsid w:val="004F2AAB"/>
    <w:rsid w:val="004F2ECB"/>
    <w:rsid w:val="004F3B73"/>
    <w:rsid w:val="004F3FA8"/>
    <w:rsid w:val="004F6382"/>
    <w:rsid w:val="00500981"/>
    <w:rsid w:val="00502185"/>
    <w:rsid w:val="005042E3"/>
    <w:rsid w:val="00505A46"/>
    <w:rsid w:val="00505E33"/>
    <w:rsid w:val="0050632B"/>
    <w:rsid w:val="00507AF9"/>
    <w:rsid w:val="00510D88"/>
    <w:rsid w:val="005145E6"/>
    <w:rsid w:val="00516EE6"/>
    <w:rsid w:val="005172C0"/>
    <w:rsid w:val="00517D53"/>
    <w:rsid w:val="00520C44"/>
    <w:rsid w:val="0052229A"/>
    <w:rsid w:val="0052299C"/>
    <w:rsid w:val="005238AD"/>
    <w:rsid w:val="00524A95"/>
    <w:rsid w:val="00525525"/>
    <w:rsid w:val="005259A9"/>
    <w:rsid w:val="00525C14"/>
    <w:rsid w:val="00526433"/>
    <w:rsid w:val="0052763D"/>
    <w:rsid w:val="00532205"/>
    <w:rsid w:val="00537C7D"/>
    <w:rsid w:val="00543E9C"/>
    <w:rsid w:val="00545E17"/>
    <w:rsid w:val="00547A6A"/>
    <w:rsid w:val="00550A44"/>
    <w:rsid w:val="00553DE9"/>
    <w:rsid w:val="00557A5F"/>
    <w:rsid w:val="00561E7F"/>
    <w:rsid w:val="005629EB"/>
    <w:rsid w:val="0056724C"/>
    <w:rsid w:val="005700C6"/>
    <w:rsid w:val="0057092E"/>
    <w:rsid w:val="00573154"/>
    <w:rsid w:val="00574968"/>
    <w:rsid w:val="005777A3"/>
    <w:rsid w:val="00583285"/>
    <w:rsid w:val="00586964"/>
    <w:rsid w:val="00594154"/>
    <w:rsid w:val="0059427A"/>
    <w:rsid w:val="00597972"/>
    <w:rsid w:val="005A2BC4"/>
    <w:rsid w:val="005A32AC"/>
    <w:rsid w:val="005A41D3"/>
    <w:rsid w:val="005A6113"/>
    <w:rsid w:val="005A6518"/>
    <w:rsid w:val="005B5B1A"/>
    <w:rsid w:val="005C1BEF"/>
    <w:rsid w:val="005C207C"/>
    <w:rsid w:val="005C2686"/>
    <w:rsid w:val="005C3C8D"/>
    <w:rsid w:val="005D040F"/>
    <w:rsid w:val="005D3A1D"/>
    <w:rsid w:val="005E4059"/>
    <w:rsid w:val="005E5977"/>
    <w:rsid w:val="005E6A49"/>
    <w:rsid w:val="005F1945"/>
    <w:rsid w:val="005F5CA6"/>
    <w:rsid w:val="00602F72"/>
    <w:rsid w:val="00603F85"/>
    <w:rsid w:val="00604CFE"/>
    <w:rsid w:val="00613318"/>
    <w:rsid w:val="00614E16"/>
    <w:rsid w:val="00616FA5"/>
    <w:rsid w:val="00621C9A"/>
    <w:rsid w:val="00622E87"/>
    <w:rsid w:val="006248F8"/>
    <w:rsid w:val="006252D3"/>
    <w:rsid w:val="006255A8"/>
    <w:rsid w:val="00625D44"/>
    <w:rsid w:val="0062684B"/>
    <w:rsid w:val="00631740"/>
    <w:rsid w:val="00631F7F"/>
    <w:rsid w:val="00635055"/>
    <w:rsid w:val="00636FB2"/>
    <w:rsid w:val="006415E8"/>
    <w:rsid w:val="0064250B"/>
    <w:rsid w:val="00650E88"/>
    <w:rsid w:val="00661921"/>
    <w:rsid w:val="00664097"/>
    <w:rsid w:val="00664631"/>
    <w:rsid w:val="0066472D"/>
    <w:rsid w:val="00665A63"/>
    <w:rsid w:val="006707C5"/>
    <w:rsid w:val="006717B6"/>
    <w:rsid w:val="00673D35"/>
    <w:rsid w:val="006778E9"/>
    <w:rsid w:val="00680458"/>
    <w:rsid w:val="006811DF"/>
    <w:rsid w:val="00682983"/>
    <w:rsid w:val="00684944"/>
    <w:rsid w:val="00684F81"/>
    <w:rsid w:val="00685E75"/>
    <w:rsid w:val="00690845"/>
    <w:rsid w:val="006A0D9B"/>
    <w:rsid w:val="006A10B9"/>
    <w:rsid w:val="006A15D6"/>
    <w:rsid w:val="006A294C"/>
    <w:rsid w:val="006B15FB"/>
    <w:rsid w:val="006B3279"/>
    <w:rsid w:val="006B32BC"/>
    <w:rsid w:val="006B60BE"/>
    <w:rsid w:val="006C09B0"/>
    <w:rsid w:val="006C44F5"/>
    <w:rsid w:val="006C6980"/>
    <w:rsid w:val="006C7D52"/>
    <w:rsid w:val="006D0B5F"/>
    <w:rsid w:val="006D185B"/>
    <w:rsid w:val="006D6ADA"/>
    <w:rsid w:val="006E053A"/>
    <w:rsid w:val="006E2703"/>
    <w:rsid w:val="006E2F84"/>
    <w:rsid w:val="006E49E9"/>
    <w:rsid w:val="006F083D"/>
    <w:rsid w:val="006F2546"/>
    <w:rsid w:val="006F2726"/>
    <w:rsid w:val="006F2D3F"/>
    <w:rsid w:val="006F5CDC"/>
    <w:rsid w:val="006F6B5E"/>
    <w:rsid w:val="006F7C1F"/>
    <w:rsid w:val="006F7CEF"/>
    <w:rsid w:val="007009EC"/>
    <w:rsid w:val="00700D8E"/>
    <w:rsid w:val="00700EB8"/>
    <w:rsid w:val="007021B4"/>
    <w:rsid w:val="00702243"/>
    <w:rsid w:val="00703854"/>
    <w:rsid w:val="00704CF9"/>
    <w:rsid w:val="007053CB"/>
    <w:rsid w:val="00713A5E"/>
    <w:rsid w:val="0071614B"/>
    <w:rsid w:val="00720BFB"/>
    <w:rsid w:val="00723CD4"/>
    <w:rsid w:val="007247EC"/>
    <w:rsid w:val="00725870"/>
    <w:rsid w:val="00726110"/>
    <w:rsid w:val="00734610"/>
    <w:rsid w:val="0073592C"/>
    <w:rsid w:val="007363E9"/>
    <w:rsid w:val="00737323"/>
    <w:rsid w:val="00741E21"/>
    <w:rsid w:val="00744661"/>
    <w:rsid w:val="007469DB"/>
    <w:rsid w:val="00751BC6"/>
    <w:rsid w:val="00754225"/>
    <w:rsid w:val="00754CE9"/>
    <w:rsid w:val="00754E95"/>
    <w:rsid w:val="00755F3E"/>
    <w:rsid w:val="00756AB4"/>
    <w:rsid w:val="00757638"/>
    <w:rsid w:val="0076476A"/>
    <w:rsid w:val="007648CF"/>
    <w:rsid w:val="00766FBB"/>
    <w:rsid w:val="0077152B"/>
    <w:rsid w:val="007720ED"/>
    <w:rsid w:val="00774E37"/>
    <w:rsid w:val="0078075C"/>
    <w:rsid w:val="007902D6"/>
    <w:rsid w:val="00790E7A"/>
    <w:rsid w:val="0079187F"/>
    <w:rsid w:val="00793F9C"/>
    <w:rsid w:val="00794703"/>
    <w:rsid w:val="007A02AD"/>
    <w:rsid w:val="007A2D62"/>
    <w:rsid w:val="007A366F"/>
    <w:rsid w:val="007A7211"/>
    <w:rsid w:val="007A78B9"/>
    <w:rsid w:val="007B032B"/>
    <w:rsid w:val="007B1FBE"/>
    <w:rsid w:val="007B4EF1"/>
    <w:rsid w:val="007C00BE"/>
    <w:rsid w:val="007C2D97"/>
    <w:rsid w:val="007C55D7"/>
    <w:rsid w:val="007C64A3"/>
    <w:rsid w:val="007D0AD9"/>
    <w:rsid w:val="007D35DF"/>
    <w:rsid w:val="007D3B60"/>
    <w:rsid w:val="007D5FA0"/>
    <w:rsid w:val="007D60AF"/>
    <w:rsid w:val="007D6298"/>
    <w:rsid w:val="007D661F"/>
    <w:rsid w:val="007D7670"/>
    <w:rsid w:val="007E1120"/>
    <w:rsid w:val="007E22BC"/>
    <w:rsid w:val="007E3426"/>
    <w:rsid w:val="007E4FAC"/>
    <w:rsid w:val="007E79DC"/>
    <w:rsid w:val="007F2F4B"/>
    <w:rsid w:val="007F6E27"/>
    <w:rsid w:val="007F7759"/>
    <w:rsid w:val="007F7ABE"/>
    <w:rsid w:val="008058E8"/>
    <w:rsid w:val="0080616F"/>
    <w:rsid w:val="0081080D"/>
    <w:rsid w:val="0081100A"/>
    <w:rsid w:val="008121DF"/>
    <w:rsid w:val="008154D3"/>
    <w:rsid w:val="00816DCE"/>
    <w:rsid w:val="008175EF"/>
    <w:rsid w:val="00822B21"/>
    <w:rsid w:val="00824BB7"/>
    <w:rsid w:val="00825B97"/>
    <w:rsid w:val="00830602"/>
    <w:rsid w:val="00832F64"/>
    <w:rsid w:val="00834503"/>
    <w:rsid w:val="008367CE"/>
    <w:rsid w:val="008368D0"/>
    <w:rsid w:val="00837BC3"/>
    <w:rsid w:val="00841222"/>
    <w:rsid w:val="008474F9"/>
    <w:rsid w:val="00850FDE"/>
    <w:rsid w:val="00852EEE"/>
    <w:rsid w:val="008550B2"/>
    <w:rsid w:val="0085562D"/>
    <w:rsid w:val="0085738A"/>
    <w:rsid w:val="00860378"/>
    <w:rsid w:val="008627B5"/>
    <w:rsid w:val="008638B1"/>
    <w:rsid w:val="00864761"/>
    <w:rsid w:val="0087583F"/>
    <w:rsid w:val="00876310"/>
    <w:rsid w:val="008768D6"/>
    <w:rsid w:val="00877085"/>
    <w:rsid w:val="008776B9"/>
    <w:rsid w:val="00880219"/>
    <w:rsid w:val="00881EF0"/>
    <w:rsid w:val="0088342A"/>
    <w:rsid w:val="0088536A"/>
    <w:rsid w:val="00885377"/>
    <w:rsid w:val="00885802"/>
    <w:rsid w:val="00885B80"/>
    <w:rsid w:val="00890722"/>
    <w:rsid w:val="00891D5A"/>
    <w:rsid w:val="0089381F"/>
    <w:rsid w:val="00896026"/>
    <w:rsid w:val="008A1635"/>
    <w:rsid w:val="008A17E0"/>
    <w:rsid w:val="008A2445"/>
    <w:rsid w:val="008B3C5D"/>
    <w:rsid w:val="008B4BF4"/>
    <w:rsid w:val="008C0D72"/>
    <w:rsid w:val="008C253B"/>
    <w:rsid w:val="008C7029"/>
    <w:rsid w:val="008D0AAD"/>
    <w:rsid w:val="008D0CFC"/>
    <w:rsid w:val="008D148F"/>
    <w:rsid w:val="008D65A6"/>
    <w:rsid w:val="008E071F"/>
    <w:rsid w:val="008E3ABA"/>
    <w:rsid w:val="008E4E3F"/>
    <w:rsid w:val="008E5930"/>
    <w:rsid w:val="008E5DD6"/>
    <w:rsid w:val="008E6F79"/>
    <w:rsid w:val="008F3C47"/>
    <w:rsid w:val="008F5057"/>
    <w:rsid w:val="008F7BFC"/>
    <w:rsid w:val="0091137E"/>
    <w:rsid w:val="0091336C"/>
    <w:rsid w:val="00914680"/>
    <w:rsid w:val="009156D6"/>
    <w:rsid w:val="00915BCD"/>
    <w:rsid w:val="009169FD"/>
    <w:rsid w:val="00917DCF"/>
    <w:rsid w:val="00921460"/>
    <w:rsid w:val="009214AC"/>
    <w:rsid w:val="00921808"/>
    <w:rsid w:val="009306C4"/>
    <w:rsid w:val="009324CA"/>
    <w:rsid w:val="00933CFF"/>
    <w:rsid w:val="00934759"/>
    <w:rsid w:val="009366C5"/>
    <w:rsid w:val="00940424"/>
    <w:rsid w:val="009447F7"/>
    <w:rsid w:val="00944F6E"/>
    <w:rsid w:val="00946692"/>
    <w:rsid w:val="00946783"/>
    <w:rsid w:val="00950586"/>
    <w:rsid w:val="009525AB"/>
    <w:rsid w:val="00957C3F"/>
    <w:rsid w:val="00960DBA"/>
    <w:rsid w:val="00962200"/>
    <w:rsid w:val="009669B1"/>
    <w:rsid w:val="00966DB4"/>
    <w:rsid w:val="00967232"/>
    <w:rsid w:val="00971490"/>
    <w:rsid w:val="00974A13"/>
    <w:rsid w:val="00981005"/>
    <w:rsid w:val="0098262E"/>
    <w:rsid w:val="00985DC4"/>
    <w:rsid w:val="00987561"/>
    <w:rsid w:val="00990E12"/>
    <w:rsid w:val="00991E6E"/>
    <w:rsid w:val="0099392A"/>
    <w:rsid w:val="0099402E"/>
    <w:rsid w:val="00994F4F"/>
    <w:rsid w:val="00996CAF"/>
    <w:rsid w:val="009A10E0"/>
    <w:rsid w:val="009A307F"/>
    <w:rsid w:val="009A4747"/>
    <w:rsid w:val="009B0981"/>
    <w:rsid w:val="009B1F8D"/>
    <w:rsid w:val="009B33E2"/>
    <w:rsid w:val="009B436A"/>
    <w:rsid w:val="009B6CC8"/>
    <w:rsid w:val="009C3C06"/>
    <w:rsid w:val="009C4853"/>
    <w:rsid w:val="009C4A16"/>
    <w:rsid w:val="009C59FB"/>
    <w:rsid w:val="009C5AEF"/>
    <w:rsid w:val="009C758F"/>
    <w:rsid w:val="009C7ED6"/>
    <w:rsid w:val="009D0C35"/>
    <w:rsid w:val="009D16D4"/>
    <w:rsid w:val="009D4709"/>
    <w:rsid w:val="009D58EA"/>
    <w:rsid w:val="009D694F"/>
    <w:rsid w:val="009D72AC"/>
    <w:rsid w:val="009D7E82"/>
    <w:rsid w:val="009E1879"/>
    <w:rsid w:val="009E25AB"/>
    <w:rsid w:val="009E37BB"/>
    <w:rsid w:val="009F0F6F"/>
    <w:rsid w:val="009F0F77"/>
    <w:rsid w:val="009F2229"/>
    <w:rsid w:val="009F754A"/>
    <w:rsid w:val="00A006DF"/>
    <w:rsid w:val="00A06DD4"/>
    <w:rsid w:val="00A11192"/>
    <w:rsid w:val="00A12C6E"/>
    <w:rsid w:val="00A12F3A"/>
    <w:rsid w:val="00A13459"/>
    <w:rsid w:val="00A13EC3"/>
    <w:rsid w:val="00A179F4"/>
    <w:rsid w:val="00A23421"/>
    <w:rsid w:val="00A26F56"/>
    <w:rsid w:val="00A27EAB"/>
    <w:rsid w:val="00A319DD"/>
    <w:rsid w:val="00A3280B"/>
    <w:rsid w:val="00A34ECD"/>
    <w:rsid w:val="00A360CA"/>
    <w:rsid w:val="00A36451"/>
    <w:rsid w:val="00A37482"/>
    <w:rsid w:val="00A408D4"/>
    <w:rsid w:val="00A40B98"/>
    <w:rsid w:val="00A4202B"/>
    <w:rsid w:val="00A42297"/>
    <w:rsid w:val="00A43048"/>
    <w:rsid w:val="00A46C31"/>
    <w:rsid w:val="00A477F7"/>
    <w:rsid w:val="00A5054E"/>
    <w:rsid w:val="00A50C6E"/>
    <w:rsid w:val="00A5117B"/>
    <w:rsid w:val="00A529C4"/>
    <w:rsid w:val="00A552F2"/>
    <w:rsid w:val="00A60002"/>
    <w:rsid w:val="00A608DD"/>
    <w:rsid w:val="00A60B3C"/>
    <w:rsid w:val="00A60C98"/>
    <w:rsid w:val="00A62984"/>
    <w:rsid w:val="00A62C59"/>
    <w:rsid w:val="00A639FA"/>
    <w:rsid w:val="00A63EF8"/>
    <w:rsid w:val="00A81933"/>
    <w:rsid w:val="00A90EF1"/>
    <w:rsid w:val="00A92090"/>
    <w:rsid w:val="00A92C38"/>
    <w:rsid w:val="00A92EE9"/>
    <w:rsid w:val="00A93D60"/>
    <w:rsid w:val="00A95850"/>
    <w:rsid w:val="00A95CE4"/>
    <w:rsid w:val="00A96980"/>
    <w:rsid w:val="00AA5FC7"/>
    <w:rsid w:val="00AB0A12"/>
    <w:rsid w:val="00AB25FD"/>
    <w:rsid w:val="00AB3FF7"/>
    <w:rsid w:val="00AB6A3A"/>
    <w:rsid w:val="00AB7098"/>
    <w:rsid w:val="00AB7F12"/>
    <w:rsid w:val="00AC1172"/>
    <w:rsid w:val="00AC2300"/>
    <w:rsid w:val="00AC2B92"/>
    <w:rsid w:val="00AC3147"/>
    <w:rsid w:val="00AC41C6"/>
    <w:rsid w:val="00AC431D"/>
    <w:rsid w:val="00AC4539"/>
    <w:rsid w:val="00AC4BDE"/>
    <w:rsid w:val="00AC763A"/>
    <w:rsid w:val="00AC7CBE"/>
    <w:rsid w:val="00AD0E1F"/>
    <w:rsid w:val="00AD1A70"/>
    <w:rsid w:val="00AD5E06"/>
    <w:rsid w:val="00AD7C50"/>
    <w:rsid w:val="00AE0F87"/>
    <w:rsid w:val="00AE33F2"/>
    <w:rsid w:val="00AE42BB"/>
    <w:rsid w:val="00AE4A3B"/>
    <w:rsid w:val="00AE7912"/>
    <w:rsid w:val="00AF09FC"/>
    <w:rsid w:val="00AF263B"/>
    <w:rsid w:val="00AF5A99"/>
    <w:rsid w:val="00AF6F38"/>
    <w:rsid w:val="00AF750F"/>
    <w:rsid w:val="00B00BCF"/>
    <w:rsid w:val="00B035B9"/>
    <w:rsid w:val="00B056F3"/>
    <w:rsid w:val="00B06593"/>
    <w:rsid w:val="00B101E3"/>
    <w:rsid w:val="00B10D6F"/>
    <w:rsid w:val="00B12885"/>
    <w:rsid w:val="00B1295F"/>
    <w:rsid w:val="00B15C62"/>
    <w:rsid w:val="00B228CF"/>
    <w:rsid w:val="00B242DF"/>
    <w:rsid w:val="00B24F66"/>
    <w:rsid w:val="00B264C7"/>
    <w:rsid w:val="00B322EE"/>
    <w:rsid w:val="00B337CD"/>
    <w:rsid w:val="00B34D7E"/>
    <w:rsid w:val="00B367D2"/>
    <w:rsid w:val="00B378F5"/>
    <w:rsid w:val="00B431DD"/>
    <w:rsid w:val="00B43E44"/>
    <w:rsid w:val="00B4437E"/>
    <w:rsid w:val="00B446DB"/>
    <w:rsid w:val="00B462B6"/>
    <w:rsid w:val="00B46BA7"/>
    <w:rsid w:val="00B515E4"/>
    <w:rsid w:val="00B52DA9"/>
    <w:rsid w:val="00B53A8A"/>
    <w:rsid w:val="00B53D68"/>
    <w:rsid w:val="00B55EAC"/>
    <w:rsid w:val="00B610DB"/>
    <w:rsid w:val="00B627F3"/>
    <w:rsid w:val="00B65415"/>
    <w:rsid w:val="00B66676"/>
    <w:rsid w:val="00B670F0"/>
    <w:rsid w:val="00B70F69"/>
    <w:rsid w:val="00B71573"/>
    <w:rsid w:val="00B75786"/>
    <w:rsid w:val="00B757DF"/>
    <w:rsid w:val="00B775B5"/>
    <w:rsid w:val="00B80DEB"/>
    <w:rsid w:val="00B822AC"/>
    <w:rsid w:val="00B831C4"/>
    <w:rsid w:val="00B83596"/>
    <w:rsid w:val="00B846CA"/>
    <w:rsid w:val="00B87AB5"/>
    <w:rsid w:val="00B90197"/>
    <w:rsid w:val="00B90692"/>
    <w:rsid w:val="00B90F5D"/>
    <w:rsid w:val="00B941A3"/>
    <w:rsid w:val="00B954CD"/>
    <w:rsid w:val="00B957A9"/>
    <w:rsid w:val="00BA1419"/>
    <w:rsid w:val="00BB5BF3"/>
    <w:rsid w:val="00BB7849"/>
    <w:rsid w:val="00BB7D04"/>
    <w:rsid w:val="00BC199C"/>
    <w:rsid w:val="00BC25AA"/>
    <w:rsid w:val="00BC3D05"/>
    <w:rsid w:val="00BC703F"/>
    <w:rsid w:val="00BD1770"/>
    <w:rsid w:val="00BE3D5F"/>
    <w:rsid w:val="00BE460C"/>
    <w:rsid w:val="00BE592A"/>
    <w:rsid w:val="00BE6F66"/>
    <w:rsid w:val="00BF0B90"/>
    <w:rsid w:val="00BF234F"/>
    <w:rsid w:val="00C001F4"/>
    <w:rsid w:val="00C021E3"/>
    <w:rsid w:val="00C068B9"/>
    <w:rsid w:val="00C06F6C"/>
    <w:rsid w:val="00C0728F"/>
    <w:rsid w:val="00C12100"/>
    <w:rsid w:val="00C12E60"/>
    <w:rsid w:val="00C16783"/>
    <w:rsid w:val="00C17034"/>
    <w:rsid w:val="00C2075C"/>
    <w:rsid w:val="00C209E9"/>
    <w:rsid w:val="00C21007"/>
    <w:rsid w:val="00C21554"/>
    <w:rsid w:val="00C23829"/>
    <w:rsid w:val="00C23C8A"/>
    <w:rsid w:val="00C27B68"/>
    <w:rsid w:val="00C317BD"/>
    <w:rsid w:val="00C329AA"/>
    <w:rsid w:val="00C32ACB"/>
    <w:rsid w:val="00C40415"/>
    <w:rsid w:val="00C418FC"/>
    <w:rsid w:val="00C45E5C"/>
    <w:rsid w:val="00C46DDB"/>
    <w:rsid w:val="00C47FD4"/>
    <w:rsid w:val="00C51DD5"/>
    <w:rsid w:val="00C527AF"/>
    <w:rsid w:val="00C54C0D"/>
    <w:rsid w:val="00C54D61"/>
    <w:rsid w:val="00C57288"/>
    <w:rsid w:val="00C60318"/>
    <w:rsid w:val="00C613F9"/>
    <w:rsid w:val="00C6376A"/>
    <w:rsid w:val="00C63A82"/>
    <w:rsid w:val="00C63C18"/>
    <w:rsid w:val="00C662A7"/>
    <w:rsid w:val="00C66F72"/>
    <w:rsid w:val="00C67429"/>
    <w:rsid w:val="00C67DF4"/>
    <w:rsid w:val="00C70772"/>
    <w:rsid w:val="00C72B7D"/>
    <w:rsid w:val="00C73D69"/>
    <w:rsid w:val="00C745BE"/>
    <w:rsid w:val="00C75877"/>
    <w:rsid w:val="00C76633"/>
    <w:rsid w:val="00C920E8"/>
    <w:rsid w:val="00C92910"/>
    <w:rsid w:val="00C94A51"/>
    <w:rsid w:val="00C94AA8"/>
    <w:rsid w:val="00C96EC7"/>
    <w:rsid w:val="00CA0476"/>
    <w:rsid w:val="00CA05FC"/>
    <w:rsid w:val="00CA26AB"/>
    <w:rsid w:val="00CA2ECF"/>
    <w:rsid w:val="00CA2F1B"/>
    <w:rsid w:val="00CA3355"/>
    <w:rsid w:val="00CA3379"/>
    <w:rsid w:val="00CA704D"/>
    <w:rsid w:val="00CB26A7"/>
    <w:rsid w:val="00CB2CBE"/>
    <w:rsid w:val="00CB3A68"/>
    <w:rsid w:val="00CB3B85"/>
    <w:rsid w:val="00CB7AA1"/>
    <w:rsid w:val="00CC10DA"/>
    <w:rsid w:val="00CC2903"/>
    <w:rsid w:val="00CC50F7"/>
    <w:rsid w:val="00CC683D"/>
    <w:rsid w:val="00CD07A0"/>
    <w:rsid w:val="00CD0FD7"/>
    <w:rsid w:val="00CD1285"/>
    <w:rsid w:val="00CD17F4"/>
    <w:rsid w:val="00CD328F"/>
    <w:rsid w:val="00CE2A6E"/>
    <w:rsid w:val="00CE3B75"/>
    <w:rsid w:val="00CE59B0"/>
    <w:rsid w:val="00CE5CE7"/>
    <w:rsid w:val="00CF2804"/>
    <w:rsid w:val="00CF4476"/>
    <w:rsid w:val="00CF5ECE"/>
    <w:rsid w:val="00CF71D2"/>
    <w:rsid w:val="00D0130E"/>
    <w:rsid w:val="00D014D8"/>
    <w:rsid w:val="00D036AA"/>
    <w:rsid w:val="00D04344"/>
    <w:rsid w:val="00D04D1B"/>
    <w:rsid w:val="00D05152"/>
    <w:rsid w:val="00D0630C"/>
    <w:rsid w:val="00D06EF5"/>
    <w:rsid w:val="00D115E4"/>
    <w:rsid w:val="00D11810"/>
    <w:rsid w:val="00D15AD1"/>
    <w:rsid w:val="00D17AE1"/>
    <w:rsid w:val="00D203F4"/>
    <w:rsid w:val="00D20D3C"/>
    <w:rsid w:val="00D249BA"/>
    <w:rsid w:val="00D2567F"/>
    <w:rsid w:val="00D2754F"/>
    <w:rsid w:val="00D4035D"/>
    <w:rsid w:val="00D40835"/>
    <w:rsid w:val="00D40B8A"/>
    <w:rsid w:val="00D413E0"/>
    <w:rsid w:val="00D42E76"/>
    <w:rsid w:val="00D437BC"/>
    <w:rsid w:val="00D44410"/>
    <w:rsid w:val="00D4754F"/>
    <w:rsid w:val="00D504B3"/>
    <w:rsid w:val="00D51727"/>
    <w:rsid w:val="00D51D8F"/>
    <w:rsid w:val="00D533A3"/>
    <w:rsid w:val="00D54D3E"/>
    <w:rsid w:val="00D60B3E"/>
    <w:rsid w:val="00D65531"/>
    <w:rsid w:val="00D6637F"/>
    <w:rsid w:val="00D725BE"/>
    <w:rsid w:val="00D744E7"/>
    <w:rsid w:val="00D7505B"/>
    <w:rsid w:val="00D75341"/>
    <w:rsid w:val="00D76A47"/>
    <w:rsid w:val="00D80F03"/>
    <w:rsid w:val="00D82639"/>
    <w:rsid w:val="00D90322"/>
    <w:rsid w:val="00D91C98"/>
    <w:rsid w:val="00D9253B"/>
    <w:rsid w:val="00D93D0F"/>
    <w:rsid w:val="00D9534D"/>
    <w:rsid w:val="00D95E60"/>
    <w:rsid w:val="00D9691A"/>
    <w:rsid w:val="00DA1AA5"/>
    <w:rsid w:val="00DA1F03"/>
    <w:rsid w:val="00DA3562"/>
    <w:rsid w:val="00DA5A75"/>
    <w:rsid w:val="00DA7C8D"/>
    <w:rsid w:val="00DB1CB5"/>
    <w:rsid w:val="00DB215C"/>
    <w:rsid w:val="00DB480B"/>
    <w:rsid w:val="00DC1D42"/>
    <w:rsid w:val="00DC47E2"/>
    <w:rsid w:val="00DC4F45"/>
    <w:rsid w:val="00DC6CD9"/>
    <w:rsid w:val="00DC6F4B"/>
    <w:rsid w:val="00DD1E36"/>
    <w:rsid w:val="00DD695E"/>
    <w:rsid w:val="00DE489E"/>
    <w:rsid w:val="00DE5C0D"/>
    <w:rsid w:val="00DE66CB"/>
    <w:rsid w:val="00DE6808"/>
    <w:rsid w:val="00DE75B6"/>
    <w:rsid w:val="00DF073F"/>
    <w:rsid w:val="00DF08C6"/>
    <w:rsid w:val="00DF0ABE"/>
    <w:rsid w:val="00DF1C1A"/>
    <w:rsid w:val="00DF28D3"/>
    <w:rsid w:val="00DF318B"/>
    <w:rsid w:val="00DF3FCB"/>
    <w:rsid w:val="00DF5BA5"/>
    <w:rsid w:val="00DF7B2E"/>
    <w:rsid w:val="00E0088F"/>
    <w:rsid w:val="00E079B8"/>
    <w:rsid w:val="00E17407"/>
    <w:rsid w:val="00E21905"/>
    <w:rsid w:val="00E21A45"/>
    <w:rsid w:val="00E22D78"/>
    <w:rsid w:val="00E249F0"/>
    <w:rsid w:val="00E3250E"/>
    <w:rsid w:val="00E3413A"/>
    <w:rsid w:val="00E34F86"/>
    <w:rsid w:val="00E409A6"/>
    <w:rsid w:val="00E40C29"/>
    <w:rsid w:val="00E437B1"/>
    <w:rsid w:val="00E44E25"/>
    <w:rsid w:val="00E45739"/>
    <w:rsid w:val="00E465E8"/>
    <w:rsid w:val="00E46D23"/>
    <w:rsid w:val="00E514BD"/>
    <w:rsid w:val="00E613CF"/>
    <w:rsid w:val="00E61E08"/>
    <w:rsid w:val="00E62782"/>
    <w:rsid w:val="00E6444C"/>
    <w:rsid w:val="00E6485F"/>
    <w:rsid w:val="00E64B3B"/>
    <w:rsid w:val="00E65C73"/>
    <w:rsid w:val="00E67AE3"/>
    <w:rsid w:val="00E703BA"/>
    <w:rsid w:val="00E70A74"/>
    <w:rsid w:val="00E7553A"/>
    <w:rsid w:val="00E76057"/>
    <w:rsid w:val="00E813DF"/>
    <w:rsid w:val="00E82BFD"/>
    <w:rsid w:val="00E8538F"/>
    <w:rsid w:val="00E876D9"/>
    <w:rsid w:val="00E94444"/>
    <w:rsid w:val="00E9468E"/>
    <w:rsid w:val="00E9510E"/>
    <w:rsid w:val="00E97315"/>
    <w:rsid w:val="00EA432D"/>
    <w:rsid w:val="00EA43FC"/>
    <w:rsid w:val="00EA76AF"/>
    <w:rsid w:val="00EB0FE7"/>
    <w:rsid w:val="00EB0FF0"/>
    <w:rsid w:val="00EB1ECB"/>
    <w:rsid w:val="00EB22AB"/>
    <w:rsid w:val="00EB6392"/>
    <w:rsid w:val="00EC3CE9"/>
    <w:rsid w:val="00EC718E"/>
    <w:rsid w:val="00EC7E5F"/>
    <w:rsid w:val="00ED5069"/>
    <w:rsid w:val="00ED7CB2"/>
    <w:rsid w:val="00EE05B0"/>
    <w:rsid w:val="00EE2BA9"/>
    <w:rsid w:val="00EE3445"/>
    <w:rsid w:val="00EF0011"/>
    <w:rsid w:val="00EF17E5"/>
    <w:rsid w:val="00EF4392"/>
    <w:rsid w:val="00EF7CD6"/>
    <w:rsid w:val="00F041E4"/>
    <w:rsid w:val="00F05BE5"/>
    <w:rsid w:val="00F06F11"/>
    <w:rsid w:val="00F07370"/>
    <w:rsid w:val="00F103D6"/>
    <w:rsid w:val="00F11472"/>
    <w:rsid w:val="00F139A6"/>
    <w:rsid w:val="00F17133"/>
    <w:rsid w:val="00F21937"/>
    <w:rsid w:val="00F2357B"/>
    <w:rsid w:val="00F23AE3"/>
    <w:rsid w:val="00F260D7"/>
    <w:rsid w:val="00F262B7"/>
    <w:rsid w:val="00F30D78"/>
    <w:rsid w:val="00F31831"/>
    <w:rsid w:val="00F319B1"/>
    <w:rsid w:val="00F37E23"/>
    <w:rsid w:val="00F43C3A"/>
    <w:rsid w:val="00F4637E"/>
    <w:rsid w:val="00F474CD"/>
    <w:rsid w:val="00F5021C"/>
    <w:rsid w:val="00F527C5"/>
    <w:rsid w:val="00F52EA4"/>
    <w:rsid w:val="00F5517D"/>
    <w:rsid w:val="00F56C20"/>
    <w:rsid w:val="00F5778F"/>
    <w:rsid w:val="00F57996"/>
    <w:rsid w:val="00F6441D"/>
    <w:rsid w:val="00F668D7"/>
    <w:rsid w:val="00F66D4F"/>
    <w:rsid w:val="00F70676"/>
    <w:rsid w:val="00F73846"/>
    <w:rsid w:val="00F80168"/>
    <w:rsid w:val="00F939EA"/>
    <w:rsid w:val="00F946D1"/>
    <w:rsid w:val="00F96FB1"/>
    <w:rsid w:val="00FA36E5"/>
    <w:rsid w:val="00FA4DD0"/>
    <w:rsid w:val="00FA7375"/>
    <w:rsid w:val="00FA75D4"/>
    <w:rsid w:val="00FA7EDE"/>
    <w:rsid w:val="00FB4433"/>
    <w:rsid w:val="00FB589A"/>
    <w:rsid w:val="00FB62F4"/>
    <w:rsid w:val="00FB755A"/>
    <w:rsid w:val="00FB770B"/>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4FD3"/>
    <w:rsid w:val="00FE573E"/>
    <w:rsid w:val="00FE741A"/>
    <w:rsid w:val="00FF3448"/>
    <w:rsid w:val="00FF375A"/>
    <w:rsid w:val="00FF41C2"/>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roxy.kib.ki.se/pubmed/27038492"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www.uptoda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10/jc.2005-0872" TargetMode="Externa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hyperlink" Target="https://www.ncbi.nlm.nih.gov/pubmed/16174720" TargetMode="External"/><Relationship Id="rId4" Type="http://schemas.openxmlformats.org/officeDocument/2006/relationships/settings" Target="settings.xml"/><Relationship Id="rId9" Type="http://schemas.openxmlformats.org/officeDocument/2006/relationships/hyperlink" Target="https://doi.org/10.14814/phy2.13551" TargetMode="External"/><Relationship Id="rId14" Type="http://schemas.openxmlformats.org/officeDocument/2006/relationships/hyperlink" Target="http://dx.doi.org/10.1080/23328940.2018.1513110"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27367E6C-AD41-44EC-81F8-56AE1BE5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41</Pages>
  <Words>10117</Words>
  <Characters>57671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67653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17</cp:revision>
  <cp:lastPrinted>2018-12-28T21:33:00Z</cp:lastPrinted>
  <dcterms:created xsi:type="dcterms:W3CDTF">2019-06-29T05:45:00Z</dcterms:created>
  <dcterms:modified xsi:type="dcterms:W3CDTF">2019-07-10T07:27:00Z</dcterms:modified>
</cp:coreProperties>
</file>