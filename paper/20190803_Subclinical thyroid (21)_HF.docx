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9B1" w:rsidRPr="005D22E8" w:rsidRDefault="009669B1" w:rsidP="009669B1">
      <w:pPr>
        <w:spacing w:line="480" w:lineRule="auto"/>
        <w:ind w:left="-1418"/>
        <w:jc w:val="center"/>
        <w:rPr>
          <w:sz w:val="24"/>
          <w:szCs w:val="24"/>
          <w:rPrChange w:id="0" w:author="Stephen" w:date="2019-08-01T17:19:00Z">
            <w:rPr>
              <w:sz w:val="28"/>
              <w:szCs w:val="28"/>
            </w:rPr>
          </w:rPrChange>
        </w:rPr>
      </w:pPr>
    </w:p>
    <w:p w:rsidR="00F939EA" w:rsidRDefault="00F939EA" w:rsidP="00DE75B6">
      <w:pPr>
        <w:spacing w:line="480" w:lineRule="auto"/>
        <w:jc w:val="center"/>
        <w:rPr>
          <w:sz w:val="28"/>
          <w:szCs w:val="28"/>
        </w:rPr>
      </w:pPr>
      <w:r>
        <w:rPr>
          <w:sz w:val="28"/>
          <w:szCs w:val="28"/>
        </w:rPr>
        <w:t xml:space="preserve">CLINICAL PARAMETERS CORRELATE </w:t>
      </w:r>
      <w:r w:rsidR="00DA5A75">
        <w:rPr>
          <w:sz w:val="28"/>
          <w:szCs w:val="28"/>
        </w:rPr>
        <w:t xml:space="preserve">BETTER </w:t>
      </w:r>
      <w:r>
        <w:rPr>
          <w:sz w:val="28"/>
          <w:szCs w:val="28"/>
        </w:rPr>
        <w:t>WITH THYROID HORMONE LEVELS THAN WITH TSH LEVELS: A SYSTEMATIC REVIEW</w:t>
      </w:r>
      <w:r w:rsidR="00DA5A75">
        <w:rPr>
          <w:sz w:val="28"/>
          <w:szCs w:val="28"/>
        </w:rPr>
        <w:t xml:space="preserve"> AND META-ANALYSIS</w:t>
      </w:r>
    </w:p>
    <w:p w:rsidR="004A4094" w:rsidRPr="00297044" w:rsidRDefault="004A4094" w:rsidP="004A4094">
      <w:pPr>
        <w:spacing w:line="480" w:lineRule="auto"/>
        <w:rPr>
          <w:sz w:val="28"/>
          <w:szCs w:val="28"/>
          <w:rPrChange w:id="1" w:author="Stephen" w:date="2019-08-01T19:12:00Z">
            <w:rPr>
              <w:sz w:val="28"/>
              <w:szCs w:val="28"/>
              <w:vertAlign w:val="superscript"/>
            </w:rPr>
          </w:rPrChange>
        </w:rPr>
      </w:pPr>
      <w:r>
        <w:rPr>
          <w:sz w:val="28"/>
          <w:szCs w:val="28"/>
        </w:rPr>
        <w:t>Stephen P Fitzgerald MB BS FRACP</w:t>
      </w:r>
      <w:r>
        <w:rPr>
          <w:sz w:val="28"/>
          <w:szCs w:val="28"/>
          <w:vertAlign w:val="superscript"/>
        </w:rPr>
        <w:t>1</w:t>
      </w:r>
      <w:r w:rsidR="00D92860">
        <w:rPr>
          <w:sz w:val="28"/>
          <w:szCs w:val="28"/>
          <w:vertAlign w:val="superscript"/>
        </w:rPr>
        <w:t>, 2</w:t>
      </w:r>
      <w:r>
        <w:rPr>
          <w:sz w:val="28"/>
          <w:szCs w:val="28"/>
        </w:rPr>
        <w:t xml:space="preserve"> (ORCID 0000-0002-9755-2316),</w:t>
      </w:r>
      <w:r w:rsidRPr="004A4094">
        <w:rPr>
          <w:sz w:val="28"/>
          <w:szCs w:val="28"/>
        </w:rPr>
        <w:t xml:space="preserve"> </w:t>
      </w:r>
      <w:r>
        <w:rPr>
          <w:sz w:val="28"/>
          <w:szCs w:val="28"/>
        </w:rPr>
        <w:t>Nigel G Bean</w:t>
      </w:r>
      <w:ins w:id="2" w:author="Stephen" w:date="2019-08-01T17:22:00Z">
        <w:r w:rsidR="005D22E8">
          <w:rPr>
            <w:sz w:val="28"/>
            <w:szCs w:val="28"/>
          </w:rPr>
          <w:t xml:space="preserve"> PhD (Oxon)</w:t>
        </w:r>
      </w:ins>
      <w:ins w:id="3" w:author="Stephen" w:date="2019-08-01T19:12:00Z">
        <w:r w:rsidR="00297044">
          <w:rPr>
            <w:sz w:val="28"/>
            <w:szCs w:val="28"/>
            <w:vertAlign w:val="superscript"/>
          </w:rPr>
          <w:t>3</w:t>
        </w:r>
      </w:ins>
      <w:r>
        <w:rPr>
          <w:sz w:val="28"/>
          <w:szCs w:val="28"/>
        </w:rPr>
        <w:t xml:space="preserve"> (ORCID 0000-0002-5351-3104)</w:t>
      </w:r>
      <w:del w:id="4" w:author="Stephen" w:date="2019-08-01T19:11:00Z">
        <w:r w:rsidR="004B062D" w:rsidRPr="004B062D">
          <w:rPr>
            <w:sz w:val="28"/>
            <w:szCs w:val="28"/>
            <w:rPrChange w:id="5" w:author="Stephen" w:date="2019-08-01T19:12:00Z">
              <w:rPr>
                <w:sz w:val="28"/>
                <w:szCs w:val="28"/>
                <w:vertAlign w:val="superscript"/>
              </w:rPr>
            </w:rPrChange>
          </w:rPr>
          <w:delText>3</w:delText>
        </w:r>
      </w:del>
      <w:r>
        <w:rPr>
          <w:sz w:val="28"/>
          <w:szCs w:val="28"/>
        </w:rPr>
        <w:t>,</w:t>
      </w:r>
      <w:r w:rsidRPr="004A4094">
        <w:rPr>
          <w:sz w:val="28"/>
          <w:szCs w:val="28"/>
        </w:rPr>
        <w:t xml:space="preserve"> </w:t>
      </w:r>
      <w:r>
        <w:rPr>
          <w:sz w:val="28"/>
          <w:szCs w:val="28"/>
        </w:rPr>
        <w:t>Henrik Falhammar</w:t>
      </w:r>
      <w:ins w:id="6" w:author="Stephen" w:date="2019-08-01T22:04:00Z">
        <w:r w:rsidR="00D42D28">
          <w:rPr>
            <w:sz w:val="28"/>
            <w:szCs w:val="28"/>
          </w:rPr>
          <w:t xml:space="preserve"> PhD</w:t>
        </w:r>
      </w:ins>
      <w:ins w:id="7" w:author="Stephen" w:date="2019-08-01T17:22:00Z">
        <w:r w:rsidR="005D22E8">
          <w:rPr>
            <w:sz w:val="28"/>
            <w:szCs w:val="28"/>
          </w:rPr>
          <w:t xml:space="preserve"> </w:t>
        </w:r>
      </w:ins>
      <w:ins w:id="8" w:author="Stephen" w:date="2019-08-01T19:12:00Z">
        <w:r w:rsidR="00297044">
          <w:rPr>
            <w:sz w:val="28"/>
            <w:szCs w:val="28"/>
            <w:vertAlign w:val="superscript"/>
          </w:rPr>
          <w:t>4,5,6</w:t>
        </w:r>
      </w:ins>
      <w:del w:id="9" w:author="Stephen" w:date="2019-08-01T19:12:00Z">
        <w:r w:rsidRPr="00297044" w:rsidDel="00297044">
          <w:rPr>
            <w:sz w:val="28"/>
            <w:szCs w:val="28"/>
            <w:vertAlign w:val="superscript"/>
          </w:rPr>
          <w:delText>4</w:delText>
        </w:r>
        <w:r w:rsidR="004B062D" w:rsidRPr="004B062D">
          <w:rPr>
            <w:sz w:val="28"/>
            <w:szCs w:val="28"/>
            <w:rPrChange w:id="10" w:author="Stephen" w:date="2019-08-01T19:12:00Z">
              <w:rPr>
                <w:sz w:val="28"/>
                <w:szCs w:val="28"/>
                <w:vertAlign w:val="superscript"/>
              </w:rPr>
            </w:rPrChange>
          </w:rPr>
          <w:delText>, 5, 6</w:delText>
        </w:r>
      </w:del>
      <w:ins w:id="11" w:author="Stephen" w:date="2019-08-01T19:11:00Z">
        <w:r w:rsidR="004B062D" w:rsidRPr="004B062D">
          <w:rPr>
            <w:sz w:val="28"/>
            <w:szCs w:val="28"/>
            <w:rPrChange w:id="12" w:author="Stephen" w:date="2019-08-01T19:12:00Z">
              <w:rPr>
                <w:sz w:val="28"/>
                <w:szCs w:val="28"/>
                <w:vertAlign w:val="superscript"/>
              </w:rPr>
            </w:rPrChange>
          </w:rPr>
          <w:t xml:space="preserve"> (ORCID 0000-0002-5622-6987)</w:t>
        </w:r>
      </w:ins>
      <w:r>
        <w:rPr>
          <w:sz w:val="28"/>
          <w:szCs w:val="28"/>
        </w:rPr>
        <w:t>,</w:t>
      </w:r>
      <w:r w:rsidRPr="004A4094">
        <w:rPr>
          <w:sz w:val="28"/>
          <w:szCs w:val="28"/>
        </w:rPr>
        <w:t xml:space="preserve"> </w:t>
      </w:r>
      <w:r>
        <w:rPr>
          <w:sz w:val="28"/>
          <w:szCs w:val="28"/>
        </w:rPr>
        <w:t>Simon Tuke</w:t>
      </w:r>
      <w:ins w:id="13" w:author="Stephen" w:date="2019-08-01T22:04:00Z">
        <w:r w:rsidR="00D42D28">
          <w:rPr>
            <w:sz w:val="28"/>
            <w:szCs w:val="28"/>
          </w:rPr>
          <w:t xml:space="preserve"> PhD</w:t>
        </w:r>
      </w:ins>
      <w:ins w:id="14" w:author="Stephen" w:date="2019-08-01T17:22:00Z">
        <w:r w:rsidR="005D22E8">
          <w:rPr>
            <w:sz w:val="28"/>
            <w:szCs w:val="28"/>
          </w:rPr>
          <w:t xml:space="preserve"> </w:t>
        </w:r>
      </w:ins>
      <w:ins w:id="15" w:author="Stephen" w:date="2019-08-01T19:12:00Z">
        <w:r w:rsidR="00297044">
          <w:rPr>
            <w:sz w:val="28"/>
            <w:szCs w:val="28"/>
            <w:vertAlign w:val="superscript"/>
          </w:rPr>
          <w:t>7</w:t>
        </w:r>
      </w:ins>
      <w:del w:id="16" w:author="Stephen" w:date="2019-08-01T19:12:00Z">
        <w:r w:rsidR="00D92860" w:rsidRPr="00297044" w:rsidDel="00297044">
          <w:rPr>
            <w:sz w:val="28"/>
            <w:szCs w:val="28"/>
            <w:vertAlign w:val="superscript"/>
          </w:rPr>
          <w:delText>7</w:delText>
        </w:r>
      </w:del>
    </w:p>
    <w:p w:rsidR="004A4094" w:rsidRDefault="004B062D" w:rsidP="004A4094">
      <w:pPr>
        <w:spacing w:line="480" w:lineRule="auto"/>
        <w:rPr>
          <w:sz w:val="28"/>
          <w:szCs w:val="28"/>
        </w:rPr>
      </w:pPr>
      <w:r w:rsidRPr="004B062D">
        <w:rPr>
          <w:sz w:val="28"/>
          <w:szCs w:val="28"/>
          <w:rPrChange w:id="17" w:author="Stephen" w:date="2019-08-01T19:12:00Z">
            <w:rPr>
              <w:sz w:val="28"/>
              <w:szCs w:val="28"/>
              <w:vertAlign w:val="superscript"/>
            </w:rPr>
          </w:rPrChange>
        </w:rPr>
        <w:t xml:space="preserve">1 </w:t>
      </w:r>
      <w:r w:rsidR="004A4094">
        <w:rPr>
          <w:sz w:val="28"/>
          <w:szCs w:val="28"/>
        </w:rPr>
        <w:t>The Departments of General Medicine and Endocrinology, The Royal Adelaide Hospital, Adelaide, South Australia</w:t>
      </w:r>
      <w:ins w:id="18" w:author="Stephen" w:date="2019-08-01T17:24:00Z">
        <w:r w:rsidR="005D22E8">
          <w:rPr>
            <w:sz w:val="28"/>
            <w:szCs w:val="28"/>
          </w:rPr>
          <w:t xml:space="preserve"> stephen.fitzgerald2@sa.gov.au</w:t>
        </w:r>
      </w:ins>
    </w:p>
    <w:p w:rsidR="004A4094" w:rsidRDefault="004A4094" w:rsidP="004A4094">
      <w:pPr>
        <w:spacing w:line="480" w:lineRule="auto"/>
        <w:rPr>
          <w:sz w:val="28"/>
          <w:szCs w:val="28"/>
        </w:rPr>
      </w:pPr>
      <w:r>
        <w:rPr>
          <w:sz w:val="28"/>
          <w:szCs w:val="28"/>
          <w:vertAlign w:val="superscript"/>
        </w:rPr>
        <w:t>2</w:t>
      </w:r>
      <w:r>
        <w:rPr>
          <w:sz w:val="28"/>
          <w:szCs w:val="28"/>
        </w:rPr>
        <w:t xml:space="preserve"> The University of Adelaide, School of Medicine, Adelaide, South Australia</w:t>
      </w:r>
    </w:p>
    <w:p w:rsidR="004A4094" w:rsidRDefault="004A4094" w:rsidP="004A4094">
      <w:pPr>
        <w:spacing w:line="480" w:lineRule="auto"/>
      </w:pPr>
      <w:r>
        <w:rPr>
          <w:sz w:val="28"/>
          <w:szCs w:val="28"/>
          <w:vertAlign w:val="superscript"/>
        </w:rPr>
        <w:t>3</w:t>
      </w:r>
      <w:r>
        <w:rPr>
          <w:sz w:val="28"/>
          <w:szCs w:val="28"/>
        </w:rPr>
        <w:t xml:space="preserve"> </w:t>
      </w:r>
      <w:r w:rsidR="000B3542" w:rsidRPr="000B3542">
        <w:rPr>
          <w:sz w:val="28"/>
          <w:szCs w:val="28"/>
        </w:rPr>
        <w:t>School of Mathematical Sciences and ARC Centre of Excellence for Mathematical and Statistical Frontiers, University of Adelaide, Adelaide, SA 5000, Australia</w:t>
      </w:r>
      <w:ins w:id="19" w:author="Stephen" w:date="2019-08-01T17:25:00Z">
        <w:r w:rsidR="005D22E8">
          <w:rPr>
            <w:sz w:val="28"/>
            <w:szCs w:val="28"/>
          </w:rPr>
          <w:t xml:space="preserve"> </w:t>
        </w:r>
      </w:ins>
      <w:ins w:id="20" w:author="Stephen" w:date="2019-08-01T17:24:00Z">
        <w:r w:rsidR="005D22E8">
          <w:rPr>
            <w:sz w:val="28"/>
            <w:szCs w:val="28"/>
          </w:rPr>
          <w:t>n</w:t>
        </w:r>
      </w:ins>
      <w:ins w:id="21" w:author="Stephen" w:date="2019-08-01T17:25:00Z">
        <w:r w:rsidR="005D22E8">
          <w:rPr>
            <w:sz w:val="28"/>
            <w:szCs w:val="28"/>
          </w:rPr>
          <w:t>igel.bean@adelaide.edu</w:t>
        </w:r>
      </w:ins>
      <w:ins w:id="22" w:author="Stephen" w:date="2019-08-01T17:26:00Z">
        <w:r w:rsidR="005D22E8">
          <w:rPr>
            <w:sz w:val="28"/>
            <w:szCs w:val="28"/>
          </w:rPr>
          <w:t>.au</w:t>
        </w:r>
      </w:ins>
    </w:p>
    <w:p w:rsidR="00D92860" w:rsidRPr="00D92860" w:rsidRDefault="00D92860" w:rsidP="00D92860">
      <w:pPr>
        <w:spacing w:line="480" w:lineRule="auto"/>
        <w:rPr>
          <w:sz w:val="28"/>
          <w:szCs w:val="28"/>
        </w:rPr>
      </w:pPr>
      <w:r>
        <w:rPr>
          <w:sz w:val="28"/>
          <w:szCs w:val="28"/>
          <w:vertAlign w:val="superscript"/>
        </w:rPr>
        <w:t xml:space="preserve">4 </w:t>
      </w:r>
      <w:r w:rsidR="000B3542" w:rsidRPr="000B3542">
        <w:rPr>
          <w:sz w:val="28"/>
          <w:szCs w:val="28"/>
        </w:rPr>
        <w:t>Department of Endocrinology, Metabolism and Diabetes, Karolinska University Hospital, 171 76 Stockholm, Sweden</w:t>
      </w:r>
      <w:ins w:id="23" w:author="Stephen" w:date="2019-08-01T17:26:00Z">
        <w:r w:rsidR="005D22E8">
          <w:rPr>
            <w:sz w:val="28"/>
            <w:szCs w:val="28"/>
          </w:rPr>
          <w:t xml:space="preserve"> Henrik.falhammar@ki.se</w:t>
        </w:r>
      </w:ins>
    </w:p>
    <w:p w:rsidR="00D92860" w:rsidRPr="00D92860" w:rsidRDefault="00D92860" w:rsidP="00D92860">
      <w:pPr>
        <w:spacing w:line="480" w:lineRule="auto"/>
        <w:rPr>
          <w:sz w:val="28"/>
          <w:szCs w:val="28"/>
        </w:rPr>
      </w:pPr>
      <w:r>
        <w:rPr>
          <w:sz w:val="28"/>
          <w:szCs w:val="28"/>
          <w:vertAlign w:val="superscript"/>
        </w:rPr>
        <w:t xml:space="preserve">5 </w:t>
      </w:r>
      <w:r w:rsidR="000B3542" w:rsidRPr="000B3542">
        <w:rPr>
          <w:sz w:val="28"/>
          <w:szCs w:val="28"/>
        </w:rPr>
        <w:t>Department of Molecular Medicine and Surgery, Karolinska Institutet, 171 76 Stockholm, Sweden</w:t>
      </w:r>
    </w:p>
    <w:p w:rsidR="00D92860" w:rsidRDefault="00D92860" w:rsidP="00D92860">
      <w:pPr>
        <w:spacing w:line="480" w:lineRule="auto"/>
        <w:rPr>
          <w:sz w:val="28"/>
          <w:szCs w:val="28"/>
        </w:rPr>
      </w:pPr>
      <w:r>
        <w:rPr>
          <w:sz w:val="28"/>
          <w:szCs w:val="28"/>
          <w:vertAlign w:val="superscript"/>
        </w:rPr>
        <w:t xml:space="preserve">6 </w:t>
      </w:r>
      <w:r w:rsidR="000B3542" w:rsidRPr="000B3542">
        <w:rPr>
          <w:sz w:val="28"/>
          <w:szCs w:val="28"/>
        </w:rPr>
        <w:t xml:space="preserve">Menzies School of Health Research and Royal Darwin Hospital, </w:t>
      </w:r>
      <w:del w:id="24" w:author="Stephen" w:date="2019-08-01T19:13:00Z">
        <w:r w:rsidR="000B3542" w:rsidRPr="000B3542" w:rsidDel="00E80082">
          <w:rPr>
            <w:sz w:val="28"/>
            <w:szCs w:val="28"/>
          </w:rPr>
          <w:delText xml:space="preserve">105 Rocklands Drive, </w:delText>
        </w:r>
      </w:del>
      <w:r w:rsidR="000B3542" w:rsidRPr="000B3542">
        <w:rPr>
          <w:sz w:val="28"/>
          <w:szCs w:val="28"/>
        </w:rPr>
        <w:t>Tiwi, NT 0810, Australia</w:t>
      </w:r>
    </w:p>
    <w:p w:rsidR="00594217" w:rsidRPr="005D22E8" w:rsidRDefault="00594217" w:rsidP="00D92860">
      <w:pPr>
        <w:spacing w:line="480" w:lineRule="auto"/>
        <w:rPr>
          <w:sz w:val="28"/>
          <w:szCs w:val="28"/>
          <w:rPrChange w:id="25" w:author="Stephen" w:date="2019-08-01T17:27:00Z">
            <w:rPr>
              <w:sz w:val="28"/>
              <w:szCs w:val="28"/>
              <w:vertAlign w:val="superscript"/>
            </w:rPr>
          </w:rPrChange>
        </w:rPr>
      </w:pPr>
      <w:commentRangeStart w:id="26"/>
      <w:r>
        <w:rPr>
          <w:sz w:val="28"/>
          <w:szCs w:val="28"/>
          <w:vertAlign w:val="superscript"/>
        </w:rPr>
        <w:lastRenderedPageBreak/>
        <w:t>7</w:t>
      </w:r>
      <w:commentRangeEnd w:id="26"/>
      <w:r w:rsidR="003D582B">
        <w:rPr>
          <w:rStyle w:val="CommentReference"/>
        </w:rPr>
        <w:commentReference w:id="26"/>
      </w:r>
      <w:ins w:id="27" w:author="Stephen" w:date="2019-08-01T17:27:00Z">
        <w:r w:rsidR="005D22E8">
          <w:rPr>
            <w:sz w:val="28"/>
            <w:szCs w:val="28"/>
            <w:vertAlign w:val="superscript"/>
          </w:rPr>
          <w:t xml:space="preserve"> .........</w:t>
        </w:r>
        <w:r w:rsidR="004B062D" w:rsidRPr="004B062D">
          <w:rPr>
            <w:sz w:val="28"/>
            <w:szCs w:val="28"/>
            <w:rPrChange w:id="28" w:author="Stephen" w:date="2019-08-01T17:27:00Z">
              <w:rPr>
                <w:sz w:val="28"/>
                <w:szCs w:val="28"/>
                <w:vertAlign w:val="superscript"/>
              </w:rPr>
            </w:rPrChange>
          </w:rPr>
          <w:t>..simon.tuke@adelaide.edu.au</w:t>
        </w:r>
      </w:ins>
    </w:p>
    <w:p w:rsidR="00D92860" w:rsidDel="00297044" w:rsidRDefault="00D92860" w:rsidP="00D92860">
      <w:pPr>
        <w:spacing w:line="480" w:lineRule="auto"/>
        <w:rPr>
          <w:del w:id="29" w:author="Stephen" w:date="2019-08-01T19:05:00Z"/>
          <w:sz w:val="28"/>
          <w:szCs w:val="28"/>
        </w:rPr>
      </w:pPr>
      <w:del w:id="30" w:author="Stephen" w:date="2019-08-01T19:05:00Z">
        <w:r w:rsidDel="00297044">
          <w:rPr>
            <w:sz w:val="28"/>
            <w:szCs w:val="28"/>
          </w:rPr>
          <w:delText xml:space="preserve">Corresponding author- Dr Stephen Paul Fitzgerald, The Department of General Medicine, The Royal Adelaide Hospital, Port Road, Adelaide, South Australia. </w:delText>
        </w:r>
        <w:r w:rsidR="004B062D" w:rsidDel="00297044">
          <w:fldChar w:fldCharType="begin"/>
        </w:r>
        <w:r w:rsidR="006F10C2" w:rsidDel="00297044">
          <w:delInstrText>HYPERLINK "mailto:stephen.fitzgerald2@sa.gov.au"</w:delInstrText>
        </w:r>
        <w:r w:rsidR="004B062D" w:rsidDel="00297044">
          <w:fldChar w:fldCharType="separate"/>
        </w:r>
        <w:r w:rsidRPr="00222588" w:rsidDel="00297044">
          <w:rPr>
            <w:rStyle w:val="Hyperlink"/>
            <w:sz w:val="28"/>
            <w:szCs w:val="28"/>
          </w:rPr>
          <w:delText>stephen.fitzgerald2@sa.gov.au</w:delText>
        </w:r>
        <w:r w:rsidR="004B062D" w:rsidDel="00297044">
          <w:fldChar w:fldCharType="end"/>
        </w:r>
      </w:del>
    </w:p>
    <w:p w:rsidR="00D92860" w:rsidDel="005D22E8" w:rsidRDefault="00D92860" w:rsidP="00D92860">
      <w:pPr>
        <w:spacing w:line="480" w:lineRule="auto"/>
        <w:rPr>
          <w:sz w:val="28"/>
          <w:szCs w:val="28"/>
        </w:rPr>
      </w:pPr>
      <w:moveFromRangeStart w:id="31" w:author="Stephen" w:date="2019-08-01T17:31:00Z" w:name="move15573130"/>
      <w:moveFrom w:id="32" w:author="Stephen" w:date="2019-08-01T17:31:00Z">
        <w:r w:rsidDel="005D22E8">
          <w:rPr>
            <w:sz w:val="28"/>
            <w:szCs w:val="28"/>
          </w:rPr>
          <w:t xml:space="preserve">There were no conflicts of interest for any of the authors, and none of them received any funding for this work. </w:t>
        </w:r>
      </w:moveFrom>
    </w:p>
    <w:moveFromRangeEnd w:id="31"/>
    <w:p w:rsidR="00D92860" w:rsidRPr="00D92860" w:rsidRDefault="00D92860" w:rsidP="00D92860">
      <w:pPr>
        <w:spacing w:line="480" w:lineRule="auto"/>
        <w:rPr>
          <w:sz w:val="28"/>
          <w:szCs w:val="28"/>
        </w:rPr>
      </w:pPr>
    </w:p>
    <w:p w:rsidR="004A4094" w:rsidRPr="004A4094" w:rsidRDefault="004A4094" w:rsidP="004A4094">
      <w:pPr>
        <w:spacing w:line="480" w:lineRule="auto"/>
        <w:rPr>
          <w:sz w:val="28"/>
          <w:szCs w:val="28"/>
        </w:rPr>
      </w:pPr>
    </w:p>
    <w:p w:rsidR="004A4094" w:rsidRDefault="004A4094" w:rsidP="004A4094">
      <w:pPr>
        <w:spacing w:line="480" w:lineRule="auto"/>
        <w:rPr>
          <w:sz w:val="28"/>
          <w:szCs w:val="28"/>
        </w:rPr>
      </w:pPr>
    </w:p>
    <w:p w:rsidR="004A4094" w:rsidRDefault="004A4094" w:rsidP="004A4094">
      <w:pPr>
        <w:spacing w:line="480" w:lineRule="auto"/>
        <w:rPr>
          <w:sz w:val="28"/>
          <w:szCs w:val="28"/>
        </w:rPr>
      </w:pPr>
    </w:p>
    <w:p w:rsidR="00B32341" w:rsidRDefault="00B32341">
      <w:pPr>
        <w:spacing w:line="480" w:lineRule="auto"/>
        <w:rPr>
          <w:sz w:val="28"/>
          <w:szCs w:val="28"/>
        </w:rPr>
      </w:pPr>
    </w:p>
    <w:p w:rsidR="004A4094" w:rsidRDefault="004A4094" w:rsidP="00DE75B6">
      <w:pPr>
        <w:spacing w:line="480" w:lineRule="auto"/>
        <w:jc w:val="center"/>
        <w:rPr>
          <w:sz w:val="28"/>
          <w:szCs w:val="28"/>
        </w:rPr>
      </w:pPr>
    </w:p>
    <w:p w:rsidR="00DE75B6" w:rsidRDefault="00DE75B6" w:rsidP="00DE75B6">
      <w:pPr>
        <w:spacing w:line="480" w:lineRule="auto"/>
        <w:rPr>
          <w:sz w:val="28"/>
          <w:szCs w:val="28"/>
        </w:rPr>
      </w:pPr>
    </w:p>
    <w:p w:rsidR="00DE75B6" w:rsidRDefault="009C3C06" w:rsidP="00DE75B6">
      <w:pPr>
        <w:spacing w:line="480" w:lineRule="auto"/>
        <w:rPr>
          <w:sz w:val="28"/>
          <w:szCs w:val="28"/>
        </w:rPr>
      </w:pPr>
      <w:r>
        <w:rPr>
          <w:sz w:val="28"/>
          <w:szCs w:val="28"/>
        </w:rPr>
        <w:br w:type="page"/>
      </w:r>
    </w:p>
    <w:p w:rsidR="00D92860" w:rsidRDefault="00D92860" w:rsidP="00D92860">
      <w:pPr>
        <w:spacing w:line="480" w:lineRule="auto"/>
        <w:jc w:val="center"/>
        <w:rPr>
          <w:sz w:val="28"/>
          <w:szCs w:val="28"/>
        </w:rPr>
      </w:pPr>
      <w:r>
        <w:rPr>
          <w:sz w:val="28"/>
          <w:szCs w:val="28"/>
        </w:rPr>
        <w:lastRenderedPageBreak/>
        <w:t>CLINICAL PARAMETERS CORRELATE BETTER WITH THYROID HORMONE LEVELS THAN WITH TSH LEVELS: A SYSTEMATIC REVIEW AND META-ANALYSIS</w:t>
      </w:r>
    </w:p>
    <w:p w:rsidR="00DE75B6" w:rsidRPr="00DE75B6" w:rsidRDefault="00DE75B6" w:rsidP="00DE75B6">
      <w:pPr>
        <w:spacing w:line="480" w:lineRule="auto"/>
        <w:rPr>
          <w:rFonts w:ascii="Times New Roman" w:hAnsi="Times New Roman" w:cs="Times New Roman"/>
          <w:b/>
          <w:sz w:val="24"/>
          <w:szCs w:val="24"/>
        </w:rPr>
      </w:pPr>
      <w:commentRangeStart w:id="33"/>
      <w:r w:rsidRPr="00DE75B6">
        <w:rPr>
          <w:rFonts w:ascii="Times New Roman" w:hAnsi="Times New Roman" w:cs="Times New Roman"/>
          <w:b/>
          <w:sz w:val="24"/>
          <w:szCs w:val="24"/>
        </w:rPr>
        <w:t>Abstract</w:t>
      </w:r>
      <w:commentRangeEnd w:id="33"/>
      <w:r w:rsidR="003D582B">
        <w:rPr>
          <w:rStyle w:val="CommentReference"/>
        </w:rPr>
        <w:commentReference w:id="33"/>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w:t>
      </w:r>
      <w:r w:rsidR="006222AC">
        <w:rPr>
          <w:rFonts w:ascii="Times New Roman" w:hAnsi="Times New Roman" w:cs="Times New Roman"/>
          <w:sz w:val="24"/>
          <w:szCs w:val="24"/>
        </w:rPr>
        <w:t>Whereas other endocrine dysfunctions are not defined on the basis of levels of controlling hormones</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t</w:t>
      </w:r>
      <w:r w:rsidR="00DE75B6" w:rsidRPr="00DE75B6">
        <w:rPr>
          <w:rFonts w:ascii="Times New Roman" w:hAnsi="Times New Roman" w:cs="Times New Roman"/>
          <w:sz w:val="24"/>
          <w:szCs w:val="24"/>
        </w:rPr>
        <w:t xml:space="preserve">he assessment of thyroid function is based on </w:t>
      </w:r>
      <w:r w:rsidR="006222AC">
        <w:rPr>
          <w:rFonts w:ascii="Times New Roman" w:hAnsi="Times New Roman" w:cs="Times New Roman"/>
          <w:sz w:val="24"/>
          <w:szCs w:val="24"/>
        </w:rPr>
        <w:t xml:space="preserve">levels of the controlling hormone </w:t>
      </w:r>
      <w:r w:rsidR="00DE75B6" w:rsidRPr="00DE75B6">
        <w:rPr>
          <w:rFonts w:ascii="Times New Roman" w:hAnsi="Times New Roman" w:cs="Times New Roman"/>
          <w:sz w:val="24"/>
          <w:szCs w:val="24"/>
        </w:rPr>
        <w:t xml:space="preserve">TSH. </w:t>
      </w:r>
      <w:r w:rsidR="006222AC">
        <w:rPr>
          <w:rFonts w:ascii="Times New Roman" w:hAnsi="Times New Roman" w:cs="Times New Roman"/>
          <w:sz w:val="24"/>
          <w:szCs w:val="24"/>
        </w:rPr>
        <w:t>In particular</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s</w:t>
      </w:r>
      <w:r w:rsidR="00DE75B6" w:rsidRPr="00DE75B6">
        <w:rPr>
          <w:rFonts w:ascii="Times New Roman" w:hAnsi="Times New Roman" w:cs="Times New Roman"/>
          <w:sz w:val="24"/>
          <w:szCs w:val="24"/>
        </w:rPr>
        <w:t xml:space="preserve">ubclinical thyroid dysfunction is defined as the combination of </w:t>
      </w:r>
      <w:r w:rsidR="006222AC" w:rsidRPr="00DE75B6">
        <w:rPr>
          <w:rFonts w:ascii="Times New Roman" w:hAnsi="Times New Roman" w:cs="Times New Roman"/>
          <w:sz w:val="24"/>
          <w:szCs w:val="24"/>
        </w:rPr>
        <w:t xml:space="preserve">abnormal levels of TSH with </w:t>
      </w:r>
      <w:r w:rsidR="00DE75B6" w:rsidRPr="00DE75B6">
        <w:rPr>
          <w:rFonts w:ascii="Times New Roman" w:hAnsi="Times New Roman" w:cs="Times New Roman"/>
          <w:sz w:val="24"/>
          <w:szCs w:val="24"/>
        </w:rPr>
        <w:t xml:space="preserve">normal levels of thyroid </w:t>
      </w:r>
      <w:r w:rsidR="006222AC" w:rsidRPr="00DE75B6">
        <w:rPr>
          <w:rFonts w:ascii="Times New Roman" w:hAnsi="Times New Roman" w:cs="Times New Roman"/>
          <w:sz w:val="24"/>
          <w:szCs w:val="24"/>
        </w:rPr>
        <w:t>hormones</w:t>
      </w:r>
      <w:r w:rsidR="00DE75B6" w:rsidRPr="00DE75B6">
        <w:rPr>
          <w:rFonts w:ascii="Times New Roman" w:hAnsi="Times New Roman" w:cs="Times New Roman"/>
          <w:sz w:val="24"/>
          <w:szCs w:val="24"/>
        </w:rPr>
        <w:t>. We therefore addressed the question as to whether</w:t>
      </w:r>
      <w:r w:rsidR="0091336C">
        <w:rPr>
          <w:rFonts w:ascii="Times New Roman" w:hAnsi="Times New Roman" w:cs="Times New Roman"/>
          <w:sz w:val="24"/>
          <w:szCs w:val="24"/>
        </w:rPr>
        <w:t xml:space="preserve"> thyroid hormones (</w:t>
      </w:r>
      <w:r w:rsidR="00DE75B6" w:rsidRPr="00DE75B6">
        <w:rPr>
          <w:rFonts w:ascii="Times New Roman" w:hAnsi="Times New Roman" w:cs="Times New Roman"/>
          <w:sz w:val="24"/>
          <w:szCs w:val="24"/>
        </w:rPr>
        <w:t>free thyroxine (FT4)</w:t>
      </w:r>
      <w:r w:rsidR="0091336C">
        <w:rPr>
          <w:rFonts w:ascii="Times New Roman" w:hAnsi="Times New Roman" w:cs="Times New Roman"/>
          <w:sz w:val="24"/>
          <w:szCs w:val="24"/>
        </w:rPr>
        <w:t xml:space="preserve">, </w:t>
      </w:r>
      <w:r w:rsidR="00CA05FC">
        <w:rPr>
          <w:rFonts w:ascii="Times New Roman" w:hAnsi="Times New Roman" w:cs="Times New Roman"/>
          <w:sz w:val="24"/>
          <w:szCs w:val="24"/>
        </w:rPr>
        <w:t>triiodothyronine/free tri</w:t>
      </w:r>
      <w:r w:rsidR="0091336C">
        <w:rPr>
          <w:rFonts w:ascii="Times New Roman" w:hAnsi="Times New Roman" w:cs="Times New Roman"/>
          <w:sz w:val="24"/>
          <w:szCs w:val="24"/>
        </w:rPr>
        <w:t>iodothyronine (T3/FT3)),</w:t>
      </w:r>
      <w:r w:rsidR="00DE75B6" w:rsidRPr="00DE75B6">
        <w:rPr>
          <w:rFonts w:ascii="Times New Roman" w:hAnsi="Times New Roman" w:cs="Times New Roman"/>
          <w:sz w:val="24"/>
          <w:szCs w:val="24"/>
        </w:rPr>
        <w:t xml:space="preserve"> or TSH levels</w:t>
      </w:r>
      <w:r w:rsidR="008768D6">
        <w:rPr>
          <w:rFonts w:ascii="Times New Roman" w:hAnsi="Times New Roman" w:cs="Times New Roman"/>
          <w:sz w:val="24"/>
          <w:szCs w:val="24"/>
        </w:rPr>
        <w:t>, within and beyond the normal ranges,</w:t>
      </w:r>
      <w:r w:rsidR="00DE75B6" w:rsidRPr="00DE75B6">
        <w:rPr>
          <w:rFonts w:ascii="Times New Roman" w:hAnsi="Times New Roman" w:cs="Times New Roman"/>
          <w:sz w:val="24"/>
          <w:szCs w:val="24"/>
        </w:rPr>
        <w:t xml:space="preserve"> provide the better guide to the range of clinical parameters associated with thyroid</w:t>
      </w:r>
      <w:r w:rsidR="008768D6">
        <w:rPr>
          <w:rFonts w:ascii="Times New Roman" w:hAnsi="Times New Roman" w:cs="Times New Roman"/>
          <w:sz w:val="24"/>
          <w:szCs w:val="24"/>
        </w:rPr>
        <w:t xml:space="preserve"> status</w:t>
      </w:r>
      <w:r w:rsidR="00DE75B6" w:rsidRPr="00DE75B6">
        <w:rPr>
          <w:rFonts w:ascii="Times New Roman" w:hAnsi="Times New Roman" w:cs="Times New Roman"/>
          <w:sz w:val="24"/>
          <w:szCs w:val="24"/>
        </w:rPr>
        <w:t>.</w:t>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Methods</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r w:rsidR="002776EB">
        <w:rPr>
          <w:rFonts w:ascii="Times New Roman" w:hAnsi="Times New Roman" w:cs="Times New Roman"/>
          <w:sz w:val="24"/>
          <w:szCs w:val="24"/>
        </w:rPr>
        <w:t xml:space="preserve">of papers </w:t>
      </w:r>
      <w:r w:rsidR="002776EB" w:rsidRPr="00DE75B6">
        <w:rPr>
          <w:rFonts w:ascii="Times New Roman" w:hAnsi="Times New Roman" w:cs="Times New Roman"/>
          <w:sz w:val="24"/>
          <w:szCs w:val="24"/>
        </w:rPr>
        <w:t>up to November 2018</w:t>
      </w:r>
      <w:r w:rsidR="002776EB">
        <w:rPr>
          <w:rFonts w:ascii="Times New Roman" w:hAnsi="Times New Roman" w:cs="Times New Roman"/>
          <w:sz w:val="24"/>
          <w:szCs w:val="24"/>
        </w:rPr>
        <w:t>, examining correlations of thyroid hormones and TSH with clinical parameters was performed</w:t>
      </w:r>
      <w:r w:rsidR="00DE75B6" w:rsidRPr="00DE75B6">
        <w:rPr>
          <w:rFonts w:ascii="Times New Roman" w:hAnsi="Times New Roman" w:cs="Times New Roman"/>
          <w:sz w:val="24"/>
          <w:szCs w:val="24"/>
        </w:rPr>
        <w:t>. References of retrieved articles were searched. Papers were assessed for quality using a modified Newcastle-Ottawa score. PRISMA guidelines were followed.</w:t>
      </w:r>
      <w:r w:rsidR="002776EB">
        <w:rPr>
          <w:rFonts w:ascii="Times New Roman" w:hAnsi="Times New Roman" w:cs="Times New Roman"/>
          <w:sz w:val="24"/>
          <w:szCs w:val="24"/>
        </w:rPr>
        <w:t xml:space="preserve"> A meta-analysis of the correlations was performed.</w:t>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Results</w:t>
      </w:r>
      <w:r w:rsidR="00DE75B6" w:rsidRPr="00DE75B6">
        <w:rPr>
          <w:rFonts w:ascii="Times New Roman" w:hAnsi="Times New Roman" w:cs="Times New Roman"/>
          <w:b/>
          <w:sz w:val="24"/>
          <w:szCs w:val="24"/>
        </w:rPr>
        <w:t>:</w:t>
      </w:r>
      <w:r w:rsidR="00CD0FD7">
        <w:rPr>
          <w:rFonts w:ascii="Times New Roman" w:hAnsi="Times New Roman" w:cs="Times New Roman"/>
          <w:b/>
          <w:sz w:val="24"/>
          <w:szCs w:val="24"/>
        </w:rPr>
        <w:t xml:space="preserve"> </w:t>
      </w:r>
      <w:r w:rsidR="00B66676">
        <w:rPr>
          <w:rFonts w:ascii="Times New Roman" w:hAnsi="Times New Roman" w:cs="Times New Roman"/>
          <w:sz w:val="24"/>
          <w:szCs w:val="24"/>
        </w:rPr>
        <w:t>We identified</w:t>
      </w:r>
      <w:ins w:id="34" w:author="Stephen" w:date="2019-08-01T19:13:00Z">
        <w:r w:rsidR="00E80082">
          <w:rPr>
            <w:rFonts w:ascii="Times New Roman" w:hAnsi="Times New Roman" w:cs="Times New Roman"/>
            <w:sz w:val="24"/>
            <w:szCs w:val="24"/>
          </w:rPr>
          <w:t xml:space="preserve"> 51 artic</w:t>
        </w:r>
      </w:ins>
      <w:ins w:id="35" w:author="Stephen" w:date="2019-08-01T19:14:00Z">
        <w:r w:rsidR="00E80082">
          <w:rPr>
            <w:rFonts w:ascii="Times New Roman" w:hAnsi="Times New Roman" w:cs="Times New Roman"/>
            <w:sz w:val="24"/>
            <w:szCs w:val="24"/>
          </w:rPr>
          <w:t>les</w:t>
        </w:r>
      </w:ins>
      <w:ins w:id="36" w:author="Stephen" w:date="2019-08-01T22:08:00Z">
        <w:r w:rsidR="00D42D28">
          <w:rPr>
            <w:rFonts w:ascii="Times New Roman" w:hAnsi="Times New Roman" w:cs="Times New Roman"/>
            <w:sz w:val="24"/>
            <w:szCs w:val="24"/>
          </w:rPr>
          <w:t xml:space="preserve"> examining</w:t>
        </w:r>
      </w:ins>
      <w:ins w:id="37" w:author="Stephen" w:date="2019-08-01T22:06:00Z">
        <w:r w:rsidR="00D42D28">
          <w:rPr>
            <w:rFonts w:ascii="Times New Roman" w:hAnsi="Times New Roman" w:cs="Times New Roman"/>
            <w:sz w:val="24"/>
            <w:szCs w:val="24"/>
          </w:rPr>
          <w:t xml:space="preserve"> </w:t>
        </w:r>
      </w:ins>
      <w:ins w:id="38" w:author="Stephen" w:date="2019-08-01T22:07:00Z">
        <w:r w:rsidR="00D42D28">
          <w:rPr>
            <w:rFonts w:ascii="Times New Roman" w:hAnsi="Times New Roman" w:cs="Times New Roman"/>
            <w:sz w:val="24"/>
            <w:szCs w:val="24"/>
          </w:rPr>
          <w:t>correlations of clinical parameters with thyroid hormones and/or TSH</w:t>
        </w:r>
      </w:ins>
      <w:ins w:id="39" w:author="Stephen" w:date="2019-08-01T22:09:00Z">
        <w:r w:rsidR="00D42D28">
          <w:rPr>
            <w:rFonts w:ascii="Times New Roman" w:hAnsi="Times New Roman" w:cs="Times New Roman"/>
            <w:sz w:val="24"/>
            <w:szCs w:val="24"/>
          </w:rPr>
          <w:t>,</w:t>
        </w:r>
      </w:ins>
      <w:ins w:id="40" w:author="Stephen" w:date="2019-08-01T22:07:00Z">
        <w:r w:rsidR="00D42D28">
          <w:rPr>
            <w:rFonts w:ascii="Times New Roman" w:hAnsi="Times New Roman" w:cs="Times New Roman"/>
            <w:sz w:val="24"/>
            <w:szCs w:val="24"/>
          </w:rPr>
          <w:t xml:space="preserve"> </w:t>
        </w:r>
      </w:ins>
      <w:ins w:id="41" w:author="Stephen" w:date="2019-08-01T22:08:00Z">
        <w:r w:rsidR="00D42D28">
          <w:rPr>
            <w:rFonts w:ascii="Times New Roman" w:hAnsi="Times New Roman" w:cs="Times New Roman"/>
            <w:sz w:val="24"/>
            <w:szCs w:val="24"/>
          </w:rPr>
          <w:t>and of these</w:t>
        </w:r>
      </w:ins>
      <w:ins w:id="42" w:author="Stephen" w:date="2019-08-01T22:10:00Z">
        <w:r w:rsidR="00D42D28">
          <w:rPr>
            <w:rFonts w:ascii="Times New Roman" w:hAnsi="Times New Roman" w:cs="Times New Roman"/>
            <w:sz w:val="24"/>
            <w:szCs w:val="24"/>
          </w:rPr>
          <w:t xml:space="preserve"> 51 articles</w:t>
        </w:r>
      </w:ins>
      <w:ins w:id="43" w:author="Stephen" w:date="2019-08-01T22:09:00Z">
        <w:r w:rsidR="00D42D28">
          <w:rPr>
            <w:rFonts w:ascii="Times New Roman" w:hAnsi="Times New Roman" w:cs="Times New Roman"/>
            <w:sz w:val="24"/>
            <w:szCs w:val="24"/>
          </w:rPr>
          <w:t>,</w:t>
        </w:r>
      </w:ins>
      <w:r w:rsidR="00B66676">
        <w:rPr>
          <w:rFonts w:ascii="Times New Roman" w:hAnsi="Times New Roman" w:cs="Times New Roman"/>
          <w:sz w:val="24"/>
          <w:szCs w:val="24"/>
        </w:rPr>
        <w:t xml:space="preserve"> </w:t>
      </w:r>
      <w:r w:rsidR="005E6A49">
        <w:rPr>
          <w:rFonts w:ascii="Times New Roman" w:hAnsi="Times New Roman" w:cs="Times New Roman"/>
          <w:sz w:val="24"/>
          <w:szCs w:val="24"/>
        </w:rPr>
        <w:t>3</w:t>
      </w:r>
      <w:ins w:id="44" w:author="Stephen" w:date="2019-08-01T19:20:00Z">
        <w:r w:rsidR="00E80082">
          <w:rPr>
            <w:rFonts w:ascii="Times New Roman" w:hAnsi="Times New Roman" w:cs="Times New Roman"/>
            <w:sz w:val="24"/>
            <w:szCs w:val="24"/>
          </w:rPr>
          <w:t>3</w:t>
        </w:r>
      </w:ins>
      <w:del w:id="45" w:author="Stephen" w:date="2019-08-01T19:20:00Z">
        <w:r w:rsidR="00AA66AB" w:rsidDel="00E80082">
          <w:rPr>
            <w:rFonts w:ascii="Times New Roman" w:hAnsi="Times New Roman" w:cs="Times New Roman"/>
            <w:sz w:val="24"/>
            <w:szCs w:val="24"/>
          </w:rPr>
          <w:delText>2</w:delText>
        </w:r>
      </w:del>
      <w:r w:rsidR="00B66676">
        <w:rPr>
          <w:rFonts w:ascii="Times New Roman" w:hAnsi="Times New Roman" w:cs="Times New Roman"/>
          <w:sz w:val="24"/>
          <w:szCs w:val="24"/>
        </w:rPr>
        <w:t xml:space="preserve"> </w:t>
      </w:r>
      <w:del w:id="46" w:author="Stephen" w:date="2019-08-01T22:10:00Z">
        <w:r w:rsidR="00B66676" w:rsidDel="00D42D28">
          <w:rPr>
            <w:rFonts w:ascii="Times New Roman" w:hAnsi="Times New Roman" w:cs="Times New Roman"/>
            <w:sz w:val="24"/>
            <w:szCs w:val="24"/>
          </w:rPr>
          <w:delText>ar</w:delText>
        </w:r>
        <w:r w:rsidR="00E8538F" w:rsidDel="00D42D28">
          <w:rPr>
            <w:rFonts w:ascii="Times New Roman" w:hAnsi="Times New Roman" w:cs="Times New Roman"/>
            <w:sz w:val="24"/>
            <w:szCs w:val="24"/>
          </w:rPr>
          <w:delText>t</w:delText>
        </w:r>
        <w:r w:rsidR="00B66676" w:rsidDel="00D42D28">
          <w:rPr>
            <w:rFonts w:ascii="Times New Roman" w:hAnsi="Times New Roman" w:cs="Times New Roman"/>
            <w:sz w:val="24"/>
            <w:szCs w:val="24"/>
          </w:rPr>
          <w:delText>icles</w:delText>
        </w:r>
      </w:del>
      <w:ins w:id="47" w:author="Stephen" w:date="2019-08-01T22:09:00Z">
        <w:r w:rsidR="00D42D28">
          <w:rPr>
            <w:rFonts w:ascii="Times New Roman" w:hAnsi="Times New Roman" w:cs="Times New Roman"/>
            <w:sz w:val="24"/>
            <w:szCs w:val="24"/>
          </w:rPr>
          <w:t>examined correlations of clinical parameters with thyroid hormones and TSH.</w:t>
        </w:r>
      </w:ins>
      <w:r w:rsidR="00B66676">
        <w:rPr>
          <w:rFonts w:ascii="Times New Roman" w:hAnsi="Times New Roman" w:cs="Times New Roman"/>
          <w:sz w:val="24"/>
          <w:szCs w:val="24"/>
        </w:rPr>
        <w:t>.</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There was consistent high quality evidence that atrial fibrillation, low bone density, frailty</w:t>
      </w:r>
      <w:r w:rsidR="00AC4539">
        <w:rPr>
          <w:rFonts w:ascii="Times New Roman" w:hAnsi="Times New Roman" w:cs="Times New Roman"/>
          <w:sz w:val="24"/>
          <w:szCs w:val="24"/>
        </w:rPr>
        <w:t>,</w:t>
      </w:r>
      <w:r w:rsidR="00DE75B6" w:rsidRPr="00DE75B6">
        <w:rPr>
          <w:rFonts w:ascii="Times New Roman" w:hAnsi="Times New Roman" w:cs="Times New Roman"/>
          <w:sz w:val="24"/>
          <w:szCs w:val="24"/>
        </w:rPr>
        <w:t xml:space="preserve"> death, </w:t>
      </w:r>
      <w:r w:rsidR="00BF0B90">
        <w:rPr>
          <w:rFonts w:ascii="Times New Roman" w:hAnsi="Times New Roman" w:cs="Times New Roman"/>
          <w:sz w:val="24"/>
          <w:szCs w:val="24"/>
        </w:rPr>
        <w:t>cognition</w:t>
      </w:r>
      <w:r w:rsidR="003B6AB1">
        <w:rPr>
          <w:rFonts w:ascii="Times New Roman" w:hAnsi="Times New Roman" w:cs="Times New Roman"/>
          <w:sz w:val="24"/>
          <w:szCs w:val="24"/>
        </w:rPr>
        <w:t>,</w:t>
      </w:r>
      <w:r w:rsidR="00AC4539">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features of the metabolic syndrome and steatohepatitis were </w:t>
      </w:r>
      <w:r w:rsidR="00872F9C">
        <w:rPr>
          <w:rFonts w:ascii="Times New Roman" w:hAnsi="Times New Roman" w:cs="Times New Roman"/>
          <w:sz w:val="24"/>
          <w:szCs w:val="24"/>
        </w:rPr>
        <w:t xml:space="preserve">significantly </w:t>
      </w:r>
      <w:r w:rsidR="00DE75B6" w:rsidRPr="00DE75B6">
        <w:rPr>
          <w:rFonts w:ascii="Times New Roman" w:hAnsi="Times New Roman" w:cs="Times New Roman"/>
          <w:sz w:val="24"/>
          <w:szCs w:val="24"/>
        </w:rPr>
        <w:t>more strongly associated with FT4</w:t>
      </w:r>
      <w:r w:rsidR="00AC4539">
        <w:rPr>
          <w:rFonts w:ascii="Times New Roman" w:hAnsi="Times New Roman" w:cs="Times New Roman"/>
          <w:sz w:val="24"/>
          <w:szCs w:val="24"/>
        </w:rPr>
        <w:t xml:space="preserve"> rather</w:t>
      </w:r>
      <w:r w:rsidR="00DE75B6" w:rsidRPr="00DE75B6">
        <w:rPr>
          <w:rFonts w:ascii="Times New Roman" w:hAnsi="Times New Roman" w:cs="Times New Roman"/>
          <w:sz w:val="24"/>
          <w:szCs w:val="24"/>
        </w:rPr>
        <w:t xml:space="preserve"> tha</w:t>
      </w:r>
      <w:r w:rsidR="00AC4539">
        <w:rPr>
          <w:rFonts w:ascii="Times New Roman" w:hAnsi="Times New Roman" w:cs="Times New Roman"/>
          <w:sz w:val="24"/>
          <w:szCs w:val="24"/>
        </w:rPr>
        <w:t>n</w:t>
      </w:r>
      <w:r w:rsidR="00DE75B6" w:rsidRPr="00DE75B6">
        <w:rPr>
          <w:rFonts w:ascii="Times New Roman" w:hAnsi="Times New Roman" w:cs="Times New Roman"/>
          <w:sz w:val="24"/>
          <w:szCs w:val="24"/>
        </w:rPr>
        <w:t xml:space="preserve"> TSH levels. We were unable to find any consistent evidence suggesting TSH levels correlated better than FT4 levels</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with any </w:t>
      </w:r>
      <w:r w:rsidR="00FF4FF4">
        <w:rPr>
          <w:rFonts w:ascii="Times New Roman" w:hAnsi="Times New Roman" w:cs="Times New Roman"/>
          <w:sz w:val="24"/>
          <w:szCs w:val="24"/>
        </w:rPr>
        <w:t xml:space="preserve">clinical </w:t>
      </w:r>
      <w:r w:rsidR="00DE75B6" w:rsidRPr="00DE75B6">
        <w:rPr>
          <w:rFonts w:ascii="Times New Roman" w:hAnsi="Times New Roman" w:cs="Times New Roman"/>
          <w:sz w:val="24"/>
          <w:szCs w:val="24"/>
        </w:rPr>
        <w:t>parameter.</w:t>
      </w:r>
      <w:r w:rsidR="0091336C">
        <w:rPr>
          <w:rFonts w:ascii="Times New Roman" w:hAnsi="Times New Roman" w:cs="Times New Roman"/>
          <w:sz w:val="24"/>
          <w:szCs w:val="24"/>
        </w:rPr>
        <w:t xml:space="preserve"> T3 and FT3 levels </w:t>
      </w:r>
      <w:r w:rsidR="00E876D9">
        <w:rPr>
          <w:rFonts w:ascii="Times New Roman" w:hAnsi="Times New Roman" w:cs="Times New Roman"/>
          <w:sz w:val="24"/>
          <w:szCs w:val="24"/>
        </w:rPr>
        <w:t xml:space="preserve">were </w:t>
      </w:r>
      <w:r w:rsidR="0091336C">
        <w:rPr>
          <w:rFonts w:ascii="Times New Roman" w:hAnsi="Times New Roman" w:cs="Times New Roman"/>
          <w:sz w:val="24"/>
          <w:szCs w:val="24"/>
        </w:rPr>
        <w:t>correlated</w:t>
      </w:r>
      <w:r w:rsidR="003B6AB1">
        <w:rPr>
          <w:rFonts w:ascii="Times New Roman" w:hAnsi="Times New Roman" w:cs="Times New Roman"/>
          <w:sz w:val="24"/>
          <w:szCs w:val="24"/>
        </w:rPr>
        <w:t xml:space="preserve"> with clinical parameters as strongly as </w:t>
      </w:r>
      <w:r w:rsidR="0091336C">
        <w:rPr>
          <w:rFonts w:ascii="Times New Roman" w:hAnsi="Times New Roman" w:cs="Times New Roman"/>
          <w:sz w:val="24"/>
          <w:szCs w:val="24"/>
        </w:rPr>
        <w:t>FT4</w:t>
      </w:r>
      <w:r w:rsidR="003B6AB1">
        <w:rPr>
          <w:rFonts w:ascii="Times New Roman" w:hAnsi="Times New Roman" w:cs="Times New Roman"/>
          <w:sz w:val="24"/>
          <w:szCs w:val="24"/>
        </w:rPr>
        <w:t xml:space="preserve"> levels</w:t>
      </w:r>
      <w:r w:rsidR="002776EB">
        <w:rPr>
          <w:rFonts w:ascii="Times New Roman" w:hAnsi="Times New Roman" w:cs="Times New Roman"/>
          <w:sz w:val="24"/>
          <w:szCs w:val="24"/>
        </w:rPr>
        <w:t>, but there was</w:t>
      </w:r>
      <w:r w:rsidR="0091336C">
        <w:rPr>
          <w:rFonts w:ascii="Times New Roman" w:hAnsi="Times New Roman" w:cs="Times New Roman"/>
          <w:sz w:val="24"/>
          <w:szCs w:val="24"/>
        </w:rPr>
        <w:t xml:space="preserve"> less literature </w:t>
      </w:r>
      <w:r w:rsidR="00D2754F">
        <w:rPr>
          <w:rFonts w:ascii="Times New Roman" w:hAnsi="Times New Roman" w:cs="Times New Roman"/>
          <w:sz w:val="24"/>
          <w:szCs w:val="24"/>
        </w:rPr>
        <w:lastRenderedPageBreak/>
        <w:t>regarding the</w:t>
      </w:r>
      <w:r w:rsidR="0091336C">
        <w:rPr>
          <w:rFonts w:ascii="Times New Roman" w:hAnsi="Times New Roman" w:cs="Times New Roman"/>
          <w:sz w:val="24"/>
          <w:szCs w:val="24"/>
        </w:rPr>
        <w:t>s</w:t>
      </w:r>
      <w:r w:rsidR="00D2754F">
        <w:rPr>
          <w:rFonts w:ascii="Times New Roman" w:hAnsi="Times New Roman" w:cs="Times New Roman"/>
          <w:sz w:val="24"/>
          <w:szCs w:val="24"/>
        </w:rPr>
        <w:t>e</w:t>
      </w:r>
      <w:r w:rsidR="0091336C">
        <w:rPr>
          <w:rFonts w:ascii="Times New Roman" w:hAnsi="Times New Roman" w:cs="Times New Roman"/>
          <w:sz w:val="24"/>
          <w:szCs w:val="24"/>
        </w:rPr>
        <w:t xml:space="preserve"> correlation</w:t>
      </w:r>
      <w:r w:rsidR="00D2754F">
        <w:rPr>
          <w:rFonts w:ascii="Times New Roman" w:hAnsi="Times New Roman" w:cs="Times New Roman"/>
          <w:sz w:val="24"/>
          <w:szCs w:val="24"/>
        </w:rPr>
        <w:t>s</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available, </w:t>
      </w:r>
      <w:r w:rsidR="0091336C">
        <w:rPr>
          <w:rFonts w:ascii="Times New Roman" w:hAnsi="Times New Roman" w:cs="Times New Roman"/>
          <w:sz w:val="24"/>
          <w:szCs w:val="24"/>
        </w:rPr>
        <w:t xml:space="preserve">and some of the </w:t>
      </w:r>
      <w:r w:rsidR="003B6AB1">
        <w:rPr>
          <w:rFonts w:ascii="Times New Roman" w:hAnsi="Times New Roman" w:cs="Times New Roman"/>
          <w:sz w:val="24"/>
          <w:szCs w:val="24"/>
        </w:rPr>
        <w:t xml:space="preserve">FT3/T3 </w:t>
      </w:r>
      <w:r w:rsidR="0091336C">
        <w:rPr>
          <w:rFonts w:ascii="Times New Roman" w:hAnsi="Times New Roman" w:cs="Times New Roman"/>
          <w:sz w:val="24"/>
          <w:szCs w:val="24"/>
        </w:rPr>
        <w:t>correlations appear</w:t>
      </w:r>
      <w:r w:rsidR="00AC4539">
        <w:rPr>
          <w:rFonts w:ascii="Times New Roman" w:hAnsi="Times New Roman" w:cs="Times New Roman"/>
          <w:sz w:val="24"/>
          <w:szCs w:val="24"/>
        </w:rPr>
        <w:t>ed</w:t>
      </w:r>
      <w:r w:rsidR="0091336C">
        <w:rPr>
          <w:rFonts w:ascii="Times New Roman" w:hAnsi="Times New Roman" w:cs="Times New Roman"/>
          <w:sz w:val="24"/>
          <w:szCs w:val="24"/>
        </w:rPr>
        <w:t xml:space="preserve"> to be due to reverse causation.</w:t>
      </w:r>
    </w:p>
    <w:p w:rsidR="00FC1638" w:rsidRDefault="009669B1" w:rsidP="00DE75B6">
      <w:pPr>
        <w:spacing w:line="480" w:lineRule="auto"/>
        <w:rPr>
          <w:rFonts w:ascii="Times New Roman" w:hAnsi="Times New Roman" w:cs="Times New Roman"/>
          <w:sz w:val="24"/>
          <w:szCs w:val="24"/>
        </w:rPr>
      </w:pPr>
      <w:r w:rsidRPr="009669B1">
        <w:rPr>
          <w:rFonts w:ascii="Times New Roman" w:hAnsi="Times New Roman" w:cs="Times New Roman"/>
          <w:b/>
          <w:sz w:val="24"/>
          <w:szCs w:val="24"/>
        </w:rPr>
        <w:t>Conclusions</w:t>
      </w:r>
      <w:r w:rsidR="00DE75B6" w:rsidRPr="00DE75B6">
        <w:rPr>
          <w:rFonts w:ascii="Times New Roman" w:hAnsi="Times New Roman" w:cs="Times New Roman"/>
          <w:sz w:val="24"/>
          <w:szCs w:val="24"/>
        </w:rPr>
        <w:t xml:space="preserve">. </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Thyroid hormone </w:t>
      </w:r>
      <w:r w:rsidR="006222AC">
        <w:rPr>
          <w:rFonts w:ascii="Times New Roman" w:hAnsi="Times New Roman" w:cs="Times New Roman"/>
          <w:sz w:val="24"/>
          <w:szCs w:val="24"/>
        </w:rPr>
        <w:t>levels</w:t>
      </w:r>
      <w:r w:rsidR="00DE75B6" w:rsidRPr="00DE75B6">
        <w:rPr>
          <w:rFonts w:ascii="Times New Roman" w:hAnsi="Times New Roman" w:cs="Times New Roman"/>
          <w:sz w:val="24"/>
          <w:szCs w:val="24"/>
        </w:rPr>
        <w:t xml:space="preserve"> have stronger correlation</w:t>
      </w:r>
      <w:r w:rsidR="006B60BE">
        <w:rPr>
          <w:rFonts w:ascii="Times New Roman" w:hAnsi="Times New Roman" w:cs="Times New Roman"/>
          <w:sz w:val="24"/>
          <w:szCs w:val="24"/>
        </w:rPr>
        <w:t>s</w:t>
      </w:r>
      <w:r w:rsidR="00DE75B6" w:rsidRPr="00DE75B6">
        <w:rPr>
          <w:rFonts w:ascii="Times New Roman" w:hAnsi="Times New Roman" w:cs="Times New Roman"/>
          <w:sz w:val="24"/>
          <w:szCs w:val="24"/>
        </w:rPr>
        <w:t xml:space="preserve"> with clinical parameters than do TSH levels. </w:t>
      </w:r>
      <w:r w:rsidR="001F7AAD">
        <w:rPr>
          <w:rFonts w:ascii="Times New Roman" w:hAnsi="Times New Roman" w:cs="Times New Roman"/>
          <w:sz w:val="24"/>
          <w:szCs w:val="24"/>
        </w:rPr>
        <w:t xml:space="preserve">The previously emphasized </w:t>
      </w:r>
      <w:r w:rsidR="006B60BE">
        <w:rPr>
          <w:rFonts w:ascii="Times New Roman" w:hAnsi="Times New Roman" w:cs="Times New Roman"/>
          <w:sz w:val="24"/>
          <w:szCs w:val="24"/>
        </w:rPr>
        <w:t>correlation</w:t>
      </w:r>
      <w:r w:rsidR="001F7AAD">
        <w:rPr>
          <w:rFonts w:ascii="Times New Roman" w:hAnsi="Times New Roman" w:cs="Times New Roman"/>
          <w:sz w:val="24"/>
          <w:szCs w:val="24"/>
        </w:rPr>
        <w:t xml:space="preserve">s </w:t>
      </w:r>
      <w:r w:rsidR="006B60BE">
        <w:rPr>
          <w:rFonts w:ascii="Times New Roman" w:hAnsi="Times New Roman" w:cs="Times New Roman"/>
          <w:sz w:val="24"/>
          <w:szCs w:val="24"/>
        </w:rPr>
        <w:t xml:space="preserve">of TSH </w:t>
      </w:r>
      <w:r w:rsidR="001F7AAD">
        <w:rPr>
          <w:rFonts w:ascii="Times New Roman" w:hAnsi="Times New Roman" w:cs="Times New Roman"/>
          <w:sz w:val="24"/>
          <w:szCs w:val="24"/>
        </w:rPr>
        <w:t xml:space="preserve">levels </w:t>
      </w:r>
      <w:r w:rsidR="00296216">
        <w:rPr>
          <w:rFonts w:ascii="Times New Roman" w:hAnsi="Times New Roman" w:cs="Times New Roman"/>
          <w:sz w:val="24"/>
          <w:szCs w:val="24"/>
        </w:rPr>
        <w:t xml:space="preserve">can be explained by </w:t>
      </w:r>
      <w:r w:rsidR="006B60BE">
        <w:rPr>
          <w:rFonts w:ascii="Times New Roman" w:hAnsi="Times New Roman" w:cs="Times New Roman"/>
          <w:sz w:val="24"/>
          <w:szCs w:val="24"/>
        </w:rPr>
        <w:t xml:space="preserve">the strong </w:t>
      </w:r>
      <w:r w:rsidR="003B6AB1">
        <w:rPr>
          <w:rFonts w:ascii="Times New Roman" w:hAnsi="Times New Roman" w:cs="Times New Roman"/>
          <w:sz w:val="24"/>
          <w:szCs w:val="24"/>
        </w:rPr>
        <w:t xml:space="preserve">negative </w:t>
      </w:r>
      <w:r w:rsidR="006B60BE">
        <w:rPr>
          <w:rFonts w:ascii="Times New Roman" w:hAnsi="Times New Roman" w:cs="Times New Roman"/>
          <w:sz w:val="24"/>
          <w:szCs w:val="24"/>
        </w:rPr>
        <w:t xml:space="preserve">population correlation between </w:t>
      </w:r>
      <w:r w:rsidR="008768D6">
        <w:rPr>
          <w:rFonts w:ascii="Times New Roman" w:hAnsi="Times New Roman" w:cs="Times New Roman"/>
          <w:sz w:val="24"/>
          <w:szCs w:val="24"/>
        </w:rPr>
        <w:t xml:space="preserve">thyroid hormones </w:t>
      </w:r>
      <w:r w:rsidR="006B60BE">
        <w:rPr>
          <w:rFonts w:ascii="Times New Roman" w:hAnsi="Times New Roman" w:cs="Times New Roman"/>
          <w:sz w:val="24"/>
          <w:szCs w:val="24"/>
        </w:rPr>
        <w:t xml:space="preserve">and TSH. </w:t>
      </w:r>
      <w:r w:rsidR="00F56C20">
        <w:rPr>
          <w:rFonts w:ascii="Times New Roman" w:hAnsi="Times New Roman" w:cs="Times New Roman"/>
          <w:sz w:val="24"/>
          <w:szCs w:val="24"/>
        </w:rPr>
        <w:t xml:space="preserve"> </w:t>
      </w:r>
    </w:p>
    <w:p w:rsidR="00FC1638" w:rsidRDefault="00296216"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current conception of subclinical thyroid dysfunction is flawed. </w:t>
      </w:r>
      <w:ins w:id="48" w:author="Stephen" w:date="2019-08-01T19:17:00Z">
        <w:r w:rsidR="00E80082">
          <w:rPr>
            <w:rFonts w:ascii="Times New Roman" w:hAnsi="Times New Roman" w:cs="Times New Roman"/>
            <w:sz w:val="24"/>
            <w:szCs w:val="24"/>
          </w:rPr>
          <w:t>ThoughTSH levels remain sensitive screening tests for overt thyroid dysfunction,</w:t>
        </w:r>
      </w:ins>
      <w:del w:id="49" w:author="Stephen" w:date="2019-08-01T19:17:00Z">
        <w:r w:rsidR="00FF4FF4" w:rsidDel="00E80082">
          <w:rPr>
            <w:rFonts w:ascii="Times New Roman" w:hAnsi="Times New Roman" w:cs="Times New Roman"/>
            <w:sz w:val="24"/>
            <w:szCs w:val="24"/>
          </w:rPr>
          <w:delText>A</w:delText>
        </w:r>
      </w:del>
      <w:ins w:id="50" w:author="Stephen" w:date="2019-08-01T19:17:00Z">
        <w:r w:rsidR="00E80082">
          <w:rPr>
            <w:rFonts w:ascii="Times New Roman" w:hAnsi="Times New Roman" w:cs="Times New Roman"/>
            <w:sz w:val="24"/>
            <w:szCs w:val="24"/>
          </w:rPr>
          <w:t>a</w:t>
        </w:r>
      </w:ins>
      <w:r w:rsidR="00FF4FF4">
        <w:rPr>
          <w:rFonts w:ascii="Times New Roman" w:hAnsi="Times New Roman" w:cs="Times New Roman"/>
          <w:sz w:val="24"/>
          <w:szCs w:val="24"/>
        </w:rPr>
        <w:t xml:space="preserve">ny borderline thyroid dysfunction would be better defined in terms of thyroid </w:t>
      </w:r>
      <w:r w:rsidR="00C34A0B">
        <w:rPr>
          <w:rFonts w:ascii="Times New Roman" w:hAnsi="Times New Roman" w:cs="Times New Roman"/>
          <w:sz w:val="24"/>
          <w:szCs w:val="24"/>
        </w:rPr>
        <w:t>hormone</w:t>
      </w:r>
      <w:del w:id="51" w:author="Stephen" w:date="2019-08-01T19:19:00Z">
        <w:r w:rsidR="00C34A0B" w:rsidDel="00E80082">
          <w:rPr>
            <w:rFonts w:ascii="Times New Roman" w:hAnsi="Times New Roman" w:cs="Times New Roman"/>
            <w:sz w:val="24"/>
            <w:szCs w:val="24"/>
          </w:rPr>
          <w:delText>, rather than TSH</w:delText>
        </w:r>
      </w:del>
      <w:r w:rsidR="00C34A0B">
        <w:rPr>
          <w:rFonts w:ascii="Times New Roman" w:hAnsi="Times New Roman" w:cs="Times New Roman"/>
          <w:sz w:val="24"/>
          <w:szCs w:val="24"/>
        </w:rPr>
        <w:t>,</w:t>
      </w:r>
      <w:r w:rsidR="00FF4FF4">
        <w:rPr>
          <w:rFonts w:ascii="Times New Roman" w:hAnsi="Times New Roman" w:cs="Times New Roman"/>
          <w:sz w:val="24"/>
          <w:szCs w:val="24"/>
        </w:rPr>
        <w:t xml:space="preserve"> levels.</w:t>
      </w:r>
    </w:p>
    <w:p w:rsidR="00FC1638" w:rsidRDefault="00FF4FF4" w:rsidP="00DE75B6">
      <w:pPr>
        <w:spacing w:line="480" w:lineRule="auto"/>
        <w:rPr>
          <w:rFonts w:ascii="Times New Roman" w:hAnsi="Times New Roman" w:cs="Times New Roman"/>
          <w:sz w:val="24"/>
          <w:szCs w:val="24"/>
        </w:rPr>
      </w:pPr>
      <w:del w:id="52" w:author="Stephen" w:date="2019-08-01T19:16:00Z">
        <w:r w:rsidRPr="003B6AB1" w:rsidDel="00E80082">
          <w:rPr>
            <w:rFonts w:ascii="Times New Roman" w:hAnsi="Times New Roman" w:cs="Times New Roman"/>
            <w:sz w:val="24"/>
            <w:szCs w:val="24"/>
          </w:rPr>
          <w:delText xml:space="preserve"> </w:delText>
        </w:r>
      </w:del>
      <w:del w:id="53" w:author="Stephen" w:date="2019-08-01T19:17:00Z">
        <w:r w:rsidDel="00E80082">
          <w:rPr>
            <w:rFonts w:ascii="Times New Roman" w:hAnsi="Times New Roman" w:cs="Times New Roman"/>
            <w:sz w:val="24"/>
            <w:szCs w:val="24"/>
          </w:rPr>
          <w:delText>TSH levels remain sensitive screening tests for overt thyroid dysfunction</w:delText>
        </w:r>
      </w:del>
      <w:r>
        <w:rPr>
          <w:rFonts w:ascii="Times New Roman" w:hAnsi="Times New Roman" w:cs="Times New Roman"/>
          <w:sz w:val="24"/>
          <w:szCs w:val="24"/>
        </w:rPr>
        <w:t xml:space="preserve">, </w:t>
      </w:r>
      <w:del w:id="54" w:author="Stephen" w:date="2019-08-01T19:16:00Z">
        <w:r w:rsidDel="00E80082">
          <w:rPr>
            <w:rFonts w:ascii="Times New Roman" w:hAnsi="Times New Roman" w:cs="Times New Roman"/>
            <w:sz w:val="24"/>
            <w:szCs w:val="24"/>
          </w:rPr>
          <w:delText>but there is no reason to otherwise determine thyroid function or thyroid hormone replacement on the basis of TSH levels.</w:delText>
        </w:r>
        <w:r w:rsidR="00324CFB" w:rsidDel="00E80082">
          <w:rPr>
            <w:rFonts w:ascii="Times New Roman" w:hAnsi="Times New Roman" w:cs="Times New Roman"/>
            <w:sz w:val="24"/>
            <w:szCs w:val="24"/>
          </w:rPr>
          <w:delText xml:space="preserve"> </w:delText>
        </w:r>
      </w:del>
    </w:p>
    <w:p w:rsidR="00DE75B6" w:rsidRPr="00DE75B6" w:rsidRDefault="00324CFB" w:rsidP="00DE75B6">
      <w:pPr>
        <w:spacing w:line="480" w:lineRule="auto"/>
        <w:rPr>
          <w:rFonts w:ascii="Times New Roman" w:hAnsi="Times New Roman" w:cs="Times New Roman"/>
          <w:sz w:val="24"/>
          <w:szCs w:val="24"/>
        </w:rPr>
      </w:pPr>
      <w:r>
        <w:rPr>
          <w:rFonts w:ascii="Times New Roman" w:hAnsi="Times New Roman" w:cs="Times New Roman"/>
          <w:sz w:val="24"/>
          <w:szCs w:val="24"/>
        </w:rPr>
        <w:t>The conclusions</w:t>
      </w:r>
      <w:r w:rsidR="00FC1638">
        <w:rPr>
          <w:rFonts w:ascii="Times New Roman" w:hAnsi="Times New Roman" w:cs="Times New Roman"/>
          <w:sz w:val="24"/>
          <w:szCs w:val="24"/>
        </w:rPr>
        <w:t xml:space="preserve"> </w:t>
      </w:r>
      <w:del w:id="55" w:author="Stephen" w:date="2019-08-01T19:18:00Z">
        <w:r w:rsidR="00FC1638" w:rsidDel="00E80082">
          <w:rPr>
            <w:rFonts w:ascii="Times New Roman" w:hAnsi="Times New Roman" w:cs="Times New Roman"/>
            <w:sz w:val="24"/>
            <w:szCs w:val="24"/>
          </w:rPr>
          <w:delText>above</w:delText>
        </w:r>
        <w:r w:rsidDel="00E80082">
          <w:rPr>
            <w:rFonts w:ascii="Times New Roman" w:hAnsi="Times New Roman" w:cs="Times New Roman"/>
            <w:sz w:val="24"/>
            <w:szCs w:val="24"/>
          </w:rPr>
          <w:delText xml:space="preserve"> </w:delText>
        </w:r>
      </w:del>
      <w:r>
        <w:rPr>
          <w:rFonts w:ascii="Times New Roman" w:hAnsi="Times New Roman" w:cs="Times New Roman"/>
          <w:sz w:val="24"/>
          <w:szCs w:val="24"/>
        </w:rPr>
        <w:t>are consonant with recent advances in the understanding of thyroid hormone regulation</w:t>
      </w:r>
      <w:r w:rsidR="00FC1638">
        <w:rPr>
          <w:rFonts w:ascii="Times New Roman" w:hAnsi="Times New Roman" w:cs="Times New Roman"/>
          <w:sz w:val="24"/>
          <w:szCs w:val="24"/>
        </w:rPr>
        <w:t xml:space="preserve"> and have implications for trials of therapies for borderline thyroid dysfunction</w:t>
      </w:r>
      <w:r>
        <w:rPr>
          <w:rFonts w:ascii="Times New Roman" w:hAnsi="Times New Roman" w:cs="Times New Roman"/>
          <w:sz w:val="24"/>
          <w:szCs w:val="24"/>
        </w:rPr>
        <w:t>.</w:t>
      </w: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Subclinical thyroid dysfunction is defined as the combination of</w:t>
      </w:r>
      <w:r w:rsidR="002F054F">
        <w:rPr>
          <w:rFonts w:ascii="Times New Roman" w:hAnsi="Times New Roman" w:cs="Times New Roman"/>
          <w:sz w:val="24"/>
          <w:szCs w:val="24"/>
        </w:rPr>
        <w:t xml:space="preserve"> </w:t>
      </w:r>
      <w:r w:rsidRPr="00DE75B6">
        <w:rPr>
          <w:rFonts w:ascii="Times New Roman" w:hAnsi="Times New Roman" w:cs="Times New Roman"/>
          <w:sz w:val="24"/>
          <w:szCs w:val="24"/>
        </w:rPr>
        <w:t>abnormal thyroid stimulation hormone (TSH)</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levels with normal thyroid hormone levels</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Subclinical thyroid dysfunction, so defined, is common, </w:t>
      </w:r>
      <w:r w:rsidR="00604CFE">
        <w:rPr>
          <w:rFonts w:ascii="Times New Roman" w:hAnsi="Times New Roman" w:cs="Times New Roman"/>
          <w:sz w:val="24"/>
          <w:szCs w:val="24"/>
        </w:rPr>
        <w:t xml:space="preserve">and comprises most cases of thyroid dysfunction </w:t>
      </w:r>
      <w:r w:rsidRPr="00DE75B6">
        <w:rPr>
          <w:rFonts w:ascii="Times New Roman" w:hAnsi="Times New Roman" w:cs="Times New Roman"/>
          <w:sz w:val="24"/>
          <w:szCs w:val="24"/>
        </w:rPr>
        <w:t>with a population prevalence of approximately 5%</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224E67">
        <w:rPr>
          <w:rFonts w:ascii="Times New Roman" w:hAnsi="Times New Roman" w:cs="Times New Roman"/>
          <w:sz w:val="24"/>
          <w:szCs w:val="24"/>
        </w:rPr>
        <w:t>, increasing to 15% to 20% in the elderly</w:t>
      </w:r>
      <w:r w:rsidR="005E5977">
        <w:rPr>
          <w:rFonts w:ascii="Times New Roman" w:hAnsi="Times New Roman" w:cs="Times New Roman"/>
          <w:sz w:val="24"/>
          <w:szCs w:val="24"/>
        </w:rPr>
        <w:t xml:space="preserve"> [5]</w:t>
      </w:r>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Therefore, despite the lack of convincing evidence of </w:t>
      </w:r>
      <w:r w:rsidRPr="00DE75B6">
        <w:rPr>
          <w:rFonts w:ascii="Times New Roman" w:hAnsi="Times New Roman" w:cs="Times New Roman"/>
          <w:sz w:val="24"/>
          <w:szCs w:val="24"/>
        </w:rPr>
        <w:lastRenderedPageBreak/>
        <w:t xml:space="preserve">significant benefit, treatment for subclinical thyroid dysfunction has been recommended in certain </w:t>
      </w:r>
      <w:r w:rsidR="002D68E3" w:rsidRPr="00DE75B6">
        <w:rPr>
          <w:rFonts w:ascii="Times New Roman" w:hAnsi="Times New Roman" w:cs="Times New Roman"/>
          <w:sz w:val="24"/>
          <w:szCs w:val="24"/>
        </w:rPr>
        <w:t>circumstances [</w:t>
      </w:r>
      <w:r w:rsidRPr="00DE75B6">
        <w:rPr>
          <w:rFonts w:ascii="Times New Roman" w:hAnsi="Times New Roman" w:cs="Times New Roman"/>
          <w:sz w:val="24"/>
          <w:szCs w:val="24"/>
        </w:rPr>
        <w:t>2,</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5-</w:t>
      </w:r>
      <w:r w:rsidR="005E5977">
        <w:rPr>
          <w:rFonts w:ascii="Times New Roman" w:hAnsi="Times New Roman" w:cs="Times New Roman"/>
          <w:sz w:val="24"/>
          <w:szCs w:val="24"/>
        </w:rPr>
        <w:t>8</w:t>
      </w:r>
      <w:r w:rsidRPr="00DE75B6">
        <w:rPr>
          <w:rFonts w:ascii="Times New Roman" w:hAnsi="Times New Roman" w:cs="Times New Roman"/>
          <w:sz w:val="24"/>
          <w:szCs w:val="24"/>
        </w:rPr>
        <w:t>].</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It has previously been suggested by some authors that the above definition of subclinical thyroid dysfunction is overly simple and that its diagnosis should not be based</w:t>
      </w:r>
      <w:r w:rsidR="006E053A">
        <w:rPr>
          <w:rFonts w:ascii="Times New Roman" w:hAnsi="Times New Roman" w:cs="Times New Roman"/>
          <w:sz w:val="24"/>
          <w:szCs w:val="24"/>
        </w:rPr>
        <w:t xml:space="preserve"> </w:t>
      </w:r>
      <w:r w:rsidRPr="00DE75B6">
        <w:rPr>
          <w:rFonts w:ascii="Times New Roman" w:hAnsi="Times New Roman" w:cs="Times New Roman"/>
          <w:sz w:val="24"/>
          <w:szCs w:val="24"/>
        </w:rPr>
        <w:t>solely on the TSH level being outside of a general population range</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w:t>
      </w:r>
      <w:r w:rsidR="002C4A3B">
        <w:rPr>
          <w:rFonts w:ascii="Times New Roman" w:hAnsi="Times New Roman" w:cs="Times New Roman"/>
          <w:sz w:val="24"/>
          <w:szCs w:val="24"/>
        </w:rPr>
        <w:t>9, 10</w:t>
      </w:r>
      <w:r w:rsidRPr="00DE75B6">
        <w:rPr>
          <w:rFonts w:ascii="Times New Roman" w:hAnsi="Times New Roman" w:cs="Times New Roman"/>
          <w:sz w:val="24"/>
          <w:szCs w:val="24"/>
        </w:rPr>
        <w:t>]. Rather, more accuracy may be achieved by defining a normal range for the combination of thyroid hormones and TSH.</w:t>
      </w:r>
    </w:p>
    <w:p w:rsidR="00DB7FBA" w:rsidRDefault="00DE75B6" w:rsidP="00604CFE">
      <w:pPr>
        <w:spacing w:line="480" w:lineRule="auto"/>
        <w:rPr>
          <w:ins w:id="56" w:author="Stephen" w:date="2019-07-30T17:43:00Z"/>
          <w:rFonts w:ascii="Times New Roman" w:hAnsi="Times New Roman" w:cs="Times New Roman"/>
          <w:sz w:val="24"/>
          <w:szCs w:val="24"/>
        </w:rPr>
      </w:pPr>
      <w:r w:rsidRPr="00DE75B6">
        <w:rPr>
          <w:rFonts w:ascii="Times New Roman" w:hAnsi="Times New Roman" w:cs="Times New Roman"/>
          <w:sz w:val="24"/>
          <w:szCs w:val="24"/>
        </w:rPr>
        <w:t>However, any model whereby judgement of the thyroid status includes consideration of the TSH level is anomalous, in that the levels of other</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physiological parameters</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are not judged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the levels of their controlling hormones. For example, whether or not an individual has hypoglycaemia or hypercalcemia is not determined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reference to insulin</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1</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or parathyroid hormone levels</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2</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respectively. ACTH levels</w:t>
      </w:r>
      <w:r w:rsidR="00431B35">
        <w:rPr>
          <w:rFonts w:ascii="Times New Roman" w:hAnsi="Times New Roman" w:cs="Times New Roman"/>
          <w:sz w:val="24"/>
          <w:szCs w:val="24"/>
        </w:rPr>
        <w:t>, though helpful in diagnosing adrenal autonomy</w:t>
      </w:r>
      <w:r w:rsidR="002A19EA">
        <w:rPr>
          <w:rFonts w:ascii="Times New Roman" w:hAnsi="Times New Roman" w:cs="Times New Roman"/>
          <w:sz w:val="24"/>
          <w:szCs w:val="24"/>
        </w:rPr>
        <w:t xml:space="preserve"> </w:t>
      </w:r>
      <w:r w:rsidRPr="00DE75B6">
        <w:rPr>
          <w:rFonts w:ascii="Times New Roman" w:hAnsi="Times New Roman" w:cs="Times New Roman"/>
          <w:sz w:val="24"/>
          <w:szCs w:val="24"/>
        </w:rPr>
        <w:t xml:space="preserve">are not </w:t>
      </w:r>
      <w:r w:rsidR="00A71C84" w:rsidRPr="00DE75B6">
        <w:rPr>
          <w:rFonts w:ascii="Times New Roman" w:hAnsi="Times New Roman" w:cs="Times New Roman"/>
          <w:sz w:val="24"/>
          <w:szCs w:val="24"/>
        </w:rPr>
        <w:t xml:space="preserve">considered </w:t>
      </w:r>
      <w:r w:rsidR="00A71C84">
        <w:rPr>
          <w:rFonts w:ascii="Times New Roman" w:hAnsi="Times New Roman" w:cs="Times New Roman"/>
          <w:sz w:val="24"/>
          <w:szCs w:val="24"/>
        </w:rPr>
        <w:t>diagnostic</w:t>
      </w:r>
      <w:r w:rsidR="00F30D78">
        <w:rPr>
          <w:rFonts w:ascii="Times New Roman" w:hAnsi="Times New Roman" w:cs="Times New Roman"/>
          <w:sz w:val="24"/>
          <w:szCs w:val="24"/>
        </w:rPr>
        <w:t xml:space="preserve"> for </w:t>
      </w:r>
      <w:r w:rsidRPr="00DE75B6">
        <w:rPr>
          <w:rFonts w:ascii="Times New Roman" w:hAnsi="Times New Roman" w:cs="Times New Roman"/>
          <w:sz w:val="24"/>
          <w:szCs w:val="24"/>
        </w:rPr>
        <w:t>Cushing’s syndrome</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3</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In general the level of a controlling hormone is used to determine the cause of a disturbance rather than </w:t>
      </w:r>
      <w:r w:rsidR="00A71C84">
        <w:rPr>
          <w:rFonts w:ascii="Times New Roman" w:hAnsi="Times New Roman" w:cs="Times New Roman"/>
          <w:sz w:val="24"/>
          <w:szCs w:val="24"/>
        </w:rPr>
        <w:t xml:space="preserve">identifying </w:t>
      </w:r>
      <w:r w:rsidRPr="00DE75B6">
        <w:rPr>
          <w:rFonts w:ascii="Times New Roman" w:hAnsi="Times New Roman" w:cs="Times New Roman"/>
          <w:sz w:val="24"/>
          <w:szCs w:val="24"/>
        </w:rPr>
        <w:t>whether or not there is a disturbance</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1</w:t>
      </w:r>
      <w:r w:rsidR="00F66D4F">
        <w:rPr>
          <w:rFonts w:ascii="Times New Roman" w:hAnsi="Times New Roman" w:cs="Times New Roman"/>
          <w:sz w:val="24"/>
          <w:szCs w:val="24"/>
        </w:rPr>
        <w:t>-1</w:t>
      </w:r>
      <w:r w:rsidR="002C4A3B">
        <w:rPr>
          <w:rFonts w:ascii="Times New Roman" w:hAnsi="Times New Roman" w:cs="Times New Roman"/>
          <w:sz w:val="24"/>
          <w:szCs w:val="24"/>
        </w:rPr>
        <w:t>3</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w:t>
      </w:r>
    </w:p>
    <w:p w:rsidR="00604CFE" w:rsidRDefault="003764E2" w:rsidP="00604CFE">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therefore </w:t>
      </w:r>
      <w:del w:id="57" w:author="Stephen" w:date="2019-08-01T19:19:00Z">
        <w:r w:rsidDel="00E80082">
          <w:rPr>
            <w:rFonts w:ascii="Times New Roman" w:hAnsi="Times New Roman" w:cs="Times New Roman"/>
            <w:sz w:val="24"/>
            <w:szCs w:val="24"/>
          </w:rPr>
          <w:delText xml:space="preserve">aimed in this work </w:delText>
        </w:r>
      </w:del>
      <w:r>
        <w:rPr>
          <w:rFonts w:ascii="Times New Roman" w:hAnsi="Times New Roman" w:cs="Times New Roman"/>
          <w:sz w:val="24"/>
          <w:szCs w:val="24"/>
        </w:rPr>
        <w:t xml:space="preserve">to determine whether or not a systematic review of the literature might indicate the relative merits of thyroid hormone levels and TSH levels, in terms of correlations with a broad range of clinical </w:t>
      </w:r>
      <w:r w:rsidR="002D68E3">
        <w:rPr>
          <w:rFonts w:ascii="Times New Roman" w:hAnsi="Times New Roman" w:cs="Times New Roman"/>
          <w:sz w:val="24"/>
          <w:szCs w:val="24"/>
        </w:rPr>
        <w:t>parameters. Because</w:t>
      </w:r>
      <w:r w:rsidR="00DE75B6" w:rsidRPr="00DE75B6">
        <w:rPr>
          <w:rFonts w:ascii="Times New Roman" w:hAnsi="Times New Roman" w:cs="Times New Roman"/>
          <w:sz w:val="24"/>
          <w:szCs w:val="24"/>
        </w:rPr>
        <w:t xml:space="preserve"> of the strong negative </w:t>
      </w:r>
      <w:r w:rsidR="00692C69">
        <w:rPr>
          <w:rFonts w:ascii="Times New Roman" w:hAnsi="Times New Roman" w:cs="Times New Roman"/>
          <w:sz w:val="24"/>
          <w:szCs w:val="24"/>
        </w:rPr>
        <w:t xml:space="preserve">population </w:t>
      </w:r>
      <w:r w:rsidR="00DE75B6" w:rsidRPr="00DE75B6">
        <w:rPr>
          <w:rFonts w:ascii="Times New Roman" w:hAnsi="Times New Roman" w:cs="Times New Roman"/>
          <w:sz w:val="24"/>
          <w:szCs w:val="24"/>
        </w:rPr>
        <w:t xml:space="preserve">correlation between FT4 and TSH </w:t>
      </w:r>
      <w:r w:rsidR="00C34A0B">
        <w:rPr>
          <w:rFonts w:ascii="Times New Roman" w:hAnsi="Times New Roman" w:cs="Times New Roman"/>
          <w:sz w:val="24"/>
          <w:szCs w:val="24"/>
        </w:rPr>
        <w:t>[</w:t>
      </w:r>
      <w:r w:rsidR="00AB5608">
        <w:rPr>
          <w:rFonts w:ascii="Times New Roman" w:hAnsi="Times New Roman" w:cs="Times New Roman"/>
          <w:sz w:val="24"/>
          <w:szCs w:val="24"/>
        </w:rPr>
        <w:t>14, 15</w:t>
      </w:r>
      <w:r w:rsidR="00C34A0B">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we expected to find correlations between both TSH and FT4 with the clinical features of thyroid dysfunction. We further reasoned however, that if the clinical features correlated better with TSH levels the current </w:t>
      </w:r>
      <w:r w:rsidR="00692C69">
        <w:rPr>
          <w:rFonts w:ascii="Times New Roman" w:hAnsi="Times New Roman" w:cs="Times New Roman"/>
          <w:sz w:val="24"/>
          <w:szCs w:val="24"/>
        </w:rPr>
        <w:t xml:space="preserve">definition of </w:t>
      </w:r>
      <w:r>
        <w:rPr>
          <w:rFonts w:ascii="Times New Roman" w:hAnsi="Times New Roman" w:cs="Times New Roman"/>
          <w:sz w:val="24"/>
          <w:szCs w:val="24"/>
        </w:rPr>
        <w:t>subclinical thyroid dysfunction</w:t>
      </w:r>
      <w:r w:rsidR="00DE75B6" w:rsidRPr="00DE75B6">
        <w:rPr>
          <w:rFonts w:ascii="Times New Roman" w:hAnsi="Times New Roman" w:cs="Times New Roman"/>
          <w:sz w:val="24"/>
          <w:szCs w:val="24"/>
        </w:rPr>
        <w:t xml:space="preserve"> would be supported, but, if the clinical feature</w:t>
      </w:r>
      <w:r w:rsidR="00BF0B90">
        <w:rPr>
          <w:rFonts w:ascii="Times New Roman" w:hAnsi="Times New Roman" w:cs="Times New Roman"/>
          <w:sz w:val="24"/>
          <w:szCs w:val="24"/>
        </w:rPr>
        <w:t>s</w:t>
      </w:r>
      <w:r w:rsidR="00DE75B6" w:rsidRPr="00DE75B6">
        <w:rPr>
          <w:rFonts w:ascii="Times New Roman" w:hAnsi="Times New Roman" w:cs="Times New Roman"/>
          <w:sz w:val="24"/>
          <w:szCs w:val="24"/>
        </w:rPr>
        <w:t xml:space="preserve"> correlated better with thyroid hormone levels, </w:t>
      </w:r>
      <w:r w:rsidR="00692C69">
        <w:rPr>
          <w:rFonts w:ascii="Times New Roman" w:hAnsi="Times New Roman" w:cs="Times New Roman"/>
          <w:sz w:val="24"/>
          <w:szCs w:val="24"/>
        </w:rPr>
        <w:t>the current definition of subclinical thyroid dysfunction would warrant review.</w:t>
      </w:r>
      <w:r w:rsidR="00CA05FC" w:rsidRPr="00CA05FC">
        <w:rPr>
          <w:rFonts w:ascii="Times New Roman" w:hAnsi="Times New Roman" w:cs="Times New Roman"/>
          <w:sz w:val="24"/>
          <w:szCs w:val="24"/>
        </w:rPr>
        <w:t xml:space="preserve"> </w:t>
      </w:r>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w:t>
      </w:r>
      <w:r w:rsidR="00CA05FC" w:rsidRPr="00DE75B6">
        <w:rPr>
          <w:rFonts w:ascii="Times New Roman" w:hAnsi="Times New Roman" w:cs="Times New Roman"/>
          <w:sz w:val="24"/>
          <w:szCs w:val="24"/>
        </w:rPr>
        <w:lastRenderedPageBreak/>
        <w:t xml:space="preserve">correlations of clinical features with TSH levels </w:t>
      </w:r>
      <w:r w:rsidR="00296216">
        <w:rPr>
          <w:rFonts w:ascii="Times New Roman" w:hAnsi="Times New Roman" w:cs="Times New Roman"/>
          <w:sz w:val="24"/>
          <w:szCs w:val="24"/>
        </w:rPr>
        <w:t xml:space="preserve">could be attributed to </w:t>
      </w:r>
      <w:r w:rsidR="00CA05FC" w:rsidRPr="00DE75B6">
        <w:rPr>
          <w:rFonts w:ascii="Times New Roman" w:hAnsi="Times New Roman" w:cs="Times New Roman"/>
          <w:sz w:val="24"/>
          <w:szCs w:val="24"/>
        </w:rPr>
        <w:t xml:space="preserve">the </w:t>
      </w:r>
      <w:r w:rsidR="00BF0B90">
        <w:rPr>
          <w:rFonts w:ascii="Times New Roman" w:hAnsi="Times New Roman" w:cs="Times New Roman"/>
          <w:sz w:val="24"/>
          <w:szCs w:val="24"/>
        </w:rPr>
        <w:t xml:space="preserve">strong negative </w:t>
      </w:r>
      <w:r w:rsidR="00CA05FC" w:rsidRPr="00DE75B6">
        <w:rPr>
          <w:rFonts w:ascii="Times New Roman" w:hAnsi="Times New Roman" w:cs="Times New Roman"/>
          <w:sz w:val="24"/>
          <w:szCs w:val="24"/>
        </w:rPr>
        <w:t>population correlation between FT4 and TSH.</w:t>
      </w:r>
    </w:p>
    <w:p w:rsidR="00604CFE"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 </w:t>
      </w:r>
    </w:p>
    <w:p w:rsidR="00DE75B6" w:rsidRPr="00DE75B6" w:rsidRDefault="00DE75B6" w:rsidP="00604CFE">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METHOD</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r w:rsidR="00996CAF">
        <w:rPr>
          <w:rFonts w:ascii="Times New Roman" w:hAnsi="Times New Roman" w:cs="Times New Roman"/>
          <w:sz w:val="24"/>
          <w:szCs w:val="24"/>
        </w:rPr>
        <w:t>2</w:t>
      </w:r>
      <w:r w:rsidR="00057F34">
        <w:rPr>
          <w:rFonts w:ascii="Times New Roman" w:hAnsi="Times New Roman" w:cs="Times New Roman"/>
          <w:sz w:val="24"/>
          <w:szCs w:val="24"/>
        </w:rPr>
        <w:t>6</w:t>
      </w:r>
      <w:r w:rsidRPr="00DE75B6">
        <w:rPr>
          <w:rFonts w:ascii="Times New Roman" w:hAnsi="Times New Roman" w:cs="Times New Roman"/>
          <w:sz w:val="24"/>
          <w:szCs w:val="24"/>
        </w:rPr>
        <w:t xml:space="preserve"> November 2018 a systematic search was performed of PubMed/MEDLINE using the following </w:t>
      </w:r>
      <w:r w:rsidR="002D68E3" w:rsidRPr="00DE75B6">
        <w:rPr>
          <w:rFonts w:ascii="Times New Roman" w:hAnsi="Times New Roman" w:cs="Times New Roman"/>
          <w:sz w:val="24"/>
          <w:szCs w:val="24"/>
        </w:rPr>
        <w:t>terms: thyroxine</w:t>
      </w:r>
      <w:r w:rsidR="00C8300D">
        <w:rPr>
          <w:rFonts w:ascii="Times New Roman" w:hAnsi="Times New Roman" w:cs="Times New Roman"/>
          <w:sz w:val="24"/>
          <w:szCs w:val="24"/>
        </w:rPr>
        <w:t xml:space="preserve"> /</w:t>
      </w:r>
      <w:r w:rsidRPr="00DE75B6">
        <w:rPr>
          <w:rFonts w:ascii="Times New Roman" w:hAnsi="Times New Roman" w:cs="Times New Roman"/>
          <w:sz w:val="24"/>
          <w:szCs w:val="24"/>
        </w:rPr>
        <w:t xml:space="preserve">T4, </w:t>
      </w:r>
      <w:r w:rsidR="00C8300D">
        <w:rPr>
          <w:rFonts w:ascii="Times New Roman" w:hAnsi="Times New Roman" w:cs="Times New Roman"/>
          <w:sz w:val="24"/>
          <w:szCs w:val="24"/>
        </w:rPr>
        <w:t xml:space="preserve">free thyroxine/ FT4, </w:t>
      </w:r>
      <w:r w:rsidR="00EA76AF">
        <w:rPr>
          <w:rFonts w:ascii="Times New Roman" w:hAnsi="Times New Roman" w:cs="Times New Roman"/>
          <w:sz w:val="24"/>
          <w:szCs w:val="24"/>
        </w:rPr>
        <w:t>triiodothyronine/T3</w:t>
      </w:r>
      <w:r w:rsidR="00C8300D">
        <w:rPr>
          <w:rFonts w:ascii="Times New Roman" w:hAnsi="Times New Roman" w:cs="Times New Roman"/>
          <w:sz w:val="24"/>
          <w:szCs w:val="24"/>
        </w:rPr>
        <w:t>, free triiodothyronine/</w:t>
      </w:r>
      <w:r w:rsidR="00BF0B90">
        <w:rPr>
          <w:rFonts w:ascii="Times New Roman" w:hAnsi="Times New Roman" w:cs="Times New Roman"/>
          <w:sz w:val="24"/>
          <w:szCs w:val="24"/>
        </w:rPr>
        <w:t>FT3</w:t>
      </w:r>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r w:rsidRPr="00DE75B6">
        <w:rPr>
          <w:rFonts w:ascii="Times New Roman" w:hAnsi="Times New Roman" w:cs="Times New Roman"/>
          <w:sz w:val="24"/>
          <w:szCs w:val="24"/>
        </w:rPr>
        <w:t xml:space="preserve">/thyroid stimulation hormone </w:t>
      </w:r>
      <w:r w:rsidR="002D68E3" w:rsidRPr="00DE75B6">
        <w:rPr>
          <w:rFonts w:ascii="Times New Roman" w:hAnsi="Times New Roman" w:cs="Times New Roman"/>
          <w:sz w:val="24"/>
          <w:szCs w:val="24"/>
        </w:rPr>
        <w:t>and subclinical</w:t>
      </w:r>
      <w:r w:rsidRPr="00DE75B6">
        <w:rPr>
          <w:rFonts w:ascii="Times New Roman" w:hAnsi="Times New Roman" w:cs="Times New Roman"/>
          <w:sz w:val="24"/>
          <w:szCs w:val="24"/>
        </w:rPr>
        <w:t xml:space="preserve">. No restrictions were placed on language, country, or publication date. Initially the titles of the articles were screened for relevance and then the abstracts, with full-text reports of potentially relevant reports reviewed. Additional relevant articles were searched for in the reference lists of the retrieved full-text studies. </w:t>
      </w:r>
      <w:del w:id="58" w:author="Stephen" w:date="2019-08-01T19:20:00Z">
        <w:r w:rsidR="00741E21" w:rsidDel="00E80082">
          <w:rPr>
            <w:rFonts w:ascii="Times New Roman" w:hAnsi="Times New Roman" w:cs="Times New Roman"/>
            <w:sz w:val="24"/>
            <w:szCs w:val="24"/>
          </w:rPr>
          <w:delText>If relevant articles were so found the reference lists of these articles were examined for further relevant articles</w:delText>
        </w:r>
        <w:r w:rsidR="006A0D9B" w:rsidDel="00E80082">
          <w:rPr>
            <w:rFonts w:ascii="Times New Roman" w:hAnsi="Times New Roman" w:cs="Times New Roman"/>
            <w:sz w:val="24"/>
            <w:szCs w:val="24"/>
          </w:rPr>
          <w:delText xml:space="preserve">. </w:delText>
        </w:r>
      </w:del>
      <w:r w:rsidR="00B757DF">
        <w:rPr>
          <w:rFonts w:ascii="Times New Roman" w:hAnsi="Times New Roman" w:cs="Times New Roman"/>
          <w:sz w:val="24"/>
          <w:szCs w:val="24"/>
        </w:rPr>
        <w:t xml:space="preserve">If repeated study was made of the same cohort the latest only was </w:t>
      </w:r>
      <w:commentRangeStart w:id="59"/>
      <w:commentRangeStart w:id="60"/>
      <w:r w:rsidR="00B757DF">
        <w:rPr>
          <w:rFonts w:ascii="Times New Roman" w:hAnsi="Times New Roman" w:cs="Times New Roman"/>
          <w:sz w:val="24"/>
          <w:szCs w:val="24"/>
        </w:rPr>
        <w:t>included</w:t>
      </w:r>
      <w:commentRangeEnd w:id="59"/>
      <w:r w:rsidR="003D7041">
        <w:rPr>
          <w:rStyle w:val="CommentReference"/>
        </w:rPr>
        <w:commentReference w:id="59"/>
      </w:r>
      <w:commentRangeEnd w:id="60"/>
      <w:r w:rsidR="006B0F63">
        <w:rPr>
          <w:rStyle w:val="CommentReference"/>
        </w:rPr>
        <w:commentReference w:id="60"/>
      </w:r>
      <w:r w:rsidR="00B757DF">
        <w:rPr>
          <w:rFonts w:ascii="Times New Roman" w:hAnsi="Times New Roman" w:cs="Times New Roman"/>
          <w:sz w:val="24"/>
          <w:szCs w:val="24"/>
        </w:rPr>
        <w:t xml:space="preserve">. </w:t>
      </w:r>
      <w:r w:rsidR="002D68E3" w:rsidRPr="00DE75B6">
        <w:rPr>
          <w:rFonts w:ascii="Times New Roman" w:hAnsi="Times New Roman" w:cs="Times New Roman"/>
          <w:sz w:val="24"/>
          <w:szCs w:val="24"/>
        </w:rPr>
        <w:t>The</w:t>
      </w:r>
      <w:r w:rsidRPr="00DE75B6">
        <w:rPr>
          <w:rFonts w:ascii="Times New Roman" w:hAnsi="Times New Roman" w:cs="Times New Roman"/>
          <w:sz w:val="24"/>
          <w:szCs w:val="24"/>
        </w:rPr>
        <w:t xml:space="preserve"> literature search was conducted independently by two of the authors (SPF and HF), and the included and excluded articles were agreed on by consensus with reference to the criteria described in the next section. </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Study selection and data extraction</w:t>
      </w:r>
    </w:p>
    <w:p w:rsidR="00BF0B90"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Studies reporting on </w:t>
      </w:r>
      <w:r w:rsidR="00FE1DC8">
        <w:rPr>
          <w:rFonts w:ascii="Times New Roman" w:hAnsi="Times New Roman" w:cs="Times New Roman"/>
          <w:sz w:val="24"/>
          <w:szCs w:val="24"/>
        </w:rPr>
        <w:t>F</w:t>
      </w:r>
      <w:r w:rsidRPr="00DE75B6">
        <w:rPr>
          <w:rFonts w:ascii="Times New Roman" w:hAnsi="Times New Roman" w:cs="Times New Roman"/>
          <w:sz w:val="24"/>
          <w:szCs w:val="24"/>
        </w:rPr>
        <w:t xml:space="preserve">T4, </w:t>
      </w:r>
      <w:r w:rsidR="00EA76AF">
        <w:rPr>
          <w:rFonts w:ascii="Times New Roman" w:hAnsi="Times New Roman" w:cs="Times New Roman"/>
          <w:sz w:val="24"/>
          <w:szCs w:val="24"/>
        </w:rPr>
        <w:t>T3</w:t>
      </w:r>
      <w:r w:rsidR="003D582B">
        <w:rPr>
          <w:rFonts w:ascii="Times New Roman" w:hAnsi="Times New Roman" w:cs="Times New Roman"/>
          <w:sz w:val="24"/>
          <w:szCs w:val="24"/>
        </w:rPr>
        <w:t>/FT3</w:t>
      </w:r>
      <w:r w:rsidR="00EA76AF">
        <w:rPr>
          <w:rFonts w:ascii="Times New Roman" w:hAnsi="Times New Roman" w:cs="Times New Roman"/>
          <w:sz w:val="24"/>
          <w:szCs w:val="24"/>
        </w:rPr>
        <w:t xml:space="preserve">, </w:t>
      </w:r>
      <w:r w:rsidRPr="00DE75B6">
        <w:rPr>
          <w:rFonts w:ascii="Times New Roman" w:hAnsi="Times New Roman" w:cs="Times New Roman"/>
          <w:sz w:val="24"/>
          <w:szCs w:val="24"/>
        </w:rPr>
        <w:t xml:space="preserve">TSH and subclinical thyroid dysfunction were included. Reports were excluded if the studied population was less than 100 individuals. Review articles, editorials, and meeting abstracts were also excluded. </w:t>
      </w:r>
    </w:p>
    <w:p w:rsidR="00AF6F38"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literature was first examined to confirm the previously reported general trends of association between clinical parameters and thyroid status. </w:t>
      </w:r>
    </w:p>
    <w:p w:rsidR="007C55D7"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then specifically examined studies that reported correlations of clinical parameters with </w:t>
      </w:r>
      <w:r w:rsidR="00BF0B90">
        <w:rPr>
          <w:rFonts w:ascii="Times New Roman" w:hAnsi="Times New Roman" w:cs="Times New Roman"/>
          <w:sz w:val="24"/>
          <w:szCs w:val="24"/>
        </w:rPr>
        <w:t xml:space="preserve">both TSH and </w:t>
      </w:r>
      <w:r>
        <w:rPr>
          <w:rFonts w:ascii="Times New Roman" w:hAnsi="Times New Roman" w:cs="Times New Roman"/>
          <w:sz w:val="24"/>
          <w:szCs w:val="24"/>
        </w:rPr>
        <w:t xml:space="preserve">thyroid hormone </w:t>
      </w:r>
      <w:r w:rsidR="00AA66AB">
        <w:rPr>
          <w:rFonts w:ascii="Times New Roman" w:hAnsi="Times New Roman" w:cs="Times New Roman"/>
          <w:sz w:val="24"/>
          <w:szCs w:val="24"/>
        </w:rPr>
        <w:t xml:space="preserve">(FT4 +/- FT3/T3) </w:t>
      </w:r>
      <w:r>
        <w:rPr>
          <w:rFonts w:ascii="Times New Roman" w:hAnsi="Times New Roman" w:cs="Times New Roman"/>
          <w:sz w:val="24"/>
          <w:szCs w:val="24"/>
        </w:rPr>
        <w:t>levels</w:t>
      </w:r>
      <w:r w:rsidR="00AA66AB">
        <w:rPr>
          <w:rFonts w:ascii="Times New Roman" w:hAnsi="Times New Roman" w:cs="Times New Roman"/>
          <w:sz w:val="24"/>
          <w:szCs w:val="24"/>
        </w:rPr>
        <w:t>.</w:t>
      </w:r>
      <w:r w:rsidR="00BF18C8">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The following information was extracted from each </w:t>
      </w:r>
      <w:r>
        <w:rPr>
          <w:rFonts w:ascii="Times New Roman" w:hAnsi="Times New Roman" w:cs="Times New Roman"/>
          <w:sz w:val="24"/>
          <w:szCs w:val="24"/>
        </w:rPr>
        <w:t xml:space="preserve">such </w:t>
      </w:r>
      <w:r w:rsidR="00DE75B6" w:rsidRPr="00DE75B6">
        <w:rPr>
          <w:rFonts w:ascii="Times New Roman" w:hAnsi="Times New Roman" w:cs="Times New Roman"/>
          <w:sz w:val="24"/>
          <w:szCs w:val="24"/>
        </w:rPr>
        <w:t xml:space="preserve">study: first author, country, number of individuals, sex, age intervals, nature of the study, clinical parameter and </w:t>
      </w:r>
      <w:r w:rsidR="007C55D7">
        <w:rPr>
          <w:rFonts w:ascii="Times New Roman" w:hAnsi="Times New Roman" w:cs="Times New Roman"/>
          <w:sz w:val="24"/>
          <w:szCs w:val="24"/>
        </w:rPr>
        <w:t>any correlations with thyroid hormones and</w:t>
      </w:r>
      <w:r w:rsidR="00BF0B90">
        <w:rPr>
          <w:rFonts w:ascii="Times New Roman" w:hAnsi="Times New Roman" w:cs="Times New Roman"/>
          <w:sz w:val="24"/>
          <w:szCs w:val="24"/>
        </w:rPr>
        <w:t>/or</w:t>
      </w:r>
      <w:r w:rsidR="007C55D7">
        <w:rPr>
          <w:rFonts w:ascii="Times New Roman" w:hAnsi="Times New Roman" w:cs="Times New Roman"/>
          <w:sz w:val="24"/>
          <w:szCs w:val="24"/>
        </w:rPr>
        <w:t xml:space="preserve"> TSH, (including the statistical techniques and degrees of significance of any correlations)</w:t>
      </w:r>
      <w:r w:rsidR="00DE75B6" w:rsidRPr="00DE75B6">
        <w:rPr>
          <w:rFonts w:ascii="Times New Roman" w:hAnsi="Times New Roman" w:cs="Times New Roman"/>
          <w:sz w:val="24"/>
          <w:szCs w:val="24"/>
        </w:rPr>
        <w:t xml:space="preserve">. </w:t>
      </w:r>
    </w:p>
    <w:p w:rsidR="00DE75B6"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our study was not directed at a collection of works addressing therapeutic outcomes of an intervention, the </w:t>
      </w:r>
      <w:r w:rsidR="00DE75B6" w:rsidRPr="00DE75B6">
        <w:rPr>
          <w:rFonts w:ascii="Times New Roman" w:hAnsi="Times New Roman" w:cs="Times New Roman"/>
          <w:sz w:val="24"/>
          <w:szCs w:val="24"/>
        </w:rPr>
        <w:t xml:space="preserve">use of a quality assessment (the Newcastle-Ottawa Scale; available at: www.ohri.ca/ programs/clinical_epidemiology/oxford.asp) was adjusted to suit this setting. In the main this adjustment consisted of allowing for </w:t>
      </w:r>
      <w:r w:rsidR="002D68E3" w:rsidRPr="00DE75B6">
        <w:rPr>
          <w:rFonts w:ascii="Times New Roman" w:hAnsi="Times New Roman" w:cs="Times New Roman"/>
          <w:sz w:val="24"/>
          <w:szCs w:val="24"/>
        </w:rPr>
        <w:t>continuous, as</w:t>
      </w:r>
      <w:r w:rsidR="00DE75B6" w:rsidRPr="00DE75B6">
        <w:rPr>
          <w:rFonts w:ascii="Times New Roman" w:hAnsi="Times New Roman" w:cs="Times New Roman"/>
          <w:sz w:val="24"/>
          <w:szCs w:val="24"/>
        </w:rPr>
        <w:t xml:space="preserve"> well as binary quantifications, of clinical outcomes and exposure to thyroid hormone </w:t>
      </w:r>
      <w:r w:rsidR="002D68E3" w:rsidRPr="00DE75B6">
        <w:rPr>
          <w:rFonts w:ascii="Times New Roman" w:hAnsi="Times New Roman" w:cs="Times New Roman"/>
          <w:sz w:val="24"/>
          <w:szCs w:val="24"/>
        </w:rPr>
        <w:t xml:space="preserve">levels. </w:t>
      </w:r>
      <w:r w:rsidR="001A7CEC">
        <w:rPr>
          <w:rFonts w:ascii="Times New Roman" w:hAnsi="Times New Roman" w:cs="Times New Roman"/>
          <w:sz w:val="24"/>
          <w:szCs w:val="24"/>
        </w:rPr>
        <w:t xml:space="preserve"> </w:t>
      </w:r>
      <w:ins w:id="61" w:author="Stephen" w:date="2019-08-01T19:21:00Z">
        <w:r w:rsidR="00E80082">
          <w:rPr>
            <w:rFonts w:ascii="Times New Roman" w:hAnsi="Times New Roman" w:cs="Times New Roman"/>
            <w:sz w:val="24"/>
            <w:szCs w:val="24"/>
          </w:rPr>
          <w:t>Articles</w:t>
        </w:r>
      </w:ins>
      <w:del w:id="62" w:author="Stephen" w:date="2019-08-01T19:21:00Z">
        <w:r w:rsidR="002F054F" w:rsidDel="00E80082">
          <w:rPr>
            <w:rFonts w:ascii="Times New Roman" w:hAnsi="Times New Roman" w:cs="Times New Roman"/>
            <w:sz w:val="24"/>
            <w:szCs w:val="24"/>
          </w:rPr>
          <w:delText>P</w:delText>
        </w:r>
        <w:r w:rsidR="001A7CEC" w:rsidDel="00E80082">
          <w:rPr>
            <w:rFonts w:ascii="Times New Roman" w:hAnsi="Times New Roman" w:cs="Times New Roman"/>
            <w:sz w:val="24"/>
            <w:szCs w:val="24"/>
          </w:rPr>
          <w:delText xml:space="preserve">apers </w:delText>
        </w:r>
      </w:del>
      <w:r w:rsidR="001A7CEC">
        <w:rPr>
          <w:rFonts w:ascii="Times New Roman" w:hAnsi="Times New Roman" w:cs="Times New Roman"/>
          <w:sz w:val="24"/>
          <w:szCs w:val="24"/>
        </w:rPr>
        <w:t>were scored according to the representativeness of the subjects, the similarity of the subjects apart from differences in the parameter of interest, the reliability of the classification of thyroid status</w:t>
      </w:r>
      <w:r w:rsidR="00BB7D04">
        <w:rPr>
          <w:rFonts w:ascii="Times New Roman" w:hAnsi="Times New Roman" w:cs="Times New Roman"/>
          <w:sz w:val="24"/>
          <w:szCs w:val="24"/>
        </w:rPr>
        <w:t xml:space="preserve"> and parameter status, control for confounding factors, and for prospective studies, the demonstration that outcome was not present at study onset, the adequacy of length and completeness of follow-up. </w:t>
      </w:r>
      <w:r w:rsidR="002D68E3" w:rsidRPr="00DE75B6">
        <w:rPr>
          <w:rFonts w:ascii="Times New Roman" w:hAnsi="Times New Roman" w:cs="Times New Roman"/>
          <w:sz w:val="24"/>
          <w:szCs w:val="24"/>
        </w:rPr>
        <w:t>The</w:t>
      </w:r>
      <w:r w:rsidR="00DE75B6" w:rsidRPr="00DE75B6">
        <w:rPr>
          <w:rFonts w:ascii="Times New Roman" w:hAnsi="Times New Roman" w:cs="Times New Roman"/>
          <w:sz w:val="24"/>
          <w:szCs w:val="24"/>
        </w:rPr>
        <w:t xml:space="preserve"> PRISMA (Preferred Reporting Items for Systematic Reviews and Meta-Analyses) guidelines were followed</w:t>
      </w:r>
      <w:r w:rsidR="00741E21">
        <w:rPr>
          <w:rFonts w:ascii="Times New Roman" w:hAnsi="Times New Roman" w:cs="Times New Roman"/>
          <w:sz w:val="24"/>
          <w:szCs w:val="24"/>
        </w:rPr>
        <w:t xml:space="preserve"> [</w:t>
      </w:r>
      <w:r w:rsidR="00DA10A6">
        <w:rPr>
          <w:rFonts w:ascii="Times New Roman" w:hAnsi="Times New Roman" w:cs="Times New Roman"/>
          <w:sz w:val="24"/>
          <w:szCs w:val="24"/>
        </w:rPr>
        <w:t>1</w:t>
      </w:r>
      <w:r w:rsidR="005629EB">
        <w:rPr>
          <w:rFonts w:ascii="Times New Roman" w:hAnsi="Times New Roman" w:cs="Times New Roman"/>
          <w:sz w:val="24"/>
          <w:szCs w:val="24"/>
        </w:rPr>
        <w:t>6</w:t>
      </w:r>
      <w:r w:rsidR="00741E21">
        <w:rPr>
          <w:rFonts w:ascii="Times New Roman" w:hAnsi="Times New Roman" w:cs="Times New Roman"/>
          <w:sz w:val="24"/>
          <w:szCs w:val="24"/>
        </w:rPr>
        <w:t>]</w:t>
      </w:r>
      <w:r w:rsidR="00DE75B6" w:rsidRPr="00DE75B6">
        <w:rPr>
          <w:rFonts w:ascii="Times New Roman" w:hAnsi="Times New Roman" w:cs="Times New Roman"/>
          <w:sz w:val="24"/>
          <w:szCs w:val="24"/>
        </w:rPr>
        <w:t>.</w:t>
      </w:r>
    </w:p>
    <w:p w:rsidR="007C55D7"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Statistical Analysis</w:t>
      </w:r>
    </w:p>
    <w:p w:rsidR="003D7041" w:rsidRDefault="003D7041" w:rsidP="00DE75B6">
      <w:pPr>
        <w:spacing w:line="480" w:lineRule="auto"/>
        <w:rPr>
          <w:rFonts w:ascii="Times New Roman" w:hAnsi="Times New Roman" w:cs="Times New Roman"/>
          <w:sz w:val="24"/>
          <w:szCs w:val="24"/>
        </w:rPr>
      </w:pPr>
      <w:commentRangeStart w:id="63"/>
      <w:commentRangeStart w:id="64"/>
      <w:r>
        <w:rPr>
          <w:rFonts w:ascii="Times New Roman" w:hAnsi="Times New Roman" w:cs="Times New Roman"/>
          <w:sz w:val="24"/>
          <w:szCs w:val="24"/>
        </w:rPr>
        <w:t>We initially performed a qualitative assessment of the literature identifying the general trends as to correlations between clinical parameters and measures of thyroid function.</w:t>
      </w:r>
      <w:commentRangeEnd w:id="63"/>
      <w:r w:rsidR="00516FBC">
        <w:rPr>
          <w:rStyle w:val="CommentReference"/>
        </w:rPr>
        <w:commentReference w:id="63"/>
      </w:r>
    </w:p>
    <w:p w:rsidR="008367CE" w:rsidRDefault="008367CE" w:rsidP="00DE75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3D7041">
        <w:rPr>
          <w:rFonts w:ascii="Times New Roman" w:hAnsi="Times New Roman" w:cs="Times New Roman"/>
          <w:sz w:val="24"/>
          <w:szCs w:val="24"/>
        </w:rPr>
        <w:t>then</w:t>
      </w:r>
      <w:r>
        <w:rPr>
          <w:rFonts w:ascii="Times New Roman" w:hAnsi="Times New Roman" w:cs="Times New Roman"/>
          <w:sz w:val="24"/>
          <w:szCs w:val="24"/>
        </w:rPr>
        <w:t xml:space="preserve"> examin</w:t>
      </w:r>
      <w:r w:rsidR="006763DF">
        <w:rPr>
          <w:rFonts w:ascii="Times New Roman" w:hAnsi="Times New Roman" w:cs="Times New Roman"/>
          <w:sz w:val="24"/>
          <w:szCs w:val="24"/>
        </w:rPr>
        <w:t>ed</w:t>
      </w:r>
      <w:r>
        <w:rPr>
          <w:rFonts w:ascii="Times New Roman" w:hAnsi="Times New Roman" w:cs="Times New Roman"/>
          <w:sz w:val="24"/>
          <w:szCs w:val="24"/>
        </w:rPr>
        <w:t xml:space="preserve"> the summaries of the articles </w:t>
      </w:r>
      <w:r w:rsidR="003D7041">
        <w:rPr>
          <w:rFonts w:ascii="Times New Roman" w:hAnsi="Times New Roman" w:cs="Times New Roman"/>
          <w:sz w:val="24"/>
          <w:szCs w:val="24"/>
        </w:rPr>
        <w:t xml:space="preserve">which addressed the specific question of this work, </w:t>
      </w:r>
      <w:r>
        <w:rPr>
          <w:rFonts w:ascii="Times New Roman" w:hAnsi="Times New Roman" w:cs="Times New Roman"/>
          <w:sz w:val="24"/>
          <w:szCs w:val="24"/>
        </w:rPr>
        <w:t xml:space="preserve">as per the abstracts, </w:t>
      </w:r>
      <w:r w:rsidR="00842577">
        <w:rPr>
          <w:rFonts w:ascii="Times New Roman" w:hAnsi="Times New Roman" w:cs="Times New Roman"/>
          <w:sz w:val="24"/>
          <w:szCs w:val="24"/>
        </w:rPr>
        <w:t xml:space="preserve">summing results and conclusions </w:t>
      </w:r>
      <w:r>
        <w:rPr>
          <w:rFonts w:ascii="Times New Roman" w:hAnsi="Times New Roman" w:cs="Times New Roman"/>
          <w:sz w:val="24"/>
          <w:szCs w:val="24"/>
        </w:rPr>
        <w:t xml:space="preserve">as to </w:t>
      </w:r>
      <w:r w:rsidR="006763DF">
        <w:rPr>
          <w:rFonts w:ascii="Times New Roman" w:hAnsi="Times New Roman" w:cs="Times New Roman"/>
          <w:sz w:val="24"/>
          <w:szCs w:val="24"/>
        </w:rPr>
        <w:t>whether they indicated that levels of thyroid hormones or</w:t>
      </w:r>
      <w:r w:rsidR="00C66F72">
        <w:rPr>
          <w:rFonts w:ascii="Times New Roman" w:hAnsi="Times New Roman" w:cs="Times New Roman"/>
          <w:sz w:val="24"/>
          <w:szCs w:val="24"/>
        </w:rPr>
        <w:t xml:space="preserve"> TSH </w:t>
      </w:r>
      <w:r w:rsidR="006763DF">
        <w:rPr>
          <w:rFonts w:ascii="Times New Roman" w:hAnsi="Times New Roman" w:cs="Times New Roman"/>
          <w:sz w:val="24"/>
          <w:szCs w:val="24"/>
        </w:rPr>
        <w:t xml:space="preserve">correlated better </w:t>
      </w:r>
      <w:r w:rsidR="00C66F72">
        <w:rPr>
          <w:rFonts w:ascii="Times New Roman" w:hAnsi="Times New Roman" w:cs="Times New Roman"/>
          <w:sz w:val="24"/>
          <w:szCs w:val="24"/>
        </w:rPr>
        <w:t>with clinical parameters.</w:t>
      </w:r>
      <w:r w:rsidR="00842577">
        <w:rPr>
          <w:rFonts w:ascii="Times New Roman" w:hAnsi="Times New Roman" w:cs="Times New Roman"/>
          <w:sz w:val="24"/>
          <w:szCs w:val="24"/>
        </w:rPr>
        <w:t xml:space="preserve"> </w:t>
      </w:r>
    </w:p>
    <w:p w:rsidR="006763DF" w:rsidRDefault="006763DF" w:rsidP="006763DF">
      <w:pPr>
        <w:spacing w:line="480" w:lineRule="auto"/>
        <w:rPr>
          <w:rFonts w:ascii="Times New Roman" w:hAnsi="Times New Roman" w:cs="Times New Roman"/>
          <w:sz w:val="24"/>
          <w:szCs w:val="24"/>
        </w:rPr>
      </w:pPr>
      <w:r>
        <w:rPr>
          <w:rFonts w:ascii="Times New Roman" w:hAnsi="Times New Roman" w:cs="Times New Roman"/>
          <w:sz w:val="24"/>
          <w:szCs w:val="24"/>
        </w:rPr>
        <w:t>Then</w:t>
      </w:r>
      <w:r w:rsidR="00516FBC">
        <w:rPr>
          <w:rFonts w:ascii="Times New Roman" w:hAnsi="Times New Roman" w:cs="Times New Roman"/>
          <w:sz w:val="24"/>
          <w:szCs w:val="24"/>
        </w:rPr>
        <w:t>, again addressing the specific question of this work with greater mathematical rigour,</w:t>
      </w:r>
      <w:r>
        <w:rPr>
          <w:rFonts w:ascii="Times New Roman" w:hAnsi="Times New Roman" w:cs="Times New Roman"/>
          <w:sz w:val="24"/>
          <w:szCs w:val="24"/>
        </w:rPr>
        <w:t xml:space="preserve"> for each result given in the literature, we fitted a logistic regression model. </w:t>
      </w:r>
      <w:commentRangeEnd w:id="64"/>
      <w:r w:rsidR="00516FBC">
        <w:rPr>
          <w:rStyle w:val="CommentReference"/>
        </w:rPr>
        <w:commentReference w:id="64"/>
      </w:r>
      <w:r>
        <w:rPr>
          <w:rFonts w:ascii="Times New Roman" w:hAnsi="Times New Roman" w:cs="Times New Roman"/>
          <w:sz w:val="24"/>
          <w:szCs w:val="24"/>
        </w:rPr>
        <w:t xml:space="preserve">The response </w:t>
      </w:r>
      <w:r w:rsidRPr="00A567C4">
        <w:rPr>
          <w:rFonts w:ascii="Times New Roman" w:hAnsi="Times New Roman" w:cs="Times New Roman"/>
          <w:sz w:val="24"/>
          <w:szCs w:val="24"/>
        </w:rPr>
        <w:t>variable</w:t>
      </w:r>
      <w:r>
        <w:rPr>
          <w:rFonts w:ascii="Times New Roman" w:hAnsi="Times New Roman" w:cs="Times New Roman"/>
          <w:sz w:val="24"/>
          <w:szCs w:val="24"/>
        </w:rPr>
        <w:t xml:space="preserve"> was whether the analysis indicated a significant or non-significant result. The </w:t>
      </w:r>
      <w:r w:rsidRPr="00A567C4">
        <w:rPr>
          <w:rFonts w:ascii="Times New Roman" w:hAnsi="Times New Roman" w:cs="Times New Roman"/>
          <w:sz w:val="24"/>
          <w:szCs w:val="24"/>
        </w:rPr>
        <w:t xml:space="preserve">predictors </w:t>
      </w:r>
      <w:r>
        <w:rPr>
          <w:rFonts w:ascii="Times New Roman" w:hAnsi="Times New Roman" w:cs="Times New Roman"/>
          <w:sz w:val="24"/>
          <w:szCs w:val="24"/>
        </w:rPr>
        <w:t xml:space="preserve">considered </w:t>
      </w:r>
      <w:ins w:id="65" w:author="Stephen" w:date="2019-07-29T07:31:00Z">
        <w:r w:rsidR="00861CC4">
          <w:rPr>
            <w:rFonts w:ascii="Times New Roman" w:hAnsi="Times New Roman" w:cs="Times New Roman"/>
            <w:sz w:val="24"/>
            <w:szCs w:val="24"/>
          </w:rPr>
          <w:t xml:space="preserve">were </w:t>
        </w:r>
      </w:ins>
      <w:del w:id="66" w:author="Stephen" w:date="2019-07-29T07:31:00Z">
        <w:r w:rsidDel="00861CC4">
          <w:rPr>
            <w:rFonts w:ascii="Times New Roman" w:hAnsi="Times New Roman" w:cs="Times New Roman"/>
            <w:sz w:val="24"/>
            <w:szCs w:val="24"/>
          </w:rPr>
          <w:delText>are</w:delText>
        </w:r>
      </w:del>
      <w:r>
        <w:rPr>
          <w:rFonts w:ascii="Times New Roman" w:hAnsi="Times New Roman" w:cs="Times New Roman"/>
          <w:sz w:val="24"/>
          <w:szCs w:val="24"/>
        </w:rPr>
        <w:t xml:space="preserve"> the type of thyroid test; the clinical parameter under consideration; the number of subjects in the analysis; and the number of covariates in the model. To account for the repeated analysis, we also incorporated a random intercept term. We considered random intercepts for the paper, the cohorts nested with each paper, the type of analysis nested within paper; and the complexity of the models nested within the papers. </w:t>
      </w:r>
    </w:p>
    <w:p w:rsidR="006763DF" w:rsidRDefault="006763DF" w:rsidP="006763DF">
      <w:pPr>
        <w:spacing w:line="480" w:lineRule="auto"/>
        <w:rPr>
          <w:rFonts w:ascii="Times New Roman" w:hAnsi="Times New Roman" w:cs="Times New Roman"/>
          <w:sz w:val="24"/>
          <w:szCs w:val="24"/>
        </w:rPr>
      </w:pPr>
      <w:r>
        <w:rPr>
          <w:rFonts w:ascii="Times New Roman" w:hAnsi="Times New Roman" w:cs="Times New Roman"/>
          <w:sz w:val="24"/>
          <w:szCs w:val="24"/>
        </w:rPr>
        <w:t>Pairwise comparisons of the thyroid tests were performed at a</w:t>
      </w:r>
      <w:commentRangeStart w:id="67"/>
      <w:r>
        <w:rPr>
          <w:rFonts w:ascii="Times New Roman" w:hAnsi="Times New Roman" w:cs="Times New Roman"/>
          <w:sz w:val="24"/>
          <w:szCs w:val="24"/>
        </w:rPr>
        <w:t xml:space="preserve"> 95% </w:t>
      </w:r>
      <w:commentRangeEnd w:id="67"/>
      <w:r w:rsidR="00DB7FBA">
        <w:rPr>
          <w:rStyle w:val="CommentReference"/>
        </w:rPr>
        <w:commentReference w:id="67"/>
      </w:r>
      <w:r>
        <w:rPr>
          <w:rFonts w:ascii="Times New Roman" w:hAnsi="Times New Roman" w:cs="Times New Roman"/>
          <w:sz w:val="24"/>
          <w:szCs w:val="24"/>
        </w:rPr>
        <w:t xml:space="preserve">overall significance level for those models where a significant effect of thyroid test was found. </w:t>
      </w:r>
    </w:p>
    <w:p w:rsidR="006763DF" w:rsidRDefault="006763DF" w:rsidP="006763DF">
      <w:pPr>
        <w:spacing w:line="480" w:lineRule="auto"/>
        <w:rPr>
          <w:rFonts w:ascii="Times New Roman" w:hAnsi="Times New Roman" w:cs="Times New Roman"/>
          <w:sz w:val="24"/>
          <w:szCs w:val="24"/>
        </w:rPr>
      </w:pPr>
      <w:r>
        <w:rPr>
          <w:rFonts w:ascii="Times New Roman" w:hAnsi="Times New Roman" w:cs="Times New Roman"/>
          <w:sz w:val="24"/>
          <w:szCs w:val="24"/>
        </w:rPr>
        <w:t xml:space="preserve">As well, as we were concerned that multiple nested models are often considered within the same paper, we also repeated the analysis under the strict constraint that we only considered a single representative analysis from the series of nested models. </w:t>
      </w:r>
    </w:p>
    <w:p w:rsidR="006763DF" w:rsidRDefault="006763DF" w:rsidP="006763DF">
      <w:r>
        <w:rPr>
          <w:rFonts w:ascii="Times New Roman" w:hAnsi="Times New Roman" w:cs="Times New Roman"/>
          <w:sz w:val="24"/>
          <w:szCs w:val="24"/>
        </w:rPr>
        <w:t xml:space="preserve">All modelling was performed by the </w:t>
      </w:r>
      <w:r w:rsidRPr="00AC65D2">
        <w:rPr>
          <w:rFonts w:ascii="Times New Roman" w:hAnsi="Times New Roman" w:cs="Times New Roman"/>
          <w:sz w:val="24"/>
          <w:szCs w:val="24"/>
        </w:rPr>
        <w:t>glmer</w:t>
      </w:r>
      <w:r w:rsidR="00AC65D2">
        <w:rPr>
          <w:rFonts w:ascii="Times New Roman" w:hAnsi="Times New Roman" w:cs="Times New Roman"/>
          <w:sz w:val="24"/>
          <w:szCs w:val="24"/>
        </w:rPr>
        <w:t xml:space="preserve"> </w:t>
      </w:r>
      <w:r w:rsidR="00B32341" w:rsidRPr="00AC65D2">
        <w:rPr>
          <w:rFonts w:ascii="Times New Roman" w:hAnsi="Times New Roman" w:cs="Times New Roman"/>
          <w:sz w:val="24"/>
          <w:szCs w:val="24"/>
        </w:rPr>
        <w:t>[17]</w:t>
      </w:r>
      <w:r>
        <w:rPr>
          <w:rFonts w:ascii="Times New Roman" w:hAnsi="Times New Roman" w:cs="Times New Roman"/>
          <w:sz w:val="24"/>
          <w:szCs w:val="24"/>
        </w:rPr>
        <w:t xml:space="preserve"> function in the </w:t>
      </w:r>
      <w:r w:rsidRPr="00AC65D2">
        <w:rPr>
          <w:rFonts w:ascii="Times New Roman" w:hAnsi="Times New Roman" w:cs="Times New Roman"/>
          <w:sz w:val="24"/>
          <w:szCs w:val="24"/>
        </w:rPr>
        <w:t>lme4</w:t>
      </w:r>
      <w:r>
        <w:rPr>
          <w:rFonts w:ascii="Times New Roman" w:hAnsi="Times New Roman" w:cs="Times New Roman"/>
          <w:sz w:val="24"/>
          <w:szCs w:val="24"/>
        </w:rPr>
        <w:t xml:space="preserve"> package in R</w:t>
      </w:r>
      <w:r w:rsidR="00B32341">
        <w:rPr>
          <w:rFonts w:ascii="Times New Roman" w:hAnsi="Times New Roman" w:cs="Times New Roman"/>
          <w:sz w:val="24"/>
          <w:szCs w:val="24"/>
        </w:rPr>
        <w:t xml:space="preserve"> [18]</w:t>
      </w:r>
      <w:r>
        <w:rPr>
          <w:rFonts w:ascii="Times New Roman" w:hAnsi="Times New Roman" w:cs="Times New Roman"/>
          <w:sz w:val="24"/>
          <w:szCs w:val="24"/>
        </w:rPr>
        <w:t xml:space="preserve">, and all code is available at </w:t>
      </w:r>
      <w:r w:rsidR="004B062D">
        <w:fldChar w:fldCharType="begin"/>
      </w:r>
      <w:r w:rsidR="006F10C2">
        <w:instrText>HYPERLINK "https://github.com/jonotuke/TSH_2019"</w:instrText>
      </w:r>
      <w:r w:rsidR="004B062D">
        <w:fldChar w:fldCharType="separate"/>
      </w:r>
      <w:r>
        <w:rPr>
          <w:rStyle w:val="Hyperlink"/>
        </w:rPr>
        <w:t>https://github.com/jonotuke/TSH_2019</w:t>
      </w:r>
      <w:r w:rsidR="004B062D">
        <w:fldChar w:fldCharType="end"/>
      </w:r>
    </w:p>
    <w:p w:rsidR="00FE1DC8" w:rsidRDefault="00FE1DC8" w:rsidP="00DE75B6">
      <w:pPr>
        <w:spacing w:line="480" w:lineRule="auto"/>
        <w:rPr>
          <w:rFonts w:ascii="Times New Roman" w:hAnsi="Times New Roman" w:cs="Times New Roman"/>
          <w:sz w:val="24"/>
          <w:szCs w:val="24"/>
        </w:rPr>
      </w:pPr>
    </w:p>
    <w:p w:rsidR="00FE1DC8" w:rsidRPr="00DE75B6" w:rsidRDefault="00FE1DC8"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RESULTS</w:t>
      </w:r>
    </w:p>
    <w:p w:rsidR="00BF234F" w:rsidRDefault="00DE75B6"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We found an extensive literature addressing thyroid function and various clinical</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features </w:t>
      </w:r>
      <w:r w:rsidR="00057F34">
        <w:rPr>
          <w:rFonts w:ascii="Times New Roman" w:hAnsi="Times New Roman" w:cs="Times New Roman"/>
          <w:sz w:val="24"/>
          <w:szCs w:val="24"/>
        </w:rPr>
        <w:t>(Figure 1</w:t>
      </w:r>
      <w:commentRangeStart w:id="68"/>
      <w:del w:id="69" w:author="Stephen" w:date="2019-08-01T19:22:00Z">
        <w:r w:rsidR="005777A3" w:rsidDel="00E80082">
          <w:rPr>
            <w:rFonts w:ascii="Times New Roman" w:hAnsi="Times New Roman" w:cs="Times New Roman"/>
            <w:sz w:val="24"/>
            <w:szCs w:val="24"/>
          </w:rPr>
          <w:delText>(?</w:delText>
        </w:r>
        <w:r w:rsidR="00BF0B90" w:rsidDel="00E80082">
          <w:rPr>
            <w:rFonts w:ascii="Times New Roman" w:hAnsi="Times New Roman" w:cs="Times New Roman"/>
            <w:sz w:val="24"/>
            <w:szCs w:val="24"/>
          </w:rPr>
          <w:delText xml:space="preserve"> Diag of literature search</w:delText>
        </w:r>
        <w:r w:rsidR="005777A3" w:rsidDel="00E80082">
          <w:rPr>
            <w:rFonts w:ascii="Times New Roman" w:hAnsi="Times New Roman" w:cs="Times New Roman"/>
            <w:sz w:val="24"/>
            <w:szCs w:val="24"/>
          </w:rPr>
          <w:delText>)</w:delText>
        </w:r>
        <w:r w:rsidR="00057F34" w:rsidDel="00E80082">
          <w:rPr>
            <w:rFonts w:ascii="Times New Roman" w:hAnsi="Times New Roman" w:cs="Times New Roman"/>
            <w:sz w:val="24"/>
            <w:szCs w:val="24"/>
          </w:rPr>
          <w:delText>)</w:delText>
        </w:r>
        <w:r w:rsidR="006E053A" w:rsidDel="00E80082">
          <w:rPr>
            <w:rFonts w:ascii="Times New Roman" w:hAnsi="Times New Roman" w:cs="Times New Roman"/>
            <w:sz w:val="24"/>
            <w:szCs w:val="24"/>
          </w:rPr>
          <w:delText xml:space="preserve">. </w:delText>
        </w:r>
        <w:commentRangeEnd w:id="68"/>
        <w:r w:rsidR="003D7041" w:rsidDel="00E80082">
          <w:rPr>
            <w:rStyle w:val="CommentReference"/>
          </w:rPr>
          <w:commentReference w:id="68"/>
        </w:r>
      </w:del>
      <w:r w:rsidR="00BF234F" w:rsidRPr="00DE75B6">
        <w:rPr>
          <w:rFonts w:ascii="Times New Roman" w:hAnsi="Times New Roman" w:cs="Times New Roman"/>
          <w:sz w:val="24"/>
          <w:szCs w:val="24"/>
        </w:rPr>
        <w:t xml:space="preserve">We found that though there was general consistency of </w:t>
      </w:r>
      <w:r w:rsidR="00BF234F" w:rsidRPr="00DE75B6">
        <w:rPr>
          <w:rFonts w:ascii="Times New Roman" w:hAnsi="Times New Roman" w:cs="Times New Roman"/>
          <w:sz w:val="24"/>
          <w:szCs w:val="24"/>
        </w:rPr>
        <w:lastRenderedPageBreak/>
        <w:t>the data, the findings were not unanimous. In general</w:t>
      </w:r>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[5],</w:t>
      </w:r>
      <w:r w:rsidR="006A0D9B">
        <w:rPr>
          <w:rFonts w:ascii="Times New Roman" w:hAnsi="Times New Roman" w:cs="Times New Roman"/>
          <w:sz w:val="24"/>
          <w:szCs w:val="24"/>
        </w:rPr>
        <w:t xml:space="preserve"> </w:t>
      </w:r>
      <w:r w:rsidR="00EA76AF" w:rsidRPr="00DE75B6">
        <w:rPr>
          <w:rFonts w:ascii="Times New Roman" w:hAnsi="Times New Roman" w:cs="Times New Roman"/>
          <w:sz w:val="24"/>
          <w:szCs w:val="24"/>
        </w:rPr>
        <w:t>atrial fibrillation</w:t>
      </w:r>
      <w:r w:rsidR="00397160">
        <w:rPr>
          <w:rFonts w:ascii="Times New Roman" w:hAnsi="Times New Roman" w:cs="Times New Roman"/>
          <w:sz w:val="24"/>
          <w:szCs w:val="24"/>
        </w:rPr>
        <w:t xml:space="preserve"> </w:t>
      </w:r>
      <w:r w:rsidR="00AE7912">
        <w:rPr>
          <w:rFonts w:ascii="Times New Roman" w:hAnsi="Times New Roman" w:cs="Times New Roman"/>
          <w:sz w:val="24"/>
          <w:szCs w:val="24"/>
        </w:rPr>
        <w:t>(AF)</w:t>
      </w:r>
      <w:r w:rsidR="00397160">
        <w:rPr>
          <w:rFonts w:ascii="Times New Roman" w:hAnsi="Times New Roman" w:cs="Times New Roman"/>
          <w:sz w:val="24"/>
          <w:szCs w:val="24"/>
        </w:rPr>
        <w:t>[</w:t>
      </w:r>
      <w:r w:rsidR="00DA10A6">
        <w:rPr>
          <w:rFonts w:ascii="Times New Roman" w:hAnsi="Times New Roman" w:cs="Times New Roman"/>
          <w:sz w:val="24"/>
          <w:szCs w:val="24"/>
        </w:rPr>
        <w:t>1</w:t>
      </w:r>
      <w:r w:rsidR="00AC65D2">
        <w:rPr>
          <w:rFonts w:ascii="Times New Roman" w:hAnsi="Times New Roman" w:cs="Times New Roman"/>
          <w:sz w:val="24"/>
          <w:szCs w:val="24"/>
        </w:rPr>
        <w:t>9</w:t>
      </w:r>
      <w:r w:rsidR="00C96EC7">
        <w:rPr>
          <w:rFonts w:ascii="Times New Roman" w:hAnsi="Times New Roman" w:cs="Times New Roman"/>
          <w:sz w:val="24"/>
          <w:szCs w:val="24"/>
        </w:rPr>
        <w:t>-</w:t>
      </w:r>
      <w:r w:rsidR="00DA10A6">
        <w:rPr>
          <w:rFonts w:ascii="Times New Roman" w:hAnsi="Times New Roman" w:cs="Times New Roman"/>
          <w:sz w:val="24"/>
          <w:szCs w:val="24"/>
        </w:rPr>
        <w:t>2</w:t>
      </w:r>
      <w:r w:rsidR="00AC65D2">
        <w:rPr>
          <w:rFonts w:ascii="Times New Roman" w:hAnsi="Times New Roman" w:cs="Times New Roman"/>
          <w:sz w:val="24"/>
          <w:szCs w:val="24"/>
        </w:rPr>
        <w:t>4</w:t>
      </w:r>
      <w:r w:rsidR="00397160">
        <w:rPr>
          <w:rFonts w:ascii="Times New Roman" w:hAnsi="Times New Roman" w:cs="Times New Roman"/>
          <w:sz w:val="24"/>
          <w:szCs w:val="24"/>
        </w:rPr>
        <w:t>]</w:t>
      </w:r>
      <w:r w:rsidR="00EA76AF" w:rsidRPr="00DE75B6">
        <w:rPr>
          <w:rFonts w:ascii="Times New Roman" w:hAnsi="Times New Roman" w:cs="Times New Roman"/>
          <w:sz w:val="24"/>
          <w:szCs w:val="24"/>
        </w:rPr>
        <w:t>, osteoporosis</w:t>
      </w:r>
      <w:r w:rsidR="003E7197">
        <w:rPr>
          <w:rFonts w:ascii="Times New Roman" w:hAnsi="Times New Roman" w:cs="Times New Roman"/>
          <w:sz w:val="24"/>
          <w:szCs w:val="24"/>
        </w:rPr>
        <w:t xml:space="preserve"> [</w:t>
      </w:r>
      <w:r w:rsidR="00DA10A6">
        <w:rPr>
          <w:rFonts w:ascii="Times New Roman" w:hAnsi="Times New Roman" w:cs="Times New Roman"/>
          <w:sz w:val="24"/>
          <w:szCs w:val="24"/>
        </w:rPr>
        <w:t>2</w:t>
      </w:r>
      <w:r w:rsidR="00AC65D2">
        <w:rPr>
          <w:rFonts w:ascii="Times New Roman" w:hAnsi="Times New Roman" w:cs="Times New Roman"/>
          <w:sz w:val="24"/>
          <w:szCs w:val="24"/>
        </w:rPr>
        <w:t>5</w:t>
      </w:r>
      <w:r w:rsidR="003E7197">
        <w:rPr>
          <w:rFonts w:ascii="Times New Roman" w:hAnsi="Times New Roman" w:cs="Times New Roman"/>
          <w:sz w:val="24"/>
          <w:szCs w:val="24"/>
        </w:rPr>
        <w:t>-</w:t>
      </w:r>
      <w:r w:rsidR="00DA10A6">
        <w:rPr>
          <w:rFonts w:ascii="Times New Roman" w:hAnsi="Times New Roman" w:cs="Times New Roman"/>
          <w:sz w:val="24"/>
          <w:szCs w:val="24"/>
        </w:rPr>
        <w:t>2</w:t>
      </w:r>
      <w:r w:rsidR="00AC65D2">
        <w:rPr>
          <w:rFonts w:ascii="Times New Roman" w:hAnsi="Times New Roman" w:cs="Times New Roman"/>
          <w:sz w:val="24"/>
          <w:szCs w:val="24"/>
        </w:rPr>
        <w:t>9</w:t>
      </w:r>
      <w:r w:rsidR="00397160">
        <w:rPr>
          <w:rFonts w:ascii="Times New Roman" w:hAnsi="Times New Roman" w:cs="Times New Roman"/>
          <w:sz w:val="24"/>
          <w:szCs w:val="24"/>
        </w:rPr>
        <w:t>]</w:t>
      </w:r>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r w:rsidR="003E7197">
        <w:rPr>
          <w:rFonts w:ascii="Times New Roman" w:hAnsi="Times New Roman" w:cs="Times New Roman"/>
          <w:sz w:val="24"/>
          <w:szCs w:val="24"/>
        </w:rPr>
        <w:t xml:space="preserve"> [</w:t>
      </w:r>
      <w:r w:rsidR="00DA10A6">
        <w:rPr>
          <w:rFonts w:ascii="Times New Roman" w:hAnsi="Times New Roman" w:cs="Times New Roman"/>
          <w:sz w:val="24"/>
          <w:szCs w:val="24"/>
        </w:rPr>
        <w:t>3</w:t>
      </w:r>
      <w:r w:rsidR="00D54D3E">
        <w:rPr>
          <w:rFonts w:ascii="Times New Roman" w:hAnsi="Times New Roman" w:cs="Times New Roman"/>
          <w:sz w:val="24"/>
          <w:szCs w:val="24"/>
        </w:rPr>
        <w:t>0</w:t>
      </w:r>
      <w:r w:rsidR="00AC65D2">
        <w:rPr>
          <w:rFonts w:ascii="Times New Roman" w:hAnsi="Times New Roman" w:cs="Times New Roman"/>
          <w:sz w:val="24"/>
          <w:szCs w:val="24"/>
        </w:rPr>
        <w:t>-32</w:t>
      </w:r>
      <w:r w:rsidR="003E7197">
        <w:rPr>
          <w:rFonts w:ascii="Times New Roman" w:hAnsi="Times New Roman" w:cs="Times New Roman"/>
          <w:sz w:val="24"/>
          <w:szCs w:val="24"/>
        </w:rPr>
        <w:t>]</w:t>
      </w:r>
      <w:r w:rsidR="00EA76AF">
        <w:rPr>
          <w:rFonts w:ascii="Times New Roman" w:hAnsi="Times New Roman" w:cs="Times New Roman"/>
          <w:sz w:val="24"/>
          <w:szCs w:val="24"/>
        </w:rPr>
        <w:t xml:space="preserve"> correlated with </w:t>
      </w:r>
      <w:r w:rsidR="00BF234F" w:rsidRPr="00DE75B6">
        <w:rPr>
          <w:rFonts w:ascii="Times New Roman" w:hAnsi="Times New Roman" w:cs="Times New Roman"/>
          <w:sz w:val="24"/>
          <w:szCs w:val="24"/>
        </w:rPr>
        <w:t>higher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defined using TSH and/or thyroid hormone levels</w:t>
      </w:r>
      <w:r w:rsidR="00DB480B">
        <w:rPr>
          <w:rFonts w:ascii="Times New Roman" w:hAnsi="Times New Roman" w:cs="Times New Roman"/>
          <w:sz w:val="24"/>
          <w:szCs w:val="24"/>
        </w:rPr>
        <w:t>,</w:t>
      </w:r>
      <w:r w:rsidR="00BF234F" w:rsidRPr="00DE75B6">
        <w:rPr>
          <w:rFonts w:ascii="Times New Roman" w:hAnsi="Times New Roman" w:cs="Times New Roman"/>
          <w:sz w:val="24"/>
          <w:szCs w:val="24"/>
        </w:rPr>
        <w:t xml:space="preserve"> across and beyond the normal range, and </w:t>
      </w:r>
      <w:r w:rsidR="006252D3" w:rsidRPr="00DE75B6">
        <w:rPr>
          <w:rFonts w:ascii="Times New Roman" w:hAnsi="Times New Roman" w:cs="Times New Roman"/>
          <w:sz w:val="24"/>
          <w:szCs w:val="24"/>
        </w:rPr>
        <w:t>steatohepatitis</w:t>
      </w:r>
      <w:r w:rsidR="00DB480B">
        <w:rPr>
          <w:rFonts w:ascii="Times New Roman" w:hAnsi="Times New Roman" w:cs="Times New Roman"/>
          <w:sz w:val="24"/>
          <w:szCs w:val="24"/>
        </w:rPr>
        <w:t xml:space="preserve"> </w:t>
      </w:r>
      <w:r w:rsidR="003E7197">
        <w:rPr>
          <w:rFonts w:ascii="Times New Roman" w:hAnsi="Times New Roman" w:cs="Times New Roman"/>
          <w:sz w:val="24"/>
          <w:szCs w:val="24"/>
        </w:rPr>
        <w:t>[</w:t>
      </w:r>
      <w:r w:rsidR="00DA10A6">
        <w:rPr>
          <w:rFonts w:ascii="Times New Roman" w:hAnsi="Times New Roman" w:cs="Times New Roman"/>
          <w:sz w:val="24"/>
          <w:szCs w:val="24"/>
        </w:rPr>
        <w:t>3</w:t>
      </w:r>
      <w:r w:rsidR="00AC65D2">
        <w:rPr>
          <w:rFonts w:ascii="Times New Roman" w:hAnsi="Times New Roman" w:cs="Times New Roman"/>
          <w:sz w:val="24"/>
          <w:szCs w:val="24"/>
        </w:rPr>
        <w:t>3</w:t>
      </w:r>
      <w:r w:rsidR="00C96EC7">
        <w:rPr>
          <w:rFonts w:ascii="Times New Roman" w:hAnsi="Times New Roman" w:cs="Times New Roman"/>
          <w:sz w:val="24"/>
          <w:szCs w:val="24"/>
        </w:rPr>
        <w:t>-</w:t>
      </w:r>
      <w:r w:rsidR="00DA10A6">
        <w:rPr>
          <w:rFonts w:ascii="Times New Roman" w:hAnsi="Times New Roman" w:cs="Times New Roman"/>
          <w:sz w:val="24"/>
          <w:szCs w:val="24"/>
        </w:rPr>
        <w:t>3</w:t>
      </w:r>
      <w:r w:rsidR="00AC65D2">
        <w:rPr>
          <w:rFonts w:ascii="Times New Roman" w:hAnsi="Times New Roman" w:cs="Times New Roman"/>
          <w:sz w:val="24"/>
          <w:szCs w:val="24"/>
        </w:rPr>
        <w:t>5</w:t>
      </w:r>
      <w:r w:rsidR="003E7197">
        <w:rPr>
          <w:rFonts w:ascii="Times New Roman" w:hAnsi="Times New Roman" w:cs="Times New Roman"/>
          <w:sz w:val="24"/>
          <w:szCs w:val="24"/>
        </w:rPr>
        <w:t xml:space="preserve">] </w:t>
      </w:r>
      <w:r w:rsidR="006252D3" w:rsidRPr="00DE75B6">
        <w:rPr>
          <w:rFonts w:ascii="Times New Roman" w:hAnsi="Times New Roman" w:cs="Times New Roman"/>
          <w:sz w:val="24"/>
          <w:szCs w:val="24"/>
        </w:rPr>
        <w:t>and</w:t>
      </w:r>
      <w:r w:rsidR="00DB480B">
        <w:rPr>
          <w:rFonts w:ascii="Times New Roman" w:hAnsi="Times New Roman" w:cs="Times New Roman"/>
          <w:sz w:val="24"/>
          <w:szCs w:val="24"/>
        </w:rPr>
        <w:t xml:space="preserve"> </w:t>
      </w:r>
      <w:r w:rsidR="00EA76AF">
        <w:rPr>
          <w:rFonts w:ascii="Times New Roman" w:hAnsi="Times New Roman" w:cs="Times New Roman"/>
          <w:sz w:val="24"/>
          <w:szCs w:val="24"/>
        </w:rPr>
        <w:t xml:space="preserve">the </w:t>
      </w:r>
      <w:r w:rsidR="00EA76AF" w:rsidRPr="00DE75B6">
        <w:rPr>
          <w:rFonts w:ascii="Times New Roman" w:hAnsi="Times New Roman" w:cs="Times New Roman"/>
          <w:sz w:val="24"/>
          <w:szCs w:val="24"/>
        </w:rPr>
        <w:t xml:space="preserve">features of the metabolic syndrome </w:t>
      </w:r>
      <w:r w:rsidR="003E7197">
        <w:rPr>
          <w:rFonts w:ascii="Times New Roman" w:hAnsi="Times New Roman" w:cs="Times New Roman"/>
          <w:sz w:val="24"/>
          <w:szCs w:val="24"/>
        </w:rPr>
        <w:t>[</w:t>
      </w:r>
      <w:r w:rsidR="00DA10A6">
        <w:rPr>
          <w:rFonts w:ascii="Times New Roman" w:hAnsi="Times New Roman" w:cs="Times New Roman"/>
          <w:sz w:val="24"/>
          <w:szCs w:val="24"/>
        </w:rPr>
        <w:t>3</w:t>
      </w:r>
      <w:r w:rsidR="00AC65D2">
        <w:rPr>
          <w:rFonts w:ascii="Times New Roman" w:hAnsi="Times New Roman" w:cs="Times New Roman"/>
          <w:sz w:val="24"/>
          <w:szCs w:val="24"/>
        </w:rPr>
        <w:t>6</w:t>
      </w:r>
      <w:r w:rsidR="003E7197">
        <w:rPr>
          <w:rFonts w:ascii="Times New Roman" w:hAnsi="Times New Roman" w:cs="Times New Roman"/>
          <w:sz w:val="24"/>
          <w:szCs w:val="24"/>
        </w:rPr>
        <w:t>-</w:t>
      </w:r>
      <w:r w:rsidR="00DA10A6">
        <w:rPr>
          <w:rFonts w:ascii="Times New Roman" w:hAnsi="Times New Roman" w:cs="Times New Roman"/>
          <w:sz w:val="24"/>
          <w:szCs w:val="24"/>
        </w:rPr>
        <w:t>4</w:t>
      </w:r>
      <w:r w:rsidR="00B1475C">
        <w:rPr>
          <w:rFonts w:ascii="Times New Roman" w:hAnsi="Times New Roman" w:cs="Times New Roman"/>
          <w:sz w:val="24"/>
          <w:szCs w:val="24"/>
        </w:rPr>
        <w:t>9</w:t>
      </w:r>
      <w:r w:rsidR="003E7197">
        <w:rPr>
          <w:rFonts w:ascii="Times New Roman" w:hAnsi="Times New Roman" w:cs="Times New Roman"/>
          <w:sz w:val="24"/>
          <w:szCs w:val="24"/>
        </w:rPr>
        <w:t>]</w:t>
      </w:r>
      <w:r w:rsidR="00015B5D">
        <w:rPr>
          <w:rFonts w:ascii="Times New Roman" w:hAnsi="Times New Roman" w:cs="Times New Roman"/>
          <w:sz w:val="24"/>
          <w:szCs w:val="24"/>
        </w:rPr>
        <w:t xml:space="preserve"> </w:t>
      </w:r>
      <w:r w:rsidR="00EA76AF">
        <w:rPr>
          <w:rFonts w:ascii="Times New Roman" w:hAnsi="Times New Roman" w:cs="Times New Roman"/>
          <w:sz w:val="24"/>
          <w:szCs w:val="24"/>
        </w:rPr>
        <w:t xml:space="preserve">correlated with </w:t>
      </w:r>
      <w:r w:rsidR="00BF234F" w:rsidRPr="00DE75B6">
        <w:rPr>
          <w:rFonts w:ascii="Times New Roman" w:hAnsi="Times New Roman" w:cs="Times New Roman"/>
          <w:sz w:val="24"/>
          <w:szCs w:val="24"/>
        </w:rPr>
        <w:t>lower thyroid function .</w:t>
      </w:r>
      <w:r w:rsidR="0014279E">
        <w:rPr>
          <w:rFonts w:ascii="Times New Roman" w:hAnsi="Times New Roman" w:cs="Times New Roman"/>
          <w:sz w:val="24"/>
          <w:szCs w:val="24"/>
        </w:rPr>
        <w:t xml:space="preserve"> </w:t>
      </w:r>
      <w:r w:rsidR="00BF18C8">
        <w:rPr>
          <w:rFonts w:ascii="Times New Roman" w:hAnsi="Times New Roman" w:cs="Times New Roman"/>
          <w:sz w:val="24"/>
          <w:szCs w:val="24"/>
        </w:rPr>
        <w:t>One study</w:t>
      </w:r>
      <w:r w:rsidR="00DA10A6">
        <w:rPr>
          <w:rFonts w:ascii="Times New Roman" w:hAnsi="Times New Roman" w:cs="Times New Roman"/>
          <w:sz w:val="24"/>
          <w:szCs w:val="24"/>
        </w:rPr>
        <w:t xml:space="preserve"> [4</w:t>
      </w:r>
      <w:r w:rsidR="00B1475C">
        <w:rPr>
          <w:rFonts w:ascii="Times New Roman" w:hAnsi="Times New Roman" w:cs="Times New Roman"/>
          <w:sz w:val="24"/>
          <w:szCs w:val="24"/>
        </w:rPr>
        <w:t>7</w:t>
      </w:r>
      <w:r w:rsidR="00BF18C8">
        <w:rPr>
          <w:rFonts w:ascii="Times New Roman" w:hAnsi="Times New Roman" w:cs="Times New Roman"/>
          <w:sz w:val="24"/>
          <w:szCs w:val="24"/>
        </w:rPr>
        <w:t xml:space="preserve">] suggested the metabolic syndrome is associated with higher thyroid function. </w:t>
      </w:r>
      <w:r w:rsidR="00BF234F" w:rsidRPr="00DE75B6">
        <w:rPr>
          <w:rFonts w:ascii="Times New Roman" w:hAnsi="Times New Roman" w:cs="Times New Roman"/>
          <w:sz w:val="24"/>
          <w:szCs w:val="24"/>
        </w:rPr>
        <w:t>Both high and low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as compared with mid-range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were associated with</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clinical and pathological features of cognitive decline [</w:t>
      </w:r>
      <w:r w:rsidR="00B1475C">
        <w:rPr>
          <w:rFonts w:ascii="Times New Roman" w:hAnsi="Times New Roman" w:cs="Times New Roman"/>
          <w:sz w:val="24"/>
          <w:szCs w:val="24"/>
        </w:rPr>
        <w:t>50</w:t>
      </w:r>
      <w:r w:rsidR="004F3FA8">
        <w:rPr>
          <w:rFonts w:ascii="Times New Roman" w:hAnsi="Times New Roman" w:cs="Times New Roman"/>
          <w:sz w:val="24"/>
          <w:szCs w:val="24"/>
        </w:rPr>
        <w:t>-</w:t>
      </w:r>
      <w:r w:rsidR="00DA10A6">
        <w:rPr>
          <w:rFonts w:ascii="Times New Roman" w:hAnsi="Times New Roman" w:cs="Times New Roman"/>
          <w:sz w:val="24"/>
          <w:szCs w:val="24"/>
        </w:rPr>
        <w:t>5</w:t>
      </w:r>
      <w:r w:rsidR="00B1475C">
        <w:rPr>
          <w:rFonts w:ascii="Times New Roman" w:hAnsi="Times New Roman" w:cs="Times New Roman"/>
          <w:sz w:val="24"/>
          <w:szCs w:val="24"/>
        </w:rPr>
        <w:t>5</w:t>
      </w:r>
      <w:r w:rsidR="00BF234F"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001C46ED">
        <w:rPr>
          <w:rFonts w:ascii="Times New Roman" w:hAnsi="Times New Roman" w:cs="Times New Roman"/>
          <w:sz w:val="24"/>
          <w:szCs w:val="24"/>
        </w:rPr>
        <w:t>frailty</w:t>
      </w:r>
      <w:r w:rsidR="00015B5D">
        <w:rPr>
          <w:rFonts w:ascii="Times New Roman" w:hAnsi="Times New Roman" w:cs="Times New Roman"/>
          <w:sz w:val="24"/>
          <w:szCs w:val="24"/>
        </w:rPr>
        <w:t>[</w:t>
      </w:r>
      <w:r w:rsidR="00DA10A6">
        <w:rPr>
          <w:rFonts w:ascii="Times New Roman" w:hAnsi="Times New Roman" w:cs="Times New Roman"/>
          <w:sz w:val="24"/>
          <w:szCs w:val="24"/>
        </w:rPr>
        <w:t>5</w:t>
      </w:r>
      <w:r w:rsidR="00B1475C">
        <w:rPr>
          <w:rFonts w:ascii="Times New Roman" w:hAnsi="Times New Roman" w:cs="Times New Roman"/>
          <w:sz w:val="24"/>
          <w:szCs w:val="24"/>
        </w:rPr>
        <w:t>6</w:t>
      </w:r>
      <w:r w:rsidR="00015B5D">
        <w:rPr>
          <w:rFonts w:ascii="Times New Roman" w:hAnsi="Times New Roman" w:cs="Times New Roman"/>
          <w:sz w:val="24"/>
          <w:szCs w:val="24"/>
        </w:rPr>
        <w:t>-</w:t>
      </w:r>
      <w:r w:rsidR="00DA10A6">
        <w:rPr>
          <w:rFonts w:ascii="Times New Roman" w:hAnsi="Times New Roman" w:cs="Times New Roman"/>
          <w:sz w:val="24"/>
          <w:szCs w:val="24"/>
        </w:rPr>
        <w:t>5</w:t>
      </w:r>
      <w:r w:rsidR="00B1475C">
        <w:rPr>
          <w:rFonts w:ascii="Times New Roman" w:hAnsi="Times New Roman" w:cs="Times New Roman"/>
          <w:sz w:val="24"/>
          <w:szCs w:val="24"/>
        </w:rPr>
        <w:t>9</w:t>
      </w:r>
      <w:r w:rsidR="00015B5D">
        <w:rPr>
          <w:rFonts w:ascii="Times New Roman" w:hAnsi="Times New Roman" w:cs="Times New Roman"/>
          <w:sz w:val="24"/>
          <w:szCs w:val="24"/>
        </w:rPr>
        <w:t>]</w:t>
      </w:r>
      <w:r w:rsidR="001C46ED">
        <w:rPr>
          <w:rFonts w:ascii="Times New Roman" w:hAnsi="Times New Roman" w:cs="Times New Roman"/>
          <w:sz w:val="24"/>
          <w:szCs w:val="24"/>
        </w:rPr>
        <w:t>,</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total /cardiovascular mortality[</w:t>
      </w:r>
      <w:r w:rsidR="00DA10A6">
        <w:rPr>
          <w:rFonts w:ascii="Times New Roman" w:hAnsi="Times New Roman" w:cs="Times New Roman"/>
          <w:sz w:val="24"/>
          <w:szCs w:val="24"/>
        </w:rPr>
        <w:t>5</w:t>
      </w:r>
      <w:r w:rsidR="00B1475C">
        <w:rPr>
          <w:rFonts w:ascii="Times New Roman" w:hAnsi="Times New Roman" w:cs="Times New Roman"/>
          <w:sz w:val="24"/>
          <w:szCs w:val="24"/>
        </w:rPr>
        <w:t>8</w:t>
      </w:r>
      <w:r w:rsidR="00015B5D">
        <w:rPr>
          <w:rFonts w:ascii="Times New Roman" w:hAnsi="Times New Roman" w:cs="Times New Roman"/>
          <w:sz w:val="24"/>
          <w:szCs w:val="24"/>
        </w:rPr>
        <w:t>-</w:t>
      </w:r>
      <w:r w:rsidR="00DA10A6">
        <w:rPr>
          <w:rFonts w:ascii="Times New Roman" w:hAnsi="Times New Roman" w:cs="Times New Roman"/>
          <w:sz w:val="24"/>
          <w:szCs w:val="24"/>
        </w:rPr>
        <w:t>6</w:t>
      </w:r>
      <w:r w:rsidR="00B1475C">
        <w:rPr>
          <w:rFonts w:ascii="Times New Roman" w:hAnsi="Times New Roman" w:cs="Times New Roman"/>
          <w:sz w:val="24"/>
          <w:szCs w:val="24"/>
        </w:rPr>
        <w:t>7</w:t>
      </w:r>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and heart disease (apart from atrial fibrillation)</w:t>
      </w:r>
      <w:r w:rsidR="00B1475C">
        <w:rPr>
          <w:rFonts w:ascii="Times New Roman" w:hAnsi="Times New Roman" w:cs="Times New Roman"/>
          <w:sz w:val="24"/>
          <w:szCs w:val="24"/>
        </w:rPr>
        <w:t>[50, 63-65, 68, 69</w:t>
      </w:r>
      <w:r w:rsidR="005C1BEF">
        <w:rPr>
          <w:rFonts w:ascii="Times New Roman" w:hAnsi="Times New Roman" w:cs="Times New Roman"/>
          <w:sz w:val="24"/>
          <w:szCs w:val="24"/>
        </w:rPr>
        <w:t>]</w:t>
      </w:r>
      <w:r w:rsidR="00BF234F" w:rsidRPr="00DE75B6">
        <w:rPr>
          <w:rFonts w:ascii="Times New Roman" w:hAnsi="Times New Roman" w:cs="Times New Roman"/>
          <w:sz w:val="24"/>
          <w:szCs w:val="24"/>
        </w:rPr>
        <w:t>.</w:t>
      </w:r>
    </w:p>
    <w:p w:rsidR="00BF234F" w:rsidRDefault="00BF234F"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There were many series finding the above correlations in the context of subclinical thyroid dysfunction.  Many of these studies [</w:t>
      </w:r>
      <w:r w:rsidR="00DA10A6">
        <w:rPr>
          <w:rFonts w:ascii="Times New Roman" w:hAnsi="Times New Roman" w:cs="Times New Roman"/>
          <w:sz w:val="24"/>
          <w:szCs w:val="24"/>
        </w:rPr>
        <w:t>1</w:t>
      </w:r>
      <w:r w:rsidR="00B1475C">
        <w:rPr>
          <w:rFonts w:ascii="Times New Roman" w:hAnsi="Times New Roman" w:cs="Times New Roman"/>
          <w:sz w:val="24"/>
          <w:szCs w:val="24"/>
        </w:rPr>
        <w:t>9</w:t>
      </w:r>
      <w:r w:rsidR="007A7211">
        <w:rPr>
          <w:rFonts w:ascii="Times New Roman" w:hAnsi="Times New Roman" w:cs="Times New Roman"/>
          <w:sz w:val="24"/>
          <w:szCs w:val="24"/>
        </w:rPr>
        <w:t xml:space="preserve">, </w:t>
      </w:r>
      <w:r w:rsidR="00DA10A6">
        <w:rPr>
          <w:rFonts w:ascii="Times New Roman" w:hAnsi="Times New Roman" w:cs="Times New Roman"/>
          <w:sz w:val="24"/>
          <w:szCs w:val="24"/>
        </w:rPr>
        <w:t>2</w:t>
      </w:r>
      <w:r w:rsidR="00B1475C">
        <w:rPr>
          <w:rFonts w:ascii="Times New Roman" w:hAnsi="Times New Roman" w:cs="Times New Roman"/>
          <w:sz w:val="24"/>
          <w:szCs w:val="24"/>
        </w:rPr>
        <w:t>4</w:t>
      </w:r>
      <w:r w:rsidR="007A7211">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9</w:t>
      </w:r>
      <w:r w:rsidR="007A7211">
        <w:rPr>
          <w:rFonts w:ascii="Times New Roman" w:hAnsi="Times New Roman" w:cs="Times New Roman"/>
          <w:sz w:val="24"/>
          <w:szCs w:val="24"/>
        </w:rPr>
        <w:t xml:space="preserve">, </w:t>
      </w:r>
      <w:r w:rsidR="00B1475C">
        <w:rPr>
          <w:rFonts w:ascii="Times New Roman" w:hAnsi="Times New Roman" w:cs="Times New Roman"/>
          <w:sz w:val="24"/>
          <w:szCs w:val="24"/>
        </w:rPr>
        <w:t>40</w:t>
      </w:r>
      <w:r w:rsidR="007A7211">
        <w:rPr>
          <w:rFonts w:ascii="Times New Roman" w:hAnsi="Times New Roman" w:cs="Times New Roman"/>
          <w:sz w:val="24"/>
          <w:szCs w:val="24"/>
        </w:rPr>
        <w:t xml:space="preserve">, </w:t>
      </w:r>
      <w:r w:rsidR="00B1475C">
        <w:rPr>
          <w:rFonts w:ascii="Times New Roman" w:hAnsi="Times New Roman" w:cs="Times New Roman"/>
          <w:sz w:val="24"/>
          <w:szCs w:val="24"/>
        </w:rPr>
        <w:t>50</w:t>
      </w:r>
      <w:r w:rsidR="007A7211">
        <w:rPr>
          <w:rFonts w:ascii="Times New Roman" w:hAnsi="Times New Roman" w:cs="Times New Roman"/>
          <w:sz w:val="24"/>
          <w:szCs w:val="24"/>
        </w:rPr>
        <w:t xml:space="preserve">, </w:t>
      </w:r>
      <w:r w:rsidR="00DA10A6">
        <w:rPr>
          <w:rFonts w:ascii="Times New Roman" w:hAnsi="Times New Roman" w:cs="Times New Roman"/>
          <w:sz w:val="24"/>
          <w:szCs w:val="24"/>
        </w:rPr>
        <w:t>6</w:t>
      </w:r>
      <w:r w:rsidR="00B1475C">
        <w:rPr>
          <w:rFonts w:ascii="Times New Roman" w:hAnsi="Times New Roman" w:cs="Times New Roman"/>
          <w:sz w:val="24"/>
          <w:szCs w:val="24"/>
        </w:rPr>
        <w:t>3</w:t>
      </w:r>
      <w:r w:rsidR="007A7211">
        <w:rPr>
          <w:rFonts w:ascii="Times New Roman" w:hAnsi="Times New Roman" w:cs="Times New Roman"/>
          <w:sz w:val="24"/>
          <w:szCs w:val="24"/>
        </w:rPr>
        <w:t xml:space="preserve">, </w:t>
      </w:r>
      <w:r w:rsidR="00DA10A6">
        <w:rPr>
          <w:rFonts w:ascii="Times New Roman" w:hAnsi="Times New Roman" w:cs="Times New Roman"/>
          <w:sz w:val="24"/>
          <w:szCs w:val="24"/>
        </w:rPr>
        <w:t>6</w:t>
      </w:r>
      <w:r w:rsidR="00B1475C">
        <w:rPr>
          <w:rFonts w:ascii="Times New Roman" w:hAnsi="Times New Roman" w:cs="Times New Roman"/>
          <w:sz w:val="24"/>
          <w:szCs w:val="24"/>
        </w:rPr>
        <w:t>4</w:t>
      </w:r>
      <w:r w:rsidR="007A7211">
        <w:rPr>
          <w:rFonts w:ascii="Times New Roman" w:hAnsi="Times New Roman" w:cs="Times New Roman"/>
          <w:sz w:val="24"/>
          <w:szCs w:val="24"/>
        </w:rPr>
        <w:t xml:space="preserve">, </w:t>
      </w:r>
      <w:r w:rsidR="00DA10A6">
        <w:rPr>
          <w:rFonts w:ascii="Times New Roman" w:hAnsi="Times New Roman" w:cs="Times New Roman"/>
          <w:sz w:val="24"/>
          <w:szCs w:val="24"/>
        </w:rPr>
        <w:t>6</w:t>
      </w:r>
      <w:r w:rsidR="00B1475C">
        <w:rPr>
          <w:rFonts w:ascii="Times New Roman" w:hAnsi="Times New Roman" w:cs="Times New Roman"/>
          <w:sz w:val="24"/>
          <w:szCs w:val="24"/>
        </w:rPr>
        <w:t>7</w:t>
      </w:r>
      <w:r w:rsidR="007A7211">
        <w:rPr>
          <w:rFonts w:ascii="Times New Roman" w:hAnsi="Times New Roman" w:cs="Times New Roman"/>
          <w:sz w:val="24"/>
          <w:szCs w:val="24"/>
        </w:rPr>
        <w:t>-</w:t>
      </w:r>
      <w:r w:rsidR="00DA10A6">
        <w:rPr>
          <w:rFonts w:ascii="Times New Roman" w:hAnsi="Times New Roman" w:cs="Times New Roman"/>
          <w:sz w:val="24"/>
          <w:szCs w:val="24"/>
        </w:rPr>
        <w:t>6</w:t>
      </w:r>
      <w:r w:rsidR="00B1475C">
        <w:rPr>
          <w:rFonts w:ascii="Times New Roman" w:hAnsi="Times New Roman" w:cs="Times New Roman"/>
          <w:sz w:val="24"/>
          <w:szCs w:val="24"/>
        </w:rPr>
        <w:t>9</w:t>
      </w:r>
      <w:r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however did not address the relative </w:t>
      </w:r>
      <w:ins w:id="70" w:author="Stephen" w:date="2019-07-30T17:47:00Z">
        <w:r w:rsidR="00DB7FBA">
          <w:rPr>
            <w:rFonts w:ascii="Times New Roman" w:hAnsi="Times New Roman" w:cs="Times New Roman"/>
            <w:sz w:val="24"/>
            <w:szCs w:val="24"/>
          </w:rPr>
          <w:t xml:space="preserve">correlations </w:t>
        </w:r>
      </w:ins>
      <w:del w:id="71" w:author="Stephen" w:date="2019-07-30T17:47:00Z">
        <w:r w:rsidRPr="00DE75B6" w:rsidDel="00DB7FBA">
          <w:rPr>
            <w:rFonts w:ascii="Times New Roman" w:hAnsi="Times New Roman" w:cs="Times New Roman"/>
            <w:sz w:val="24"/>
            <w:szCs w:val="24"/>
          </w:rPr>
          <w:delText xml:space="preserve">associations </w:delText>
        </w:r>
      </w:del>
      <w:r w:rsidRPr="00DE75B6">
        <w:rPr>
          <w:rFonts w:ascii="Times New Roman" w:hAnsi="Times New Roman" w:cs="Times New Roman"/>
          <w:sz w:val="24"/>
          <w:szCs w:val="24"/>
        </w:rPr>
        <w:t>with TSH and FT4</w:t>
      </w:r>
      <w:r w:rsidR="007A7211">
        <w:rPr>
          <w:rFonts w:ascii="Times New Roman" w:hAnsi="Times New Roman" w:cs="Times New Roman"/>
          <w:sz w:val="24"/>
          <w:szCs w:val="24"/>
        </w:rPr>
        <w:t>/T3</w:t>
      </w:r>
      <w:r w:rsidRPr="00DE75B6">
        <w:rPr>
          <w:rFonts w:ascii="Times New Roman" w:hAnsi="Times New Roman" w:cs="Times New Roman"/>
          <w:sz w:val="24"/>
          <w:szCs w:val="24"/>
        </w:rPr>
        <w:t xml:space="preserve"> levels. We also found evidence citing associations with subclinical thyroid </w:t>
      </w:r>
      <w:r w:rsidR="007A7211">
        <w:rPr>
          <w:rFonts w:ascii="Times New Roman" w:hAnsi="Times New Roman" w:cs="Times New Roman"/>
          <w:sz w:val="24"/>
          <w:szCs w:val="24"/>
        </w:rPr>
        <w:t>dysfunction but not with TSH [</w:t>
      </w:r>
      <w:r w:rsidR="00B1475C">
        <w:rPr>
          <w:rFonts w:ascii="Times New Roman" w:hAnsi="Times New Roman" w:cs="Times New Roman"/>
          <w:sz w:val="24"/>
          <w:szCs w:val="24"/>
        </w:rPr>
        <w:t>50</w:t>
      </w:r>
      <w:r w:rsidRPr="00DE75B6">
        <w:rPr>
          <w:rFonts w:ascii="Times New Roman" w:hAnsi="Times New Roman" w:cs="Times New Roman"/>
          <w:sz w:val="24"/>
          <w:szCs w:val="24"/>
        </w:rPr>
        <w:t>]. We found one study that looked at FT4 alone</w:t>
      </w:r>
      <w:r w:rsidR="006E053A">
        <w:rPr>
          <w:rFonts w:ascii="Times New Roman" w:hAnsi="Times New Roman" w:cs="Times New Roman"/>
          <w:sz w:val="24"/>
          <w:szCs w:val="24"/>
        </w:rPr>
        <w:t xml:space="preserve"> </w:t>
      </w:r>
      <w:r w:rsidR="007A7211">
        <w:rPr>
          <w:rFonts w:ascii="Times New Roman" w:hAnsi="Times New Roman" w:cs="Times New Roman"/>
          <w:sz w:val="24"/>
          <w:szCs w:val="24"/>
        </w:rPr>
        <w:t>[</w:t>
      </w:r>
      <w:r w:rsidR="00B1475C">
        <w:rPr>
          <w:rFonts w:ascii="Times New Roman" w:hAnsi="Times New Roman" w:cs="Times New Roman"/>
          <w:sz w:val="24"/>
          <w:szCs w:val="24"/>
        </w:rPr>
        <w:t>39</w:t>
      </w:r>
      <w:r w:rsidRPr="00DE75B6">
        <w:rPr>
          <w:rFonts w:ascii="Times New Roman" w:hAnsi="Times New Roman" w:cs="Times New Roman"/>
          <w:sz w:val="24"/>
          <w:szCs w:val="24"/>
        </w:rPr>
        <w:t>]</w:t>
      </w:r>
      <w:r w:rsidR="002D68E3" w:rsidRPr="00DE75B6">
        <w:rPr>
          <w:rFonts w:ascii="Times New Roman" w:hAnsi="Times New Roman" w:cs="Times New Roman"/>
          <w:sz w:val="24"/>
          <w:szCs w:val="24"/>
        </w:rPr>
        <w:t>, this</w:t>
      </w:r>
      <w:r w:rsidRPr="00DE75B6">
        <w:rPr>
          <w:rFonts w:ascii="Times New Roman" w:hAnsi="Times New Roman" w:cs="Times New Roman"/>
          <w:sz w:val="24"/>
          <w:szCs w:val="24"/>
        </w:rPr>
        <w:t xml:space="preserve"> study</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finding a correlation, and another </w:t>
      </w:r>
      <w:r w:rsidR="002D68E3" w:rsidRPr="00DE75B6">
        <w:rPr>
          <w:rFonts w:ascii="Times New Roman" w:hAnsi="Times New Roman" w:cs="Times New Roman"/>
          <w:sz w:val="24"/>
          <w:szCs w:val="24"/>
        </w:rPr>
        <w:t xml:space="preserve">study </w:t>
      </w:r>
      <w:r w:rsidR="00684944">
        <w:rPr>
          <w:rFonts w:ascii="Times New Roman" w:hAnsi="Times New Roman" w:cs="Times New Roman"/>
          <w:sz w:val="24"/>
          <w:szCs w:val="24"/>
        </w:rPr>
        <w:t>[</w:t>
      </w:r>
      <w:r w:rsidR="00B1475C">
        <w:rPr>
          <w:rFonts w:ascii="Times New Roman" w:hAnsi="Times New Roman" w:cs="Times New Roman"/>
          <w:sz w:val="24"/>
          <w:szCs w:val="24"/>
        </w:rPr>
        <w:t>48</w:t>
      </w:r>
      <w:r w:rsidR="00684944">
        <w:rPr>
          <w:rFonts w:ascii="Times New Roman" w:hAnsi="Times New Roman" w:cs="Times New Roman"/>
          <w:sz w:val="24"/>
          <w:szCs w:val="24"/>
        </w:rPr>
        <w:t xml:space="preserve">] </w:t>
      </w:r>
      <w:r w:rsidRPr="00DE75B6">
        <w:rPr>
          <w:rFonts w:ascii="Times New Roman" w:hAnsi="Times New Roman" w:cs="Times New Roman"/>
          <w:sz w:val="24"/>
          <w:szCs w:val="24"/>
        </w:rPr>
        <w:t>finding correlations in opposite directions for FT4 and FT3, with TSH not being examined</w:t>
      </w:r>
      <w:r w:rsidR="00041E41">
        <w:rPr>
          <w:rFonts w:ascii="Times New Roman" w:hAnsi="Times New Roman" w:cs="Times New Roman"/>
          <w:sz w:val="24"/>
          <w:szCs w:val="24"/>
        </w:rPr>
        <w:t>.</w:t>
      </w:r>
      <w:r w:rsidR="005C1BEF">
        <w:rPr>
          <w:rFonts w:ascii="Times New Roman" w:hAnsi="Times New Roman" w:cs="Times New Roman"/>
          <w:sz w:val="24"/>
          <w:szCs w:val="24"/>
        </w:rPr>
        <w:t xml:space="preserve"> </w:t>
      </w:r>
    </w:p>
    <w:p w:rsidR="009B0981" w:rsidRPr="00DE75B6" w:rsidRDefault="009B0981" w:rsidP="00BF234F">
      <w:pPr>
        <w:spacing w:line="480" w:lineRule="auto"/>
        <w:rPr>
          <w:rFonts w:ascii="Times New Roman" w:hAnsi="Times New Roman" w:cs="Times New Roman"/>
          <w:sz w:val="24"/>
          <w:szCs w:val="24"/>
        </w:rPr>
      </w:pPr>
      <w:r>
        <w:rPr>
          <w:rFonts w:ascii="Times New Roman" w:hAnsi="Times New Roman" w:cs="Times New Roman"/>
          <w:sz w:val="24"/>
          <w:szCs w:val="24"/>
        </w:rPr>
        <w: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t>
      </w:r>
      <w:r w:rsidR="00075F02">
        <w:rPr>
          <w:rFonts w:ascii="Times New Roman" w:hAnsi="Times New Roman" w:cs="Times New Roman"/>
          <w:sz w:val="24"/>
          <w:szCs w:val="24"/>
        </w:rPr>
        <w:t xml:space="preserve"> </w:t>
      </w:r>
    </w:p>
    <w:p w:rsidR="002809CC" w:rsidRPr="00DE75B6" w:rsidRDefault="00DE75B6" w:rsidP="002809CC">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 focus of our </w:t>
      </w:r>
      <w:r w:rsidR="00237984">
        <w:rPr>
          <w:rFonts w:ascii="Times New Roman" w:hAnsi="Times New Roman" w:cs="Times New Roman"/>
          <w:sz w:val="24"/>
          <w:szCs w:val="24"/>
        </w:rPr>
        <w:t xml:space="preserve">study was </w:t>
      </w:r>
      <w:r w:rsidRPr="00DE75B6">
        <w:rPr>
          <w:rFonts w:ascii="Times New Roman" w:hAnsi="Times New Roman" w:cs="Times New Roman"/>
          <w:sz w:val="24"/>
          <w:szCs w:val="24"/>
        </w:rPr>
        <w:t xml:space="preserve">the </w:t>
      </w:r>
      <w:r w:rsidR="009B0981">
        <w:rPr>
          <w:rFonts w:ascii="Times New Roman" w:hAnsi="Times New Roman" w:cs="Times New Roman"/>
          <w:sz w:val="24"/>
          <w:szCs w:val="24"/>
        </w:rPr>
        <w:t xml:space="preserve">relative </w:t>
      </w:r>
      <w:r w:rsidRPr="00DE75B6">
        <w:rPr>
          <w:rFonts w:ascii="Times New Roman" w:hAnsi="Times New Roman" w:cs="Times New Roman"/>
          <w:sz w:val="24"/>
          <w:szCs w:val="24"/>
        </w:rPr>
        <w:t xml:space="preserve">correlation of clinical states with </w:t>
      </w:r>
      <w:r w:rsidR="00BF0B90">
        <w:rPr>
          <w:rFonts w:ascii="Times New Roman" w:hAnsi="Times New Roman" w:cs="Times New Roman"/>
          <w:sz w:val="24"/>
          <w:szCs w:val="24"/>
        </w:rPr>
        <w:t xml:space="preserve">thyroid hormones </w:t>
      </w:r>
      <w:r w:rsidRPr="00DE75B6">
        <w:rPr>
          <w:rFonts w:ascii="Times New Roman" w:hAnsi="Times New Roman" w:cs="Times New Roman"/>
          <w:sz w:val="24"/>
          <w:szCs w:val="24"/>
        </w:rPr>
        <w:t>and TSH</w:t>
      </w:r>
      <w:r w:rsidR="00237984">
        <w:rPr>
          <w:rFonts w:ascii="Times New Roman" w:hAnsi="Times New Roman" w:cs="Times New Roman"/>
          <w:sz w:val="24"/>
          <w:szCs w:val="24"/>
        </w:rPr>
        <w:t>.</w:t>
      </w:r>
      <w:r w:rsidRPr="00DE75B6">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In the end we identified </w:t>
      </w:r>
      <w:r w:rsidR="006E053A">
        <w:rPr>
          <w:rFonts w:ascii="Times New Roman" w:hAnsi="Times New Roman" w:cs="Times New Roman"/>
          <w:sz w:val="24"/>
          <w:szCs w:val="24"/>
        </w:rPr>
        <w:t>3</w:t>
      </w:r>
      <w:ins w:id="72" w:author="Stephen" w:date="2019-08-01T19:22:00Z">
        <w:r w:rsidR="00E80082">
          <w:rPr>
            <w:rFonts w:ascii="Times New Roman" w:hAnsi="Times New Roman" w:cs="Times New Roman"/>
            <w:sz w:val="24"/>
            <w:szCs w:val="24"/>
          </w:rPr>
          <w:t>3</w:t>
        </w:r>
      </w:ins>
      <w:del w:id="73" w:author="Stephen" w:date="2019-08-01T19:22:00Z">
        <w:r w:rsidR="00BF18C8" w:rsidDel="00E80082">
          <w:rPr>
            <w:rFonts w:ascii="Times New Roman" w:hAnsi="Times New Roman" w:cs="Times New Roman"/>
            <w:sz w:val="24"/>
            <w:szCs w:val="24"/>
          </w:rPr>
          <w:delText>2</w:delText>
        </w:r>
      </w:del>
      <w:r w:rsidR="002809CC">
        <w:rPr>
          <w:rFonts w:ascii="Times New Roman" w:hAnsi="Times New Roman" w:cs="Times New Roman"/>
          <w:sz w:val="24"/>
          <w:szCs w:val="24"/>
        </w:rPr>
        <w:t xml:space="preserve"> </w:t>
      </w:r>
      <w:r w:rsidR="00237984">
        <w:rPr>
          <w:rFonts w:ascii="Times New Roman" w:hAnsi="Times New Roman" w:cs="Times New Roman"/>
          <w:sz w:val="24"/>
          <w:szCs w:val="24"/>
        </w:rPr>
        <w:t xml:space="preserve">studies </w:t>
      </w:r>
      <w:r w:rsidR="002809CC" w:rsidRPr="00DE75B6">
        <w:rPr>
          <w:rFonts w:ascii="Times New Roman" w:hAnsi="Times New Roman" w:cs="Times New Roman"/>
          <w:sz w:val="24"/>
          <w:szCs w:val="24"/>
        </w:rPr>
        <w:t>which</w:t>
      </w:r>
      <w:r w:rsidR="00237984">
        <w:rPr>
          <w:rFonts w:ascii="Times New Roman" w:hAnsi="Times New Roman" w:cs="Times New Roman"/>
          <w:sz w:val="24"/>
          <w:szCs w:val="24"/>
        </w:rPr>
        <w:t xml:space="preserve"> addressed this question</w:t>
      </w:r>
      <w:r w:rsidR="002809CC" w:rsidRPr="00DE75B6">
        <w:rPr>
          <w:rFonts w:ascii="Times New Roman" w:hAnsi="Times New Roman" w:cs="Times New Roman"/>
          <w:sz w:val="24"/>
          <w:szCs w:val="24"/>
        </w:rPr>
        <w:t>.</w:t>
      </w:r>
      <w:r w:rsidR="00DC47E2">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We found no previous synthesis of the data on the effect of thyroid function, as measured by TSH </w:t>
      </w:r>
      <w:r w:rsidR="00DC47E2">
        <w:rPr>
          <w:rFonts w:ascii="Times New Roman" w:hAnsi="Times New Roman" w:cs="Times New Roman"/>
          <w:sz w:val="24"/>
          <w:szCs w:val="24"/>
        </w:rPr>
        <w:t>i</w:t>
      </w:r>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r w:rsidR="002809CC">
        <w:rPr>
          <w:rFonts w:ascii="Times New Roman" w:hAnsi="Times New Roman" w:cs="Times New Roman"/>
          <w:sz w:val="24"/>
          <w:szCs w:val="24"/>
        </w:rPr>
        <w:t xml:space="preserve"> </w:t>
      </w:r>
      <w:r w:rsidR="002809CC" w:rsidRPr="00DE75B6">
        <w:rPr>
          <w:rFonts w:ascii="Times New Roman" w:hAnsi="Times New Roman" w:cs="Times New Roman"/>
          <w:sz w:val="24"/>
          <w:szCs w:val="24"/>
        </w:rPr>
        <w:t>across a range of organ systems.</w:t>
      </w:r>
      <w:r w:rsidR="00DC47E2">
        <w:rPr>
          <w:rFonts w:ascii="Times New Roman" w:hAnsi="Times New Roman" w:cs="Times New Roman"/>
          <w:sz w:val="24"/>
          <w:szCs w:val="24"/>
        </w:rPr>
        <w:t xml:space="preserve"> </w:t>
      </w:r>
      <w:r w:rsidR="007D7670">
        <w:rPr>
          <w:rFonts w:ascii="Times New Roman" w:hAnsi="Times New Roman" w:cs="Times New Roman"/>
          <w:sz w:val="24"/>
          <w:szCs w:val="24"/>
        </w:rPr>
        <w:t>We found one meta-</w:t>
      </w:r>
      <w:r w:rsidR="007D7670">
        <w:rPr>
          <w:rFonts w:ascii="Times New Roman" w:hAnsi="Times New Roman" w:cs="Times New Roman"/>
          <w:sz w:val="24"/>
          <w:szCs w:val="24"/>
        </w:rPr>
        <w:lastRenderedPageBreak/>
        <w:t>analysis  restricted to atrial fibrillation [</w:t>
      </w:r>
      <w:r w:rsidR="00B1475C">
        <w:rPr>
          <w:rFonts w:ascii="Times New Roman" w:hAnsi="Times New Roman" w:cs="Times New Roman"/>
          <w:sz w:val="24"/>
          <w:szCs w:val="24"/>
        </w:rPr>
        <w:t>21</w:t>
      </w:r>
      <w:r w:rsidR="007D7670">
        <w:rPr>
          <w:rFonts w:ascii="Times New Roman" w:hAnsi="Times New Roman" w:cs="Times New Roman"/>
          <w:sz w:val="24"/>
          <w:szCs w:val="24"/>
        </w:rPr>
        <w:t>].</w:t>
      </w:r>
      <w:r w:rsidR="00DC47E2">
        <w:rPr>
          <w:rFonts w:ascii="Times New Roman" w:hAnsi="Times New Roman" w:cs="Times New Roman"/>
          <w:sz w:val="24"/>
          <w:szCs w:val="24"/>
        </w:rPr>
        <w:t>We found 1</w:t>
      </w:r>
      <w:r w:rsidR="00BF18C8">
        <w:rPr>
          <w:rFonts w:ascii="Times New Roman" w:hAnsi="Times New Roman" w:cs="Times New Roman"/>
          <w:sz w:val="24"/>
          <w:szCs w:val="24"/>
        </w:rPr>
        <w:t>2</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r w:rsidR="00B1475C">
        <w:rPr>
          <w:rFonts w:ascii="Times New Roman" w:hAnsi="Times New Roman" w:cs="Times New Roman"/>
          <w:sz w:val="24"/>
          <w:szCs w:val="24"/>
        </w:rPr>
        <w:t>20</w:t>
      </w:r>
      <w:r w:rsidR="006E053A">
        <w:rPr>
          <w:rFonts w:ascii="Times New Roman" w:hAnsi="Times New Roman" w:cs="Times New Roman"/>
          <w:sz w:val="24"/>
          <w:szCs w:val="24"/>
        </w:rPr>
        <w:t xml:space="preserve">, </w:t>
      </w:r>
      <w:r w:rsidR="00B1475C">
        <w:rPr>
          <w:rFonts w:ascii="Times New Roman" w:hAnsi="Times New Roman" w:cs="Times New Roman"/>
          <w:sz w:val="24"/>
          <w:szCs w:val="24"/>
        </w:rPr>
        <w:t>27</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2</w:t>
      </w:r>
      <w:r w:rsidR="00B1475C">
        <w:rPr>
          <w:rFonts w:ascii="Times New Roman" w:hAnsi="Times New Roman" w:cs="Times New Roman"/>
          <w:sz w:val="24"/>
          <w:szCs w:val="24"/>
        </w:rPr>
        <w:t>8</w:t>
      </w:r>
      <w:r w:rsidR="006E053A">
        <w:rPr>
          <w:rFonts w:ascii="Times New Roman" w:hAnsi="Times New Roman" w:cs="Times New Roman"/>
          <w:sz w:val="24"/>
          <w:szCs w:val="24"/>
        </w:rPr>
        <w:t xml:space="preserve">, </w:t>
      </w:r>
      <w:r w:rsidR="00B1475C">
        <w:rPr>
          <w:rFonts w:ascii="Times New Roman" w:hAnsi="Times New Roman" w:cs="Times New Roman"/>
          <w:sz w:val="24"/>
          <w:szCs w:val="24"/>
        </w:rPr>
        <w:t>31</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3</w:t>
      </w:r>
      <w:r w:rsidR="000B5B7C">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4</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7</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4</w:t>
      </w:r>
      <w:r w:rsidR="00B1475C">
        <w:rPr>
          <w:rFonts w:ascii="Times New Roman" w:hAnsi="Times New Roman" w:cs="Times New Roman"/>
          <w:sz w:val="24"/>
          <w:szCs w:val="24"/>
        </w:rPr>
        <w:t>3</w:t>
      </w:r>
      <w:r w:rsidR="000B5B7C">
        <w:rPr>
          <w:rFonts w:ascii="Times New Roman" w:hAnsi="Times New Roman" w:cs="Times New Roman"/>
          <w:sz w:val="24"/>
          <w:szCs w:val="24"/>
        </w:rPr>
        <w:t xml:space="preserve">, </w:t>
      </w:r>
      <w:r w:rsidR="00DA10A6">
        <w:rPr>
          <w:rFonts w:ascii="Times New Roman" w:hAnsi="Times New Roman" w:cs="Times New Roman"/>
          <w:sz w:val="24"/>
          <w:szCs w:val="24"/>
        </w:rPr>
        <w:t>4</w:t>
      </w:r>
      <w:r w:rsidR="00B1475C">
        <w:rPr>
          <w:rFonts w:ascii="Times New Roman" w:hAnsi="Times New Roman" w:cs="Times New Roman"/>
          <w:sz w:val="24"/>
          <w:szCs w:val="24"/>
        </w:rPr>
        <w:t>5</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4</w:t>
      </w:r>
      <w:r w:rsidR="002311D6">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8</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9</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DC47E2">
        <w:rPr>
          <w:rFonts w:ascii="Times New Roman" w:hAnsi="Times New Roman" w:cs="Times New Roman"/>
          <w:sz w:val="24"/>
          <w:szCs w:val="24"/>
        </w:rPr>
        <w:t>that examined correlations with FT4, T3 (free or total)</w:t>
      </w:r>
      <w:r w:rsidR="006E053A">
        <w:rPr>
          <w:rFonts w:ascii="Times New Roman" w:hAnsi="Times New Roman" w:cs="Times New Roman"/>
          <w:sz w:val="24"/>
          <w:szCs w:val="24"/>
        </w:rPr>
        <w:t xml:space="preserve"> and TSH and a further 2</w:t>
      </w:r>
      <w:ins w:id="74" w:author="Stephen" w:date="2019-08-01T19:23:00Z">
        <w:r w:rsidR="00D0199F">
          <w:rPr>
            <w:rFonts w:ascii="Times New Roman" w:hAnsi="Times New Roman" w:cs="Times New Roman"/>
            <w:sz w:val="24"/>
            <w:szCs w:val="24"/>
          </w:rPr>
          <w:t>1</w:t>
        </w:r>
      </w:ins>
      <w:del w:id="75" w:author="Stephen" w:date="2019-08-01T19:23:00Z">
        <w:r w:rsidR="00D54D3E" w:rsidDel="00D0199F">
          <w:rPr>
            <w:rFonts w:ascii="Times New Roman" w:hAnsi="Times New Roman" w:cs="Times New Roman"/>
            <w:sz w:val="24"/>
            <w:szCs w:val="24"/>
          </w:rPr>
          <w:delText>0</w:delText>
        </w:r>
      </w:del>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r w:rsidR="00DA10A6">
        <w:rPr>
          <w:rFonts w:ascii="Times New Roman" w:hAnsi="Times New Roman" w:cs="Times New Roman"/>
          <w:sz w:val="24"/>
          <w:szCs w:val="24"/>
        </w:rPr>
        <w:t>2</w:t>
      </w:r>
      <w:r w:rsidR="00B1475C">
        <w:rPr>
          <w:rFonts w:ascii="Times New Roman" w:hAnsi="Times New Roman" w:cs="Times New Roman"/>
          <w:sz w:val="24"/>
          <w:szCs w:val="24"/>
        </w:rPr>
        <w:t>2</w:t>
      </w:r>
      <w:r w:rsidR="00D4754F">
        <w:rPr>
          <w:rFonts w:ascii="Times New Roman" w:hAnsi="Times New Roman" w:cs="Times New Roman"/>
          <w:sz w:val="24"/>
          <w:szCs w:val="24"/>
        </w:rPr>
        <w:t xml:space="preserve">, </w:t>
      </w:r>
      <w:ins w:id="76" w:author="Stephen" w:date="2019-08-01T19:23:00Z">
        <w:r w:rsidR="00D0199F">
          <w:rPr>
            <w:rFonts w:ascii="Times New Roman" w:hAnsi="Times New Roman" w:cs="Times New Roman"/>
            <w:sz w:val="24"/>
            <w:szCs w:val="24"/>
          </w:rPr>
          <w:t xml:space="preserve">23, </w:t>
        </w:r>
      </w:ins>
      <w:r w:rsidR="00DA10A6">
        <w:rPr>
          <w:rFonts w:ascii="Times New Roman" w:hAnsi="Times New Roman" w:cs="Times New Roman"/>
          <w:sz w:val="24"/>
          <w:szCs w:val="24"/>
        </w:rPr>
        <w:t>2</w:t>
      </w:r>
      <w:r w:rsidR="00B1475C">
        <w:rPr>
          <w:rFonts w:ascii="Times New Roman" w:hAnsi="Times New Roman" w:cs="Times New Roman"/>
          <w:sz w:val="24"/>
          <w:szCs w:val="24"/>
        </w:rPr>
        <w:t>4</w:t>
      </w:r>
      <w:r w:rsidR="00D4754F">
        <w:rPr>
          <w:rFonts w:ascii="Times New Roman" w:hAnsi="Times New Roman" w:cs="Times New Roman"/>
          <w:sz w:val="24"/>
          <w:szCs w:val="24"/>
        </w:rPr>
        <w:t xml:space="preserve">, </w:t>
      </w:r>
      <w:r w:rsidR="00DA10A6">
        <w:rPr>
          <w:rFonts w:ascii="Times New Roman" w:hAnsi="Times New Roman" w:cs="Times New Roman"/>
          <w:sz w:val="24"/>
          <w:szCs w:val="24"/>
        </w:rPr>
        <w:t>2</w:t>
      </w:r>
      <w:r w:rsidR="00B1475C">
        <w:rPr>
          <w:rFonts w:ascii="Times New Roman" w:hAnsi="Times New Roman" w:cs="Times New Roman"/>
          <w:sz w:val="24"/>
          <w:szCs w:val="24"/>
        </w:rPr>
        <w:t>6</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2</w:t>
      </w:r>
      <w:r w:rsidR="00B1475C">
        <w:rPr>
          <w:rFonts w:ascii="Times New Roman" w:hAnsi="Times New Roman" w:cs="Times New Roman"/>
          <w:sz w:val="24"/>
          <w:szCs w:val="24"/>
        </w:rPr>
        <w:t>9</w:t>
      </w:r>
      <w:r w:rsidR="006E053A">
        <w:rPr>
          <w:rFonts w:ascii="Times New Roman" w:hAnsi="Times New Roman" w:cs="Times New Roman"/>
          <w:sz w:val="24"/>
          <w:szCs w:val="24"/>
        </w:rPr>
        <w:t xml:space="preserve">, </w:t>
      </w:r>
      <w:r w:rsidR="00B1475C">
        <w:rPr>
          <w:rFonts w:ascii="Times New Roman" w:hAnsi="Times New Roman" w:cs="Times New Roman"/>
          <w:sz w:val="24"/>
          <w:szCs w:val="24"/>
        </w:rPr>
        <w:t>30</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2</w:t>
      </w:r>
      <w:r w:rsidR="000B5B7C">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5</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6</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8</w:t>
      </w:r>
      <w:r w:rsidR="000B5B7C">
        <w:rPr>
          <w:rFonts w:ascii="Times New Roman" w:hAnsi="Times New Roman" w:cs="Times New Roman"/>
          <w:sz w:val="24"/>
          <w:szCs w:val="24"/>
        </w:rPr>
        <w:t xml:space="preserve">, </w:t>
      </w:r>
      <w:r w:rsidR="00B1475C">
        <w:rPr>
          <w:rFonts w:ascii="Times New Roman" w:hAnsi="Times New Roman" w:cs="Times New Roman"/>
          <w:sz w:val="24"/>
          <w:szCs w:val="24"/>
        </w:rPr>
        <w:t>41</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4</w:t>
      </w:r>
      <w:r w:rsidR="00B1475C">
        <w:rPr>
          <w:rFonts w:ascii="Times New Roman" w:hAnsi="Times New Roman" w:cs="Times New Roman"/>
          <w:sz w:val="24"/>
          <w:szCs w:val="24"/>
        </w:rPr>
        <w:t>2</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4</w:t>
      </w:r>
      <w:r w:rsidR="00B1475C">
        <w:rPr>
          <w:rFonts w:ascii="Times New Roman" w:hAnsi="Times New Roman" w:cs="Times New Roman"/>
          <w:sz w:val="24"/>
          <w:szCs w:val="24"/>
        </w:rPr>
        <w:t>4</w:t>
      </w:r>
      <w:r w:rsidR="000B5B7C">
        <w:rPr>
          <w:rFonts w:ascii="Times New Roman" w:hAnsi="Times New Roman" w:cs="Times New Roman"/>
          <w:sz w:val="24"/>
          <w:szCs w:val="24"/>
        </w:rPr>
        <w:t xml:space="preserve">, </w:t>
      </w:r>
      <w:r w:rsidR="00DA10A6">
        <w:rPr>
          <w:rFonts w:ascii="Times New Roman" w:hAnsi="Times New Roman" w:cs="Times New Roman"/>
          <w:sz w:val="24"/>
          <w:szCs w:val="24"/>
        </w:rPr>
        <w:t>4</w:t>
      </w:r>
      <w:r w:rsidR="00B1475C">
        <w:rPr>
          <w:rFonts w:ascii="Times New Roman" w:hAnsi="Times New Roman" w:cs="Times New Roman"/>
          <w:sz w:val="24"/>
          <w:szCs w:val="24"/>
        </w:rPr>
        <w:t>6</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2</w:t>
      </w:r>
      <w:r w:rsidR="006E053A">
        <w:rPr>
          <w:rFonts w:ascii="Times New Roman" w:hAnsi="Times New Roman" w:cs="Times New Roman"/>
          <w:sz w:val="24"/>
          <w:szCs w:val="24"/>
        </w:rPr>
        <w:t>,</w:t>
      </w:r>
      <w:r w:rsidR="00BE6F66">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6</w:t>
      </w:r>
      <w:r w:rsidR="00684944">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7</w:t>
      </w:r>
      <w:r w:rsidR="00D4754F">
        <w:rPr>
          <w:rFonts w:ascii="Times New Roman" w:hAnsi="Times New Roman" w:cs="Times New Roman"/>
          <w:sz w:val="24"/>
          <w:szCs w:val="24"/>
        </w:rPr>
        <w:t xml:space="preserve">, </w:t>
      </w:r>
      <w:r w:rsidR="00B1475C">
        <w:rPr>
          <w:rFonts w:ascii="Times New Roman" w:hAnsi="Times New Roman" w:cs="Times New Roman"/>
          <w:sz w:val="24"/>
          <w:szCs w:val="24"/>
        </w:rPr>
        <w:t>60-62</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6</w:t>
      </w:r>
      <w:r w:rsidR="00B1475C">
        <w:rPr>
          <w:rFonts w:ascii="Times New Roman" w:hAnsi="Times New Roman" w:cs="Times New Roman"/>
          <w:sz w:val="24"/>
          <w:szCs w:val="24"/>
        </w:rPr>
        <w:t>6</w:t>
      </w:r>
      <w:r w:rsidR="006E053A">
        <w:rPr>
          <w:rFonts w:ascii="Times New Roman" w:hAnsi="Times New Roman" w:cs="Times New Roman"/>
          <w:sz w:val="24"/>
          <w:szCs w:val="24"/>
        </w:rPr>
        <w:t>]</w:t>
      </w:r>
      <w:r w:rsidR="00C613F9">
        <w:rPr>
          <w:rFonts w:ascii="Times New Roman" w:hAnsi="Times New Roman" w:cs="Times New Roman"/>
          <w:sz w:val="24"/>
          <w:szCs w:val="24"/>
        </w:rPr>
        <w:t xml:space="preserve"> </w:t>
      </w:r>
      <w:r w:rsidR="00DC47E2">
        <w:rPr>
          <w:rFonts w:ascii="Times New Roman" w:hAnsi="Times New Roman" w:cs="Times New Roman"/>
          <w:sz w:val="24"/>
          <w:szCs w:val="24"/>
        </w:rPr>
        <w:t>that examined correlations with FT4 and TSH.</w:t>
      </w:r>
    </w:p>
    <w:p w:rsidR="00351557" w:rsidRDefault="00DE75B6" w:rsidP="00351557">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These </w:t>
      </w:r>
      <w:r w:rsidR="00DC47E2">
        <w:rPr>
          <w:rFonts w:ascii="Times New Roman" w:hAnsi="Times New Roman" w:cs="Times New Roman"/>
          <w:sz w:val="24"/>
          <w:szCs w:val="24"/>
        </w:rPr>
        <w:t>3</w:t>
      </w:r>
      <w:ins w:id="77" w:author="Stephen" w:date="2019-08-01T19:23:00Z">
        <w:r w:rsidR="00D0199F">
          <w:rPr>
            <w:rFonts w:ascii="Times New Roman" w:hAnsi="Times New Roman" w:cs="Times New Roman"/>
            <w:sz w:val="24"/>
            <w:szCs w:val="24"/>
          </w:rPr>
          <w:t>3</w:t>
        </w:r>
      </w:ins>
      <w:del w:id="78" w:author="Stephen" w:date="2019-08-01T19:23:00Z">
        <w:r w:rsidR="00BF18C8" w:rsidDel="00D0199F">
          <w:rPr>
            <w:rFonts w:ascii="Times New Roman" w:hAnsi="Times New Roman" w:cs="Times New Roman"/>
            <w:sz w:val="24"/>
            <w:szCs w:val="24"/>
          </w:rPr>
          <w:delText>2</w:delText>
        </w:r>
      </w:del>
      <w:r w:rsidR="00237984">
        <w:rPr>
          <w:rFonts w:ascii="Times New Roman" w:hAnsi="Times New Roman" w:cs="Times New Roman"/>
          <w:sz w:val="24"/>
          <w:szCs w:val="24"/>
        </w:rPr>
        <w:t xml:space="preserve"> </w:t>
      </w:r>
      <w:r w:rsidRPr="00DE75B6">
        <w:rPr>
          <w:rFonts w:ascii="Times New Roman" w:hAnsi="Times New Roman" w:cs="Times New Roman"/>
          <w:sz w:val="24"/>
          <w:szCs w:val="24"/>
        </w:rPr>
        <w:t>studies included cross-sectional and prospective cohort studies, diverse populations and both sexes.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They were contemporary and of high quality</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(Table 1). The study populations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 xml:space="preserve">comprised strictly </w:t>
      </w:r>
      <w:r w:rsidRPr="00A35F77">
        <w:rPr>
          <w:rFonts w:ascii="Times New Roman" w:hAnsi="Times New Roman" w:cs="Times New Roman"/>
          <w:sz w:val="24"/>
          <w:szCs w:val="24"/>
        </w:rPr>
        <w:t>euthyroid subjects [</w:t>
      </w:r>
      <w:r w:rsidR="00B1475C">
        <w:rPr>
          <w:rFonts w:ascii="Times New Roman" w:hAnsi="Times New Roman" w:cs="Times New Roman"/>
          <w:sz w:val="24"/>
          <w:szCs w:val="24"/>
        </w:rPr>
        <w:t>20</w:t>
      </w:r>
      <w:r w:rsidR="00814C5F">
        <w:rPr>
          <w:rFonts w:ascii="Times New Roman" w:hAnsi="Times New Roman" w:cs="Times New Roman"/>
          <w:sz w:val="24"/>
          <w:szCs w:val="24"/>
        </w:rPr>
        <w:t>,</w:t>
      </w:r>
      <w:ins w:id="79" w:author="Stephen" w:date="2019-08-01T19:25:00Z">
        <w:r w:rsidR="00D0199F">
          <w:rPr>
            <w:rFonts w:ascii="Times New Roman" w:hAnsi="Times New Roman" w:cs="Times New Roman"/>
            <w:sz w:val="24"/>
            <w:szCs w:val="24"/>
          </w:rPr>
          <w:t xml:space="preserve"> 23, </w:t>
        </w:r>
      </w:ins>
      <w:del w:id="80" w:author="Stephen" w:date="2019-08-01T19:25:00Z">
        <w:r w:rsidR="00814C5F" w:rsidDel="00D0199F">
          <w:rPr>
            <w:rFonts w:ascii="Times New Roman" w:hAnsi="Times New Roman" w:cs="Times New Roman"/>
            <w:sz w:val="24"/>
            <w:szCs w:val="24"/>
          </w:rPr>
          <w:delText xml:space="preserve"> </w:delText>
        </w:r>
      </w:del>
      <w:r w:rsidR="00814C5F">
        <w:rPr>
          <w:rFonts w:ascii="Times New Roman" w:hAnsi="Times New Roman" w:cs="Times New Roman"/>
          <w:sz w:val="24"/>
          <w:szCs w:val="24"/>
        </w:rPr>
        <w:t>2</w:t>
      </w:r>
      <w:r w:rsidR="00B1475C">
        <w:rPr>
          <w:rFonts w:ascii="Times New Roman" w:hAnsi="Times New Roman" w:cs="Times New Roman"/>
          <w:sz w:val="24"/>
          <w:szCs w:val="24"/>
        </w:rPr>
        <w:t>4</w:t>
      </w:r>
      <w:r w:rsidR="00814C5F">
        <w:rPr>
          <w:rFonts w:ascii="Times New Roman" w:hAnsi="Times New Roman" w:cs="Times New Roman"/>
          <w:sz w:val="24"/>
          <w:szCs w:val="24"/>
        </w:rPr>
        <w:t>, 2</w:t>
      </w:r>
      <w:r w:rsidR="00B1475C">
        <w:rPr>
          <w:rFonts w:ascii="Times New Roman" w:hAnsi="Times New Roman" w:cs="Times New Roman"/>
          <w:sz w:val="24"/>
          <w:szCs w:val="24"/>
        </w:rPr>
        <w:t>7</w:t>
      </w:r>
      <w:r w:rsidR="00814C5F">
        <w:rPr>
          <w:rFonts w:ascii="Times New Roman" w:hAnsi="Times New Roman" w:cs="Times New Roman"/>
          <w:sz w:val="24"/>
          <w:szCs w:val="24"/>
        </w:rPr>
        <w:t>, 3</w:t>
      </w:r>
      <w:r w:rsidR="00CF04CB">
        <w:rPr>
          <w:rFonts w:ascii="Times New Roman" w:hAnsi="Times New Roman" w:cs="Times New Roman"/>
          <w:sz w:val="24"/>
          <w:szCs w:val="24"/>
        </w:rPr>
        <w:t>4</w:t>
      </w:r>
      <w:r w:rsidR="00814C5F">
        <w:rPr>
          <w:rFonts w:ascii="Times New Roman" w:hAnsi="Times New Roman" w:cs="Times New Roman"/>
          <w:sz w:val="24"/>
          <w:szCs w:val="24"/>
        </w:rPr>
        <w:t>, 3</w:t>
      </w:r>
      <w:r w:rsidR="00CF04CB">
        <w:rPr>
          <w:rFonts w:ascii="Times New Roman" w:hAnsi="Times New Roman" w:cs="Times New Roman"/>
          <w:sz w:val="24"/>
          <w:szCs w:val="24"/>
        </w:rPr>
        <w:t>7</w:t>
      </w:r>
      <w:r w:rsidR="00814C5F">
        <w:rPr>
          <w:rFonts w:ascii="Times New Roman" w:hAnsi="Times New Roman" w:cs="Times New Roman"/>
          <w:sz w:val="24"/>
          <w:szCs w:val="24"/>
        </w:rPr>
        <w:t xml:space="preserve">, </w:t>
      </w:r>
      <w:r w:rsidR="00CF04CB">
        <w:rPr>
          <w:rFonts w:ascii="Times New Roman" w:hAnsi="Times New Roman" w:cs="Times New Roman"/>
          <w:sz w:val="24"/>
          <w:szCs w:val="24"/>
        </w:rPr>
        <w:t>41</w:t>
      </w:r>
      <w:r w:rsidR="00814C5F">
        <w:rPr>
          <w:rFonts w:ascii="Times New Roman" w:hAnsi="Times New Roman" w:cs="Times New Roman"/>
          <w:sz w:val="24"/>
          <w:szCs w:val="24"/>
        </w:rPr>
        <w:t>, 4</w:t>
      </w:r>
      <w:r w:rsidR="00CF04CB">
        <w:rPr>
          <w:rFonts w:ascii="Times New Roman" w:hAnsi="Times New Roman" w:cs="Times New Roman"/>
          <w:sz w:val="24"/>
          <w:szCs w:val="24"/>
        </w:rPr>
        <w:t>2</w:t>
      </w:r>
      <w:r w:rsidR="00814C5F">
        <w:rPr>
          <w:rFonts w:ascii="Times New Roman" w:hAnsi="Times New Roman" w:cs="Times New Roman"/>
          <w:sz w:val="24"/>
          <w:szCs w:val="24"/>
        </w:rPr>
        <w:t>, 4</w:t>
      </w:r>
      <w:r w:rsidR="00CF04CB">
        <w:rPr>
          <w:rFonts w:ascii="Times New Roman" w:hAnsi="Times New Roman" w:cs="Times New Roman"/>
          <w:sz w:val="24"/>
          <w:szCs w:val="24"/>
        </w:rPr>
        <w:t>4</w:t>
      </w:r>
      <w:r w:rsidR="00814C5F">
        <w:rPr>
          <w:rFonts w:ascii="Times New Roman" w:hAnsi="Times New Roman" w:cs="Times New Roman"/>
          <w:sz w:val="24"/>
          <w:szCs w:val="24"/>
        </w:rPr>
        <w:t>, 4</w:t>
      </w:r>
      <w:r w:rsidR="00CF04CB">
        <w:rPr>
          <w:rFonts w:ascii="Times New Roman" w:hAnsi="Times New Roman" w:cs="Times New Roman"/>
          <w:sz w:val="24"/>
          <w:szCs w:val="24"/>
        </w:rPr>
        <w:t>5</w:t>
      </w:r>
      <w:r w:rsidR="00814C5F">
        <w:rPr>
          <w:rFonts w:ascii="Times New Roman" w:hAnsi="Times New Roman" w:cs="Times New Roman"/>
          <w:sz w:val="24"/>
          <w:szCs w:val="24"/>
        </w:rPr>
        <w:t>, 5</w:t>
      </w:r>
      <w:r w:rsidR="00CF04CB">
        <w:rPr>
          <w:rFonts w:ascii="Times New Roman" w:hAnsi="Times New Roman" w:cs="Times New Roman"/>
          <w:sz w:val="24"/>
          <w:szCs w:val="24"/>
        </w:rPr>
        <w:t>2</w:t>
      </w:r>
      <w:r w:rsidR="00814C5F">
        <w:rPr>
          <w:rFonts w:ascii="Times New Roman" w:hAnsi="Times New Roman" w:cs="Times New Roman"/>
          <w:sz w:val="24"/>
          <w:szCs w:val="24"/>
        </w:rPr>
        <w:t xml:space="preserve">, </w:t>
      </w:r>
      <w:r w:rsidR="00CF04CB">
        <w:rPr>
          <w:rFonts w:ascii="Times New Roman" w:hAnsi="Times New Roman" w:cs="Times New Roman"/>
          <w:sz w:val="24"/>
          <w:szCs w:val="24"/>
        </w:rPr>
        <w:t>61</w:t>
      </w:r>
      <w:r w:rsidR="00814C5F">
        <w:rPr>
          <w:rFonts w:ascii="Times New Roman" w:hAnsi="Times New Roman" w:cs="Times New Roman"/>
          <w:sz w:val="24"/>
          <w:szCs w:val="24"/>
        </w:rPr>
        <w:t>, 6</w:t>
      </w:r>
      <w:r w:rsidR="00CF04CB">
        <w:rPr>
          <w:rFonts w:ascii="Times New Roman" w:hAnsi="Times New Roman" w:cs="Times New Roman"/>
          <w:sz w:val="24"/>
          <w:szCs w:val="24"/>
        </w:rPr>
        <w:t>2</w:t>
      </w:r>
      <w:r w:rsidR="00814C5F">
        <w:rPr>
          <w:rFonts w:ascii="Times New Roman" w:hAnsi="Times New Roman" w:cs="Times New Roman"/>
          <w:sz w:val="24"/>
          <w:szCs w:val="24"/>
        </w:rPr>
        <w:t>,</w:t>
      </w:r>
      <w:r w:rsidR="00CF04CB">
        <w:rPr>
          <w:rFonts w:ascii="Times New Roman" w:hAnsi="Times New Roman" w:cs="Times New Roman"/>
          <w:sz w:val="24"/>
          <w:szCs w:val="24"/>
        </w:rPr>
        <w:t xml:space="preserve"> </w:t>
      </w:r>
      <w:r w:rsidR="00814C5F">
        <w:rPr>
          <w:rFonts w:ascii="Times New Roman" w:hAnsi="Times New Roman" w:cs="Times New Roman"/>
          <w:sz w:val="24"/>
          <w:szCs w:val="24"/>
        </w:rPr>
        <w:t>6</w:t>
      </w:r>
      <w:r w:rsidR="00CF04CB">
        <w:rPr>
          <w:rFonts w:ascii="Times New Roman" w:hAnsi="Times New Roman" w:cs="Times New Roman"/>
          <w:sz w:val="24"/>
          <w:szCs w:val="24"/>
        </w:rPr>
        <w:t>6</w:t>
      </w:r>
      <w:r w:rsidR="00814C5F">
        <w:rPr>
          <w:rFonts w:ascii="Times New Roman" w:hAnsi="Times New Roman" w:cs="Times New Roman"/>
          <w:sz w:val="24"/>
          <w:szCs w:val="24"/>
        </w:rPr>
        <w:t>] subjects either euthyroid or with subclinical thyroid dysfunction[ 2</w:t>
      </w:r>
      <w:r w:rsidR="00CF04CB">
        <w:rPr>
          <w:rFonts w:ascii="Times New Roman" w:hAnsi="Times New Roman" w:cs="Times New Roman"/>
          <w:sz w:val="24"/>
          <w:szCs w:val="24"/>
        </w:rPr>
        <w:t>6</w:t>
      </w:r>
      <w:r w:rsidR="00814C5F">
        <w:rPr>
          <w:rFonts w:ascii="Times New Roman" w:hAnsi="Times New Roman" w:cs="Times New Roman"/>
          <w:sz w:val="24"/>
          <w:szCs w:val="24"/>
        </w:rPr>
        <w:t xml:space="preserve">, </w:t>
      </w:r>
      <w:r w:rsidR="00CF04CB">
        <w:rPr>
          <w:rFonts w:ascii="Times New Roman" w:hAnsi="Times New Roman" w:cs="Times New Roman"/>
          <w:sz w:val="24"/>
          <w:szCs w:val="24"/>
        </w:rPr>
        <w:t>28-30</w:t>
      </w:r>
      <w:r w:rsidR="00814C5F">
        <w:rPr>
          <w:rFonts w:ascii="Times New Roman" w:hAnsi="Times New Roman" w:cs="Times New Roman"/>
          <w:sz w:val="24"/>
          <w:szCs w:val="24"/>
        </w:rPr>
        <w:t>, 3</w:t>
      </w:r>
      <w:r w:rsidR="00CF04CB">
        <w:rPr>
          <w:rFonts w:ascii="Times New Roman" w:hAnsi="Times New Roman" w:cs="Times New Roman"/>
          <w:sz w:val="24"/>
          <w:szCs w:val="24"/>
        </w:rPr>
        <w:t>6</w:t>
      </w:r>
      <w:r w:rsidR="00814C5F">
        <w:rPr>
          <w:rFonts w:ascii="Times New Roman" w:hAnsi="Times New Roman" w:cs="Times New Roman"/>
          <w:sz w:val="24"/>
          <w:szCs w:val="24"/>
        </w:rPr>
        <w:t>, 3</w:t>
      </w:r>
      <w:r w:rsidR="00CF04CB">
        <w:rPr>
          <w:rFonts w:ascii="Times New Roman" w:hAnsi="Times New Roman" w:cs="Times New Roman"/>
          <w:sz w:val="24"/>
          <w:szCs w:val="24"/>
        </w:rPr>
        <w:t>8</w:t>
      </w:r>
      <w:r w:rsidR="00814C5F">
        <w:rPr>
          <w:rFonts w:ascii="Times New Roman" w:hAnsi="Times New Roman" w:cs="Times New Roman"/>
          <w:sz w:val="24"/>
          <w:szCs w:val="24"/>
        </w:rPr>
        <w:t xml:space="preserve">, </w:t>
      </w:r>
      <w:r w:rsidR="000B3542" w:rsidRPr="000B3542">
        <w:rPr>
          <w:rFonts w:ascii="Times New Roman" w:hAnsi="Times New Roman" w:cs="Times New Roman"/>
          <w:sz w:val="24"/>
          <w:szCs w:val="24"/>
        </w:rPr>
        <w:t>4</w:t>
      </w:r>
      <w:r w:rsidR="00CF04CB">
        <w:rPr>
          <w:rFonts w:ascii="Times New Roman" w:hAnsi="Times New Roman" w:cs="Times New Roman"/>
          <w:sz w:val="24"/>
          <w:szCs w:val="24"/>
        </w:rPr>
        <w:t>3</w:t>
      </w:r>
      <w:r w:rsidR="00814C5F">
        <w:rPr>
          <w:rFonts w:ascii="Times New Roman" w:hAnsi="Times New Roman" w:cs="Times New Roman"/>
          <w:sz w:val="24"/>
          <w:szCs w:val="24"/>
        </w:rPr>
        <w:t>, 5</w:t>
      </w:r>
      <w:r w:rsidR="00CF04CB">
        <w:rPr>
          <w:rFonts w:ascii="Times New Roman" w:hAnsi="Times New Roman" w:cs="Times New Roman"/>
          <w:sz w:val="24"/>
          <w:szCs w:val="24"/>
        </w:rPr>
        <w:t>4</w:t>
      </w:r>
      <w:r w:rsidR="00814C5F">
        <w:rPr>
          <w:rFonts w:ascii="Times New Roman" w:hAnsi="Times New Roman" w:cs="Times New Roman"/>
          <w:sz w:val="24"/>
          <w:szCs w:val="24"/>
        </w:rPr>
        <w:t>,</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6</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7</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8</w:t>
      </w:r>
      <w:r w:rsidR="00684944">
        <w:rPr>
          <w:rFonts w:ascii="Times New Roman" w:hAnsi="Times New Roman" w:cs="Times New Roman"/>
          <w:sz w:val="24"/>
          <w:szCs w:val="24"/>
        </w:rPr>
        <w:t xml:space="preserve">, </w:t>
      </w:r>
      <w:r w:rsidR="00CF04CB">
        <w:rPr>
          <w:rFonts w:ascii="Times New Roman" w:hAnsi="Times New Roman" w:cs="Times New Roman"/>
          <w:sz w:val="24"/>
          <w:szCs w:val="24"/>
        </w:rPr>
        <w:t>60</w:t>
      </w:r>
      <w:r w:rsidRPr="00DE75B6">
        <w:rPr>
          <w:rFonts w:ascii="Times New Roman" w:hAnsi="Times New Roman" w:cs="Times New Roman"/>
          <w:sz w:val="24"/>
          <w:szCs w:val="24"/>
        </w:rPr>
        <w:t>],</w:t>
      </w:r>
      <w:r w:rsidR="0064250B">
        <w:rPr>
          <w:rFonts w:ascii="Times New Roman" w:hAnsi="Times New Roman" w:cs="Times New Roman"/>
          <w:sz w:val="24"/>
          <w:szCs w:val="24"/>
        </w:rPr>
        <w:t xml:space="preserve"> </w:t>
      </w:r>
      <w:r w:rsidRPr="00DE75B6">
        <w:rPr>
          <w:rFonts w:ascii="Times New Roman" w:hAnsi="Times New Roman" w:cs="Times New Roman"/>
          <w:sz w:val="24"/>
          <w:szCs w:val="24"/>
        </w:rPr>
        <w:t>and subjects euthyroid or with subclinical/overt thyroid dysfunction [</w:t>
      </w:r>
      <w:r w:rsidR="00A35F77">
        <w:rPr>
          <w:rFonts w:ascii="Times New Roman" w:hAnsi="Times New Roman" w:cs="Times New Roman"/>
          <w:sz w:val="24"/>
          <w:szCs w:val="24"/>
        </w:rPr>
        <w:t>2</w:t>
      </w:r>
      <w:r w:rsidR="00CF04CB">
        <w:rPr>
          <w:rFonts w:ascii="Times New Roman" w:hAnsi="Times New Roman" w:cs="Times New Roman"/>
          <w:sz w:val="24"/>
          <w:szCs w:val="24"/>
        </w:rPr>
        <w:t>2</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31</w:t>
      </w:r>
      <w:r w:rsidR="00CF04CB">
        <w:rPr>
          <w:rFonts w:ascii="Times New Roman" w:hAnsi="Times New Roman" w:cs="Times New Roman"/>
          <w:sz w:val="24"/>
          <w:szCs w:val="24"/>
        </w:rPr>
        <w:t>-33</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3</w:t>
      </w:r>
      <w:r w:rsidR="00CF04CB">
        <w:rPr>
          <w:rFonts w:ascii="Times New Roman" w:hAnsi="Times New Roman" w:cs="Times New Roman"/>
          <w:sz w:val="24"/>
          <w:szCs w:val="24"/>
        </w:rPr>
        <w:t>5</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4</w:t>
      </w:r>
      <w:r w:rsidR="00CF04CB">
        <w:rPr>
          <w:rFonts w:ascii="Times New Roman" w:hAnsi="Times New Roman" w:cs="Times New Roman"/>
          <w:sz w:val="24"/>
          <w:szCs w:val="24"/>
        </w:rPr>
        <w:t>6</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9</w:t>
      </w:r>
      <w:r w:rsidR="007E3426">
        <w:rPr>
          <w:rFonts w:ascii="Times New Roman" w:hAnsi="Times New Roman" w:cs="Times New Roman"/>
          <w:sz w:val="24"/>
          <w:szCs w:val="24"/>
        </w:rPr>
        <w:t>]</w:t>
      </w:r>
      <w:r w:rsidRPr="00DE75B6">
        <w:rPr>
          <w:rFonts w:ascii="Times New Roman" w:hAnsi="Times New Roman" w:cs="Times New Roman"/>
          <w:sz w:val="24"/>
          <w:szCs w:val="24"/>
        </w:rPr>
        <w:t>.</w:t>
      </w:r>
    </w:p>
    <w:p w:rsidR="002F054F" w:rsidRDefault="002F054F" w:rsidP="002F054F">
      <w:pPr>
        <w:spacing w:line="480" w:lineRule="auto"/>
        <w:rPr>
          <w:rFonts w:ascii="Times New Roman" w:hAnsi="Times New Roman" w:cs="Times New Roman"/>
          <w:sz w:val="24"/>
          <w:szCs w:val="24"/>
        </w:rPr>
      </w:pPr>
      <w:r>
        <w:rPr>
          <w:rFonts w:ascii="Times New Roman" w:hAnsi="Times New Roman" w:cs="Times New Roman"/>
          <w:sz w:val="24"/>
          <w:szCs w:val="24"/>
        </w:rPr>
        <w:t>We found no study</w:t>
      </w:r>
      <w:r w:rsidR="008367CE">
        <w:rPr>
          <w:rFonts w:ascii="Times New Roman" w:hAnsi="Times New Roman" w:cs="Times New Roman"/>
          <w:sz w:val="24"/>
          <w:szCs w:val="24"/>
        </w:rPr>
        <w:t xml:space="preserve"> summary as per the abstract</w:t>
      </w:r>
      <w:r>
        <w:rPr>
          <w:rFonts w:ascii="Times New Roman" w:hAnsi="Times New Roman" w:cs="Times New Roman"/>
          <w:sz w:val="24"/>
          <w:szCs w:val="24"/>
        </w:rPr>
        <w:t xml:space="preserve"> indicating superior correlations between TSH, rather than</w:t>
      </w:r>
      <w:r w:rsidR="00BF0B90">
        <w:rPr>
          <w:rFonts w:ascii="Times New Roman" w:hAnsi="Times New Roman" w:cs="Times New Roman"/>
          <w:sz w:val="24"/>
          <w:szCs w:val="24"/>
        </w:rPr>
        <w:t xml:space="preserve"> thyroid hormones</w:t>
      </w:r>
      <w:r>
        <w:rPr>
          <w:rFonts w:ascii="Times New Roman" w:hAnsi="Times New Roman" w:cs="Times New Roman"/>
          <w:sz w:val="24"/>
          <w:szCs w:val="24"/>
        </w:rPr>
        <w:t>, with the clinical parameters</w:t>
      </w:r>
      <w:r w:rsidR="00AE7912">
        <w:rPr>
          <w:rFonts w:ascii="Times New Roman" w:hAnsi="Times New Roman" w:cs="Times New Roman"/>
          <w:sz w:val="24"/>
          <w:szCs w:val="24"/>
        </w:rPr>
        <w:t xml:space="preserve"> AF</w:t>
      </w:r>
      <w:r>
        <w:rPr>
          <w:rFonts w:ascii="Times New Roman" w:hAnsi="Times New Roman" w:cs="Times New Roman"/>
          <w:sz w:val="24"/>
          <w:szCs w:val="24"/>
        </w:rPr>
        <w:t>, osteoporosis, cancer, steatohepatitis or cognitive decline. The one study that in the text did show significant correlations between TSH rather than FT4, and AF</w:t>
      </w:r>
      <w:r w:rsidR="00BE6F66">
        <w:rPr>
          <w:rFonts w:ascii="Times New Roman" w:hAnsi="Times New Roman" w:cs="Times New Roman"/>
          <w:sz w:val="24"/>
          <w:szCs w:val="24"/>
        </w:rPr>
        <w:t xml:space="preserve"> [</w:t>
      </w:r>
      <w:r w:rsidR="00A35F77">
        <w:rPr>
          <w:rFonts w:ascii="Times New Roman" w:hAnsi="Times New Roman" w:cs="Times New Roman"/>
          <w:sz w:val="24"/>
          <w:szCs w:val="24"/>
        </w:rPr>
        <w:t>2</w:t>
      </w:r>
      <w:r w:rsidR="00CF04CB">
        <w:rPr>
          <w:rFonts w:ascii="Times New Roman" w:hAnsi="Times New Roman" w:cs="Times New Roman"/>
          <w:sz w:val="24"/>
          <w:szCs w:val="24"/>
        </w:rPr>
        <w:t>3</w:t>
      </w:r>
      <w:r w:rsidR="00BE6F66">
        <w:rPr>
          <w:rFonts w:ascii="Times New Roman" w:hAnsi="Times New Roman" w:cs="Times New Roman"/>
          <w:sz w:val="24"/>
          <w:szCs w:val="24"/>
        </w:rPr>
        <w:t>]</w:t>
      </w:r>
      <w:r>
        <w:rPr>
          <w:rFonts w:ascii="Times New Roman" w:hAnsi="Times New Roman" w:cs="Times New Roman"/>
          <w:sz w:val="24"/>
          <w:szCs w:val="24"/>
        </w:rPr>
        <w:t xml:space="preserve">, showed the p values for the correlations with FT4 to be borderline at 0.05 and 0.06, and so the association with AF was described as being with ‘high thyroid function’, rather than preferentially with TSH. </w:t>
      </w:r>
      <w:commentRangeStart w:id="81"/>
      <w:ins w:id="82" w:author="Stephen" w:date="2019-07-27T17:52:00Z">
        <w:r w:rsidR="00257B5D">
          <w:rPr>
            <w:rFonts w:ascii="Times New Roman" w:hAnsi="Times New Roman" w:cs="Times New Roman"/>
            <w:sz w:val="24"/>
            <w:szCs w:val="24"/>
          </w:rPr>
          <w:t xml:space="preserve">To be conservative </w:t>
        </w:r>
      </w:ins>
      <w:commentRangeStart w:id="83"/>
      <w:del w:id="84" w:author="Stephen" w:date="2019-07-27T17:52:00Z">
        <w:r w:rsidR="00AE7912" w:rsidDel="00257B5D">
          <w:rPr>
            <w:rFonts w:ascii="Times New Roman" w:hAnsi="Times New Roman" w:cs="Times New Roman"/>
            <w:sz w:val="24"/>
            <w:szCs w:val="24"/>
          </w:rPr>
          <w:delText>T</w:delText>
        </w:r>
      </w:del>
      <w:ins w:id="85" w:author="Stephen" w:date="2019-07-27T17:52:00Z">
        <w:r w:rsidR="00257B5D">
          <w:rPr>
            <w:rFonts w:ascii="Times New Roman" w:hAnsi="Times New Roman" w:cs="Times New Roman"/>
            <w:sz w:val="24"/>
            <w:szCs w:val="24"/>
          </w:rPr>
          <w:t>t</w:t>
        </w:r>
      </w:ins>
      <w:r w:rsidR="00AE7912">
        <w:rPr>
          <w:rFonts w:ascii="Times New Roman" w:hAnsi="Times New Roman" w:cs="Times New Roman"/>
          <w:sz w:val="24"/>
          <w:szCs w:val="24"/>
        </w:rPr>
        <w:t>his</w:t>
      </w:r>
      <w:commentRangeEnd w:id="83"/>
      <w:r w:rsidR="003D7041">
        <w:rPr>
          <w:rStyle w:val="CommentReference"/>
        </w:rPr>
        <w:commentReference w:id="83"/>
      </w:r>
      <w:r w:rsidR="00AE7912">
        <w:rPr>
          <w:rFonts w:ascii="Times New Roman" w:hAnsi="Times New Roman" w:cs="Times New Roman"/>
          <w:sz w:val="24"/>
          <w:szCs w:val="24"/>
        </w:rPr>
        <w:t xml:space="preserve"> study was </w:t>
      </w:r>
      <w:del w:id="86" w:author="Stephen" w:date="2019-07-27T17:51:00Z">
        <w:r w:rsidR="00AE7912" w:rsidDel="00257B5D">
          <w:rPr>
            <w:rFonts w:ascii="Times New Roman" w:hAnsi="Times New Roman" w:cs="Times New Roman"/>
            <w:sz w:val="24"/>
            <w:szCs w:val="24"/>
          </w:rPr>
          <w:delText>not</w:delText>
        </w:r>
      </w:del>
      <w:r w:rsidR="00AE7912">
        <w:rPr>
          <w:rFonts w:ascii="Times New Roman" w:hAnsi="Times New Roman" w:cs="Times New Roman"/>
          <w:sz w:val="24"/>
          <w:szCs w:val="24"/>
        </w:rPr>
        <w:t xml:space="preserve"> included in our analysis </w:t>
      </w:r>
      <w:ins w:id="87" w:author="Stephen" w:date="2019-07-27T17:52:00Z">
        <w:r w:rsidR="00257B5D">
          <w:rPr>
            <w:rFonts w:ascii="Times New Roman" w:hAnsi="Times New Roman" w:cs="Times New Roman"/>
            <w:sz w:val="24"/>
            <w:szCs w:val="24"/>
          </w:rPr>
          <w:t xml:space="preserve">even though </w:t>
        </w:r>
      </w:ins>
      <w:del w:id="88" w:author="Stephen" w:date="2019-07-27T17:52:00Z">
        <w:r w:rsidR="00AE7912" w:rsidDel="00257B5D">
          <w:rPr>
            <w:rFonts w:ascii="Times New Roman" w:hAnsi="Times New Roman" w:cs="Times New Roman"/>
            <w:sz w:val="24"/>
            <w:szCs w:val="24"/>
          </w:rPr>
          <w:delText xml:space="preserve">because </w:delText>
        </w:r>
      </w:del>
      <w:r w:rsidR="00AE7912">
        <w:rPr>
          <w:rFonts w:ascii="Times New Roman" w:hAnsi="Times New Roman" w:cs="Times New Roman"/>
          <w:sz w:val="24"/>
          <w:szCs w:val="24"/>
        </w:rPr>
        <w:t xml:space="preserve">a later analysis of the same cohort </w:t>
      </w:r>
      <w:ins w:id="89" w:author="Stephen" w:date="2019-07-27T17:53:00Z">
        <w:r w:rsidR="00257B5D">
          <w:rPr>
            <w:rFonts w:ascii="Times New Roman" w:hAnsi="Times New Roman" w:cs="Times New Roman"/>
            <w:sz w:val="24"/>
            <w:szCs w:val="24"/>
          </w:rPr>
          <w:t xml:space="preserve">(a subset of a larger study population) </w:t>
        </w:r>
      </w:ins>
      <w:r w:rsidR="00AE7912">
        <w:rPr>
          <w:rFonts w:ascii="Times New Roman" w:hAnsi="Times New Roman" w:cs="Times New Roman"/>
          <w:sz w:val="24"/>
          <w:szCs w:val="24"/>
        </w:rPr>
        <w:t>was performed [</w:t>
      </w:r>
      <w:r w:rsidR="00516FBC">
        <w:rPr>
          <w:rFonts w:ascii="Times New Roman" w:hAnsi="Times New Roman" w:cs="Times New Roman"/>
          <w:sz w:val="24"/>
          <w:szCs w:val="24"/>
        </w:rPr>
        <w:t>24</w:t>
      </w:r>
      <w:r w:rsidR="00AE7912">
        <w:rPr>
          <w:rFonts w:ascii="Times New Roman" w:hAnsi="Times New Roman" w:cs="Times New Roman"/>
          <w:sz w:val="24"/>
          <w:szCs w:val="24"/>
        </w:rPr>
        <w:t xml:space="preserve">], this analysis showing a superior correlation of AF with FT4 levels than with TSH levels. </w:t>
      </w:r>
      <w:commentRangeEnd w:id="81"/>
      <w:r w:rsidR="00257B5D">
        <w:rPr>
          <w:rStyle w:val="CommentReference"/>
        </w:rPr>
        <w:commentReference w:id="81"/>
      </w:r>
      <w:r>
        <w:rPr>
          <w:rFonts w:ascii="Times New Roman" w:hAnsi="Times New Roman" w:cs="Times New Roman"/>
          <w:sz w:val="24"/>
          <w:szCs w:val="24"/>
        </w:rPr>
        <w:t xml:space="preserve">We did not find a study conclusion indicating that the metabolic syndrome or its </w:t>
      </w:r>
      <w:commentRangeStart w:id="90"/>
      <w:r>
        <w:rPr>
          <w:rFonts w:ascii="Times New Roman" w:hAnsi="Times New Roman" w:cs="Times New Roman"/>
          <w:sz w:val="24"/>
          <w:szCs w:val="24"/>
        </w:rPr>
        <w:t xml:space="preserve">individual components in general, </w:t>
      </w:r>
      <w:commentRangeEnd w:id="90"/>
      <w:r w:rsidR="00516FBC">
        <w:rPr>
          <w:rStyle w:val="CommentReference"/>
        </w:rPr>
        <w:commentReference w:id="90"/>
      </w:r>
      <w:r>
        <w:rPr>
          <w:rFonts w:ascii="Times New Roman" w:hAnsi="Times New Roman" w:cs="Times New Roman"/>
          <w:sz w:val="24"/>
          <w:szCs w:val="24"/>
        </w:rPr>
        <w:t>to be better correlated with TSH rather than thyroid hormones. One conclusion [</w:t>
      </w:r>
      <w:r w:rsidR="00A35F77">
        <w:rPr>
          <w:rFonts w:ascii="Times New Roman" w:hAnsi="Times New Roman" w:cs="Times New Roman"/>
          <w:sz w:val="24"/>
          <w:szCs w:val="24"/>
        </w:rPr>
        <w:t>4</w:t>
      </w:r>
      <w:r w:rsidR="00CF04CB">
        <w:rPr>
          <w:rFonts w:ascii="Times New Roman" w:hAnsi="Times New Roman" w:cs="Times New Roman"/>
          <w:sz w:val="24"/>
          <w:szCs w:val="24"/>
        </w:rPr>
        <w:t>3</w:t>
      </w:r>
      <w:r>
        <w:rPr>
          <w:rFonts w:ascii="Times New Roman" w:hAnsi="Times New Roman" w:cs="Times New Roman"/>
          <w:sz w:val="24"/>
          <w:szCs w:val="24"/>
        </w:rPr>
        <w:t>]</w:t>
      </w:r>
      <w:r w:rsidR="003617B1">
        <w:rPr>
          <w:rFonts w:ascii="Times New Roman" w:hAnsi="Times New Roman" w:cs="Times New Roman"/>
          <w:sz w:val="24"/>
          <w:szCs w:val="24"/>
        </w:rPr>
        <w:t xml:space="preserve"> implied</w:t>
      </w:r>
      <w:r>
        <w:rPr>
          <w:rFonts w:ascii="Times New Roman" w:hAnsi="Times New Roman" w:cs="Times New Roman"/>
          <w:sz w:val="24"/>
          <w:szCs w:val="24"/>
        </w:rPr>
        <w:t xml:space="preserve"> that </w:t>
      </w:r>
      <w:r w:rsidR="003617B1">
        <w:rPr>
          <w:rFonts w:ascii="Times New Roman" w:hAnsi="Times New Roman" w:cs="Times New Roman"/>
          <w:sz w:val="24"/>
          <w:szCs w:val="24"/>
        </w:rPr>
        <w:t xml:space="preserve">though levels of FT4 and TSH were both strongly associated with BMI, </w:t>
      </w:r>
      <w:r>
        <w:rPr>
          <w:rFonts w:ascii="Times New Roman" w:hAnsi="Times New Roman" w:cs="Times New Roman"/>
          <w:sz w:val="24"/>
          <w:szCs w:val="24"/>
        </w:rPr>
        <w:t xml:space="preserve">TSH </w:t>
      </w:r>
      <w:r w:rsidR="003617B1">
        <w:rPr>
          <w:rFonts w:ascii="Times New Roman" w:hAnsi="Times New Roman" w:cs="Times New Roman"/>
          <w:sz w:val="24"/>
          <w:szCs w:val="24"/>
        </w:rPr>
        <w:t xml:space="preserve">levels </w:t>
      </w:r>
      <w:r>
        <w:rPr>
          <w:rFonts w:ascii="Times New Roman" w:hAnsi="Times New Roman" w:cs="Times New Roman"/>
          <w:sz w:val="24"/>
          <w:szCs w:val="24"/>
        </w:rPr>
        <w:t>w</w:t>
      </w:r>
      <w:r w:rsidR="003617B1">
        <w:rPr>
          <w:rFonts w:ascii="Times New Roman" w:hAnsi="Times New Roman" w:cs="Times New Roman"/>
          <w:sz w:val="24"/>
          <w:szCs w:val="24"/>
        </w:rPr>
        <w:t>ere</w:t>
      </w:r>
      <w:r>
        <w:rPr>
          <w:rFonts w:ascii="Times New Roman" w:hAnsi="Times New Roman" w:cs="Times New Roman"/>
          <w:sz w:val="24"/>
          <w:szCs w:val="24"/>
        </w:rPr>
        <w:t xml:space="preserve"> more associated with obesity than FT4. Similarly there was no paper conclusion indicating superior correlation with TSH for frailty, mortality, dementia or other cardiac disease.</w:t>
      </w:r>
    </w:p>
    <w:p w:rsidR="009669B1" w:rsidRDefault="002F054F" w:rsidP="009669B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 the other hand we found many study</w:t>
      </w:r>
      <w:r w:rsidR="008367CE">
        <w:rPr>
          <w:rFonts w:ascii="Times New Roman" w:hAnsi="Times New Roman" w:cs="Times New Roman"/>
          <w:sz w:val="24"/>
          <w:szCs w:val="24"/>
        </w:rPr>
        <w:t xml:space="preserve"> summaries</w:t>
      </w:r>
      <w:r>
        <w:rPr>
          <w:rFonts w:ascii="Times New Roman" w:hAnsi="Times New Roman" w:cs="Times New Roman"/>
          <w:sz w:val="24"/>
          <w:szCs w:val="24"/>
        </w:rPr>
        <w:t xml:space="preserve"> indicating superior correlations with</w:t>
      </w:r>
      <w:r w:rsidR="00AE7912">
        <w:rPr>
          <w:rFonts w:ascii="Times New Roman" w:hAnsi="Times New Roman" w:cs="Times New Roman"/>
          <w:sz w:val="24"/>
          <w:szCs w:val="24"/>
        </w:rPr>
        <w:t xml:space="preserve"> levels of </w:t>
      </w:r>
      <w:r>
        <w:rPr>
          <w:rFonts w:ascii="Times New Roman" w:hAnsi="Times New Roman" w:cs="Times New Roman"/>
          <w:sz w:val="24"/>
          <w:szCs w:val="24"/>
        </w:rPr>
        <w:t xml:space="preserve"> thyroid hormones as compared</w:t>
      </w:r>
      <w:r w:rsidR="001455EA">
        <w:rPr>
          <w:rFonts w:ascii="Times New Roman" w:hAnsi="Times New Roman" w:cs="Times New Roman"/>
          <w:sz w:val="24"/>
          <w:szCs w:val="24"/>
        </w:rPr>
        <w:t xml:space="preserve"> with TSH covering </w:t>
      </w:r>
      <w:r w:rsidR="004E1CF3">
        <w:rPr>
          <w:rFonts w:ascii="Times New Roman" w:hAnsi="Times New Roman" w:cs="Times New Roman"/>
          <w:sz w:val="24"/>
          <w:szCs w:val="24"/>
        </w:rPr>
        <w:t xml:space="preserve">atrial fibrillation[ </w:t>
      </w:r>
      <w:r w:rsidR="00A35F77">
        <w:rPr>
          <w:rFonts w:ascii="Times New Roman" w:hAnsi="Times New Roman" w:cs="Times New Roman"/>
          <w:sz w:val="24"/>
          <w:szCs w:val="24"/>
        </w:rPr>
        <w:t>2</w:t>
      </w:r>
      <w:r w:rsidR="00CF04CB">
        <w:rPr>
          <w:rFonts w:ascii="Times New Roman" w:hAnsi="Times New Roman" w:cs="Times New Roman"/>
          <w:sz w:val="24"/>
          <w:szCs w:val="24"/>
        </w:rPr>
        <w:t>2</w:t>
      </w:r>
      <w:r w:rsidR="0064250B">
        <w:rPr>
          <w:rFonts w:ascii="Times New Roman" w:hAnsi="Times New Roman" w:cs="Times New Roman"/>
          <w:sz w:val="24"/>
          <w:szCs w:val="24"/>
        </w:rPr>
        <w:t>,</w:t>
      </w:r>
      <w:r w:rsidR="00A35F77">
        <w:rPr>
          <w:rFonts w:ascii="Times New Roman" w:hAnsi="Times New Roman" w:cs="Times New Roman"/>
          <w:sz w:val="24"/>
          <w:szCs w:val="24"/>
        </w:rPr>
        <w:t>2</w:t>
      </w:r>
      <w:r w:rsidR="00CF04CB">
        <w:rPr>
          <w:rFonts w:ascii="Times New Roman" w:hAnsi="Times New Roman" w:cs="Times New Roman"/>
          <w:sz w:val="24"/>
          <w:szCs w:val="24"/>
        </w:rPr>
        <w:t>4</w:t>
      </w:r>
      <w:r w:rsidR="004E1CF3">
        <w:rPr>
          <w:rFonts w:ascii="Times New Roman" w:hAnsi="Times New Roman" w:cs="Times New Roman"/>
          <w:sz w:val="24"/>
          <w:szCs w:val="24"/>
        </w:rPr>
        <w:t>], osteoporosis [</w:t>
      </w:r>
      <w:r w:rsidR="00A35F77">
        <w:rPr>
          <w:rFonts w:ascii="Times New Roman" w:hAnsi="Times New Roman" w:cs="Times New Roman"/>
          <w:sz w:val="24"/>
          <w:szCs w:val="24"/>
        </w:rPr>
        <w:t>2</w:t>
      </w:r>
      <w:r w:rsidR="00CF04CB">
        <w:rPr>
          <w:rFonts w:ascii="Times New Roman" w:hAnsi="Times New Roman" w:cs="Times New Roman"/>
          <w:sz w:val="24"/>
          <w:szCs w:val="24"/>
        </w:rPr>
        <w:t>6</w:t>
      </w:r>
      <w:r w:rsidR="004E1CF3">
        <w:rPr>
          <w:rFonts w:ascii="Times New Roman" w:hAnsi="Times New Roman" w:cs="Times New Roman"/>
          <w:sz w:val="24"/>
          <w:szCs w:val="24"/>
        </w:rPr>
        <w:t xml:space="preserve">, </w:t>
      </w:r>
      <w:r w:rsidR="00A35F77">
        <w:rPr>
          <w:rFonts w:ascii="Times New Roman" w:hAnsi="Times New Roman" w:cs="Times New Roman"/>
          <w:sz w:val="24"/>
          <w:szCs w:val="24"/>
        </w:rPr>
        <w:t>2</w:t>
      </w:r>
      <w:r w:rsidR="00CF04CB">
        <w:rPr>
          <w:rFonts w:ascii="Times New Roman" w:hAnsi="Times New Roman" w:cs="Times New Roman"/>
          <w:sz w:val="24"/>
          <w:szCs w:val="24"/>
        </w:rPr>
        <w:t>7</w:t>
      </w:r>
      <w:r w:rsidR="004E1CF3">
        <w:rPr>
          <w:rFonts w:ascii="Times New Roman" w:hAnsi="Times New Roman" w:cs="Times New Roman"/>
          <w:sz w:val="24"/>
          <w:szCs w:val="24"/>
        </w:rPr>
        <w:t xml:space="preserve">, </w:t>
      </w:r>
      <w:r w:rsidR="00A35F77">
        <w:rPr>
          <w:rFonts w:ascii="Times New Roman" w:hAnsi="Times New Roman" w:cs="Times New Roman"/>
          <w:sz w:val="24"/>
          <w:szCs w:val="24"/>
        </w:rPr>
        <w:t>2</w:t>
      </w:r>
      <w:r w:rsidR="00CF04CB">
        <w:rPr>
          <w:rFonts w:ascii="Times New Roman" w:hAnsi="Times New Roman" w:cs="Times New Roman"/>
          <w:sz w:val="24"/>
          <w:szCs w:val="24"/>
        </w:rPr>
        <w:t>9</w:t>
      </w:r>
      <w:r w:rsidR="004E1CF3">
        <w:rPr>
          <w:rFonts w:ascii="Times New Roman" w:hAnsi="Times New Roman" w:cs="Times New Roman"/>
          <w:sz w:val="24"/>
          <w:szCs w:val="24"/>
        </w:rPr>
        <w:t>], canc</w:t>
      </w:r>
      <w:r w:rsidR="0023337E">
        <w:rPr>
          <w:rFonts w:ascii="Times New Roman" w:hAnsi="Times New Roman" w:cs="Times New Roman"/>
          <w:sz w:val="24"/>
          <w:szCs w:val="24"/>
        </w:rPr>
        <w:t>er</w:t>
      </w:r>
      <w:r w:rsidR="004A0F0D">
        <w:rPr>
          <w:rFonts w:ascii="Times New Roman" w:hAnsi="Times New Roman" w:cs="Times New Roman"/>
          <w:sz w:val="24"/>
          <w:szCs w:val="24"/>
        </w:rPr>
        <w:t xml:space="preserve"> </w:t>
      </w:r>
      <w:r w:rsidR="0023337E">
        <w:rPr>
          <w:rFonts w:ascii="Times New Roman" w:hAnsi="Times New Roman" w:cs="Times New Roman"/>
          <w:sz w:val="24"/>
          <w:szCs w:val="24"/>
        </w:rPr>
        <w:t>[</w:t>
      </w:r>
      <w:r w:rsidR="00CF04CB">
        <w:rPr>
          <w:rFonts w:ascii="Times New Roman" w:hAnsi="Times New Roman" w:cs="Times New Roman"/>
          <w:sz w:val="24"/>
          <w:szCs w:val="24"/>
        </w:rPr>
        <w:t>30-32</w:t>
      </w:r>
      <w:r w:rsidR="004E1CF3">
        <w:rPr>
          <w:rFonts w:ascii="Times New Roman" w:hAnsi="Times New Roman" w:cs="Times New Roman"/>
          <w:sz w:val="24"/>
          <w:szCs w:val="24"/>
        </w:rPr>
        <w:t>], metabolic syndrome [</w:t>
      </w:r>
      <w:r w:rsidR="00A35F77">
        <w:rPr>
          <w:rFonts w:ascii="Times New Roman" w:hAnsi="Times New Roman" w:cs="Times New Roman"/>
          <w:sz w:val="24"/>
          <w:szCs w:val="24"/>
        </w:rPr>
        <w:t>3</w:t>
      </w:r>
      <w:r w:rsidR="00CF04CB">
        <w:rPr>
          <w:rFonts w:ascii="Times New Roman" w:hAnsi="Times New Roman" w:cs="Times New Roman"/>
          <w:sz w:val="24"/>
          <w:szCs w:val="24"/>
        </w:rPr>
        <w:t>3</w:t>
      </w:r>
      <w:r w:rsidR="008367CE">
        <w:rPr>
          <w:rFonts w:ascii="Times New Roman" w:hAnsi="Times New Roman" w:cs="Times New Roman"/>
          <w:sz w:val="24"/>
          <w:szCs w:val="24"/>
        </w:rPr>
        <w:t>,</w:t>
      </w:r>
      <w:r w:rsidR="00A35F77">
        <w:rPr>
          <w:rFonts w:ascii="Times New Roman" w:hAnsi="Times New Roman" w:cs="Times New Roman"/>
          <w:sz w:val="24"/>
          <w:szCs w:val="24"/>
        </w:rPr>
        <w:t>3</w:t>
      </w:r>
      <w:r w:rsidR="00CF04CB">
        <w:rPr>
          <w:rFonts w:ascii="Times New Roman" w:hAnsi="Times New Roman" w:cs="Times New Roman"/>
          <w:sz w:val="24"/>
          <w:szCs w:val="24"/>
        </w:rPr>
        <w:t>6</w:t>
      </w:r>
      <w:r w:rsidR="004E1CF3">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obesity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w:t>
      </w:r>
      <w:r w:rsidR="00CF04CB">
        <w:rPr>
          <w:rFonts w:ascii="Times New Roman" w:hAnsi="Times New Roman" w:cs="Times New Roman"/>
          <w:sz w:val="24"/>
          <w:szCs w:val="24"/>
        </w:rPr>
        <w:t>41,42</w:t>
      </w:r>
      <w:r w:rsidR="004E1CF3">
        <w:rPr>
          <w:rFonts w:ascii="Times New Roman" w:hAnsi="Times New Roman" w:cs="Times New Roman"/>
          <w:sz w:val="24"/>
          <w:szCs w:val="24"/>
        </w:rPr>
        <w:t>], dementia, [</w:t>
      </w:r>
      <w:r w:rsidR="00A35F77">
        <w:rPr>
          <w:rFonts w:ascii="Times New Roman" w:hAnsi="Times New Roman" w:cs="Times New Roman"/>
          <w:sz w:val="24"/>
          <w:szCs w:val="24"/>
        </w:rPr>
        <w:t>5</w:t>
      </w:r>
      <w:r w:rsidR="00CF04CB">
        <w:rPr>
          <w:rFonts w:ascii="Times New Roman" w:hAnsi="Times New Roman" w:cs="Times New Roman"/>
          <w:sz w:val="24"/>
          <w:szCs w:val="24"/>
        </w:rPr>
        <w:t>2</w:t>
      </w:r>
      <w:r w:rsidR="008367CE">
        <w:rPr>
          <w:rFonts w:ascii="Times New Roman" w:hAnsi="Times New Roman" w:cs="Times New Roman"/>
          <w:sz w:val="24"/>
          <w:szCs w:val="24"/>
        </w:rPr>
        <w:t>,</w:t>
      </w:r>
      <w:r w:rsidR="00CF04CB">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4</w:t>
      </w:r>
      <w:r w:rsidR="001455EA">
        <w:rPr>
          <w:rFonts w:ascii="Times New Roman" w:hAnsi="Times New Roman" w:cs="Times New Roman"/>
          <w:sz w:val="24"/>
          <w:szCs w:val="24"/>
        </w:rPr>
        <w:t>]</w:t>
      </w:r>
      <w:r w:rsidR="00684944">
        <w:rPr>
          <w:rFonts w:ascii="Times New Roman" w:hAnsi="Times New Roman" w:cs="Times New Roman"/>
          <w:sz w:val="24"/>
          <w:szCs w:val="24"/>
        </w:rPr>
        <w:t xml:space="preserve">, </w:t>
      </w:r>
      <w:r w:rsidR="004E1CF3">
        <w:rPr>
          <w:rFonts w:ascii="Times New Roman" w:hAnsi="Times New Roman" w:cs="Times New Roman"/>
          <w:sz w:val="24"/>
          <w:szCs w:val="24"/>
        </w:rPr>
        <w:t>frailty,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w:t>
      </w:r>
      <w:r w:rsidR="00A35F77">
        <w:rPr>
          <w:rFonts w:ascii="Times New Roman" w:hAnsi="Times New Roman" w:cs="Times New Roman"/>
          <w:sz w:val="24"/>
          <w:szCs w:val="24"/>
        </w:rPr>
        <w:t>5</w:t>
      </w:r>
      <w:r w:rsidR="00CF04CB">
        <w:rPr>
          <w:rFonts w:ascii="Times New Roman" w:hAnsi="Times New Roman" w:cs="Times New Roman"/>
          <w:sz w:val="24"/>
          <w:szCs w:val="24"/>
        </w:rPr>
        <w:t>6</w:t>
      </w:r>
      <w:r w:rsidR="004E1CF3">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7</w:t>
      </w:r>
      <w:r w:rsidR="004E1CF3">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mortality[</w:t>
      </w:r>
      <w:r w:rsidR="00A35F77">
        <w:rPr>
          <w:rFonts w:ascii="Times New Roman" w:hAnsi="Times New Roman" w:cs="Times New Roman"/>
          <w:sz w:val="24"/>
          <w:szCs w:val="24"/>
        </w:rPr>
        <w:t>5</w:t>
      </w:r>
      <w:r w:rsidR="00CF04CB">
        <w:rPr>
          <w:rFonts w:ascii="Times New Roman" w:hAnsi="Times New Roman" w:cs="Times New Roman"/>
          <w:sz w:val="24"/>
          <w:szCs w:val="24"/>
        </w:rPr>
        <w:t>8</w:t>
      </w:r>
      <w:r w:rsidR="00044517">
        <w:rPr>
          <w:rFonts w:ascii="Times New Roman" w:hAnsi="Times New Roman" w:cs="Times New Roman"/>
          <w:sz w:val="24"/>
          <w:szCs w:val="24"/>
        </w:rPr>
        <w:t xml:space="preserve">, </w:t>
      </w:r>
      <w:r w:rsidR="00CF04CB">
        <w:rPr>
          <w:rFonts w:ascii="Times New Roman" w:hAnsi="Times New Roman" w:cs="Times New Roman"/>
          <w:sz w:val="24"/>
          <w:szCs w:val="24"/>
        </w:rPr>
        <w:t>60</w:t>
      </w:r>
      <w:r w:rsidR="004E1CF3">
        <w:rPr>
          <w:rFonts w:ascii="Times New Roman" w:hAnsi="Times New Roman" w:cs="Times New Roman"/>
          <w:sz w:val="24"/>
          <w:szCs w:val="24"/>
        </w:rPr>
        <w:t xml:space="preserve">], and </w:t>
      </w:r>
      <w:r w:rsidR="004F3FA8">
        <w:rPr>
          <w:rFonts w:ascii="Times New Roman" w:hAnsi="Times New Roman" w:cs="Times New Roman"/>
          <w:sz w:val="24"/>
          <w:szCs w:val="24"/>
        </w:rPr>
        <w:t>sudden cardiac death [</w:t>
      </w:r>
      <w:r w:rsidR="00A35F77">
        <w:rPr>
          <w:rFonts w:ascii="Times New Roman" w:hAnsi="Times New Roman" w:cs="Times New Roman"/>
          <w:sz w:val="24"/>
          <w:szCs w:val="24"/>
        </w:rPr>
        <w:t>6</w:t>
      </w:r>
      <w:r w:rsidR="00CF04CB">
        <w:rPr>
          <w:rFonts w:ascii="Times New Roman" w:hAnsi="Times New Roman" w:cs="Times New Roman"/>
          <w:sz w:val="24"/>
          <w:szCs w:val="24"/>
        </w:rPr>
        <w:t>6</w:t>
      </w:r>
      <w:r>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w:t>
      </w:r>
      <w:commentRangeStart w:id="91"/>
      <w:r w:rsidR="00C72B7D">
        <w:rPr>
          <w:rFonts w:ascii="Times New Roman" w:hAnsi="Times New Roman" w:cs="Times New Roman"/>
          <w:sz w:val="24"/>
          <w:szCs w:val="24"/>
        </w:rPr>
        <w:t xml:space="preserve"> Table 2</w:t>
      </w:r>
      <w:r w:rsidR="00AE7912">
        <w:rPr>
          <w:rFonts w:ascii="Times New Roman" w:hAnsi="Times New Roman" w:cs="Times New Roman"/>
          <w:sz w:val="24"/>
          <w:szCs w:val="24"/>
        </w:rPr>
        <w:t xml:space="preserve"> provides a</w:t>
      </w:r>
      <w:r w:rsidR="00C72B7D">
        <w:rPr>
          <w:rFonts w:ascii="Times New Roman" w:hAnsi="Times New Roman" w:cs="Times New Roman"/>
          <w:sz w:val="24"/>
          <w:szCs w:val="24"/>
        </w:rPr>
        <w:t xml:space="preserve"> summary of the </w:t>
      </w:r>
      <w:r w:rsidR="00B757DF">
        <w:rPr>
          <w:rFonts w:ascii="Times New Roman" w:hAnsi="Times New Roman" w:cs="Times New Roman"/>
          <w:sz w:val="24"/>
          <w:szCs w:val="24"/>
        </w:rPr>
        <w:t>studies indicating</w:t>
      </w:r>
      <w:r w:rsidR="00C72B7D">
        <w:rPr>
          <w:rFonts w:ascii="Times New Roman" w:hAnsi="Times New Roman" w:cs="Times New Roman"/>
          <w:sz w:val="24"/>
          <w:szCs w:val="24"/>
        </w:rPr>
        <w:t xml:space="preserve"> the superior association of clinical parameters with FT4</w:t>
      </w:r>
      <w:r w:rsidR="00AE7912">
        <w:rPr>
          <w:rFonts w:ascii="Times New Roman" w:hAnsi="Times New Roman" w:cs="Times New Roman"/>
          <w:sz w:val="24"/>
          <w:szCs w:val="24"/>
        </w:rPr>
        <w:t xml:space="preserve"> levels</w:t>
      </w:r>
      <w:r w:rsidR="00C72B7D">
        <w:rPr>
          <w:rFonts w:ascii="Times New Roman" w:hAnsi="Times New Roman" w:cs="Times New Roman"/>
          <w:sz w:val="24"/>
          <w:szCs w:val="24"/>
        </w:rPr>
        <w:t>.</w:t>
      </w:r>
      <w:r w:rsidR="008367CE">
        <w:rPr>
          <w:rFonts w:ascii="Times New Roman" w:hAnsi="Times New Roman" w:cs="Times New Roman"/>
          <w:sz w:val="24"/>
          <w:szCs w:val="24"/>
        </w:rPr>
        <w:t xml:space="preserve"> </w:t>
      </w:r>
      <w:commentRangeEnd w:id="91"/>
      <w:r w:rsidR="00DB7FBA">
        <w:rPr>
          <w:rStyle w:val="CommentReference"/>
        </w:rPr>
        <w:commentReference w:id="91"/>
      </w:r>
      <w:r w:rsidR="008367CE">
        <w:rPr>
          <w:rFonts w:ascii="Times New Roman" w:hAnsi="Times New Roman" w:cs="Times New Roman"/>
          <w:sz w:val="24"/>
          <w:szCs w:val="24"/>
        </w:rPr>
        <w:t>In general, in the abstracts, the superiority of the correlations with thyroid hormones was reported explicitly</w:t>
      </w:r>
      <w:r w:rsidR="00C34A0B">
        <w:rPr>
          <w:rFonts w:ascii="Times New Roman" w:hAnsi="Times New Roman" w:cs="Times New Roman"/>
          <w:sz w:val="24"/>
          <w:szCs w:val="24"/>
        </w:rPr>
        <w:t>;</w:t>
      </w:r>
      <w:r w:rsidR="00A35F77">
        <w:rPr>
          <w:rFonts w:ascii="Times New Roman" w:hAnsi="Times New Roman" w:cs="Times New Roman"/>
          <w:sz w:val="24"/>
          <w:szCs w:val="24"/>
        </w:rPr>
        <w:t xml:space="preserve"> occasionally </w:t>
      </w:r>
      <w:del w:id="92" w:author="Stephen" w:date="2019-08-01T19:27:00Z">
        <w:r w:rsidR="00A35F77" w:rsidDel="00D0199F">
          <w:rPr>
            <w:rFonts w:ascii="Times New Roman" w:hAnsi="Times New Roman" w:cs="Times New Roman"/>
            <w:sz w:val="24"/>
            <w:szCs w:val="24"/>
          </w:rPr>
          <w:delText>[2</w:delText>
        </w:r>
        <w:r w:rsidR="00CF04CB" w:rsidDel="00D0199F">
          <w:rPr>
            <w:rFonts w:ascii="Times New Roman" w:hAnsi="Times New Roman" w:cs="Times New Roman"/>
            <w:sz w:val="24"/>
            <w:szCs w:val="24"/>
          </w:rPr>
          <w:delText>2</w:delText>
        </w:r>
        <w:r w:rsidR="008367CE" w:rsidDel="00D0199F">
          <w:rPr>
            <w:rFonts w:ascii="Times New Roman" w:hAnsi="Times New Roman" w:cs="Times New Roman"/>
            <w:sz w:val="24"/>
            <w:szCs w:val="24"/>
          </w:rPr>
          <w:delText>,</w:delText>
        </w:r>
        <w:r w:rsidR="00C76E0D" w:rsidDel="00D0199F">
          <w:rPr>
            <w:rFonts w:ascii="Times New Roman" w:hAnsi="Times New Roman" w:cs="Times New Roman"/>
            <w:sz w:val="24"/>
            <w:szCs w:val="24"/>
          </w:rPr>
          <w:delText xml:space="preserve"> </w:delText>
        </w:r>
        <w:r w:rsidR="00CF04CB" w:rsidDel="00D0199F">
          <w:rPr>
            <w:rFonts w:ascii="Times New Roman" w:hAnsi="Times New Roman" w:cs="Times New Roman"/>
            <w:sz w:val="24"/>
            <w:szCs w:val="24"/>
          </w:rPr>
          <w:delText>31</w:delText>
        </w:r>
        <w:r w:rsidR="008367CE" w:rsidDel="00D0199F">
          <w:rPr>
            <w:rFonts w:ascii="Times New Roman" w:hAnsi="Times New Roman" w:cs="Times New Roman"/>
            <w:sz w:val="24"/>
            <w:szCs w:val="24"/>
          </w:rPr>
          <w:delText xml:space="preserve">, </w:delText>
        </w:r>
        <w:r w:rsidR="00A35F77" w:rsidDel="00D0199F">
          <w:rPr>
            <w:rFonts w:ascii="Times New Roman" w:hAnsi="Times New Roman" w:cs="Times New Roman"/>
            <w:sz w:val="24"/>
            <w:szCs w:val="24"/>
          </w:rPr>
          <w:delText>5</w:delText>
        </w:r>
        <w:r w:rsidR="00CF04CB" w:rsidDel="00D0199F">
          <w:rPr>
            <w:rFonts w:ascii="Times New Roman" w:hAnsi="Times New Roman" w:cs="Times New Roman"/>
            <w:sz w:val="24"/>
            <w:szCs w:val="24"/>
          </w:rPr>
          <w:delText>8</w:delText>
        </w:r>
        <w:r w:rsidR="008367CE" w:rsidDel="00D0199F">
          <w:rPr>
            <w:rFonts w:ascii="Times New Roman" w:hAnsi="Times New Roman" w:cs="Times New Roman"/>
            <w:sz w:val="24"/>
            <w:szCs w:val="24"/>
          </w:rPr>
          <w:delText>,</w:delText>
        </w:r>
        <w:r w:rsidR="00872F9C" w:rsidDel="00D0199F">
          <w:rPr>
            <w:rFonts w:ascii="Times New Roman" w:hAnsi="Times New Roman" w:cs="Times New Roman"/>
            <w:sz w:val="24"/>
            <w:szCs w:val="24"/>
          </w:rPr>
          <w:delText xml:space="preserve"> </w:delText>
        </w:r>
        <w:r w:rsidR="00A35F77" w:rsidDel="00D0199F">
          <w:rPr>
            <w:rFonts w:ascii="Times New Roman" w:hAnsi="Times New Roman" w:cs="Times New Roman"/>
            <w:sz w:val="24"/>
            <w:szCs w:val="24"/>
          </w:rPr>
          <w:delText>6</w:delText>
        </w:r>
        <w:r w:rsidR="00CF04CB" w:rsidDel="00D0199F">
          <w:rPr>
            <w:rFonts w:ascii="Times New Roman" w:hAnsi="Times New Roman" w:cs="Times New Roman"/>
            <w:sz w:val="24"/>
            <w:szCs w:val="24"/>
          </w:rPr>
          <w:delText>6</w:delText>
        </w:r>
        <w:r w:rsidR="008367CE" w:rsidDel="00D0199F">
          <w:rPr>
            <w:rFonts w:ascii="Times New Roman" w:hAnsi="Times New Roman" w:cs="Times New Roman"/>
            <w:sz w:val="24"/>
            <w:szCs w:val="24"/>
          </w:rPr>
          <w:delText xml:space="preserve">] </w:delText>
        </w:r>
      </w:del>
      <w:r w:rsidR="008367CE">
        <w:rPr>
          <w:rFonts w:ascii="Times New Roman" w:hAnsi="Times New Roman" w:cs="Times New Roman"/>
          <w:sz w:val="24"/>
          <w:szCs w:val="24"/>
        </w:rPr>
        <w:t>it was implied</w:t>
      </w:r>
      <w:ins w:id="93" w:author="Stephen" w:date="2019-08-01T19:27:00Z">
        <w:r w:rsidR="00D0199F">
          <w:rPr>
            <w:rFonts w:ascii="Times New Roman" w:hAnsi="Times New Roman" w:cs="Times New Roman"/>
            <w:sz w:val="24"/>
            <w:szCs w:val="24"/>
          </w:rPr>
          <w:t>[22, 31, 58, 66]</w:t>
        </w:r>
      </w:ins>
      <w:r w:rsidR="008367CE">
        <w:rPr>
          <w:rFonts w:ascii="Times New Roman" w:hAnsi="Times New Roman" w:cs="Times New Roman"/>
          <w:sz w:val="24"/>
          <w:szCs w:val="24"/>
        </w:rPr>
        <w:t>.</w:t>
      </w:r>
    </w:p>
    <w:p w:rsidR="009669B1" w:rsidRDefault="002F054F" w:rsidP="009669B1">
      <w:pPr>
        <w:pStyle w:val="NoSpacing"/>
        <w:spacing w:line="480" w:lineRule="auto"/>
        <w:rPr>
          <w:rFonts w:ascii="Times New Roman" w:hAnsi="Times New Roman" w:cs="Times New Roman"/>
          <w:sz w:val="24"/>
          <w:szCs w:val="24"/>
        </w:rPr>
      </w:pPr>
      <w:r w:rsidRPr="00DE75B6">
        <w:rPr>
          <w:rFonts w:ascii="Times New Roman" w:hAnsi="Times New Roman" w:cs="Times New Roman"/>
          <w:sz w:val="24"/>
          <w:szCs w:val="24"/>
        </w:rPr>
        <w:t>Tellingly, we found evidence of associations</w:t>
      </w:r>
      <w:r w:rsidR="008154D3">
        <w:rPr>
          <w:rFonts w:ascii="Times New Roman" w:hAnsi="Times New Roman" w:cs="Times New Roman"/>
          <w:sz w:val="24"/>
          <w:szCs w:val="24"/>
        </w:rPr>
        <w:t xml:space="preserve"> of clinical parameters</w:t>
      </w:r>
      <w:r w:rsidRPr="00DE75B6">
        <w:rPr>
          <w:rFonts w:ascii="Times New Roman" w:hAnsi="Times New Roman" w:cs="Times New Roman"/>
          <w:sz w:val="24"/>
          <w:szCs w:val="24"/>
        </w:rPr>
        <w:t xml:space="preserve"> with FT4 in the absence of an association with subclinical thyroid dysfunction </w:t>
      </w:r>
      <w:r w:rsidRPr="00DE75B6">
        <w:rPr>
          <w:rFonts w:ascii="Times New Roman" w:hAnsi="Times New Roman" w:cs="Times New Roman"/>
          <w:i/>
          <w:sz w:val="24"/>
          <w:szCs w:val="24"/>
        </w:rPr>
        <w:t>per se</w:t>
      </w:r>
      <w:r w:rsidRPr="00DE75B6">
        <w:rPr>
          <w:rFonts w:ascii="Times New Roman" w:hAnsi="Times New Roman" w:cs="Times New Roman"/>
          <w:sz w:val="24"/>
          <w:szCs w:val="24"/>
        </w:rPr>
        <w:t xml:space="preserve"> as currently diagnosed </w:t>
      </w:r>
      <w:r w:rsidR="00682983" w:rsidRPr="00DE75B6">
        <w:rPr>
          <w:rFonts w:ascii="Times New Roman" w:hAnsi="Times New Roman" w:cs="Times New Roman"/>
          <w:sz w:val="24"/>
          <w:szCs w:val="24"/>
        </w:rPr>
        <w:t>[</w:t>
      </w:r>
      <w:r w:rsidR="00A35F77">
        <w:rPr>
          <w:rFonts w:ascii="Times New Roman" w:hAnsi="Times New Roman" w:cs="Times New Roman"/>
          <w:sz w:val="24"/>
          <w:szCs w:val="24"/>
        </w:rPr>
        <w:t>3</w:t>
      </w:r>
      <w:r w:rsidR="00CF04CB">
        <w:rPr>
          <w:rFonts w:ascii="Times New Roman" w:hAnsi="Times New Roman" w:cs="Times New Roman"/>
          <w:sz w:val="24"/>
          <w:szCs w:val="24"/>
        </w:rPr>
        <w:t>8</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4</w:t>
      </w:r>
      <w:r w:rsidR="00E65C73">
        <w:rPr>
          <w:rFonts w:ascii="Times New Roman" w:hAnsi="Times New Roman" w:cs="Times New Roman"/>
          <w:sz w:val="24"/>
          <w:szCs w:val="24"/>
        </w:rPr>
        <w:t xml:space="preserve">, </w:t>
      </w:r>
      <w:r w:rsidR="00CF04CB">
        <w:rPr>
          <w:rFonts w:ascii="Times New Roman" w:hAnsi="Times New Roman" w:cs="Times New Roman"/>
          <w:sz w:val="24"/>
          <w:szCs w:val="24"/>
        </w:rPr>
        <w:t>60</w:t>
      </w:r>
      <w:r w:rsidR="00E65C73">
        <w:rPr>
          <w:rFonts w:ascii="Times New Roman" w:hAnsi="Times New Roman" w:cs="Times New Roman"/>
          <w:sz w:val="24"/>
          <w:szCs w:val="24"/>
        </w:rPr>
        <w:t xml:space="preserve">, </w:t>
      </w:r>
      <w:r w:rsidR="00A35F77">
        <w:rPr>
          <w:rFonts w:ascii="Times New Roman" w:hAnsi="Times New Roman" w:cs="Times New Roman"/>
          <w:sz w:val="24"/>
          <w:szCs w:val="24"/>
        </w:rPr>
        <w:t>6</w:t>
      </w:r>
      <w:r w:rsidR="00CF04CB">
        <w:rPr>
          <w:rFonts w:ascii="Times New Roman" w:hAnsi="Times New Roman" w:cs="Times New Roman"/>
          <w:sz w:val="24"/>
          <w:szCs w:val="24"/>
        </w:rPr>
        <w:t>6</w:t>
      </w:r>
      <w:r w:rsidRPr="00DE75B6">
        <w:rPr>
          <w:rFonts w:ascii="Times New Roman" w:hAnsi="Times New Roman" w:cs="Times New Roman"/>
          <w:sz w:val="24"/>
          <w:szCs w:val="24"/>
        </w:rPr>
        <w:t xml:space="preserve">]. </w:t>
      </w:r>
      <w:r w:rsidR="008154D3">
        <w:rPr>
          <w:rFonts w:ascii="Times New Roman" w:hAnsi="Times New Roman" w:cs="Times New Roman"/>
          <w:sz w:val="24"/>
          <w:szCs w:val="24"/>
        </w:rPr>
        <w:t>O</w:t>
      </w:r>
      <w:r w:rsidRPr="00DE75B6">
        <w:rPr>
          <w:rFonts w:ascii="Times New Roman" w:hAnsi="Times New Roman" w:cs="Times New Roman"/>
          <w:sz w:val="24"/>
          <w:szCs w:val="24"/>
        </w:rPr>
        <w:t xml:space="preserve">ne </w:t>
      </w:r>
      <w:r w:rsidR="008154D3">
        <w:rPr>
          <w:rFonts w:ascii="Times New Roman" w:hAnsi="Times New Roman" w:cs="Times New Roman"/>
          <w:sz w:val="24"/>
          <w:szCs w:val="24"/>
        </w:rPr>
        <w:t xml:space="preserve">of these papers </w:t>
      </w:r>
      <w:del w:id="94" w:author="Stephen" w:date="2019-08-01T19:27:00Z">
        <w:r w:rsidR="008154D3" w:rsidDel="00D0199F">
          <w:rPr>
            <w:rFonts w:ascii="Times New Roman" w:hAnsi="Times New Roman" w:cs="Times New Roman"/>
            <w:sz w:val="24"/>
            <w:szCs w:val="24"/>
          </w:rPr>
          <w:delText>[</w:delText>
        </w:r>
        <w:r w:rsidR="00A35F77" w:rsidDel="00D0199F">
          <w:rPr>
            <w:rFonts w:ascii="Times New Roman" w:hAnsi="Times New Roman" w:cs="Times New Roman"/>
            <w:sz w:val="24"/>
            <w:szCs w:val="24"/>
          </w:rPr>
          <w:delText>3</w:delText>
        </w:r>
        <w:r w:rsidR="00CF04CB" w:rsidDel="00D0199F">
          <w:rPr>
            <w:rFonts w:ascii="Times New Roman" w:hAnsi="Times New Roman" w:cs="Times New Roman"/>
            <w:sz w:val="24"/>
            <w:szCs w:val="24"/>
          </w:rPr>
          <w:delText>8</w:delText>
        </w:r>
        <w:r w:rsidR="008154D3" w:rsidDel="00D0199F">
          <w:rPr>
            <w:rFonts w:ascii="Times New Roman" w:hAnsi="Times New Roman" w:cs="Times New Roman"/>
            <w:sz w:val="24"/>
            <w:szCs w:val="24"/>
          </w:rPr>
          <w:delText xml:space="preserve">] </w:delText>
        </w:r>
      </w:del>
      <w:r w:rsidR="008154D3">
        <w:rPr>
          <w:rFonts w:ascii="Times New Roman" w:hAnsi="Times New Roman" w:cs="Times New Roman"/>
          <w:sz w:val="24"/>
          <w:szCs w:val="24"/>
        </w:rPr>
        <w:t xml:space="preserve">also showed correlations with </w:t>
      </w:r>
      <w:r w:rsidRPr="00DE75B6">
        <w:rPr>
          <w:rFonts w:ascii="Times New Roman" w:hAnsi="Times New Roman" w:cs="Times New Roman"/>
          <w:sz w:val="24"/>
          <w:szCs w:val="24"/>
        </w:rPr>
        <w:t>TSH</w:t>
      </w:r>
      <w:ins w:id="95" w:author="Stephen" w:date="2019-08-01T19:27:00Z">
        <w:r w:rsidR="00D0199F">
          <w:rPr>
            <w:rFonts w:ascii="Times New Roman" w:hAnsi="Times New Roman" w:cs="Times New Roman"/>
            <w:sz w:val="24"/>
            <w:szCs w:val="24"/>
          </w:rPr>
          <w:t>[38]</w:t>
        </w:r>
      </w:ins>
      <w:r w:rsidRPr="00DE75B6">
        <w:rPr>
          <w:rFonts w:ascii="Times New Roman" w:hAnsi="Times New Roman" w:cs="Times New Roman"/>
          <w:sz w:val="24"/>
          <w:szCs w:val="24"/>
        </w:rPr>
        <w:t>.</w:t>
      </w:r>
    </w:p>
    <w:p w:rsidR="009669B1" w:rsidRDefault="009669B1" w:rsidP="009669B1">
      <w:pPr>
        <w:spacing w:line="480" w:lineRule="auto"/>
        <w:rPr>
          <w:rFonts w:ascii="Times New Roman" w:hAnsi="Times New Roman" w:cs="Times New Roman"/>
          <w:sz w:val="24"/>
          <w:szCs w:val="24"/>
        </w:rPr>
      </w:pPr>
    </w:p>
    <w:p w:rsidR="00272A62" w:rsidRDefault="00AE42BB" w:rsidP="00DE75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There was a consistent as well as a</w:t>
      </w:r>
      <w:r w:rsidR="003A6ACF">
        <w:rPr>
          <w:rFonts w:ascii="Times New Roman" w:hAnsi="Times New Roman" w:cs="Times New Roman"/>
          <w:sz w:val="24"/>
          <w:szCs w:val="24"/>
        </w:rPr>
        <w:t xml:space="preserve"> strong association of clinical parameters with FT4</w:t>
      </w:r>
      <w:r w:rsidR="0006066E">
        <w:rPr>
          <w:rFonts w:ascii="Times New Roman" w:hAnsi="Times New Roman" w:cs="Times New Roman"/>
          <w:sz w:val="24"/>
          <w:szCs w:val="24"/>
        </w:rPr>
        <w:t xml:space="preserve"> levels</w:t>
      </w:r>
      <w:r w:rsidR="003A6ACF">
        <w:rPr>
          <w:rFonts w:ascii="Times New Roman" w:hAnsi="Times New Roman" w:cs="Times New Roman"/>
          <w:sz w:val="24"/>
          <w:szCs w:val="24"/>
        </w:rPr>
        <w:t xml:space="preserve">. </w:t>
      </w:r>
      <w:r w:rsidR="00C17034">
        <w:rPr>
          <w:rFonts w:ascii="Times New Roman" w:hAnsi="Times New Roman" w:cs="Times New Roman"/>
          <w:sz w:val="24"/>
          <w:szCs w:val="24"/>
        </w:rPr>
        <w:t xml:space="preserve">Correlations of FT4 and TSH </w:t>
      </w:r>
      <w:r w:rsidR="0006066E">
        <w:rPr>
          <w:rFonts w:ascii="Times New Roman" w:hAnsi="Times New Roman" w:cs="Times New Roman"/>
          <w:sz w:val="24"/>
          <w:szCs w:val="24"/>
        </w:rPr>
        <w:t xml:space="preserve">levels </w:t>
      </w:r>
      <w:r w:rsidR="00D533A3">
        <w:rPr>
          <w:rFonts w:ascii="Times New Roman" w:hAnsi="Times New Roman" w:cs="Times New Roman"/>
          <w:sz w:val="24"/>
          <w:szCs w:val="24"/>
        </w:rPr>
        <w:t xml:space="preserve">with clinical parameters </w:t>
      </w:r>
      <w:r w:rsidR="00C17034">
        <w:rPr>
          <w:rFonts w:ascii="Times New Roman" w:hAnsi="Times New Roman" w:cs="Times New Roman"/>
          <w:sz w:val="24"/>
          <w:szCs w:val="24"/>
        </w:rPr>
        <w:t xml:space="preserve">were concordant </w:t>
      </w:r>
      <w:r w:rsidR="0006066E">
        <w:rPr>
          <w:rFonts w:ascii="Times New Roman" w:hAnsi="Times New Roman" w:cs="Times New Roman"/>
          <w:sz w:val="24"/>
          <w:szCs w:val="24"/>
        </w:rPr>
        <w:t>in terms of being in the opposite directions</w:t>
      </w:r>
      <w:r>
        <w:rPr>
          <w:rFonts w:ascii="Times New Roman" w:hAnsi="Times New Roman" w:cs="Times New Roman"/>
          <w:sz w:val="24"/>
          <w:szCs w:val="24"/>
        </w:rPr>
        <w:t xml:space="preserve"> (e.g. </w:t>
      </w:r>
      <w:ins w:id="96" w:author="Stephen" w:date="2019-08-01T19:28:00Z">
        <w:r w:rsidR="00D0199F">
          <w:rPr>
            <w:rFonts w:ascii="Times New Roman" w:hAnsi="Times New Roman" w:cs="Times New Roman"/>
            <w:sz w:val="24"/>
            <w:szCs w:val="24"/>
          </w:rPr>
          <w:t>atrial fibrillation</w:t>
        </w:r>
      </w:ins>
      <w:del w:id="97" w:author="Stephen" w:date="2019-08-01T19:28:00Z">
        <w:r w:rsidDel="00D0199F">
          <w:rPr>
            <w:rFonts w:ascii="Times New Roman" w:hAnsi="Times New Roman" w:cs="Times New Roman"/>
            <w:sz w:val="24"/>
            <w:szCs w:val="24"/>
          </w:rPr>
          <w:delText>AF</w:delText>
        </w:r>
      </w:del>
      <w:r>
        <w:rPr>
          <w:rFonts w:ascii="Times New Roman" w:hAnsi="Times New Roman" w:cs="Times New Roman"/>
          <w:sz w:val="24"/>
          <w:szCs w:val="24"/>
        </w:rPr>
        <w:t xml:space="preserve"> is associated with a high thyroid state- with higher FT4 levels and lower TSH levels)</w:t>
      </w:r>
      <w:r w:rsidR="0006066E">
        <w:rPr>
          <w:rFonts w:ascii="Times New Roman" w:hAnsi="Times New Roman" w:cs="Times New Roman"/>
          <w:sz w:val="24"/>
          <w:szCs w:val="24"/>
        </w:rPr>
        <w:t xml:space="preserve">. Any discordance only occurred when the clinical parameter was associated with both relatively high and low thyroid states (e.g. death). In such a situation there might be an association with both high FT4 and high TSH levels. </w:t>
      </w:r>
      <w:r w:rsidR="00272A62">
        <w:rPr>
          <w:rFonts w:ascii="Times New Roman" w:hAnsi="Times New Roman" w:cs="Times New Roman"/>
          <w:sz w:val="24"/>
          <w:szCs w:val="24"/>
        </w:rPr>
        <w:t>We found T3</w:t>
      </w:r>
      <w:r w:rsidR="0006066E">
        <w:rPr>
          <w:rFonts w:ascii="Times New Roman" w:hAnsi="Times New Roman" w:cs="Times New Roman"/>
          <w:sz w:val="24"/>
          <w:szCs w:val="24"/>
        </w:rPr>
        <w:t>/FT3</w:t>
      </w:r>
      <w:r w:rsidR="00272A62">
        <w:rPr>
          <w:rFonts w:ascii="Times New Roman" w:hAnsi="Times New Roman" w:cs="Times New Roman"/>
          <w:sz w:val="24"/>
          <w:szCs w:val="24"/>
        </w:rPr>
        <w:t xml:space="preserve"> </w:t>
      </w:r>
      <w:r w:rsidR="0006066E">
        <w:rPr>
          <w:rFonts w:ascii="Times New Roman" w:hAnsi="Times New Roman" w:cs="Times New Roman"/>
          <w:sz w:val="24"/>
          <w:szCs w:val="24"/>
        </w:rPr>
        <w:t xml:space="preserve">level </w:t>
      </w:r>
      <w:r w:rsidR="00272A62">
        <w:rPr>
          <w:rFonts w:ascii="Times New Roman" w:hAnsi="Times New Roman" w:cs="Times New Roman"/>
          <w:sz w:val="24"/>
          <w:szCs w:val="24"/>
        </w:rPr>
        <w:t>correlations with fewer parameters</w:t>
      </w:r>
      <w:r w:rsidR="003856D1">
        <w:rPr>
          <w:rFonts w:ascii="Times New Roman" w:hAnsi="Times New Roman" w:cs="Times New Roman"/>
          <w:sz w:val="24"/>
          <w:szCs w:val="24"/>
        </w:rPr>
        <w:t xml:space="preserve"> and </w:t>
      </w:r>
      <w:commentRangeStart w:id="98"/>
      <w:r w:rsidR="003856D1">
        <w:rPr>
          <w:rFonts w:ascii="Times New Roman" w:hAnsi="Times New Roman" w:cs="Times New Roman"/>
          <w:sz w:val="24"/>
          <w:szCs w:val="24"/>
        </w:rPr>
        <w:t xml:space="preserve">that T3 and FT3 were interchangeable. </w:t>
      </w:r>
      <w:commentRangeEnd w:id="98"/>
      <w:r w:rsidR="00516FBC">
        <w:rPr>
          <w:rStyle w:val="CommentReference"/>
        </w:rPr>
        <w:commentReference w:id="98"/>
      </w:r>
      <w:r>
        <w:rPr>
          <w:rFonts w:ascii="Times New Roman" w:hAnsi="Times New Roman" w:cs="Times New Roman"/>
          <w:sz w:val="24"/>
          <w:szCs w:val="24"/>
        </w:rPr>
        <w:t xml:space="preserve">Although </w:t>
      </w:r>
      <w:r w:rsidR="00272A62">
        <w:rPr>
          <w:rFonts w:ascii="Times New Roman" w:hAnsi="Times New Roman" w:cs="Times New Roman"/>
          <w:sz w:val="24"/>
          <w:szCs w:val="24"/>
        </w:rPr>
        <w:t>T3</w:t>
      </w:r>
      <w:r w:rsidR="0006066E">
        <w:rPr>
          <w:rFonts w:ascii="Times New Roman" w:hAnsi="Times New Roman" w:cs="Times New Roman"/>
          <w:sz w:val="24"/>
          <w:szCs w:val="24"/>
        </w:rPr>
        <w:t>/FT3 levels</w:t>
      </w:r>
      <w:r w:rsidR="00272A62">
        <w:rPr>
          <w:rFonts w:ascii="Times New Roman" w:hAnsi="Times New Roman" w:cs="Times New Roman"/>
          <w:sz w:val="24"/>
          <w:szCs w:val="24"/>
        </w:rPr>
        <w:t xml:space="preserve"> seemed to correlate better than TSH </w:t>
      </w:r>
      <w:r w:rsidR="0006066E">
        <w:rPr>
          <w:rFonts w:ascii="Times New Roman" w:hAnsi="Times New Roman" w:cs="Times New Roman"/>
          <w:sz w:val="24"/>
          <w:szCs w:val="24"/>
        </w:rPr>
        <w:t>levels</w:t>
      </w:r>
      <w:r>
        <w:rPr>
          <w:rFonts w:ascii="Times New Roman" w:hAnsi="Times New Roman" w:cs="Times New Roman"/>
          <w:sz w:val="24"/>
          <w:szCs w:val="24"/>
        </w:rPr>
        <w:t>,</w:t>
      </w:r>
      <w:r w:rsidR="0006066E">
        <w:rPr>
          <w:rFonts w:ascii="Times New Roman" w:hAnsi="Times New Roman" w:cs="Times New Roman"/>
          <w:sz w:val="24"/>
          <w:szCs w:val="24"/>
        </w:rPr>
        <w:t xml:space="preserve"> </w:t>
      </w:r>
      <w:r>
        <w:rPr>
          <w:rFonts w:ascii="Times New Roman" w:hAnsi="Times New Roman" w:cs="Times New Roman"/>
          <w:sz w:val="24"/>
          <w:szCs w:val="24"/>
        </w:rPr>
        <w:t xml:space="preserve">and as well as FT4 levels, </w:t>
      </w:r>
      <w:r w:rsidR="00272A62">
        <w:rPr>
          <w:rFonts w:ascii="Times New Roman" w:hAnsi="Times New Roman" w:cs="Times New Roman"/>
          <w:sz w:val="24"/>
          <w:szCs w:val="24"/>
        </w:rPr>
        <w:t>with clinical parameters</w:t>
      </w:r>
      <w:r>
        <w:rPr>
          <w:rFonts w:ascii="Times New Roman" w:hAnsi="Times New Roman" w:cs="Times New Roman"/>
          <w:sz w:val="24"/>
          <w:szCs w:val="24"/>
        </w:rPr>
        <w:t xml:space="preserve"> some</w:t>
      </w:r>
      <w:r w:rsidR="00D533A3">
        <w:rPr>
          <w:rFonts w:ascii="Times New Roman" w:hAnsi="Times New Roman" w:cs="Times New Roman"/>
          <w:sz w:val="24"/>
          <w:szCs w:val="24"/>
        </w:rPr>
        <w:t xml:space="preserve"> of these correlations were</w:t>
      </w:r>
      <w:r w:rsidR="00AF6F38">
        <w:rPr>
          <w:rFonts w:ascii="Times New Roman" w:hAnsi="Times New Roman" w:cs="Times New Roman"/>
          <w:sz w:val="24"/>
          <w:szCs w:val="24"/>
        </w:rPr>
        <w:t>,</w:t>
      </w:r>
      <w:r w:rsidR="00D533A3">
        <w:rPr>
          <w:rFonts w:ascii="Times New Roman" w:hAnsi="Times New Roman" w:cs="Times New Roman"/>
          <w:sz w:val="24"/>
          <w:szCs w:val="24"/>
        </w:rPr>
        <w:t xml:space="preserve"> </w:t>
      </w:r>
      <w:r w:rsidR="00AF6F38">
        <w:rPr>
          <w:rFonts w:ascii="Times New Roman" w:hAnsi="Times New Roman" w:cs="Times New Roman"/>
          <w:sz w:val="24"/>
          <w:szCs w:val="24"/>
        </w:rPr>
        <w:t xml:space="preserve">as previously mentioned, </w:t>
      </w:r>
      <w:r w:rsidR="00D533A3">
        <w:rPr>
          <w:rFonts w:ascii="Times New Roman" w:hAnsi="Times New Roman" w:cs="Times New Roman"/>
          <w:sz w:val="24"/>
          <w:szCs w:val="24"/>
        </w:rPr>
        <w:t>incongruous or paradoxical, i.e. they appeared in studies where the direction of association was aberrant as compared with other studies [</w:t>
      </w:r>
      <w:r w:rsidR="00A35F77">
        <w:rPr>
          <w:rFonts w:ascii="Times New Roman" w:hAnsi="Times New Roman" w:cs="Times New Roman"/>
          <w:sz w:val="24"/>
          <w:szCs w:val="24"/>
        </w:rPr>
        <w:t>4</w:t>
      </w:r>
      <w:r w:rsidR="00CF04CB">
        <w:rPr>
          <w:rFonts w:ascii="Times New Roman" w:hAnsi="Times New Roman" w:cs="Times New Roman"/>
          <w:sz w:val="24"/>
          <w:szCs w:val="24"/>
        </w:rPr>
        <w:t>5</w:t>
      </w:r>
      <w:r w:rsidR="00D533A3">
        <w:rPr>
          <w:rFonts w:ascii="Times New Roman" w:hAnsi="Times New Roman" w:cs="Times New Roman"/>
          <w:sz w:val="24"/>
          <w:szCs w:val="24"/>
        </w:rPr>
        <w:t>], or were in the same direction as simultaneous correlations with TSH levels [</w:t>
      </w:r>
      <w:r w:rsidR="00A35F77">
        <w:rPr>
          <w:rFonts w:ascii="Times New Roman" w:hAnsi="Times New Roman" w:cs="Times New Roman"/>
          <w:sz w:val="24"/>
          <w:szCs w:val="24"/>
        </w:rPr>
        <w:t>3</w:t>
      </w:r>
      <w:r w:rsidR="00CF04CB">
        <w:rPr>
          <w:rFonts w:ascii="Times New Roman" w:hAnsi="Times New Roman" w:cs="Times New Roman"/>
          <w:sz w:val="24"/>
          <w:szCs w:val="24"/>
        </w:rPr>
        <w:t>4</w:t>
      </w:r>
      <w:r w:rsidR="00D533A3">
        <w:rPr>
          <w:rFonts w:ascii="Times New Roman" w:hAnsi="Times New Roman" w:cs="Times New Roman"/>
          <w:sz w:val="24"/>
          <w:szCs w:val="24"/>
        </w:rPr>
        <w:t>,</w:t>
      </w:r>
      <w:r w:rsidR="00C76E0D">
        <w:rPr>
          <w:rFonts w:ascii="Times New Roman" w:hAnsi="Times New Roman" w:cs="Times New Roman"/>
          <w:sz w:val="24"/>
          <w:szCs w:val="24"/>
        </w:rPr>
        <w:t xml:space="preserve"> </w:t>
      </w:r>
      <w:r w:rsidR="00A35F77">
        <w:rPr>
          <w:rFonts w:ascii="Times New Roman" w:hAnsi="Times New Roman" w:cs="Times New Roman"/>
          <w:sz w:val="24"/>
          <w:szCs w:val="24"/>
        </w:rPr>
        <w:t>4</w:t>
      </w:r>
      <w:r w:rsidR="00CF04CB">
        <w:rPr>
          <w:rFonts w:ascii="Times New Roman" w:hAnsi="Times New Roman" w:cs="Times New Roman"/>
          <w:sz w:val="24"/>
          <w:szCs w:val="24"/>
        </w:rPr>
        <w:t>5</w:t>
      </w:r>
      <w:r w:rsidR="00D533A3">
        <w:rPr>
          <w:rFonts w:ascii="Times New Roman" w:hAnsi="Times New Roman" w:cs="Times New Roman"/>
          <w:sz w:val="24"/>
          <w:szCs w:val="24"/>
        </w:rPr>
        <w:t>].</w:t>
      </w:r>
      <w:r w:rsidR="00AF6F38">
        <w:rPr>
          <w:rFonts w:ascii="Times New Roman" w:hAnsi="Times New Roman" w:cs="Times New Roman"/>
          <w:sz w:val="24"/>
          <w:szCs w:val="24"/>
        </w:rPr>
        <w:t xml:space="preserve"> These results were suggestive of reverse </w:t>
      </w:r>
      <w:r w:rsidR="00AF6F38">
        <w:rPr>
          <w:rFonts w:ascii="Times New Roman" w:hAnsi="Times New Roman" w:cs="Times New Roman"/>
          <w:sz w:val="24"/>
          <w:szCs w:val="24"/>
        </w:rPr>
        <w:lastRenderedPageBreak/>
        <w:t>causa</w:t>
      </w:r>
      <w:r w:rsidR="00352F82">
        <w:rPr>
          <w:rFonts w:ascii="Times New Roman" w:hAnsi="Times New Roman" w:cs="Times New Roman"/>
          <w:sz w:val="24"/>
          <w:szCs w:val="24"/>
        </w:rPr>
        <w:t>tion (see Discussion)</w:t>
      </w:r>
      <w:r w:rsidR="00272A62">
        <w:rPr>
          <w:rFonts w:ascii="Times New Roman" w:hAnsi="Times New Roman" w:cs="Times New Roman"/>
          <w:sz w:val="24"/>
          <w:szCs w:val="24"/>
        </w:rPr>
        <w:t>.</w:t>
      </w:r>
      <w:r w:rsidR="00AD7C50">
        <w:rPr>
          <w:rFonts w:ascii="Times New Roman" w:hAnsi="Times New Roman" w:cs="Times New Roman"/>
          <w:sz w:val="24"/>
          <w:szCs w:val="24"/>
        </w:rPr>
        <w:t xml:space="preserve"> </w:t>
      </w:r>
      <w:r w:rsidR="00307A6F">
        <w:rPr>
          <w:rFonts w:ascii="Times New Roman" w:hAnsi="Times New Roman" w:cs="Times New Roman"/>
          <w:sz w:val="24"/>
          <w:szCs w:val="24"/>
        </w:rPr>
        <w:t xml:space="preserve"> Overall, </w:t>
      </w:r>
      <w:r w:rsidR="00AD7C50">
        <w:rPr>
          <w:rFonts w:ascii="Times New Roman" w:hAnsi="Times New Roman" w:cs="Times New Roman"/>
          <w:sz w:val="24"/>
          <w:szCs w:val="24"/>
        </w:rPr>
        <w:t>T3 measurement added little to the assessment based on FT4 levels</w:t>
      </w:r>
      <w:r w:rsidR="00A15A3D">
        <w:rPr>
          <w:rFonts w:ascii="Times New Roman" w:hAnsi="Times New Roman" w:cs="Times New Roman"/>
          <w:sz w:val="24"/>
          <w:szCs w:val="24"/>
        </w:rPr>
        <w:t xml:space="preserve">. </w:t>
      </w:r>
      <w:r w:rsidR="00310221">
        <w:rPr>
          <w:rFonts w:ascii="Times New Roman" w:hAnsi="Times New Roman" w:cs="Times New Roman"/>
          <w:sz w:val="24"/>
          <w:szCs w:val="24"/>
        </w:rPr>
        <w:t>We found FT3 and T3 levels correlated similarly with clinical parameters.</w:t>
      </w:r>
    </w:p>
    <w:p w:rsidR="002104DA" w:rsidRDefault="002104DA" w:rsidP="00DE75B6">
      <w:pPr>
        <w:pStyle w:val="NoSpacing"/>
        <w:spacing w:line="480" w:lineRule="auto"/>
        <w:rPr>
          <w:rFonts w:ascii="Times New Roman" w:hAnsi="Times New Roman" w:cs="Times New Roman"/>
          <w:sz w:val="24"/>
          <w:szCs w:val="24"/>
        </w:rPr>
      </w:pPr>
    </w:p>
    <w:p w:rsidR="00A15A3D" w:rsidRDefault="00A15A3D"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Formal meta-analysis of our data confirmed the superiority of correlations with thyroid hormone levels (FT4, T3 and FT3) as compared to TSH levels. The results of the </w:t>
      </w:r>
      <w:r w:rsidRPr="00B82C9C">
        <w:rPr>
          <w:rFonts w:ascii="Times New Roman" w:hAnsi="Times New Roman" w:cs="Times New Roman"/>
          <w:sz w:val="24"/>
          <w:szCs w:val="24"/>
        </w:rPr>
        <w:t>statistic</w:t>
      </w:r>
      <w:r>
        <w:rPr>
          <w:rFonts w:ascii="Times New Roman" w:hAnsi="Times New Roman" w:cs="Times New Roman"/>
          <w:sz w:val="24"/>
          <w:szCs w:val="24"/>
        </w:rPr>
        <w:t>al modelling of the significance of the papers' analysis were</w:t>
      </w:r>
    </w:p>
    <w:p w:rsidR="00A15A3D" w:rsidRDefault="00A15A3D"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w:t>
      </w:r>
      <w:commentRangeStart w:id="99"/>
      <w:r>
        <w:rPr>
          <w:rFonts w:ascii="Times New Roman" w:hAnsi="Times New Roman" w:cs="Times New Roman"/>
          <w:sz w:val="24"/>
          <w:szCs w:val="24"/>
        </w:rPr>
        <w:t xml:space="preserve">. A random intercept for paper and cohort within paper was necessary, but not for type of analysis or complexity of model. </w:t>
      </w:r>
    </w:p>
    <w:p w:rsidR="00A15A3D" w:rsidRDefault="00A15A3D"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2. There </w:t>
      </w:r>
      <w:ins w:id="100" w:author="Stephen" w:date="2019-07-29T07:36:00Z">
        <w:r w:rsidR="00861CC4">
          <w:rPr>
            <w:rFonts w:ascii="Times New Roman" w:hAnsi="Times New Roman" w:cs="Times New Roman"/>
            <w:sz w:val="24"/>
            <w:szCs w:val="24"/>
          </w:rPr>
          <w:t>was</w:t>
        </w:r>
      </w:ins>
      <w:del w:id="101" w:author="Stephen" w:date="2019-07-29T07:36:00Z">
        <w:r w:rsidDel="00861CC4">
          <w:rPr>
            <w:rFonts w:ascii="Times New Roman" w:hAnsi="Times New Roman" w:cs="Times New Roman"/>
            <w:sz w:val="24"/>
            <w:szCs w:val="24"/>
          </w:rPr>
          <w:delText>is</w:delText>
        </w:r>
      </w:del>
      <w:r>
        <w:rPr>
          <w:rFonts w:ascii="Times New Roman" w:hAnsi="Times New Roman" w:cs="Times New Roman"/>
          <w:sz w:val="24"/>
          <w:szCs w:val="24"/>
        </w:rPr>
        <w:t xml:space="preserve"> a statistically significant relationship between</w:t>
      </w:r>
      <w:del w:id="102" w:author="Stephen" w:date="2019-07-29T07:36:00Z">
        <w:r w:rsidDel="00861CC4">
          <w:rPr>
            <w:rFonts w:ascii="Times New Roman" w:hAnsi="Times New Roman" w:cs="Times New Roman"/>
            <w:sz w:val="24"/>
            <w:szCs w:val="24"/>
          </w:rPr>
          <w:delText xml:space="preserve"> </w:delText>
        </w:r>
      </w:del>
      <w:ins w:id="103" w:author="Stephen" w:date="2019-07-29T07:36:00Z">
        <w:r w:rsidR="00861CC4">
          <w:rPr>
            <w:rFonts w:ascii="Times New Roman" w:hAnsi="Times New Roman" w:cs="Times New Roman"/>
            <w:sz w:val="24"/>
            <w:szCs w:val="24"/>
          </w:rPr>
          <w:t>the predictor</w:t>
        </w:r>
      </w:ins>
      <w:ins w:id="104" w:author="Stephen" w:date="2019-07-29T07:34:00Z">
        <w:r w:rsidR="00861CC4">
          <w:rPr>
            <w:rFonts w:ascii="Times New Roman" w:hAnsi="Times New Roman" w:cs="Times New Roman"/>
            <w:sz w:val="24"/>
            <w:szCs w:val="24"/>
          </w:rPr>
          <w:t>,</w:t>
        </w:r>
      </w:ins>
      <w:ins w:id="105" w:author="Stephen" w:date="2019-07-29T07:33:00Z">
        <w:r w:rsidR="00861CC4">
          <w:rPr>
            <w:rFonts w:ascii="Times New Roman" w:hAnsi="Times New Roman" w:cs="Times New Roman"/>
            <w:sz w:val="24"/>
            <w:szCs w:val="24"/>
          </w:rPr>
          <w:t xml:space="preserve"> type of </w:t>
        </w:r>
      </w:ins>
      <w:r>
        <w:rPr>
          <w:rFonts w:ascii="Times New Roman" w:hAnsi="Times New Roman" w:cs="Times New Roman"/>
          <w:sz w:val="24"/>
          <w:szCs w:val="24"/>
        </w:rPr>
        <w:t>thyroid test</w:t>
      </w:r>
      <w:ins w:id="106" w:author="Stephen" w:date="2019-07-29T07:34:00Z">
        <w:r w:rsidR="00861CC4">
          <w:rPr>
            <w:rFonts w:ascii="Times New Roman" w:hAnsi="Times New Roman" w:cs="Times New Roman"/>
            <w:sz w:val="24"/>
            <w:szCs w:val="24"/>
          </w:rPr>
          <w:t>,</w:t>
        </w:r>
      </w:ins>
      <w:r>
        <w:rPr>
          <w:rFonts w:ascii="Times New Roman" w:hAnsi="Times New Roman" w:cs="Times New Roman"/>
          <w:sz w:val="24"/>
          <w:szCs w:val="24"/>
        </w:rPr>
        <w:t xml:space="preserve"> and </w:t>
      </w:r>
      <w:commentRangeStart w:id="107"/>
      <w:r>
        <w:rPr>
          <w:rFonts w:ascii="Times New Roman" w:hAnsi="Times New Roman" w:cs="Times New Roman"/>
          <w:sz w:val="24"/>
          <w:szCs w:val="24"/>
        </w:rPr>
        <w:t xml:space="preserve">a paper's conclusions </w:t>
      </w:r>
      <w:commentRangeEnd w:id="107"/>
      <w:r w:rsidR="0013273F">
        <w:rPr>
          <w:rStyle w:val="CommentReference"/>
        </w:rPr>
        <w:commentReference w:id="107"/>
      </w:r>
      <w:r>
        <w:rPr>
          <w:rFonts w:ascii="Times New Roman" w:hAnsi="Times New Roman" w:cs="Times New Roman"/>
          <w:sz w:val="24"/>
          <w:szCs w:val="24"/>
        </w:rPr>
        <w:t xml:space="preserve">at the 5% significance level. </w:t>
      </w:r>
    </w:p>
    <w:commentRangeEnd w:id="99"/>
    <w:p w:rsidR="00A15A3D" w:rsidRDefault="00944C34" w:rsidP="00A15A3D">
      <w:pPr>
        <w:pStyle w:val="NoSpacing"/>
        <w:spacing w:line="480" w:lineRule="auto"/>
        <w:rPr>
          <w:rFonts w:ascii="Times New Roman" w:hAnsi="Times New Roman" w:cs="Times New Roman"/>
          <w:sz w:val="24"/>
          <w:szCs w:val="24"/>
        </w:rPr>
      </w:pPr>
      <w:r>
        <w:rPr>
          <w:rStyle w:val="CommentReference"/>
        </w:rPr>
        <w:commentReference w:id="99"/>
      </w:r>
      <w:r w:rsidR="00A15A3D">
        <w:rPr>
          <w:rFonts w:ascii="Times New Roman" w:hAnsi="Times New Roman" w:cs="Times New Roman"/>
          <w:sz w:val="24"/>
          <w:szCs w:val="24"/>
        </w:rPr>
        <w:t xml:space="preserve">3. Thyroid hormones were significantly more likely than TSH to have a positive </w:t>
      </w:r>
      <w:r w:rsidR="00A15A3D" w:rsidRPr="00597C9A">
        <w:rPr>
          <w:rFonts w:ascii="Times New Roman" w:hAnsi="Times New Roman" w:cs="Times New Roman"/>
          <w:sz w:val="24"/>
          <w:szCs w:val="24"/>
        </w:rPr>
        <w:t xml:space="preserve">association </w:t>
      </w:r>
      <w:r w:rsidR="00A15A3D">
        <w:rPr>
          <w:rFonts w:ascii="Times New Roman" w:hAnsi="Times New Roman" w:cs="Times New Roman"/>
          <w:sz w:val="24"/>
          <w:szCs w:val="24"/>
        </w:rPr>
        <w:t>with a clinical parameter</w:t>
      </w:r>
      <w:commentRangeStart w:id="108"/>
      <w:r w:rsidR="00A15A3D">
        <w:rPr>
          <w:rFonts w:ascii="Times New Roman" w:hAnsi="Times New Roman" w:cs="Times New Roman"/>
          <w:sz w:val="24"/>
          <w:szCs w:val="24"/>
        </w:rPr>
        <w:t xml:space="preserve">. </w:t>
      </w:r>
      <w:r w:rsidR="00A441E2">
        <w:rPr>
          <w:rFonts w:ascii="Times New Roman" w:hAnsi="Times New Roman" w:cs="Times New Roman"/>
          <w:sz w:val="24"/>
          <w:szCs w:val="24"/>
        </w:rPr>
        <w:t>(Figure 2)</w:t>
      </w:r>
    </w:p>
    <w:p w:rsidR="00A15A3D" w:rsidRDefault="00A15A3D"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4. </w:t>
      </w:r>
      <w:ins w:id="109" w:author="Stephen" w:date="2019-07-29T07:34:00Z">
        <w:r w:rsidR="00861CC4">
          <w:rPr>
            <w:rFonts w:ascii="Times New Roman" w:hAnsi="Times New Roman" w:cs="Times New Roman"/>
            <w:sz w:val="24"/>
            <w:szCs w:val="24"/>
          </w:rPr>
          <w:t>The other</w:t>
        </w:r>
      </w:ins>
      <w:ins w:id="110" w:author="Stephen" w:date="2019-07-29T07:37:00Z">
        <w:r w:rsidR="00861CC4">
          <w:rPr>
            <w:rFonts w:ascii="Times New Roman" w:hAnsi="Times New Roman" w:cs="Times New Roman"/>
            <w:sz w:val="24"/>
            <w:szCs w:val="24"/>
          </w:rPr>
          <w:t xml:space="preserve"> </w:t>
        </w:r>
      </w:ins>
      <w:ins w:id="111" w:author="Stephen" w:date="2019-07-29T07:38:00Z">
        <w:r w:rsidR="00861CC4">
          <w:rPr>
            <w:rFonts w:ascii="Times New Roman" w:hAnsi="Times New Roman" w:cs="Times New Roman"/>
            <w:sz w:val="24"/>
            <w:szCs w:val="24"/>
          </w:rPr>
          <w:t xml:space="preserve">chosen </w:t>
        </w:r>
      </w:ins>
      <w:ins w:id="112" w:author="Stephen" w:date="2019-07-29T07:37:00Z">
        <w:r w:rsidR="00861CC4">
          <w:rPr>
            <w:rFonts w:ascii="Times New Roman" w:hAnsi="Times New Roman" w:cs="Times New Roman"/>
            <w:sz w:val="24"/>
            <w:szCs w:val="24"/>
          </w:rPr>
          <w:t>predictors</w:t>
        </w:r>
      </w:ins>
      <w:ins w:id="113" w:author="Stephen" w:date="2019-07-29T07:34:00Z">
        <w:r w:rsidR="00861CC4">
          <w:rPr>
            <w:rFonts w:ascii="Times New Roman" w:hAnsi="Times New Roman" w:cs="Times New Roman"/>
            <w:sz w:val="24"/>
            <w:szCs w:val="24"/>
          </w:rPr>
          <w:t>,</w:t>
        </w:r>
      </w:ins>
      <w:del w:id="114" w:author="Stephen" w:date="2019-07-29T07:34:00Z">
        <w:r w:rsidDel="00861CC4">
          <w:rPr>
            <w:rFonts w:ascii="Times New Roman" w:hAnsi="Times New Roman" w:cs="Times New Roman"/>
            <w:sz w:val="24"/>
            <w:szCs w:val="24"/>
          </w:rPr>
          <w:delText>S</w:delText>
        </w:r>
      </w:del>
      <w:ins w:id="115" w:author="Stephen" w:date="2019-07-29T07:34:00Z">
        <w:r w:rsidR="00861CC4">
          <w:rPr>
            <w:rFonts w:ascii="Times New Roman" w:hAnsi="Times New Roman" w:cs="Times New Roman"/>
            <w:sz w:val="24"/>
            <w:szCs w:val="24"/>
          </w:rPr>
          <w:t>s</w:t>
        </w:r>
      </w:ins>
      <w:r>
        <w:rPr>
          <w:rFonts w:ascii="Times New Roman" w:hAnsi="Times New Roman" w:cs="Times New Roman"/>
          <w:sz w:val="24"/>
          <w:szCs w:val="24"/>
        </w:rPr>
        <w:t xml:space="preserve">ystem, number of subjects, and number of covariates </w:t>
      </w:r>
      <w:ins w:id="116" w:author="Stephen" w:date="2019-07-29T07:35:00Z">
        <w:r w:rsidR="00861CC4">
          <w:rPr>
            <w:rFonts w:ascii="Times New Roman" w:hAnsi="Times New Roman" w:cs="Times New Roman"/>
            <w:sz w:val="24"/>
            <w:szCs w:val="24"/>
          </w:rPr>
          <w:t xml:space="preserve">were </w:t>
        </w:r>
      </w:ins>
      <w:del w:id="117" w:author="Stephen" w:date="2019-07-29T07:35:00Z">
        <w:r w:rsidDel="00861CC4">
          <w:rPr>
            <w:rFonts w:ascii="Times New Roman" w:hAnsi="Times New Roman" w:cs="Times New Roman"/>
            <w:sz w:val="24"/>
            <w:szCs w:val="24"/>
          </w:rPr>
          <w:delText>are</w:delText>
        </w:r>
      </w:del>
      <w:r>
        <w:rPr>
          <w:rFonts w:ascii="Times New Roman" w:hAnsi="Times New Roman" w:cs="Times New Roman"/>
          <w:sz w:val="24"/>
          <w:szCs w:val="24"/>
        </w:rPr>
        <w:t xml:space="preserve"> not significant predictors are the significance of a paper's result. </w:t>
      </w:r>
      <w:r w:rsidR="00A441E2">
        <w:rPr>
          <w:rFonts w:ascii="Times New Roman" w:hAnsi="Times New Roman" w:cs="Times New Roman"/>
          <w:sz w:val="24"/>
          <w:szCs w:val="24"/>
        </w:rPr>
        <w:t xml:space="preserve">As the number of subjects increased the superior correlations with thyroid hormones </w:t>
      </w:r>
      <w:commentRangeStart w:id="118"/>
      <w:r w:rsidR="00A441E2">
        <w:rPr>
          <w:rFonts w:ascii="Times New Roman" w:hAnsi="Times New Roman" w:cs="Times New Roman"/>
          <w:sz w:val="24"/>
          <w:szCs w:val="24"/>
        </w:rPr>
        <w:t xml:space="preserve">became more apparent </w:t>
      </w:r>
      <w:commentRangeEnd w:id="118"/>
      <w:r w:rsidR="0013273F">
        <w:rPr>
          <w:rStyle w:val="CommentReference"/>
        </w:rPr>
        <w:commentReference w:id="118"/>
      </w:r>
      <w:r w:rsidR="00A441E2">
        <w:rPr>
          <w:rFonts w:ascii="Times New Roman" w:hAnsi="Times New Roman" w:cs="Times New Roman"/>
          <w:sz w:val="24"/>
          <w:szCs w:val="24"/>
        </w:rPr>
        <w:t>(Figure 3)</w:t>
      </w:r>
    </w:p>
    <w:commentRangeEnd w:id="108"/>
    <w:p w:rsidR="00A15A3D" w:rsidRPr="00DE75B6" w:rsidRDefault="00C37E3C" w:rsidP="00A15A3D">
      <w:pPr>
        <w:pStyle w:val="NoSpacing"/>
        <w:spacing w:line="480" w:lineRule="auto"/>
        <w:rPr>
          <w:rFonts w:ascii="Times New Roman" w:hAnsi="Times New Roman" w:cs="Times New Roman"/>
          <w:sz w:val="24"/>
          <w:szCs w:val="24"/>
        </w:rPr>
      </w:pPr>
      <w:r>
        <w:rPr>
          <w:rStyle w:val="CommentReference"/>
        </w:rPr>
        <w:commentReference w:id="108"/>
      </w:r>
      <w:r w:rsidR="00A15A3D">
        <w:rPr>
          <w:rFonts w:ascii="Times New Roman" w:hAnsi="Times New Roman" w:cs="Times New Roman"/>
          <w:sz w:val="24"/>
          <w:szCs w:val="24"/>
        </w:rPr>
        <w:t xml:space="preserve">5. The significant difference between thyroid hormones and TSH as predictors of </w:t>
      </w:r>
      <w:ins w:id="119" w:author="Stephen" w:date="2019-07-30T17:51:00Z">
        <w:r w:rsidR="0013273F">
          <w:rPr>
            <w:rFonts w:ascii="Times New Roman" w:hAnsi="Times New Roman" w:cs="Times New Roman"/>
            <w:sz w:val="24"/>
            <w:szCs w:val="24"/>
          </w:rPr>
          <w:t>clinical parameters</w:t>
        </w:r>
      </w:ins>
      <w:del w:id="120" w:author="Stephen" w:date="2019-07-30T17:51:00Z">
        <w:r w:rsidR="00A15A3D" w:rsidDel="0013273F">
          <w:rPr>
            <w:rFonts w:ascii="Times New Roman" w:hAnsi="Times New Roman" w:cs="Times New Roman"/>
            <w:sz w:val="24"/>
            <w:szCs w:val="24"/>
          </w:rPr>
          <w:delText xml:space="preserve">disease state </w:delText>
        </w:r>
      </w:del>
      <w:r w:rsidR="00A15A3D">
        <w:rPr>
          <w:rFonts w:ascii="Times New Roman" w:hAnsi="Times New Roman" w:cs="Times New Roman"/>
          <w:sz w:val="24"/>
          <w:szCs w:val="24"/>
        </w:rPr>
        <w:t xml:space="preserve">in the papers was also replicated when only a randomly selected representative result was used. </w:t>
      </w:r>
    </w:p>
    <w:p w:rsidR="0003578C" w:rsidRDefault="0003578C" w:rsidP="00DE75B6">
      <w:pPr>
        <w:pStyle w:val="NoSpacing"/>
        <w:spacing w:line="480" w:lineRule="auto"/>
        <w:rPr>
          <w:rFonts w:ascii="Times New Roman" w:hAnsi="Times New Roman" w:cs="Times New Roman"/>
          <w:sz w:val="24"/>
          <w:szCs w:val="24"/>
        </w:rPr>
      </w:pPr>
    </w:p>
    <w:p w:rsidR="00DE75B6" w:rsidRPr="00DE75B6" w:rsidRDefault="00DE75B6" w:rsidP="00DE75B6">
      <w:pPr>
        <w:pStyle w:val="NoSpacing"/>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692C69" w:rsidRDefault="00DE75B6" w:rsidP="00692C6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rsidR="00DA0B0F" w:rsidRDefault="00692C69" w:rsidP="00DA0B0F">
      <w:pPr>
        <w:spacing w:line="480" w:lineRule="auto"/>
        <w:rPr>
          <w:rFonts w:ascii="Times New Roman" w:hAnsi="Times New Roman" w:cs="Times New Roman"/>
          <w:sz w:val="24"/>
          <w:szCs w:val="24"/>
          <w:lang w:val="en-US"/>
        </w:rPr>
      </w:pPr>
      <w:r w:rsidRPr="00692C69">
        <w:rPr>
          <w:rFonts w:ascii="Times New Roman" w:hAnsi="Times New Roman" w:cs="Times New Roman"/>
          <w:sz w:val="24"/>
          <w:szCs w:val="24"/>
        </w:rPr>
        <w:lastRenderedPageBreak/>
        <w:t xml:space="preserve"> </w:t>
      </w:r>
      <w:r w:rsidR="00DA0B0F">
        <w:rPr>
          <w:rFonts w:ascii="Times New Roman" w:hAnsi="Times New Roman" w:cs="Times New Roman"/>
          <w:sz w:val="24"/>
          <w:szCs w:val="24"/>
          <w:lang w:val="en-US"/>
        </w:rPr>
        <w:t xml:space="preserve">We believe this is the first </w:t>
      </w:r>
      <w:r w:rsidR="00DA0B0F" w:rsidRPr="00DE75B6">
        <w:rPr>
          <w:rFonts w:ascii="Times New Roman" w:hAnsi="Times New Roman" w:cs="Times New Roman"/>
          <w:sz w:val="24"/>
          <w:szCs w:val="24"/>
          <w:lang w:val="en-US"/>
        </w:rPr>
        <w:t xml:space="preserve">systematic review studying TSH and </w:t>
      </w:r>
      <w:r w:rsidR="00DA0B0F">
        <w:rPr>
          <w:rFonts w:ascii="Times New Roman" w:hAnsi="Times New Roman" w:cs="Times New Roman"/>
          <w:sz w:val="24"/>
          <w:szCs w:val="24"/>
          <w:lang w:val="en-US"/>
        </w:rPr>
        <w:t xml:space="preserve">thyroid hormone </w:t>
      </w:r>
      <w:r w:rsidR="00DA0B0F" w:rsidRPr="00DE75B6">
        <w:rPr>
          <w:rFonts w:ascii="Times New Roman" w:hAnsi="Times New Roman" w:cs="Times New Roman"/>
          <w:sz w:val="24"/>
          <w:szCs w:val="24"/>
          <w:lang w:val="en-US"/>
        </w:rPr>
        <w:t>correlation</w:t>
      </w:r>
      <w:r w:rsidR="00DA0B0F">
        <w:rPr>
          <w:rFonts w:ascii="Times New Roman" w:hAnsi="Times New Roman" w:cs="Times New Roman"/>
          <w:sz w:val="24"/>
          <w:szCs w:val="24"/>
          <w:lang w:val="en-US"/>
        </w:rPr>
        <w:t>s</w:t>
      </w:r>
      <w:r w:rsidR="00DA0B0F" w:rsidRPr="00DE75B6">
        <w:rPr>
          <w:rFonts w:ascii="Times New Roman" w:hAnsi="Times New Roman" w:cs="Times New Roman"/>
          <w:sz w:val="24"/>
          <w:szCs w:val="24"/>
          <w:lang w:val="en-US"/>
        </w:rPr>
        <w:t xml:space="preserve"> </w:t>
      </w:r>
      <w:r w:rsidR="00DA0B0F">
        <w:rPr>
          <w:rFonts w:ascii="Times New Roman" w:hAnsi="Times New Roman" w:cs="Times New Roman"/>
          <w:sz w:val="24"/>
          <w:szCs w:val="24"/>
          <w:lang w:val="en-US"/>
        </w:rPr>
        <w:t>with</w:t>
      </w:r>
      <w:r w:rsidR="00DA0B0F" w:rsidRPr="00DE75B6">
        <w:rPr>
          <w:rFonts w:ascii="Times New Roman" w:hAnsi="Times New Roman" w:cs="Times New Roman"/>
          <w:sz w:val="24"/>
          <w:szCs w:val="24"/>
          <w:lang w:val="en-US"/>
        </w:rPr>
        <w:t xml:space="preserve"> various features of subclinical thyroid dysfunction.</w:t>
      </w:r>
      <w:r w:rsidR="00DA0B0F">
        <w:rPr>
          <w:rFonts w:ascii="Times New Roman" w:hAnsi="Times New Roman" w:cs="Times New Roman"/>
          <w:sz w:val="24"/>
          <w:szCs w:val="24"/>
          <w:lang w:val="en-US"/>
        </w:rPr>
        <w:t xml:space="preserve"> </w:t>
      </w:r>
      <w:r w:rsidR="00DA0B0F" w:rsidRPr="00DE75B6">
        <w:rPr>
          <w:rFonts w:ascii="Times New Roman" w:hAnsi="Times New Roman" w:cs="Times New Roman"/>
          <w:sz w:val="24"/>
          <w:szCs w:val="24"/>
          <w:lang w:val="en-US"/>
        </w:rPr>
        <w:t xml:space="preserve">The results indicated that </w:t>
      </w:r>
      <w:r w:rsidR="00DA0B0F">
        <w:rPr>
          <w:rFonts w:ascii="Times New Roman" w:hAnsi="Times New Roman" w:cs="Times New Roman"/>
          <w:sz w:val="24"/>
          <w:szCs w:val="24"/>
          <w:lang w:val="en-US"/>
        </w:rPr>
        <w:t xml:space="preserve">thyroid hormone </w:t>
      </w:r>
      <w:r w:rsidR="00DA0B0F" w:rsidRPr="00DE75B6">
        <w:rPr>
          <w:rFonts w:ascii="Times New Roman" w:hAnsi="Times New Roman" w:cs="Times New Roman"/>
          <w:sz w:val="24"/>
          <w:szCs w:val="24"/>
          <w:lang w:val="en-US"/>
        </w:rPr>
        <w:t>levels correlate better with clinical features than TSH</w:t>
      </w:r>
      <w:r w:rsidR="00DA0B0F">
        <w:rPr>
          <w:rFonts w:ascii="Times New Roman" w:hAnsi="Times New Roman" w:cs="Times New Roman"/>
          <w:sz w:val="24"/>
          <w:szCs w:val="24"/>
          <w:lang w:val="en-US"/>
        </w:rPr>
        <w:t xml:space="preserve"> </w:t>
      </w:r>
      <w:r w:rsidR="00DA0B0F" w:rsidRPr="00DE75B6">
        <w:rPr>
          <w:rFonts w:ascii="Times New Roman" w:hAnsi="Times New Roman" w:cs="Times New Roman"/>
          <w:sz w:val="24"/>
          <w:szCs w:val="24"/>
          <w:lang w:val="en-US"/>
        </w:rPr>
        <w:t>levels</w:t>
      </w:r>
      <w:r w:rsidR="00DA0B0F">
        <w:rPr>
          <w:rFonts w:ascii="Times New Roman" w:hAnsi="Times New Roman" w:cs="Times New Roman"/>
          <w:sz w:val="24"/>
          <w:szCs w:val="24"/>
          <w:lang w:val="en-US"/>
        </w:rPr>
        <w:t>. Our formal analyses have indicated that our findings are robust.</w:t>
      </w:r>
      <w:r w:rsidR="002104DA">
        <w:rPr>
          <w:rFonts w:ascii="Times New Roman" w:hAnsi="Times New Roman" w:cs="Times New Roman"/>
          <w:sz w:val="24"/>
          <w:szCs w:val="24"/>
          <w:lang w:val="en-US"/>
        </w:rPr>
        <w:t xml:space="preserve"> </w:t>
      </w:r>
      <w:commentRangeStart w:id="121"/>
      <w:r w:rsidR="002104DA">
        <w:rPr>
          <w:rFonts w:ascii="Times New Roman" w:hAnsi="Times New Roman" w:cs="Times New Roman"/>
          <w:sz w:val="24"/>
          <w:szCs w:val="24"/>
          <w:lang w:val="en-US"/>
        </w:rPr>
        <w:t>We were unable to find any means by which thyroid hormones could not be regarded a better measure of thyroid effect than TSH</w:t>
      </w:r>
      <w:commentRangeEnd w:id="121"/>
      <w:r w:rsidR="002104DA">
        <w:rPr>
          <w:rStyle w:val="CommentReference"/>
        </w:rPr>
        <w:commentReference w:id="121"/>
      </w:r>
      <w:r w:rsidR="002104DA">
        <w:rPr>
          <w:rFonts w:ascii="Times New Roman" w:hAnsi="Times New Roman" w:cs="Times New Roman"/>
          <w:sz w:val="24"/>
          <w:szCs w:val="24"/>
          <w:lang w:val="en-US"/>
        </w:rPr>
        <w:t>.</w:t>
      </w:r>
      <w:r w:rsidR="00DA0B0F">
        <w:rPr>
          <w:rFonts w:ascii="Times New Roman" w:hAnsi="Times New Roman" w:cs="Times New Roman"/>
          <w:sz w:val="24"/>
          <w:szCs w:val="24"/>
          <w:lang w:val="en-US"/>
        </w:rPr>
        <w:t xml:space="preserve"> The fact that the </w:t>
      </w:r>
      <w:r w:rsidR="002104DA">
        <w:rPr>
          <w:rFonts w:ascii="Times New Roman" w:hAnsi="Times New Roman" w:cs="Times New Roman"/>
          <w:sz w:val="24"/>
          <w:szCs w:val="24"/>
          <w:lang w:val="en-US"/>
        </w:rPr>
        <w:t xml:space="preserve">semi-formal and formal </w:t>
      </w:r>
      <w:r w:rsidR="00DA0B0F">
        <w:rPr>
          <w:rFonts w:ascii="Times New Roman" w:hAnsi="Times New Roman" w:cs="Times New Roman"/>
          <w:sz w:val="24"/>
          <w:szCs w:val="24"/>
          <w:lang w:val="en-US"/>
        </w:rPr>
        <w:t xml:space="preserve">quantitative analyses accord serves as a reassurance that the individual conclusions from  the collection of studies has not been distorted by any mathematical manipulation in the meta-analysis. </w:t>
      </w:r>
    </w:p>
    <w:p w:rsidR="00DA0B0F" w:rsidRDefault="00DA0B0F" w:rsidP="00DA0B0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As FT4 levels provide most of the information, and for reasons detailed below, t</w:t>
      </w:r>
      <w:r w:rsidRPr="00DE75B6">
        <w:rPr>
          <w:rFonts w:ascii="Times New Roman" w:hAnsi="Times New Roman" w:cs="Times New Roman"/>
          <w:sz w:val="24"/>
          <w:szCs w:val="24"/>
          <w:lang w:val="en-US"/>
        </w:rPr>
        <w:t>hese results may warrant a</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change of clinical practice </w:t>
      </w:r>
      <w:r>
        <w:rPr>
          <w:rFonts w:ascii="Times New Roman" w:hAnsi="Times New Roman" w:cs="Times New Roman"/>
          <w:sz w:val="24"/>
          <w:szCs w:val="24"/>
          <w:lang w:val="en-US"/>
        </w:rPr>
        <w:t xml:space="preserve">such that FT4 levels become the main determining parameter in the diagnosis of </w:t>
      </w:r>
      <w:r w:rsidRPr="00DE75B6">
        <w:rPr>
          <w:rFonts w:ascii="Times New Roman" w:hAnsi="Times New Roman" w:cs="Times New Roman"/>
          <w:sz w:val="24"/>
          <w:szCs w:val="24"/>
          <w:lang w:val="en-US"/>
        </w:rPr>
        <w:t>borderline</w:t>
      </w:r>
      <w:r>
        <w:rPr>
          <w:rFonts w:ascii="Times New Roman" w:hAnsi="Times New Roman" w:cs="Times New Roman"/>
          <w:sz w:val="24"/>
          <w:szCs w:val="24"/>
          <w:lang w:val="en-US"/>
        </w:rPr>
        <w:t xml:space="preserve"> thyroid function</w:t>
      </w:r>
      <w:r w:rsidRPr="00DE75B6">
        <w:rPr>
          <w:rFonts w:ascii="Times New Roman" w:hAnsi="Times New Roman" w:cs="Times New Roman"/>
          <w:sz w:val="24"/>
          <w:szCs w:val="24"/>
          <w:lang w:val="en-US"/>
        </w:rPr>
        <w:t>.</w:t>
      </w:r>
    </w:p>
    <w:p w:rsidR="001451D9" w:rsidRPr="00DE75B6" w:rsidRDefault="001451D9" w:rsidP="001451D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is not to say that no 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w:t>
      </w:r>
      <w:r w:rsidR="003617B1">
        <w:rPr>
          <w:rFonts w:ascii="Times New Roman" w:hAnsi="Times New Roman" w:cs="Times New Roman"/>
          <w:sz w:val="24"/>
          <w:szCs w:val="24"/>
          <w:lang w:val="en-US"/>
        </w:rPr>
        <w:t xml:space="preserve">generally </w:t>
      </w:r>
      <w:r>
        <w:rPr>
          <w:rFonts w:ascii="Times New Roman" w:hAnsi="Times New Roman" w:cs="Times New Roman"/>
          <w:sz w:val="24"/>
          <w:szCs w:val="24"/>
          <w:lang w:val="en-US"/>
        </w:rPr>
        <w:t>not relevant.</w:t>
      </w:r>
    </w:p>
    <w:p w:rsidR="00D74FDB" w:rsidRDefault="00D74FDB"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It remains possible</w:t>
      </w:r>
      <w:r>
        <w:rPr>
          <w:rFonts w:ascii="Times New Roman" w:hAnsi="Times New Roman" w:cs="Times New Roman"/>
          <w:sz w:val="24"/>
          <w:szCs w:val="24"/>
          <w:lang w:val="en-US"/>
        </w:rPr>
        <w:t xml:space="preserve"> too</w:t>
      </w:r>
      <w:r w:rsidRPr="00DE75B6">
        <w:rPr>
          <w:rFonts w:ascii="Times New Roman" w:hAnsi="Times New Roman" w:cs="Times New Roman"/>
          <w:sz w:val="24"/>
          <w:szCs w:val="24"/>
          <w:lang w:val="en-US"/>
        </w:rPr>
        <w:t xml:space="preserve">, that </w:t>
      </w:r>
      <w:r>
        <w:rPr>
          <w:rFonts w:ascii="Times New Roman" w:hAnsi="Times New Roman" w:cs="Times New Roman"/>
          <w:sz w:val="24"/>
          <w:szCs w:val="24"/>
          <w:lang w:val="en-US"/>
        </w:rPr>
        <w:t xml:space="preserve">additional analyses might find that </w:t>
      </w:r>
      <w:r w:rsidRPr="00DE75B6">
        <w:rPr>
          <w:rFonts w:ascii="Times New Roman" w:hAnsi="Times New Roman" w:cs="Times New Roman"/>
          <w:sz w:val="24"/>
          <w:szCs w:val="24"/>
          <w:lang w:val="en-US"/>
        </w:rPr>
        <w:t xml:space="preserve">TSH levels are providing an additional signal to FT4 levels, in some populations for some </w:t>
      </w:r>
      <w:r>
        <w:rPr>
          <w:rFonts w:ascii="Times New Roman" w:hAnsi="Times New Roman" w:cs="Times New Roman"/>
          <w:sz w:val="24"/>
          <w:szCs w:val="24"/>
          <w:lang w:val="en-US"/>
        </w:rPr>
        <w:t>conditions</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It has</w:t>
      </w:r>
      <w:r w:rsidRPr="00DE75B6">
        <w:rPr>
          <w:rFonts w:ascii="Times New Roman" w:hAnsi="Times New Roman" w:cs="Times New Roman"/>
          <w:sz w:val="24"/>
          <w:szCs w:val="24"/>
          <w:lang w:val="en-US"/>
        </w:rPr>
        <w:t xml:space="preserve"> been suggested that TSH itself may have physiological effects apart from the stimulation of </w:t>
      </w:r>
      <w:r w:rsidRPr="00DE75B6">
        <w:rPr>
          <w:rFonts w:ascii="Times New Roman" w:hAnsi="Times New Roman" w:cs="Times New Roman"/>
          <w:sz w:val="24"/>
          <w:szCs w:val="24"/>
          <w:lang w:val="en-US"/>
        </w:rPr>
        <w:lastRenderedPageBreak/>
        <w:t>thyroid hormone levels [</w:t>
      </w:r>
      <w:r w:rsidR="00A35F77">
        <w:rPr>
          <w:rFonts w:ascii="Times New Roman" w:hAnsi="Times New Roman" w:cs="Times New Roman"/>
          <w:sz w:val="24"/>
          <w:szCs w:val="24"/>
          <w:lang w:val="en-US"/>
        </w:rPr>
        <w:t>2</w:t>
      </w:r>
      <w:r w:rsidR="00CF04CB">
        <w:rPr>
          <w:rFonts w:ascii="Times New Roman" w:hAnsi="Times New Roman" w:cs="Times New Roman"/>
          <w:sz w:val="24"/>
          <w:szCs w:val="24"/>
          <w:lang w:val="en-US"/>
        </w:rPr>
        <w:t>9</w:t>
      </w:r>
      <w:r>
        <w:rPr>
          <w:rFonts w:ascii="Times New Roman" w:hAnsi="Times New Roman" w:cs="Times New Roman"/>
          <w:sz w:val="24"/>
          <w:szCs w:val="24"/>
          <w:lang w:val="en-US"/>
        </w:rPr>
        <w:t>,</w:t>
      </w:r>
      <w:r w:rsidR="00C76E0D">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70</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and such effects rather than via the reflection of thyroid status might explain such a TSH signal</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DE75B6">
        <w:rPr>
          <w:rFonts w:ascii="Times New Roman" w:hAnsi="Times New Roman" w:cs="Times New Roman"/>
          <w:sz w:val="24"/>
          <w:szCs w:val="24"/>
          <w:lang w:val="en-US"/>
        </w:rPr>
        <w:t xml:space="preserve">mpirically, </w:t>
      </w:r>
      <w:r>
        <w:rPr>
          <w:rFonts w:ascii="Times New Roman" w:hAnsi="Times New Roman" w:cs="Times New Roman"/>
          <w:sz w:val="24"/>
          <w:szCs w:val="24"/>
          <w:lang w:val="en-US"/>
        </w:rPr>
        <w:t xml:space="preserve">thus far, the evidence suggests that any of these </w:t>
      </w:r>
      <w:r w:rsidRPr="00DE75B6">
        <w:rPr>
          <w:rFonts w:ascii="Times New Roman" w:hAnsi="Times New Roman" w:cs="Times New Roman"/>
          <w:sz w:val="24"/>
          <w:szCs w:val="24"/>
          <w:lang w:val="en-US"/>
        </w:rPr>
        <w:t>TSH effect</w:t>
      </w:r>
      <w:r>
        <w:rPr>
          <w:rFonts w:ascii="Times New Roman" w:hAnsi="Times New Roman" w:cs="Times New Roman"/>
          <w:sz w:val="24"/>
          <w:szCs w:val="24"/>
          <w:lang w:val="en-US"/>
        </w:rPr>
        <w:t>s are small</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287B0F" w:rsidRDefault="001451D9" w:rsidP="001451D9">
      <w:pPr>
        <w:spacing w:line="480" w:lineRule="auto"/>
        <w:rPr>
          <w:rFonts w:ascii="Times New Roman" w:hAnsi="Times New Roman" w:cs="Times New Roman"/>
          <w:sz w:val="24"/>
          <w:szCs w:val="24"/>
          <w:lang w:val="en-US"/>
        </w:rPr>
      </w:pPr>
      <w:commentRangeStart w:id="122"/>
      <w:r>
        <w:rPr>
          <w:rFonts w:ascii="Times New Roman" w:hAnsi="Times New Roman" w:cs="Times New Roman"/>
          <w:sz w:val="24"/>
          <w:szCs w:val="24"/>
          <w:lang w:val="en-US"/>
        </w:rPr>
        <w:t xml:space="preserve">Our data was less consistent in terms of congruence between TSH, FT4 and T3/FT3 with the consideration of clinical parameters </w:t>
      </w:r>
      <w:r w:rsidR="003617B1">
        <w:rPr>
          <w:rFonts w:ascii="Times New Roman" w:hAnsi="Times New Roman" w:cs="Times New Roman"/>
          <w:sz w:val="24"/>
          <w:szCs w:val="24"/>
          <w:lang w:val="en-US"/>
        </w:rPr>
        <w:t xml:space="preserve">usually </w:t>
      </w:r>
      <w:r>
        <w:rPr>
          <w:rFonts w:ascii="Times New Roman" w:hAnsi="Times New Roman" w:cs="Times New Roman"/>
          <w:sz w:val="24"/>
          <w:szCs w:val="24"/>
          <w:lang w:val="en-US"/>
        </w:rPr>
        <w:t xml:space="preserve">associated with lower thyroid function as compared with higher thyroid function. </w:t>
      </w:r>
      <w:commentRangeEnd w:id="122"/>
      <w:r w:rsidR="002104DA">
        <w:rPr>
          <w:rStyle w:val="CommentReference"/>
        </w:rPr>
        <w:commentReference w:id="122"/>
      </w:r>
    </w:p>
    <w:p w:rsidR="001451D9" w:rsidRDefault="00287B0F" w:rsidP="001451D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001451D9" w:rsidRPr="00DE75B6">
        <w:rPr>
          <w:rFonts w:ascii="Times New Roman" w:hAnsi="Times New Roman" w:cs="Times New Roman"/>
          <w:sz w:val="24"/>
          <w:szCs w:val="24"/>
          <w:lang w:val="en-US"/>
        </w:rPr>
        <w:t xml:space="preserve"> variability </w:t>
      </w:r>
      <w:r>
        <w:rPr>
          <w:rFonts w:ascii="Times New Roman" w:hAnsi="Times New Roman" w:cs="Times New Roman"/>
          <w:sz w:val="24"/>
          <w:szCs w:val="24"/>
          <w:lang w:val="en-US"/>
        </w:rPr>
        <w:t>of correlations between thyroid hormones/TSH and</w:t>
      </w:r>
      <w:r w:rsidR="001451D9" w:rsidRPr="00DE75B6">
        <w:rPr>
          <w:rFonts w:ascii="Times New Roman" w:hAnsi="Times New Roman" w:cs="Times New Roman"/>
          <w:sz w:val="24"/>
          <w:szCs w:val="24"/>
          <w:lang w:val="en-US"/>
        </w:rPr>
        <w:t xml:space="preserve"> features of </w:t>
      </w:r>
      <w:r>
        <w:rPr>
          <w:rFonts w:ascii="Times New Roman" w:hAnsi="Times New Roman" w:cs="Times New Roman"/>
          <w:sz w:val="24"/>
          <w:szCs w:val="24"/>
          <w:lang w:val="en-US"/>
        </w:rPr>
        <w:t>the metabolic syndrome</w:t>
      </w:r>
      <w:r w:rsidR="001451D9" w:rsidRPr="00DE75B6">
        <w:rPr>
          <w:rFonts w:ascii="Times New Roman" w:hAnsi="Times New Roman" w:cs="Times New Roman"/>
          <w:sz w:val="24"/>
          <w:szCs w:val="24"/>
          <w:lang w:val="en-US"/>
        </w:rPr>
        <w:t xml:space="preserve"> may be because of the complexity of the metabolic syndrome, </w:t>
      </w:r>
      <w:r w:rsidR="001451D9">
        <w:rPr>
          <w:rFonts w:ascii="Times New Roman" w:hAnsi="Times New Roman" w:cs="Times New Roman"/>
          <w:sz w:val="24"/>
          <w:szCs w:val="24"/>
          <w:lang w:val="en-US"/>
        </w:rPr>
        <w:t>as well as differences in study populations, in the categorization of thyroid function, and in the factors included in th</w:t>
      </w:r>
      <w:r w:rsidR="00A35F77">
        <w:rPr>
          <w:rFonts w:ascii="Times New Roman" w:hAnsi="Times New Roman" w:cs="Times New Roman"/>
          <w:sz w:val="24"/>
          <w:szCs w:val="24"/>
          <w:lang w:val="en-US"/>
        </w:rPr>
        <w:t>e adjustments in the analyses [4</w:t>
      </w:r>
      <w:r w:rsidR="00CF04CB">
        <w:rPr>
          <w:rFonts w:ascii="Times New Roman" w:hAnsi="Times New Roman" w:cs="Times New Roman"/>
          <w:sz w:val="24"/>
          <w:szCs w:val="24"/>
          <w:lang w:val="en-US"/>
        </w:rPr>
        <w:t>7</w:t>
      </w:r>
      <w:r w:rsidR="001451D9">
        <w:rPr>
          <w:rFonts w:ascii="Times New Roman" w:hAnsi="Times New Roman" w:cs="Times New Roman"/>
          <w:sz w:val="24"/>
          <w:szCs w:val="24"/>
          <w:lang w:val="en-US"/>
        </w:rPr>
        <w:t>].</w:t>
      </w:r>
    </w:p>
    <w:p w:rsidR="00287B0F" w:rsidRDefault="00287B0F" w:rsidP="001451D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1451D9" w:rsidRPr="00DE75B6">
        <w:rPr>
          <w:rFonts w:ascii="Times New Roman" w:hAnsi="Times New Roman" w:cs="Times New Roman"/>
          <w:sz w:val="24"/>
          <w:szCs w:val="24"/>
          <w:lang w:val="en-US"/>
        </w:rPr>
        <w:t xml:space="preserve">here may </w:t>
      </w:r>
      <w:r w:rsidR="001451D9">
        <w:rPr>
          <w:rFonts w:ascii="Times New Roman" w:hAnsi="Times New Roman" w:cs="Times New Roman"/>
          <w:sz w:val="24"/>
          <w:szCs w:val="24"/>
          <w:lang w:val="en-US"/>
        </w:rPr>
        <w:t xml:space="preserve">also </w:t>
      </w:r>
      <w:r w:rsidR="001451D9" w:rsidRPr="00DE75B6">
        <w:rPr>
          <w:rFonts w:ascii="Times New Roman" w:hAnsi="Times New Roman" w:cs="Times New Roman"/>
          <w:sz w:val="24"/>
          <w:szCs w:val="24"/>
          <w:lang w:val="en-US"/>
        </w:rPr>
        <w:t>be reverse causation [</w:t>
      </w:r>
      <w:r w:rsidR="00A35F77">
        <w:rPr>
          <w:rFonts w:ascii="Times New Roman" w:hAnsi="Times New Roman" w:cs="Times New Roman"/>
          <w:sz w:val="24"/>
          <w:szCs w:val="24"/>
          <w:lang w:val="en-US"/>
        </w:rPr>
        <w:t>3</w:t>
      </w:r>
      <w:r w:rsidR="00CF04CB">
        <w:rPr>
          <w:rFonts w:ascii="Times New Roman" w:hAnsi="Times New Roman" w:cs="Times New Roman"/>
          <w:sz w:val="24"/>
          <w:szCs w:val="24"/>
          <w:lang w:val="en-US"/>
        </w:rPr>
        <w:t>3</w:t>
      </w:r>
      <w:r w:rsidR="00A35F77">
        <w:rPr>
          <w:rFonts w:ascii="Times New Roman" w:hAnsi="Times New Roman" w:cs="Times New Roman"/>
          <w:sz w:val="24"/>
          <w:szCs w:val="24"/>
          <w:lang w:val="en-US"/>
        </w:rPr>
        <w:t>, 3</w:t>
      </w:r>
      <w:r w:rsidR="00CF04CB">
        <w:rPr>
          <w:rFonts w:ascii="Times New Roman" w:hAnsi="Times New Roman" w:cs="Times New Roman"/>
          <w:sz w:val="24"/>
          <w:szCs w:val="24"/>
          <w:lang w:val="en-US"/>
        </w:rPr>
        <w:t>6</w:t>
      </w:r>
      <w:r w:rsidR="00A35F77">
        <w:rPr>
          <w:rFonts w:ascii="Times New Roman" w:hAnsi="Times New Roman" w:cs="Times New Roman"/>
          <w:sz w:val="24"/>
          <w:szCs w:val="24"/>
          <w:lang w:val="en-US"/>
        </w:rPr>
        <w:t>, 4</w:t>
      </w:r>
      <w:r w:rsidR="00CF04CB">
        <w:rPr>
          <w:rFonts w:ascii="Times New Roman" w:hAnsi="Times New Roman" w:cs="Times New Roman"/>
          <w:sz w:val="24"/>
          <w:szCs w:val="24"/>
          <w:lang w:val="en-US"/>
        </w:rPr>
        <w:t>7</w:t>
      </w:r>
      <w:r w:rsidR="001451D9">
        <w:rPr>
          <w:rFonts w:ascii="Times New Roman" w:hAnsi="Times New Roman" w:cs="Times New Roman"/>
          <w:sz w:val="24"/>
          <w:szCs w:val="24"/>
          <w:lang w:val="en-US"/>
        </w:rPr>
        <w:t>,</w:t>
      </w:r>
      <w:r w:rsidR="00CF04CB">
        <w:rPr>
          <w:rFonts w:ascii="Times New Roman" w:hAnsi="Times New Roman" w:cs="Times New Roman"/>
          <w:sz w:val="24"/>
          <w:szCs w:val="24"/>
          <w:lang w:val="en-US"/>
        </w:rPr>
        <w:t>71-75</w:t>
      </w:r>
      <w:r w:rsidR="001451D9" w:rsidRPr="00DE75B6">
        <w:rPr>
          <w:rFonts w:ascii="Times New Roman" w:hAnsi="Times New Roman" w:cs="Times New Roman"/>
          <w:sz w:val="24"/>
          <w:szCs w:val="24"/>
          <w:lang w:val="en-US"/>
        </w:rPr>
        <w:t>]</w:t>
      </w:r>
      <w:r w:rsidR="001451D9">
        <w:rPr>
          <w:rFonts w:ascii="Times New Roman" w:hAnsi="Times New Roman" w:cs="Times New Roman"/>
          <w:sz w:val="24"/>
          <w:szCs w:val="24"/>
          <w:lang w:val="en-US"/>
        </w:rPr>
        <w:t>, which may affect correlations with TSH and T3/FT3 more than correlations with FT4</w:t>
      </w:r>
      <w:r w:rsidR="001451D9" w:rsidRPr="00DE75B6">
        <w:rPr>
          <w:rFonts w:ascii="Times New Roman" w:hAnsi="Times New Roman" w:cs="Times New Roman"/>
          <w:sz w:val="24"/>
          <w:szCs w:val="24"/>
          <w:lang w:val="en-US"/>
        </w:rPr>
        <w:t xml:space="preserve">. </w:t>
      </w:r>
      <w:r w:rsidR="00C76E0D" w:rsidRPr="00DE75B6">
        <w:rPr>
          <w:rFonts w:ascii="Times New Roman" w:hAnsi="Times New Roman" w:cs="Times New Roman"/>
          <w:sz w:val="24"/>
          <w:szCs w:val="24"/>
          <w:lang w:val="en-US"/>
        </w:rPr>
        <w:t>TSH enhanced secretion of FT3 [</w:t>
      </w:r>
      <w:r w:rsidR="00A23A49">
        <w:rPr>
          <w:rFonts w:ascii="Times New Roman" w:hAnsi="Times New Roman" w:cs="Times New Roman"/>
          <w:sz w:val="24"/>
          <w:szCs w:val="24"/>
          <w:lang w:val="en-US"/>
        </w:rPr>
        <w:t>7</w:t>
      </w:r>
      <w:r w:rsidR="00CF04CB">
        <w:rPr>
          <w:rFonts w:ascii="Times New Roman" w:hAnsi="Times New Roman" w:cs="Times New Roman"/>
          <w:sz w:val="24"/>
          <w:szCs w:val="24"/>
          <w:lang w:val="en-US"/>
        </w:rPr>
        <w:t>6</w:t>
      </w:r>
      <w:r w:rsidR="00C76E0D" w:rsidRPr="00DE75B6">
        <w:rPr>
          <w:rFonts w:ascii="Times New Roman" w:hAnsi="Times New Roman" w:cs="Times New Roman"/>
          <w:sz w:val="24"/>
          <w:szCs w:val="24"/>
          <w:lang w:val="en-US"/>
        </w:rPr>
        <w:t>]</w:t>
      </w:r>
      <w:r w:rsidR="00C76E0D">
        <w:rPr>
          <w:rFonts w:ascii="Times New Roman" w:hAnsi="Times New Roman" w:cs="Times New Roman"/>
          <w:sz w:val="24"/>
          <w:szCs w:val="24"/>
          <w:lang w:val="en-US"/>
        </w:rPr>
        <w:t xml:space="preserve"> </w:t>
      </w:r>
      <w:r w:rsidR="00C76E0D" w:rsidRPr="00DE75B6">
        <w:rPr>
          <w:rFonts w:ascii="Times New Roman" w:hAnsi="Times New Roman" w:cs="Times New Roman"/>
          <w:sz w:val="24"/>
          <w:szCs w:val="24"/>
          <w:lang w:val="en-US"/>
        </w:rPr>
        <w:t>might affect the lipid profile adversely [</w:t>
      </w:r>
      <w:r w:rsidR="00A23A49">
        <w:rPr>
          <w:rFonts w:ascii="Times New Roman" w:hAnsi="Times New Roman" w:cs="Times New Roman"/>
          <w:sz w:val="24"/>
          <w:szCs w:val="24"/>
          <w:lang w:val="en-US"/>
        </w:rPr>
        <w:t>4</w:t>
      </w:r>
      <w:r w:rsidR="00CF04CB">
        <w:rPr>
          <w:rFonts w:ascii="Times New Roman" w:hAnsi="Times New Roman" w:cs="Times New Roman"/>
          <w:sz w:val="24"/>
          <w:szCs w:val="24"/>
          <w:lang w:val="en-US"/>
        </w:rPr>
        <w:t>7</w:t>
      </w:r>
      <w:r w:rsidR="00A23A49">
        <w:rPr>
          <w:rFonts w:ascii="Times New Roman" w:hAnsi="Times New Roman" w:cs="Times New Roman"/>
          <w:sz w:val="24"/>
          <w:szCs w:val="24"/>
          <w:lang w:val="en-US"/>
        </w:rPr>
        <w:t>, 4</w:t>
      </w:r>
      <w:r w:rsidR="00CF04CB">
        <w:rPr>
          <w:rFonts w:ascii="Times New Roman" w:hAnsi="Times New Roman" w:cs="Times New Roman"/>
          <w:sz w:val="24"/>
          <w:szCs w:val="24"/>
          <w:lang w:val="en-US"/>
        </w:rPr>
        <w:t>8</w:t>
      </w:r>
      <w:r w:rsidR="00C76E0D" w:rsidRPr="00DE75B6">
        <w:rPr>
          <w:rFonts w:ascii="Times New Roman" w:hAnsi="Times New Roman" w:cs="Times New Roman"/>
          <w:sz w:val="24"/>
          <w:szCs w:val="24"/>
          <w:lang w:val="en-US"/>
        </w:rPr>
        <w:t>].</w:t>
      </w:r>
      <w:r w:rsidR="00C76E0D">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 xml:space="preserve">Obesity and insulin resistance may lead to increases in TSH and </w:t>
      </w:r>
      <w:r w:rsidR="00627597">
        <w:rPr>
          <w:rFonts w:ascii="Times New Roman" w:hAnsi="Times New Roman" w:cs="Times New Roman"/>
          <w:sz w:val="24"/>
          <w:szCs w:val="24"/>
          <w:lang w:val="en-US"/>
        </w:rPr>
        <w:t xml:space="preserve">thyroid hormones </w:t>
      </w:r>
      <w:r w:rsidR="001451D9" w:rsidRPr="00DE75B6">
        <w:rPr>
          <w:rFonts w:ascii="Times New Roman" w:hAnsi="Times New Roman" w:cs="Times New Roman"/>
          <w:sz w:val="24"/>
          <w:szCs w:val="24"/>
          <w:lang w:val="en-US"/>
        </w:rPr>
        <w:t>in some populations, perhaps as a thermogenic</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response</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72</w:t>
      </w:r>
      <w:r w:rsidR="001451D9"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 xml:space="preserve"> to the increased weight itself [</w:t>
      </w:r>
      <w:r w:rsidR="00CF04CB">
        <w:rPr>
          <w:rFonts w:ascii="Times New Roman" w:hAnsi="Times New Roman" w:cs="Times New Roman"/>
          <w:sz w:val="24"/>
          <w:szCs w:val="24"/>
          <w:lang w:val="en-US"/>
        </w:rPr>
        <w:t>73</w:t>
      </w:r>
      <w:r w:rsidR="001451D9" w:rsidRPr="00DE75B6">
        <w:rPr>
          <w:rFonts w:ascii="Times New Roman" w:hAnsi="Times New Roman" w:cs="Times New Roman"/>
          <w:sz w:val="24"/>
          <w:szCs w:val="24"/>
          <w:lang w:val="en-US"/>
        </w:rPr>
        <w:t>] or to caloric intake [</w:t>
      </w:r>
      <w:r w:rsidR="00CF04CB">
        <w:rPr>
          <w:rFonts w:ascii="Times New Roman" w:hAnsi="Times New Roman" w:cs="Times New Roman"/>
          <w:sz w:val="24"/>
          <w:szCs w:val="24"/>
          <w:lang w:val="en-US"/>
        </w:rPr>
        <w:t>71</w:t>
      </w:r>
      <w:r w:rsidR="001451D9" w:rsidRPr="00DE75B6">
        <w:rPr>
          <w:rFonts w:ascii="Times New Roman" w:hAnsi="Times New Roman" w:cs="Times New Roman"/>
          <w:sz w:val="24"/>
          <w:szCs w:val="24"/>
          <w:lang w:val="en-US"/>
        </w:rPr>
        <w:t>]. Whatever the cause of such reverse causality, in</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 xml:space="preserve">such populations the associations between clinical features and high TSH would be </w:t>
      </w:r>
      <w:r w:rsidR="00D80EB7">
        <w:rPr>
          <w:rFonts w:ascii="Times New Roman" w:hAnsi="Times New Roman" w:cs="Times New Roman"/>
          <w:sz w:val="24"/>
          <w:szCs w:val="24"/>
          <w:lang w:val="en-US"/>
        </w:rPr>
        <w:t xml:space="preserve">artifactually </w:t>
      </w:r>
      <w:r w:rsidR="001451D9" w:rsidRPr="00DE75B6">
        <w:rPr>
          <w:rFonts w:ascii="Times New Roman" w:hAnsi="Times New Roman" w:cs="Times New Roman"/>
          <w:sz w:val="24"/>
          <w:szCs w:val="24"/>
          <w:lang w:val="en-US"/>
        </w:rPr>
        <w:t xml:space="preserve">enhanced whilst the association with low FT4 would be attenuated. </w:t>
      </w:r>
    </w:p>
    <w:p w:rsidR="001451D9" w:rsidRDefault="001451D9" w:rsidP="001451D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We are not aware of any factors that would so artifactually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preferentially increase the association of high FT4 with atrial fibrillation,</w:t>
      </w:r>
      <w:r w:rsidR="00D80EB7">
        <w:rPr>
          <w:rFonts w:ascii="Times New Roman" w:hAnsi="Times New Roman" w:cs="Times New Roman"/>
          <w:sz w:val="24"/>
          <w:szCs w:val="24"/>
          <w:lang w:val="en-US"/>
        </w:rPr>
        <w:t xml:space="preserve"> osteoporosis </w:t>
      </w:r>
      <w:r>
        <w:rPr>
          <w:rFonts w:ascii="Times New Roman" w:hAnsi="Times New Roman" w:cs="Times New Roman"/>
          <w:sz w:val="24"/>
          <w:szCs w:val="24"/>
          <w:lang w:val="en-US"/>
        </w:rPr>
        <w:t>and cancer.</w:t>
      </w:r>
      <w:r w:rsidRPr="00DE75B6">
        <w:rPr>
          <w:rFonts w:ascii="Times New Roman" w:hAnsi="Times New Roman" w:cs="Times New Roman"/>
          <w:sz w:val="24"/>
          <w:szCs w:val="24"/>
          <w:lang w:val="en-US"/>
        </w:rPr>
        <w:t xml:space="preserve"> If anything, any component of the sick euthyroid state associated with these conditions, by lowering TSH and FT4 [</w:t>
      </w:r>
      <w:r w:rsidR="00A23A49">
        <w:rPr>
          <w:rFonts w:ascii="Times New Roman" w:hAnsi="Times New Roman" w:cs="Times New Roman"/>
          <w:sz w:val="24"/>
          <w:szCs w:val="24"/>
          <w:lang w:val="en-US"/>
        </w:rPr>
        <w:t>7</w:t>
      </w:r>
      <w:r w:rsidR="00CF04CB">
        <w:rPr>
          <w:rFonts w:ascii="Times New Roman" w:hAnsi="Times New Roman" w:cs="Times New Roman"/>
          <w:sz w:val="24"/>
          <w:szCs w:val="24"/>
          <w:lang w:val="en-US"/>
        </w:rPr>
        <w:t>7</w:t>
      </w:r>
      <w:r w:rsidRPr="00DE75B6">
        <w:rPr>
          <w:rFonts w:ascii="Times New Roman" w:hAnsi="Times New Roman" w:cs="Times New Roman"/>
          <w:sz w:val="24"/>
          <w:szCs w:val="24"/>
          <w:lang w:val="en-US"/>
        </w:rPr>
        <w:t>], should again favour an association with TSH rather than FT4.</w:t>
      </w:r>
      <w:r>
        <w:rPr>
          <w:rFonts w:ascii="Times New Roman" w:hAnsi="Times New Roman" w:cs="Times New Roman"/>
          <w:sz w:val="24"/>
          <w:szCs w:val="24"/>
          <w:lang w:val="en-US"/>
        </w:rPr>
        <w:t xml:space="preserve"> The sensitivity of T3 levels to the sick euthyroid state may also explain some of the correlations with T3. In </w:t>
      </w:r>
      <w:r w:rsidR="00C76E0D">
        <w:rPr>
          <w:rFonts w:ascii="Times New Roman" w:hAnsi="Times New Roman" w:cs="Times New Roman"/>
          <w:sz w:val="24"/>
          <w:szCs w:val="24"/>
          <w:lang w:val="en-US"/>
        </w:rPr>
        <w:t>particular</w:t>
      </w:r>
      <w:r w:rsidR="00133906">
        <w:rPr>
          <w:rFonts w:ascii="Times New Roman" w:hAnsi="Times New Roman" w:cs="Times New Roman"/>
          <w:sz w:val="24"/>
          <w:szCs w:val="24"/>
          <w:lang w:val="en-US"/>
        </w:rPr>
        <w:t>, mortality</w:t>
      </w:r>
      <w:r>
        <w:rPr>
          <w:rFonts w:ascii="Times New Roman" w:hAnsi="Times New Roman" w:cs="Times New Roman"/>
          <w:sz w:val="24"/>
          <w:szCs w:val="24"/>
          <w:lang w:val="en-US"/>
        </w:rPr>
        <w:t xml:space="preserve"> and frailty may be associated with low T3 levels via reverse causation. </w:t>
      </w:r>
      <w:r w:rsidR="00133906">
        <w:rPr>
          <w:rFonts w:ascii="Times New Roman" w:hAnsi="Times New Roman" w:cs="Times New Roman"/>
          <w:sz w:val="24"/>
          <w:szCs w:val="24"/>
          <w:lang w:val="en-US"/>
        </w:rPr>
        <w:lastRenderedPageBreak/>
        <w:t xml:space="preserve">As the TSH would be expected to be low in this situation one might expect a discrepant correlations between clinical parameters, and </w:t>
      </w:r>
      <w:r w:rsidR="00627597">
        <w:rPr>
          <w:rFonts w:ascii="Times New Roman" w:hAnsi="Times New Roman" w:cs="Times New Roman"/>
          <w:sz w:val="24"/>
          <w:szCs w:val="24"/>
          <w:lang w:val="en-US"/>
        </w:rPr>
        <w:t>T3 (</w:t>
      </w:r>
      <w:r w:rsidR="00133906">
        <w:rPr>
          <w:rFonts w:ascii="Times New Roman" w:hAnsi="Times New Roman" w:cs="Times New Roman"/>
          <w:sz w:val="24"/>
          <w:szCs w:val="24"/>
          <w:lang w:val="en-US"/>
        </w:rPr>
        <w:t>and possibly FT4) and TSH.</w:t>
      </w:r>
    </w:p>
    <w:p w:rsidR="00287B0F" w:rsidRDefault="00287B0F" w:rsidP="00287B0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Because some of the correlations of T3 with clinical parameters may have been driven by the reverse causation, particularly via the sick euthyroid state, and because of the greater consistency of the correlations with FT4, it seems that FT4 provides more reliable correlations with the clinical state than both T3 and TSH in terms of identifying a causal relationship or a potential therapeutic target. The correlations with T3 are equally mathematically valid but, in some circumstances, appear to be, markers or consequences of the clinical state, rather than identifying a therapeutic target.</w:t>
      </w:r>
    </w:p>
    <w:p w:rsidR="00D74FDB" w:rsidRPr="00DE75B6" w:rsidRDefault="00D74FDB"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The association of FT4 levels, rather than TSH levels, with clinical features has been noted by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some authors of the cited papers [</w:t>
      </w:r>
      <w:r w:rsidR="00CF04CB">
        <w:rPr>
          <w:rFonts w:ascii="Times New Roman" w:hAnsi="Times New Roman" w:cs="Times New Roman"/>
          <w:sz w:val="24"/>
          <w:szCs w:val="24"/>
          <w:lang w:val="en-US"/>
        </w:rPr>
        <w:t>20-22</w:t>
      </w:r>
      <w:r w:rsidR="00200785">
        <w:rPr>
          <w:rFonts w:ascii="Times New Roman" w:hAnsi="Times New Roman" w:cs="Times New Roman"/>
          <w:sz w:val="24"/>
          <w:szCs w:val="24"/>
          <w:lang w:val="en-US"/>
        </w:rPr>
        <w:t>, 2</w:t>
      </w:r>
      <w:r w:rsidR="00CF04CB">
        <w:rPr>
          <w:rFonts w:ascii="Times New Roman" w:hAnsi="Times New Roman" w:cs="Times New Roman"/>
          <w:sz w:val="24"/>
          <w:szCs w:val="24"/>
          <w:lang w:val="en-US"/>
        </w:rPr>
        <w:t>4</w:t>
      </w:r>
      <w:r w:rsidR="00200785">
        <w:rPr>
          <w:rFonts w:ascii="Times New Roman" w:hAnsi="Times New Roman" w:cs="Times New Roman"/>
          <w:sz w:val="24"/>
          <w:szCs w:val="24"/>
          <w:lang w:val="en-US"/>
        </w:rPr>
        <w:t>, 2</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2</w:t>
      </w:r>
      <w:r w:rsidR="00CF04CB">
        <w:rPr>
          <w:rFonts w:ascii="Times New Roman" w:hAnsi="Times New Roman" w:cs="Times New Roman"/>
          <w:sz w:val="24"/>
          <w:szCs w:val="24"/>
          <w:lang w:val="en-US"/>
        </w:rPr>
        <w:t>9</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2</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3</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35-37</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8</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41</w:t>
      </w:r>
      <w:r w:rsidR="00200785">
        <w:rPr>
          <w:rFonts w:ascii="Times New Roman" w:hAnsi="Times New Roman" w:cs="Times New Roman"/>
          <w:sz w:val="24"/>
          <w:szCs w:val="24"/>
          <w:lang w:val="en-US"/>
        </w:rPr>
        <w:t>, 4</w:t>
      </w:r>
      <w:r w:rsidR="00CF04CB">
        <w:rPr>
          <w:rFonts w:ascii="Times New Roman" w:hAnsi="Times New Roman" w:cs="Times New Roman"/>
          <w:sz w:val="24"/>
          <w:szCs w:val="24"/>
          <w:lang w:val="en-US"/>
        </w:rPr>
        <w:t>2</w:t>
      </w:r>
      <w:r w:rsidR="00200785">
        <w:rPr>
          <w:rFonts w:ascii="Times New Roman" w:hAnsi="Times New Roman" w:cs="Times New Roman"/>
          <w:sz w:val="24"/>
          <w:szCs w:val="24"/>
          <w:lang w:val="en-US"/>
        </w:rPr>
        <w:t>, 4</w:t>
      </w:r>
      <w:r w:rsidR="00CF04CB">
        <w:rPr>
          <w:rFonts w:ascii="Times New Roman" w:hAnsi="Times New Roman" w:cs="Times New Roman"/>
          <w:sz w:val="24"/>
          <w:szCs w:val="24"/>
          <w:lang w:val="en-US"/>
        </w:rPr>
        <w:t>7</w:t>
      </w:r>
      <w:r w:rsidR="00200785">
        <w:rPr>
          <w:rFonts w:ascii="Times New Roman" w:hAnsi="Times New Roman" w:cs="Times New Roman"/>
          <w:sz w:val="24"/>
          <w:szCs w:val="24"/>
          <w:lang w:val="en-US"/>
        </w:rPr>
        <w:t>, 5</w:t>
      </w:r>
      <w:r w:rsidR="00CF04CB">
        <w:rPr>
          <w:rFonts w:ascii="Times New Roman" w:hAnsi="Times New Roman" w:cs="Times New Roman"/>
          <w:sz w:val="24"/>
          <w:szCs w:val="24"/>
          <w:lang w:val="en-US"/>
        </w:rPr>
        <w:t>2</w:t>
      </w:r>
      <w:r w:rsidR="00200785">
        <w:rPr>
          <w:rFonts w:ascii="Times New Roman" w:hAnsi="Times New Roman" w:cs="Times New Roman"/>
          <w:sz w:val="24"/>
          <w:szCs w:val="24"/>
          <w:lang w:val="en-US"/>
        </w:rPr>
        <w:t>, 5</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60</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61</w:t>
      </w:r>
      <w:r w:rsidR="00200785">
        <w:rPr>
          <w:rFonts w:ascii="Times New Roman" w:hAnsi="Times New Roman" w:cs="Times New Roman"/>
          <w:sz w:val="24"/>
          <w:szCs w:val="24"/>
          <w:lang w:val="en-US"/>
        </w:rPr>
        <w:t>, 6</w:t>
      </w:r>
      <w:r w:rsidR="00CF04CB">
        <w:rPr>
          <w:rFonts w:ascii="Times New Roman" w:hAnsi="Times New Roman" w:cs="Times New Roman"/>
          <w:sz w:val="24"/>
          <w:szCs w:val="24"/>
          <w:lang w:val="en-US"/>
        </w:rPr>
        <w:t>6</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In particular the meta-analysis regarding atrial fibrillation found an associat</w:t>
      </w:r>
      <w:r w:rsidR="00200785">
        <w:rPr>
          <w:rFonts w:ascii="Times New Roman" w:hAnsi="Times New Roman" w:cs="Times New Roman"/>
          <w:sz w:val="24"/>
          <w:szCs w:val="24"/>
          <w:lang w:val="en-US"/>
        </w:rPr>
        <w:t>ion with FT4 but not with TSH [</w:t>
      </w:r>
      <w:r w:rsidR="00CF04CB">
        <w:rPr>
          <w:rFonts w:ascii="Times New Roman" w:hAnsi="Times New Roman" w:cs="Times New Roman"/>
          <w:sz w:val="24"/>
          <w:szCs w:val="24"/>
          <w:lang w:val="en-US"/>
        </w:rPr>
        <w:t>21</w:t>
      </w:r>
      <w:r>
        <w:rPr>
          <w:rFonts w:ascii="Times New Roman" w:hAnsi="Times New Roman" w:cs="Times New Roman"/>
          <w:sz w:val="24"/>
          <w:szCs w:val="24"/>
          <w:lang w:val="en-US"/>
        </w:rPr>
        <w:t xml:space="preserve">]. </w:t>
      </w:r>
      <w:commentRangeStart w:id="123"/>
      <w:r>
        <w:rPr>
          <w:rFonts w:ascii="Times New Roman" w:hAnsi="Times New Roman" w:cs="Times New Roman"/>
          <w:sz w:val="24"/>
          <w:szCs w:val="24"/>
          <w:lang w:val="en-US"/>
        </w:rPr>
        <w:t>It has been suggested that ‘despite TSH being considered a more sensitive indicator of thyroid status, FT4 may be a more sen</w:t>
      </w:r>
      <w:r w:rsidR="00200785">
        <w:rPr>
          <w:rFonts w:ascii="Times New Roman" w:hAnsi="Times New Roman" w:cs="Times New Roman"/>
          <w:sz w:val="24"/>
          <w:szCs w:val="24"/>
          <w:lang w:val="en-US"/>
        </w:rPr>
        <w:t>sitive indicator of ‘cardiac’ [2</w:t>
      </w:r>
      <w:r w:rsidR="00CF04CB">
        <w:rPr>
          <w:rFonts w:ascii="Times New Roman" w:hAnsi="Times New Roman" w:cs="Times New Roman"/>
          <w:sz w:val="24"/>
          <w:szCs w:val="24"/>
          <w:lang w:val="en-US"/>
        </w:rPr>
        <w:t>2</w:t>
      </w:r>
      <w:r w:rsidR="00200785">
        <w:rPr>
          <w:rFonts w:ascii="Times New Roman" w:hAnsi="Times New Roman" w:cs="Times New Roman"/>
          <w:sz w:val="24"/>
          <w:szCs w:val="24"/>
          <w:lang w:val="en-US"/>
        </w:rPr>
        <w:t>], or ‘tissue’ [3</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4</w:t>
      </w:r>
      <w:r w:rsidR="00CF04CB">
        <w:rPr>
          <w:rFonts w:ascii="Times New Roman" w:hAnsi="Times New Roman" w:cs="Times New Roman"/>
          <w:sz w:val="24"/>
          <w:szCs w:val="24"/>
          <w:lang w:val="en-US"/>
        </w:rPr>
        <w:t>2</w:t>
      </w:r>
      <w:r>
        <w:rPr>
          <w:rFonts w:ascii="Times New Roman" w:hAnsi="Times New Roman" w:cs="Times New Roman"/>
          <w:sz w:val="24"/>
          <w:szCs w:val="24"/>
          <w:lang w:val="en-US"/>
        </w:rPr>
        <w:t>] thyroid status. Our study strengthens and generalizes these propositions</w:t>
      </w:r>
      <w:r w:rsidR="00E95DC1">
        <w:rPr>
          <w:rFonts w:ascii="Times New Roman" w:hAnsi="Times New Roman" w:cs="Times New Roman"/>
          <w:sz w:val="24"/>
          <w:szCs w:val="24"/>
          <w:lang w:val="en-US"/>
        </w:rPr>
        <w:t xml:space="preserve">, indicating that FT4 </w:t>
      </w:r>
      <w:r w:rsidR="000B3542" w:rsidRPr="000B3542">
        <w:rPr>
          <w:rFonts w:ascii="Times New Roman" w:hAnsi="Times New Roman" w:cs="Times New Roman"/>
          <w:b/>
          <w:sz w:val="24"/>
          <w:szCs w:val="24"/>
          <w:lang w:val="en-US"/>
        </w:rPr>
        <w:t>is</w:t>
      </w:r>
      <w:r w:rsidR="00E95DC1">
        <w:rPr>
          <w:rFonts w:ascii="Times New Roman" w:hAnsi="Times New Roman" w:cs="Times New Roman"/>
          <w:sz w:val="24"/>
          <w:szCs w:val="24"/>
          <w:lang w:val="en-US"/>
        </w:rPr>
        <w:t xml:space="preserve"> the more sensitive indicator of thyroid status </w:t>
      </w:r>
      <w:r w:rsidR="000B3542" w:rsidRPr="000B3542">
        <w:rPr>
          <w:rFonts w:ascii="Times New Roman" w:hAnsi="Times New Roman" w:cs="Times New Roman"/>
          <w:b/>
          <w:sz w:val="24"/>
          <w:szCs w:val="24"/>
          <w:lang w:val="en-US"/>
        </w:rPr>
        <w:t>because</w:t>
      </w:r>
      <w:r w:rsidR="003E0461">
        <w:rPr>
          <w:rFonts w:ascii="Times New Roman" w:hAnsi="Times New Roman" w:cs="Times New Roman"/>
          <w:sz w:val="24"/>
          <w:szCs w:val="24"/>
          <w:lang w:val="en-US"/>
        </w:rPr>
        <w:t xml:space="preserve"> it is the better indicator of</w:t>
      </w:r>
      <w:r w:rsidR="00E95DC1">
        <w:rPr>
          <w:rFonts w:ascii="Times New Roman" w:hAnsi="Times New Roman" w:cs="Times New Roman"/>
          <w:sz w:val="24"/>
          <w:szCs w:val="24"/>
          <w:lang w:val="en-US"/>
        </w:rPr>
        <w:t xml:space="preserve"> tissue and organ effects.</w:t>
      </w:r>
      <w:commentRangeEnd w:id="123"/>
      <w:r w:rsidR="002104DA">
        <w:rPr>
          <w:rStyle w:val="CommentReference"/>
        </w:rPr>
        <w:commentReference w:id="123"/>
      </w:r>
    </w:p>
    <w:p w:rsidR="00462CD5" w:rsidRDefault="00D74FDB" w:rsidP="00462CD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superior correlation of clinical parameters with FT4 as compared to TSH levels</w:t>
      </w:r>
      <w:r w:rsidRPr="00DE75B6">
        <w:rPr>
          <w:rFonts w:ascii="Times New Roman" w:hAnsi="Times New Roman" w:cs="Times New Roman"/>
          <w:sz w:val="24"/>
          <w:szCs w:val="24"/>
          <w:lang w:val="en-US"/>
        </w:rPr>
        <w:t xml:space="preserve"> has </w:t>
      </w:r>
      <w:r>
        <w:rPr>
          <w:rFonts w:ascii="Times New Roman" w:hAnsi="Times New Roman" w:cs="Times New Roman"/>
          <w:sz w:val="24"/>
          <w:szCs w:val="24"/>
          <w:lang w:val="en-US"/>
        </w:rPr>
        <w:t xml:space="preserve">more often </w:t>
      </w:r>
      <w:r w:rsidRPr="00DE75B6">
        <w:rPr>
          <w:rFonts w:ascii="Times New Roman" w:hAnsi="Times New Roman" w:cs="Times New Roman"/>
          <w:sz w:val="24"/>
          <w:szCs w:val="24"/>
          <w:lang w:val="en-US"/>
        </w:rPr>
        <w:t>been attributed to a putative disturbance of set point physiology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20</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30</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5</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5</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61</w:t>
      </w:r>
      <w:r w:rsidR="00200785">
        <w:rPr>
          <w:rFonts w:ascii="Times New Roman" w:hAnsi="Times New Roman" w:cs="Times New Roman"/>
          <w:sz w:val="24"/>
          <w:szCs w:val="24"/>
          <w:lang w:val="en-US"/>
        </w:rPr>
        <w:t>, 6</w:t>
      </w:r>
      <w:r w:rsidR="00CF04CB">
        <w:rPr>
          <w:rFonts w:ascii="Times New Roman" w:hAnsi="Times New Roman" w:cs="Times New Roman"/>
          <w:sz w:val="24"/>
          <w:szCs w:val="24"/>
          <w:lang w:val="en-US"/>
        </w:rPr>
        <w:t>6</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to a significant difference between pituitary and peripheral sensitivity to FT4</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21</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5</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41</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7</w:t>
      </w:r>
      <w:r w:rsidR="00200785">
        <w:rPr>
          <w:rFonts w:ascii="Times New Roman" w:hAnsi="Times New Roman" w:cs="Times New Roman"/>
          <w:sz w:val="24"/>
          <w:szCs w:val="24"/>
          <w:lang w:val="en-US"/>
        </w:rPr>
        <w:t>, 5</w:t>
      </w:r>
      <w:r w:rsidR="00CF04CB">
        <w:rPr>
          <w:rFonts w:ascii="Times New Roman" w:hAnsi="Times New Roman" w:cs="Times New Roman"/>
          <w:sz w:val="24"/>
          <w:szCs w:val="24"/>
          <w:lang w:val="en-US"/>
        </w:rPr>
        <w:t>2</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or</w:t>
      </w:r>
      <w:r w:rsidR="00200785">
        <w:rPr>
          <w:rFonts w:ascii="Times New Roman" w:hAnsi="Times New Roman" w:cs="Times New Roman"/>
          <w:sz w:val="24"/>
          <w:szCs w:val="24"/>
          <w:lang w:val="en-US"/>
        </w:rPr>
        <w:t xml:space="preserve"> to statistical/other factors [2</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2</w:t>
      </w:r>
      <w:r w:rsidR="00CF04CB">
        <w:rPr>
          <w:rFonts w:ascii="Times New Roman" w:hAnsi="Times New Roman" w:cs="Times New Roman"/>
          <w:sz w:val="24"/>
          <w:szCs w:val="24"/>
          <w:lang w:val="en-US"/>
        </w:rPr>
        <w:t>9</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3</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8</w:t>
      </w:r>
      <w:r w:rsidR="00200785">
        <w:rPr>
          <w:rFonts w:ascii="Times New Roman" w:hAnsi="Times New Roman" w:cs="Times New Roman"/>
          <w:sz w:val="24"/>
          <w:szCs w:val="24"/>
          <w:lang w:val="en-US"/>
        </w:rPr>
        <w:t>, 4</w:t>
      </w:r>
      <w:r w:rsidR="00CF04CB">
        <w:rPr>
          <w:rFonts w:ascii="Times New Roman" w:hAnsi="Times New Roman" w:cs="Times New Roman"/>
          <w:sz w:val="24"/>
          <w:szCs w:val="24"/>
          <w:lang w:val="en-US"/>
        </w:rPr>
        <w:t>7</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t>
      </w:r>
    </w:p>
    <w:p w:rsidR="00D74FDB" w:rsidRDefault="00D74FDB"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Such explanation</w:t>
      </w:r>
      <w:r>
        <w:rPr>
          <w:rFonts w:ascii="Times New Roman" w:hAnsi="Times New Roman" w:cs="Times New Roman"/>
          <w:sz w:val="24"/>
          <w:szCs w:val="24"/>
          <w:lang w:val="en-US"/>
        </w:rPr>
        <w:t>s are denied</w:t>
      </w:r>
      <w:r w:rsidRPr="00DE75B6">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respectively, </w:t>
      </w:r>
      <w:r w:rsidRPr="00DE75B6">
        <w:rPr>
          <w:rFonts w:ascii="Times New Roman" w:hAnsi="Times New Roman" w:cs="Times New Roman"/>
          <w:sz w:val="24"/>
          <w:szCs w:val="24"/>
          <w:lang w:val="en-US"/>
        </w:rPr>
        <w:t xml:space="preserve">the evidence </w:t>
      </w:r>
      <w:r>
        <w:rPr>
          <w:rFonts w:ascii="Times New Roman" w:hAnsi="Times New Roman" w:cs="Times New Roman"/>
          <w:sz w:val="24"/>
          <w:szCs w:val="24"/>
          <w:lang w:val="en-US"/>
        </w:rPr>
        <w:t xml:space="preserve">that thyroid set points do not exist (see below), and the evidence </w:t>
      </w:r>
      <w:r w:rsidRPr="00DE75B6">
        <w:rPr>
          <w:rFonts w:ascii="Times New Roman" w:hAnsi="Times New Roman" w:cs="Times New Roman"/>
          <w:sz w:val="24"/>
          <w:szCs w:val="24"/>
          <w:lang w:val="en-US"/>
        </w:rPr>
        <w:t>that, at a population level, TSH levels do indeed decrease with rising FT4 levels [</w:t>
      </w:r>
      <w:r>
        <w:rPr>
          <w:rFonts w:ascii="Times New Roman" w:hAnsi="Times New Roman" w:cs="Times New Roman"/>
          <w:sz w:val="24"/>
          <w:szCs w:val="24"/>
          <w:lang w:val="en-US"/>
        </w:rPr>
        <w:t>14, 15</w:t>
      </w:r>
      <w:r w:rsidRPr="00DE75B6">
        <w:rPr>
          <w:rFonts w:ascii="Times New Roman" w:hAnsi="Times New Roman" w:cs="Times New Roman"/>
          <w:sz w:val="24"/>
          <w:szCs w:val="24"/>
          <w:lang w:val="en-US"/>
        </w:rPr>
        <w:t>]. Any such disturbance to pituitary sensitivity</w:t>
      </w:r>
      <w:r>
        <w:rPr>
          <w:rFonts w:ascii="Times New Roman" w:hAnsi="Times New Roman" w:cs="Times New Roman"/>
          <w:sz w:val="24"/>
          <w:szCs w:val="24"/>
          <w:lang w:val="en-US"/>
        </w:rPr>
        <w:t xml:space="preserve">, in the absence </w:t>
      </w:r>
      <w:r>
        <w:rPr>
          <w:rFonts w:ascii="Times New Roman" w:hAnsi="Times New Roman" w:cs="Times New Roman"/>
          <w:sz w:val="24"/>
          <w:szCs w:val="24"/>
          <w:lang w:val="en-US"/>
        </w:rPr>
        <w:lastRenderedPageBreak/>
        <w:t>of a corresponding change to peripheral sensitivity,</w:t>
      </w:r>
      <w:r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p>
    <w:p w:rsidR="00462CD5" w:rsidRDefault="00462CD5"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It has been suggested that in elderly individuals the TSH may not be so suppressed by any given rise in FT4 [</w:t>
      </w:r>
      <w:r w:rsidR="00200785">
        <w:rPr>
          <w:rFonts w:ascii="Times New Roman" w:hAnsi="Times New Roman" w:cs="Times New Roman"/>
          <w:sz w:val="24"/>
          <w:szCs w:val="24"/>
          <w:lang w:val="en-US"/>
        </w:rPr>
        <w:t>3</w:t>
      </w:r>
      <w:r w:rsidR="00CF04CB">
        <w:rPr>
          <w:rFonts w:ascii="Times New Roman" w:hAnsi="Times New Roman" w:cs="Times New Roman"/>
          <w:sz w:val="24"/>
          <w:szCs w:val="24"/>
          <w:lang w:val="en-US"/>
        </w:rPr>
        <w:t>2</w:t>
      </w:r>
      <w:r w:rsidR="00200785">
        <w:rPr>
          <w:rFonts w:ascii="Times New Roman" w:hAnsi="Times New Roman" w:cs="Times New Roman"/>
          <w:sz w:val="24"/>
          <w:szCs w:val="24"/>
          <w:lang w:val="en-US"/>
        </w:rPr>
        <w:t>, 5</w:t>
      </w:r>
      <w:r w:rsidR="00CF04CB">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but </w:t>
      </w:r>
      <w:r>
        <w:rPr>
          <w:rFonts w:ascii="Times New Roman" w:hAnsi="Times New Roman" w:cs="Times New Roman"/>
          <w:sz w:val="24"/>
          <w:szCs w:val="24"/>
          <w:lang w:val="en-US"/>
        </w:rPr>
        <w:t xml:space="preserve">in this situation, though the range of TSH may change, any physiological association with greater or lesser TSH levels should remain intact. Furthermore, </w:t>
      </w:r>
      <w:r w:rsidRPr="00DE75B6">
        <w:rPr>
          <w:rFonts w:ascii="Times New Roman" w:hAnsi="Times New Roman" w:cs="Times New Roman"/>
          <w:sz w:val="24"/>
          <w:szCs w:val="24"/>
          <w:lang w:val="en-US"/>
        </w:rPr>
        <w:t>the greater correlation of clinical parameters with FT4 rather than TSH is apparent across a wide age range (Table 1).</w:t>
      </w:r>
    </w:p>
    <w:p w:rsidR="00D74FDB" w:rsidRDefault="00E95DC1"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D74FDB" w:rsidRPr="00DE75B6">
        <w:rPr>
          <w:rFonts w:ascii="Times New Roman" w:hAnsi="Times New Roman" w:cs="Times New Roman"/>
          <w:sz w:val="24"/>
          <w:szCs w:val="24"/>
          <w:lang w:val="en-US"/>
        </w:rPr>
        <w:t xml:space="preserve">he evidence </w:t>
      </w:r>
      <w:r w:rsidR="00296216">
        <w:rPr>
          <w:rFonts w:ascii="Times New Roman" w:hAnsi="Times New Roman" w:cs="Times New Roman"/>
          <w:sz w:val="24"/>
          <w:szCs w:val="24"/>
          <w:lang w:val="en-US"/>
        </w:rPr>
        <w:t xml:space="preserve">also </w:t>
      </w:r>
      <w:r w:rsidR="00D74FDB" w:rsidRPr="00DE75B6">
        <w:rPr>
          <w:rFonts w:ascii="Times New Roman" w:hAnsi="Times New Roman" w:cs="Times New Roman"/>
          <w:sz w:val="24"/>
          <w:szCs w:val="24"/>
          <w:lang w:val="en-US"/>
        </w:rPr>
        <w:t xml:space="preserve">suggests that, regardless of the method used, the classification of thyroid function into normal, subclinical disease and overt disease is arbitrary. Thyroid hormones, as previously </w:t>
      </w:r>
      <w:r w:rsidR="00D74FDB">
        <w:rPr>
          <w:rFonts w:ascii="Times New Roman" w:hAnsi="Times New Roman" w:cs="Times New Roman"/>
          <w:sz w:val="24"/>
          <w:szCs w:val="24"/>
          <w:lang w:val="en-US"/>
        </w:rPr>
        <w:t xml:space="preserve">suggested </w:t>
      </w:r>
      <w:r w:rsidR="00D74FDB" w:rsidRPr="00DE75B6">
        <w:rPr>
          <w:rFonts w:ascii="Times New Roman" w:hAnsi="Times New Roman" w:cs="Times New Roman"/>
          <w:sz w:val="24"/>
          <w:szCs w:val="24"/>
          <w:lang w:val="en-US"/>
        </w:rPr>
        <w:t>[</w:t>
      </w:r>
      <w:r w:rsidR="00200785">
        <w:rPr>
          <w:rFonts w:ascii="Times New Roman" w:hAnsi="Times New Roman" w:cs="Times New Roman"/>
          <w:sz w:val="24"/>
          <w:szCs w:val="24"/>
          <w:lang w:val="en-US"/>
        </w:rPr>
        <w:t xml:space="preserve">5, </w:t>
      </w:r>
      <w:r w:rsidR="003856D1">
        <w:rPr>
          <w:rFonts w:ascii="Times New Roman" w:hAnsi="Times New Roman" w:cs="Times New Roman"/>
          <w:sz w:val="24"/>
          <w:szCs w:val="24"/>
          <w:lang w:val="en-US"/>
        </w:rPr>
        <w:t>20</w:t>
      </w:r>
      <w:r w:rsidR="00D74FDB" w:rsidRPr="00DE75B6">
        <w:rPr>
          <w:rFonts w:ascii="Times New Roman" w:hAnsi="Times New Roman" w:cs="Times New Roman"/>
          <w:sz w:val="24"/>
          <w:szCs w:val="24"/>
          <w:lang w:val="en-US"/>
        </w:rPr>
        <w:t>], like many other biological parameters, exert a continuum of effects across the normal range. There is no clear border between normal and abnormal. There are advantages and disadvantages associated with all levels [</w:t>
      </w:r>
      <w:r w:rsidR="00200785">
        <w:rPr>
          <w:rFonts w:ascii="Times New Roman" w:hAnsi="Times New Roman" w:cs="Times New Roman"/>
          <w:sz w:val="24"/>
          <w:szCs w:val="24"/>
          <w:lang w:val="en-US"/>
        </w:rPr>
        <w:t xml:space="preserve">5, </w:t>
      </w:r>
      <w:r w:rsidR="003856D1">
        <w:rPr>
          <w:rFonts w:ascii="Times New Roman" w:hAnsi="Times New Roman" w:cs="Times New Roman"/>
          <w:sz w:val="24"/>
          <w:szCs w:val="24"/>
          <w:lang w:val="en-US"/>
        </w:rPr>
        <w:t>20</w:t>
      </w:r>
      <w:r w:rsidR="00200785">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78</w:t>
      </w:r>
      <w:r w:rsidR="00D74FDB"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symptomatic. </w:t>
      </w:r>
    </w:p>
    <w:p w:rsidR="00D74FDB" w:rsidRDefault="00D74FDB"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On the other hand, a</w:t>
      </w:r>
      <w:r w:rsidRPr="00DE75B6">
        <w:rPr>
          <w:rFonts w:ascii="Times New Roman" w:hAnsi="Times New Roman" w:cs="Times New Roman"/>
          <w:sz w:val="24"/>
          <w:szCs w:val="24"/>
          <w:lang w:val="en-US"/>
        </w:rPr>
        <w:t xml:space="preserve">ny excursion from the middle of the range has an association with some pathology or other. </w:t>
      </w:r>
      <w:r>
        <w:rPr>
          <w:rFonts w:ascii="Times New Roman" w:hAnsi="Times New Roman" w:cs="Times New Roman"/>
          <w:sz w:val="24"/>
          <w:szCs w:val="24"/>
          <w:lang w:val="en-US"/>
        </w:rPr>
        <w:t>Some individual pathologies</w:t>
      </w:r>
      <w:ins w:id="124" w:author="Stephen" w:date="2019-08-01T19:29:00Z">
        <w:r w:rsidR="00D0199F">
          <w:rPr>
            <w:rFonts w:ascii="Times New Roman" w:hAnsi="Times New Roman" w:cs="Times New Roman"/>
            <w:sz w:val="24"/>
            <w:szCs w:val="24"/>
            <w:lang w:val="en-US"/>
          </w:rPr>
          <w:t>,</w:t>
        </w:r>
      </w:ins>
      <w:r>
        <w:rPr>
          <w:rFonts w:ascii="Times New Roman" w:hAnsi="Times New Roman" w:cs="Times New Roman"/>
          <w:sz w:val="24"/>
          <w:szCs w:val="24"/>
          <w:lang w:val="en-US"/>
        </w:rPr>
        <w:t xml:space="preserve"> e.g. frailty, mortality and dementia may increase with deviations either side of the middle of the range. </w:t>
      </w:r>
      <w:r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r w:rsidR="003856D1">
        <w:rPr>
          <w:rFonts w:ascii="Times New Roman" w:hAnsi="Times New Roman" w:cs="Times New Roman"/>
          <w:sz w:val="24"/>
          <w:szCs w:val="24"/>
          <w:lang w:val="en-US"/>
        </w:rPr>
        <w:t>79</w:t>
      </w:r>
      <w:r w:rsidRPr="00DE75B6">
        <w:rPr>
          <w:rFonts w:ascii="Times New Roman" w:hAnsi="Times New Roman" w:cs="Times New Roman"/>
          <w:sz w:val="24"/>
          <w:szCs w:val="24"/>
          <w:lang w:val="en-US"/>
        </w:rPr>
        <w:t>].</w:t>
      </w:r>
    </w:p>
    <w:p w:rsidR="00D74FDB" w:rsidRPr="00DE75B6" w:rsidRDefault="009710EC"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 work indicates that if</w:t>
      </w:r>
      <w:r w:rsidR="00D74FDB" w:rsidRPr="00DE75B6">
        <w:rPr>
          <w:rFonts w:ascii="Times New Roman" w:hAnsi="Times New Roman" w:cs="Times New Roman"/>
          <w:sz w:val="24"/>
          <w:szCs w:val="24"/>
          <w:lang w:val="en-US"/>
        </w:rPr>
        <w:t xml:space="preserve"> any individuals are to be regarded as having subclinical thyroid dysfunction on the basis of a discrepancy between the normality of TSH and thyroid hormones, it would be more logical to </w:t>
      </w:r>
      <w:del w:id="125" w:author="Stephen" w:date="2019-08-01T19:30:00Z">
        <w:r w:rsidR="00D74FDB" w:rsidRPr="00DE75B6" w:rsidDel="00D0199F">
          <w:rPr>
            <w:rFonts w:ascii="Times New Roman" w:hAnsi="Times New Roman" w:cs="Times New Roman"/>
            <w:sz w:val="24"/>
            <w:szCs w:val="24"/>
            <w:lang w:val="en-US"/>
          </w:rPr>
          <w:delText xml:space="preserve">so </w:delText>
        </w:r>
      </w:del>
      <w:r w:rsidR="00D74FDB" w:rsidRPr="00DE75B6">
        <w:rPr>
          <w:rFonts w:ascii="Times New Roman" w:hAnsi="Times New Roman" w:cs="Times New Roman"/>
          <w:sz w:val="24"/>
          <w:szCs w:val="24"/>
          <w:lang w:val="en-US"/>
        </w:rPr>
        <w:t xml:space="preserve">classify those with abnormal levels of thyroid </w:t>
      </w:r>
      <w:r w:rsidR="00D74FDB" w:rsidRPr="00DE75B6">
        <w:rPr>
          <w:rFonts w:ascii="Times New Roman" w:hAnsi="Times New Roman" w:cs="Times New Roman"/>
          <w:sz w:val="24"/>
          <w:szCs w:val="24"/>
          <w:lang w:val="en-US"/>
        </w:rPr>
        <w:lastRenderedPageBreak/>
        <w:t xml:space="preserve">hormones but with normal levels of TSH, rather than vice versa as </w:t>
      </w:r>
      <w:del w:id="126" w:author="Stephen" w:date="2019-08-01T19:30:00Z">
        <w:r w:rsidR="00D74FDB" w:rsidRPr="00DE75B6" w:rsidDel="00D0199F">
          <w:rPr>
            <w:rFonts w:ascii="Times New Roman" w:hAnsi="Times New Roman" w:cs="Times New Roman"/>
            <w:sz w:val="24"/>
            <w:szCs w:val="24"/>
            <w:lang w:val="en-US"/>
          </w:rPr>
          <w:delText xml:space="preserve">is </w:delText>
        </w:r>
      </w:del>
      <w:r w:rsidR="00D74FDB" w:rsidRPr="00DE75B6">
        <w:rPr>
          <w:rFonts w:ascii="Times New Roman" w:hAnsi="Times New Roman" w:cs="Times New Roman"/>
          <w:sz w:val="24"/>
          <w:szCs w:val="24"/>
          <w:lang w:val="en-US"/>
        </w:rPr>
        <w:t>currently recommended.</w:t>
      </w:r>
      <w:r w:rsidR="00D74FDB">
        <w:rPr>
          <w:rFonts w:ascii="Times New Roman" w:hAnsi="Times New Roman" w:cs="Times New Roman"/>
          <w:sz w:val="24"/>
          <w:szCs w:val="24"/>
          <w:lang w:val="en-US"/>
        </w:rPr>
        <w:t xml:space="preserve"> We would suggest that</w:t>
      </w:r>
      <w:r>
        <w:rPr>
          <w:rFonts w:ascii="Times New Roman" w:hAnsi="Times New Roman" w:cs="Times New Roman"/>
          <w:sz w:val="24"/>
          <w:szCs w:val="24"/>
          <w:lang w:val="en-US"/>
        </w:rPr>
        <w:t xml:space="preserve"> </w:t>
      </w:r>
      <w:r w:rsidR="00E95DC1">
        <w:rPr>
          <w:rFonts w:ascii="Times New Roman" w:hAnsi="Times New Roman" w:cs="Times New Roman"/>
          <w:sz w:val="24"/>
          <w:szCs w:val="24"/>
          <w:lang w:val="en-US"/>
        </w:rPr>
        <w:t xml:space="preserve">it would be more logical still if </w:t>
      </w:r>
      <w:r w:rsidR="00D74FDB">
        <w:rPr>
          <w:rFonts w:ascii="Times New Roman" w:hAnsi="Times New Roman" w:cs="Times New Roman"/>
          <w:sz w:val="24"/>
          <w:szCs w:val="24"/>
          <w:lang w:val="en-US"/>
        </w:rPr>
        <w:t xml:space="preserve">the TSH level </w:t>
      </w:r>
      <w:r w:rsidR="00E95DC1">
        <w:rPr>
          <w:rFonts w:ascii="Times New Roman" w:hAnsi="Times New Roman" w:cs="Times New Roman"/>
          <w:sz w:val="24"/>
          <w:szCs w:val="24"/>
          <w:lang w:val="en-US"/>
        </w:rPr>
        <w:t xml:space="preserve">were </w:t>
      </w:r>
      <w:r w:rsidR="00D74FDB">
        <w:rPr>
          <w:rFonts w:ascii="Times New Roman" w:hAnsi="Times New Roman" w:cs="Times New Roman"/>
          <w:sz w:val="24"/>
          <w:szCs w:val="24"/>
          <w:lang w:val="en-US"/>
        </w:rPr>
        <w:t>not a determinant at all</w:t>
      </w:r>
      <w:r>
        <w:rPr>
          <w:rFonts w:ascii="Times New Roman" w:hAnsi="Times New Roman" w:cs="Times New Roman"/>
          <w:sz w:val="24"/>
          <w:szCs w:val="24"/>
          <w:lang w:val="en-US"/>
        </w:rPr>
        <w:t>, and that borderline t</w:t>
      </w:r>
      <w:r w:rsidR="00E95DC1">
        <w:rPr>
          <w:rFonts w:ascii="Times New Roman" w:hAnsi="Times New Roman" w:cs="Times New Roman"/>
          <w:sz w:val="24"/>
          <w:szCs w:val="24"/>
          <w:lang w:val="en-US"/>
        </w:rPr>
        <w:t>hyroid function was</w:t>
      </w:r>
      <w:r>
        <w:rPr>
          <w:rFonts w:ascii="Times New Roman" w:hAnsi="Times New Roman" w:cs="Times New Roman"/>
          <w:sz w:val="24"/>
          <w:szCs w:val="24"/>
          <w:lang w:val="en-US"/>
        </w:rPr>
        <w:t xml:space="preserve"> defined by borderline levels of thyroid hormones</w:t>
      </w:r>
      <w:r w:rsidR="00D74FDB">
        <w:rPr>
          <w:rFonts w:ascii="Times New Roman" w:hAnsi="Times New Roman" w:cs="Times New Roman"/>
          <w:sz w:val="24"/>
          <w:szCs w:val="24"/>
          <w:lang w:val="en-US"/>
        </w:rPr>
        <w:t xml:space="preserve">. </w:t>
      </w:r>
      <w:r w:rsidR="00322503">
        <w:rPr>
          <w:rFonts w:ascii="Times New Roman" w:hAnsi="Times New Roman" w:cs="Times New Roman"/>
          <w:sz w:val="24"/>
          <w:szCs w:val="24"/>
          <w:lang w:val="en-US"/>
        </w:rPr>
        <w:t>With the current paradigm of screening for thyroid dysfunction by measurement of TSH levels the above patients may well not be identified.</w:t>
      </w:r>
    </w:p>
    <w:p w:rsidR="00462CD5" w:rsidRDefault="00D74FDB" w:rsidP="00462CD5">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None of the above denies the possibility that some individuals (for example individuals with paroxysmal atrial fibrillation), with thyroid hormone levels within the normal range might have improved outcomes if their thyroid hormone levels were adjusted.</w:t>
      </w:r>
      <w:r>
        <w:rPr>
          <w:rFonts w:ascii="Times New Roman" w:hAnsi="Times New Roman" w:cs="Times New Roman"/>
          <w:sz w:val="24"/>
          <w:szCs w:val="24"/>
          <w:lang w:val="en-US"/>
        </w:rPr>
        <w:t xml:space="preserve"> It may also be that in some individuals, different levels of thyroid hormones within the normal range result in different senses of wellbeing.</w:t>
      </w:r>
      <w:r w:rsidR="00462CD5" w:rsidRPr="00462CD5">
        <w:rPr>
          <w:rFonts w:ascii="Times New Roman" w:hAnsi="Times New Roman" w:cs="Times New Roman"/>
          <w:sz w:val="24"/>
          <w:szCs w:val="24"/>
          <w:lang w:val="en-US"/>
        </w:rPr>
        <w:t xml:space="preserve"> </w:t>
      </w:r>
      <w:r w:rsidR="00462CD5" w:rsidRPr="00DE75B6">
        <w:rPr>
          <w:rFonts w:ascii="Times New Roman" w:hAnsi="Times New Roman" w:cs="Times New Roman"/>
          <w:sz w:val="24"/>
          <w:szCs w:val="24"/>
          <w:lang w:val="en-US"/>
        </w:rPr>
        <w:t xml:space="preserve">Furthermore, in some individuals, thyroid hormone levels may not provide the whole diagnosis, and considerations of hormone sensitivity may also apply. However, the fact that, </w:t>
      </w:r>
      <w:r w:rsidR="00462CD5">
        <w:rPr>
          <w:rFonts w:ascii="Times New Roman" w:hAnsi="Times New Roman" w:cs="Times New Roman"/>
          <w:sz w:val="24"/>
          <w:szCs w:val="24"/>
          <w:lang w:val="en-US"/>
        </w:rPr>
        <w:t>at a population level</w:t>
      </w:r>
      <w:r w:rsidR="00462CD5" w:rsidRPr="00DE75B6">
        <w:rPr>
          <w:rFonts w:ascii="Times New Roman" w:hAnsi="Times New Roman" w:cs="Times New Roman"/>
          <w:sz w:val="24"/>
          <w:szCs w:val="24"/>
          <w:lang w:val="en-US"/>
        </w:rPr>
        <w:t xml:space="preserve">, clinical features and TSH levels reflect FT4 levels, argues against central or peripheral sensitivity </w:t>
      </w:r>
      <w:r w:rsidR="00462CD5">
        <w:rPr>
          <w:rFonts w:ascii="Times New Roman" w:hAnsi="Times New Roman" w:cs="Times New Roman"/>
          <w:sz w:val="24"/>
          <w:szCs w:val="24"/>
          <w:lang w:val="en-US"/>
        </w:rPr>
        <w:t xml:space="preserve">generally </w:t>
      </w:r>
      <w:r w:rsidR="00462CD5" w:rsidRPr="00DE75B6">
        <w:rPr>
          <w:rFonts w:ascii="Times New Roman" w:hAnsi="Times New Roman" w:cs="Times New Roman"/>
          <w:sz w:val="24"/>
          <w:szCs w:val="24"/>
          <w:lang w:val="en-US"/>
        </w:rPr>
        <w:t>being an important factor</w:t>
      </w:r>
      <w:r w:rsidR="00462CD5">
        <w:rPr>
          <w:rFonts w:ascii="Times New Roman" w:hAnsi="Times New Roman" w:cs="Times New Roman"/>
          <w:sz w:val="24"/>
          <w:szCs w:val="24"/>
          <w:lang w:val="en-US"/>
        </w:rPr>
        <w:t xml:space="preserve"> in the pituitary or peripheral response to thyroid hormones.</w:t>
      </w:r>
    </w:p>
    <w:p w:rsidR="00D74FDB" w:rsidRDefault="00D74FDB" w:rsidP="00D74FDB">
      <w:pPr>
        <w:spacing w:line="480" w:lineRule="auto"/>
        <w:rPr>
          <w:rFonts w:ascii="Times New Roman" w:hAnsi="Times New Roman" w:cs="Times New Roman"/>
          <w:sz w:val="24"/>
          <w:szCs w:val="24"/>
          <w:lang w:val="en-US"/>
        </w:rPr>
      </w:pPr>
    </w:p>
    <w:p w:rsidR="00692C69" w:rsidRDefault="00597D3E" w:rsidP="00692C69">
      <w:pPr>
        <w:spacing w:line="480" w:lineRule="auto"/>
        <w:rPr>
          <w:rFonts w:ascii="Times New Roman" w:hAnsi="Times New Roman" w:cs="Times New Roman"/>
          <w:sz w:val="24"/>
          <w:szCs w:val="24"/>
        </w:rPr>
      </w:pPr>
      <w:r>
        <w:rPr>
          <w:rFonts w:ascii="Times New Roman" w:hAnsi="Times New Roman" w:cs="Times New Roman"/>
          <w:sz w:val="24"/>
          <w:szCs w:val="24"/>
          <w:lang w:val="en-US"/>
        </w:rPr>
        <w:t>The above conclusions are consistent with</w:t>
      </w:r>
      <w:r w:rsidR="000261E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261EC">
        <w:rPr>
          <w:rFonts w:ascii="Times New Roman" w:hAnsi="Times New Roman" w:cs="Times New Roman"/>
          <w:sz w:val="24"/>
          <w:szCs w:val="24"/>
          <w:lang w:val="en-US"/>
        </w:rPr>
        <w:t xml:space="preserve">and reinforce, </w:t>
      </w:r>
      <w:r>
        <w:rPr>
          <w:rFonts w:ascii="Times New Roman" w:hAnsi="Times New Roman" w:cs="Times New Roman"/>
          <w:sz w:val="24"/>
          <w:szCs w:val="24"/>
          <w:lang w:val="en-US"/>
        </w:rPr>
        <w:t xml:space="preserve">contemporary understanding of thyroid regulation. </w:t>
      </w:r>
      <w:r w:rsidR="00C96840">
        <w:rPr>
          <w:rFonts w:ascii="Times New Roman" w:hAnsi="Times New Roman" w:cs="Times New Roman"/>
          <w:sz w:val="24"/>
          <w:szCs w:val="24"/>
          <w:lang w:val="en-US"/>
        </w:rPr>
        <w:t xml:space="preserve">The conventional TSH - based definitions of thyroid disease </w:t>
      </w:r>
      <w:r>
        <w:rPr>
          <w:rFonts w:ascii="Times New Roman" w:hAnsi="Times New Roman" w:cs="Times New Roman"/>
          <w:sz w:val="24"/>
          <w:szCs w:val="24"/>
          <w:lang w:val="en-US"/>
        </w:rPr>
        <w:t xml:space="preserve">on the other hand </w:t>
      </w:r>
      <w:r w:rsidR="00FE498A">
        <w:rPr>
          <w:rFonts w:ascii="Times New Roman" w:hAnsi="Times New Roman" w:cs="Times New Roman"/>
          <w:sz w:val="24"/>
          <w:szCs w:val="24"/>
        </w:rPr>
        <w:t>appear</w:t>
      </w:r>
      <w:r w:rsidR="00692C69" w:rsidRPr="00DE75B6">
        <w:rPr>
          <w:rFonts w:ascii="Times New Roman" w:hAnsi="Times New Roman" w:cs="Times New Roman"/>
          <w:sz w:val="24"/>
          <w:szCs w:val="24"/>
        </w:rPr>
        <w:t xml:space="preserve"> to have arisen</w:t>
      </w:r>
      <w:r>
        <w:rPr>
          <w:rFonts w:ascii="Times New Roman" w:hAnsi="Times New Roman" w:cs="Times New Roman"/>
          <w:sz w:val="24"/>
          <w:szCs w:val="24"/>
        </w:rPr>
        <w:t xml:space="preserve"> and persisted on account</w:t>
      </w:r>
      <w:r w:rsidR="00692C69" w:rsidRPr="00DE75B6">
        <w:rPr>
          <w:rFonts w:ascii="Times New Roman" w:hAnsi="Times New Roman" w:cs="Times New Roman"/>
          <w:sz w:val="24"/>
          <w:szCs w:val="24"/>
        </w:rPr>
        <w:t xml:space="preserve"> </w:t>
      </w:r>
      <w:r>
        <w:rPr>
          <w:rFonts w:ascii="Times New Roman" w:hAnsi="Times New Roman" w:cs="Times New Roman"/>
          <w:sz w:val="24"/>
          <w:szCs w:val="24"/>
        </w:rPr>
        <w:t>of the perpetuation of mis</w:t>
      </w:r>
      <w:r w:rsidR="00323BAE">
        <w:rPr>
          <w:rFonts w:ascii="Times New Roman" w:hAnsi="Times New Roman" w:cs="Times New Roman"/>
          <w:sz w:val="24"/>
          <w:szCs w:val="24"/>
        </w:rPr>
        <w:t>understandings</w:t>
      </w:r>
      <w:r>
        <w:rPr>
          <w:rFonts w:ascii="Times New Roman" w:hAnsi="Times New Roman" w:cs="Times New Roman"/>
          <w:sz w:val="24"/>
          <w:szCs w:val="24"/>
        </w:rPr>
        <w:t xml:space="preserve"> </w:t>
      </w:r>
      <w:r w:rsidR="00323BAE">
        <w:rPr>
          <w:rFonts w:ascii="Times New Roman" w:hAnsi="Times New Roman" w:cs="Times New Roman"/>
          <w:sz w:val="24"/>
          <w:szCs w:val="24"/>
        </w:rPr>
        <w:t xml:space="preserve">of </w:t>
      </w:r>
      <w:r>
        <w:rPr>
          <w:rFonts w:ascii="Times New Roman" w:hAnsi="Times New Roman" w:cs="Times New Roman"/>
          <w:sz w:val="24"/>
          <w:szCs w:val="24"/>
        </w:rPr>
        <w:t xml:space="preserve">thyroid regulation. </w:t>
      </w:r>
      <w:r w:rsidR="00823FAB">
        <w:rPr>
          <w:rFonts w:ascii="Times New Roman" w:hAnsi="Times New Roman" w:cs="Times New Roman"/>
          <w:sz w:val="24"/>
          <w:szCs w:val="24"/>
        </w:rPr>
        <w:t>These misunderstandings concern</w:t>
      </w:r>
      <w:r w:rsidR="00553E7C">
        <w:rPr>
          <w:rFonts w:ascii="Times New Roman" w:hAnsi="Times New Roman" w:cs="Times New Roman"/>
          <w:sz w:val="24"/>
          <w:szCs w:val="24"/>
        </w:rPr>
        <w:t xml:space="preserve"> the set point hypothesis</w:t>
      </w:r>
      <w:r w:rsidR="00323BAE">
        <w:rPr>
          <w:rFonts w:ascii="Times New Roman" w:hAnsi="Times New Roman" w:cs="Times New Roman"/>
          <w:sz w:val="24"/>
          <w:szCs w:val="24"/>
        </w:rPr>
        <w:t>,</w:t>
      </w:r>
      <w:r w:rsidR="00553E7C">
        <w:rPr>
          <w:rFonts w:ascii="Times New Roman" w:hAnsi="Times New Roman" w:cs="Times New Roman"/>
          <w:sz w:val="24"/>
          <w:szCs w:val="24"/>
        </w:rPr>
        <w:t xml:space="preserve"> the greater sensitivity of TSH</w:t>
      </w:r>
      <w:r w:rsidR="00323BAE">
        <w:rPr>
          <w:rFonts w:ascii="Times New Roman" w:hAnsi="Times New Roman" w:cs="Times New Roman"/>
          <w:sz w:val="24"/>
          <w:szCs w:val="24"/>
        </w:rPr>
        <w:t xml:space="preserve"> as compared to FT4 with changes in thyroid function, and </w:t>
      </w:r>
      <w:r w:rsidR="00D80EB7">
        <w:rPr>
          <w:rFonts w:ascii="Times New Roman" w:hAnsi="Times New Roman" w:cs="Times New Roman"/>
          <w:sz w:val="24"/>
          <w:szCs w:val="24"/>
        </w:rPr>
        <w:t xml:space="preserve">the </w:t>
      </w:r>
      <w:r w:rsidR="00323BAE">
        <w:rPr>
          <w:rFonts w:ascii="Times New Roman" w:hAnsi="Times New Roman" w:cs="Times New Roman"/>
          <w:sz w:val="24"/>
          <w:szCs w:val="24"/>
        </w:rPr>
        <w:t>strong negative population correlation between FT4 and TSH</w:t>
      </w:r>
      <w:r w:rsidR="00D80EB7">
        <w:rPr>
          <w:rFonts w:ascii="Times New Roman" w:hAnsi="Times New Roman" w:cs="Times New Roman"/>
          <w:sz w:val="24"/>
          <w:szCs w:val="24"/>
        </w:rPr>
        <w:t xml:space="preserve"> </w:t>
      </w:r>
      <w:r w:rsidR="00823FAB" w:rsidRPr="00DE75B6">
        <w:rPr>
          <w:rFonts w:ascii="Times New Roman" w:hAnsi="Times New Roman" w:cs="Times New Roman"/>
          <w:sz w:val="24"/>
          <w:szCs w:val="24"/>
        </w:rPr>
        <w:t>[1</w:t>
      </w:r>
      <w:r w:rsidR="00823FAB">
        <w:rPr>
          <w:rFonts w:ascii="Times New Roman" w:hAnsi="Times New Roman" w:cs="Times New Roman"/>
          <w:sz w:val="24"/>
          <w:szCs w:val="24"/>
        </w:rPr>
        <w:t>4</w:t>
      </w:r>
      <w:r w:rsidR="00823FAB" w:rsidRPr="00DE75B6">
        <w:rPr>
          <w:rFonts w:ascii="Times New Roman" w:hAnsi="Times New Roman" w:cs="Times New Roman"/>
          <w:sz w:val="24"/>
          <w:szCs w:val="24"/>
        </w:rPr>
        <w:t>,</w:t>
      </w:r>
      <w:r w:rsidR="00823FAB">
        <w:rPr>
          <w:rFonts w:ascii="Times New Roman" w:hAnsi="Times New Roman" w:cs="Times New Roman"/>
          <w:sz w:val="24"/>
          <w:szCs w:val="24"/>
        </w:rPr>
        <w:t xml:space="preserve"> 15</w:t>
      </w:r>
      <w:r w:rsidR="00823FAB" w:rsidRPr="00DE75B6">
        <w:rPr>
          <w:rFonts w:ascii="Times New Roman" w:hAnsi="Times New Roman" w:cs="Times New Roman"/>
          <w:sz w:val="24"/>
          <w:szCs w:val="24"/>
        </w:rPr>
        <w:t>].</w:t>
      </w:r>
      <w:r w:rsidR="00FE498A">
        <w:rPr>
          <w:rFonts w:ascii="Times New Roman" w:hAnsi="Times New Roman" w:cs="Times New Roman"/>
          <w:sz w:val="24"/>
          <w:szCs w:val="24"/>
        </w:rPr>
        <w:t xml:space="preserve"> </w:t>
      </w:r>
    </w:p>
    <w:p w:rsidR="00692C69" w:rsidRDefault="00FE498A" w:rsidP="00692C6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92C69">
        <w:rPr>
          <w:rFonts w:ascii="Times New Roman" w:hAnsi="Times New Roman" w:cs="Times New Roman"/>
          <w:sz w:val="24"/>
          <w:szCs w:val="24"/>
        </w:rPr>
        <w:t>current consensus</w:t>
      </w:r>
      <w:r w:rsidR="000261EC">
        <w:rPr>
          <w:rFonts w:ascii="Times New Roman" w:hAnsi="Times New Roman" w:cs="Times New Roman"/>
          <w:sz w:val="24"/>
          <w:szCs w:val="24"/>
        </w:rPr>
        <w:t>, despite evidence to the contrary,</w:t>
      </w:r>
      <w:r w:rsidR="00692C69">
        <w:rPr>
          <w:rFonts w:ascii="Times New Roman" w:hAnsi="Times New Roman" w:cs="Times New Roman"/>
          <w:sz w:val="24"/>
          <w:szCs w:val="24"/>
        </w:rPr>
        <w:t xml:space="preserve"> still confirms the set point hypot</w:t>
      </w:r>
      <w:r>
        <w:rPr>
          <w:rFonts w:ascii="Times New Roman" w:hAnsi="Times New Roman" w:cs="Times New Roman"/>
          <w:sz w:val="24"/>
          <w:szCs w:val="24"/>
        </w:rPr>
        <w:t>hesis of thyroid regulation</w:t>
      </w:r>
      <w:r w:rsidR="00200785">
        <w:rPr>
          <w:rFonts w:ascii="Times New Roman" w:hAnsi="Times New Roman" w:cs="Times New Roman"/>
          <w:sz w:val="24"/>
          <w:szCs w:val="24"/>
        </w:rPr>
        <w:t xml:space="preserve"> [</w:t>
      </w:r>
      <w:r w:rsidR="003856D1">
        <w:rPr>
          <w:rFonts w:ascii="Times New Roman" w:hAnsi="Times New Roman" w:cs="Times New Roman"/>
          <w:sz w:val="24"/>
          <w:szCs w:val="24"/>
        </w:rPr>
        <w:t>80</w:t>
      </w:r>
      <w:r w:rsidR="00692C69">
        <w:rPr>
          <w:rFonts w:ascii="Times New Roman" w:hAnsi="Times New Roman" w:cs="Times New Roman"/>
          <w:sz w:val="24"/>
          <w:szCs w:val="24"/>
        </w:rPr>
        <w:t>]. This hypothesis proposes that each individual has a set point or target, ideal level of a given parameter defended</w:t>
      </w:r>
      <w:r w:rsidR="00200785">
        <w:rPr>
          <w:rFonts w:ascii="Times New Roman" w:hAnsi="Times New Roman" w:cs="Times New Roman"/>
          <w:sz w:val="24"/>
          <w:szCs w:val="24"/>
        </w:rPr>
        <w:t xml:space="preserve"> by physiological mechanisms [</w:t>
      </w:r>
      <w:r w:rsidR="003856D1">
        <w:rPr>
          <w:rFonts w:ascii="Times New Roman" w:hAnsi="Times New Roman" w:cs="Times New Roman"/>
          <w:sz w:val="24"/>
          <w:szCs w:val="24"/>
        </w:rPr>
        <w:t>81</w:t>
      </w:r>
      <w:r w:rsidR="00692C69">
        <w:rPr>
          <w:rFonts w:ascii="Times New Roman" w:hAnsi="Times New Roman" w:cs="Times New Roman"/>
          <w:sz w:val="24"/>
          <w:szCs w:val="24"/>
        </w:rPr>
        <w:t xml:space="preserve">].  </w:t>
      </w:r>
      <w:r w:rsidR="00692C69">
        <w:rPr>
          <w:rFonts w:ascii="Times New Roman" w:hAnsi="Times New Roman" w:cs="Times New Roman"/>
          <w:sz w:val="24"/>
          <w:szCs w:val="24"/>
        </w:rPr>
        <w:lastRenderedPageBreak/>
        <w:t xml:space="preserve">Therefore, </w:t>
      </w:r>
      <w:r w:rsidR="00C34A0B">
        <w:rPr>
          <w:rFonts w:ascii="Times New Roman" w:hAnsi="Times New Roman" w:cs="Times New Roman"/>
          <w:sz w:val="24"/>
          <w:szCs w:val="24"/>
        </w:rPr>
        <w:t xml:space="preserve">according to this hypothesis, </w:t>
      </w:r>
      <w:r w:rsidR="00692C69">
        <w:rPr>
          <w:rFonts w:ascii="Times New Roman" w:hAnsi="Times New Roman" w:cs="Times New Roman"/>
          <w:sz w:val="24"/>
          <w:szCs w:val="24"/>
        </w:rPr>
        <w:t>individuals can have FT4 (and TSH) levels within the population normal range that are nevertheless abnormal for those individuals, and in these circumstances thyroid dysfunction, though masked, is present [</w:t>
      </w:r>
      <w:r w:rsidR="003856D1">
        <w:rPr>
          <w:rFonts w:ascii="Times New Roman" w:hAnsi="Times New Roman" w:cs="Times New Roman"/>
          <w:sz w:val="24"/>
          <w:szCs w:val="24"/>
        </w:rPr>
        <w:t>82, 83</w:t>
      </w:r>
      <w:r w:rsidR="009710EC">
        <w:rPr>
          <w:rFonts w:ascii="Times New Roman" w:hAnsi="Times New Roman" w:cs="Times New Roman"/>
          <w:sz w:val="24"/>
          <w:szCs w:val="24"/>
        </w:rPr>
        <w:t>]</w:t>
      </w:r>
      <w:r w:rsidR="00692C69">
        <w:rPr>
          <w:rFonts w:ascii="Times New Roman" w:hAnsi="Times New Roman" w:cs="Times New Roman"/>
          <w:sz w:val="24"/>
          <w:szCs w:val="24"/>
        </w:rPr>
        <w:t>.</w:t>
      </w:r>
      <w:r w:rsidR="00692C69" w:rsidRPr="00604CFE">
        <w:rPr>
          <w:rFonts w:ascii="Times New Roman" w:hAnsi="Times New Roman" w:cs="Times New Roman"/>
          <w:sz w:val="24"/>
          <w:szCs w:val="24"/>
        </w:rPr>
        <w:t xml:space="preserve"> </w:t>
      </w:r>
      <w:r w:rsidR="00692C69">
        <w:rPr>
          <w:rFonts w:ascii="Times New Roman" w:hAnsi="Times New Roman" w:cs="Times New Roman"/>
          <w:sz w:val="24"/>
          <w:szCs w:val="24"/>
        </w:rPr>
        <w:t>It is also believed that on account of the different ways TSH and FT4 levels change with any change in thyroid function, TSH levels are the more sensitive marker of thyroid function [4,</w:t>
      </w:r>
      <w:r w:rsidR="00B531DD">
        <w:rPr>
          <w:rFonts w:ascii="Times New Roman" w:hAnsi="Times New Roman" w:cs="Times New Roman"/>
          <w:sz w:val="24"/>
          <w:szCs w:val="24"/>
        </w:rPr>
        <w:t xml:space="preserve"> </w:t>
      </w:r>
      <w:r w:rsidR="003856D1">
        <w:rPr>
          <w:rFonts w:ascii="Times New Roman" w:hAnsi="Times New Roman" w:cs="Times New Roman"/>
          <w:sz w:val="24"/>
          <w:szCs w:val="24"/>
        </w:rPr>
        <w:t>84</w:t>
      </w:r>
      <w:r w:rsidR="00692C69">
        <w:rPr>
          <w:rFonts w:ascii="Times New Roman" w:hAnsi="Times New Roman" w:cs="Times New Roman"/>
          <w:sz w:val="24"/>
          <w:szCs w:val="24"/>
        </w:rPr>
        <w:t>]. By extension an abnormal TSH level in the absence of abnormalities in the levels of FT4 or FT3 has come to imply that there is an abnormality of thyroid function, albeit an abnormality more subtle than that of overt thyroid dysfunction.</w:t>
      </w:r>
    </w:p>
    <w:p w:rsidR="00553E7C" w:rsidRDefault="00553E7C" w:rsidP="00553E7C">
      <w:pPr>
        <w:spacing w:line="480" w:lineRule="auto"/>
        <w:rPr>
          <w:rFonts w:ascii="Times New Roman" w:hAnsi="Times New Roman" w:cs="Times New Roman"/>
          <w:sz w:val="24"/>
          <w:szCs w:val="24"/>
          <w:lang w:val="en-US"/>
        </w:rPr>
      </w:pPr>
      <w:commentRangeStart w:id="127"/>
      <w:r>
        <w:rPr>
          <w:rFonts w:ascii="Times New Roman" w:hAnsi="Times New Roman" w:cs="Times New Roman"/>
          <w:sz w:val="24"/>
          <w:szCs w:val="24"/>
          <w:lang w:val="en-US"/>
        </w:rPr>
        <w:t>The presence of a set point is said to be supported by there being greater inter-individual variation than intra-individual variati</w:t>
      </w:r>
      <w:r w:rsidR="00C32602">
        <w:rPr>
          <w:rFonts w:ascii="Times New Roman" w:hAnsi="Times New Roman" w:cs="Times New Roman"/>
          <w:sz w:val="24"/>
          <w:szCs w:val="24"/>
          <w:lang w:val="en-US"/>
        </w:rPr>
        <w:t>on in thyroid hormone levels [</w:t>
      </w:r>
      <w:r w:rsidR="003856D1">
        <w:rPr>
          <w:rFonts w:ascii="Times New Roman" w:hAnsi="Times New Roman" w:cs="Times New Roman"/>
          <w:sz w:val="24"/>
          <w:szCs w:val="24"/>
          <w:lang w:val="en-US"/>
        </w:rPr>
        <w:t>80</w:t>
      </w:r>
      <w:r w:rsidR="00C32602">
        <w:rPr>
          <w:rFonts w:ascii="Times New Roman" w:hAnsi="Times New Roman" w:cs="Times New Roman"/>
          <w:sz w:val="24"/>
          <w:szCs w:val="24"/>
          <w:lang w:val="en-US"/>
        </w:rPr>
        <w:t>, 8</w:t>
      </w:r>
      <w:r w:rsidR="003856D1">
        <w:rPr>
          <w:rFonts w:ascii="Times New Roman" w:hAnsi="Times New Roman" w:cs="Times New Roman"/>
          <w:sz w:val="24"/>
          <w:szCs w:val="24"/>
          <w:lang w:val="en-US"/>
        </w:rPr>
        <w:t>2</w:t>
      </w:r>
      <w:r>
        <w:rPr>
          <w:rFonts w:ascii="Times New Roman" w:hAnsi="Times New Roman" w:cs="Times New Roman"/>
          <w:sz w:val="24"/>
          <w:szCs w:val="24"/>
          <w:lang w:val="en-US"/>
        </w:rPr>
        <w:t>]. This reasoning represe</w:t>
      </w:r>
      <w:r w:rsidR="00C32602">
        <w:rPr>
          <w:rFonts w:ascii="Times New Roman" w:hAnsi="Times New Roman" w:cs="Times New Roman"/>
          <w:sz w:val="24"/>
          <w:szCs w:val="24"/>
          <w:lang w:val="en-US"/>
        </w:rPr>
        <w:t>nts a misreading of the work [</w:t>
      </w:r>
      <w:r w:rsidR="003856D1">
        <w:rPr>
          <w:rFonts w:ascii="Times New Roman" w:hAnsi="Times New Roman" w:cs="Times New Roman"/>
          <w:sz w:val="24"/>
          <w:szCs w:val="24"/>
          <w:lang w:val="en-US"/>
        </w:rPr>
        <w:t>85</w:t>
      </w:r>
      <w:r>
        <w:rPr>
          <w:rFonts w:ascii="Times New Roman" w:hAnsi="Times New Roman" w:cs="Times New Roman"/>
          <w:sz w:val="24"/>
          <w:szCs w:val="24"/>
          <w:lang w:val="en-US"/>
        </w:rPr>
        <w:t>] that purportedly demonstrates this proposition. In this work it was shown that if there is greater inter-individual variation than intra-individual variation of a given parameter, the population normal range can be an unreliable guide to individual normality. That is, the work relies on the premise of there being an individual normal level or set point. The reasoning is by definition not applicable in the absence of a set point, and cannot be used to indicate the presence of a set point. Illustrative empiric examples</w:t>
      </w:r>
      <w:ins w:id="128" w:author="Stephen" w:date="2019-07-30T17:54:00Z">
        <w:r w:rsidR="0013273F">
          <w:rPr>
            <w:rFonts w:ascii="Times New Roman" w:hAnsi="Times New Roman" w:cs="Times New Roman"/>
            <w:sz w:val="24"/>
            <w:szCs w:val="24"/>
            <w:lang w:val="en-US"/>
          </w:rPr>
          <w:t xml:space="preserve"> to the contrary</w:t>
        </w:r>
      </w:ins>
      <w:r>
        <w:rPr>
          <w:rFonts w:ascii="Times New Roman" w:hAnsi="Times New Roman" w:cs="Times New Roman"/>
          <w:sz w:val="24"/>
          <w:szCs w:val="24"/>
          <w:lang w:val="en-US"/>
        </w:rPr>
        <w:t xml:space="preserve"> abound (e.g. serum creatinine and alkaline phosphatase exhibit greater inter-individual variation than intra-individual variation [</w:t>
      </w:r>
      <w:r w:rsidR="003856D1">
        <w:rPr>
          <w:rFonts w:ascii="Times New Roman" w:hAnsi="Times New Roman" w:cs="Times New Roman"/>
          <w:sz w:val="24"/>
          <w:szCs w:val="24"/>
          <w:lang w:val="en-US"/>
        </w:rPr>
        <w:t>86, 87</w:t>
      </w:r>
      <w:r>
        <w:rPr>
          <w:rFonts w:ascii="Times New Roman" w:hAnsi="Times New Roman" w:cs="Times New Roman"/>
          <w:sz w:val="24"/>
          <w:szCs w:val="24"/>
          <w:lang w:val="en-US"/>
        </w:rPr>
        <w:t>]</w:t>
      </w:r>
      <w:r w:rsidRPr="00471B7F">
        <w:rPr>
          <w:rFonts w:ascii="Times New Roman" w:hAnsi="Times New Roman" w:cs="Times New Roman"/>
          <w:sz w:val="24"/>
          <w:szCs w:val="24"/>
          <w:lang w:val="en-US"/>
        </w:rPr>
        <w:t xml:space="preserve"> </w:t>
      </w:r>
      <w:r w:rsidR="00C32602">
        <w:rPr>
          <w:rFonts w:ascii="Times New Roman" w:hAnsi="Times New Roman" w:cs="Times New Roman"/>
          <w:sz w:val="24"/>
          <w:szCs w:val="24"/>
          <w:lang w:val="en-US"/>
        </w:rPr>
        <w:t>but do not have set points [</w:t>
      </w:r>
      <w:r w:rsidR="003856D1">
        <w:rPr>
          <w:rFonts w:ascii="Times New Roman" w:hAnsi="Times New Roman" w:cs="Times New Roman"/>
          <w:sz w:val="24"/>
          <w:szCs w:val="24"/>
          <w:lang w:val="en-US"/>
        </w:rPr>
        <w:t>81</w:t>
      </w:r>
      <w:r w:rsidR="00C32602">
        <w:rPr>
          <w:rFonts w:ascii="Times New Roman" w:hAnsi="Times New Roman" w:cs="Times New Roman"/>
          <w:sz w:val="24"/>
          <w:szCs w:val="24"/>
          <w:lang w:val="en-US"/>
        </w:rPr>
        <w:t>]</w:t>
      </w:r>
      <w:r w:rsidR="00C70450" w:rsidRPr="00C70450">
        <w:rPr>
          <w:rFonts w:ascii="Times New Roman" w:hAnsi="Times New Roman" w:cs="Times New Roman"/>
          <w:sz w:val="24"/>
          <w:szCs w:val="24"/>
          <w:lang w:val="en-US"/>
        </w:rPr>
        <w:t>)</w:t>
      </w:r>
      <w:r>
        <w:rPr>
          <w:rFonts w:ascii="Times New Roman" w:hAnsi="Times New Roman" w:cs="Times New Roman"/>
          <w:sz w:val="24"/>
          <w:szCs w:val="24"/>
          <w:lang w:val="en-US"/>
        </w:rPr>
        <w:t>.</w:t>
      </w:r>
      <w:commentRangeEnd w:id="127"/>
      <w:r w:rsidR="002104DA">
        <w:rPr>
          <w:rStyle w:val="CommentReference"/>
        </w:rPr>
        <w:commentReference w:id="127"/>
      </w:r>
    </w:p>
    <w:p w:rsidR="00553E7C" w:rsidRDefault="00553E7C" w:rsidP="00553E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hypothesis of there being an individual thyroid set point has also been reported as being supported by ‘various studies showing that , despite normalized TSH and FT4 levels, approximately 15% of patients treated for hypothyroidism  or hyperthyroidism still have significant t</w:t>
      </w:r>
      <w:r w:rsidR="00C32602">
        <w:rPr>
          <w:rFonts w:ascii="Times New Roman" w:hAnsi="Times New Roman" w:cs="Times New Roman"/>
          <w:sz w:val="24"/>
          <w:szCs w:val="24"/>
          <w:lang w:val="en-US"/>
        </w:rPr>
        <w:t>hyroid associated complaints’[</w:t>
      </w:r>
      <w:r w:rsidR="003856D1">
        <w:rPr>
          <w:rFonts w:ascii="Times New Roman" w:hAnsi="Times New Roman" w:cs="Times New Roman"/>
          <w:sz w:val="24"/>
          <w:szCs w:val="24"/>
          <w:lang w:val="en-US"/>
        </w:rPr>
        <w:t>80</w:t>
      </w:r>
      <w:r>
        <w:rPr>
          <w:rFonts w:ascii="Times New Roman" w:hAnsi="Times New Roman" w:cs="Times New Roman"/>
          <w:sz w:val="24"/>
          <w:szCs w:val="24"/>
          <w:lang w:val="en-US"/>
        </w:rPr>
        <w:t xml:space="preserve">].  Contradicting this observation is the observation that individuals with subclinical thyroid dysfunction, who would have thyroid function even further away from any putative set point levels than the above patients, have </w:t>
      </w:r>
      <w:commentRangeStart w:id="129"/>
      <w:r>
        <w:rPr>
          <w:rFonts w:ascii="Times New Roman" w:hAnsi="Times New Roman" w:cs="Times New Roman"/>
          <w:sz w:val="24"/>
          <w:szCs w:val="24"/>
          <w:lang w:val="en-US"/>
        </w:rPr>
        <w:t>few if any symptoms [1,</w:t>
      </w:r>
      <w:r w:rsidR="00E95DC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i.e. their abnormality is indeed ‘subclinical’. Furthermore any </w:t>
      </w:r>
      <w:r>
        <w:rPr>
          <w:rFonts w:ascii="Times New Roman" w:hAnsi="Times New Roman" w:cs="Times New Roman"/>
          <w:sz w:val="24"/>
          <w:szCs w:val="24"/>
          <w:lang w:val="en-US"/>
        </w:rPr>
        <w:lastRenderedPageBreak/>
        <w:t>residual symptoms in treated patients may well be due to other factors rather than to thyroid replacement not achieving individual set points. Indeed, one study has suggested that thyroid surgery to remove the offending source of autoimmune inflammation m</w:t>
      </w:r>
      <w:r w:rsidR="00C32602">
        <w:rPr>
          <w:rFonts w:ascii="Times New Roman" w:hAnsi="Times New Roman" w:cs="Times New Roman"/>
          <w:sz w:val="24"/>
          <w:szCs w:val="24"/>
          <w:lang w:val="en-US"/>
        </w:rPr>
        <w:t>ay be helpful in this regard [8</w:t>
      </w:r>
      <w:r w:rsidR="003856D1">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commentRangeEnd w:id="129"/>
      <w:r w:rsidR="005F7265">
        <w:rPr>
          <w:rStyle w:val="CommentReference"/>
        </w:rPr>
        <w:commentReference w:id="129"/>
      </w:r>
    </w:p>
    <w:p w:rsidR="00823FAB" w:rsidRDefault="00823FAB" w:rsidP="00553E7C">
      <w:pPr>
        <w:spacing w:line="480" w:lineRule="auto"/>
        <w:rPr>
          <w:rFonts w:ascii="Times New Roman" w:hAnsi="Times New Roman" w:cs="Times New Roman"/>
          <w:sz w:val="24"/>
          <w:szCs w:val="24"/>
        </w:rPr>
      </w:pPr>
      <w:r w:rsidRPr="00DE75B6">
        <w:rPr>
          <w:rFonts w:ascii="Times New Roman" w:hAnsi="Times New Roman" w:cs="Times New Roman"/>
          <w:sz w:val="24"/>
          <w:szCs w:val="24"/>
          <w:lang w:val="en-US"/>
        </w:rPr>
        <w:t>The fact that TSH levels reliably predict FT4 values within the normal range and that the correlation between TSH and FT4 in the population is negative is consistent with the relationships between other parameters and their controlling hormones [</w:t>
      </w:r>
      <w:r w:rsidR="005352A1">
        <w:rPr>
          <w:rFonts w:ascii="Times New Roman" w:hAnsi="Times New Roman" w:cs="Times New Roman"/>
          <w:sz w:val="24"/>
          <w:szCs w:val="24"/>
          <w:lang w:val="en-US"/>
        </w:rPr>
        <w:t>89</w:t>
      </w:r>
      <w:r w:rsidR="003856D1">
        <w:rPr>
          <w:rFonts w:ascii="Times New Roman" w:hAnsi="Times New Roman" w:cs="Times New Roman"/>
          <w:sz w:val="24"/>
          <w:szCs w:val="24"/>
          <w:lang w:val="en-US"/>
        </w:rPr>
        <w:t>-91</w:t>
      </w:r>
      <w:r w:rsidRPr="00DE75B6">
        <w:rPr>
          <w:rFonts w:ascii="Times New Roman" w:hAnsi="Times New Roman" w:cs="Times New Roman"/>
          <w:sz w:val="24"/>
          <w:szCs w:val="24"/>
          <w:lang w:val="en-US"/>
        </w:rPr>
        <w:t>]. It is this negative relationship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 function of the population variability of thyroid </w:t>
      </w:r>
      <w:r w:rsidR="00C32602">
        <w:rPr>
          <w:rFonts w:ascii="Times New Roman" w:hAnsi="Times New Roman" w:cs="Times New Roman"/>
          <w:sz w:val="24"/>
          <w:szCs w:val="24"/>
        </w:rPr>
        <w:t>versus pituitary sensitivity [</w:t>
      </w:r>
      <w:r w:rsidR="003856D1">
        <w:rPr>
          <w:rFonts w:ascii="Times New Roman" w:hAnsi="Times New Roman" w:cs="Times New Roman"/>
          <w:sz w:val="24"/>
          <w:szCs w:val="24"/>
        </w:rPr>
        <w:t>92</w:t>
      </w:r>
      <w:r>
        <w:rPr>
          <w:rFonts w:ascii="Times New Roman" w:hAnsi="Times New Roman" w:cs="Times New Roman"/>
          <w:sz w:val="24"/>
          <w:szCs w:val="24"/>
        </w:rPr>
        <w:t xml:space="preserve">], </w:t>
      </w:r>
      <w:r w:rsidR="00C32602">
        <w:rPr>
          <w:rFonts w:ascii="Times New Roman" w:hAnsi="Times New Roman" w:cs="Times New Roman"/>
          <w:sz w:val="24"/>
          <w:szCs w:val="24"/>
          <w:lang w:val="en-US"/>
        </w:rPr>
        <w:t>again seen in this review [2</w:t>
      </w:r>
      <w:r w:rsidR="003856D1">
        <w:rPr>
          <w:rFonts w:ascii="Times New Roman" w:hAnsi="Times New Roman" w:cs="Times New Roman"/>
          <w:sz w:val="24"/>
          <w:szCs w:val="24"/>
          <w:lang w:val="en-US"/>
        </w:rPr>
        <w:t>6</w:t>
      </w:r>
      <w:r w:rsidR="00C32602">
        <w:rPr>
          <w:rFonts w:ascii="Times New Roman" w:hAnsi="Times New Roman" w:cs="Times New Roman"/>
          <w:sz w:val="24"/>
          <w:szCs w:val="24"/>
          <w:lang w:val="en-US"/>
        </w:rPr>
        <w:t>-2</w:t>
      </w:r>
      <w:r w:rsidR="003856D1">
        <w:rPr>
          <w:rFonts w:ascii="Times New Roman" w:hAnsi="Times New Roman" w:cs="Times New Roman"/>
          <w:sz w:val="24"/>
          <w:szCs w:val="24"/>
          <w:lang w:val="en-US"/>
        </w:rPr>
        <w:t>9</w:t>
      </w:r>
      <w:r w:rsidR="00C32602">
        <w:rPr>
          <w:rFonts w:ascii="Times New Roman" w:hAnsi="Times New Roman" w:cs="Times New Roman"/>
          <w:sz w:val="24"/>
          <w:szCs w:val="24"/>
          <w:lang w:val="en-US"/>
        </w:rPr>
        <w:t>, 3</w:t>
      </w:r>
      <w:r w:rsidR="003856D1">
        <w:rPr>
          <w:rFonts w:ascii="Times New Roman" w:hAnsi="Times New Roman" w:cs="Times New Roman"/>
          <w:sz w:val="24"/>
          <w:szCs w:val="24"/>
          <w:lang w:val="en-US"/>
        </w:rPr>
        <w:t>4</w:t>
      </w:r>
      <w:r w:rsidR="00C32602">
        <w:rPr>
          <w:rFonts w:ascii="Times New Roman" w:hAnsi="Times New Roman" w:cs="Times New Roman"/>
          <w:sz w:val="24"/>
          <w:szCs w:val="24"/>
          <w:lang w:val="en-US"/>
        </w:rPr>
        <w:t>, 5</w:t>
      </w:r>
      <w:r w:rsidR="003856D1">
        <w:rPr>
          <w:rFonts w:ascii="Times New Roman" w:hAnsi="Times New Roman" w:cs="Times New Roman"/>
          <w:sz w:val="24"/>
          <w:szCs w:val="24"/>
          <w:lang w:val="en-US"/>
        </w:rPr>
        <w:t>9</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which is inconsistent with a set point model of regulation</w:t>
      </w:r>
      <w:r w:rsidR="00C32602">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89</w:t>
      </w:r>
      <w:r>
        <w:rPr>
          <w:rFonts w:ascii="Times New Roman" w:hAnsi="Times New Roman" w:cs="Times New Roman"/>
          <w:sz w:val="24"/>
          <w:szCs w:val="24"/>
          <w:lang w:val="en-US"/>
        </w:rPr>
        <w:t>]</w:t>
      </w:r>
      <w:r w:rsidRPr="00DE75B6">
        <w:rPr>
          <w:rFonts w:ascii="Times New Roman" w:hAnsi="Times New Roman" w:cs="Times New Roman"/>
          <w:sz w:val="24"/>
          <w:szCs w:val="24"/>
          <w:lang w:val="en-US"/>
        </w:rPr>
        <w:t>.</w:t>
      </w:r>
      <w:r>
        <w:rPr>
          <w:rFonts w:ascii="Times New Roman" w:hAnsi="Times New Roman" w:cs="Times New Roman"/>
          <w:sz w:val="24"/>
          <w:szCs w:val="24"/>
          <w:lang w:val="en-US"/>
        </w:rPr>
        <w:t>The negative TSH/FT4 population relationship is consistent with a balance point model of regulation, this model of regulation rendering redundant the need to seek further explanations for the superior correlation of clinical features with FT4 levels as compared with TSH levels.</w:t>
      </w:r>
      <w:r w:rsidRPr="00B531DD">
        <w:rPr>
          <w:rFonts w:ascii="Times New Roman" w:hAnsi="Times New Roman" w:cs="Times New Roman"/>
          <w:sz w:val="24"/>
          <w:szCs w:val="24"/>
        </w:rPr>
        <w:t xml:space="preserve"> </w:t>
      </w:r>
      <w:r w:rsidRPr="00DE75B6">
        <w:rPr>
          <w:rFonts w:ascii="Times New Roman" w:hAnsi="Times New Roman" w:cs="Times New Roman"/>
          <w:sz w:val="24"/>
          <w:szCs w:val="24"/>
        </w:rPr>
        <w:t xml:space="preserve">Other authors </w:t>
      </w:r>
      <w:r>
        <w:rPr>
          <w:rFonts w:ascii="Times New Roman" w:hAnsi="Times New Roman" w:cs="Times New Roman"/>
          <w:sz w:val="24"/>
          <w:szCs w:val="24"/>
        </w:rPr>
        <w:t xml:space="preserve">investigating yet another parameter (body temperature) </w:t>
      </w:r>
      <w:r w:rsidRPr="00DE75B6">
        <w:rPr>
          <w:rFonts w:ascii="Times New Roman" w:hAnsi="Times New Roman" w:cs="Times New Roman"/>
          <w:sz w:val="24"/>
          <w:szCs w:val="24"/>
        </w:rPr>
        <w:t xml:space="preserve">using different methods have come to similar </w:t>
      </w:r>
      <w:r>
        <w:rPr>
          <w:rFonts w:ascii="Times New Roman" w:hAnsi="Times New Roman" w:cs="Times New Roman"/>
          <w:sz w:val="24"/>
          <w:szCs w:val="24"/>
        </w:rPr>
        <w:t>conclusions</w:t>
      </w:r>
      <w:r w:rsidRPr="00DE75B6">
        <w:rPr>
          <w:rFonts w:ascii="Times New Roman" w:hAnsi="Times New Roman" w:cs="Times New Roman"/>
          <w:sz w:val="24"/>
          <w:szCs w:val="24"/>
        </w:rPr>
        <w:t xml:space="preserve"> [</w:t>
      </w:r>
      <w:r w:rsidR="00C32602">
        <w:rPr>
          <w:rFonts w:ascii="Times New Roman" w:hAnsi="Times New Roman" w:cs="Times New Roman"/>
          <w:sz w:val="24"/>
          <w:szCs w:val="24"/>
        </w:rPr>
        <w:t>9</w:t>
      </w:r>
      <w:r w:rsidR="003856D1">
        <w:rPr>
          <w:rFonts w:ascii="Times New Roman" w:hAnsi="Times New Roman" w:cs="Times New Roman"/>
          <w:sz w:val="24"/>
          <w:szCs w:val="24"/>
        </w:rPr>
        <w:t>3</w:t>
      </w:r>
      <w:r w:rsidRPr="00DE75B6">
        <w:rPr>
          <w:rFonts w:ascii="Times New Roman" w:hAnsi="Times New Roman" w:cs="Times New Roman"/>
          <w:sz w:val="24"/>
          <w:szCs w:val="24"/>
        </w:rPr>
        <w:t>]</w:t>
      </w:r>
      <w:r>
        <w:rPr>
          <w:rFonts w:ascii="Times New Roman" w:hAnsi="Times New Roman" w:cs="Times New Roman"/>
          <w:sz w:val="24"/>
          <w:szCs w:val="24"/>
        </w:rPr>
        <w:t xml:space="preserve"> regarding the existence of a set point. </w:t>
      </w:r>
    </w:p>
    <w:p w:rsidR="00553E7C" w:rsidRPr="00DE75B6" w:rsidRDefault="00553E7C" w:rsidP="00553E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set point hypothesis has still further problems, including the difficulty of determining the set poi</w:t>
      </w:r>
      <w:r w:rsidR="005352A1">
        <w:rPr>
          <w:rFonts w:ascii="Times New Roman" w:hAnsi="Times New Roman" w:cs="Times New Roman"/>
          <w:sz w:val="24"/>
          <w:szCs w:val="24"/>
          <w:lang w:val="en-US"/>
        </w:rPr>
        <w:t>nt [</w:t>
      </w:r>
      <w:r w:rsidR="003856D1">
        <w:rPr>
          <w:rFonts w:ascii="Times New Roman" w:hAnsi="Times New Roman" w:cs="Times New Roman"/>
          <w:sz w:val="24"/>
          <w:szCs w:val="24"/>
          <w:lang w:val="en-US"/>
        </w:rPr>
        <w:t>80</w:t>
      </w:r>
      <w:r w:rsidR="00823FAB">
        <w:rPr>
          <w:rFonts w:ascii="Times New Roman" w:hAnsi="Times New Roman" w:cs="Times New Roman"/>
          <w:sz w:val="24"/>
          <w:szCs w:val="24"/>
          <w:lang w:val="en-US"/>
        </w:rPr>
        <w:t xml:space="preserve">], and the difficulty of </w:t>
      </w:r>
      <w:r>
        <w:rPr>
          <w:rFonts w:ascii="Times New Roman" w:hAnsi="Times New Roman" w:cs="Times New Roman"/>
          <w:sz w:val="24"/>
          <w:szCs w:val="24"/>
          <w:lang w:val="en-US"/>
        </w:rPr>
        <w:t>isolating the tissue substr</w:t>
      </w:r>
      <w:r w:rsidR="005352A1">
        <w:rPr>
          <w:rFonts w:ascii="Times New Roman" w:hAnsi="Times New Roman" w:cs="Times New Roman"/>
          <w:sz w:val="24"/>
          <w:szCs w:val="24"/>
          <w:lang w:val="en-US"/>
        </w:rPr>
        <w:t>ate of set point functioning [</w:t>
      </w:r>
      <w:r w:rsidR="003856D1">
        <w:rPr>
          <w:rFonts w:ascii="Times New Roman" w:hAnsi="Times New Roman" w:cs="Times New Roman"/>
          <w:sz w:val="24"/>
          <w:szCs w:val="24"/>
          <w:lang w:val="en-US"/>
        </w:rPr>
        <w:t>81</w:t>
      </w:r>
      <w:r>
        <w:rPr>
          <w:rFonts w:ascii="Times New Roman" w:hAnsi="Times New Roman" w:cs="Times New Roman"/>
          <w:sz w:val="24"/>
          <w:szCs w:val="24"/>
          <w:lang w:val="en-US"/>
        </w:rPr>
        <w:t>].</w:t>
      </w:r>
      <w:r w:rsidR="00D465EB" w:rsidRPr="00D465EB">
        <w:rPr>
          <w:rFonts w:ascii="Times New Roman" w:hAnsi="Times New Roman" w:cs="Times New Roman"/>
          <w:sz w:val="24"/>
          <w:szCs w:val="24"/>
        </w:rPr>
        <w:t xml:space="preserve"> </w:t>
      </w:r>
      <w:r w:rsidR="00D465EB">
        <w:rPr>
          <w:rFonts w:ascii="Times New Roman" w:hAnsi="Times New Roman" w:cs="Times New Roman"/>
          <w:sz w:val="24"/>
          <w:szCs w:val="24"/>
        </w:rPr>
        <w:t>All of this supports the contemporary view of homeostatic regulation ‘that there is no basis for invoking a central controller that purposefully coordinates responses to at</w:t>
      </w:r>
      <w:r w:rsidR="005352A1">
        <w:rPr>
          <w:rFonts w:ascii="Times New Roman" w:hAnsi="Times New Roman" w:cs="Times New Roman"/>
          <w:sz w:val="24"/>
          <w:szCs w:val="24"/>
        </w:rPr>
        <w:t>tain a desired set point....’[9</w:t>
      </w:r>
      <w:r w:rsidR="003856D1">
        <w:rPr>
          <w:rFonts w:ascii="Times New Roman" w:hAnsi="Times New Roman" w:cs="Times New Roman"/>
          <w:sz w:val="24"/>
          <w:szCs w:val="24"/>
        </w:rPr>
        <w:t>4</w:t>
      </w:r>
      <w:r w:rsidR="00D465EB">
        <w:rPr>
          <w:rFonts w:ascii="Times New Roman" w:hAnsi="Times New Roman" w:cs="Times New Roman"/>
          <w:sz w:val="24"/>
          <w:szCs w:val="24"/>
        </w:rPr>
        <w:t>].</w:t>
      </w:r>
    </w:p>
    <w:p w:rsidR="000D0849" w:rsidRDefault="000D0849" w:rsidP="000D08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DE75B6">
        <w:rPr>
          <w:rFonts w:ascii="Times New Roman" w:hAnsi="Times New Roman" w:cs="Times New Roman"/>
          <w:sz w:val="24"/>
          <w:szCs w:val="24"/>
          <w:lang w:val="en-US"/>
        </w:rPr>
        <w:t xml:space="preserve">s there is no reason to believe that any individual’s particular thyroid hormone levels represent a set-point, </w:t>
      </w:r>
      <w:r>
        <w:rPr>
          <w:rFonts w:ascii="Times New Roman" w:hAnsi="Times New Roman" w:cs="Times New Roman"/>
          <w:sz w:val="24"/>
          <w:szCs w:val="24"/>
          <w:lang w:val="en-US"/>
        </w:rPr>
        <w:t xml:space="preserve">it follows that </w:t>
      </w:r>
      <w:r w:rsidRPr="00DE75B6">
        <w:rPr>
          <w:rFonts w:ascii="Times New Roman" w:hAnsi="Times New Roman" w:cs="Times New Roman"/>
          <w:sz w:val="24"/>
          <w:szCs w:val="24"/>
          <w:lang w:val="en-US"/>
        </w:rPr>
        <w:t>any deviation away from these levels, within the normal range, is not necessarily deleterious</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regardless of the TSH level. Individuals with baseline thyroid function towards the upper end of the range must have a greater decline in thyroid </w:t>
      </w:r>
      <w:r w:rsidRPr="00DE75B6">
        <w:rPr>
          <w:rFonts w:ascii="Times New Roman" w:hAnsi="Times New Roman" w:cs="Times New Roman"/>
          <w:sz w:val="24"/>
          <w:szCs w:val="24"/>
          <w:lang w:val="en-US"/>
        </w:rPr>
        <w:lastRenderedPageBreak/>
        <w:t>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 They do not need to become ‘more hypothyroid’ [</w:t>
      </w:r>
      <w:r w:rsidR="003856D1">
        <w:rPr>
          <w:rFonts w:ascii="Times New Roman" w:hAnsi="Times New Roman" w:cs="Times New Roman"/>
          <w:sz w:val="24"/>
          <w:szCs w:val="24"/>
          <w:lang w:val="en-US"/>
        </w:rPr>
        <w:t>82</w:t>
      </w:r>
      <w:r w:rsidRPr="00DE75B6">
        <w:rPr>
          <w:rFonts w:ascii="Times New Roman" w:hAnsi="Times New Roman" w:cs="Times New Roman"/>
          <w:sz w:val="24"/>
          <w:szCs w:val="24"/>
          <w:lang w:val="en-US"/>
        </w:rPr>
        <w:t xml:space="preserve">] than other individuals </w:t>
      </w:r>
      <w:del w:id="130" w:author="Stephen" w:date="2019-08-01T19:53:00Z">
        <w:r w:rsidRPr="00DE75B6" w:rsidDel="00182F79">
          <w:rPr>
            <w:rFonts w:ascii="Times New Roman" w:hAnsi="Times New Roman" w:cs="Times New Roman"/>
            <w:sz w:val="24"/>
            <w:szCs w:val="24"/>
            <w:lang w:val="en-US"/>
          </w:rPr>
          <w:delText xml:space="preserve">so as </w:delText>
        </w:r>
      </w:del>
      <w:r w:rsidRPr="00DE75B6">
        <w:rPr>
          <w:rFonts w:ascii="Times New Roman" w:hAnsi="Times New Roman" w:cs="Times New Roman"/>
          <w:sz w:val="24"/>
          <w:szCs w:val="24"/>
          <w:lang w:val="en-US"/>
        </w:rPr>
        <w:t>to have hormone levels fall out of the normal range and enable diagnosis. Conversely these individuals with upper normal range levels of FT4 need little disturbance upwards to become truly, overtly hyperthyroid.</w:t>
      </w:r>
    </w:p>
    <w:p w:rsidR="000D0849" w:rsidRDefault="000D0849" w:rsidP="000D08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By the same logic, there is no imperative with thyroid replacement therapy to attempt to recreate the exact thyroid status of an individual prior to any thyroid disease or surgery that led to the need for such replacement therapy.</w:t>
      </w:r>
    </w:p>
    <w:p w:rsidR="00553E7C" w:rsidRDefault="00553E7C" w:rsidP="00553E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concept that TSH levels are more sensitive indicators than FT4 levels in the context of changes in thyroid function, (based on changes in TSH and FT4 levels), and therefore are better indic</w:t>
      </w:r>
      <w:r w:rsidR="00D114F2">
        <w:rPr>
          <w:rFonts w:ascii="Times New Roman" w:hAnsi="Times New Roman" w:cs="Times New Roman"/>
          <w:sz w:val="24"/>
          <w:szCs w:val="24"/>
          <w:lang w:val="en-US"/>
        </w:rPr>
        <w:t xml:space="preserve">ators of thyroid function [4, </w:t>
      </w:r>
      <w:r w:rsidR="003856D1">
        <w:rPr>
          <w:rFonts w:ascii="Times New Roman" w:hAnsi="Times New Roman" w:cs="Times New Roman"/>
          <w:sz w:val="24"/>
          <w:szCs w:val="24"/>
          <w:lang w:val="en-US"/>
        </w:rPr>
        <w:t>80</w:t>
      </w:r>
      <w:r>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82</w:t>
      </w:r>
      <w:r w:rsidR="00D114F2">
        <w:rPr>
          <w:rFonts w:ascii="Times New Roman" w:hAnsi="Times New Roman" w:cs="Times New Roman"/>
          <w:sz w:val="24"/>
          <w:szCs w:val="24"/>
          <w:lang w:val="en-US"/>
        </w:rPr>
        <w:t>, 8</w:t>
      </w:r>
      <w:r w:rsidR="003856D1">
        <w:rPr>
          <w:rFonts w:ascii="Times New Roman" w:hAnsi="Times New Roman" w:cs="Times New Roman"/>
          <w:sz w:val="24"/>
          <w:szCs w:val="24"/>
          <w:lang w:val="en-US"/>
        </w:rPr>
        <w:t>4</w:t>
      </w:r>
      <w:r>
        <w:rPr>
          <w:rFonts w:ascii="Times New Roman" w:hAnsi="Times New Roman" w:cs="Times New Roman"/>
          <w:sz w:val="24"/>
          <w:szCs w:val="24"/>
          <w:lang w:val="en-US"/>
        </w:rPr>
        <w:t>], relies on the existence of a set point f</w:t>
      </w:r>
      <w:r w:rsidR="009710EC">
        <w:rPr>
          <w:rFonts w:ascii="Times New Roman" w:hAnsi="Times New Roman" w:cs="Times New Roman"/>
          <w:sz w:val="24"/>
          <w:szCs w:val="24"/>
          <w:lang w:val="en-US"/>
        </w:rPr>
        <w:t>rom which a change is important. It also</w:t>
      </w:r>
      <w:r>
        <w:rPr>
          <w:rFonts w:ascii="Times New Roman" w:hAnsi="Times New Roman" w:cs="Times New Roman"/>
          <w:sz w:val="24"/>
          <w:szCs w:val="24"/>
          <w:lang w:val="en-US"/>
        </w:rPr>
        <w:t xml:space="preserve"> depends on whether or not a log scale is employed, and whether TSH is generating, or responding to, any change to FT4 levels. In normal individuals, changes to TSH and thyroid hormo</w:t>
      </w:r>
      <w:r w:rsidR="00D114F2">
        <w:rPr>
          <w:rFonts w:ascii="Times New Roman" w:hAnsi="Times New Roman" w:cs="Times New Roman"/>
          <w:sz w:val="24"/>
          <w:szCs w:val="24"/>
          <w:lang w:val="en-US"/>
        </w:rPr>
        <w:t>nes are positively correlated [</w:t>
      </w:r>
      <w:r>
        <w:rPr>
          <w:rFonts w:ascii="Times New Roman" w:hAnsi="Times New Roman" w:cs="Times New Roman"/>
          <w:sz w:val="24"/>
          <w:szCs w:val="24"/>
          <w:lang w:val="en-US"/>
        </w:rPr>
        <w:t>8</w:t>
      </w:r>
      <w:r w:rsidR="003856D1">
        <w:rPr>
          <w:rFonts w:ascii="Times New Roman" w:hAnsi="Times New Roman" w:cs="Times New Roman"/>
          <w:sz w:val="24"/>
          <w:szCs w:val="24"/>
          <w:lang w:val="en-US"/>
        </w:rPr>
        <w:t>2</w:t>
      </w:r>
      <w:r>
        <w:rPr>
          <w:rFonts w:ascii="Times New Roman" w:hAnsi="Times New Roman" w:cs="Times New Roman"/>
          <w:sz w:val="24"/>
          <w:szCs w:val="24"/>
          <w:lang w:val="en-US"/>
        </w:rPr>
        <w:t>], indicating that physiologically, an</w:t>
      </w:r>
      <w:r w:rsidR="000261EC">
        <w:rPr>
          <w:rFonts w:ascii="Times New Roman" w:hAnsi="Times New Roman" w:cs="Times New Roman"/>
          <w:sz w:val="24"/>
          <w:szCs w:val="24"/>
          <w:lang w:val="en-US"/>
        </w:rPr>
        <w:t>y</w:t>
      </w:r>
      <w:r>
        <w:rPr>
          <w:rFonts w:ascii="Times New Roman" w:hAnsi="Times New Roman" w:cs="Times New Roman"/>
          <w:sz w:val="24"/>
          <w:szCs w:val="24"/>
          <w:lang w:val="en-US"/>
        </w:rPr>
        <w:t xml:space="preserve"> increase in TSH may be driving an increase in thyroid hormone levels (away from equilibrium), rather than responding to a drop in thyroid hormone levels and restoring equilibrium i.e. one cannot even surely predict the direction of any change in thyroid function in the normal range by reference to the change in the TSH level. </w:t>
      </w:r>
    </w:p>
    <w:p w:rsidR="000D0849" w:rsidRDefault="00553E7C" w:rsidP="00553E7C">
      <w:pPr>
        <w:spacing w:line="480" w:lineRule="auto"/>
        <w:rPr>
          <w:rFonts w:ascii="Times New Roman" w:hAnsi="Times New Roman" w:cs="Times New Roman"/>
          <w:sz w:val="24"/>
          <w:szCs w:val="24"/>
          <w:lang w:val="en-US"/>
        </w:rPr>
      </w:pPr>
      <w:commentRangeStart w:id="131"/>
      <w:r>
        <w:rPr>
          <w:rFonts w:ascii="Times New Roman" w:hAnsi="Times New Roman" w:cs="Times New Roman"/>
          <w:sz w:val="24"/>
          <w:szCs w:val="24"/>
          <w:lang w:val="en-US"/>
        </w:rPr>
        <w:t xml:space="preserve">Regardless of the above, whether or not TSH or thyroid hormones are the more sensitive indicator of a change to thyroid function, does not necessarily indicate the better indicator of abnormal thyroid function.  There are proportionally greater changes to levels of the </w:t>
      </w:r>
      <w:r>
        <w:rPr>
          <w:rFonts w:ascii="Times New Roman" w:hAnsi="Times New Roman" w:cs="Times New Roman"/>
          <w:sz w:val="24"/>
          <w:szCs w:val="24"/>
          <w:lang w:val="en-US"/>
        </w:rPr>
        <w:lastRenderedPageBreak/>
        <w:t>controlli</w:t>
      </w:r>
      <w:r w:rsidR="00D114F2">
        <w:rPr>
          <w:rFonts w:ascii="Times New Roman" w:hAnsi="Times New Roman" w:cs="Times New Roman"/>
          <w:sz w:val="24"/>
          <w:szCs w:val="24"/>
          <w:lang w:val="en-US"/>
        </w:rPr>
        <w:t>ng hormones insulin [</w:t>
      </w:r>
      <w:r w:rsidR="003856D1">
        <w:rPr>
          <w:rFonts w:ascii="Times New Roman" w:hAnsi="Times New Roman" w:cs="Times New Roman"/>
          <w:sz w:val="24"/>
          <w:szCs w:val="24"/>
          <w:lang w:val="en-US"/>
        </w:rPr>
        <w:t>95</w:t>
      </w:r>
      <w:r w:rsidR="00D114F2">
        <w:rPr>
          <w:rFonts w:ascii="Times New Roman" w:hAnsi="Times New Roman" w:cs="Times New Roman"/>
          <w:sz w:val="24"/>
          <w:szCs w:val="24"/>
          <w:lang w:val="en-US"/>
        </w:rPr>
        <w:t>], parathyroid hormone [</w:t>
      </w:r>
      <w:r w:rsidR="003856D1">
        <w:rPr>
          <w:rFonts w:ascii="Times New Roman" w:hAnsi="Times New Roman" w:cs="Times New Roman"/>
          <w:sz w:val="24"/>
          <w:szCs w:val="24"/>
          <w:lang w:val="en-US"/>
        </w:rPr>
        <w:t>96</w:t>
      </w:r>
      <w:r w:rsidR="00D114F2">
        <w:rPr>
          <w:rFonts w:ascii="Times New Roman" w:hAnsi="Times New Roman" w:cs="Times New Roman"/>
          <w:sz w:val="24"/>
          <w:szCs w:val="24"/>
          <w:lang w:val="en-US"/>
        </w:rPr>
        <w:t>] and erythropoietin [</w:t>
      </w:r>
      <w:r w:rsidR="003856D1">
        <w:rPr>
          <w:rFonts w:ascii="Times New Roman" w:hAnsi="Times New Roman" w:cs="Times New Roman"/>
          <w:sz w:val="24"/>
          <w:szCs w:val="24"/>
          <w:lang w:val="en-US"/>
        </w:rPr>
        <w:t>97</w:t>
      </w:r>
      <w:r>
        <w:rPr>
          <w:rFonts w:ascii="Times New Roman" w:hAnsi="Times New Roman" w:cs="Times New Roman"/>
          <w:sz w:val="24"/>
          <w:szCs w:val="24"/>
          <w:lang w:val="en-US"/>
        </w:rPr>
        <w:t>]  in response to primary changes of levels of the parameters glucose, calcium and hemoglobin respectively, but this provides no justification to rely on the levels of the controlling hormones to define normality of these parameters [11, 12].</w:t>
      </w:r>
      <w:commentRangeEnd w:id="131"/>
      <w:r w:rsidR="005F7265">
        <w:rPr>
          <w:rStyle w:val="CommentReference"/>
        </w:rPr>
        <w:commentReference w:id="131"/>
      </w:r>
    </w:p>
    <w:p w:rsidR="005F7265" w:rsidRDefault="00F1288B"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fact that TSH levels reliably identify overt thyroid dysfunction can </w:t>
      </w:r>
      <w:r w:rsidR="003C4430">
        <w:rPr>
          <w:rFonts w:ascii="Times New Roman" w:hAnsi="Times New Roman" w:cs="Times New Roman"/>
          <w:sz w:val="24"/>
          <w:szCs w:val="24"/>
          <w:lang w:val="en-US"/>
        </w:rPr>
        <w:t xml:space="preserve">also </w:t>
      </w:r>
      <w:r w:rsidRPr="00DE75B6">
        <w:rPr>
          <w:rFonts w:ascii="Times New Roman" w:hAnsi="Times New Roman" w:cs="Times New Roman"/>
          <w:sz w:val="24"/>
          <w:szCs w:val="24"/>
          <w:lang w:val="en-US"/>
        </w:rPr>
        <w:t>be explained by the negative population relationship between TSH and FT4</w:t>
      </w:r>
      <w:r w:rsidR="003C4430">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t>
      </w:r>
      <w:r w:rsidR="003C4430">
        <w:rPr>
          <w:rFonts w:ascii="Times New Roman" w:hAnsi="Times New Roman" w:cs="Times New Roman"/>
          <w:sz w:val="24"/>
          <w:szCs w:val="24"/>
          <w:lang w:val="en-US"/>
        </w:rPr>
        <w:t xml:space="preserve">i.e. its extension </w:t>
      </w:r>
      <w:r w:rsidRPr="00DE75B6">
        <w:rPr>
          <w:rFonts w:ascii="Times New Roman" w:hAnsi="Times New Roman" w:cs="Times New Roman"/>
          <w:sz w:val="24"/>
          <w:szCs w:val="24"/>
          <w:lang w:val="en-US"/>
        </w:rPr>
        <w:t>into the abnormal ranges of FT4 [</w:t>
      </w:r>
      <w:r>
        <w:rPr>
          <w:rFonts w:ascii="Times New Roman" w:hAnsi="Times New Roman" w:cs="Times New Roman"/>
          <w:sz w:val="24"/>
          <w:szCs w:val="24"/>
          <w:lang w:val="en-US"/>
        </w:rPr>
        <w:t>14, 15</w:t>
      </w:r>
      <w:r w:rsidRPr="00DE75B6">
        <w:rPr>
          <w:rFonts w:ascii="Times New Roman" w:hAnsi="Times New Roman" w:cs="Times New Roman"/>
          <w:sz w:val="24"/>
          <w:szCs w:val="24"/>
          <w:lang w:val="en-US"/>
        </w:rPr>
        <w:t>]. This is due merely to the fact that nearly all overt thyroid dysfunction is primary rather than secondary [</w:t>
      </w:r>
      <w:r w:rsidR="00D114F2">
        <w:rPr>
          <w:rFonts w:ascii="Times New Roman" w:hAnsi="Times New Roman" w:cs="Times New Roman"/>
          <w:sz w:val="24"/>
          <w:szCs w:val="24"/>
          <w:lang w:val="en-US"/>
        </w:rPr>
        <w:t>9</w:t>
      </w:r>
      <w:r w:rsidR="003856D1">
        <w:rPr>
          <w:rFonts w:ascii="Times New Roman" w:hAnsi="Times New Roman" w:cs="Times New Roman"/>
          <w:sz w:val="24"/>
          <w:szCs w:val="24"/>
          <w:lang w:val="en-US"/>
        </w:rPr>
        <w:t>8</w:t>
      </w:r>
      <w:r w:rsidRPr="00DE75B6">
        <w:rPr>
          <w:rFonts w:ascii="Times New Roman" w:hAnsi="Times New Roman" w:cs="Times New Roman"/>
          <w:sz w:val="24"/>
          <w:szCs w:val="24"/>
          <w:lang w:val="en-US"/>
        </w:rPr>
        <w:t>]. This situation differs from other endocrine pathology</w:t>
      </w:r>
      <w:r>
        <w:rPr>
          <w:rFonts w:ascii="Times New Roman" w:hAnsi="Times New Roman" w:cs="Times New Roman"/>
          <w:sz w:val="24"/>
          <w:szCs w:val="24"/>
          <w:lang w:val="en-US"/>
        </w:rPr>
        <w:t xml:space="preserve">, for example Cushing’s syndrome, </w:t>
      </w:r>
      <w:r w:rsidR="00FE4846">
        <w:rPr>
          <w:rFonts w:ascii="Times New Roman" w:hAnsi="Times New Roman" w:cs="Times New Roman"/>
          <w:sz w:val="24"/>
          <w:szCs w:val="24"/>
          <w:lang w:val="en-US"/>
        </w:rPr>
        <w:t>where ACTH levels cannot be used as a screening test on account of the likelihood that Cushing’s syndrome</w:t>
      </w:r>
      <w:r w:rsidR="00FE4846" w:rsidRPr="00DE75B6">
        <w:rPr>
          <w:rFonts w:ascii="Times New Roman" w:hAnsi="Times New Roman" w:cs="Times New Roman"/>
          <w:sz w:val="24"/>
          <w:szCs w:val="24"/>
          <w:lang w:val="en-US"/>
        </w:rPr>
        <w:t xml:space="preserve"> </w:t>
      </w:r>
      <w:r w:rsidR="00FE4846">
        <w:rPr>
          <w:rFonts w:ascii="Times New Roman" w:hAnsi="Times New Roman" w:cs="Times New Roman"/>
          <w:sz w:val="24"/>
          <w:szCs w:val="24"/>
          <w:lang w:val="en-US"/>
        </w:rPr>
        <w:t>may</w:t>
      </w:r>
      <w:r w:rsidRPr="00DE75B6">
        <w:rPr>
          <w:rFonts w:ascii="Times New Roman" w:hAnsi="Times New Roman" w:cs="Times New Roman"/>
          <w:sz w:val="24"/>
          <w:szCs w:val="24"/>
          <w:lang w:val="en-US"/>
        </w:rPr>
        <w:t xml:space="preserve"> </w:t>
      </w:r>
      <w:r w:rsidR="00FE4846">
        <w:rPr>
          <w:rFonts w:ascii="Times New Roman" w:hAnsi="Times New Roman" w:cs="Times New Roman"/>
          <w:sz w:val="24"/>
          <w:szCs w:val="24"/>
          <w:lang w:val="en-US"/>
        </w:rPr>
        <w:t xml:space="preserve">secondary, i.e. </w:t>
      </w:r>
      <w:r w:rsidRPr="00DE75B6">
        <w:rPr>
          <w:rFonts w:ascii="Times New Roman" w:hAnsi="Times New Roman" w:cs="Times New Roman"/>
          <w:sz w:val="24"/>
          <w:szCs w:val="24"/>
          <w:lang w:val="en-US"/>
        </w:rPr>
        <w:t xml:space="preserve">be due to a disorder of </w:t>
      </w:r>
      <w:r w:rsidR="00FE4846">
        <w:rPr>
          <w:rFonts w:ascii="Times New Roman" w:hAnsi="Times New Roman" w:cs="Times New Roman"/>
          <w:sz w:val="24"/>
          <w:szCs w:val="24"/>
          <w:lang w:val="en-US"/>
        </w:rPr>
        <w:t xml:space="preserve">ACTH regulation </w:t>
      </w:r>
      <w:r w:rsidR="00D114F2">
        <w:rPr>
          <w:rFonts w:ascii="Times New Roman" w:hAnsi="Times New Roman" w:cs="Times New Roman"/>
          <w:sz w:val="24"/>
          <w:szCs w:val="24"/>
          <w:lang w:val="en-US"/>
        </w:rPr>
        <w:t>[9</w:t>
      </w:r>
      <w:r w:rsidR="003856D1">
        <w:rPr>
          <w:rFonts w:ascii="Times New Roman" w:hAnsi="Times New Roman" w:cs="Times New Roman"/>
          <w:sz w:val="24"/>
          <w:szCs w:val="24"/>
          <w:lang w:val="en-US"/>
        </w:rPr>
        <w:t>9</w:t>
      </w:r>
      <w:r>
        <w:rPr>
          <w:rFonts w:ascii="Times New Roman" w:hAnsi="Times New Roman" w:cs="Times New Roman"/>
          <w:sz w:val="24"/>
          <w:szCs w:val="24"/>
          <w:lang w:val="en-US"/>
        </w:rPr>
        <w:t>]</w:t>
      </w:r>
      <w:commentRangeStart w:id="132"/>
      <w:r w:rsidR="00FE4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fact that TSH levels are </w:t>
      </w:r>
      <w:r w:rsidR="00B531DD">
        <w:rPr>
          <w:rFonts w:ascii="Times New Roman" w:hAnsi="Times New Roman" w:cs="Times New Roman"/>
          <w:sz w:val="24"/>
          <w:szCs w:val="24"/>
          <w:lang w:val="en-US"/>
        </w:rPr>
        <w:t xml:space="preserve">thereby </w:t>
      </w:r>
      <w:r>
        <w:rPr>
          <w:rFonts w:ascii="Times New Roman" w:hAnsi="Times New Roman" w:cs="Times New Roman"/>
          <w:sz w:val="24"/>
          <w:szCs w:val="24"/>
          <w:lang w:val="en-US"/>
        </w:rPr>
        <w:t>very sensitive screening t</w:t>
      </w:r>
      <w:r w:rsidR="00D114F2">
        <w:rPr>
          <w:rFonts w:ascii="Times New Roman" w:hAnsi="Times New Roman" w:cs="Times New Roman"/>
          <w:sz w:val="24"/>
          <w:szCs w:val="24"/>
          <w:lang w:val="en-US"/>
        </w:rPr>
        <w:t>ests for thyroid dysfunction [8</w:t>
      </w:r>
      <w:r w:rsidR="003856D1">
        <w:rPr>
          <w:rFonts w:ascii="Times New Roman" w:hAnsi="Times New Roman" w:cs="Times New Roman"/>
          <w:sz w:val="24"/>
          <w:szCs w:val="24"/>
          <w:lang w:val="en-US"/>
        </w:rPr>
        <w:t>4</w:t>
      </w:r>
      <w:r>
        <w:rPr>
          <w:rFonts w:ascii="Times New Roman" w:hAnsi="Times New Roman" w:cs="Times New Roman"/>
          <w:sz w:val="24"/>
          <w:szCs w:val="24"/>
          <w:lang w:val="en-US"/>
        </w:rPr>
        <w:t>] does not imply TSH levels are very specific, i.e. that an abnormal TSH level implies thyroid dysfunction.  An abnormal TSH level in the presence of normal levels of thyroid hormones more likely indicates a false-positive TSH result in terms of</w:t>
      </w:r>
      <w:r w:rsidR="00823FAB">
        <w:rPr>
          <w:rFonts w:ascii="Times New Roman" w:hAnsi="Times New Roman" w:cs="Times New Roman"/>
          <w:sz w:val="24"/>
          <w:szCs w:val="24"/>
          <w:lang w:val="en-US"/>
        </w:rPr>
        <w:t xml:space="preserve"> tissue or organ hyper/hypo-thyroidism.</w:t>
      </w:r>
      <w:commentRangeEnd w:id="132"/>
      <w:r w:rsidR="005F7265">
        <w:rPr>
          <w:rStyle w:val="CommentReference"/>
        </w:rPr>
        <w:commentReference w:id="132"/>
      </w:r>
    </w:p>
    <w:p w:rsidR="004101C4"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In summary there is </w:t>
      </w:r>
      <w:r w:rsidR="0088536A">
        <w:rPr>
          <w:rFonts w:ascii="Times New Roman" w:hAnsi="Times New Roman" w:cs="Times New Roman"/>
          <w:sz w:val="24"/>
          <w:szCs w:val="24"/>
          <w:lang w:val="en-US"/>
        </w:rPr>
        <w:t xml:space="preserve">matching </w:t>
      </w:r>
      <w:r w:rsidRPr="00DE75B6">
        <w:rPr>
          <w:rFonts w:ascii="Times New Roman" w:hAnsi="Times New Roman" w:cs="Times New Roman"/>
          <w:sz w:val="24"/>
          <w:szCs w:val="24"/>
          <w:lang w:val="en-US"/>
        </w:rPr>
        <w:t xml:space="preserve">theoretical and empiric evidence suggesting </w:t>
      </w:r>
      <w:r w:rsidR="002D68E3" w:rsidRPr="00DE75B6">
        <w:rPr>
          <w:rFonts w:ascii="Times New Roman" w:hAnsi="Times New Roman" w:cs="Times New Roman"/>
          <w:sz w:val="24"/>
          <w:szCs w:val="24"/>
          <w:lang w:val="en-US"/>
        </w:rPr>
        <w:t>that the</w:t>
      </w:r>
      <w:r w:rsidRPr="00DE75B6">
        <w:rPr>
          <w:rFonts w:ascii="Times New Roman" w:hAnsi="Times New Roman" w:cs="Times New Roman"/>
          <w:sz w:val="24"/>
          <w:szCs w:val="24"/>
          <w:lang w:val="en-US"/>
        </w:rPr>
        <w:t xml:space="preserve"> concept of subclinical thyroid dysfunction is flawed, and that if it does exist, it should not be diagnosed on the basis of</w:t>
      </w:r>
      <w:r w:rsidR="002D68E3">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TSH </w:t>
      </w:r>
      <w:r w:rsidR="002D68E3" w:rsidRPr="00DE75B6">
        <w:rPr>
          <w:rFonts w:ascii="Times New Roman" w:hAnsi="Times New Roman" w:cs="Times New Roman"/>
          <w:sz w:val="24"/>
          <w:szCs w:val="24"/>
          <w:lang w:val="en-US"/>
        </w:rPr>
        <w:t>levels. There</w:t>
      </w:r>
      <w:r w:rsidRPr="00DE75B6">
        <w:rPr>
          <w:rFonts w:ascii="Times New Roman" w:hAnsi="Times New Roman" w:cs="Times New Roman"/>
          <w:sz w:val="24"/>
          <w:szCs w:val="24"/>
          <w:lang w:val="en-US"/>
        </w:rPr>
        <w:t xml:space="preserve"> is rather, a continuum of thyroid hormone effect along the continuum of thyroid hormone levels</w:t>
      </w:r>
      <w:r w:rsidR="001C7049">
        <w:rPr>
          <w:rFonts w:ascii="Times New Roman" w:hAnsi="Times New Roman" w:cs="Times New Roman"/>
          <w:sz w:val="24"/>
          <w:szCs w:val="24"/>
          <w:lang w:val="en-US"/>
        </w:rPr>
        <w:t xml:space="preserve">, </w:t>
      </w:r>
      <w:r w:rsidR="001A0A45">
        <w:rPr>
          <w:rFonts w:ascii="Times New Roman" w:hAnsi="Times New Roman" w:cs="Times New Roman"/>
          <w:sz w:val="24"/>
          <w:szCs w:val="24"/>
          <w:lang w:val="en-US"/>
        </w:rPr>
        <w:t>with a</w:t>
      </w:r>
      <w:r w:rsidR="001C7049">
        <w:rPr>
          <w:rFonts w:ascii="Times New Roman" w:hAnsi="Times New Roman" w:cs="Times New Roman"/>
          <w:sz w:val="24"/>
          <w:szCs w:val="24"/>
          <w:lang w:val="en-US"/>
        </w:rPr>
        <w:t xml:space="preserve"> possible optimum around the middle of the range.</w:t>
      </w:r>
      <w:r w:rsidRPr="00DE75B6">
        <w:rPr>
          <w:rFonts w:ascii="Times New Roman" w:hAnsi="Times New Roman" w:cs="Times New Roman"/>
          <w:sz w:val="24"/>
          <w:szCs w:val="24"/>
          <w:lang w:val="en-US"/>
        </w:rPr>
        <w:t xml:space="preserve"> TSH levels remain good screening tests for overt thyroid dysfunction, </w:t>
      </w:r>
      <w:r w:rsidR="005F7265" w:rsidRPr="00DE75B6">
        <w:rPr>
          <w:rFonts w:ascii="Times New Roman" w:hAnsi="Times New Roman" w:cs="Times New Roman"/>
          <w:sz w:val="24"/>
          <w:szCs w:val="24"/>
          <w:lang w:val="en-US"/>
        </w:rPr>
        <w:t>but</w:t>
      </w:r>
      <w:r w:rsidR="005F7265">
        <w:rPr>
          <w:rFonts w:ascii="Times New Roman" w:hAnsi="Times New Roman" w:cs="Times New Roman"/>
          <w:sz w:val="24"/>
          <w:szCs w:val="24"/>
          <w:lang w:val="en-US"/>
        </w:rPr>
        <w:t xml:space="preserve"> </w:t>
      </w:r>
      <w:r w:rsidR="005F7265" w:rsidRPr="00DE75B6">
        <w:rPr>
          <w:rFonts w:ascii="Times New Roman" w:hAnsi="Times New Roman" w:cs="Times New Roman"/>
          <w:sz w:val="24"/>
          <w:szCs w:val="24"/>
          <w:lang w:val="en-US"/>
        </w:rPr>
        <w:t>this</w:t>
      </w:r>
      <w:r w:rsidRPr="00DE75B6">
        <w:rPr>
          <w:rFonts w:ascii="Times New Roman" w:hAnsi="Times New Roman" w:cs="Times New Roman"/>
          <w:sz w:val="24"/>
          <w:szCs w:val="24"/>
          <w:lang w:val="en-US"/>
        </w:rPr>
        <w:t xml:space="preserve"> systematic review </w:t>
      </w:r>
      <w:ins w:id="133" w:author="Stephen" w:date="2019-08-01T19:53:00Z">
        <w:r w:rsidR="00182F79">
          <w:rPr>
            <w:rFonts w:ascii="Times New Roman" w:hAnsi="Times New Roman" w:cs="Times New Roman"/>
            <w:sz w:val="24"/>
            <w:szCs w:val="24"/>
            <w:lang w:val="en-US"/>
          </w:rPr>
          <w:t xml:space="preserve">and meta-analysis </w:t>
        </w:r>
      </w:ins>
      <w:r w:rsidR="006A15D6">
        <w:rPr>
          <w:rFonts w:ascii="Times New Roman" w:hAnsi="Times New Roman" w:cs="Times New Roman"/>
          <w:sz w:val="24"/>
          <w:szCs w:val="24"/>
          <w:lang w:val="en-US"/>
        </w:rPr>
        <w:t xml:space="preserve">has </w:t>
      </w:r>
      <w:r w:rsidRPr="00DE75B6">
        <w:rPr>
          <w:rFonts w:ascii="Times New Roman" w:hAnsi="Times New Roman" w:cs="Times New Roman"/>
          <w:sz w:val="24"/>
          <w:szCs w:val="24"/>
          <w:lang w:val="en-US"/>
        </w:rPr>
        <w:t>show</w:t>
      </w:r>
      <w:r w:rsidR="006A15D6">
        <w:rPr>
          <w:rFonts w:ascii="Times New Roman" w:hAnsi="Times New Roman" w:cs="Times New Roman"/>
          <w:sz w:val="24"/>
          <w:szCs w:val="24"/>
          <w:lang w:val="en-US"/>
        </w:rPr>
        <w:t>n that</w:t>
      </w:r>
      <w:r w:rsidRPr="00DE75B6">
        <w:rPr>
          <w:rFonts w:ascii="Times New Roman" w:hAnsi="Times New Roman" w:cs="Times New Roman"/>
          <w:sz w:val="24"/>
          <w:szCs w:val="24"/>
          <w:lang w:val="en-US"/>
        </w:rPr>
        <w:t xml:space="preserve"> to determine thyroid </w:t>
      </w:r>
      <w:r w:rsidR="002D68E3" w:rsidRPr="00DE75B6">
        <w:rPr>
          <w:rFonts w:ascii="Times New Roman" w:hAnsi="Times New Roman" w:cs="Times New Roman"/>
          <w:sz w:val="24"/>
          <w:szCs w:val="24"/>
          <w:lang w:val="en-US"/>
        </w:rPr>
        <w:t>status within</w:t>
      </w:r>
      <w:r w:rsidRPr="00DE75B6">
        <w:rPr>
          <w:rFonts w:ascii="Times New Roman" w:hAnsi="Times New Roman" w:cs="Times New Roman"/>
          <w:sz w:val="24"/>
          <w:szCs w:val="24"/>
          <w:lang w:val="en-US"/>
        </w:rPr>
        <w:t xml:space="preserve"> and around the normal range, it is theoretically and empirically more sound to rely on the level of FT4. This applies in principle for all diagnostic</w:t>
      </w:r>
      <w:r w:rsidR="00B831C4">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therapeutic</w:t>
      </w:r>
      <w:r w:rsidR="00B831C4">
        <w:rPr>
          <w:rFonts w:ascii="Times New Roman" w:hAnsi="Times New Roman" w:cs="Times New Roman"/>
          <w:sz w:val="24"/>
          <w:szCs w:val="24"/>
          <w:lang w:val="en-US"/>
        </w:rPr>
        <w:t xml:space="preserve"> and monitoring</w:t>
      </w:r>
      <w:r w:rsidRPr="00DE75B6">
        <w:rPr>
          <w:rFonts w:ascii="Times New Roman" w:hAnsi="Times New Roman" w:cs="Times New Roman"/>
          <w:sz w:val="24"/>
          <w:szCs w:val="24"/>
          <w:lang w:val="en-US"/>
        </w:rPr>
        <w:t xml:space="preserve"> considerations. </w:t>
      </w:r>
    </w:p>
    <w:p w:rsidR="00EC1B05" w:rsidRDefault="0019677E" w:rsidP="00DE75B6">
      <w:pPr>
        <w:spacing w:line="480" w:lineRule="auto"/>
        <w:rPr>
          <w:rFonts w:ascii="Times New Roman" w:hAnsi="Times New Roman" w:cs="Times New Roman"/>
          <w:sz w:val="24"/>
          <w:szCs w:val="24"/>
          <w:lang w:val="en-US"/>
        </w:rPr>
      </w:pPr>
      <w:commentRangeStart w:id="134"/>
      <w:r>
        <w:rPr>
          <w:rFonts w:ascii="Times New Roman" w:hAnsi="Times New Roman" w:cs="Times New Roman"/>
          <w:sz w:val="24"/>
          <w:szCs w:val="24"/>
          <w:lang w:val="en-US"/>
        </w:rPr>
        <w:lastRenderedPageBreak/>
        <w:t>This work however addressed diagnosis alone; randomized trials are necessary to determine whether additional considerations apply in the context of thyroid treatments. One study</w:t>
      </w:r>
      <w:del w:id="135" w:author="Stephen" w:date="2019-08-01T19:54:00Z">
        <w:r w:rsidDel="00182F79">
          <w:rPr>
            <w:rFonts w:ascii="Times New Roman" w:hAnsi="Times New Roman" w:cs="Times New Roman"/>
            <w:sz w:val="24"/>
            <w:szCs w:val="24"/>
            <w:lang w:val="en-US"/>
          </w:rPr>
          <w:delText xml:space="preserve"> </w:delText>
        </w:r>
        <w:r w:rsidR="00E92AAE" w:rsidDel="00182F79">
          <w:rPr>
            <w:rFonts w:ascii="Times New Roman" w:hAnsi="Times New Roman" w:cs="Times New Roman"/>
            <w:sz w:val="24"/>
            <w:szCs w:val="24"/>
            <w:lang w:val="en-US"/>
          </w:rPr>
          <w:delText>[</w:delText>
        </w:r>
        <w:r w:rsidR="003856D1" w:rsidDel="00182F79">
          <w:rPr>
            <w:rFonts w:ascii="Times New Roman" w:hAnsi="Times New Roman" w:cs="Times New Roman"/>
            <w:sz w:val="24"/>
            <w:szCs w:val="24"/>
            <w:lang w:val="en-US"/>
          </w:rPr>
          <w:delText>100</w:delText>
        </w:r>
        <w:r w:rsidR="00E92AAE" w:rsidDel="00182F79">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has reported</w:t>
      </w:r>
      <w:r w:rsidR="00E92AAE">
        <w:rPr>
          <w:rFonts w:ascii="Times New Roman" w:hAnsi="Times New Roman" w:cs="Times New Roman"/>
          <w:sz w:val="24"/>
          <w:szCs w:val="24"/>
          <w:lang w:val="en-US"/>
        </w:rPr>
        <w:t xml:space="preserve"> that TSH levels are important in the treatment of thyroid insufficiency</w:t>
      </w:r>
      <w:ins w:id="136" w:author="Stephen" w:date="2019-08-01T19:54:00Z">
        <w:r w:rsidR="00182F79">
          <w:rPr>
            <w:rFonts w:ascii="Times New Roman" w:hAnsi="Times New Roman" w:cs="Times New Roman"/>
            <w:sz w:val="24"/>
            <w:szCs w:val="24"/>
            <w:lang w:val="en-US"/>
          </w:rPr>
          <w:t xml:space="preserve"> [100]</w:t>
        </w:r>
      </w:ins>
      <w:r w:rsidR="00E92AAE">
        <w:rPr>
          <w:rFonts w:ascii="Times New Roman" w:hAnsi="Times New Roman" w:cs="Times New Roman"/>
          <w:sz w:val="24"/>
          <w:szCs w:val="24"/>
          <w:lang w:val="en-US"/>
        </w:rPr>
        <w:t xml:space="preserve">, but this was an observational study and it did not fully stratify FT4 levels or exclude factors that might interfere with the FT4/TSH relationship. </w:t>
      </w:r>
    </w:p>
    <w:p w:rsidR="007A0EC7" w:rsidRDefault="00EC1B05"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Our work has relevance for the planning and interpretation of interventional studies. </w:t>
      </w:r>
      <w:r w:rsidR="00DE75B6" w:rsidRPr="00DE75B6">
        <w:rPr>
          <w:rFonts w:ascii="Times New Roman" w:hAnsi="Times New Roman" w:cs="Times New Roman"/>
          <w:sz w:val="24"/>
          <w:szCs w:val="24"/>
          <w:lang w:val="en-US"/>
        </w:rPr>
        <w:t xml:space="preserve">It may well be that previous </w:t>
      </w:r>
      <w:r w:rsidR="00B378F5">
        <w:rPr>
          <w:rFonts w:ascii="Times New Roman" w:hAnsi="Times New Roman" w:cs="Times New Roman"/>
          <w:sz w:val="24"/>
          <w:szCs w:val="24"/>
          <w:lang w:val="en-US"/>
        </w:rPr>
        <w:t>trials</w:t>
      </w:r>
      <w:r w:rsidR="00DE75B6"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w:t>
      </w:r>
      <w:r w:rsidR="007A0EC7">
        <w:rPr>
          <w:rFonts w:ascii="Times New Roman" w:hAnsi="Times New Roman" w:cs="Times New Roman"/>
          <w:sz w:val="24"/>
          <w:szCs w:val="24"/>
          <w:lang w:val="en-US"/>
        </w:rPr>
        <w:t>. Not only were these TSH levels inappropriate targets, but in addition</w:t>
      </w:r>
      <w:r w:rsidR="0077429D">
        <w:rPr>
          <w:rFonts w:ascii="Times New Roman" w:hAnsi="Times New Roman" w:cs="Times New Roman"/>
          <w:sz w:val="24"/>
          <w:szCs w:val="24"/>
          <w:lang w:val="en-US"/>
        </w:rPr>
        <w:t>,</w:t>
      </w:r>
      <w:r w:rsidR="007A0EC7">
        <w:rPr>
          <w:rFonts w:ascii="Times New Roman" w:hAnsi="Times New Roman" w:cs="Times New Roman"/>
          <w:sz w:val="24"/>
          <w:szCs w:val="24"/>
          <w:lang w:val="en-US"/>
        </w:rPr>
        <w:t xml:space="preserve"> on account of the sensitivity of TSH levels to changing FT4 levels, only minimal changes in FT4 levels would have followed normalization of the TSH levels.</w:t>
      </w:r>
      <w:r w:rsidR="00DE75B6" w:rsidRPr="00DE75B6">
        <w:rPr>
          <w:rFonts w:ascii="Times New Roman" w:hAnsi="Times New Roman" w:cs="Times New Roman"/>
          <w:sz w:val="24"/>
          <w:szCs w:val="24"/>
          <w:lang w:val="en-US"/>
        </w:rPr>
        <w:t xml:space="preserve"> </w:t>
      </w:r>
      <w:r w:rsidR="007A0EC7">
        <w:rPr>
          <w:rFonts w:ascii="Times New Roman" w:hAnsi="Times New Roman" w:cs="Times New Roman"/>
          <w:sz w:val="24"/>
          <w:szCs w:val="24"/>
          <w:lang w:val="en-US"/>
        </w:rPr>
        <w:t>I</w:t>
      </w:r>
      <w:r w:rsidR="00DE75B6" w:rsidRPr="00DE75B6">
        <w:rPr>
          <w:rFonts w:ascii="Times New Roman" w:hAnsi="Times New Roman" w:cs="Times New Roman"/>
          <w:sz w:val="24"/>
          <w:szCs w:val="24"/>
          <w:lang w:val="en-US"/>
        </w:rPr>
        <w:t>f subtle improvements are to be sought</w:t>
      </w:r>
      <w:r w:rsidR="00B831C4">
        <w:rPr>
          <w:rFonts w:ascii="Times New Roman" w:hAnsi="Times New Roman" w:cs="Times New Roman"/>
          <w:sz w:val="24"/>
          <w:szCs w:val="24"/>
          <w:lang w:val="en-US"/>
        </w:rPr>
        <w:t xml:space="preserve"> within and</w:t>
      </w:r>
      <w:r w:rsidR="00DE75B6" w:rsidRPr="00DE75B6">
        <w:rPr>
          <w:rFonts w:ascii="Times New Roman" w:hAnsi="Times New Roman" w:cs="Times New Roman"/>
          <w:sz w:val="24"/>
          <w:szCs w:val="24"/>
          <w:lang w:val="en-US"/>
        </w:rPr>
        <w:t xml:space="preserve"> at the edges of the normal range, FT4, and possibly FT3 levels,</w:t>
      </w:r>
      <w:r w:rsidR="0077429D">
        <w:rPr>
          <w:rFonts w:ascii="Times New Roman" w:hAnsi="Times New Roman" w:cs="Times New Roman"/>
          <w:sz w:val="24"/>
          <w:szCs w:val="24"/>
          <w:lang w:val="en-US"/>
        </w:rPr>
        <w:t xml:space="preserve"> would appear to</w:t>
      </w:r>
      <w:r w:rsidR="00DE75B6" w:rsidRPr="00DE75B6">
        <w:rPr>
          <w:rFonts w:ascii="Times New Roman" w:hAnsi="Times New Roman" w:cs="Times New Roman"/>
          <w:sz w:val="24"/>
          <w:szCs w:val="24"/>
          <w:lang w:val="en-US"/>
        </w:rPr>
        <w:t xml:space="preserve"> be better targets</w:t>
      </w:r>
      <w:r w:rsidR="000261EC">
        <w:rPr>
          <w:rFonts w:ascii="Times New Roman" w:hAnsi="Times New Roman" w:cs="Times New Roman"/>
          <w:sz w:val="24"/>
          <w:szCs w:val="24"/>
          <w:lang w:val="en-US"/>
        </w:rPr>
        <w:t>, with the aim being to bring them at least to the middle of the range</w:t>
      </w:r>
      <w:r w:rsidR="00DE75B6" w:rsidRPr="00DE75B6">
        <w:rPr>
          <w:rFonts w:ascii="Times New Roman" w:hAnsi="Times New Roman" w:cs="Times New Roman"/>
          <w:sz w:val="24"/>
          <w:szCs w:val="24"/>
          <w:lang w:val="en-US"/>
        </w:rPr>
        <w:t>.</w:t>
      </w:r>
      <w:r w:rsidR="00F169B0">
        <w:rPr>
          <w:rFonts w:ascii="Times New Roman" w:hAnsi="Times New Roman" w:cs="Times New Roman"/>
          <w:sz w:val="24"/>
          <w:szCs w:val="24"/>
          <w:lang w:val="en-US"/>
        </w:rPr>
        <w:t xml:space="preserve"> </w:t>
      </w:r>
    </w:p>
    <w:commentRangeEnd w:id="134"/>
    <w:p w:rsidR="00DE75B6" w:rsidRPr="00DE75B6" w:rsidRDefault="005F7265" w:rsidP="00DE75B6">
      <w:pPr>
        <w:spacing w:line="480" w:lineRule="auto"/>
        <w:rPr>
          <w:rFonts w:ascii="Times New Roman" w:hAnsi="Times New Roman" w:cs="Times New Roman"/>
          <w:sz w:val="24"/>
          <w:szCs w:val="24"/>
          <w:lang w:val="en-US"/>
        </w:rPr>
      </w:pPr>
      <w:r>
        <w:rPr>
          <w:rStyle w:val="CommentReference"/>
        </w:rPr>
        <w:commentReference w:id="134"/>
      </w:r>
      <w:r w:rsidR="00EC1B05">
        <w:rPr>
          <w:rFonts w:ascii="Times New Roman" w:hAnsi="Times New Roman" w:cs="Times New Roman"/>
          <w:sz w:val="24"/>
          <w:szCs w:val="24"/>
          <w:lang w:val="en-US"/>
        </w:rPr>
        <w:t xml:space="preserve">As organ effects can be appreciated within the normal range however, it does not </w:t>
      </w:r>
      <w:r w:rsidR="000261EC">
        <w:rPr>
          <w:rFonts w:ascii="Times New Roman" w:hAnsi="Times New Roman" w:cs="Times New Roman"/>
          <w:sz w:val="24"/>
          <w:szCs w:val="24"/>
          <w:lang w:val="en-US"/>
        </w:rPr>
        <w:t xml:space="preserve">necessarily </w:t>
      </w:r>
      <w:r w:rsidR="00EC1B05">
        <w:rPr>
          <w:rFonts w:ascii="Times New Roman" w:hAnsi="Times New Roman" w:cs="Times New Roman"/>
          <w:sz w:val="24"/>
          <w:szCs w:val="24"/>
          <w:lang w:val="en-US"/>
        </w:rPr>
        <w:t>follow that even if treatment can be shown to have a beneficial effect that an abnormality was present in the first place.</w:t>
      </w:r>
      <w:commentRangeStart w:id="137"/>
      <w:r w:rsidR="00EC1B05">
        <w:rPr>
          <w:rFonts w:ascii="Times New Roman" w:hAnsi="Times New Roman" w:cs="Times New Roman"/>
          <w:sz w:val="24"/>
          <w:szCs w:val="24"/>
          <w:lang w:val="en-US"/>
        </w:rPr>
        <w:t xml:space="preserve"> Improved understanding of which clinical states might have engendered compensatory or secondary changes in thyroid function, rather than having resulted from such changes, might explain any suggestion of a signal of harm with treatment of </w:t>
      </w:r>
      <w:r w:rsidR="0077429D">
        <w:rPr>
          <w:rFonts w:ascii="Times New Roman" w:hAnsi="Times New Roman" w:cs="Times New Roman"/>
          <w:sz w:val="24"/>
          <w:szCs w:val="24"/>
          <w:lang w:val="en-US"/>
        </w:rPr>
        <w:t xml:space="preserve">any </w:t>
      </w:r>
      <w:r w:rsidR="00EC1B05">
        <w:rPr>
          <w:rFonts w:ascii="Times New Roman" w:hAnsi="Times New Roman" w:cs="Times New Roman"/>
          <w:sz w:val="24"/>
          <w:szCs w:val="24"/>
          <w:lang w:val="en-US"/>
        </w:rPr>
        <w:t>bo</w:t>
      </w:r>
      <w:r w:rsidR="0077429D">
        <w:rPr>
          <w:rFonts w:ascii="Times New Roman" w:hAnsi="Times New Roman" w:cs="Times New Roman"/>
          <w:sz w:val="24"/>
          <w:szCs w:val="24"/>
          <w:lang w:val="en-US"/>
        </w:rPr>
        <w:t>rderline thyroid function state</w:t>
      </w:r>
      <w:r w:rsidR="00EC1B05">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101</w:t>
      </w:r>
      <w:r w:rsidR="00EC1B05">
        <w:rPr>
          <w:rFonts w:ascii="Times New Roman" w:hAnsi="Times New Roman" w:cs="Times New Roman"/>
          <w:sz w:val="24"/>
          <w:szCs w:val="24"/>
          <w:lang w:val="en-US"/>
        </w:rPr>
        <w:t>].</w:t>
      </w:r>
      <w:r w:rsidR="00133906">
        <w:rPr>
          <w:rFonts w:ascii="Times New Roman" w:hAnsi="Times New Roman" w:cs="Times New Roman"/>
          <w:sz w:val="24"/>
          <w:szCs w:val="24"/>
          <w:lang w:val="en-US"/>
        </w:rPr>
        <w:t xml:space="preserve"> </w:t>
      </w:r>
      <w:commentRangeEnd w:id="137"/>
      <w:r>
        <w:rPr>
          <w:rStyle w:val="CommentReference"/>
        </w:rPr>
        <w:commentReference w:id="137"/>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Th</w:t>
      </w:r>
      <w:r w:rsidR="00C55F48">
        <w:rPr>
          <w:rFonts w:ascii="Times New Roman" w:hAnsi="Times New Roman" w:cs="Times New Roman"/>
          <w:sz w:val="24"/>
          <w:szCs w:val="24"/>
          <w:lang w:val="en-US"/>
        </w:rPr>
        <w:t>is work</w:t>
      </w:r>
      <w:r w:rsidRPr="00DE75B6">
        <w:rPr>
          <w:rFonts w:ascii="Times New Roman" w:hAnsi="Times New Roman" w:cs="Times New Roman"/>
          <w:sz w:val="24"/>
          <w:szCs w:val="24"/>
          <w:lang w:val="en-US"/>
        </w:rPr>
        <w:t xml:space="preserve"> should result in a simplification of the understanding of thyroid physiology and pathophysiology, and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r w:rsidR="002D68E3" w:rsidRPr="00DE75B6">
        <w:rPr>
          <w:rFonts w:ascii="Times New Roman" w:hAnsi="Times New Roman" w:cs="Times New Roman"/>
          <w:sz w:val="24"/>
          <w:szCs w:val="24"/>
          <w:lang w:val="en-US"/>
        </w:rPr>
        <w:t>factor. A</w:t>
      </w:r>
      <w:r w:rsidRPr="00DE75B6">
        <w:rPr>
          <w:rFonts w:ascii="Times New Roman" w:hAnsi="Times New Roman" w:cs="Times New Roman"/>
          <w:sz w:val="24"/>
          <w:szCs w:val="24"/>
          <w:lang w:val="en-US"/>
        </w:rPr>
        <w:t xml:space="preserve"> change in the diagnostic criteria of borderline normal/subclinical thyroid dysfunction appears indicated.</w:t>
      </w: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REFERENCES</w:t>
      </w:r>
    </w:p>
    <w:p w:rsidR="009669B1" w:rsidRPr="009669B1" w:rsidRDefault="009669B1" w:rsidP="009669B1">
      <w:pPr>
        <w:pStyle w:val="ListParagraph"/>
        <w:numPr>
          <w:ilvl w:val="0"/>
          <w:numId w:val="6"/>
        </w:numPr>
        <w:spacing w:line="480" w:lineRule="auto"/>
        <w:rPr>
          <w:rFonts w:ascii="Times New Roman" w:hAnsi="Times New Roman" w:cs="Times New Roman"/>
          <w:sz w:val="24"/>
          <w:szCs w:val="24"/>
        </w:rPr>
      </w:pPr>
      <w:r w:rsidRPr="009669B1">
        <w:rPr>
          <w:rFonts w:ascii="Times New Roman" w:hAnsi="Times New Roman" w:cs="Times New Roman"/>
          <w:sz w:val="24"/>
          <w:szCs w:val="24"/>
        </w:rPr>
        <w:t>Wilson S, Parle JV, Roberts LM, Roalfe AK, Hobbs FDR, Clark P, Sheppard MC, Gammage MD Pattison HM, Franklyn JA. Prevalence of subclinical thyroid dysfunction and its relation to socioeconomic deprivation in the elderly: a community –based cross-sectional survey</w:t>
      </w:r>
      <w:ins w:id="138" w:author="Stephen" w:date="2019-08-01T17:40:00Z">
        <w:r w:rsidR="00283E27">
          <w:rPr>
            <w:rFonts w:ascii="Times New Roman" w:hAnsi="Times New Roman" w:cs="Times New Roman"/>
            <w:sz w:val="24"/>
            <w:szCs w:val="24"/>
          </w:rPr>
          <w:t xml:space="preserve"> </w:t>
        </w:r>
      </w:ins>
      <w:del w:id="139" w:author="Stephen" w:date="2019-08-01T17:40:00Z">
        <w:r w:rsidRPr="009669B1" w:rsidDel="00283E27">
          <w:rPr>
            <w:rFonts w:ascii="Times New Roman" w:hAnsi="Times New Roman" w:cs="Times New Roman"/>
            <w:sz w:val="24"/>
            <w:szCs w:val="24"/>
          </w:rPr>
          <w:delText xml:space="preserve">. </w:delText>
        </w:r>
      </w:del>
      <w:ins w:id="140" w:author="Stephen" w:date="2019-08-01T17:39:00Z">
        <w:r w:rsidR="00283E27" w:rsidRPr="009669B1">
          <w:rPr>
            <w:rFonts w:ascii="Times New Roman" w:hAnsi="Times New Roman" w:cs="Times New Roman"/>
            <w:sz w:val="24"/>
            <w:szCs w:val="24"/>
          </w:rPr>
          <w:t>2006</w:t>
        </w:r>
      </w:ins>
      <w:ins w:id="141" w:author="Stephen" w:date="2019-08-01T17:40:00Z">
        <w:r w:rsidR="00283E27">
          <w:rPr>
            <w:rFonts w:ascii="Times New Roman" w:hAnsi="Times New Roman" w:cs="Times New Roman"/>
            <w:sz w:val="24"/>
            <w:szCs w:val="24"/>
          </w:rPr>
          <w:t xml:space="preserve"> </w:t>
        </w:r>
      </w:ins>
      <w:r w:rsidRPr="009669B1">
        <w:rPr>
          <w:rFonts w:ascii="Times New Roman" w:hAnsi="Times New Roman" w:cs="Times New Roman"/>
          <w:sz w:val="24"/>
          <w:szCs w:val="24"/>
        </w:rPr>
        <w:t>J Clin</w:t>
      </w:r>
      <w:r w:rsidR="00A62984">
        <w:rPr>
          <w:rFonts w:ascii="Times New Roman" w:hAnsi="Times New Roman" w:cs="Times New Roman"/>
          <w:sz w:val="24"/>
          <w:szCs w:val="24"/>
        </w:rPr>
        <w:t xml:space="preserve"> </w:t>
      </w:r>
      <w:r w:rsidRPr="009669B1">
        <w:rPr>
          <w:rFonts w:ascii="Times New Roman" w:hAnsi="Times New Roman" w:cs="Times New Roman"/>
          <w:sz w:val="24"/>
          <w:szCs w:val="24"/>
        </w:rPr>
        <w:t>Endocrinol</w:t>
      </w:r>
      <w:r w:rsidR="00A62984">
        <w:rPr>
          <w:rFonts w:ascii="Times New Roman" w:hAnsi="Times New Roman" w:cs="Times New Roman"/>
          <w:sz w:val="24"/>
          <w:szCs w:val="24"/>
        </w:rPr>
        <w:t xml:space="preserve"> </w:t>
      </w:r>
      <w:r w:rsidRPr="009669B1">
        <w:rPr>
          <w:rFonts w:ascii="Times New Roman" w:hAnsi="Times New Roman" w:cs="Times New Roman"/>
          <w:sz w:val="24"/>
          <w:szCs w:val="24"/>
        </w:rPr>
        <w:t xml:space="preserve">Metab </w:t>
      </w:r>
      <w:del w:id="142" w:author="Stephen" w:date="2019-08-01T17:39:00Z">
        <w:r w:rsidRPr="009669B1" w:rsidDel="00283E27">
          <w:rPr>
            <w:rFonts w:ascii="Times New Roman" w:hAnsi="Times New Roman" w:cs="Times New Roman"/>
            <w:sz w:val="24"/>
            <w:szCs w:val="24"/>
          </w:rPr>
          <w:delText>2006;</w:delText>
        </w:r>
      </w:del>
      <w:r w:rsidRPr="009669B1">
        <w:rPr>
          <w:rFonts w:ascii="Times New Roman" w:hAnsi="Times New Roman" w:cs="Times New Roman"/>
          <w:sz w:val="24"/>
          <w:szCs w:val="24"/>
        </w:rPr>
        <w:t xml:space="preserve">91(12):4809-4816 DOI: 10.1210/jc.2006-1557  </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Biondi B, Cooper DS</w:t>
      </w:r>
      <w:ins w:id="143" w:author="Stephen" w:date="2019-08-01T17:40:00Z">
        <w:r w:rsidR="00283E27">
          <w:rPr>
            <w:rFonts w:ascii="Times New Roman" w:hAnsi="Times New Roman" w:cs="Times New Roman"/>
            <w:sz w:val="24"/>
            <w:szCs w:val="24"/>
          </w:rPr>
          <w:t xml:space="preserve"> 2018</w:t>
        </w:r>
      </w:ins>
      <w:del w:id="144" w:author="Stephen" w:date="2019-08-01T17:40:00Z">
        <w:r w:rsidRPr="00DE75B6" w:rsidDel="00283E27">
          <w:rPr>
            <w:rFonts w:ascii="Times New Roman" w:hAnsi="Times New Roman" w:cs="Times New Roman"/>
            <w:sz w:val="24"/>
            <w:szCs w:val="24"/>
          </w:rPr>
          <w:delText>.</w:delText>
        </w:r>
      </w:del>
      <w:r w:rsidRPr="00DE75B6">
        <w:rPr>
          <w:rFonts w:ascii="Times New Roman" w:hAnsi="Times New Roman" w:cs="Times New Roman"/>
          <w:sz w:val="24"/>
          <w:szCs w:val="24"/>
        </w:rPr>
        <w:t xml:space="preserve"> Subclinical hyperthyroidism. N Engl J Med </w:t>
      </w:r>
      <w:del w:id="145" w:author="Stephen" w:date="2019-08-01T17:40:00Z">
        <w:r w:rsidRPr="00DE75B6" w:rsidDel="00283E27">
          <w:rPr>
            <w:rFonts w:ascii="Times New Roman" w:hAnsi="Times New Roman" w:cs="Times New Roman"/>
            <w:sz w:val="24"/>
            <w:szCs w:val="24"/>
          </w:rPr>
          <w:delText xml:space="preserve">2018; </w:delText>
        </w:r>
      </w:del>
      <w:r w:rsidRPr="00DE75B6">
        <w:rPr>
          <w:rFonts w:ascii="Times New Roman" w:hAnsi="Times New Roman" w:cs="Times New Roman"/>
          <w:sz w:val="24"/>
          <w:szCs w:val="24"/>
        </w:rPr>
        <w:t>378:2411-9 DOI: 10.1056/NEJMcp1709318</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Palacios SS, Pascual-Corrales E, Galofre JC. Management of subclinical hyperthyroidism</w:t>
      </w:r>
      <w:ins w:id="146" w:author="Stephen" w:date="2019-08-01T17:41:00Z">
        <w:r w:rsidR="00283E27">
          <w:rPr>
            <w:rFonts w:ascii="Times New Roman" w:hAnsi="Times New Roman" w:cs="Times New Roman"/>
            <w:sz w:val="24"/>
            <w:szCs w:val="24"/>
          </w:rPr>
          <w:t xml:space="preserve"> </w:t>
        </w:r>
      </w:ins>
      <w:del w:id="147" w:author="Stephen" w:date="2019-08-01T17:41:00Z">
        <w:r w:rsidRPr="00DE75B6" w:rsidDel="00283E27">
          <w:rPr>
            <w:rFonts w:ascii="Times New Roman" w:hAnsi="Times New Roman" w:cs="Times New Roman"/>
            <w:sz w:val="24"/>
            <w:szCs w:val="24"/>
          </w:rPr>
          <w:delText>.</w:delText>
        </w:r>
      </w:del>
      <w:del w:id="148" w:author="Stephen" w:date="2019-08-01T17:40:00Z">
        <w:r w:rsidR="00A62984" w:rsidDel="00283E27">
          <w:rPr>
            <w:rFonts w:ascii="Times New Roman" w:hAnsi="Times New Roman" w:cs="Times New Roman"/>
            <w:sz w:val="24"/>
            <w:szCs w:val="24"/>
          </w:rPr>
          <w:delText xml:space="preserve"> </w:delText>
        </w:r>
      </w:del>
      <w:ins w:id="149" w:author="Stephen" w:date="2019-08-01T17:40:00Z">
        <w:r w:rsidR="00283E27" w:rsidRPr="00DE75B6">
          <w:rPr>
            <w:rFonts w:ascii="Times New Roman" w:hAnsi="Times New Roman" w:cs="Times New Roman"/>
            <w:sz w:val="24"/>
            <w:szCs w:val="24"/>
          </w:rPr>
          <w:t>2012</w:t>
        </w:r>
      </w:ins>
      <w:ins w:id="150" w:author="Stephen" w:date="2019-08-01T17:41:00Z">
        <w:r w:rsidR="00283E27">
          <w:rPr>
            <w:rFonts w:ascii="Times New Roman" w:hAnsi="Times New Roman" w:cs="Times New Roman"/>
            <w:sz w:val="24"/>
            <w:szCs w:val="24"/>
          </w:rPr>
          <w:t xml:space="preserve"> </w:t>
        </w:r>
      </w:ins>
      <w:r w:rsidRPr="00DE75B6">
        <w:rPr>
          <w:rFonts w:ascii="Times New Roman" w:hAnsi="Times New Roman" w:cs="Times New Roman"/>
          <w:sz w:val="24"/>
          <w:szCs w:val="24"/>
        </w:rPr>
        <w:t>Int J Endocrinol</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Metab</w:t>
      </w:r>
      <w:del w:id="151" w:author="Stephen" w:date="2019-08-01T17:40:00Z">
        <w:r w:rsidRPr="00DE75B6" w:rsidDel="00283E27">
          <w:rPr>
            <w:rFonts w:ascii="Times New Roman" w:hAnsi="Times New Roman" w:cs="Times New Roman"/>
            <w:sz w:val="24"/>
            <w:szCs w:val="24"/>
          </w:rPr>
          <w:delText>. 2012;</w:delText>
        </w:r>
      </w:del>
      <w:r w:rsidRPr="00DE75B6">
        <w:rPr>
          <w:rFonts w:ascii="Times New Roman" w:hAnsi="Times New Roman" w:cs="Times New Roman"/>
          <w:sz w:val="24"/>
          <w:szCs w:val="24"/>
        </w:rPr>
        <w:t>10(2):490-496 DOI:10.5812/ijem.3447</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Fatourechi V</w:t>
      </w:r>
      <w:ins w:id="152" w:author="Stephen" w:date="2019-08-01T17:41:00Z">
        <w:r w:rsidR="00283E27">
          <w:rPr>
            <w:rFonts w:ascii="Times New Roman" w:hAnsi="Times New Roman" w:cs="Times New Roman"/>
            <w:sz w:val="24"/>
            <w:szCs w:val="24"/>
          </w:rPr>
          <w:t xml:space="preserve"> </w:t>
        </w:r>
      </w:ins>
      <w:del w:id="153" w:author="Stephen" w:date="2019-08-01T17:41:00Z">
        <w:r w:rsidRPr="00DE75B6" w:rsidDel="00283E27">
          <w:rPr>
            <w:rFonts w:ascii="Times New Roman" w:hAnsi="Times New Roman" w:cs="Times New Roman"/>
            <w:sz w:val="24"/>
            <w:szCs w:val="24"/>
          </w:rPr>
          <w:delText>.</w:delText>
        </w:r>
      </w:del>
      <w:ins w:id="154" w:author="Stephen" w:date="2019-08-01T17:41:00Z">
        <w:r w:rsidR="00283E27" w:rsidRPr="00DE75B6">
          <w:rPr>
            <w:rFonts w:ascii="Times New Roman" w:hAnsi="Times New Roman" w:cs="Times New Roman"/>
            <w:sz w:val="24"/>
            <w:szCs w:val="24"/>
          </w:rPr>
          <w:t>2009</w:t>
        </w:r>
      </w:ins>
      <w:r w:rsidRPr="00DE75B6">
        <w:rPr>
          <w:rFonts w:ascii="Times New Roman" w:hAnsi="Times New Roman" w:cs="Times New Roman"/>
          <w:sz w:val="24"/>
          <w:szCs w:val="24"/>
        </w:rPr>
        <w:t xml:space="preserve"> Subclinical hypothyroidism: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an update for primary care physicians Mayo Clin Proc</w:t>
      </w:r>
      <w:del w:id="155" w:author="Stephen" w:date="2019-08-01T17:41:00Z">
        <w:r w:rsidRPr="00DE75B6" w:rsidDel="00283E27">
          <w:rPr>
            <w:rFonts w:ascii="Times New Roman" w:hAnsi="Times New Roman" w:cs="Times New Roman"/>
            <w:sz w:val="24"/>
            <w:szCs w:val="24"/>
          </w:rPr>
          <w:delText>.2009;</w:delText>
        </w:r>
      </w:del>
      <w:r w:rsidRPr="00DE75B6">
        <w:rPr>
          <w:rFonts w:ascii="Times New Roman" w:hAnsi="Times New Roman" w:cs="Times New Roman"/>
          <w:sz w:val="24"/>
          <w:szCs w:val="24"/>
        </w:rPr>
        <w:t xml:space="preserve">84(1):65-71 DOI:10.1016/S0025-6196(11)60809-4 </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Taylor PN, Razvi S, Pearce SH, Dayan CM</w:t>
      </w:r>
      <w:del w:id="156" w:author="Stephen" w:date="2019-08-01T17:41:00Z">
        <w:r w:rsidDel="00283E27">
          <w:rPr>
            <w:rFonts w:ascii="Times New Roman" w:hAnsi="Times New Roman" w:cs="Times New Roman"/>
            <w:sz w:val="24"/>
            <w:szCs w:val="24"/>
          </w:rPr>
          <w:delText>.</w:delText>
        </w:r>
      </w:del>
      <w:ins w:id="157" w:author="Stephen" w:date="2019-08-01T17:41:00Z">
        <w:r w:rsidR="00283E27" w:rsidRPr="00283E27">
          <w:rPr>
            <w:rFonts w:ascii="Times New Roman" w:hAnsi="Times New Roman" w:cs="Times New Roman"/>
            <w:sz w:val="24"/>
            <w:szCs w:val="24"/>
          </w:rPr>
          <w:t xml:space="preserve"> </w:t>
        </w:r>
        <w:r w:rsidR="00283E27">
          <w:rPr>
            <w:rFonts w:ascii="Times New Roman" w:hAnsi="Times New Roman" w:cs="Times New Roman"/>
            <w:sz w:val="24"/>
            <w:szCs w:val="24"/>
          </w:rPr>
          <w:t xml:space="preserve">2013 </w:t>
        </w:r>
      </w:ins>
      <w:r>
        <w:rPr>
          <w:rFonts w:ascii="Times New Roman" w:hAnsi="Times New Roman" w:cs="Times New Roman"/>
          <w:sz w:val="24"/>
          <w:szCs w:val="24"/>
        </w:rPr>
        <w:t>A review of the clinical consequences of variation in thyroid function within the reference range. J Clin</w:t>
      </w:r>
      <w:r w:rsidR="00A62984">
        <w:rPr>
          <w:rFonts w:ascii="Times New Roman" w:hAnsi="Times New Roman" w:cs="Times New Roman"/>
          <w:sz w:val="24"/>
          <w:szCs w:val="24"/>
        </w:rPr>
        <w:t xml:space="preserve"> </w:t>
      </w:r>
      <w:r>
        <w:rPr>
          <w:rFonts w:ascii="Times New Roman" w:hAnsi="Times New Roman" w:cs="Times New Roman"/>
          <w:sz w:val="24"/>
          <w:szCs w:val="24"/>
        </w:rPr>
        <w:t>Endocrinol</w:t>
      </w:r>
      <w:r w:rsidR="00A62984">
        <w:rPr>
          <w:rFonts w:ascii="Times New Roman" w:hAnsi="Times New Roman" w:cs="Times New Roman"/>
          <w:sz w:val="24"/>
          <w:szCs w:val="24"/>
        </w:rPr>
        <w:t xml:space="preserve"> </w:t>
      </w:r>
      <w:r>
        <w:rPr>
          <w:rFonts w:ascii="Times New Roman" w:hAnsi="Times New Roman" w:cs="Times New Roman"/>
          <w:sz w:val="24"/>
          <w:szCs w:val="24"/>
        </w:rPr>
        <w:t xml:space="preserve">Metab </w:t>
      </w:r>
      <w:del w:id="158" w:author="Stephen" w:date="2019-08-01T17:41:00Z">
        <w:r w:rsidDel="00283E27">
          <w:rPr>
            <w:rFonts w:ascii="Times New Roman" w:hAnsi="Times New Roman" w:cs="Times New Roman"/>
            <w:sz w:val="24"/>
            <w:szCs w:val="24"/>
          </w:rPr>
          <w:delText>2013;</w:delText>
        </w:r>
      </w:del>
      <w:r>
        <w:rPr>
          <w:rFonts w:ascii="Times New Roman" w:hAnsi="Times New Roman" w:cs="Times New Roman"/>
          <w:sz w:val="24"/>
          <w:szCs w:val="24"/>
        </w:rPr>
        <w:t>98(9)3562-3571 DOI:10.1210/jc.2013-1315</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Orgiazzi J</w:t>
      </w:r>
      <w:del w:id="159" w:author="Stephen" w:date="2019-08-01T17:42:00Z">
        <w:r w:rsidRPr="00DE75B6" w:rsidDel="00122524">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del w:id="160" w:author="Stephen" w:date="2019-08-01T17:42:00Z">
        <w:r w:rsidRPr="00DE75B6" w:rsidDel="00122524">
          <w:rPr>
            <w:rFonts w:ascii="Times New Roman" w:hAnsi="Times New Roman" w:cs="Times New Roman"/>
            <w:sz w:val="24"/>
            <w:szCs w:val="24"/>
          </w:rPr>
          <w:delText>Does</w:delText>
        </w:r>
      </w:del>
      <w:ins w:id="161" w:author="Stephen" w:date="2019-08-01T17:42:00Z">
        <w:r w:rsidR="00122524" w:rsidRPr="00DE75B6">
          <w:rPr>
            <w:rFonts w:ascii="Times New Roman" w:hAnsi="Times New Roman" w:cs="Times New Roman"/>
            <w:sz w:val="24"/>
            <w:szCs w:val="24"/>
          </w:rPr>
          <w:t>2016</w:t>
        </w:r>
        <w:r w:rsidR="00122524">
          <w:rPr>
            <w:rFonts w:ascii="Times New Roman" w:hAnsi="Times New Roman" w:cs="Times New Roman"/>
            <w:sz w:val="24"/>
            <w:szCs w:val="24"/>
          </w:rPr>
          <w:t xml:space="preserve"> Dose</w:t>
        </w:r>
      </w:ins>
      <w:r w:rsidRPr="00DE75B6">
        <w:rPr>
          <w:rFonts w:ascii="Times New Roman" w:hAnsi="Times New Roman" w:cs="Times New Roman"/>
          <w:sz w:val="24"/>
          <w:szCs w:val="24"/>
        </w:rPr>
        <w:t xml:space="preserve"> normal TSH mean euthyroidism in L-T4 treatment? Clinical Th</w:t>
      </w:r>
      <w:r w:rsidR="00A62984">
        <w:rPr>
          <w:rFonts w:ascii="Times New Roman" w:hAnsi="Times New Roman" w:cs="Times New Roman"/>
          <w:sz w:val="24"/>
          <w:szCs w:val="24"/>
        </w:rPr>
        <w:t>y</w:t>
      </w:r>
      <w:r w:rsidRPr="00DE75B6">
        <w:rPr>
          <w:rFonts w:ascii="Times New Roman" w:hAnsi="Times New Roman" w:cs="Times New Roman"/>
          <w:sz w:val="24"/>
          <w:szCs w:val="24"/>
        </w:rPr>
        <w:t xml:space="preserve">roidology </w:t>
      </w:r>
      <w:del w:id="162" w:author="Stephen" w:date="2019-08-01T17:41:00Z">
        <w:r w:rsidRPr="00DE75B6" w:rsidDel="00283E27">
          <w:rPr>
            <w:rFonts w:ascii="Times New Roman" w:hAnsi="Times New Roman" w:cs="Times New Roman"/>
            <w:sz w:val="24"/>
            <w:szCs w:val="24"/>
          </w:rPr>
          <w:delText>2016</w:delText>
        </w:r>
      </w:del>
      <w:r w:rsidRPr="00DE75B6">
        <w:rPr>
          <w:rFonts w:ascii="Times New Roman" w:hAnsi="Times New Roman" w:cs="Times New Roman"/>
          <w:sz w:val="24"/>
          <w:szCs w:val="24"/>
        </w:rPr>
        <w:t xml:space="preserve"> DOI:10.1089/ct.2016;28.325-328 </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The TRUST Study Group</w:t>
      </w:r>
      <w:del w:id="163" w:author="Stephen" w:date="2019-08-01T17:42:00Z">
        <w:r w:rsidRPr="00DE75B6" w:rsidDel="00122524">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164" w:author="Stephen" w:date="2019-08-01T17:42:00Z">
        <w:r w:rsidR="00122524" w:rsidRPr="00DE75B6">
          <w:rPr>
            <w:rFonts w:ascii="Times New Roman" w:hAnsi="Times New Roman" w:cs="Times New Roman"/>
            <w:sz w:val="24"/>
            <w:szCs w:val="24"/>
          </w:rPr>
          <w:t>2017</w:t>
        </w:r>
        <w:r w:rsidR="00122524">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Thyroid hormone therapy for older adults with subclinical hypothyroidism. N Engl J Med </w:t>
      </w:r>
      <w:del w:id="165" w:author="Stephen" w:date="2019-08-01T17:42:00Z">
        <w:r w:rsidRPr="00DE75B6" w:rsidDel="00122524">
          <w:rPr>
            <w:rFonts w:ascii="Times New Roman" w:hAnsi="Times New Roman" w:cs="Times New Roman"/>
            <w:sz w:val="24"/>
            <w:szCs w:val="24"/>
          </w:rPr>
          <w:delText>2017;</w:delText>
        </w:r>
      </w:del>
      <w:r w:rsidRPr="00DE75B6">
        <w:rPr>
          <w:rFonts w:ascii="Times New Roman" w:hAnsi="Times New Roman" w:cs="Times New Roman"/>
          <w:sz w:val="24"/>
          <w:szCs w:val="24"/>
        </w:rPr>
        <w:t xml:space="preserve">376:2534-2544 DOI: 10.1056/NEJMoa1603825 </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Villar HC, Sacconato H, Valente O, Atallah AN</w:t>
      </w:r>
      <w:ins w:id="166" w:author="Stephen" w:date="2019-08-01T17:43:00Z">
        <w:r w:rsidR="00122524">
          <w:rPr>
            <w:rFonts w:ascii="Times New Roman" w:hAnsi="Times New Roman" w:cs="Times New Roman"/>
            <w:sz w:val="24"/>
            <w:szCs w:val="24"/>
          </w:rPr>
          <w:t xml:space="preserve"> </w:t>
        </w:r>
      </w:ins>
      <w:del w:id="167" w:author="Stephen" w:date="2019-08-01T17:43:00Z">
        <w:r w:rsidRPr="00DE75B6" w:rsidDel="00122524">
          <w:rPr>
            <w:rFonts w:ascii="Times New Roman" w:hAnsi="Times New Roman" w:cs="Times New Roman"/>
            <w:sz w:val="24"/>
            <w:szCs w:val="24"/>
          </w:rPr>
          <w:delText xml:space="preserve">. </w:delText>
        </w:r>
      </w:del>
      <w:ins w:id="168" w:author="Stephen" w:date="2019-08-01T17:43:00Z">
        <w:r w:rsidR="00122524" w:rsidRPr="00DE75B6">
          <w:rPr>
            <w:rFonts w:ascii="Times New Roman" w:hAnsi="Times New Roman" w:cs="Times New Roman"/>
            <w:sz w:val="24"/>
            <w:szCs w:val="24"/>
          </w:rPr>
          <w:t>2007</w:t>
        </w:r>
        <w:r w:rsidR="00122524">
          <w:rPr>
            <w:rFonts w:ascii="Times New Roman" w:hAnsi="Times New Roman" w:cs="Times New Roman"/>
            <w:sz w:val="24"/>
            <w:szCs w:val="24"/>
          </w:rPr>
          <w:t xml:space="preserve"> </w:t>
        </w:r>
      </w:ins>
      <w:r w:rsidRPr="00DE75B6">
        <w:rPr>
          <w:rFonts w:ascii="Times New Roman" w:hAnsi="Times New Roman" w:cs="Times New Roman"/>
          <w:sz w:val="24"/>
          <w:szCs w:val="24"/>
        </w:rPr>
        <w:t>Thyroid hormone for subclinical hypothyroidism. Cochrane Database Syst Rev</w:t>
      </w:r>
      <w:del w:id="169" w:author="Stephen" w:date="2019-08-01T17:43:00Z">
        <w:r w:rsidRPr="00DE75B6" w:rsidDel="00122524">
          <w:rPr>
            <w:rFonts w:ascii="Times New Roman" w:hAnsi="Times New Roman" w:cs="Times New Roman"/>
            <w:sz w:val="24"/>
            <w:szCs w:val="24"/>
          </w:rPr>
          <w:delText>. 2007;</w:delText>
        </w:r>
      </w:del>
      <w:r w:rsidRPr="00DE75B6">
        <w:rPr>
          <w:rFonts w:ascii="Times New Roman" w:hAnsi="Times New Roman" w:cs="Times New Roman"/>
          <w:sz w:val="24"/>
          <w:szCs w:val="24"/>
        </w:rPr>
        <w:t xml:space="preserve">18(3):CD003419 DOI:10.1002/14651858.CD00349.pub2 </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Hoermann R, Larisch R, Dietrich JW, Midgley JEM</w:t>
      </w:r>
      <w:ins w:id="170" w:author="Stephen" w:date="2019-08-01T17:43:00Z">
        <w:r w:rsidR="00122524">
          <w:rPr>
            <w:rFonts w:ascii="Times New Roman" w:hAnsi="Times New Roman" w:cs="Times New Roman"/>
            <w:sz w:val="24"/>
            <w:szCs w:val="24"/>
          </w:rPr>
          <w:t xml:space="preserve"> 2016 </w:t>
        </w:r>
      </w:ins>
      <w:del w:id="171" w:author="Stephen" w:date="2019-08-01T17:43:00Z">
        <w:r w:rsidRPr="00DE75B6" w:rsidDel="00122524">
          <w:rPr>
            <w:rFonts w:ascii="Times New Roman" w:hAnsi="Times New Roman" w:cs="Times New Roman"/>
            <w:sz w:val="24"/>
            <w:szCs w:val="24"/>
          </w:rPr>
          <w:delText xml:space="preserve">. </w:delText>
        </w:r>
      </w:del>
      <w:r w:rsidRPr="00DE75B6">
        <w:rPr>
          <w:rFonts w:ascii="Times New Roman" w:hAnsi="Times New Roman" w:cs="Times New Roman"/>
          <w:sz w:val="24"/>
          <w:szCs w:val="24"/>
        </w:rPr>
        <w:t>Derivation of a multivariate reference range for pituitary thyrotropin and thyroid hormones: diagnostic efficiency compared with conventional single reference method. Eur J Endocrinol</w:t>
      </w:r>
      <w:del w:id="172" w:author="Stephen" w:date="2019-08-01T17:43:00Z">
        <w:r w:rsidRPr="00DE75B6" w:rsidDel="00122524">
          <w:rPr>
            <w:rFonts w:ascii="Times New Roman" w:hAnsi="Times New Roman" w:cs="Times New Roman"/>
            <w:sz w:val="24"/>
            <w:szCs w:val="24"/>
          </w:rPr>
          <w:delText>.2016;</w:delText>
        </w:r>
      </w:del>
      <w:del w:id="173" w:author="Stephen" w:date="2019-08-01T18:08:00Z">
        <w:r w:rsidRPr="00DE75B6" w:rsidDel="001D3397">
          <w:rPr>
            <w:rFonts w:ascii="Times New Roman" w:hAnsi="Times New Roman" w:cs="Times New Roman"/>
            <w:sz w:val="24"/>
            <w:szCs w:val="24"/>
          </w:rPr>
          <w:delText>1</w:delText>
        </w:r>
      </w:del>
      <w:ins w:id="174" w:author="Stephen" w:date="2019-08-01T18:08:00Z">
        <w:r w:rsidR="001D3397">
          <w:rPr>
            <w:rFonts w:ascii="Times New Roman" w:hAnsi="Times New Roman" w:cs="Times New Roman"/>
            <w:sz w:val="24"/>
            <w:szCs w:val="24"/>
          </w:rPr>
          <w:t xml:space="preserve"> 1</w:t>
        </w:r>
      </w:ins>
      <w:del w:id="175" w:author="Stephen" w:date="2019-08-01T18:08:00Z">
        <w:r w:rsidRPr="00DE75B6" w:rsidDel="001D3397">
          <w:rPr>
            <w:rFonts w:ascii="Times New Roman" w:hAnsi="Times New Roman" w:cs="Times New Roman"/>
            <w:sz w:val="24"/>
            <w:szCs w:val="24"/>
          </w:rPr>
          <w:delText>7</w:delText>
        </w:r>
      </w:del>
      <w:ins w:id="176" w:author="Stephen" w:date="2019-08-01T18:08:00Z">
        <w:r w:rsidR="001D3397">
          <w:rPr>
            <w:rFonts w:ascii="Times New Roman" w:hAnsi="Times New Roman" w:cs="Times New Roman"/>
            <w:sz w:val="24"/>
            <w:szCs w:val="24"/>
          </w:rPr>
          <w:t>7</w:t>
        </w:r>
      </w:ins>
      <w:r w:rsidRPr="00DE75B6">
        <w:rPr>
          <w:rFonts w:ascii="Times New Roman" w:hAnsi="Times New Roman" w:cs="Times New Roman"/>
          <w:sz w:val="24"/>
          <w:szCs w:val="24"/>
        </w:rPr>
        <w:t>4(6):735-743 DOI: 10.1530/EJE-160031</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Ross HA, den Hejer M, Hermus Ad RMM, Sweep FCGC</w:t>
      </w:r>
      <w:ins w:id="177" w:author="Stephen" w:date="2019-08-01T17:45:00Z">
        <w:r w:rsidR="00122524">
          <w:rPr>
            <w:rFonts w:ascii="Times New Roman" w:hAnsi="Times New Roman" w:cs="Times New Roman"/>
            <w:sz w:val="24"/>
            <w:szCs w:val="24"/>
          </w:rPr>
          <w:t xml:space="preserve"> 2009</w:t>
        </w:r>
      </w:ins>
      <w:del w:id="178" w:author="Stephen" w:date="2019-08-01T17:45:00Z">
        <w:r w:rsidRPr="00DE75B6" w:rsidDel="00122524">
          <w:rPr>
            <w:rFonts w:ascii="Times New Roman" w:hAnsi="Times New Roman" w:cs="Times New Roman"/>
            <w:sz w:val="24"/>
            <w:szCs w:val="24"/>
          </w:rPr>
          <w:delText>.</w:delText>
        </w:r>
      </w:del>
      <w:r w:rsidRPr="00DE75B6">
        <w:rPr>
          <w:rFonts w:ascii="Times New Roman" w:hAnsi="Times New Roman" w:cs="Times New Roman"/>
          <w:sz w:val="24"/>
          <w:szCs w:val="24"/>
        </w:rPr>
        <w:t xml:space="preserve"> Composite reference interval for thyroid-stimulating hormone and free thyroxine, comparison with common cutoff</w:t>
      </w:r>
      <w:r>
        <w:rPr>
          <w:rFonts w:ascii="Times New Roman" w:hAnsi="Times New Roman" w:cs="Times New Roman"/>
          <w:sz w:val="24"/>
          <w:szCs w:val="24"/>
        </w:rPr>
        <w:t xml:space="preserve"> </w:t>
      </w:r>
      <w:r w:rsidRPr="00DE75B6">
        <w:rPr>
          <w:rFonts w:ascii="Times New Roman" w:hAnsi="Times New Roman" w:cs="Times New Roman"/>
          <w:sz w:val="24"/>
          <w:szCs w:val="24"/>
        </w:rPr>
        <w:t>values, and reconsideration of subclinical thyroid disease.</w:t>
      </w:r>
      <w:r>
        <w:rPr>
          <w:rFonts w:ascii="Times New Roman" w:hAnsi="Times New Roman" w:cs="Times New Roman"/>
          <w:sz w:val="24"/>
          <w:szCs w:val="24"/>
        </w:rPr>
        <w:t xml:space="preserve"> </w:t>
      </w:r>
      <w:r w:rsidRPr="00DE75B6">
        <w:rPr>
          <w:rFonts w:ascii="Times New Roman" w:hAnsi="Times New Roman" w:cs="Times New Roman"/>
          <w:sz w:val="24"/>
          <w:szCs w:val="24"/>
        </w:rPr>
        <w:t>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Chem </w:t>
      </w:r>
      <w:ins w:id="179" w:author="Stephen" w:date="2019-08-01T17:45:00Z">
        <w:r w:rsidR="00122524">
          <w:rPr>
            <w:rFonts w:ascii="Times New Roman" w:hAnsi="Times New Roman" w:cs="Times New Roman"/>
            <w:sz w:val="24"/>
            <w:szCs w:val="24"/>
          </w:rPr>
          <w:t>55(11)</w:t>
        </w:r>
      </w:ins>
      <w:ins w:id="180" w:author="Stephen" w:date="2019-08-01T17:46:00Z">
        <w:r w:rsidR="00122524">
          <w:rPr>
            <w:rFonts w:ascii="Times New Roman" w:hAnsi="Times New Roman" w:cs="Times New Roman"/>
            <w:sz w:val="24"/>
            <w:szCs w:val="24"/>
          </w:rPr>
          <w:t xml:space="preserve">:2019-2025 </w:t>
        </w:r>
      </w:ins>
      <w:r w:rsidRPr="00DE75B6">
        <w:rPr>
          <w:rFonts w:ascii="Times New Roman" w:hAnsi="Times New Roman" w:cs="Times New Roman"/>
          <w:sz w:val="24"/>
          <w:szCs w:val="24"/>
        </w:rPr>
        <w:t xml:space="preserve">DOI:10.1373/clinchem.2009.124560 </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Cryer PE, Davis SN</w:t>
      </w:r>
      <w:del w:id="181" w:author="Stephen" w:date="2019-08-01T17:48:00Z">
        <w:r w:rsidDel="00122524">
          <w:rPr>
            <w:rFonts w:ascii="Times New Roman" w:hAnsi="Times New Roman" w:cs="Times New Roman"/>
            <w:sz w:val="24"/>
            <w:szCs w:val="24"/>
          </w:rPr>
          <w:delText>.</w:delText>
        </w:r>
      </w:del>
      <w:r>
        <w:rPr>
          <w:rFonts w:ascii="Times New Roman" w:hAnsi="Times New Roman" w:cs="Times New Roman"/>
          <w:sz w:val="24"/>
          <w:szCs w:val="24"/>
        </w:rPr>
        <w:t xml:space="preserve"> </w:t>
      </w:r>
      <w:ins w:id="182" w:author="Stephen" w:date="2019-08-01T17:48:00Z">
        <w:r w:rsidR="00122524">
          <w:rPr>
            <w:rFonts w:ascii="Times New Roman" w:hAnsi="Times New Roman" w:cs="Times New Roman"/>
            <w:sz w:val="24"/>
            <w:szCs w:val="24"/>
          </w:rPr>
          <w:t xml:space="preserve">2015 Chapter 420:2430-2435 </w:t>
        </w:r>
      </w:ins>
      <w:r>
        <w:rPr>
          <w:rFonts w:ascii="Times New Roman" w:hAnsi="Times New Roman" w:cs="Times New Roman"/>
          <w:sz w:val="24"/>
          <w:szCs w:val="24"/>
        </w:rPr>
        <w:t xml:space="preserve">Hypoglycemia. </w:t>
      </w:r>
      <w:del w:id="183" w:author="Stephen" w:date="2019-08-01T17:48:00Z">
        <w:r w:rsidDel="00122524">
          <w:rPr>
            <w:rFonts w:ascii="Times New Roman" w:hAnsi="Times New Roman" w:cs="Times New Roman"/>
            <w:sz w:val="24"/>
            <w:szCs w:val="24"/>
          </w:rPr>
          <w:delText>Harrison’s</w:delText>
        </w:r>
      </w:del>
      <w:ins w:id="184" w:author="Stephen" w:date="2019-08-01T17:48:00Z">
        <w:r w:rsidR="00122524">
          <w:rPr>
            <w:rFonts w:ascii="Times New Roman" w:hAnsi="Times New Roman" w:cs="Times New Roman"/>
            <w:sz w:val="24"/>
            <w:szCs w:val="24"/>
          </w:rPr>
          <w:t>In: Harrison’s</w:t>
        </w:r>
      </w:ins>
      <w:r>
        <w:rPr>
          <w:rFonts w:ascii="Times New Roman" w:hAnsi="Times New Roman" w:cs="Times New Roman"/>
          <w:sz w:val="24"/>
          <w:szCs w:val="24"/>
        </w:rPr>
        <w:t xml:space="preserve">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del w:id="185" w:author="Stephen" w:date="2019-08-01T17:48:00Z">
        <w:r w:rsidDel="00122524">
          <w:rPr>
            <w:rFonts w:ascii="Times New Roman" w:hAnsi="Times New Roman" w:cs="Times New Roman"/>
            <w:sz w:val="24"/>
            <w:szCs w:val="24"/>
          </w:rPr>
          <w:delText xml:space="preserve"> 2015</w:delText>
        </w:r>
      </w:del>
      <w:r>
        <w:rPr>
          <w:rFonts w:ascii="Times New Roman" w:hAnsi="Times New Roman" w:cs="Times New Roman"/>
          <w:sz w:val="24"/>
          <w:szCs w:val="24"/>
        </w:rPr>
        <w:t xml:space="preserve">. Editors Kasper DL, Hauser SL, Jameson JL, Fauci AS, Longo DL, Loscalzo J.  </w:t>
      </w:r>
      <w:del w:id="186" w:author="Stephen" w:date="2019-08-01T17:48:00Z">
        <w:r w:rsidDel="00122524">
          <w:rPr>
            <w:rFonts w:ascii="Times New Roman" w:hAnsi="Times New Roman" w:cs="Times New Roman"/>
            <w:sz w:val="24"/>
            <w:szCs w:val="24"/>
          </w:rPr>
          <w:delText>Chapter 420:2430-2435</w:delText>
        </w:r>
      </w:del>
      <w:r>
        <w:rPr>
          <w:rFonts w:ascii="Times New Roman" w:hAnsi="Times New Roman" w:cs="Times New Roman"/>
          <w:sz w:val="24"/>
          <w:szCs w:val="24"/>
        </w:rPr>
        <w:t>. 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Khosla S</w:t>
      </w:r>
      <w:del w:id="187" w:author="Stephen" w:date="2019-08-01T17:49:00Z">
        <w:r w:rsidDel="00122524">
          <w:rPr>
            <w:rFonts w:ascii="Times New Roman" w:hAnsi="Times New Roman" w:cs="Times New Roman"/>
            <w:sz w:val="24"/>
            <w:szCs w:val="24"/>
          </w:rPr>
          <w:delText>.</w:delText>
        </w:r>
      </w:del>
      <w:r>
        <w:rPr>
          <w:rFonts w:ascii="Times New Roman" w:hAnsi="Times New Roman" w:cs="Times New Roman"/>
          <w:sz w:val="24"/>
          <w:szCs w:val="24"/>
        </w:rPr>
        <w:t xml:space="preserve"> </w:t>
      </w:r>
      <w:ins w:id="188" w:author="Stephen" w:date="2019-08-01T17:49:00Z">
        <w:r w:rsidR="00122524">
          <w:rPr>
            <w:rFonts w:ascii="Times New Roman" w:hAnsi="Times New Roman" w:cs="Times New Roman"/>
            <w:sz w:val="24"/>
            <w:szCs w:val="24"/>
          </w:rPr>
          <w:t xml:space="preserve">2015 Chapter 65;313-314 </w:t>
        </w:r>
      </w:ins>
      <w:r>
        <w:rPr>
          <w:rFonts w:ascii="Times New Roman" w:hAnsi="Times New Roman" w:cs="Times New Roman"/>
          <w:sz w:val="24"/>
          <w:szCs w:val="24"/>
        </w:rPr>
        <w:t xml:space="preserve">Hypercalcemia and Hypocalcemia. </w:t>
      </w:r>
      <w:ins w:id="189" w:author="Stephen" w:date="2019-08-01T17:49:00Z">
        <w:r w:rsidR="00122524">
          <w:rPr>
            <w:rFonts w:ascii="Times New Roman" w:hAnsi="Times New Roman" w:cs="Times New Roman"/>
            <w:sz w:val="24"/>
            <w:szCs w:val="24"/>
          </w:rPr>
          <w:t xml:space="preserve"> In ;  </w:t>
        </w:r>
      </w:ins>
      <w:r>
        <w:rPr>
          <w:rFonts w:ascii="Times New Roman" w:hAnsi="Times New Roman" w:cs="Times New Roman"/>
          <w:sz w:val="24"/>
          <w:szCs w:val="24"/>
        </w:rPr>
        <w:t>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del w:id="190" w:author="Stephen" w:date="2019-08-01T17:49:00Z">
        <w:r w:rsidDel="00122524">
          <w:rPr>
            <w:rFonts w:ascii="Times New Roman" w:hAnsi="Times New Roman" w:cs="Times New Roman"/>
            <w:sz w:val="24"/>
            <w:szCs w:val="24"/>
          </w:rPr>
          <w:delText xml:space="preserve"> 2015</w:delText>
        </w:r>
      </w:del>
      <w:r>
        <w:rPr>
          <w:rFonts w:ascii="Times New Roman" w:hAnsi="Times New Roman" w:cs="Times New Roman"/>
          <w:sz w:val="24"/>
          <w:szCs w:val="24"/>
        </w:rPr>
        <w:t xml:space="preserve">. Editors Kasper DL, Hauser SL, Jameson JL, Fauci AS, Longo DL, Loscalzo J.  </w:t>
      </w:r>
      <w:del w:id="191" w:author="Stephen" w:date="2019-08-01T17:49:00Z">
        <w:r w:rsidDel="00122524">
          <w:rPr>
            <w:rFonts w:ascii="Times New Roman" w:hAnsi="Times New Roman" w:cs="Times New Roman"/>
            <w:sz w:val="24"/>
            <w:szCs w:val="24"/>
          </w:rPr>
          <w:delText xml:space="preserve">Chapter 65;313-314 </w:delText>
        </w:r>
      </w:del>
      <w:r>
        <w:rPr>
          <w:rFonts w:ascii="Times New Roman" w:hAnsi="Times New Roman" w:cs="Times New Roman"/>
          <w:sz w:val="24"/>
          <w:szCs w:val="24"/>
        </w:rPr>
        <w:t>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Arlt W</w:t>
      </w:r>
      <w:del w:id="192" w:author="Stephen" w:date="2019-08-01T17:50:00Z">
        <w:r w:rsidDel="00122524">
          <w:rPr>
            <w:rFonts w:ascii="Times New Roman" w:hAnsi="Times New Roman" w:cs="Times New Roman"/>
            <w:sz w:val="24"/>
            <w:szCs w:val="24"/>
          </w:rPr>
          <w:delText>.</w:delText>
        </w:r>
      </w:del>
      <w:r>
        <w:rPr>
          <w:rFonts w:ascii="Times New Roman" w:hAnsi="Times New Roman" w:cs="Times New Roman"/>
          <w:sz w:val="24"/>
          <w:szCs w:val="24"/>
        </w:rPr>
        <w:t xml:space="preserve"> </w:t>
      </w:r>
      <w:ins w:id="193" w:author="Stephen" w:date="2019-08-01T17:50:00Z">
        <w:r w:rsidR="00122524">
          <w:rPr>
            <w:rFonts w:ascii="Times New Roman" w:hAnsi="Times New Roman" w:cs="Times New Roman"/>
            <w:sz w:val="24"/>
            <w:szCs w:val="24"/>
          </w:rPr>
          <w:t xml:space="preserve">2015 Chapter 406; 2316 </w:t>
        </w:r>
      </w:ins>
      <w:r>
        <w:rPr>
          <w:rFonts w:ascii="Times New Roman" w:hAnsi="Times New Roman" w:cs="Times New Roman"/>
          <w:sz w:val="24"/>
          <w:szCs w:val="24"/>
        </w:rPr>
        <w:t>Disorders of the adrenal cortex.</w:t>
      </w:r>
      <w:ins w:id="194" w:author="Stephen" w:date="2019-08-01T17:50:00Z">
        <w:r w:rsidR="00122524">
          <w:rPr>
            <w:rFonts w:ascii="Times New Roman" w:hAnsi="Times New Roman" w:cs="Times New Roman"/>
            <w:sz w:val="24"/>
            <w:szCs w:val="24"/>
          </w:rPr>
          <w:t xml:space="preserve"> In ;</w:t>
        </w:r>
      </w:ins>
      <w:r>
        <w:rPr>
          <w:rFonts w:ascii="Times New Roman" w:hAnsi="Times New Roman" w:cs="Times New Roman"/>
          <w:sz w:val="24"/>
          <w:szCs w:val="24"/>
        </w:rPr>
        <w:t xml:space="preserve"> Harrison’s Principles of Internal Medicine. 19</w:t>
      </w:r>
      <w:r w:rsidRPr="006F7CEF">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del w:id="195" w:author="Stephen" w:date="2019-08-01T17:50:00Z">
        <w:r w:rsidDel="00122524">
          <w:rPr>
            <w:rFonts w:ascii="Times New Roman" w:hAnsi="Times New Roman" w:cs="Times New Roman"/>
            <w:sz w:val="24"/>
            <w:szCs w:val="24"/>
          </w:rPr>
          <w:delText xml:space="preserve"> 2015</w:delText>
        </w:r>
      </w:del>
      <w:r>
        <w:rPr>
          <w:rFonts w:ascii="Times New Roman" w:hAnsi="Times New Roman" w:cs="Times New Roman"/>
          <w:sz w:val="24"/>
          <w:szCs w:val="24"/>
        </w:rPr>
        <w:t xml:space="preserve">. Editors Kasper DL, Hauser SL, Jameson JL, Fauci AS, Longo DL, Loscalzo J.  </w:t>
      </w:r>
      <w:del w:id="196" w:author="Stephen" w:date="2019-08-01T17:50:00Z">
        <w:r w:rsidDel="00122524">
          <w:rPr>
            <w:rFonts w:ascii="Times New Roman" w:hAnsi="Times New Roman" w:cs="Times New Roman"/>
            <w:sz w:val="24"/>
            <w:szCs w:val="24"/>
          </w:rPr>
          <w:delText xml:space="preserve">Chapter 406;2316 </w:delText>
        </w:r>
      </w:del>
      <w:r>
        <w:rPr>
          <w:rFonts w:ascii="Times New Roman" w:hAnsi="Times New Roman" w:cs="Times New Roman"/>
          <w:sz w:val="24"/>
          <w:szCs w:val="24"/>
        </w:rPr>
        <w:t>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Hoermann R, Eckl W, Hoermann C, Larisch R</w:t>
      </w:r>
      <w:del w:id="197" w:author="Stephen" w:date="2019-08-01T17:50:00Z">
        <w:r w:rsidRPr="00DE75B6" w:rsidDel="00122524">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198" w:author="Stephen" w:date="2019-08-01T17:50:00Z">
        <w:r w:rsidR="00122524" w:rsidRPr="00DE75B6">
          <w:rPr>
            <w:rFonts w:ascii="Times New Roman" w:hAnsi="Times New Roman" w:cs="Times New Roman"/>
            <w:sz w:val="24"/>
            <w:szCs w:val="24"/>
          </w:rPr>
          <w:t>2010</w:t>
        </w:r>
        <w:r w:rsidR="00122524">
          <w:rPr>
            <w:rFonts w:ascii="Times New Roman" w:hAnsi="Times New Roman" w:cs="Times New Roman"/>
            <w:sz w:val="24"/>
            <w:szCs w:val="24"/>
          </w:rPr>
          <w:t xml:space="preserve"> </w:t>
        </w:r>
      </w:ins>
      <w:r w:rsidRPr="00DE75B6">
        <w:rPr>
          <w:rFonts w:ascii="Times New Roman" w:hAnsi="Times New Roman" w:cs="Times New Roman"/>
          <w:sz w:val="24"/>
          <w:szCs w:val="24"/>
        </w:rPr>
        <w:t>Complex relationship between free thyroxine and TSH in the regulation of thyroid function. Eur J Endocrinol</w:t>
      </w:r>
      <w:del w:id="199" w:author="Stephen" w:date="2019-08-01T18:06:00Z">
        <w:r w:rsidRPr="00DE75B6" w:rsidDel="001D3397">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del w:id="200" w:author="Stephen" w:date="2019-08-01T17:50:00Z">
        <w:r w:rsidRPr="00DE75B6" w:rsidDel="00122524">
          <w:rPr>
            <w:rFonts w:ascii="Times New Roman" w:hAnsi="Times New Roman" w:cs="Times New Roman"/>
            <w:sz w:val="24"/>
            <w:szCs w:val="24"/>
          </w:rPr>
          <w:delText>2010;</w:delText>
        </w:r>
      </w:del>
      <w:r w:rsidRPr="00DE75B6">
        <w:rPr>
          <w:rFonts w:ascii="Times New Roman" w:hAnsi="Times New Roman" w:cs="Times New Roman"/>
          <w:sz w:val="24"/>
          <w:szCs w:val="24"/>
        </w:rPr>
        <w:t>162:1123-1129 DOI: 10.1530/EJE-10-0106</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Hadlow NC, Rothacker KM, Wardrop R, Brown SJ, Lim EU, Walsh JP</w:t>
      </w:r>
      <w:ins w:id="201" w:author="Stephen" w:date="2019-08-01T17:51:00Z">
        <w:r w:rsidR="00122524">
          <w:rPr>
            <w:rFonts w:ascii="Times New Roman" w:hAnsi="Times New Roman" w:cs="Times New Roman"/>
            <w:sz w:val="24"/>
            <w:szCs w:val="24"/>
          </w:rPr>
          <w:t xml:space="preserve"> </w:t>
        </w:r>
      </w:ins>
      <w:del w:id="202" w:author="Stephen" w:date="2019-08-01T17:51:00Z">
        <w:r w:rsidRPr="00DE75B6" w:rsidDel="00122524">
          <w:rPr>
            <w:rFonts w:ascii="Times New Roman" w:hAnsi="Times New Roman" w:cs="Times New Roman"/>
            <w:sz w:val="24"/>
            <w:szCs w:val="24"/>
          </w:rPr>
          <w:delText>.</w:delText>
        </w:r>
      </w:del>
      <w:ins w:id="203" w:author="Stephen" w:date="2019-08-01T17:51:00Z">
        <w:r w:rsidR="00122524">
          <w:rPr>
            <w:rFonts w:ascii="Times New Roman" w:hAnsi="Times New Roman" w:cs="Times New Roman"/>
            <w:sz w:val="24"/>
            <w:szCs w:val="24"/>
          </w:rPr>
          <w:t xml:space="preserve">2013 </w:t>
        </w:r>
      </w:ins>
      <w:del w:id="204" w:author="Stephen" w:date="2019-08-01T17:51:00Z">
        <w:r w:rsidRPr="00DE75B6" w:rsidDel="00122524">
          <w:rPr>
            <w:rFonts w:ascii="Times New Roman" w:hAnsi="Times New Roman" w:cs="Times New Roman"/>
            <w:sz w:val="24"/>
            <w:szCs w:val="24"/>
          </w:rPr>
          <w:delText xml:space="preserve"> </w:delText>
        </w:r>
      </w:del>
      <w:r w:rsidRPr="00DE75B6">
        <w:rPr>
          <w:rFonts w:ascii="Times New Roman" w:hAnsi="Times New Roman" w:cs="Times New Roman"/>
          <w:sz w:val="24"/>
          <w:szCs w:val="24"/>
        </w:rPr>
        <w:t>The relationship between TSH and free T4 in a large population is complex and nonlinear and</w:t>
      </w:r>
      <w:r>
        <w:rPr>
          <w:rFonts w:ascii="Times New Roman" w:hAnsi="Times New Roman" w:cs="Times New Roman"/>
          <w:sz w:val="24"/>
          <w:szCs w:val="24"/>
        </w:rPr>
        <w:t xml:space="preserve"> </w:t>
      </w:r>
      <w:r w:rsidRPr="00DE75B6">
        <w:rPr>
          <w:rFonts w:ascii="Times New Roman" w:hAnsi="Times New Roman" w:cs="Times New Roman"/>
          <w:sz w:val="24"/>
          <w:szCs w:val="24"/>
        </w:rPr>
        <w:t>differs by age and sex.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w:t>
      </w:r>
      <w:del w:id="205" w:author="Stephen" w:date="2019-08-01T17:51:00Z">
        <w:r w:rsidRPr="00DE75B6" w:rsidDel="00122524">
          <w:rPr>
            <w:rFonts w:ascii="Times New Roman" w:hAnsi="Times New Roman" w:cs="Times New Roman"/>
            <w:sz w:val="24"/>
            <w:szCs w:val="24"/>
          </w:rPr>
          <w:delText>. 2013;</w:delText>
        </w:r>
      </w:del>
      <w:r w:rsidRPr="00DE75B6">
        <w:rPr>
          <w:rFonts w:ascii="Times New Roman" w:hAnsi="Times New Roman" w:cs="Times New Roman"/>
          <w:sz w:val="24"/>
          <w:szCs w:val="24"/>
        </w:rPr>
        <w:t>98(7):2936-2943 DOI:10.1210/jc.2012-4223</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Moher D, Liberati A, Tetzlaff J, Altman DG; PRISMA Group</w:t>
      </w:r>
      <w:ins w:id="206" w:author="Stephen" w:date="2019-08-01T17:51:00Z">
        <w:r w:rsidR="00122524">
          <w:rPr>
            <w:rFonts w:ascii="Times New Roman" w:hAnsi="Times New Roman" w:cs="Times New Roman"/>
            <w:sz w:val="24"/>
            <w:szCs w:val="24"/>
          </w:rPr>
          <w:t xml:space="preserve"> </w:t>
        </w:r>
      </w:ins>
      <w:del w:id="207" w:author="Stephen" w:date="2019-08-01T17:51:00Z">
        <w:r w:rsidDel="00122524">
          <w:rPr>
            <w:rFonts w:ascii="Times New Roman" w:hAnsi="Times New Roman" w:cs="Times New Roman"/>
            <w:sz w:val="24"/>
            <w:szCs w:val="24"/>
          </w:rPr>
          <w:delText>.</w:delText>
        </w:r>
      </w:del>
      <w:ins w:id="208" w:author="Stephen" w:date="2019-08-01T17:51:00Z">
        <w:r w:rsidR="00122524">
          <w:rPr>
            <w:rFonts w:ascii="Times New Roman" w:hAnsi="Times New Roman" w:cs="Times New Roman"/>
            <w:sz w:val="24"/>
            <w:szCs w:val="24"/>
          </w:rPr>
          <w:t xml:space="preserve">2009 </w:t>
        </w:r>
      </w:ins>
      <w:r>
        <w:rPr>
          <w:rFonts w:ascii="Times New Roman" w:hAnsi="Times New Roman" w:cs="Times New Roman"/>
          <w:sz w:val="24"/>
          <w:szCs w:val="24"/>
        </w:rPr>
        <w:t xml:space="preserve"> Preferred reporting items for systematic reviews and meta-analyses: the PRISMA statement. PLoS Med</w:t>
      </w:r>
      <w:del w:id="209" w:author="Stephen" w:date="2019-08-01T17:51:00Z">
        <w:r w:rsidDel="00122524">
          <w:rPr>
            <w:rFonts w:ascii="Times New Roman" w:hAnsi="Times New Roman" w:cs="Times New Roman"/>
            <w:sz w:val="24"/>
            <w:szCs w:val="24"/>
          </w:rPr>
          <w:delText>.2009;</w:delText>
        </w:r>
      </w:del>
      <w:r>
        <w:rPr>
          <w:rFonts w:ascii="Times New Roman" w:hAnsi="Times New Roman" w:cs="Times New Roman"/>
          <w:sz w:val="24"/>
          <w:szCs w:val="24"/>
        </w:rPr>
        <w:t>6(7):e1000097</w:t>
      </w:r>
    </w:p>
    <w:p w:rsidR="00B32341" w:rsidRDefault="00AC65D2"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Bates D, Maechler M, Bolker B, Walker S</w:t>
      </w:r>
      <w:del w:id="210" w:author="Stephen" w:date="2019-08-01T17:52:00Z">
        <w:r w:rsidDel="00122524">
          <w:rPr>
            <w:rFonts w:ascii="Times New Roman" w:hAnsi="Times New Roman" w:cs="Times New Roman"/>
            <w:sz w:val="24"/>
            <w:szCs w:val="24"/>
          </w:rPr>
          <w:delText>.</w:delText>
        </w:r>
      </w:del>
      <w:r>
        <w:rPr>
          <w:rFonts w:ascii="Times New Roman" w:hAnsi="Times New Roman" w:cs="Times New Roman"/>
          <w:sz w:val="24"/>
          <w:szCs w:val="24"/>
        </w:rPr>
        <w:t xml:space="preserve"> </w:t>
      </w:r>
      <w:ins w:id="211" w:author="Stephen" w:date="2019-08-01T17:51:00Z">
        <w:r w:rsidR="00122524">
          <w:rPr>
            <w:rFonts w:ascii="Times New Roman" w:hAnsi="Times New Roman" w:cs="Times New Roman"/>
            <w:sz w:val="24"/>
            <w:szCs w:val="24"/>
          </w:rPr>
          <w:t>2015</w:t>
        </w:r>
      </w:ins>
      <w:ins w:id="212" w:author="Stephen" w:date="2019-08-01T17:52:00Z">
        <w:r w:rsidR="000467F9">
          <w:rPr>
            <w:rFonts w:ascii="Times New Roman" w:hAnsi="Times New Roman" w:cs="Times New Roman"/>
            <w:sz w:val="24"/>
            <w:szCs w:val="24"/>
          </w:rPr>
          <w:t xml:space="preserve"> </w:t>
        </w:r>
      </w:ins>
      <w:r>
        <w:rPr>
          <w:rFonts w:ascii="Times New Roman" w:hAnsi="Times New Roman" w:cs="Times New Roman"/>
          <w:sz w:val="24"/>
          <w:szCs w:val="24"/>
        </w:rPr>
        <w:t xml:space="preserve">Fitting linear mixed-effect models using lme4. Journal of Statistical Software </w:t>
      </w:r>
      <w:del w:id="213" w:author="Stephen" w:date="2019-08-01T17:51:00Z">
        <w:r w:rsidDel="00122524">
          <w:rPr>
            <w:rFonts w:ascii="Times New Roman" w:hAnsi="Times New Roman" w:cs="Times New Roman"/>
            <w:sz w:val="24"/>
            <w:szCs w:val="24"/>
          </w:rPr>
          <w:delText>2015;</w:delText>
        </w:r>
      </w:del>
      <w:r>
        <w:rPr>
          <w:rFonts w:ascii="Times New Roman" w:hAnsi="Times New Roman" w:cs="Times New Roman"/>
          <w:sz w:val="24"/>
          <w:szCs w:val="24"/>
        </w:rPr>
        <w:t>67(1);1-48 DOI:10.18673/jss.v067.i01</w:t>
      </w:r>
    </w:p>
    <w:p w:rsidR="00AC65D2" w:rsidRDefault="00AC65D2"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R Core Team. </w:t>
      </w:r>
      <w:commentRangeStart w:id="214"/>
      <w:r>
        <w:rPr>
          <w:rFonts w:ascii="Times New Roman" w:hAnsi="Times New Roman" w:cs="Times New Roman"/>
          <w:sz w:val="24"/>
          <w:szCs w:val="24"/>
        </w:rPr>
        <w:t>R</w:t>
      </w:r>
      <w:commentRangeEnd w:id="214"/>
      <w:r w:rsidR="000467F9">
        <w:rPr>
          <w:rStyle w:val="CommentReference"/>
        </w:rPr>
        <w:commentReference w:id="214"/>
      </w:r>
      <w:r>
        <w:rPr>
          <w:rFonts w:ascii="Times New Roman" w:hAnsi="Times New Roman" w:cs="Times New Roman"/>
          <w:sz w:val="24"/>
          <w:szCs w:val="24"/>
        </w:rPr>
        <w:t>: A language and environment for statistical computing. R Foundation for statistical computing, Vienna, Austria. URL https://www.R-project.org/.</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Selmer C, Olesen JB, Hansen ML, Lindharsen J, Olsen A-MS, Madsen JC, </w:t>
      </w:r>
      <w:del w:id="215" w:author="Stephen" w:date="2019-08-01T18:02:00Z">
        <w:r w:rsidRPr="00DE75B6" w:rsidDel="001D3397">
          <w:rPr>
            <w:rFonts w:ascii="Times New Roman" w:hAnsi="Times New Roman" w:cs="Times New Roman"/>
            <w:sz w:val="24"/>
            <w:szCs w:val="24"/>
          </w:rPr>
          <w:delText xml:space="preserve">Faber J, </w:delText>
        </w:r>
      </w:del>
      <w:r w:rsidRPr="00DE75B6">
        <w:rPr>
          <w:rFonts w:ascii="Times New Roman" w:hAnsi="Times New Roman" w:cs="Times New Roman"/>
          <w:sz w:val="24"/>
          <w:szCs w:val="24"/>
        </w:rPr>
        <w:t>Hansen PR</w:t>
      </w:r>
      <w:ins w:id="216" w:author="Stephen" w:date="2019-08-01T17:55:00Z">
        <w:r w:rsidR="000467F9">
          <w:rPr>
            <w:rFonts w:ascii="Times New Roman" w:hAnsi="Times New Roman" w:cs="Times New Roman"/>
            <w:sz w:val="24"/>
            <w:szCs w:val="24"/>
          </w:rPr>
          <w:t>, Pederse</w:t>
        </w:r>
      </w:ins>
      <w:ins w:id="217" w:author="Stephen" w:date="2019-08-01T17:56:00Z">
        <w:r w:rsidR="000467F9">
          <w:rPr>
            <w:rFonts w:ascii="Times New Roman" w:hAnsi="Times New Roman" w:cs="Times New Roman"/>
            <w:sz w:val="24"/>
            <w:szCs w:val="24"/>
          </w:rPr>
          <w:t>n OD, Faber J, Torp-Pedersen</w:t>
        </w:r>
      </w:ins>
      <w:r w:rsidRPr="00DE75B6">
        <w:rPr>
          <w:rFonts w:ascii="Times New Roman" w:hAnsi="Times New Roman" w:cs="Times New Roman"/>
          <w:sz w:val="24"/>
          <w:szCs w:val="24"/>
        </w:rPr>
        <w:t xml:space="preserve"> </w:t>
      </w:r>
      <w:ins w:id="218" w:author="Stephen" w:date="2019-08-01T17:56:00Z">
        <w:r w:rsidR="000467F9">
          <w:rPr>
            <w:rFonts w:ascii="Times New Roman" w:hAnsi="Times New Roman" w:cs="Times New Roman"/>
            <w:sz w:val="24"/>
            <w:szCs w:val="24"/>
          </w:rPr>
          <w:t>C, Gislason GH</w:t>
        </w:r>
      </w:ins>
      <w:del w:id="219" w:author="Stephen" w:date="2019-08-01T17:55:00Z">
        <w:r w:rsidRPr="00DE75B6" w:rsidDel="000467F9">
          <w:rPr>
            <w:rFonts w:ascii="Times New Roman" w:hAnsi="Times New Roman" w:cs="Times New Roman"/>
            <w:sz w:val="24"/>
            <w:szCs w:val="24"/>
          </w:rPr>
          <w:delText>et al.</w:delText>
        </w:r>
      </w:del>
      <w:r w:rsidRPr="00DE75B6">
        <w:rPr>
          <w:rFonts w:ascii="Times New Roman" w:hAnsi="Times New Roman" w:cs="Times New Roman"/>
          <w:sz w:val="24"/>
          <w:szCs w:val="24"/>
        </w:rPr>
        <w:t xml:space="preserve"> </w:t>
      </w:r>
      <w:ins w:id="220" w:author="Stephen" w:date="2019-08-01T17:54:00Z">
        <w:r w:rsidR="000467F9" w:rsidRPr="00DE75B6">
          <w:rPr>
            <w:rFonts w:ascii="Times New Roman" w:hAnsi="Times New Roman" w:cs="Times New Roman"/>
            <w:sz w:val="24"/>
            <w:szCs w:val="24"/>
          </w:rPr>
          <w:t>2012</w:t>
        </w:r>
      </w:ins>
      <w:r w:rsidRPr="00DE75B6">
        <w:rPr>
          <w:rFonts w:ascii="Times New Roman" w:hAnsi="Times New Roman" w:cs="Times New Roman"/>
          <w:sz w:val="24"/>
          <w:szCs w:val="24"/>
        </w:rPr>
        <w:t xml:space="preserve">The spectrum of thyroid disease and risk of new onset atrial fibrillation: a large population cohort study. BMJ </w:t>
      </w:r>
      <w:del w:id="221" w:author="Stephen" w:date="2019-08-01T17:54:00Z">
        <w:r w:rsidRPr="00DE75B6" w:rsidDel="000467F9">
          <w:rPr>
            <w:rFonts w:ascii="Times New Roman" w:hAnsi="Times New Roman" w:cs="Times New Roman"/>
            <w:sz w:val="24"/>
            <w:szCs w:val="24"/>
          </w:rPr>
          <w:delText>2012;</w:delText>
        </w:r>
      </w:del>
      <w:r w:rsidRPr="00DE75B6">
        <w:rPr>
          <w:rFonts w:ascii="Times New Roman" w:hAnsi="Times New Roman" w:cs="Times New Roman"/>
          <w:sz w:val="24"/>
          <w:szCs w:val="24"/>
        </w:rPr>
        <w:t>345:e7895 DOI:10.1136/bmj.e7895</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Cappola AR, Arnold AM, Wulczn K, Carlson M, Robbins J, Psaty BM</w:t>
      </w:r>
      <w:del w:id="222" w:author="Stephen" w:date="2019-08-01T18:03:00Z">
        <w:r w:rsidRPr="003E0FB8" w:rsidDel="001D3397">
          <w:rPr>
            <w:rFonts w:ascii="Times New Roman" w:hAnsi="Times New Roman" w:cs="Times New Roman"/>
            <w:sz w:val="24"/>
            <w:szCs w:val="24"/>
          </w:rPr>
          <w:delText>.</w:delText>
        </w:r>
      </w:del>
      <w:r w:rsidRPr="003E0FB8">
        <w:rPr>
          <w:rFonts w:ascii="Times New Roman" w:hAnsi="Times New Roman" w:cs="Times New Roman"/>
          <w:sz w:val="24"/>
          <w:szCs w:val="24"/>
        </w:rPr>
        <w:t xml:space="preserve"> </w:t>
      </w:r>
      <w:ins w:id="223" w:author="Stephen" w:date="2019-08-01T18:03:00Z">
        <w:r w:rsidR="001D3397" w:rsidRPr="003E0FB8">
          <w:rPr>
            <w:rFonts w:ascii="Times New Roman" w:hAnsi="Times New Roman" w:cs="Times New Roman"/>
            <w:sz w:val="24"/>
            <w:szCs w:val="24"/>
          </w:rPr>
          <w:t>2015</w:t>
        </w:r>
      </w:ins>
      <w:r w:rsidRPr="003E0FB8">
        <w:rPr>
          <w:rFonts w:ascii="Times New Roman" w:hAnsi="Times New Roman" w:cs="Times New Roman"/>
          <w:sz w:val="24"/>
          <w:szCs w:val="24"/>
        </w:rPr>
        <w:t>Thyroid function in the euthyroid range and adverse outcomes in older adults. J Clin</w:t>
      </w:r>
      <w:r>
        <w:rPr>
          <w:rFonts w:ascii="Times New Roman" w:hAnsi="Times New Roman" w:cs="Times New Roman"/>
          <w:sz w:val="24"/>
          <w:szCs w:val="24"/>
        </w:rPr>
        <w:t xml:space="preserve"> </w:t>
      </w:r>
      <w:r w:rsidRPr="003E0FB8">
        <w:rPr>
          <w:rFonts w:ascii="Times New Roman" w:hAnsi="Times New Roman" w:cs="Times New Roman"/>
          <w:sz w:val="24"/>
          <w:szCs w:val="24"/>
        </w:rPr>
        <w:t>Endocrinol</w:t>
      </w:r>
      <w:r>
        <w:rPr>
          <w:rFonts w:ascii="Times New Roman" w:hAnsi="Times New Roman" w:cs="Times New Roman"/>
          <w:sz w:val="24"/>
          <w:szCs w:val="24"/>
        </w:rPr>
        <w:t xml:space="preserve"> </w:t>
      </w:r>
      <w:r w:rsidRPr="003E0FB8">
        <w:rPr>
          <w:rFonts w:ascii="Times New Roman" w:hAnsi="Times New Roman" w:cs="Times New Roman"/>
          <w:sz w:val="24"/>
          <w:szCs w:val="24"/>
        </w:rPr>
        <w:t xml:space="preserve">Metab </w:t>
      </w:r>
      <w:del w:id="224" w:author="Stephen" w:date="2019-08-01T18:03:00Z">
        <w:r w:rsidRPr="003E0FB8" w:rsidDel="001D3397">
          <w:rPr>
            <w:rFonts w:ascii="Times New Roman" w:hAnsi="Times New Roman" w:cs="Times New Roman"/>
            <w:sz w:val="24"/>
            <w:szCs w:val="24"/>
          </w:rPr>
          <w:delText>2015;</w:delText>
        </w:r>
      </w:del>
      <w:r w:rsidRPr="003E0FB8">
        <w:rPr>
          <w:rFonts w:ascii="Times New Roman" w:hAnsi="Times New Roman" w:cs="Times New Roman"/>
          <w:sz w:val="24"/>
          <w:szCs w:val="24"/>
        </w:rPr>
        <w:t xml:space="preserve">100(3):1088-1096 DOI:10.1210/jc.2014-3586 </w:t>
      </w:r>
    </w:p>
    <w:p w:rsidR="00DA10A6" w:rsidRPr="003E0FB8" w:rsidRDefault="00DA10A6" w:rsidP="00DA10A6">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 xml:space="preserve">Baumgartner C, da Costa BR, Collet TH, Feller M, Floriani C, Bauer DC, Cappola AR, Heckbert SR, Ceresini G, Gussekloo J, den Elzen WPJ, Peeters RP, Luben R, Völzke H, Dörr M, Walsh JP, Bremner A, Iacoviello M, Macfarlane P, Heeringa J, </w:t>
      </w:r>
      <w:r w:rsidRPr="003E0FB8">
        <w:rPr>
          <w:rFonts w:ascii="Times New Roman" w:hAnsi="Times New Roman" w:cs="Times New Roman"/>
          <w:sz w:val="24"/>
          <w:szCs w:val="24"/>
        </w:rPr>
        <w:lastRenderedPageBreak/>
        <w:t>Stott DJ, Westendorp RGJ, Khaw KT, Magnani JW, Aujesky D, Rodondi N; Thyroid Studies Collaboration</w:t>
      </w:r>
      <w:ins w:id="225" w:author="Stephen" w:date="2019-08-01T18:03:00Z">
        <w:r w:rsidR="001D3397">
          <w:rPr>
            <w:rFonts w:ascii="Times New Roman" w:hAnsi="Times New Roman" w:cs="Times New Roman"/>
            <w:sz w:val="24"/>
            <w:szCs w:val="24"/>
          </w:rPr>
          <w:t xml:space="preserve"> 2017</w:t>
        </w:r>
      </w:ins>
      <w:del w:id="226" w:author="Stephen" w:date="2019-08-01T18:03:00Z">
        <w:r w:rsidRPr="003E0FB8" w:rsidDel="001D3397">
          <w:rPr>
            <w:rFonts w:ascii="Times New Roman" w:hAnsi="Times New Roman" w:cs="Times New Roman"/>
            <w:sz w:val="24"/>
            <w:szCs w:val="24"/>
          </w:rPr>
          <w:delText>.</w:delText>
        </w:r>
      </w:del>
      <w:r w:rsidRPr="003E0FB8">
        <w:rPr>
          <w:rFonts w:ascii="Times New Roman" w:hAnsi="Times New Roman" w:cs="Times New Roman"/>
          <w:sz w:val="24"/>
          <w:szCs w:val="24"/>
        </w:rPr>
        <w:t xml:space="preserve"> Thyroid Studies Collaboration. Thyroid function within the normal range, subclinical hypothyroidism, and the risk of atrial fibrillation. Circulation </w:t>
      </w:r>
      <w:del w:id="227" w:author="Stephen" w:date="2019-08-01T18:03:00Z">
        <w:r w:rsidRPr="003E0FB8" w:rsidDel="001D3397">
          <w:rPr>
            <w:rFonts w:ascii="Times New Roman" w:hAnsi="Times New Roman" w:cs="Times New Roman"/>
            <w:sz w:val="24"/>
            <w:szCs w:val="24"/>
          </w:rPr>
          <w:delText xml:space="preserve">2017; </w:delText>
        </w:r>
      </w:del>
      <w:r w:rsidRPr="003E0FB8">
        <w:rPr>
          <w:rFonts w:ascii="Times New Roman" w:hAnsi="Times New Roman" w:cs="Times New Roman"/>
          <w:sz w:val="24"/>
          <w:szCs w:val="24"/>
        </w:rPr>
        <w:t xml:space="preserve">136(22):2100-2116. DOI:10.1161/CIRCULATIONAHA.117.028753 </w:t>
      </w:r>
      <w:del w:id="228" w:author="Stephen" w:date="2019-08-01T18:03:00Z">
        <w:r w:rsidRPr="003E0FB8" w:rsidDel="001D3397">
          <w:rPr>
            <w:rFonts w:ascii="Times New Roman" w:hAnsi="Times New Roman" w:cs="Times New Roman"/>
            <w:sz w:val="24"/>
            <w:szCs w:val="24"/>
          </w:rPr>
          <w:delText>(different sensitivity pit/heart)</w:delText>
        </w:r>
      </w:del>
    </w:p>
    <w:p w:rsidR="00DA10A6" w:rsidRPr="003E0FB8"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Gammage MD, Parle JV, Holder RL, Roberts LM, Hobbs FD, Wilson S, Sheppard MC, Franklyn JA</w:t>
      </w:r>
      <w:del w:id="229" w:author="Stephen" w:date="2019-08-01T18:04:00Z">
        <w:r w:rsidRPr="00DE75B6" w:rsidDel="001D3397">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230" w:author="Stephen" w:date="2019-08-01T18:04:00Z">
        <w:r w:rsidR="001D3397" w:rsidRPr="00DE75B6">
          <w:rPr>
            <w:rFonts w:ascii="Times New Roman" w:hAnsi="Times New Roman" w:cs="Times New Roman"/>
            <w:sz w:val="24"/>
            <w:szCs w:val="24"/>
          </w:rPr>
          <w:t>2007</w:t>
        </w:r>
        <w:r w:rsidR="001D3397">
          <w:rPr>
            <w:rFonts w:ascii="Times New Roman" w:hAnsi="Times New Roman" w:cs="Times New Roman"/>
            <w:sz w:val="24"/>
            <w:szCs w:val="24"/>
          </w:rPr>
          <w:t xml:space="preserve"> </w:t>
        </w:r>
      </w:ins>
      <w:r w:rsidRPr="00DE75B6">
        <w:rPr>
          <w:rFonts w:ascii="Times New Roman" w:hAnsi="Times New Roman" w:cs="Times New Roman"/>
          <w:sz w:val="24"/>
          <w:szCs w:val="24"/>
        </w:rPr>
        <w:t>Association between serum free thyroxine concentration and atrial fibrillation. Arch Intern Med</w:t>
      </w:r>
      <w:del w:id="231" w:author="Stephen" w:date="2019-08-01T18:06:00Z">
        <w:r w:rsidRPr="00DE75B6" w:rsidDel="001D3397">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del w:id="232" w:author="Stephen" w:date="2019-08-01T18:04:00Z">
        <w:r w:rsidRPr="00DE75B6" w:rsidDel="001D3397">
          <w:rPr>
            <w:rFonts w:ascii="Times New Roman" w:hAnsi="Times New Roman" w:cs="Times New Roman"/>
            <w:sz w:val="24"/>
            <w:szCs w:val="24"/>
          </w:rPr>
          <w:delText>2007;</w:delText>
        </w:r>
      </w:del>
      <w:r w:rsidRPr="00DE75B6">
        <w:rPr>
          <w:rFonts w:ascii="Times New Roman" w:hAnsi="Times New Roman" w:cs="Times New Roman"/>
          <w:sz w:val="24"/>
          <w:szCs w:val="24"/>
        </w:rPr>
        <w:t>167(9):928-34 DOI: 10.1001/archinte.167.9.928</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Heeringa J, Hoogendoorn EH, van der Deure WM, Hofman A, Peeters RP, Hop WC, den Heijer M, Visser TJ, Witterman JC</w:t>
      </w:r>
      <w:del w:id="233" w:author="Stephen" w:date="2019-08-01T18:04:00Z">
        <w:r w:rsidRPr="00DE75B6" w:rsidDel="001D3397">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234" w:author="Stephen" w:date="2019-08-01T18:04:00Z">
        <w:r w:rsidR="001D3397" w:rsidRPr="00DE75B6">
          <w:rPr>
            <w:rFonts w:ascii="Times New Roman" w:hAnsi="Times New Roman" w:cs="Times New Roman"/>
            <w:sz w:val="24"/>
            <w:szCs w:val="24"/>
          </w:rPr>
          <w:t>2008</w:t>
        </w:r>
        <w:r w:rsidR="001D3397">
          <w:rPr>
            <w:rFonts w:ascii="Times New Roman" w:hAnsi="Times New Roman" w:cs="Times New Roman"/>
            <w:sz w:val="24"/>
            <w:szCs w:val="24"/>
          </w:rPr>
          <w:t xml:space="preserve"> </w:t>
        </w:r>
      </w:ins>
      <w:r w:rsidRPr="00DE75B6">
        <w:rPr>
          <w:rFonts w:ascii="Times New Roman" w:hAnsi="Times New Roman" w:cs="Times New Roman"/>
          <w:sz w:val="24"/>
          <w:szCs w:val="24"/>
        </w:rPr>
        <w:t>High-normal thyroid function and the risk of atrial fibrillation: the Rotterdam study. Arch Int Med</w:t>
      </w:r>
      <w:del w:id="235" w:author="Stephen" w:date="2019-08-01T18:06:00Z">
        <w:r w:rsidRPr="00DE75B6" w:rsidDel="001D3397">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del w:id="236" w:author="Stephen" w:date="2019-08-01T18:04:00Z">
        <w:r w:rsidRPr="00DE75B6" w:rsidDel="001D3397">
          <w:rPr>
            <w:rFonts w:ascii="Times New Roman" w:hAnsi="Times New Roman" w:cs="Times New Roman"/>
            <w:sz w:val="24"/>
            <w:szCs w:val="24"/>
          </w:rPr>
          <w:delText>2008;</w:delText>
        </w:r>
      </w:del>
      <w:r w:rsidRPr="00DE75B6">
        <w:rPr>
          <w:rFonts w:ascii="Times New Roman" w:hAnsi="Times New Roman" w:cs="Times New Roman"/>
          <w:sz w:val="24"/>
          <w:szCs w:val="24"/>
        </w:rPr>
        <w:t>168(20):2219-24 DOI: 10.1001/archinte.168.20.2219 (FT4- not sig 0.06)</w:t>
      </w:r>
    </w:p>
    <w:p w:rsidR="00DA10A6" w:rsidRPr="003E0FB8" w:rsidRDefault="00DA10A6"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 Chaker, L, Heeringa J, Deghan A, Medici M, Visser WE, Baumgartner C, Hofman A, Rodondi N,  Peeters RP, Franco OH</w:t>
      </w:r>
      <w:ins w:id="237" w:author="Stephen" w:date="2019-08-01T18:05:00Z">
        <w:r w:rsidR="001D3397">
          <w:rPr>
            <w:rFonts w:ascii="Times New Roman" w:hAnsi="Times New Roman" w:cs="Times New Roman"/>
            <w:sz w:val="24"/>
            <w:szCs w:val="24"/>
          </w:rPr>
          <w:t xml:space="preserve"> 2015</w:t>
        </w:r>
      </w:ins>
      <w:del w:id="238" w:author="Stephen" w:date="2019-08-01T18:05:00Z">
        <w:r w:rsidDel="001D3397">
          <w:rPr>
            <w:rFonts w:ascii="Times New Roman" w:hAnsi="Times New Roman" w:cs="Times New Roman"/>
            <w:sz w:val="24"/>
            <w:szCs w:val="24"/>
          </w:rPr>
          <w:delText>.</w:delText>
        </w:r>
      </w:del>
      <w:r>
        <w:rPr>
          <w:rFonts w:ascii="Times New Roman" w:hAnsi="Times New Roman" w:cs="Times New Roman"/>
          <w:sz w:val="24"/>
          <w:szCs w:val="24"/>
        </w:rPr>
        <w:t xml:space="preserve"> Normal thyroid function and the risk of atrial fibrillation: the Rotterdam Study J Clin Endocrinol Metab</w:t>
      </w:r>
      <w:del w:id="239" w:author="Stephen" w:date="2019-08-01T18:05:00Z">
        <w:r w:rsidDel="001D3397">
          <w:rPr>
            <w:rFonts w:ascii="Times New Roman" w:hAnsi="Times New Roman" w:cs="Times New Roman"/>
            <w:sz w:val="24"/>
            <w:szCs w:val="24"/>
          </w:rPr>
          <w:delText>.2015;</w:delText>
        </w:r>
      </w:del>
      <w:r>
        <w:rPr>
          <w:rFonts w:ascii="Times New Roman" w:hAnsi="Times New Roman" w:cs="Times New Roman"/>
          <w:sz w:val="24"/>
          <w:szCs w:val="24"/>
        </w:rPr>
        <w:t xml:space="preserve"> 100:3718-3724 DOI:10.1210/jc.2015-2480</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Yan Z, Huang H, Li J, Wang J</w:t>
      </w:r>
      <w:del w:id="240" w:author="Stephen" w:date="2019-08-01T18:11:00Z">
        <w:r w:rsidRPr="00DE75B6" w:rsidDel="001D3397">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241" w:author="Stephen" w:date="2019-08-01T18:05:00Z">
        <w:r w:rsidR="001D3397" w:rsidRPr="00DE75B6">
          <w:rPr>
            <w:rFonts w:ascii="Times New Roman" w:hAnsi="Times New Roman" w:cs="Times New Roman"/>
            <w:sz w:val="24"/>
            <w:szCs w:val="24"/>
          </w:rPr>
          <w:t>2016</w:t>
        </w:r>
        <w:r w:rsidR="001D3397">
          <w:rPr>
            <w:rFonts w:ascii="Times New Roman" w:hAnsi="Times New Roman" w:cs="Times New Roman"/>
            <w:sz w:val="24"/>
            <w:szCs w:val="24"/>
          </w:rPr>
          <w:t xml:space="preserve">  </w:t>
        </w:r>
      </w:ins>
      <w:r w:rsidRPr="00DE75B6">
        <w:rPr>
          <w:rFonts w:ascii="Times New Roman" w:hAnsi="Times New Roman" w:cs="Times New Roman"/>
          <w:sz w:val="24"/>
          <w:szCs w:val="24"/>
        </w:rPr>
        <w:t>Relationship between subclinical thyroid dysfunction and the risk of fracture: a meta-analysis of prospective cohort studies. Osteoporosis Int</w:t>
      </w:r>
      <w:del w:id="242" w:author="Stephen" w:date="2019-08-01T18:05:00Z">
        <w:r w:rsidRPr="00DE75B6" w:rsidDel="001D3397">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del w:id="243" w:author="Stephen" w:date="2019-08-01T18:05:00Z">
        <w:r w:rsidRPr="00DE75B6" w:rsidDel="001D3397">
          <w:rPr>
            <w:rFonts w:ascii="Times New Roman" w:hAnsi="Times New Roman" w:cs="Times New Roman"/>
            <w:sz w:val="24"/>
            <w:szCs w:val="24"/>
          </w:rPr>
          <w:delText>2016;</w:delText>
        </w:r>
      </w:del>
      <w:r w:rsidRPr="00DE75B6">
        <w:rPr>
          <w:rFonts w:ascii="Times New Roman" w:hAnsi="Times New Roman" w:cs="Times New Roman"/>
          <w:sz w:val="24"/>
          <w:szCs w:val="24"/>
        </w:rPr>
        <w:t>1:115-25 DOI: 10.1007/s00198-015-3221-z</w:t>
      </w:r>
    </w:p>
    <w:p w:rsidR="00DA10A6" w:rsidRPr="003E0FB8"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Rijn LE, Pop VJ, Williams GR</w:t>
      </w:r>
      <w:del w:id="244" w:author="Stephen" w:date="2019-08-01T18:11:00Z">
        <w:r w:rsidRPr="00DE75B6" w:rsidDel="001D3397">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245" w:author="Stephen" w:date="2019-08-01T18:11:00Z">
        <w:r w:rsidR="001D3397" w:rsidRPr="00DE75B6">
          <w:rPr>
            <w:rFonts w:ascii="Times New Roman" w:hAnsi="Times New Roman" w:cs="Times New Roman"/>
            <w:sz w:val="24"/>
            <w:szCs w:val="24"/>
          </w:rPr>
          <w:t>2014</w:t>
        </w:r>
        <w:r w:rsidR="001D3397">
          <w:rPr>
            <w:rFonts w:ascii="Times New Roman" w:hAnsi="Times New Roman" w:cs="Times New Roman"/>
            <w:sz w:val="24"/>
            <w:szCs w:val="24"/>
          </w:rPr>
          <w:t xml:space="preserve"> </w:t>
        </w:r>
      </w:ins>
      <w:r w:rsidRPr="00DE75B6">
        <w:rPr>
          <w:rFonts w:ascii="Times New Roman" w:hAnsi="Times New Roman" w:cs="Times New Roman"/>
          <w:sz w:val="24"/>
          <w:szCs w:val="24"/>
        </w:rPr>
        <w:t>Low bone mineral density is related to high physiological levels of free thyroxine in peri-menopausal women. Eur J Endocrinol</w:t>
      </w:r>
      <w:del w:id="246" w:author="Stephen" w:date="2019-08-01T18:11:00Z">
        <w:r w:rsidRPr="00DE75B6" w:rsidDel="001D3397">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del w:id="247" w:author="Stephen" w:date="2019-08-01T18:11:00Z">
        <w:r w:rsidRPr="00DE75B6" w:rsidDel="001D3397">
          <w:rPr>
            <w:rFonts w:ascii="Times New Roman" w:hAnsi="Times New Roman" w:cs="Times New Roman"/>
            <w:sz w:val="24"/>
            <w:szCs w:val="24"/>
          </w:rPr>
          <w:delText>2014;</w:delText>
        </w:r>
      </w:del>
      <w:r w:rsidRPr="00DE75B6">
        <w:rPr>
          <w:rFonts w:ascii="Times New Roman" w:hAnsi="Times New Roman" w:cs="Times New Roman"/>
          <w:sz w:val="24"/>
          <w:szCs w:val="24"/>
        </w:rPr>
        <w:t>170(3):461-8 DOI:10.1530/EJE-13-0769</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Roef G, lapauw B, Goemaere S, Zmierczak H, Fliers T, Kaufman JM, Taes Y</w:t>
      </w:r>
      <w:ins w:id="248" w:author="Stephen" w:date="2019-08-01T18:11:00Z">
        <w:r w:rsidR="001D3397">
          <w:rPr>
            <w:rFonts w:ascii="Times New Roman" w:hAnsi="Times New Roman" w:cs="Times New Roman"/>
            <w:sz w:val="24"/>
            <w:szCs w:val="24"/>
          </w:rPr>
          <w:t xml:space="preserve"> </w:t>
        </w:r>
      </w:ins>
      <w:del w:id="249" w:author="Stephen" w:date="2019-08-01T18:11:00Z">
        <w:r w:rsidRPr="00DE75B6" w:rsidDel="001D3397">
          <w:rPr>
            <w:rFonts w:ascii="Times New Roman" w:hAnsi="Times New Roman" w:cs="Times New Roman"/>
            <w:sz w:val="24"/>
            <w:szCs w:val="24"/>
          </w:rPr>
          <w:delText xml:space="preserve">. </w:delText>
        </w:r>
      </w:del>
      <w:ins w:id="250" w:author="Stephen" w:date="2019-08-01T18:11:00Z">
        <w:r w:rsidR="001D3397" w:rsidRPr="00DE75B6">
          <w:rPr>
            <w:rFonts w:ascii="Times New Roman" w:hAnsi="Times New Roman" w:cs="Times New Roman"/>
            <w:sz w:val="24"/>
            <w:szCs w:val="24"/>
          </w:rPr>
          <w:t>2011</w:t>
        </w:r>
      </w:ins>
      <w:r w:rsidRPr="00DE75B6">
        <w:rPr>
          <w:rFonts w:ascii="Times New Roman" w:hAnsi="Times New Roman" w:cs="Times New Roman"/>
          <w:sz w:val="24"/>
          <w:szCs w:val="24"/>
        </w:rPr>
        <w:t xml:space="preserve">Thyroid hormone status within the physiological range affects bone mass and </w:t>
      </w:r>
      <w:r w:rsidRPr="00DE75B6">
        <w:rPr>
          <w:rFonts w:ascii="Times New Roman" w:hAnsi="Times New Roman" w:cs="Times New Roman"/>
          <w:sz w:val="24"/>
          <w:szCs w:val="24"/>
        </w:rPr>
        <w:lastRenderedPageBreak/>
        <w:t>density in healthy men at the age of peak bone mass. Eur J Endocrinol</w:t>
      </w:r>
      <w:del w:id="251" w:author="Stephen" w:date="2019-08-01T18:11:00Z">
        <w:r w:rsidRPr="00DE75B6" w:rsidDel="001D3397">
          <w:rPr>
            <w:rFonts w:ascii="Times New Roman" w:hAnsi="Times New Roman" w:cs="Times New Roman"/>
            <w:sz w:val="24"/>
            <w:szCs w:val="24"/>
          </w:rPr>
          <w:delText>. 2011</w:delText>
        </w:r>
      </w:del>
      <w:r w:rsidRPr="00DE75B6">
        <w:rPr>
          <w:rFonts w:ascii="Times New Roman" w:hAnsi="Times New Roman" w:cs="Times New Roman"/>
          <w:sz w:val="24"/>
          <w:szCs w:val="24"/>
        </w:rPr>
        <w:t xml:space="preserve"> 164(6): 1027-34 DOI:10.1530/EJE-10-1113</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Murphy E, Glüer CC, Reid DM, Felsenberg D, Roux C, Eastell R, Williams GR</w:t>
      </w:r>
      <w:ins w:id="252" w:author="Stephen" w:date="2019-08-01T18:18:00Z">
        <w:r w:rsidR="009D2C7D" w:rsidRPr="00DE75B6">
          <w:rPr>
            <w:rFonts w:ascii="Times New Roman" w:hAnsi="Times New Roman" w:cs="Times New Roman"/>
            <w:sz w:val="24"/>
            <w:szCs w:val="24"/>
          </w:rPr>
          <w:t xml:space="preserve"> 201</w:t>
        </w:r>
        <w:r w:rsidR="009D2C7D">
          <w:rPr>
            <w:rFonts w:ascii="Times New Roman" w:hAnsi="Times New Roman" w:cs="Times New Roman"/>
            <w:sz w:val="24"/>
            <w:szCs w:val="24"/>
          </w:rPr>
          <w:t>0</w:t>
        </w:r>
      </w:ins>
      <w:del w:id="253" w:author="Stephen" w:date="2019-08-01T18:18:00Z">
        <w:r w:rsidRPr="00DE75B6" w:rsidDel="009D2C7D">
          <w:rPr>
            <w:rFonts w:ascii="Times New Roman" w:hAnsi="Times New Roman" w:cs="Times New Roman"/>
            <w:sz w:val="24"/>
            <w:szCs w:val="24"/>
          </w:rPr>
          <w:delText>.</w:delText>
        </w:r>
      </w:del>
      <w:r w:rsidRPr="00DE75B6">
        <w:rPr>
          <w:rFonts w:ascii="Times New Roman" w:hAnsi="Times New Roman" w:cs="Times New Roman"/>
          <w:sz w:val="24"/>
          <w:szCs w:val="24"/>
        </w:rPr>
        <w:t xml:space="preserve"> Thyroid function within the upper normal range is associated with reduced bone mineral density and an increased risk of nonvertebral fractures in healthy euthyroid postmenopausal women.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w:t>
      </w:r>
      <w:del w:id="254" w:author="Stephen" w:date="2019-08-01T18:18:00Z">
        <w:r w:rsidRPr="00DE75B6" w:rsidDel="009D2C7D">
          <w:rPr>
            <w:rFonts w:ascii="Times New Roman" w:hAnsi="Times New Roman" w:cs="Times New Roman"/>
            <w:sz w:val="24"/>
            <w:szCs w:val="24"/>
          </w:rPr>
          <w:delText>. 2010;</w:delText>
        </w:r>
      </w:del>
      <w:r w:rsidRPr="00DE75B6">
        <w:rPr>
          <w:rFonts w:ascii="Times New Roman" w:hAnsi="Times New Roman" w:cs="Times New Roman"/>
          <w:sz w:val="24"/>
          <w:szCs w:val="24"/>
        </w:rPr>
        <w:t>95(7):3173-81 DOI:10.1210/jc.2009-2630</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der Deure, Uitterlinden AG, Hofman A, Rivadeneira F, Pols HA, Peeters RP, Visser TJ</w:t>
      </w:r>
      <w:del w:id="255" w:author="Stephen" w:date="2019-08-01T18:18:00Z">
        <w:r w:rsidRPr="00DE75B6" w:rsidDel="009D2C7D">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256" w:author="Stephen" w:date="2019-08-01T18:18:00Z">
        <w:r w:rsidR="009D2C7D" w:rsidRPr="00DE75B6">
          <w:rPr>
            <w:rFonts w:ascii="Times New Roman" w:hAnsi="Times New Roman" w:cs="Times New Roman"/>
            <w:sz w:val="24"/>
            <w:szCs w:val="24"/>
          </w:rPr>
          <w:t>2008</w:t>
        </w:r>
        <w:r w:rsidR="009D2C7D">
          <w:rPr>
            <w:rFonts w:ascii="Times New Roman" w:hAnsi="Times New Roman" w:cs="Times New Roman"/>
            <w:sz w:val="24"/>
            <w:szCs w:val="24"/>
          </w:rPr>
          <w:t xml:space="preserve"> </w:t>
        </w:r>
      </w:ins>
      <w:r w:rsidRPr="00DE75B6">
        <w:rPr>
          <w:rFonts w:ascii="Times New Roman" w:hAnsi="Times New Roman" w:cs="Times New Roman"/>
          <w:sz w:val="24"/>
          <w:szCs w:val="24"/>
        </w:rPr>
        <w:t>Effects of serum TSH and FT4 levels and the TSHR-Asp727Glu polymorphism on bone: the Rotterdam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(Oxf)</w:t>
      </w:r>
      <w:ins w:id="257" w:author="Stephen" w:date="2019-08-01T18:18:00Z">
        <w:r w:rsidR="009D2C7D" w:rsidRPr="00DE75B6" w:rsidDel="009D2C7D">
          <w:rPr>
            <w:rFonts w:ascii="Times New Roman" w:hAnsi="Times New Roman" w:cs="Times New Roman"/>
            <w:sz w:val="24"/>
            <w:szCs w:val="24"/>
          </w:rPr>
          <w:t xml:space="preserve"> </w:t>
        </w:r>
      </w:ins>
      <w:del w:id="258" w:author="Stephen" w:date="2019-08-01T18:18:00Z">
        <w:r w:rsidRPr="00DE75B6" w:rsidDel="009D2C7D">
          <w:rPr>
            <w:rFonts w:ascii="Times New Roman" w:hAnsi="Times New Roman" w:cs="Times New Roman"/>
            <w:sz w:val="24"/>
            <w:szCs w:val="24"/>
          </w:rPr>
          <w:delText>2008;</w:delText>
        </w:r>
      </w:del>
      <w:r w:rsidRPr="00DE75B6">
        <w:rPr>
          <w:rFonts w:ascii="Times New Roman" w:hAnsi="Times New Roman" w:cs="Times New Roman"/>
          <w:sz w:val="24"/>
          <w:szCs w:val="24"/>
        </w:rPr>
        <w:t>68(2):175-181 DOI: 10.1111/j.1365-2265.2007.0316.x</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Chan YX, Knuiman MW, Divitini ML, Brown SJ, Walsh J, Yeap BB</w:t>
      </w:r>
      <w:ins w:id="259" w:author="Stephen" w:date="2019-08-01T18:19:00Z">
        <w:r w:rsidR="009D2C7D">
          <w:rPr>
            <w:rFonts w:ascii="Times New Roman" w:hAnsi="Times New Roman" w:cs="Times New Roman"/>
            <w:sz w:val="24"/>
            <w:szCs w:val="24"/>
          </w:rPr>
          <w:t xml:space="preserve"> </w:t>
        </w:r>
        <w:r w:rsidR="009D2C7D" w:rsidRPr="00DE75B6">
          <w:rPr>
            <w:rFonts w:ascii="Times New Roman" w:hAnsi="Times New Roman" w:cs="Times New Roman"/>
            <w:sz w:val="24"/>
            <w:szCs w:val="24"/>
          </w:rPr>
          <w:t>2017</w:t>
        </w:r>
      </w:ins>
      <w:del w:id="260" w:author="Stephen" w:date="2019-08-01T18:19:00Z">
        <w:r w:rsidRPr="00DE75B6" w:rsidDel="009D2C7D">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261" w:author="Stephen" w:date="2019-08-01T18:19:00Z">
        <w:r w:rsidR="009D2C7D">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Lower TSH and higher free thyroxine predict incidence of prostate but not breast, colorectal or lung cancer. Eur J Endocrinol </w:t>
      </w:r>
      <w:del w:id="262" w:author="Stephen" w:date="2019-08-01T18:19:00Z">
        <w:r w:rsidRPr="00DE75B6" w:rsidDel="009D2C7D">
          <w:rPr>
            <w:rFonts w:ascii="Times New Roman" w:hAnsi="Times New Roman" w:cs="Times New Roman"/>
            <w:sz w:val="24"/>
            <w:szCs w:val="24"/>
          </w:rPr>
          <w:delText>2017;</w:delText>
        </w:r>
      </w:del>
      <w:r w:rsidRPr="00DE75B6">
        <w:rPr>
          <w:rFonts w:ascii="Times New Roman" w:hAnsi="Times New Roman" w:cs="Times New Roman"/>
          <w:sz w:val="24"/>
          <w:szCs w:val="24"/>
        </w:rPr>
        <w:t xml:space="preserve">177(4):297-308 DOI:10.1530/EJE-17-0197 </w:t>
      </w:r>
      <w:del w:id="263" w:author="Stephen" w:date="2019-08-01T18:19:00Z">
        <w:r w:rsidRPr="00DE75B6" w:rsidDel="009D2C7D">
          <w:rPr>
            <w:rFonts w:ascii="Times New Roman" w:hAnsi="Times New Roman" w:cs="Times New Roman"/>
            <w:sz w:val="24"/>
            <w:szCs w:val="24"/>
          </w:rPr>
          <w:delText>(both</w:delText>
        </w:r>
      </w:del>
    </w:p>
    <w:p w:rsidR="00DA10A6" w:rsidRPr="005D1D58" w:rsidRDefault="00DA10A6" w:rsidP="00DA10A6">
      <w:pPr>
        <w:pStyle w:val="ListParagraph"/>
        <w:numPr>
          <w:ilvl w:val="0"/>
          <w:numId w:val="6"/>
        </w:numPr>
        <w:spacing w:line="480" w:lineRule="auto"/>
        <w:rPr>
          <w:rFonts w:ascii="Times New Roman" w:hAnsi="Times New Roman" w:cs="Times New Roman"/>
          <w:sz w:val="24"/>
          <w:szCs w:val="24"/>
        </w:rPr>
      </w:pPr>
      <w:r w:rsidRPr="005D1D58">
        <w:rPr>
          <w:rFonts w:ascii="Times New Roman" w:hAnsi="Times New Roman" w:cs="Times New Roman"/>
          <w:sz w:val="24"/>
          <w:szCs w:val="24"/>
        </w:rPr>
        <w:t>Tosovic A, Becker C, Bondeson A-G, Bondeson L, Ericsson U-B, Malm J, Manjer J</w:t>
      </w:r>
      <w:ins w:id="264" w:author="Stephen" w:date="2019-08-01T18:19:00Z">
        <w:r w:rsidR="009D2C7D">
          <w:rPr>
            <w:rFonts w:ascii="Times New Roman" w:hAnsi="Times New Roman" w:cs="Times New Roman"/>
            <w:sz w:val="24"/>
            <w:szCs w:val="24"/>
          </w:rPr>
          <w:t xml:space="preserve"> 2012 </w:t>
        </w:r>
      </w:ins>
      <w:del w:id="265" w:author="Stephen" w:date="2019-08-01T18:19:00Z">
        <w:r w:rsidRPr="005D1D58" w:rsidDel="009D2C7D">
          <w:rPr>
            <w:rFonts w:ascii="Times New Roman" w:hAnsi="Times New Roman" w:cs="Times New Roman"/>
            <w:sz w:val="24"/>
            <w:szCs w:val="24"/>
          </w:rPr>
          <w:delText>.</w:delText>
        </w:r>
      </w:del>
      <w:r w:rsidRPr="005D1D58">
        <w:rPr>
          <w:rFonts w:ascii="Times New Roman" w:hAnsi="Times New Roman" w:cs="Times New Roman"/>
          <w:sz w:val="24"/>
          <w:szCs w:val="24"/>
        </w:rPr>
        <w:t xml:space="preserve"> Prospectively measured thyroid hormones and thyroid peroxid</w:t>
      </w:r>
      <w:r>
        <w:rPr>
          <w:rFonts w:ascii="Times New Roman" w:hAnsi="Times New Roman" w:cs="Times New Roman"/>
          <w:sz w:val="24"/>
          <w:szCs w:val="24"/>
        </w:rPr>
        <w:t>a</w:t>
      </w:r>
      <w:r w:rsidRPr="005D1D58">
        <w:rPr>
          <w:rFonts w:ascii="Times New Roman" w:hAnsi="Times New Roman" w:cs="Times New Roman"/>
          <w:sz w:val="24"/>
          <w:szCs w:val="24"/>
        </w:rPr>
        <w:t xml:space="preserve">se antibodies in relation to breast cancer risk. Int J Cancer </w:t>
      </w:r>
      <w:del w:id="266" w:author="Stephen" w:date="2019-08-01T18:19:00Z">
        <w:r w:rsidRPr="005D1D58" w:rsidDel="009D2C7D">
          <w:rPr>
            <w:rFonts w:ascii="Times New Roman" w:hAnsi="Times New Roman" w:cs="Times New Roman"/>
            <w:sz w:val="24"/>
            <w:szCs w:val="24"/>
          </w:rPr>
          <w:delText>2012;</w:delText>
        </w:r>
      </w:del>
      <w:r w:rsidRPr="005D1D58">
        <w:rPr>
          <w:rFonts w:ascii="Times New Roman" w:hAnsi="Times New Roman" w:cs="Times New Roman"/>
          <w:sz w:val="24"/>
          <w:szCs w:val="24"/>
        </w:rPr>
        <w:t>131(9):226-2133 DOI:10.1002/ijc.27470</w:t>
      </w:r>
    </w:p>
    <w:p w:rsidR="00DA10A6" w:rsidRPr="003E0FB8" w:rsidRDefault="00DA10A6" w:rsidP="00DA10A6">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Khan SR, Chaker L, Ruiter R, Aerts JGJV, Hoffman A, Deghan A, Franco OH, Stricker BHC, Peeters RP</w:t>
      </w:r>
      <w:ins w:id="267" w:author="Stephen" w:date="2019-08-01T18:20:00Z">
        <w:r w:rsidR="009D2C7D">
          <w:rPr>
            <w:rFonts w:ascii="Times New Roman" w:hAnsi="Times New Roman" w:cs="Times New Roman"/>
            <w:sz w:val="24"/>
            <w:szCs w:val="24"/>
          </w:rPr>
          <w:t xml:space="preserve"> 2016 </w:t>
        </w:r>
      </w:ins>
      <w:del w:id="268" w:author="Stephen" w:date="2019-08-01T18:20:00Z">
        <w:r w:rsidRPr="003E0FB8" w:rsidDel="009D2C7D">
          <w:rPr>
            <w:rFonts w:ascii="Times New Roman" w:hAnsi="Times New Roman" w:cs="Times New Roman"/>
            <w:sz w:val="24"/>
            <w:szCs w:val="24"/>
          </w:rPr>
          <w:delText>.</w:delText>
        </w:r>
      </w:del>
      <w:r w:rsidRPr="003E0FB8">
        <w:rPr>
          <w:rFonts w:ascii="Times New Roman" w:hAnsi="Times New Roman" w:cs="Times New Roman"/>
          <w:sz w:val="24"/>
          <w:szCs w:val="24"/>
        </w:rPr>
        <w:t xml:space="preserve"> Thyroid function and cancer risk: The Rotterdam Study. J Clin Endocrinol Metab </w:t>
      </w:r>
      <w:del w:id="269" w:author="Stephen" w:date="2019-08-01T18:20:00Z">
        <w:r w:rsidRPr="003E0FB8" w:rsidDel="009D2C7D">
          <w:rPr>
            <w:rFonts w:ascii="Times New Roman" w:hAnsi="Times New Roman" w:cs="Times New Roman"/>
            <w:sz w:val="24"/>
            <w:szCs w:val="24"/>
          </w:rPr>
          <w:delText xml:space="preserve">2016; </w:delText>
        </w:r>
      </w:del>
      <w:r w:rsidRPr="003E0FB8">
        <w:rPr>
          <w:rFonts w:ascii="Times New Roman" w:hAnsi="Times New Roman" w:cs="Times New Roman"/>
          <w:sz w:val="24"/>
          <w:szCs w:val="24"/>
        </w:rPr>
        <w:t>12(1):5030-5036. DOI:10.1210/jc.2016-2104</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Ittermann T, Haring R, Wallaschofski H, Baumeister S, Nauck, M, Dörr M, Lerch M, Meyer zu</w:t>
      </w:r>
      <w:r>
        <w:rPr>
          <w:rFonts w:ascii="Times New Roman" w:hAnsi="Times New Roman" w:cs="Times New Roman"/>
          <w:sz w:val="24"/>
          <w:szCs w:val="24"/>
        </w:rPr>
        <w:t xml:space="preserve"> </w:t>
      </w:r>
      <w:r w:rsidRPr="00DE75B6">
        <w:rPr>
          <w:rFonts w:ascii="Times New Roman" w:hAnsi="Times New Roman" w:cs="Times New Roman"/>
          <w:sz w:val="24"/>
          <w:szCs w:val="24"/>
        </w:rPr>
        <w:t>Schwabedissen HE, Rosskopf D, Völzke H</w:t>
      </w:r>
      <w:del w:id="270" w:author="Stephen" w:date="2019-08-01T18:21:00Z">
        <w:r w:rsidRPr="00DE75B6" w:rsidDel="009D2C7D">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271" w:author="Stephen" w:date="2019-08-01T18:20:00Z">
        <w:r w:rsidR="009D2C7D" w:rsidRPr="00DE75B6">
          <w:rPr>
            <w:rFonts w:ascii="Times New Roman" w:hAnsi="Times New Roman" w:cs="Times New Roman"/>
            <w:sz w:val="24"/>
            <w:szCs w:val="24"/>
          </w:rPr>
          <w:t>2012</w:t>
        </w:r>
      </w:ins>
      <w:ins w:id="272" w:author="Stephen" w:date="2019-08-01T18:21:00Z">
        <w:r w:rsidR="009D2C7D">
          <w:rPr>
            <w:rFonts w:ascii="Times New Roman" w:hAnsi="Times New Roman" w:cs="Times New Roman"/>
            <w:sz w:val="24"/>
            <w:szCs w:val="24"/>
          </w:rPr>
          <w:t xml:space="preserve"> </w:t>
        </w:r>
      </w:ins>
      <w:ins w:id="273" w:author="Stephen" w:date="2019-08-01T18:20:00Z">
        <w:r w:rsidR="009D2C7D" w:rsidRPr="00DE75B6">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Inverse association </w:t>
      </w:r>
      <w:r w:rsidRPr="00DE75B6">
        <w:rPr>
          <w:rFonts w:ascii="Times New Roman" w:hAnsi="Times New Roman" w:cs="Times New Roman"/>
          <w:sz w:val="24"/>
          <w:szCs w:val="24"/>
        </w:rPr>
        <w:lastRenderedPageBreak/>
        <w:t xml:space="preserve">between serum free thyroxine levels and hepatic steatosis: results from the study of health in Pomerania. Thyroid </w:t>
      </w:r>
      <w:del w:id="274" w:author="Stephen" w:date="2019-08-01T18:20:00Z">
        <w:r w:rsidRPr="00DE75B6" w:rsidDel="009D2C7D">
          <w:rPr>
            <w:rFonts w:ascii="Times New Roman" w:hAnsi="Times New Roman" w:cs="Times New Roman"/>
            <w:sz w:val="24"/>
            <w:szCs w:val="24"/>
          </w:rPr>
          <w:delText xml:space="preserve">2012; </w:delText>
        </w:r>
      </w:del>
      <w:r w:rsidRPr="00DE75B6">
        <w:rPr>
          <w:rFonts w:ascii="Times New Roman" w:hAnsi="Times New Roman" w:cs="Times New Roman"/>
          <w:sz w:val="24"/>
          <w:szCs w:val="24"/>
        </w:rPr>
        <w:t xml:space="preserve">22(6):568-574 DOI: 10.1089/thy.2011.0279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Xu C, Xu L, Yu M, Li Y</w:t>
      </w:r>
      <w:del w:id="275" w:author="Stephen" w:date="2019-08-01T18:21:00Z">
        <w:r w:rsidRPr="00DE75B6" w:rsidDel="009D2C7D">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276" w:author="Stephen" w:date="2019-08-01T18:21:00Z">
        <w:r w:rsidR="009D2C7D" w:rsidRPr="00DE75B6">
          <w:rPr>
            <w:rFonts w:ascii="Times New Roman" w:hAnsi="Times New Roman" w:cs="Times New Roman"/>
            <w:sz w:val="24"/>
            <w:szCs w:val="24"/>
          </w:rPr>
          <w:t>2011</w:t>
        </w:r>
        <w:r w:rsidR="009D2C7D">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Association between thyroid function and non alcoholic fatty liver disease in euthyroid elderly Chinese. Clinical Endocrinology </w:t>
      </w:r>
      <w:del w:id="277" w:author="Stephen" w:date="2019-08-01T18:21:00Z">
        <w:r w:rsidRPr="00DE75B6" w:rsidDel="009D2C7D">
          <w:rPr>
            <w:rFonts w:ascii="Times New Roman" w:hAnsi="Times New Roman" w:cs="Times New Roman"/>
            <w:sz w:val="24"/>
            <w:szCs w:val="24"/>
          </w:rPr>
          <w:delText>2011;</w:delText>
        </w:r>
      </w:del>
      <w:r w:rsidRPr="00DE75B6">
        <w:rPr>
          <w:rFonts w:ascii="Times New Roman" w:hAnsi="Times New Roman" w:cs="Times New Roman"/>
          <w:sz w:val="24"/>
          <w:szCs w:val="24"/>
        </w:rPr>
        <w:t>75:240-246 DOI:10.1111/j.1365-2265.2011.04016.x</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Bano A, Chaker L, Plompen, EPC, Hofman A, Deghan A, Franco OH, Janssen HLA, Murad SW, Peeters RP</w:t>
      </w:r>
      <w:ins w:id="278" w:author="Stephen" w:date="2019-08-01T18:21:00Z">
        <w:r w:rsidR="009D2C7D">
          <w:rPr>
            <w:rFonts w:ascii="Times New Roman" w:hAnsi="Times New Roman" w:cs="Times New Roman"/>
            <w:sz w:val="24"/>
            <w:szCs w:val="24"/>
          </w:rPr>
          <w:t xml:space="preserve"> 2016 </w:t>
        </w:r>
      </w:ins>
      <w:del w:id="279" w:author="Stephen" w:date="2019-08-01T18:21:00Z">
        <w:r w:rsidRPr="00DE75B6" w:rsidDel="009D2C7D">
          <w:rPr>
            <w:rFonts w:ascii="Times New Roman" w:hAnsi="Times New Roman" w:cs="Times New Roman"/>
            <w:sz w:val="24"/>
            <w:szCs w:val="24"/>
          </w:rPr>
          <w:delText xml:space="preserve">. </w:delText>
        </w:r>
      </w:del>
      <w:r w:rsidRPr="00DE75B6">
        <w:rPr>
          <w:rFonts w:ascii="Times New Roman" w:hAnsi="Times New Roman" w:cs="Times New Roman"/>
          <w:sz w:val="24"/>
          <w:szCs w:val="24"/>
        </w:rPr>
        <w:t>Thyroid function and the risk of non-alcoholic fatty liver disease: the Rotterdam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Metab </w:t>
      </w:r>
      <w:del w:id="280" w:author="Stephen" w:date="2019-08-01T18:21:00Z">
        <w:r w:rsidRPr="00DE75B6" w:rsidDel="009D2C7D">
          <w:rPr>
            <w:rFonts w:ascii="Times New Roman" w:hAnsi="Times New Roman" w:cs="Times New Roman"/>
            <w:sz w:val="24"/>
            <w:szCs w:val="24"/>
          </w:rPr>
          <w:delText>2016;</w:delText>
        </w:r>
      </w:del>
      <w:r w:rsidRPr="00DE75B6">
        <w:rPr>
          <w:rFonts w:ascii="Times New Roman" w:hAnsi="Times New Roman" w:cs="Times New Roman"/>
          <w:sz w:val="24"/>
          <w:szCs w:val="24"/>
        </w:rPr>
        <w:t xml:space="preserve">101(8):3204-3211 DOI: 10.1012/jc.2016-1300 </w:t>
      </w:r>
    </w:p>
    <w:p w:rsidR="00DA10A6" w:rsidRPr="003E0FB8" w:rsidRDefault="00DA10A6" w:rsidP="00DA10A6">
      <w:pPr>
        <w:pStyle w:val="ListParagraph"/>
        <w:numPr>
          <w:ilvl w:val="0"/>
          <w:numId w:val="6"/>
        </w:numPr>
        <w:shd w:val="clear" w:color="auto" w:fill="FFFFFF"/>
        <w:spacing w:line="480" w:lineRule="auto"/>
        <w:jc w:val="both"/>
        <w:rPr>
          <w:rFonts w:ascii="Times New Roman" w:hAnsi="Times New Roman" w:cs="Times New Roman"/>
          <w:sz w:val="24"/>
          <w:szCs w:val="24"/>
        </w:rPr>
      </w:pPr>
      <w:r w:rsidRPr="003E0FB8">
        <w:rPr>
          <w:rFonts w:ascii="Times New Roman" w:hAnsi="Times New Roman" w:cs="Times New Roman"/>
          <w:sz w:val="24"/>
          <w:szCs w:val="24"/>
        </w:rPr>
        <w:t>Mehran L, Amouzegar A, Bakhtiyari M, Mansournia MA, Rahimabad PR, Tohidi M, Azizi F</w:t>
      </w:r>
      <w:del w:id="281" w:author="Stephen" w:date="2019-08-01T18:22:00Z">
        <w:r w:rsidRPr="003E0FB8" w:rsidDel="009D2C7D">
          <w:rPr>
            <w:rFonts w:ascii="Times New Roman" w:hAnsi="Times New Roman" w:cs="Times New Roman"/>
            <w:sz w:val="24"/>
            <w:szCs w:val="24"/>
          </w:rPr>
          <w:delText>.</w:delText>
        </w:r>
      </w:del>
      <w:r w:rsidRPr="003E0FB8">
        <w:rPr>
          <w:rFonts w:ascii="Times New Roman" w:hAnsi="Times New Roman" w:cs="Times New Roman"/>
          <w:sz w:val="24"/>
          <w:szCs w:val="24"/>
        </w:rPr>
        <w:t xml:space="preserve"> </w:t>
      </w:r>
      <w:ins w:id="282" w:author="Stephen" w:date="2019-08-01T18:22:00Z">
        <w:r w:rsidR="009D2C7D" w:rsidRPr="003E0FB8">
          <w:rPr>
            <w:rFonts w:ascii="Times New Roman" w:hAnsi="Times New Roman" w:cs="Times New Roman"/>
            <w:sz w:val="24"/>
            <w:szCs w:val="24"/>
          </w:rPr>
          <w:t>2017</w:t>
        </w:r>
        <w:r w:rsidR="000E1F62">
          <w:rPr>
            <w:rFonts w:ascii="Times New Roman" w:hAnsi="Times New Roman" w:cs="Times New Roman"/>
            <w:sz w:val="24"/>
            <w:szCs w:val="24"/>
          </w:rPr>
          <w:t xml:space="preserve"> </w:t>
        </w:r>
      </w:ins>
      <w:r w:rsidRPr="003E0FB8">
        <w:rPr>
          <w:rFonts w:ascii="Times New Roman" w:hAnsi="Times New Roman" w:cs="Times New Roman"/>
          <w:sz w:val="24"/>
          <w:szCs w:val="24"/>
        </w:rPr>
        <w:t xml:space="preserve">Variations in serum free thyroxine concentration within the reference range predicts the incidence of metabolic syndrome in non-obese adults: a cohort study. Thyroid </w:t>
      </w:r>
      <w:del w:id="283" w:author="Stephen" w:date="2019-08-01T18:22:00Z">
        <w:r w:rsidRPr="003E0FB8" w:rsidDel="009D2C7D">
          <w:rPr>
            <w:rFonts w:ascii="Times New Roman" w:hAnsi="Times New Roman" w:cs="Times New Roman"/>
            <w:sz w:val="24"/>
            <w:szCs w:val="24"/>
          </w:rPr>
          <w:delText>2017;</w:delText>
        </w:r>
      </w:del>
      <w:r w:rsidRPr="003E0FB8">
        <w:rPr>
          <w:rFonts w:ascii="Times New Roman" w:hAnsi="Times New Roman" w:cs="Times New Roman"/>
          <w:sz w:val="24"/>
          <w:szCs w:val="24"/>
        </w:rPr>
        <w:t xml:space="preserve">27(7):886-893 DOI:10.1089/thy.2016.0557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Roos A, Bakker SJ, Links TP, G</w:t>
      </w:r>
      <w:r w:rsidRPr="00DE75B6">
        <w:rPr>
          <w:rFonts w:ascii="Times New Roman" w:hAnsi="Times New Roman" w:cs="Times New Roman"/>
          <w:sz w:val="24"/>
          <w:szCs w:val="24"/>
        </w:rPr>
        <w:t>ans RO, Wolffenbuttel BH</w:t>
      </w:r>
      <w:ins w:id="284" w:author="Stephen" w:date="2019-08-01T18:22:00Z">
        <w:r w:rsidR="000E1F62">
          <w:rPr>
            <w:rFonts w:ascii="Times New Roman" w:hAnsi="Times New Roman" w:cs="Times New Roman"/>
            <w:sz w:val="24"/>
            <w:szCs w:val="24"/>
          </w:rPr>
          <w:t xml:space="preserve"> 2007 </w:t>
        </w:r>
      </w:ins>
      <w:del w:id="285" w:author="Stephen" w:date="2019-08-01T18:22:00Z">
        <w:r w:rsidRPr="00DE75B6" w:rsidDel="000E1F62">
          <w:rPr>
            <w:rFonts w:ascii="Times New Roman" w:hAnsi="Times New Roman" w:cs="Times New Roman"/>
            <w:sz w:val="24"/>
            <w:szCs w:val="24"/>
          </w:rPr>
          <w:delText>.</w:delText>
        </w:r>
      </w:del>
      <w:r w:rsidRPr="00DE75B6">
        <w:rPr>
          <w:rFonts w:ascii="Times New Roman" w:hAnsi="Times New Roman" w:cs="Times New Roman"/>
          <w:sz w:val="24"/>
          <w:szCs w:val="24"/>
        </w:rPr>
        <w:t xml:space="preserve"> Thyroid function is associated with components of the metabolic syndrome in euthyroid subjects.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w:t>
      </w:r>
      <w:del w:id="286" w:author="Stephen" w:date="2019-08-01T18:22:00Z">
        <w:r w:rsidRPr="00DE75B6" w:rsidDel="000E1F62">
          <w:rPr>
            <w:rFonts w:ascii="Times New Roman" w:hAnsi="Times New Roman" w:cs="Times New Roman"/>
            <w:sz w:val="24"/>
            <w:szCs w:val="24"/>
          </w:rPr>
          <w:delText>. 2007;</w:delText>
        </w:r>
      </w:del>
      <w:r w:rsidRPr="00DE75B6">
        <w:rPr>
          <w:rFonts w:ascii="Times New Roman" w:hAnsi="Times New Roman" w:cs="Times New Roman"/>
          <w:sz w:val="24"/>
          <w:szCs w:val="24"/>
        </w:rPr>
        <w:t xml:space="preserve">92(2):491-6 DOI:10.1210/jc.2006-1718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Garduño-Garcia J, Alvirde- Garcia U, López-Carrasco G, Mendoza M, Mehta R, Arellano-Campos O, Choza</w:t>
      </w:r>
      <w:r>
        <w:rPr>
          <w:rFonts w:ascii="Times New Roman" w:hAnsi="Times New Roman" w:cs="Times New Roman"/>
          <w:sz w:val="24"/>
          <w:szCs w:val="24"/>
        </w:rPr>
        <w:t xml:space="preserve"> </w:t>
      </w:r>
      <w:r w:rsidRPr="00DE75B6">
        <w:rPr>
          <w:rFonts w:ascii="Times New Roman" w:hAnsi="Times New Roman" w:cs="Times New Roman"/>
          <w:sz w:val="24"/>
          <w:szCs w:val="24"/>
        </w:rPr>
        <w:t>R,</w:t>
      </w:r>
      <w:r>
        <w:rPr>
          <w:rFonts w:ascii="Times New Roman" w:hAnsi="Times New Roman" w:cs="Times New Roman"/>
          <w:sz w:val="24"/>
          <w:szCs w:val="24"/>
        </w:rPr>
        <w:t xml:space="preserve"> </w:t>
      </w:r>
      <w:r w:rsidRPr="00DE75B6">
        <w:rPr>
          <w:rFonts w:ascii="Times New Roman" w:hAnsi="Times New Roman" w:cs="Times New Roman"/>
          <w:sz w:val="24"/>
          <w:szCs w:val="24"/>
        </w:rPr>
        <w:t>Sauque L</w:t>
      </w:r>
      <w:ins w:id="287" w:author="Stephen" w:date="2019-08-01T18:23:00Z">
        <w:r w:rsidR="000E1F62">
          <w:rPr>
            <w:rFonts w:ascii="Times New Roman" w:hAnsi="Times New Roman" w:cs="Times New Roman"/>
            <w:sz w:val="24"/>
            <w:szCs w:val="24"/>
          </w:rPr>
          <w:t>, Garay-Sevilla M</w:t>
        </w:r>
      </w:ins>
      <w:ins w:id="288" w:author="Stephen" w:date="2019-08-01T18:24:00Z">
        <w:r w:rsidR="000E1F62">
          <w:rPr>
            <w:rFonts w:ascii="Times New Roman" w:hAnsi="Times New Roman" w:cs="Times New Roman"/>
            <w:sz w:val="24"/>
            <w:szCs w:val="24"/>
          </w:rPr>
          <w:t>E, Malacara JM, Gomez-Perez FJ, Aguilar-Salinas</w:t>
        </w:r>
      </w:ins>
      <w:ins w:id="289" w:author="Stephen" w:date="2019-08-01T18:25:00Z">
        <w:r w:rsidR="000E1F62">
          <w:rPr>
            <w:rFonts w:ascii="Times New Roman" w:hAnsi="Times New Roman" w:cs="Times New Roman"/>
            <w:sz w:val="24"/>
            <w:szCs w:val="24"/>
          </w:rPr>
          <w:t xml:space="preserve"> CA</w:t>
        </w:r>
      </w:ins>
      <w:del w:id="290" w:author="Stephen" w:date="2019-08-01T18:23:00Z">
        <w:r w:rsidRPr="00DE75B6" w:rsidDel="000E1F62">
          <w:rPr>
            <w:rFonts w:ascii="Times New Roman" w:hAnsi="Times New Roman" w:cs="Times New Roman"/>
            <w:sz w:val="24"/>
            <w:szCs w:val="24"/>
          </w:rPr>
          <w:delText xml:space="preserve"> et al. </w:delText>
        </w:r>
      </w:del>
      <w:ins w:id="291" w:author="Stephen" w:date="2019-08-01T18:23:00Z">
        <w:r w:rsidR="000E1F62" w:rsidRPr="00DE75B6">
          <w:rPr>
            <w:rFonts w:ascii="Times New Roman" w:hAnsi="Times New Roman" w:cs="Times New Roman"/>
            <w:sz w:val="24"/>
            <w:szCs w:val="24"/>
          </w:rPr>
          <w:t xml:space="preserve"> 2010</w:t>
        </w:r>
      </w:ins>
      <w:ins w:id="292" w:author="Stephen" w:date="2019-08-01T18:25:00Z">
        <w:r w:rsidR="000E1F62">
          <w:rPr>
            <w:rFonts w:ascii="Times New Roman" w:hAnsi="Times New Roman" w:cs="Times New Roman"/>
            <w:sz w:val="24"/>
            <w:szCs w:val="24"/>
          </w:rPr>
          <w:t xml:space="preserve"> </w:t>
        </w:r>
      </w:ins>
      <w:r w:rsidRPr="00DE75B6">
        <w:rPr>
          <w:rFonts w:ascii="Times New Roman" w:hAnsi="Times New Roman" w:cs="Times New Roman"/>
          <w:sz w:val="24"/>
          <w:szCs w:val="24"/>
        </w:rPr>
        <w:t>TSH and free thyroxine concentrations are associated with differing metabolic markers in euthyroid subjects. Eur J Endocrinol</w:t>
      </w:r>
      <w:del w:id="293" w:author="Stephen" w:date="2019-08-01T18:23:00Z">
        <w:r w:rsidRPr="00DE75B6" w:rsidDel="000E1F62">
          <w:rPr>
            <w:rFonts w:ascii="Times New Roman" w:hAnsi="Times New Roman" w:cs="Times New Roman"/>
            <w:sz w:val="24"/>
            <w:szCs w:val="24"/>
          </w:rPr>
          <w:delText>. 2010;</w:delText>
        </w:r>
      </w:del>
      <w:r w:rsidRPr="00DE75B6">
        <w:rPr>
          <w:rFonts w:ascii="Times New Roman" w:hAnsi="Times New Roman" w:cs="Times New Roman"/>
          <w:sz w:val="24"/>
          <w:szCs w:val="24"/>
        </w:rPr>
        <w:t>163:73-278 DOI:10.1530/EJE-10-0312</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Lin SY, Wang YY, Liu PH, Lai WA, Sheu WH. Lower serum free thyroxine levels are associated with metabolic syndrome in a Chinese population. </w:t>
      </w:r>
      <w:ins w:id="294" w:author="Stephen" w:date="2019-08-01T18:25:00Z">
        <w:r w:rsidR="000E1F62" w:rsidRPr="00DE75B6">
          <w:rPr>
            <w:rFonts w:ascii="Times New Roman" w:hAnsi="Times New Roman" w:cs="Times New Roman"/>
            <w:sz w:val="24"/>
            <w:szCs w:val="24"/>
          </w:rPr>
          <w:t>2005</w:t>
        </w:r>
        <w:r w:rsidR="000E1F62">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Metabolism </w:t>
      </w:r>
      <w:del w:id="295" w:author="Stephen" w:date="2019-08-01T18:25:00Z">
        <w:r w:rsidRPr="00DE75B6" w:rsidDel="000E1F62">
          <w:rPr>
            <w:rFonts w:ascii="Times New Roman" w:hAnsi="Times New Roman" w:cs="Times New Roman"/>
            <w:sz w:val="24"/>
            <w:szCs w:val="24"/>
          </w:rPr>
          <w:delText>2005;</w:delText>
        </w:r>
      </w:del>
      <w:r w:rsidRPr="00DE75B6">
        <w:rPr>
          <w:rFonts w:ascii="Times New Roman" w:hAnsi="Times New Roman" w:cs="Times New Roman"/>
          <w:sz w:val="24"/>
          <w:szCs w:val="24"/>
        </w:rPr>
        <w:t xml:space="preserve">54(11):1524-8 DOI: 10.1016/j.metabol.2005.05.020 </w:t>
      </w:r>
      <w:del w:id="296" w:author="Stephen" w:date="2019-08-01T18:25:00Z">
        <w:r w:rsidRPr="00DE75B6" w:rsidDel="000E1F62">
          <w:rPr>
            <w:rFonts w:ascii="Times New Roman" w:hAnsi="Times New Roman" w:cs="Times New Roman"/>
            <w:sz w:val="24"/>
            <w:szCs w:val="24"/>
          </w:rPr>
          <w:delText>(T4 + TSH not recorded)</w:delText>
        </w:r>
      </w:del>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Waring AC, Rodondi N, Harrison S, Kanava AM, Simonsick EM, Milkovic I, Satterfield S, Newman AB, Bauer DC, for the Health, Aging and Body Composition (Health ABC) Study</w:t>
      </w:r>
      <w:ins w:id="297" w:author="Stephen" w:date="2019-08-01T18:26:00Z">
        <w:r w:rsidR="000E1F62">
          <w:rPr>
            <w:rFonts w:ascii="Times New Roman" w:hAnsi="Times New Roman" w:cs="Times New Roman"/>
            <w:sz w:val="24"/>
            <w:szCs w:val="24"/>
          </w:rPr>
          <w:t xml:space="preserve"> 2012 </w:t>
        </w:r>
      </w:ins>
      <w:del w:id="298" w:author="Stephen" w:date="2019-08-01T18:26:00Z">
        <w:r w:rsidRPr="00DE75B6" w:rsidDel="000E1F62">
          <w:rPr>
            <w:rFonts w:ascii="Times New Roman" w:hAnsi="Times New Roman" w:cs="Times New Roman"/>
            <w:sz w:val="24"/>
            <w:szCs w:val="24"/>
          </w:rPr>
          <w:delText>.</w:delText>
        </w:r>
      </w:del>
      <w:r w:rsidRPr="00DE75B6">
        <w:rPr>
          <w:rFonts w:ascii="Times New Roman" w:hAnsi="Times New Roman" w:cs="Times New Roman"/>
          <w:sz w:val="24"/>
          <w:szCs w:val="24"/>
        </w:rPr>
        <w:t xml:space="preserve"> Thyroid function and prevalent and incident metabolic syndrome in older adults: The Health, Aging, and Body Composition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(Oxf).</w:t>
      </w:r>
      <w:ins w:id="299" w:author="Stephen" w:date="2019-08-01T18:26:00Z">
        <w:r w:rsidR="000E1F62" w:rsidRPr="00DE75B6" w:rsidDel="000E1F62">
          <w:rPr>
            <w:rFonts w:ascii="Times New Roman" w:hAnsi="Times New Roman" w:cs="Times New Roman"/>
            <w:sz w:val="24"/>
            <w:szCs w:val="24"/>
          </w:rPr>
          <w:t xml:space="preserve"> </w:t>
        </w:r>
      </w:ins>
      <w:del w:id="300" w:author="Stephen" w:date="2019-08-01T18:26:00Z">
        <w:r w:rsidRPr="00DE75B6" w:rsidDel="000E1F62">
          <w:rPr>
            <w:rFonts w:ascii="Times New Roman" w:hAnsi="Times New Roman" w:cs="Times New Roman"/>
            <w:sz w:val="24"/>
            <w:szCs w:val="24"/>
          </w:rPr>
          <w:delText>2012;</w:delText>
        </w:r>
      </w:del>
      <w:r w:rsidRPr="00DE75B6">
        <w:rPr>
          <w:rFonts w:ascii="Times New Roman" w:hAnsi="Times New Roman" w:cs="Times New Roman"/>
          <w:sz w:val="24"/>
          <w:szCs w:val="24"/>
        </w:rPr>
        <w:t xml:space="preserve">76(6):911-918 DOI: 10.1111/j.1365-2265.2011.04328.x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Shon HS, Jung ED, Kim SH, Lee JH</w:t>
      </w:r>
      <w:ins w:id="301" w:author="Stephen" w:date="2019-08-01T18:26:00Z">
        <w:r w:rsidR="000E1F62">
          <w:rPr>
            <w:rFonts w:ascii="Times New Roman" w:hAnsi="Times New Roman" w:cs="Times New Roman"/>
            <w:sz w:val="24"/>
            <w:szCs w:val="24"/>
          </w:rPr>
          <w:t xml:space="preserve"> </w:t>
        </w:r>
      </w:ins>
      <w:ins w:id="302" w:author="Stephen" w:date="2019-08-01T18:27:00Z">
        <w:r w:rsidR="000E1F62">
          <w:rPr>
            <w:rFonts w:ascii="Times New Roman" w:hAnsi="Times New Roman" w:cs="Times New Roman"/>
            <w:sz w:val="24"/>
            <w:szCs w:val="24"/>
          </w:rPr>
          <w:t xml:space="preserve">2008 </w:t>
        </w:r>
      </w:ins>
      <w:del w:id="303" w:author="Stephen" w:date="2019-08-01T18:26:00Z">
        <w:r w:rsidRPr="00DE75B6" w:rsidDel="000E1F62">
          <w:rPr>
            <w:rFonts w:ascii="Times New Roman" w:hAnsi="Times New Roman" w:cs="Times New Roman"/>
            <w:sz w:val="24"/>
            <w:szCs w:val="24"/>
          </w:rPr>
          <w:delText xml:space="preserve">. </w:delText>
        </w:r>
      </w:del>
      <w:r w:rsidRPr="00DE75B6">
        <w:rPr>
          <w:rFonts w:ascii="Times New Roman" w:hAnsi="Times New Roman" w:cs="Times New Roman"/>
          <w:sz w:val="24"/>
          <w:szCs w:val="24"/>
        </w:rPr>
        <w:t xml:space="preserve">Free T4 is negatively correlated with body mass index in euthyroid women. Korean J Intern Med </w:t>
      </w:r>
      <w:del w:id="304" w:author="Stephen" w:date="2019-08-01T18:26:00Z">
        <w:r w:rsidRPr="00DE75B6" w:rsidDel="000E1F62">
          <w:rPr>
            <w:rFonts w:ascii="Times New Roman" w:hAnsi="Times New Roman" w:cs="Times New Roman"/>
            <w:sz w:val="24"/>
            <w:szCs w:val="24"/>
          </w:rPr>
          <w:delText>2008;</w:delText>
        </w:r>
      </w:del>
      <w:r w:rsidRPr="00DE75B6">
        <w:rPr>
          <w:rFonts w:ascii="Times New Roman" w:hAnsi="Times New Roman" w:cs="Times New Roman"/>
          <w:sz w:val="24"/>
          <w:szCs w:val="24"/>
        </w:rPr>
        <w:t>23(2):53-57 DOI:10.3904/kjim.2008.23.2.53</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Makepeace AE, Bremmer AP, O’Leary P, Leedman PJ, Feddema P, Michelangeli V, Walsh JP</w:t>
      </w:r>
      <w:ins w:id="305" w:author="Stephen" w:date="2019-08-01T18:27:00Z">
        <w:r w:rsidR="000E1F62">
          <w:rPr>
            <w:rFonts w:ascii="Times New Roman" w:hAnsi="Times New Roman" w:cs="Times New Roman"/>
            <w:sz w:val="24"/>
            <w:szCs w:val="24"/>
          </w:rPr>
          <w:t xml:space="preserve"> 2008 </w:t>
        </w:r>
      </w:ins>
      <w:del w:id="306" w:author="Stephen" w:date="2019-08-01T18:27:00Z">
        <w:r w:rsidRPr="00DE75B6" w:rsidDel="000E1F62">
          <w:rPr>
            <w:rFonts w:ascii="Times New Roman" w:hAnsi="Times New Roman" w:cs="Times New Roman"/>
            <w:sz w:val="24"/>
            <w:szCs w:val="24"/>
          </w:rPr>
          <w:delText>.</w:delText>
        </w:r>
      </w:del>
      <w:r w:rsidRPr="00DE75B6">
        <w:rPr>
          <w:rFonts w:ascii="Times New Roman" w:hAnsi="Times New Roman" w:cs="Times New Roman"/>
          <w:sz w:val="24"/>
          <w:szCs w:val="24"/>
        </w:rPr>
        <w:t xml:space="preserve"> Significant inverse relationship between serum free T4 concentration and body mass index in euthyroid subjects: differences between smokers and non-smokers. 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(Oxf) </w:t>
      </w:r>
      <w:del w:id="307" w:author="Stephen" w:date="2019-08-01T18:27:00Z">
        <w:r w:rsidRPr="00DE75B6" w:rsidDel="000E1F62">
          <w:rPr>
            <w:rFonts w:ascii="Times New Roman" w:hAnsi="Times New Roman" w:cs="Times New Roman"/>
            <w:sz w:val="24"/>
            <w:szCs w:val="24"/>
          </w:rPr>
          <w:delText>2008;</w:delText>
        </w:r>
      </w:del>
      <w:r w:rsidRPr="00DE75B6">
        <w:rPr>
          <w:rFonts w:ascii="Times New Roman" w:hAnsi="Times New Roman" w:cs="Times New Roman"/>
          <w:sz w:val="24"/>
          <w:szCs w:val="24"/>
        </w:rPr>
        <w:t>69(4):648-652 DOI:10.111/j.1365-2265.2008.03239.x</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Knudsen N, Laurberg P, Rasmussen LB, Bulow I, Perrild H, Ovesen L, Jørgensen T</w:t>
      </w:r>
      <w:del w:id="308" w:author="Stephen" w:date="2019-08-01T18:27:00Z">
        <w:r w:rsidRPr="00DE75B6" w:rsidDel="000E1F62">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del w:id="309" w:author="Stephen" w:date="2019-08-01T18:28:00Z">
        <w:r w:rsidRPr="00DE75B6" w:rsidDel="000E1F62">
          <w:rPr>
            <w:rFonts w:ascii="Times New Roman" w:hAnsi="Times New Roman" w:cs="Times New Roman"/>
            <w:sz w:val="24"/>
            <w:szCs w:val="24"/>
          </w:rPr>
          <w:delText>Small</w:delText>
        </w:r>
      </w:del>
      <w:ins w:id="310" w:author="Stephen" w:date="2019-08-01T18:28:00Z">
        <w:r w:rsidR="000E1F62">
          <w:rPr>
            <w:rFonts w:ascii="Times New Roman" w:hAnsi="Times New Roman" w:cs="Times New Roman"/>
            <w:sz w:val="24"/>
            <w:szCs w:val="24"/>
          </w:rPr>
          <w:t xml:space="preserve">2005 </w:t>
        </w:r>
        <w:r w:rsidR="000E1F62" w:rsidRPr="00DE75B6">
          <w:rPr>
            <w:rFonts w:ascii="Times New Roman" w:hAnsi="Times New Roman" w:cs="Times New Roman"/>
            <w:sz w:val="24"/>
            <w:szCs w:val="24"/>
          </w:rPr>
          <w:t>Small</w:t>
        </w:r>
      </w:ins>
      <w:r w:rsidRPr="00DE75B6">
        <w:rPr>
          <w:rFonts w:ascii="Times New Roman" w:hAnsi="Times New Roman" w:cs="Times New Roman"/>
          <w:sz w:val="24"/>
          <w:szCs w:val="24"/>
        </w:rPr>
        <w:t xml:space="preserve"> differences in thyroid function may be important for body mass index and the occurrence of obesity in the population.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Metab </w:t>
      </w:r>
      <w:del w:id="311" w:author="Stephen" w:date="2019-08-01T18:27:00Z">
        <w:r w:rsidRPr="00DE75B6" w:rsidDel="000E1F62">
          <w:rPr>
            <w:rFonts w:ascii="Times New Roman" w:hAnsi="Times New Roman" w:cs="Times New Roman"/>
            <w:sz w:val="24"/>
            <w:szCs w:val="24"/>
          </w:rPr>
          <w:delText xml:space="preserve">2005; </w:delText>
        </w:r>
      </w:del>
      <w:r w:rsidRPr="00DE75B6">
        <w:rPr>
          <w:rFonts w:ascii="Times New Roman" w:hAnsi="Times New Roman" w:cs="Times New Roman"/>
          <w:sz w:val="24"/>
          <w:szCs w:val="24"/>
        </w:rPr>
        <w:t>90(7):4019-24 DOI: 10.1210/jc.2004-2225 (both)</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Chaker L, Ligthart S, Korevaar TI, Hofman A, Franco OH, Peeters RP, Deghan A</w:t>
      </w:r>
      <w:del w:id="312" w:author="Stephen" w:date="2019-08-01T18:28:00Z">
        <w:r w:rsidRPr="00DE75B6" w:rsidDel="000E1F62">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313" w:author="Stephen" w:date="2019-08-01T18:28:00Z">
        <w:r w:rsidR="000E1F62" w:rsidRPr="00DE75B6">
          <w:rPr>
            <w:rFonts w:ascii="Times New Roman" w:hAnsi="Times New Roman" w:cs="Times New Roman"/>
            <w:sz w:val="24"/>
            <w:szCs w:val="24"/>
          </w:rPr>
          <w:t>2016</w:t>
        </w:r>
        <w:r w:rsidR="000E1F62">
          <w:rPr>
            <w:rFonts w:ascii="Times New Roman" w:hAnsi="Times New Roman" w:cs="Times New Roman"/>
            <w:sz w:val="24"/>
            <w:szCs w:val="24"/>
          </w:rPr>
          <w:t xml:space="preserve"> </w:t>
        </w:r>
      </w:ins>
      <w:r w:rsidRPr="00DE75B6">
        <w:rPr>
          <w:rFonts w:ascii="Times New Roman" w:hAnsi="Times New Roman" w:cs="Times New Roman"/>
          <w:sz w:val="24"/>
          <w:szCs w:val="24"/>
        </w:rPr>
        <w:t>Thyroid function and risk of type 2 diabetes: a population cohort study. BMC Med</w:t>
      </w:r>
      <w:del w:id="314" w:author="Stephen" w:date="2019-08-01T18:28:00Z">
        <w:r w:rsidRPr="00DE75B6" w:rsidDel="000E1F62">
          <w:rPr>
            <w:rFonts w:ascii="Times New Roman" w:hAnsi="Times New Roman" w:cs="Times New Roman"/>
            <w:sz w:val="24"/>
            <w:szCs w:val="24"/>
          </w:rPr>
          <w:delText>.2016;</w:delText>
        </w:r>
      </w:del>
      <w:r w:rsidRPr="00DE75B6">
        <w:rPr>
          <w:rFonts w:ascii="Times New Roman" w:hAnsi="Times New Roman" w:cs="Times New Roman"/>
          <w:sz w:val="24"/>
          <w:szCs w:val="24"/>
        </w:rPr>
        <w:t>14(1):150 DOI:10.1186/s12916-016-0693-4(both)</w:t>
      </w:r>
    </w:p>
    <w:p w:rsidR="00DA10A6" w:rsidRPr="003E0FB8" w:rsidRDefault="00DA10A6" w:rsidP="00DA10A6">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3E0FB8">
        <w:rPr>
          <w:rFonts w:ascii="Times New Roman" w:hAnsi="Times New Roman" w:cs="Times New Roman"/>
          <w:sz w:val="24"/>
          <w:szCs w:val="24"/>
        </w:rPr>
        <w:t>Jun JE, Jee JH, Bae JC, Jin S-M, Hur KY, Lee M-K, Kim TH, Kim SW, Kim JH</w:t>
      </w:r>
      <w:del w:id="315" w:author="Stephen" w:date="2019-08-01T18:29:00Z">
        <w:r w:rsidRPr="003E0FB8" w:rsidDel="000E1F62">
          <w:rPr>
            <w:rFonts w:ascii="Times New Roman" w:hAnsi="Times New Roman" w:cs="Times New Roman"/>
            <w:sz w:val="24"/>
            <w:szCs w:val="24"/>
          </w:rPr>
          <w:delText>.</w:delText>
        </w:r>
      </w:del>
      <w:r w:rsidRPr="003E0FB8">
        <w:rPr>
          <w:rFonts w:ascii="Times New Roman" w:hAnsi="Times New Roman" w:cs="Times New Roman"/>
          <w:sz w:val="24"/>
          <w:szCs w:val="24"/>
        </w:rPr>
        <w:t xml:space="preserve"> </w:t>
      </w:r>
      <w:ins w:id="316" w:author="Stephen" w:date="2019-08-01T18:28:00Z">
        <w:r w:rsidR="000E1F62" w:rsidRPr="003E0FB8">
          <w:rPr>
            <w:rFonts w:ascii="Times New Roman" w:hAnsi="Times New Roman" w:cs="Times New Roman"/>
            <w:sz w:val="24"/>
            <w:szCs w:val="24"/>
          </w:rPr>
          <w:t>2017</w:t>
        </w:r>
      </w:ins>
      <w:ins w:id="317" w:author="Stephen" w:date="2019-08-01T18:29:00Z">
        <w:r w:rsidR="000E1F62">
          <w:rPr>
            <w:rFonts w:ascii="Times New Roman" w:hAnsi="Times New Roman" w:cs="Times New Roman"/>
            <w:sz w:val="24"/>
            <w:szCs w:val="24"/>
          </w:rPr>
          <w:t xml:space="preserve"> </w:t>
        </w:r>
      </w:ins>
      <w:r w:rsidRPr="003E0FB8">
        <w:rPr>
          <w:rFonts w:ascii="Times New Roman" w:hAnsi="Times New Roman" w:cs="Times New Roman"/>
          <w:sz w:val="24"/>
          <w:szCs w:val="24"/>
        </w:rPr>
        <w:t xml:space="preserve">Association between changes in thyroid hormones and incident Type 2 diabetes:  a seven- year longitudinal study. Thyroid </w:t>
      </w:r>
      <w:del w:id="318" w:author="Stephen" w:date="2019-08-01T18:28:00Z">
        <w:r w:rsidRPr="003E0FB8" w:rsidDel="000E1F62">
          <w:rPr>
            <w:rFonts w:ascii="Times New Roman" w:hAnsi="Times New Roman" w:cs="Times New Roman"/>
            <w:sz w:val="24"/>
            <w:szCs w:val="24"/>
          </w:rPr>
          <w:delText>2017;</w:delText>
        </w:r>
      </w:del>
      <w:r w:rsidRPr="003E0FB8">
        <w:rPr>
          <w:rFonts w:ascii="Times New Roman" w:hAnsi="Times New Roman" w:cs="Times New Roman"/>
          <w:sz w:val="24"/>
          <w:szCs w:val="24"/>
        </w:rPr>
        <w:t>27(1):29-38</w:t>
      </w:r>
      <w:r w:rsidR="00585D11">
        <w:rPr>
          <w:rFonts w:ascii="Times New Roman" w:hAnsi="Times New Roman" w:cs="Times New Roman"/>
          <w:sz w:val="24"/>
          <w:szCs w:val="24"/>
        </w:rPr>
        <w:t xml:space="preserve"> </w:t>
      </w:r>
      <w:r w:rsidRPr="003E0FB8">
        <w:rPr>
          <w:rFonts w:ascii="Times New Roman" w:hAnsi="Times New Roman" w:cs="Times New Roman"/>
          <w:sz w:val="24"/>
          <w:szCs w:val="24"/>
        </w:rPr>
        <w:t xml:space="preserve"> DOI:10.1089/thy.2016.0171</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Oh H-S, Kwon H, Ahn J, Song E, Park S, Kim M, Han M, Jeon MJ</w:t>
      </w:r>
      <w:ins w:id="319" w:author="Stephen" w:date="2019-08-01T18:29:00Z">
        <w:r w:rsidR="000E1F62">
          <w:rPr>
            <w:rFonts w:ascii="Times New Roman" w:hAnsi="Times New Roman" w:cs="Times New Roman"/>
            <w:sz w:val="24"/>
            <w:szCs w:val="24"/>
          </w:rPr>
          <w:t xml:space="preserve">, </w:t>
        </w:r>
      </w:ins>
      <w:ins w:id="320" w:author="Stephen" w:date="2019-08-01T18:30:00Z">
        <w:r w:rsidR="000E1F62">
          <w:rPr>
            <w:rFonts w:ascii="Times New Roman" w:hAnsi="Times New Roman" w:cs="Times New Roman"/>
            <w:sz w:val="24"/>
            <w:szCs w:val="24"/>
          </w:rPr>
          <w:t xml:space="preserve">Kim WG, Kim WB, Shong YK, Rhee E-J, </w:t>
        </w:r>
      </w:ins>
      <w:ins w:id="321" w:author="Stephen" w:date="2019-08-01T18:31:00Z">
        <w:r w:rsidR="000E1F62">
          <w:rPr>
            <w:rFonts w:ascii="Times New Roman" w:hAnsi="Times New Roman" w:cs="Times New Roman"/>
            <w:sz w:val="24"/>
            <w:szCs w:val="24"/>
          </w:rPr>
          <w:t>Kim TY</w:t>
        </w:r>
      </w:ins>
      <w:ins w:id="322" w:author="Stephen" w:date="2019-08-01T18:30:00Z">
        <w:r w:rsidR="000E1F62">
          <w:rPr>
            <w:rFonts w:ascii="Times New Roman" w:hAnsi="Times New Roman" w:cs="Times New Roman"/>
            <w:sz w:val="24"/>
            <w:szCs w:val="24"/>
          </w:rPr>
          <w:t xml:space="preserve"> </w:t>
        </w:r>
      </w:ins>
      <w:del w:id="323" w:author="Stephen" w:date="2019-08-01T18:29:00Z">
        <w:r w:rsidRPr="00DE75B6" w:rsidDel="000E1F62">
          <w:rPr>
            <w:rFonts w:ascii="Times New Roman" w:hAnsi="Times New Roman" w:cs="Times New Roman"/>
            <w:sz w:val="24"/>
            <w:szCs w:val="24"/>
          </w:rPr>
          <w:delText xml:space="preserve"> et al</w:delText>
        </w:r>
      </w:del>
      <w:ins w:id="324" w:author="Stephen" w:date="2019-08-01T18:29:00Z">
        <w:r w:rsidR="000E1F62">
          <w:rPr>
            <w:rFonts w:ascii="Times New Roman" w:hAnsi="Times New Roman" w:cs="Times New Roman"/>
            <w:sz w:val="24"/>
            <w:szCs w:val="24"/>
          </w:rPr>
          <w:t xml:space="preserve">2018 </w:t>
        </w:r>
      </w:ins>
      <w:del w:id="325" w:author="Stephen" w:date="2019-08-01T18:29:00Z">
        <w:r w:rsidRPr="00DE75B6" w:rsidDel="000E1F62">
          <w:rPr>
            <w:rFonts w:ascii="Times New Roman" w:hAnsi="Times New Roman" w:cs="Times New Roman"/>
            <w:sz w:val="24"/>
            <w:szCs w:val="24"/>
          </w:rPr>
          <w:delText xml:space="preserve">. </w:delText>
        </w:r>
      </w:del>
      <w:r w:rsidRPr="00DE75B6">
        <w:rPr>
          <w:rFonts w:ascii="Times New Roman" w:hAnsi="Times New Roman" w:cs="Times New Roman"/>
          <w:sz w:val="24"/>
          <w:szCs w:val="24"/>
        </w:rPr>
        <w:t xml:space="preserve">Association between thyroid dysfunction and lipid profiles differs according to age and sex: results from the Korean National Health and Nutrition Survey. Thyroid </w:t>
      </w:r>
      <w:del w:id="326" w:author="Stephen" w:date="2019-08-01T18:29:00Z">
        <w:r w:rsidRPr="00DE75B6" w:rsidDel="000E1F62">
          <w:rPr>
            <w:rFonts w:ascii="Times New Roman" w:hAnsi="Times New Roman" w:cs="Times New Roman"/>
            <w:sz w:val="24"/>
            <w:szCs w:val="24"/>
          </w:rPr>
          <w:delText xml:space="preserve">2018; </w:delText>
        </w:r>
      </w:del>
      <w:r w:rsidRPr="00DE75B6">
        <w:rPr>
          <w:rFonts w:ascii="Times New Roman" w:hAnsi="Times New Roman" w:cs="Times New Roman"/>
          <w:sz w:val="24"/>
          <w:szCs w:val="24"/>
        </w:rPr>
        <w:t>28(7):849-856 DOI: 10.1089/thyr.2017.0656.</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Kim HH, Bae JC, Park HK, Byun DW, Suh K, Yoo</w:t>
      </w:r>
      <w:r>
        <w:rPr>
          <w:rFonts w:ascii="Times New Roman" w:hAnsi="Times New Roman" w:cs="Times New Roman"/>
          <w:sz w:val="24"/>
          <w:szCs w:val="24"/>
        </w:rPr>
        <w:t xml:space="preserve"> </w:t>
      </w:r>
      <w:r w:rsidRPr="00DE75B6">
        <w:rPr>
          <w:rFonts w:ascii="Times New Roman" w:hAnsi="Times New Roman" w:cs="Times New Roman"/>
          <w:sz w:val="24"/>
          <w:szCs w:val="24"/>
        </w:rPr>
        <w:t>MH,</w:t>
      </w:r>
      <w:r>
        <w:rPr>
          <w:rFonts w:ascii="Times New Roman" w:hAnsi="Times New Roman" w:cs="Times New Roman"/>
          <w:sz w:val="24"/>
          <w:szCs w:val="24"/>
        </w:rPr>
        <w:t xml:space="preserve"> </w:t>
      </w:r>
      <w:r w:rsidRPr="00DE75B6">
        <w:rPr>
          <w:rFonts w:ascii="Times New Roman" w:hAnsi="Times New Roman" w:cs="Times New Roman"/>
          <w:sz w:val="24"/>
          <w:szCs w:val="24"/>
        </w:rPr>
        <w:t>Kim JH, Min Y-K, Kim SW, Chung JH</w:t>
      </w:r>
      <w:del w:id="327" w:author="Stephen" w:date="2019-08-01T18:31:00Z">
        <w:r w:rsidRPr="00DE75B6" w:rsidDel="000E1F62">
          <w:rPr>
            <w:rFonts w:ascii="Times New Roman" w:hAnsi="Times New Roman" w:cs="Times New Roman"/>
            <w:sz w:val="24"/>
            <w:szCs w:val="24"/>
          </w:rPr>
          <w:delText xml:space="preserve">. </w:delText>
        </w:r>
      </w:del>
      <w:ins w:id="328" w:author="Stephen" w:date="2019-08-01T18:31:00Z">
        <w:r w:rsidR="000E1F62" w:rsidRPr="00DE75B6">
          <w:rPr>
            <w:rFonts w:ascii="Times New Roman" w:hAnsi="Times New Roman" w:cs="Times New Roman"/>
            <w:sz w:val="24"/>
            <w:szCs w:val="24"/>
          </w:rPr>
          <w:t xml:space="preserve"> 2016</w:t>
        </w:r>
        <w:r w:rsidR="000E1F62">
          <w:rPr>
            <w:rFonts w:ascii="Times New Roman" w:hAnsi="Times New Roman" w:cs="Times New Roman"/>
            <w:sz w:val="24"/>
            <w:szCs w:val="24"/>
          </w:rPr>
          <w:t xml:space="preserve"> </w:t>
        </w:r>
      </w:ins>
      <w:r w:rsidRPr="00DE75B6">
        <w:rPr>
          <w:rFonts w:ascii="Times New Roman" w:hAnsi="Times New Roman" w:cs="Times New Roman"/>
          <w:sz w:val="24"/>
          <w:szCs w:val="24"/>
        </w:rPr>
        <w:t>Triiodothyronine levels are independently associated with metabolic syndrome in euthyroid middle-aged subjects. 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(Seoul)</w:t>
      </w:r>
      <w:ins w:id="329" w:author="Stephen" w:date="2019-08-01T18:31:00Z">
        <w:r w:rsidR="000E1F62" w:rsidRPr="00DE75B6" w:rsidDel="000E1F62">
          <w:rPr>
            <w:rFonts w:ascii="Times New Roman" w:hAnsi="Times New Roman" w:cs="Times New Roman"/>
            <w:sz w:val="24"/>
            <w:szCs w:val="24"/>
          </w:rPr>
          <w:t xml:space="preserve"> </w:t>
        </w:r>
      </w:ins>
      <w:del w:id="330" w:author="Stephen" w:date="2019-08-01T18:31:00Z">
        <w:r w:rsidRPr="00DE75B6" w:rsidDel="000E1F62">
          <w:rPr>
            <w:rFonts w:ascii="Times New Roman" w:hAnsi="Times New Roman" w:cs="Times New Roman"/>
            <w:sz w:val="24"/>
            <w:szCs w:val="24"/>
          </w:rPr>
          <w:delText>. 2016;</w:delText>
        </w:r>
      </w:del>
      <w:r w:rsidRPr="00DE75B6">
        <w:rPr>
          <w:rFonts w:ascii="Times New Roman" w:hAnsi="Times New Roman" w:cs="Times New Roman"/>
          <w:sz w:val="24"/>
          <w:szCs w:val="24"/>
        </w:rPr>
        <w:t xml:space="preserve">31(2):311-319 DOI:10.3803/EnM.2016.31.2.311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Strollo F, Carucci I, More M, Marico G, Strollo G, Masini MA, Gentile S</w:t>
      </w:r>
      <w:ins w:id="331" w:author="Stephen" w:date="2019-08-01T18:32:00Z">
        <w:r w:rsidR="000E1F62">
          <w:rPr>
            <w:rFonts w:ascii="Times New Roman" w:hAnsi="Times New Roman" w:cs="Times New Roman"/>
            <w:sz w:val="24"/>
            <w:szCs w:val="24"/>
          </w:rPr>
          <w:t xml:space="preserve"> </w:t>
        </w:r>
      </w:ins>
      <w:ins w:id="332" w:author="Stephen" w:date="2019-08-01T18:31:00Z">
        <w:r w:rsidR="000E1F62">
          <w:rPr>
            <w:rFonts w:ascii="Times New Roman" w:hAnsi="Times New Roman" w:cs="Times New Roman"/>
            <w:sz w:val="24"/>
            <w:szCs w:val="24"/>
          </w:rPr>
          <w:t>2012</w:t>
        </w:r>
      </w:ins>
      <w:del w:id="333" w:author="Stephen" w:date="2019-08-01T18:32:00Z">
        <w:r w:rsidRPr="00DE75B6" w:rsidDel="000E1F62">
          <w:rPr>
            <w:rFonts w:ascii="Times New Roman" w:hAnsi="Times New Roman" w:cs="Times New Roman"/>
            <w:sz w:val="24"/>
            <w:szCs w:val="24"/>
          </w:rPr>
          <w:delText>.</w:delText>
        </w:r>
      </w:del>
      <w:r w:rsidRPr="00DE75B6">
        <w:rPr>
          <w:rFonts w:ascii="Times New Roman" w:hAnsi="Times New Roman" w:cs="Times New Roman"/>
          <w:sz w:val="24"/>
          <w:szCs w:val="24"/>
        </w:rPr>
        <w:t xml:space="preserve"> Free triiodothyronine and cholesterol levels in euthyroid elderly T2DM patients. Int J Endocrinol </w:t>
      </w:r>
      <w:del w:id="334" w:author="Stephen" w:date="2019-08-01T18:31:00Z">
        <w:r w:rsidRPr="00DE75B6" w:rsidDel="000E1F62">
          <w:rPr>
            <w:rFonts w:ascii="Times New Roman" w:hAnsi="Times New Roman" w:cs="Times New Roman"/>
            <w:sz w:val="24"/>
            <w:szCs w:val="24"/>
          </w:rPr>
          <w:delText>2012;</w:delText>
        </w:r>
      </w:del>
      <w:r w:rsidRPr="00DE75B6">
        <w:rPr>
          <w:rFonts w:ascii="Times New Roman" w:hAnsi="Times New Roman" w:cs="Times New Roman"/>
          <w:sz w:val="24"/>
          <w:szCs w:val="24"/>
        </w:rPr>
        <w:t xml:space="preserve">2012 Article ID 420370, 7 pages DOI:10.1155/2012/420370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Svare A, Nilsen TI, Bj</w:t>
      </w:r>
      <w:r>
        <w:rPr>
          <w:rFonts w:ascii="Calibri" w:hAnsi="Calibri" w:cs="Calibri"/>
          <w:sz w:val="24"/>
          <w:szCs w:val="24"/>
        </w:rPr>
        <w:t>ø</w:t>
      </w:r>
      <w:r>
        <w:rPr>
          <w:rFonts w:ascii="Times New Roman" w:hAnsi="Times New Roman" w:cs="Times New Roman"/>
          <w:sz w:val="24"/>
          <w:szCs w:val="24"/>
        </w:rPr>
        <w:t>ro T, Asvold BO, Langhammer A</w:t>
      </w:r>
      <w:ins w:id="335" w:author="Stephen" w:date="2019-08-01T18:32:00Z">
        <w:r w:rsidR="009D0ACB">
          <w:rPr>
            <w:rFonts w:ascii="Times New Roman" w:hAnsi="Times New Roman" w:cs="Times New Roman"/>
            <w:sz w:val="24"/>
            <w:szCs w:val="24"/>
          </w:rPr>
          <w:t xml:space="preserve"> 2011</w:t>
        </w:r>
      </w:ins>
      <w:del w:id="336" w:author="Stephen" w:date="2019-08-01T18:32:00Z">
        <w:r w:rsidDel="009D0ACB">
          <w:rPr>
            <w:rFonts w:ascii="Times New Roman" w:hAnsi="Times New Roman" w:cs="Times New Roman"/>
            <w:sz w:val="24"/>
            <w:szCs w:val="24"/>
          </w:rPr>
          <w:delText>.</w:delText>
        </w:r>
      </w:del>
      <w:r>
        <w:rPr>
          <w:rFonts w:ascii="Times New Roman" w:hAnsi="Times New Roman" w:cs="Times New Roman"/>
          <w:sz w:val="24"/>
          <w:szCs w:val="24"/>
        </w:rPr>
        <w:t xml:space="preserve"> Serum TSH related to measures of body mass: longitudinal data from the HUNT Study, Norway. Clin Endocrinol (Oxf) </w:t>
      </w:r>
      <w:del w:id="337" w:author="Stephen" w:date="2019-08-01T18:32:00Z">
        <w:r w:rsidDel="009D0ACB">
          <w:rPr>
            <w:rFonts w:ascii="Times New Roman" w:hAnsi="Times New Roman" w:cs="Times New Roman"/>
            <w:sz w:val="24"/>
            <w:szCs w:val="24"/>
          </w:rPr>
          <w:delText>2011;</w:delText>
        </w:r>
      </w:del>
      <w:r>
        <w:rPr>
          <w:rFonts w:ascii="Times New Roman" w:hAnsi="Times New Roman" w:cs="Times New Roman"/>
          <w:sz w:val="24"/>
          <w:szCs w:val="24"/>
        </w:rPr>
        <w:t>74(6):769-765. DOI:10.1111/j.1365-2265.2011.04009.x</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Vadiveloo T, Donnan PT, Cochrane L, Leese G</w:t>
      </w:r>
      <w:ins w:id="338" w:author="Stephen" w:date="2019-08-01T18:32:00Z">
        <w:r w:rsidR="009D0ACB" w:rsidRPr="00DE75B6">
          <w:rPr>
            <w:rFonts w:ascii="Times New Roman" w:hAnsi="Times New Roman" w:cs="Times New Roman"/>
            <w:sz w:val="24"/>
            <w:szCs w:val="24"/>
          </w:rPr>
          <w:t xml:space="preserve"> 2011</w:t>
        </w:r>
      </w:ins>
      <w:ins w:id="339" w:author="Stephen" w:date="2019-08-01T18:33:00Z">
        <w:r w:rsidR="009D0ACB">
          <w:rPr>
            <w:rFonts w:ascii="Times New Roman" w:hAnsi="Times New Roman" w:cs="Times New Roman"/>
            <w:sz w:val="24"/>
            <w:szCs w:val="24"/>
          </w:rPr>
          <w:t xml:space="preserve"> </w:t>
        </w:r>
      </w:ins>
      <w:del w:id="340" w:author="Stephen" w:date="2019-08-01T18:33:00Z">
        <w:r w:rsidRPr="00DE75B6" w:rsidDel="009D0ACB">
          <w:rPr>
            <w:rFonts w:ascii="Times New Roman" w:hAnsi="Times New Roman" w:cs="Times New Roman"/>
            <w:sz w:val="24"/>
            <w:szCs w:val="24"/>
          </w:rPr>
          <w:delText xml:space="preserve">. </w:delText>
        </w:r>
      </w:del>
      <w:r w:rsidRPr="00DE75B6">
        <w:rPr>
          <w:rFonts w:ascii="Times New Roman" w:hAnsi="Times New Roman" w:cs="Times New Roman"/>
          <w:sz w:val="24"/>
          <w:szCs w:val="24"/>
        </w:rPr>
        <w:t>The Thyroid Epidemiology, Audit, and Research Study (TEARS): Morbidity in patients with endogenous subclinical hyperthyroidism.</w:t>
      </w:r>
      <w:r>
        <w:rPr>
          <w:rFonts w:ascii="Times New Roman" w:hAnsi="Times New Roman" w:cs="Times New Roman"/>
          <w:sz w:val="24"/>
          <w:szCs w:val="24"/>
        </w:rPr>
        <w:t xml:space="preserve"> </w:t>
      </w:r>
      <w:r w:rsidRPr="00DE75B6">
        <w:rPr>
          <w:rFonts w:ascii="Times New Roman" w:hAnsi="Times New Roman" w:cs="Times New Roman"/>
          <w:sz w:val="24"/>
          <w:szCs w:val="24"/>
        </w:rPr>
        <w:t>J</w:t>
      </w:r>
      <w:r>
        <w:rPr>
          <w:rFonts w:ascii="Times New Roman" w:hAnsi="Times New Roman" w:cs="Times New Roman"/>
          <w:sz w:val="24"/>
          <w:szCs w:val="24"/>
        </w:rPr>
        <w:t xml:space="preserve"> </w:t>
      </w:r>
      <w:r w:rsidRPr="00DE75B6">
        <w:rPr>
          <w:rFonts w:ascii="Times New Roman" w:hAnsi="Times New Roman" w:cs="Times New Roman"/>
          <w:sz w:val="24"/>
          <w:szCs w:val="24"/>
        </w:rPr>
        <w:t>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w:t>
      </w:r>
      <w:del w:id="341" w:author="Stephen" w:date="2019-08-01T18:32:00Z">
        <w:r w:rsidRPr="00DE75B6" w:rsidDel="009D0ACB">
          <w:rPr>
            <w:rFonts w:ascii="Times New Roman" w:hAnsi="Times New Roman" w:cs="Times New Roman"/>
            <w:sz w:val="24"/>
            <w:szCs w:val="24"/>
          </w:rPr>
          <w:delText>. 2011</w:delText>
        </w:r>
      </w:del>
      <w:r w:rsidRPr="00DE75B6">
        <w:rPr>
          <w:rFonts w:ascii="Times New Roman" w:hAnsi="Times New Roman" w:cs="Times New Roman"/>
          <w:sz w:val="24"/>
          <w:szCs w:val="24"/>
        </w:rPr>
        <w:t xml:space="preserve">:96(5):1344-1351 DOI: 10.1210/jc.2010-2693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015B5D">
        <w:rPr>
          <w:rFonts w:ascii="Times New Roman" w:hAnsi="Times New Roman" w:cs="Times New Roman"/>
          <w:sz w:val="24"/>
          <w:szCs w:val="24"/>
        </w:rPr>
        <w:t xml:space="preserve"> </w:t>
      </w:r>
      <w:r w:rsidRPr="00DE75B6">
        <w:rPr>
          <w:rFonts w:ascii="Times New Roman" w:hAnsi="Times New Roman" w:cs="Times New Roman"/>
          <w:sz w:val="24"/>
          <w:szCs w:val="24"/>
        </w:rPr>
        <w:t>Choi HJ, Byun MS, Yi D, Sohn BK, Lee JH, Kim YK, Lee DY; KBASE Research Group</w:t>
      </w:r>
      <w:ins w:id="342" w:author="Stephen" w:date="2019-08-01T18:33:00Z">
        <w:r w:rsidR="009D0ACB">
          <w:rPr>
            <w:rFonts w:ascii="Times New Roman" w:hAnsi="Times New Roman" w:cs="Times New Roman"/>
            <w:sz w:val="24"/>
            <w:szCs w:val="24"/>
          </w:rPr>
          <w:t xml:space="preserve"> 2017 </w:t>
        </w:r>
      </w:ins>
      <w:del w:id="343" w:author="Stephen" w:date="2019-08-01T18:33:00Z">
        <w:r w:rsidRPr="00DE75B6" w:rsidDel="009D0ACB">
          <w:rPr>
            <w:rFonts w:ascii="Times New Roman" w:hAnsi="Times New Roman" w:cs="Times New Roman"/>
            <w:sz w:val="24"/>
            <w:szCs w:val="24"/>
          </w:rPr>
          <w:delText>.</w:delText>
        </w:r>
      </w:del>
      <w:r>
        <w:rPr>
          <w:rFonts w:ascii="Times New Roman" w:hAnsi="Times New Roman" w:cs="Times New Roman"/>
          <w:sz w:val="24"/>
          <w:szCs w:val="24"/>
        </w:rPr>
        <w:t xml:space="preserve"> </w:t>
      </w:r>
      <w:r w:rsidRPr="00DE75B6">
        <w:rPr>
          <w:rFonts w:ascii="Times New Roman" w:hAnsi="Times New Roman" w:cs="Times New Roman"/>
          <w:sz w:val="24"/>
          <w:szCs w:val="24"/>
        </w:rPr>
        <w:t>Associations of thyroid hormone levels with in vivo Alzheimer’s disease pathologies.</w:t>
      </w:r>
      <w:r>
        <w:rPr>
          <w:rFonts w:ascii="Times New Roman" w:hAnsi="Times New Roman" w:cs="Times New Roman"/>
          <w:sz w:val="24"/>
          <w:szCs w:val="24"/>
        </w:rPr>
        <w:t xml:space="preserve"> </w:t>
      </w:r>
      <w:r w:rsidRPr="00DE75B6">
        <w:rPr>
          <w:rFonts w:ascii="Times New Roman" w:hAnsi="Times New Roman" w:cs="Times New Roman"/>
          <w:sz w:val="24"/>
          <w:szCs w:val="24"/>
        </w:rPr>
        <w:t>Alzheimer’s Res Ther</w:t>
      </w:r>
      <w:del w:id="344" w:author="Stephen" w:date="2019-08-01T18:33: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del w:id="345" w:author="Stephen" w:date="2019-08-01T18:33:00Z">
        <w:r w:rsidRPr="00DE75B6" w:rsidDel="009D0ACB">
          <w:rPr>
            <w:rFonts w:ascii="Times New Roman" w:hAnsi="Times New Roman" w:cs="Times New Roman"/>
            <w:sz w:val="24"/>
            <w:szCs w:val="24"/>
          </w:rPr>
          <w:delText>2017;</w:delText>
        </w:r>
      </w:del>
      <w:r w:rsidRPr="00DE75B6">
        <w:rPr>
          <w:rFonts w:ascii="Times New Roman" w:hAnsi="Times New Roman" w:cs="Times New Roman"/>
          <w:sz w:val="24"/>
          <w:szCs w:val="24"/>
        </w:rPr>
        <w:t>9(1):64 DOI: 10.1186/s13195-017-0291-5</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Volpato S, Guralnik JM, Fried LP, Remalay AT, Cappola AR, Launer LJ</w:t>
      </w:r>
      <w:ins w:id="346" w:author="Stephen" w:date="2019-08-01T18:34:00Z">
        <w:r w:rsidR="009D0ACB">
          <w:rPr>
            <w:rFonts w:ascii="Times New Roman" w:hAnsi="Times New Roman" w:cs="Times New Roman"/>
            <w:sz w:val="24"/>
            <w:szCs w:val="24"/>
          </w:rPr>
          <w:t xml:space="preserve"> 2002</w:t>
        </w:r>
      </w:ins>
      <w:del w:id="347" w:author="Stephen" w:date="2019-08-01T18:34: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Serum thyroxine level and cognitive decline in older women</w:t>
      </w:r>
      <w:del w:id="348" w:author="Stephen" w:date="2019-08-01T18:33: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Neurology </w:t>
      </w:r>
      <w:del w:id="349" w:author="Stephen" w:date="2019-08-01T18:33:00Z">
        <w:r w:rsidRPr="00DE75B6" w:rsidDel="009D0ACB">
          <w:rPr>
            <w:rFonts w:ascii="Times New Roman" w:hAnsi="Times New Roman" w:cs="Times New Roman"/>
            <w:sz w:val="24"/>
            <w:szCs w:val="24"/>
          </w:rPr>
          <w:delText>2002;</w:delText>
        </w:r>
      </w:del>
      <w:r w:rsidRPr="00DE75B6">
        <w:rPr>
          <w:rFonts w:ascii="Times New Roman" w:hAnsi="Times New Roman" w:cs="Times New Roman"/>
          <w:sz w:val="24"/>
          <w:szCs w:val="24"/>
        </w:rPr>
        <w:t>58(7): 1055-1061 DOI:10.1212/WNL.58.7.1055</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Choi HY, Choe YM, Byun MS, Sohn BK, Baek H, Yi D, Han JY, Woo JI, Lee DY</w:t>
      </w:r>
      <w:ins w:id="350" w:author="Stephen" w:date="2019-08-01T18:34:00Z">
        <w:r w:rsidR="009D0ACB">
          <w:rPr>
            <w:rFonts w:ascii="Times New Roman" w:hAnsi="Times New Roman" w:cs="Times New Roman"/>
            <w:sz w:val="24"/>
            <w:szCs w:val="24"/>
          </w:rPr>
          <w:t xml:space="preserve"> </w:t>
        </w:r>
        <w:r w:rsidR="009D0ACB" w:rsidRPr="00DE75B6">
          <w:rPr>
            <w:rFonts w:ascii="Times New Roman" w:hAnsi="Times New Roman" w:cs="Times New Roman"/>
            <w:sz w:val="24"/>
            <w:szCs w:val="24"/>
          </w:rPr>
          <w:t>2015</w:t>
        </w:r>
      </w:ins>
      <w:del w:id="351" w:author="Stephen" w:date="2019-08-01T18:34: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Associations between serum thyroid hormone and cerebral amyloidosis in cognitively diverse elderly. Alzheimer’s and Dementia </w:t>
      </w:r>
      <w:del w:id="352" w:author="Stephen" w:date="2019-08-01T18:34:00Z">
        <w:r w:rsidRPr="00DE75B6" w:rsidDel="009D0ACB">
          <w:rPr>
            <w:rFonts w:ascii="Times New Roman" w:hAnsi="Times New Roman" w:cs="Times New Roman"/>
            <w:sz w:val="24"/>
            <w:szCs w:val="24"/>
          </w:rPr>
          <w:delText>2015;</w:delText>
        </w:r>
      </w:del>
      <w:r w:rsidRPr="00DE75B6">
        <w:rPr>
          <w:rFonts w:ascii="Times New Roman" w:hAnsi="Times New Roman" w:cs="Times New Roman"/>
          <w:sz w:val="24"/>
          <w:szCs w:val="24"/>
        </w:rPr>
        <w:t xml:space="preserve">11(7) S648-649 DOI:10.1016/j.jatz.2015.06.947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de Jong FD, Heijer T, Visser TJ, de Rijke YB, Drexhage HA, Hoffman A, Breteler MMB</w:t>
      </w:r>
      <w:ins w:id="353" w:author="Stephen" w:date="2019-08-01T18:34:00Z">
        <w:r w:rsidR="009D0ACB">
          <w:rPr>
            <w:rFonts w:ascii="Times New Roman" w:hAnsi="Times New Roman" w:cs="Times New Roman"/>
            <w:sz w:val="24"/>
            <w:szCs w:val="24"/>
          </w:rPr>
          <w:t xml:space="preserve"> </w:t>
        </w:r>
        <w:r w:rsidR="009D0ACB" w:rsidRPr="00DE75B6">
          <w:rPr>
            <w:rFonts w:ascii="Times New Roman" w:hAnsi="Times New Roman" w:cs="Times New Roman"/>
            <w:sz w:val="24"/>
            <w:szCs w:val="24"/>
          </w:rPr>
          <w:t>2006</w:t>
        </w:r>
      </w:ins>
      <w:del w:id="354" w:author="Stephen" w:date="2019-08-01T18:34: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Thyroid hormones, dementia, and atrophy of the medial temporal lobe.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Metab </w:t>
      </w:r>
      <w:del w:id="355" w:author="Stephen" w:date="2019-08-01T18:34:00Z">
        <w:r w:rsidRPr="00DE75B6" w:rsidDel="009D0ACB">
          <w:rPr>
            <w:rFonts w:ascii="Times New Roman" w:hAnsi="Times New Roman" w:cs="Times New Roman"/>
            <w:sz w:val="24"/>
            <w:szCs w:val="24"/>
          </w:rPr>
          <w:delText>2006;</w:delText>
        </w:r>
      </w:del>
      <w:r w:rsidRPr="00DE75B6">
        <w:rPr>
          <w:rFonts w:ascii="Times New Roman" w:hAnsi="Times New Roman" w:cs="Times New Roman"/>
          <w:sz w:val="24"/>
          <w:szCs w:val="24"/>
        </w:rPr>
        <w:t>91(7):2569-2573 DOI:10.1210/jc.2006-0449</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Tan ZS, Beiser A, Ramachandran RS, Au R, Auerbach S, Kiel DP, Wolf PA, Seshadri S</w:t>
      </w:r>
      <w:ins w:id="356" w:author="Stephen" w:date="2019-08-01T18:35:00Z">
        <w:r w:rsidR="009D0ACB">
          <w:rPr>
            <w:rFonts w:ascii="Times New Roman" w:hAnsi="Times New Roman" w:cs="Times New Roman"/>
            <w:sz w:val="24"/>
            <w:szCs w:val="24"/>
          </w:rPr>
          <w:t xml:space="preserve"> 2009</w:t>
        </w:r>
      </w:ins>
      <w:del w:id="357" w:author="Stephen" w:date="2019-08-01T18:35: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Thyroid function and the risk of Alzheimer’s disease: The Framingham Study. Arch Int Med</w:t>
      </w:r>
      <w:del w:id="358" w:author="Stephen" w:date="2019-08-01T18:35:00Z">
        <w:r w:rsidRPr="00DE75B6" w:rsidDel="009D0ACB">
          <w:rPr>
            <w:rFonts w:ascii="Times New Roman" w:hAnsi="Times New Roman" w:cs="Times New Roman"/>
            <w:sz w:val="24"/>
            <w:szCs w:val="24"/>
          </w:rPr>
          <w:delText>.2009;</w:delText>
        </w:r>
      </w:del>
      <w:r w:rsidRPr="00DE75B6">
        <w:rPr>
          <w:rFonts w:ascii="Times New Roman" w:hAnsi="Times New Roman" w:cs="Times New Roman"/>
          <w:sz w:val="24"/>
          <w:szCs w:val="24"/>
        </w:rPr>
        <w:t xml:space="preserve">168(14):1514-1520 DOI:10.1001/archinte.168.14.1514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Yeap BB, Alfonso H, Chubb SAP, Walsh JP, Hankey GJ, Almeida OP, Flicker L</w:t>
      </w:r>
      <w:ins w:id="359" w:author="Stephen" w:date="2019-08-01T18:36:00Z">
        <w:r w:rsidR="009D0ACB">
          <w:rPr>
            <w:rFonts w:ascii="Times New Roman" w:hAnsi="Times New Roman" w:cs="Times New Roman"/>
            <w:sz w:val="24"/>
            <w:szCs w:val="24"/>
          </w:rPr>
          <w:t xml:space="preserve"> </w:t>
        </w:r>
      </w:ins>
      <w:ins w:id="360" w:author="Stephen" w:date="2019-08-01T18:35:00Z">
        <w:r w:rsidR="009D0ACB">
          <w:rPr>
            <w:rFonts w:ascii="Times New Roman" w:hAnsi="Times New Roman" w:cs="Times New Roman"/>
            <w:sz w:val="24"/>
            <w:szCs w:val="24"/>
          </w:rPr>
          <w:t>2012</w:t>
        </w:r>
      </w:ins>
      <w:ins w:id="361" w:author="Stephen" w:date="2019-08-01T18:36:00Z">
        <w:r w:rsidR="009D0ACB">
          <w:rPr>
            <w:rFonts w:ascii="Times New Roman" w:hAnsi="Times New Roman" w:cs="Times New Roman"/>
            <w:sz w:val="24"/>
            <w:szCs w:val="24"/>
          </w:rPr>
          <w:t xml:space="preserve"> </w:t>
        </w:r>
      </w:ins>
      <w:del w:id="362" w:author="Stephen" w:date="2019-08-01T18:36:00Z">
        <w:r w:rsidRPr="00DE75B6" w:rsidDel="009D0ACB">
          <w:rPr>
            <w:rFonts w:ascii="Times New Roman" w:hAnsi="Times New Roman" w:cs="Times New Roman"/>
            <w:sz w:val="24"/>
            <w:szCs w:val="24"/>
          </w:rPr>
          <w:delText xml:space="preserve">. </w:delText>
        </w:r>
      </w:del>
      <w:r w:rsidRPr="00DE75B6">
        <w:rPr>
          <w:rFonts w:ascii="Times New Roman" w:hAnsi="Times New Roman" w:cs="Times New Roman"/>
          <w:sz w:val="24"/>
          <w:szCs w:val="24"/>
        </w:rPr>
        <w:t>Higher free thyroxine levels are associated with frailty in older men: the Health In Men Study. 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w:t>
      </w:r>
      <w:del w:id="363" w:author="Stephen" w:date="2019-08-01T18:35:00Z">
        <w:r w:rsidRPr="00DE75B6" w:rsidDel="009D0ACB">
          <w:rPr>
            <w:rFonts w:ascii="Times New Roman" w:hAnsi="Times New Roman" w:cs="Times New Roman"/>
            <w:sz w:val="24"/>
            <w:szCs w:val="24"/>
          </w:rPr>
          <w:delText xml:space="preserve">2012; </w:delText>
        </w:r>
      </w:del>
      <w:r w:rsidRPr="00DE75B6">
        <w:rPr>
          <w:rFonts w:ascii="Times New Roman" w:hAnsi="Times New Roman" w:cs="Times New Roman"/>
          <w:sz w:val="24"/>
          <w:szCs w:val="24"/>
        </w:rPr>
        <w:t>76:741-748 DOI: 10.1111/j.1365-2265.2011.04290.x</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Bano A, Chaker L, Schoufour J, Ikram MA, Kavousi M, Franco OH, Peeters RP, Mattace-Raso FUS</w:t>
      </w:r>
      <w:del w:id="364" w:author="Stephen" w:date="2019-08-01T18:36: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365" w:author="Stephen" w:date="2019-08-01T18:36:00Z">
        <w:r w:rsidR="009D0ACB" w:rsidRPr="00DE75B6">
          <w:rPr>
            <w:rFonts w:ascii="Times New Roman" w:hAnsi="Times New Roman" w:cs="Times New Roman"/>
            <w:sz w:val="24"/>
            <w:szCs w:val="24"/>
          </w:rPr>
          <w:t>2018</w:t>
        </w:r>
        <w:r w:rsidR="009D0ACB">
          <w:rPr>
            <w:rFonts w:ascii="Times New Roman" w:hAnsi="Times New Roman" w:cs="Times New Roman"/>
            <w:sz w:val="24"/>
            <w:szCs w:val="24"/>
          </w:rPr>
          <w:t xml:space="preserve"> </w:t>
        </w:r>
      </w:ins>
      <w:r w:rsidRPr="00DE75B6">
        <w:rPr>
          <w:rFonts w:ascii="Times New Roman" w:hAnsi="Times New Roman" w:cs="Times New Roman"/>
          <w:sz w:val="24"/>
          <w:szCs w:val="24"/>
        </w:rPr>
        <w:t>High circulating free thyroxine levels may increase the risk of frailty: The Rotterdam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Metab</w:t>
      </w:r>
      <w:del w:id="366" w:author="Stephen" w:date="2019-08-01T18:36:00Z">
        <w:r w:rsidRPr="00DE75B6" w:rsidDel="009D0ACB">
          <w:rPr>
            <w:rFonts w:ascii="Times New Roman" w:hAnsi="Times New Roman" w:cs="Times New Roman"/>
            <w:sz w:val="24"/>
            <w:szCs w:val="24"/>
          </w:rPr>
          <w:delText>.</w:delText>
        </w:r>
      </w:del>
      <w:ins w:id="367" w:author="Stephen" w:date="2019-08-01T18:36:00Z">
        <w:r w:rsidR="009D0ACB">
          <w:rPr>
            <w:rFonts w:ascii="Times New Roman" w:hAnsi="Times New Roman" w:cs="Times New Roman"/>
            <w:sz w:val="24"/>
            <w:szCs w:val="24"/>
          </w:rPr>
          <w:t xml:space="preserve"> </w:t>
        </w:r>
      </w:ins>
      <w:del w:id="368" w:author="Stephen" w:date="2019-08-01T18:36:00Z">
        <w:r w:rsidRPr="00DE75B6" w:rsidDel="009D0ACB">
          <w:rPr>
            <w:rFonts w:ascii="Times New Roman" w:hAnsi="Times New Roman" w:cs="Times New Roman"/>
            <w:sz w:val="24"/>
            <w:szCs w:val="24"/>
          </w:rPr>
          <w:delText>2018;</w:delText>
        </w:r>
      </w:del>
      <w:r w:rsidRPr="00DE75B6">
        <w:rPr>
          <w:rFonts w:ascii="Times New Roman" w:hAnsi="Times New Roman" w:cs="Times New Roman"/>
          <w:sz w:val="24"/>
          <w:szCs w:val="24"/>
        </w:rPr>
        <w:t>103(1):328-335 DOI: 10.1210/jc.2017-01854</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den Beld AW, Visser TJ, Feelders RA, Grobbee DE, Lamberts SWJ</w:t>
      </w:r>
      <w:ins w:id="369" w:author="Stephen" w:date="2019-08-01T18:37:00Z">
        <w:r w:rsidR="009D0ACB">
          <w:rPr>
            <w:rFonts w:ascii="Times New Roman" w:hAnsi="Times New Roman" w:cs="Times New Roman"/>
            <w:sz w:val="24"/>
            <w:szCs w:val="24"/>
          </w:rPr>
          <w:t xml:space="preserve"> </w:t>
        </w:r>
      </w:ins>
      <w:ins w:id="370" w:author="Stephen" w:date="2019-08-01T18:36:00Z">
        <w:r w:rsidR="009D0ACB">
          <w:rPr>
            <w:rFonts w:ascii="Times New Roman" w:hAnsi="Times New Roman" w:cs="Times New Roman"/>
            <w:sz w:val="24"/>
            <w:szCs w:val="24"/>
          </w:rPr>
          <w:t>2005</w:t>
        </w:r>
      </w:ins>
      <w:del w:id="371" w:author="Stephen" w:date="2019-08-01T18:37: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Thyroid hormone concentrations, disease, physical function, and mortality in elderly men.</w:t>
      </w:r>
      <w:r>
        <w:rPr>
          <w:rFonts w:ascii="Times New Roman" w:hAnsi="Times New Roman" w:cs="Times New Roman"/>
          <w:sz w:val="24"/>
          <w:szCs w:val="24"/>
        </w:rPr>
        <w:t xml:space="preserve"> </w:t>
      </w:r>
      <w:r w:rsidR="004B062D">
        <w:fldChar w:fldCharType="begin"/>
      </w:r>
      <w:r w:rsidR="006F10C2">
        <w:instrText>HYPERLINK "https://www.ncbi.nlm.nih.gov/pubmed/16174720" \o "The Journal of clinical endocrinology and metabolism."</w:instrText>
      </w:r>
      <w:r w:rsidR="004B062D">
        <w:fldChar w:fldCharType="separate"/>
      </w:r>
      <w:r w:rsidRPr="00DE75B6">
        <w:rPr>
          <w:rFonts w:ascii="Times New Roman" w:hAnsi="Times New Roman" w:cs="Times New Roman"/>
          <w:sz w:val="24"/>
          <w:szCs w:val="24"/>
        </w:rPr>
        <w:t>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w:t>
      </w:r>
      <w:del w:id="372" w:author="Stephen" w:date="2019-08-01T18:37:00Z">
        <w:r w:rsidRPr="00DE75B6" w:rsidDel="009D0ACB">
          <w:rPr>
            <w:rFonts w:ascii="Times New Roman" w:hAnsi="Times New Roman" w:cs="Times New Roman"/>
            <w:sz w:val="24"/>
            <w:szCs w:val="24"/>
          </w:rPr>
          <w:delText>.</w:delText>
        </w:r>
      </w:del>
      <w:r w:rsidR="004B062D">
        <w:fldChar w:fldCharType="end"/>
      </w:r>
      <w:ins w:id="373" w:author="Stephen" w:date="2019-08-01T18:37:00Z">
        <w:r w:rsidR="009D0ACB">
          <w:t xml:space="preserve"> </w:t>
        </w:r>
      </w:ins>
      <w:r w:rsidRPr="00DE75B6">
        <w:rPr>
          <w:rFonts w:ascii="Times New Roman" w:hAnsi="Times New Roman" w:cs="Times New Roman"/>
          <w:sz w:val="24"/>
          <w:szCs w:val="24"/>
        </w:rPr>
        <w:t xml:space="preserve"> </w:t>
      </w:r>
      <w:del w:id="374" w:author="Stephen" w:date="2019-08-01T18:36:00Z">
        <w:r w:rsidRPr="00DE75B6" w:rsidDel="009D0ACB">
          <w:rPr>
            <w:rFonts w:ascii="Times New Roman" w:hAnsi="Times New Roman" w:cs="Times New Roman"/>
            <w:sz w:val="24"/>
            <w:szCs w:val="24"/>
          </w:rPr>
          <w:delText>2005;</w:delText>
        </w:r>
      </w:del>
      <w:r w:rsidRPr="00DE75B6">
        <w:rPr>
          <w:rFonts w:ascii="Times New Roman" w:hAnsi="Times New Roman" w:cs="Times New Roman"/>
          <w:sz w:val="24"/>
          <w:szCs w:val="24"/>
        </w:rPr>
        <w:t>90(12):6403-9 DOI:</w:t>
      </w:r>
      <w:r w:rsidR="004B062D">
        <w:fldChar w:fldCharType="begin"/>
      </w:r>
      <w:r w:rsidR="006F10C2">
        <w:instrText>HYPERLINK "https://doi.org/10.1210/jc.2005-0872" \t "_blank"</w:instrText>
      </w:r>
      <w:r w:rsidR="004B062D">
        <w:fldChar w:fldCharType="separate"/>
      </w:r>
      <w:r w:rsidRPr="00DE75B6">
        <w:rPr>
          <w:rFonts w:ascii="Times New Roman" w:hAnsi="Times New Roman" w:cs="Times New Roman"/>
          <w:sz w:val="24"/>
          <w:szCs w:val="24"/>
        </w:rPr>
        <w:t>10.1210/jc.2005-0872</w:t>
      </w:r>
      <w:r w:rsidR="004B062D">
        <w:fldChar w:fldCharType="end"/>
      </w:r>
    </w:p>
    <w:p w:rsidR="00DA10A6" w:rsidRPr="003E0FB8" w:rsidRDefault="00DA10A6" w:rsidP="00DA10A6">
      <w:pPr>
        <w:pStyle w:val="ListParagraph"/>
        <w:numPr>
          <w:ilvl w:val="0"/>
          <w:numId w:val="6"/>
        </w:numPr>
        <w:shd w:val="clear" w:color="auto" w:fill="FFFFFF"/>
        <w:spacing w:line="480" w:lineRule="auto"/>
        <w:jc w:val="both"/>
        <w:rPr>
          <w:rFonts w:ascii="Times New Roman" w:hAnsi="Times New Roman" w:cs="Times New Roman"/>
          <w:sz w:val="24"/>
          <w:szCs w:val="24"/>
        </w:rPr>
      </w:pPr>
      <w:r w:rsidRPr="003E0FB8">
        <w:rPr>
          <w:rFonts w:ascii="Times New Roman" w:hAnsi="Times New Roman" w:cs="Times New Roman"/>
          <w:sz w:val="24"/>
          <w:szCs w:val="24"/>
        </w:rPr>
        <w:lastRenderedPageBreak/>
        <w:t>Gussekloo J, van Exel E, de Graen AJM, Meinders AE, Fr</w:t>
      </w:r>
      <w:r w:rsidRPr="003E0FB8">
        <w:rPr>
          <w:rFonts w:ascii="Calibri" w:hAnsi="Calibri" w:cs="Calibri"/>
          <w:sz w:val="24"/>
          <w:szCs w:val="24"/>
        </w:rPr>
        <w:t>ö</w:t>
      </w:r>
      <w:r w:rsidRPr="003E0FB8">
        <w:rPr>
          <w:rFonts w:ascii="Times New Roman" w:hAnsi="Times New Roman" w:cs="Times New Roman"/>
          <w:sz w:val="24"/>
          <w:szCs w:val="24"/>
        </w:rPr>
        <w:t>lich M, Westendorp RGJ</w:t>
      </w:r>
      <w:del w:id="375" w:author="Stephen" w:date="2019-08-01T18:37:00Z">
        <w:r w:rsidRPr="003E0FB8" w:rsidDel="009D0ACB">
          <w:rPr>
            <w:rFonts w:ascii="Times New Roman" w:hAnsi="Times New Roman" w:cs="Times New Roman"/>
            <w:sz w:val="24"/>
            <w:szCs w:val="24"/>
          </w:rPr>
          <w:delText>.</w:delText>
        </w:r>
      </w:del>
      <w:r w:rsidRPr="003E0FB8">
        <w:rPr>
          <w:rFonts w:ascii="Times New Roman" w:hAnsi="Times New Roman" w:cs="Times New Roman"/>
          <w:sz w:val="24"/>
          <w:szCs w:val="24"/>
        </w:rPr>
        <w:t xml:space="preserve"> </w:t>
      </w:r>
      <w:ins w:id="376" w:author="Stephen" w:date="2019-08-01T18:37:00Z">
        <w:r w:rsidR="009D0ACB" w:rsidRPr="003E0FB8">
          <w:rPr>
            <w:rFonts w:ascii="Times New Roman" w:hAnsi="Times New Roman" w:cs="Times New Roman"/>
            <w:sz w:val="24"/>
            <w:szCs w:val="24"/>
          </w:rPr>
          <w:t>2004</w:t>
        </w:r>
        <w:r w:rsidR="009D0ACB">
          <w:rPr>
            <w:rFonts w:ascii="Times New Roman" w:hAnsi="Times New Roman" w:cs="Times New Roman"/>
            <w:sz w:val="24"/>
            <w:szCs w:val="24"/>
          </w:rPr>
          <w:t xml:space="preserve"> </w:t>
        </w:r>
      </w:ins>
      <w:r w:rsidRPr="003E0FB8">
        <w:rPr>
          <w:rFonts w:ascii="Times New Roman" w:hAnsi="Times New Roman" w:cs="Times New Roman"/>
          <w:sz w:val="24"/>
          <w:szCs w:val="24"/>
        </w:rPr>
        <w:t>Thyroid status, disability</w:t>
      </w:r>
      <w:r>
        <w:rPr>
          <w:rFonts w:ascii="Times New Roman" w:hAnsi="Times New Roman" w:cs="Times New Roman"/>
          <w:sz w:val="24"/>
          <w:szCs w:val="24"/>
        </w:rPr>
        <w:t xml:space="preserve"> </w:t>
      </w:r>
      <w:r w:rsidRPr="003E0FB8">
        <w:rPr>
          <w:rFonts w:ascii="Times New Roman" w:hAnsi="Times New Roman" w:cs="Times New Roman"/>
          <w:sz w:val="24"/>
          <w:szCs w:val="24"/>
        </w:rPr>
        <w:t>and cognitive function, and survival in old age.</w:t>
      </w:r>
      <w:r>
        <w:rPr>
          <w:rFonts w:ascii="Times New Roman" w:hAnsi="Times New Roman" w:cs="Times New Roman"/>
          <w:sz w:val="24"/>
          <w:szCs w:val="24"/>
        </w:rPr>
        <w:t xml:space="preserve"> </w:t>
      </w:r>
      <w:r w:rsidRPr="003E0FB8">
        <w:rPr>
          <w:rFonts w:ascii="Times New Roman" w:hAnsi="Times New Roman" w:cs="Times New Roman"/>
          <w:sz w:val="24"/>
          <w:szCs w:val="24"/>
        </w:rPr>
        <w:t xml:space="preserve">JAMA </w:t>
      </w:r>
      <w:del w:id="377" w:author="Stephen" w:date="2019-08-01T18:37:00Z">
        <w:r w:rsidRPr="003E0FB8" w:rsidDel="009D0ACB">
          <w:rPr>
            <w:rFonts w:ascii="Times New Roman" w:hAnsi="Times New Roman" w:cs="Times New Roman"/>
            <w:sz w:val="24"/>
            <w:szCs w:val="24"/>
          </w:rPr>
          <w:delText>2004;</w:delText>
        </w:r>
      </w:del>
      <w:r w:rsidRPr="003E0FB8">
        <w:rPr>
          <w:rFonts w:ascii="Times New Roman" w:hAnsi="Times New Roman" w:cs="Times New Roman"/>
          <w:sz w:val="24"/>
          <w:szCs w:val="24"/>
        </w:rPr>
        <w:t>292:2591-2599 DOI:10.1001/jama.292.21.2591</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Yeap BB, Alfonso H, Hankey GJ, Flicker L, Golledge J, Norman PE, Chubb SAP</w:t>
      </w:r>
      <w:ins w:id="378" w:author="Stephen" w:date="2019-08-01T18:38:00Z">
        <w:r w:rsidR="009D0ACB">
          <w:rPr>
            <w:rFonts w:ascii="Times New Roman" w:hAnsi="Times New Roman" w:cs="Times New Roman"/>
            <w:sz w:val="24"/>
            <w:szCs w:val="24"/>
          </w:rPr>
          <w:t xml:space="preserve"> </w:t>
        </w:r>
      </w:ins>
      <w:ins w:id="379" w:author="Stephen" w:date="2019-08-01T18:37:00Z">
        <w:r w:rsidR="009D0ACB">
          <w:rPr>
            <w:rFonts w:ascii="Times New Roman" w:hAnsi="Times New Roman" w:cs="Times New Roman"/>
            <w:sz w:val="24"/>
            <w:szCs w:val="24"/>
          </w:rPr>
          <w:t>2013</w:t>
        </w:r>
      </w:ins>
      <w:del w:id="380" w:author="Stephen" w:date="2019-08-01T18:38: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Higher free thyroxine levels are associated with all-cause mortality in euthyroid older men: the </w:t>
      </w:r>
      <w:ins w:id="381" w:author="Stephen" w:date="2019-08-01T18:38:00Z">
        <w:r w:rsidR="009D0ACB">
          <w:rPr>
            <w:rFonts w:ascii="Times New Roman" w:hAnsi="Times New Roman" w:cs="Times New Roman"/>
            <w:sz w:val="24"/>
            <w:szCs w:val="24"/>
          </w:rPr>
          <w:t>H</w:t>
        </w:r>
      </w:ins>
      <w:del w:id="382" w:author="Stephen" w:date="2019-08-01T18:38:00Z">
        <w:r w:rsidRPr="00DE75B6" w:rsidDel="009D0ACB">
          <w:rPr>
            <w:rFonts w:ascii="Times New Roman" w:hAnsi="Times New Roman" w:cs="Times New Roman"/>
            <w:sz w:val="24"/>
            <w:szCs w:val="24"/>
          </w:rPr>
          <w:delText>h</w:delText>
        </w:r>
      </w:del>
      <w:r w:rsidRPr="00DE75B6">
        <w:rPr>
          <w:rFonts w:ascii="Times New Roman" w:hAnsi="Times New Roman" w:cs="Times New Roman"/>
          <w:sz w:val="24"/>
          <w:szCs w:val="24"/>
        </w:rPr>
        <w:t xml:space="preserve">ealth In Men Study. Eur J Endocrinol </w:t>
      </w:r>
      <w:del w:id="383" w:author="Stephen" w:date="2019-08-01T18:37:00Z">
        <w:r w:rsidRPr="00DE75B6" w:rsidDel="009D0ACB">
          <w:rPr>
            <w:rFonts w:ascii="Times New Roman" w:hAnsi="Times New Roman" w:cs="Times New Roman"/>
            <w:sz w:val="24"/>
            <w:szCs w:val="24"/>
          </w:rPr>
          <w:delText>2013;</w:delText>
        </w:r>
      </w:del>
      <w:r w:rsidRPr="00DE75B6">
        <w:rPr>
          <w:rFonts w:ascii="Times New Roman" w:hAnsi="Times New Roman" w:cs="Times New Roman"/>
          <w:sz w:val="24"/>
          <w:szCs w:val="24"/>
        </w:rPr>
        <w:t>169:401-408 DOI: 10.1530/EJE-13-0306</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 xml:space="preserve"> </w:t>
      </w:r>
      <w:r w:rsidRPr="00DE75B6">
        <w:rPr>
          <w:rFonts w:ascii="Times New Roman" w:hAnsi="Times New Roman" w:cs="Times New Roman"/>
          <w:sz w:val="24"/>
          <w:szCs w:val="24"/>
        </w:rPr>
        <w:t>Van de Ven AC, Netea</w:t>
      </w:r>
      <w:r>
        <w:rPr>
          <w:rFonts w:ascii="Times New Roman" w:hAnsi="Times New Roman" w:cs="Times New Roman"/>
          <w:sz w:val="24"/>
          <w:szCs w:val="24"/>
        </w:rPr>
        <w:t>-Maier RT, de Vegt F, Ross HA, S</w:t>
      </w:r>
      <w:r w:rsidRPr="00DE75B6">
        <w:rPr>
          <w:rFonts w:ascii="Times New Roman" w:hAnsi="Times New Roman" w:cs="Times New Roman"/>
          <w:sz w:val="24"/>
          <w:szCs w:val="24"/>
        </w:rPr>
        <w:t>weep HA, Sween FC, Kiemeney LA, Smit JW, Hermus AR, den Heijer M</w:t>
      </w:r>
      <w:ins w:id="384" w:author="Stephen" w:date="2019-08-01T18:38:00Z">
        <w:r w:rsidR="009D0ACB">
          <w:rPr>
            <w:rFonts w:ascii="Times New Roman" w:hAnsi="Times New Roman" w:cs="Times New Roman"/>
            <w:sz w:val="24"/>
            <w:szCs w:val="24"/>
          </w:rPr>
          <w:t xml:space="preserve"> 2014</w:t>
        </w:r>
      </w:ins>
      <w:del w:id="385" w:author="Stephen" w:date="2019-08-01T18:39: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Associations between thyroid function and mortality: the influence of age. Eur J Endocrinol</w:t>
      </w:r>
      <w:del w:id="386" w:author="Stephen" w:date="2019-08-01T18:38:00Z">
        <w:r w:rsidRPr="00DE75B6" w:rsidDel="009D0ACB">
          <w:rPr>
            <w:rFonts w:ascii="Times New Roman" w:hAnsi="Times New Roman" w:cs="Times New Roman"/>
            <w:sz w:val="24"/>
            <w:szCs w:val="24"/>
          </w:rPr>
          <w:delText>. 2014;</w:delText>
        </w:r>
      </w:del>
      <w:r w:rsidRPr="00DE75B6">
        <w:rPr>
          <w:rFonts w:ascii="Times New Roman" w:hAnsi="Times New Roman" w:cs="Times New Roman"/>
          <w:sz w:val="24"/>
          <w:szCs w:val="24"/>
        </w:rPr>
        <w:t xml:space="preserve">171(2):183-91 DOI: 10.1530/EJE-13-1070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Inoue K, Tsujimoto T, Saito J, Sugiyama T</w:t>
      </w:r>
      <w:ins w:id="387" w:author="Stephen" w:date="2019-08-01T18:39:00Z">
        <w:r w:rsidR="009D0ACB">
          <w:rPr>
            <w:rFonts w:ascii="Times New Roman" w:hAnsi="Times New Roman" w:cs="Times New Roman"/>
            <w:sz w:val="24"/>
            <w:szCs w:val="24"/>
          </w:rPr>
          <w:t xml:space="preserve"> </w:t>
        </w:r>
        <w:r w:rsidR="009D0ACB" w:rsidRPr="00DE75B6">
          <w:rPr>
            <w:rFonts w:ascii="Times New Roman" w:hAnsi="Times New Roman" w:cs="Times New Roman"/>
            <w:sz w:val="24"/>
            <w:szCs w:val="24"/>
          </w:rPr>
          <w:t>2016</w:t>
        </w:r>
      </w:ins>
      <w:del w:id="388" w:author="Stephen" w:date="2019-08-01T18:39: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Association between serum thyrotropin levels and mortality among euthyroid adults in the United States. Thyroid </w:t>
      </w:r>
      <w:del w:id="389" w:author="Stephen" w:date="2019-08-01T18:39:00Z">
        <w:r w:rsidRPr="00DE75B6" w:rsidDel="009D0ACB">
          <w:rPr>
            <w:rFonts w:ascii="Times New Roman" w:hAnsi="Times New Roman" w:cs="Times New Roman"/>
            <w:sz w:val="24"/>
            <w:szCs w:val="24"/>
          </w:rPr>
          <w:delText>2016;</w:delText>
        </w:r>
      </w:del>
      <w:r w:rsidRPr="00DE75B6">
        <w:rPr>
          <w:rFonts w:ascii="Times New Roman" w:hAnsi="Times New Roman" w:cs="Times New Roman"/>
          <w:sz w:val="24"/>
          <w:szCs w:val="24"/>
        </w:rPr>
        <w:t xml:space="preserve">26(10):1457-1465 DOI:10.1089/thy.2016.0156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Selmer C, Olesen JB, Hansen ML, von Kappelgaard LM, Madsen JC, Hansen PR, Pedersen OD, Faber J, Torp-Pederson C, Gislason GH</w:t>
      </w:r>
      <w:ins w:id="390" w:author="Stephen" w:date="2019-08-01T18:39:00Z">
        <w:r w:rsidR="009D0ACB">
          <w:rPr>
            <w:rFonts w:ascii="Times New Roman" w:hAnsi="Times New Roman" w:cs="Times New Roman"/>
            <w:sz w:val="24"/>
            <w:szCs w:val="24"/>
          </w:rPr>
          <w:t xml:space="preserve"> </w:t>
        </w:r>
        <w:r w:rsidR="009D0ACB" w:rsidRPr="00DE75B6">
          <w:rPr>
            <w:rFonts w:ascii="Times New Roman" w:hAnsi="Times New Roman" w:cs="Times New Roman"/>
            <w:sz w:val="24"/>
            <w:szCs w:val="24"/>
          </w:rPr>
          <w:t>2014</w:t>
        </w:r>
      </w:ins>
      <w:del w:id="391" w:author="Stephen" w:date="2019-08-01T18:39: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Subclinical and overt thyroid dysfunction and the risk of all-cause mortality and cardiovascular events: a large population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Metab </w:t>
      </w:r>
      <w:del w:id="392" w:author="Stephen" w:date="2019-08-01T18:39:00Z">
        <w:r w:rsidRPr="00DE75B6" w:rsidDel="009D0ACB">
          <w:rPr>
            <w:rFonts w:ascii="Times New Roman" w:hAnsi="Times New Roman" w:cs="Times New Roman"/>
            <w:sz w:val="24"/>
            <w:szCs w:val="24"/>
          </w:rPr>
          <w:delText>2014;</w:delText>
        </w:r>
      </w:del>
      <w:r w:rsidRPr="00DE75B6">
        <w:rPr>
          <w:rFonts w:ascii="Times New Roman" w:hAnsi="Times New Roman" w:cs="Times New Roman"/>
          <w:sz w:val="24"/>
          <w:szCs w:val="24"/>
        </w:rPr>
        <w:t>99(7):2372-2382 DOI: 10.1210/jc.2013-4184</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Moon S, Kim MJ, Yu JM, Yoo HJ, Park YJ</w:t>
      </w:r>
      <w:ins w:id="393" w:author="Stephen" w:date="2019-08-01T18:41:00Z">
        <w:r w:rsidR="009D0ACB">
          <w:rPr>
            <w:rFonts w:ascii="Times New Roman" w:hAnsi="Times New Roman" w:cs="Times New Roman"/>
            <w:sz w:val="24"/>
            <w:szCs w:val="24"/>
          </w:rPr>
          <w:t xml:space="preserve"> </w:t>
        </w:r>
        <w:r w:rsidR="009D0ACB" w:rsidRPr="00DE75B6">
          <w:rPr>
            <w:rFonts w:ascii="Times New Roman" w:hAnsi="Times New Roman" w:cs="Times New Roman"/>
            <w:sz w:val="24"/>
            <w:szCs w:val="24"/>
          </w:rPr>
          <w:t>2018</w:t>
        </w:r>
      </w:ins>
      <w:del w:id="394" w:author="Stephen" w:date="2019-08-01T18:41:00Z">
        <w:r w:rsidRPr="00DE75B6" w:rsidDel="009D0ACB">
          <w:rPr>
            <w:rFonts w:ascii="Times New Roman" w:hAnsi="Times New Roman" w:cs="Times New Roman"/>
            <w:sz w:val="24"/>
            <w:szCs w:val="24"/>
          </w:rPr>
          <w:delText>.</w:delText>
        </w:r>
      </w:del>
      <w:r w:rsidRPr="00DE75B6">
        <w:rPr>
          <w:rFonts w:ascii="Times New Roman" w:hAnsi="Times New Roman" w:cs="Times New Roman"/>
          <w:sz w:val="24"/>
          <w:szCs w:val="24"/>
        </w:rPr>
        <w:t xml:space="preserve"> Subclinical hypothyroidism and the risk of cardiovascular disease and all-cause mortality: a meta-analysis of prospective cohort studies. Thyroid</w:t>
      </w:r>
      <w:ins w:id="395" w:author="Stephen" w:date="2019-08-01T18:42:00Z">
        <w:r w:rsidR="009D0ACB">
          <w:rPr>
            <w:rFonts w:ascii="Times New Roman" w:hAnsi="Times New Roman" w:cs="Times New Roman"/>
            <w:sz w:val="24"/>
            <w:szCs w:val="24"/>
          </w:rPr>
          <w:t xml:space="preserve"> 28(9):1101-1110</w:t>
        </w:r>
      </w:ins>
      <w:del w:id="396" w:author="Stephen" w:date="2019-08-01T18:41:00Z">
        <w:r w:rsidRPr="00DE75B6" w:rsidDel="009D0ACB">
          <w:rPr>
            <w:rFonts w:ascii="Times New Roman" w:hAnsi="Times New Roman" w:cs="Times New Roman"/>
            <w:sz w:val="24"/>
            <w:szCs w:val="24"/>
          </w:rPr>
          <w:delText xml:space="preserve"> 2018</w:delText>
        </w:r>
      </w:del>
      <w:del w:id="397" w:author="Stephen" w:date="2019-08-01T18:42:00Z">
        <w:r w:rsidRPr="00DE75B6" w:rsidDel="009D0ACB">
          <w:rPr>
            <w:rFonts w:ascii="Times New Roman" w:hAnsi="Times New Roman" w:cs="Times New Roman"/>
            <w:sz w:val="24"/>
            <w:szCs w:val="24"/>
          </w:rPr>
          <w:delText>; ahead of print, 28(9)</w:delText>
        </w:r>
      </w:del>
      <w:r w:rsidRPr="00DE75B6">
        <w:rPr>
          <w:rFonts w:ascii="Times New Roman" w:hAnsi="Times New Roman" w:cs="Times New Roman"/>
          <w:sz w:val="24"/>
          <w:szCs w:val="24"/>
        </w:rPr>
        <w:t xml:space="preserve"> DOI:10.1089/thy.2017.0414</w:t>
      </w:r>
    </w:p>
    <w:p w:rsidR="00DA10A6" w:rsidRPr="00885377" w:rsidRDefault="00DA10A6" w:rsidP="00DA10A6">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Razvi S, Weaver JU, Vanderpump MP, Pearce SH</w:t>
      </w:r>
      <w:ins w:id="398" w:author="Stephen" w:date="2019-08-01T18:42:00Z">
        <w:r w:rsidR="00114DED" w:rsidRPr="00885377">
          <w:rPr>
            <w:rFonts w:ascii="Times New Roman" w:hAnsi="Times New Roman" w:cs="Times New Roman"/>
            <w:sz w:val="24"/>
            <w:szCs w:val="24"/>
          </w:rPr>
          <w:t xml:space="preserve"> 2010</w:t>
        </w:r>
      </w:ins>
      <w:del w:id="399" w:author="Stephen" w:date="2019-08-01T18:42:00Z">
        <w:r w:rsidRPr="00885377" w:rsidDel="00114DED">
          <w:rPr>
            <w:rFonts w:ascii="Times New Roman" w:hAnsi="Times New Roman" w:cs="Times New Roman"/>
            <w:sz w:val="24"/>
            <w:szCs w:val="24"/>
          </w:rPr>
          <w:delText>.</w:delText>
        </w:r>
      </w:del>
      <w:r w:rsidRPr="00885377">
        <w:rPr>
          <w:rFonts w:ascii="Times New Roman" w:hAnsi="Times New Roman" w:cs="Times New Roman"/>
          <w:sz w:val="24"/>
          <w:szCs w:val="24"/>
        </w:rPr>
        <w:t xml:space="preserve"> The incidence of ischemic heart disease and mortality in people with subclinical hypothyroidism: reanalysis of </w:t>
      </w:r>
      <w:r w:rsidRPr="00885377">
        <w:rPr>
          <w:rFonts w:ascii="Times New Roman" w:hAnsi="Times New Roman" w:cs="Times New Roman"/>
          <w:sz w:val="24"/>
          <w:szCs w:val="24"/>
        </w:rPr>
        <w:lastRenderedPageBreak/>
        <w:t>the Whickham Survey cohort. J Clin</w:t>
      </w:r>
      <w:r>
        <w:rPr>
          <w:rFonts w:ascii="Times New Roman" w:hAnsi="Times New Roman" w:cs="Times New Roman"/>
          <w:sz w:val="24"/>
          <w:szCs w:val="24"/>
        </w:rPr>
        <w:t xml:space="preserve"> </w:t>
      </w:r>
      <w:r w:rsidRPr="00885377">
        <w:rPr>
          <w:rFonts w:ascii="Times New Roman" w:hAnsi="Times New Roman" w:cs="Times New Roman"/>
          <w:sz w:val="24"/>
          <w:szCs w:val="24"/>
        </w:rPr>
        <w:t>Endocrinol</w:t>
      </w:r>
      <w:r>
        <w:rPr>
          <w:rFonts w:ascii="Times New Roman" w:hAnsi="Times New Roman" w:cs="Times New Roman"/>
          <w:sz w:val="24"/>
          <w:szCs w:val="24"/>
        </w:rPr>
        <w:t xml:space="preserve"> </w:t>
      </w:r>
      <w:r w:rsidRPr="00885377">
        <w:rPr>
          <w:rFonts w:ascii="Times New Roman" w:hAnsi="Times New Roman" w:cs="Times New Roman"/>
          <w:sz w:val="24"/>
          <w:szCs w:val="24"/>
        </w:rPr>
        <w:t>Metab</w:t>
      </w:r>
      <w:del w:id="400" w:author="Stephen" w:date="2019-08-01T18:42:00Z">
        <w:r w:rsidRPr="00885377" w:rsidDel="00114DED">
          <w:rPr>
            <w:rFonts w:ascii="Times New Roman" w:hAnsi="Times New Roman" w:cs="Times New Roman"/>
            <w:sz w:val="24"/>
            <w:szCs w:val="24"/>
          </w:rPr>
          <w:delText>. 2010;</w:delText>
        </w:r>
      </w:del>
      <w:r w:rsidRPr="00885377">
        <w:rPr>
          <w:rFonts w:ascii="Times New Roman" w:hAnsi="Times New Roman" w:cs="Times New Roman"/>
          <w:sz w:val="24"/>
          <w:szCs w:val="24"/>
        </w:rPr>
        <w:t>95(4):1734-40 DOI: 19.1210/jc.2009-1749</w:t>
      </w:r>
    </w:p>
    <w:p w:rsidR="00DA10A6" w:rsidRPr="00885377" w:rsidRDefault="00DA10A6" w:rsidP="00DA10A6">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Chaker L, van den Berg ME, Niemeijer MN, Franco OH, Deghan A, Hofman A, Rijnbeek PR, Deckers JW, Eijgelsheim M, Stricker, BHC, Peeters RP</w:t>
      </w:r>
      <w:ins w:id="401" w:author="Stephen" w:date="2019-08-01T18:43:00Z">
        <w:r w:rsidR="00114DED">
          <w:rPr>
            <w:rFonts w:ascii="Times New Roman" w:hAnsi="Times New Roman" w:cs="Times New Roman"/>
            <w:sz w:val="24"/>
            <w:szCs w:val="24"/>
          </w:rPr>
          <w:t xml:space="preserve"> </w:t>
        </w:r>
        <w:r w:rsidR="00114DED" w:rsidRPr="00885377">
          <w:rPr>
            <w:rFonts w:ascii="Times New Roman" w:hAnsi="Times New Roman" w:cs="Times New Roman"/>
            <w:sz w:val="24"/>
            <w:szCs w:val="24"/>
          </w:rPr>
          <w:t>2016</w:t>
        </w:r>
      </w:ins>
      <w:del w:id="402" w:author="Stephen" w:date="2019-08-01T18:43:00Z">
        <w:r w:rsidRPr="00885377" w:rsidDel="00114DED">
          <w:rPr>
            <w:rFonts w:ascii="Times New Roman" w:hAnsi="Times New Roman" w:cs="Times New Roman"/>
            <w:sz w:val="24"/>
            <w:szCs w:val="24"/>
          </w:rPr>
          <w:delText>.</w:delText>
        </w:r>
      </w:del>
      <w:r w:rsidRPr="00885377">
        <w:rPr>
          <w:rFonts w:ascii="Times New Roman" w:hAnsi="Times New Roman" w:cs="Times New Roman"/>
          <w:sz w:val="24"/>
          <w:szCs w:val="24"/>
        </w:rPr>
        <w:t xml:space="preserve"> Thyroid function and sudden cardiac death: A prospective study. Circulation </w:t>
      </w:r>
      <w:del w:id="403" w:author="Stephen" w:date="2019-08-01T18:43:00Z">
        <w:r w:rsidRPr="00885377" w:rsidDel="00114DED">
          <w:rPr>
            <w:rFonts w:ascii="Times New Roman" w:hAnsi="Times New Roman" w:cs="Times New Roman"/>
            <w:sz w:val="24"/>
            <w:szCs w:val="24"/>
          </w:rPr>
          <w:delText>2016;</w:delText>
        </w:r>
      </w:del>
      <w:r w:rsidRPr="00885377">
        <w:rPr>
          <w:rFonts w:ascii="Times New Roman" w:hAnsi="Times New Roman" w:cs="Times New Roman"/>
          <w:sz w:val="24"/>
          <w:szCs w:val="24"/>
        </w:rPr>
        <w:t xml:space="preserve">134(10):713-722 DOI:10.1161/CIRCULATIONAHA.115.020789 </w:t>
      </w:r>
      <w:del w:id="404" w:author="Stephen" w:date="2019-08-01T18:43:00Z">
        <w:r w:rsidRPr="00885377" w:rsidDel="00114DED">
          <w:rPr>
            <w:rFonts w:ascii="Times New Roman" w:hAnsi="Times New Roman" w:cs="Times New Roman"/>
            <w:sz w:val="24"/>
            <w:szCs w:val="24"/>
          </w:rPr>
          <w:delText>(set point)</w:delText>
        </w:r>
      </w:del>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Asvold BO, Bjøro T, Nilsen TI, Gunnell D, Vatten LJ</w:t>
      </w:r>
      <w:del w:id="405" w:author="Stephen" w:date="2019-08-01T18:43:00Z">
        <w:r w:rsidRPr="00DE75B6" w:rsidDel="00114DED">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406" w:author="Stephen" w:date="2019-08-01T18:43:00Z">
        <w:r w:rsidR="00114DED" w:rsidRPr="00DE75B6">
          <w:rPr>
            <w:rFonts w:ascii="Times New Roman" w:hAnsi="Times New Roman" w:cs="Times New Roman"/>
            <w:sz w:val="24"/>
            <w:szCs w:val="24"/>
          </w:rPr>
          <w:t>2008</w:t>
        </w:r>
      </w:ins>
      <w:r w:rsidRPr="00DE75B6">
        <w:rPr>
          <w:rFonts w:ascii="Times New Roman" w:hAnsi="Times New Roman" w:cs="Times New Roman"/>
          <w:sz w:val="24"/>
          <w:szCs w:val="24"/>
        </w:rPr>
        <w:t xml:space="preserve">Thyrotropin levels and risk of fatal coronary heart disease: the HUNT study Arch Int </w:t>
      </w:r>
      <w:ins w:id="407" w:author="Stephen" w:date="2019-08-01T18:43:00Z">
        <w:r w:rsidR="00114DED">
          <w:rPr>
            <w:rFonts w:ascii="Times New Roman" w:hAnsi="Times New Roman" w:cs="Times New Roman"/>
            <w:sz w:val="24"/>
            <w:szCs w:val="24"/>
          </w:rPr>
          <w:t>M</w:t>
        </w:r>
      </w:ins>
      <w:del w:id="408" w:author="Stephen" w:date="2019-08-01T18:43:00Z">
        <w:r w:rsidRPr="00DE75B6" w:rsidDel="00114DED">
          <w:rPr>
            <w:rFonts w:ascii="Times New Roman" w:hAnsi="Times New Roman" w:cs="Times New Roman"/>
            <w:sz w:val="24"/>
            <w:szCs w:val="24"/>
          </w:rPr>
          <w:delText>m</w:delText>
        </w:r>
      </w:del>
      <w:r w:rsidRPr="00DE75B6">
        <w:rPr>
          <w:rFonts w:ascii="Times New Roman" w:hAnsi="Times New Roman" w:cs="Times New Roman"/>
          <w:sz w:val="24"/>
          <w:szCs w:val="24"/>
        </w:rPr>
        <w:t xml:space="preserve">ed </w:t>
      </w:r>
      <w:del w:id="409" w:author="Stephen" w:date="2019-08-01T18:43:00Z">
        <w:r w:rsidRPr="00DE75B6" w:rsidDel="00114DED">
          <w:rPr>
            <w:rFonts w:ascii="Times New Roman" w:hAnsi="Times New Roman" w:cs="Times New Roman"/>
            <w:sz w:val="24"/>
            <w:szCs w:val="24"/>
          </w:rPr>
          <w:delText>2008;</w:delText>
        </w:r>
      </w:del>
      <w:r w:rsidRPr="00DE75B6">
        <w:rPr>
          <w:rFonts w:ascii="Times New Roman" w:hAnsi="Times New Roman" w:cs="Times New Roman"/>
          <w:sz w:val="24"/>
          <w:szCs w:val="24"/>
        </w:rPr>
        <w:t xml:space="preserve">168(8):855-860 DOI:10.1001/archinte.168.8.855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Rodondi N, Bauer DC, Cappola AR, Cornuz J, Robbins J, Fried LP, Ladenson PW, Vittinghoff </w:t>
      </w:r>
      <w:r>
        <w:rPr>
          <w:rFonts w:ascii="Times New Roman" w:hAnsi="Times New Roman" w:cs="Times New Roman"/>
          <w:sz w:val="24"/>
          <w:szCs w:val="24"/>
        </w:rPr>
        <w:t xml:space="preserve"> </w:t>
      </w:r>
      <w:r w:rsidRPr="00DE75B6">
        <w:rPr>
          <w:rFonts w:ascii="Times New Roman" w:hAnsi="Times New Roman" w:cs="Times New Roman"/>
          <w:sz w:val="24"/>
          <w:szCs w:val="24"/>
        </w:rPr>
        <w:t>E, Gottdiener JS, Newman AB</w:t>
      </w:r>
      <w:ins w:id="410" w:author="Stephen" w:date="2019-08-01T18:43:00Z">
        <w:r w:rsidR="00114DED">
          <w:rPr>
            <w:rFonts w:ascii="Times New Roman" w:hAnsi="Times New Roman" w:cs="Times New Roman"/>
            <w:sz w:val="24"/>
            <w:szCs w:val="24"/>
          </w:rPr>
          <w:t xml:space="preserve"> </w:t>
        </w:r>
        <w:r w:rsidR="00114DED" w:rsidRPr="00DE75B6">
          <w:rPr>
            <w:rFonts w:ascii="Times New Roman" w:hAnsi="Times New Roman" w:cs="Times New Roman"/>
            <w:sz w:val="24"/>
            <w:szCs w:val="24"/>
          </w:rPr>
          <w:t>2008</w:t>
        </w:r>
      </w:ins>
      <w:del w:id="411" w:author="Stephen" w:date="2019-08-01T18:43:00Z">
        <w:r w:rsidRPr="00DE75B6" w:rsidDel="00114DED">
          <w:rPr>
            <w:rFonts w:ascii="Times New Roman" w:hAnsi="Times New Roman" w:cs="Times New Roman"/>
            <w:sz w:val="24"/>
            <w:szCs w:val="24"/>
          </w:rPr>
          <w:delText>.</w:delText>
        </w:r>
      </w:del>
      <w:r w:rsidRPr="00DE75B6">
        <w:rPr>
          <w:rFonts w:ascii="Times New Roman" w:hAnsi="Times New Roman" w:cs="Times New Roman"/>
          <w:sz w:val="24"/>
          <w:szCs w:val="24"/>
        </w:rPr>
        <w:t xml:space="preserve"> Subclinical thyroid dysfunction, cardiac function and the risk of heart failure: The Cardiovascular Health Study. J Am Coll</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Cardiol </w:t>
      </w:r>
      <w:del w:id="412" w:author="Stephen" w:date="2019-08-01T18:43:00Z">
        <w:r w:rsidRPr="00DE75B6" w:rsidDel="00114DED">
          <w:rPr>
            <w:rFonts w:ascii="Times New Roman" w:hAnsi="Times New Roman" w:cs="Times New Roman"/>
            <w:sz w:val="24"/>
            <w:szCs w:val="24"/>
          </w:rPr>
          <w:delText>2008;</w:delText>
        </w:r>
      </w:del>
      <w:r w:rsidRPr="00DE75B6">
        <w:rPr>
          <w:rFonts w:ascii="Times New Roman" w:hAnsi="Times New Roman" w:cs="Times New Roman"/>
          <w:sz w:val="24"/>
          <w:szCs w:val="24"/>
        </w:rPr>
        <w:t>52(14):1152-1159 DOI: 10.1016/jack.2008.07.009</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Walsh JP, Bremner AP, Bulsara MK, O’Leary P, Leedman PJ, Feddema P, Michelangeli V</w:t>
      </w:r>
      <w:ins w:id="413" w:author="Stephen" w:date="2019-08-01T18:44:00Z">
        <w:r w:rsidR="00114DED">
          <w:rPr>
            <w:rFonts w:ascii="Times New Roman" w:hAnsi="Times New Roman" w:cs="Times New Roman"/>
            <w:sz w:val="24"/>
            <w:szCs w:val="24"/>
          </w:rPr>
          <w:t xml:space="preserve"> </w:t>
        </w:r>
        <w:r w:rsidR="00114DED" w:rsidRPr="00DE75B6">
          <w:rPr>
            <w:rFonts w:ascii="Times New Roman" w:hAnsi="Times New Roman" w:cs="Times New Roman"/>
            <w:sz w:val="24"/>
            <w:szCs w:val="24"/>
          </w:rPr>
          <w:t>2005</w:t>
        </w:r>
      </w:ins>
      <w:del w:id="414" w:author="Stephen" w:date="2019-08-01T18:44:00Z">
        <w:r w:rsidRPr="00DE75B6" w:rsidDel="00114DED">
          <w:rPr>
            <w:rFonts w:ascii="Times New Roman" w:hAnsi="Times New Roman" w:cs="Times New Roman"/>
            <w:sz w:val="24"/>
            <w:szCs w:val="24"/>
          </w:rPr>
          <w:delText>.</w:delText>
        </w:r>
      </w:del>
      <w:r w:rsidRPr="00DE75B6">
        <w:rPr>
          <w:rFonts w:ascii="Times New Roman" w:hAnsi="Times New Roman" w:cs="Times New Roman"/>
          <w:sz w:val="24"/>
          <w:szCs w:val="24"/>
        </w:rPr>
        <w:t xml:space="preserve"> Subclinical thyroid dysfunction as a risk factor for cardiovascular disease. Arch Int Med </w:t>
      </w:r>
      <w:del w:id="415" w:author="Stephen" w:date="2019-08-01T18:44:00Z">
        <w:r w:rsidRPr="00DE75B6" w:rsidDel="00114DED">
          <w:rPr>
            <w:rFonts w:ascii="Times New Roman" w:hAnsi="Times New Roman" w:cs="Times New Roman"/>
            <w:sz w:val="24"/>
            <w:szCs w:val="24"/>
          </w:rPr>
          <w:delText>2005;</w:delText>
        </w:r>
      </w:del>
      <w:r w:rsidRPr="00DE75B6">
        <w:rPr>
          <w:rFonts w:ascii="Times New Roman" w:hAnsi="Times New Roman" w:cs="Times New Roman"/>
          <w:sz w:val="24"/>
          <w:szCs w:val="24"/>
        </w:rPr>
        <w:t xml:space="preserve">165:2647-2472 DOI: 10.1001/archinte.165.21.2467 </w:t>
      </w:r>
    </w:p>
    <w:p w:rsidR="00A35F77" w:rsidRPr="00EC7E5F" w:rsidRDefault="000B3542" w:rsidP="00A35F77">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0B3542">
        <w:rPr>
          <w:rFonts w:ascii="Times New Roman" w:hAnsi="Times New Roman" w:cs="Times New Roman"/>
          <w:sz w:val="24"/>
          <w:szCs w:val="24"/>
        </w:rPr>
        <w:t>Fernandez-Ruocco J, Gallego M, Rodriguez-de-Yurre A, Zayas-Arrabal J, Echeazarra L, Alquiza A, Fernández-López V, Rodriguez-Robledo JM, Britto O, Schleier Y, Sepulveda M, Oshiyama NF, Vila-Petroff M, BassaniRA, Medel EH, Casis O</w:t>
      </w:r>
      <w:del w:id="416" w:author="Stephen" w:date="2019-08-01T18:44:00Z">
        <w:r w:rsidRPr="000B3542" w:rsidDel="00114DED">
          <w:rPr>
            <w:rFonts w:ascii="Times New Roman" w:hAnsi="Times New Roman" w:cs="Times New Roman"/>
            <w:sz w:val="24"/>
            <w:szCs w:val="24"/>
          </w:rPr>
          <w:delText>.</w:delText>
        </w:r>
      </w:del>
      <w:r w:rsidRPr="000B3542">
        <w:rPr>
          <w:rFonts w:ascii="Times New Roman" w:hAnsi="Times New Roman" w:cs="Times New Roman"/>
          <w:sz w:val="24"/>
          <w:szCs w:val="24"/>
        </w:rPr>
        <w:t xml:space="preserve"> </w:t>
      </w:r>
      <w:ins w:id="417" w:author="Stephen" w:date="2019-08-01T18:44:00Z">
        <w:r w:rsidR="00114DED" w:rsidRPr="000B3542">
          <w:rPr>
            <w:rFonts w:ascii="Times New Roman" w:hAnsi="Times New Roman" w:cs="Times New Roman"/>
            <w:sz w:val="24"/>
            <w:szCs w:val="24"/>
          </w:rPr>
          <w:t>2019</w:t>
        </w:r>
        <w:r w:rsidR="00114DED">
          <w:rPr>
            <w:rFonts w:ascii="Times New Roman" w:hAnsi="Times New Roman" w:cs="Times New Roman"/>
            <w:sz w:val="24"/>
            <w:szCs w:val="24"/>
          </w:rPr>
          <w:t xml:space="preserve"> </w:t>
        </w:r>
      </w:ins>
      <w:r w:rsidRPr="000B3542">
        <w:rPr>
          <w:rFonts w:ascii="Times New Roman" w:hAnsi="Times New Roman" w:cs="Times New Roman"/>
          <w:sz w:val="24"/>
          <w:szCs w:val="24"/>
        </w:rPr>
        <w:t>High thyrotropin is critical for cardiac electrical remodelling and arrhythmia vulnerability in hypothyroidism. Thyroid</w:t>
      </w:r>
      <w:ins w:id="418" w:author="Stephen" w:date="2019-08-01T18:46:00Z">
        <w:r w:rsidR="00114DED">
          <w:rPr>
            <w:rFonts w:ascii="Times New Roman" w:hAnsi="Times New Roman" w:cs="Times New Roman"/>
            <w:sz w:val="24"/>
            <w:szCs w:val="24"/>
          </w:rPr>
          <w:t xml:space="preserve"> 29(7):934-945</w:t>
        </w:r>
      </w:ins>
      <w:r w:rsidRPr="000B3542">
        <w:rPr>
          <w:rFonts w:ascii="Times New Roman" w:hAnsi="Times New Roman" w:cs="Times New Roman"/>
          <w:sz w:val="24"/>
          <w:szCs w:val="24"/>
        </w:rPr>
        <w:t xml:space="preserve"> </w:t>
      </w:r>
      <w:del w:id="419" w:author="Stephen" w:date="2019-08-01T18:44:00Z">
        <w:r w:rsidRPr="000B3542" w:rsidDel="00114DED">
          <w:rPr>
            <w:rFonts w:ascii="Times New Roman" w:hAnsi="Times New Roman" w:cs="Times New Roman"/>
            <w:sz w:val="24"/>
            <w:szCs w:val="24"/>
          </w:rPr>
          <w:delText>2019</w:delText>
        </w:r>
      </w:del>
      <w:r w:rsidRPr="000B3542">
        <w:rPr>
          <w:rFonts w:ascii="Times New Roman" w:hAnsi="Times New Roman" w:cs="Times New Roman"/>
          <w:sz w:val="24"/>
          <w:szCs w:val="24"/>
        </w:rPr>
        <w:t xml:space="preserve"> DOI: 10.1089/thy.2018.0709</w:t>
      </w:r>
    </w:p>
    <w:p w:rsidR="00A35F77" w:rsidRDefault="00A35F77" w:rsidP="00A35F7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Matzen LE, Kvetny J, Pedersen KK</w:t>
      </w:r>
      <w:ins w:id="420" w:author="Stephen" w:date="2019-08-01T18:46:00Z">
        <w:r w:rsidR="00114DED">
          <w:rPr>
            <w:rFonts w:ascii="Times New Roman" w:hAnsi="Times New Roman" w:cs="Times New Roman"/>
            <w:sz w:val="24"/>
            <w:szCs w:val="24"/>
          </w:rPr>
          <w:t xml:space="preserve"> 1989</w:t>
        </w:r>
      </w:ins>
      <w:del w:id="421" w:author="Stephen" w:date="2019-08-01T18:47:00Z">
        <w:r w:rsidRPr="00DE75B6" w:rsidDel="00114DED">
          <w:rPr>
            <w:rFonts w:ascii="Times New Roman" w:hAnsi="Times New Roman" w:cs="Times New Roman"/>
            <w:sz w:val="24"/>
            <w:szCs w:val="24"/>
          </w:rPr>
          <w:delText>.</w:delText>
        </w:r>
      </w:del>
      <w:r w:rsidRPr="00DE75B6">
        <w:rPr>
          <w:rFonts w:ascii="Times New Roman" w:hAnsi="Times New Roman" w:cs="Times New Roman"/>
          <w:sz w:val="24"/>
          <w:szCs w:val="24"/>
        </w:rPr>
        <w:t xml:space="preserve"> TSH, thyroid hormones and nuclear binding of T3 in mononuclear blood cells from obese and non-obese women. </w:t>
      </w:r>
      <w:r w:rsidRPr="00DE75B6">
        <w:rPr>
          <w:rFonts w:ascii="Times New Roman" w:hAnsi="Times New Roman" w:cs="Times New Roman"/>
          <w:sz w:val="24"/>
          <w:szCs w:val="24"/>
        </w:rPr>
        <w:lastRenderedPageBreak/>
        <w:t xml:space="preserve">Scandinavian Journal of Clinical and laboratory Investigation </w:t>
      </w:r>
      <w:del w:id="422" w:author="Stephen" w:date="2019-08-01T18:46:00Z">
        <w:r w:rsidRPr="00DE75B6" w:rsidDel="00114DED">
          <w:rPr>
            <w:rFonts w:ascii="Times New Roman" w:hAnsi="Times New Roman" w:cs="Times New Roman"/>
            <w:sz w:val="24"/>
            <w:szCs w:val="24"/>
          </w:rPr>
          <w:delText>1989;</w:delText>
        </w:r>
      </w:del>
      <w:r w:rsidRPr="00DE75B6">
        <w:rPr>
          <w:rFonts w:ascii="Times New Roman" w:hAnsi="Times New Roman" w:cs="Times New Roman"/>
          <w:sz w:val="24"/>
          <w:szCs w:val="24"/>
        </w:rPr>
        <w:t xml:space="preserve">49(3):249-253 DOI: 10.1080/00365518909089090 </w:t>
      </w:r>
    </w:p>
    <w:p w:rsidR="00A35F77" w:rsidRDefault="00A35F77" w:rsidP="00A35F7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Rotondi, M, Leporati P, La M</w:t>
      </w:r>
      <w:r w:rsidRPr="00DE75B6">
        <w:rPr>
          <w:rFonts w:ascii="Times New Roman" w:hAnsi="Times New Roman" w:cs="Times New Roman"/>
          <w:sz w:val="24"/>
          <w:szCs w:val="24"/>
        </w:rPr>
        <w:t>anna A, Pirali B, Mondello T, Fonte R, Magri F, Chiovato L</w:t>
      </w:r>
      <w:ins w:id="423" w:author="Stephen" w:date="2019-08-01T18:47:00Z">
        <w:r w:rsidR="00114DED">
          <w:rPr>
            <w:rFonts w:ascii="Times New Roman" w:hAnsi="Times New Roman" w:cs="Times New Roman"/>
            <w:sz w:val="24"/>
            <w:szCs w:val="24"/>
          </w:rPr>
          <w:t xml:space="preserve"> </w:t>
        </w:r>
        <w:r w:rsidR="00114DED" w:rsidRPr="00DE75B6">
          <w:rPr>
            <w:rFonts w:ascii="Times New Roman" w:hAnsi="Times New Roman" w:cs="Times New Roman"/>
            <w:sz w:val="24"/>
            <w:szCs w:val="24"/>
          </w:rPr>
          <w:t>2009</w:t>
        </w:r>
      </w:ins>
      <w:del w:id="424" w:author="Stephen" w:date="2019-08-01T18:47:00Z">
        <w:r w:rsidRPr="00DE75B6" w:rsidDel="00114DED">
          <w:rPr>
            <w:rFonts w:ascii="Times New Roman" w:hAnsi="Times New Roman" w:cs="Times New Roman"/>
            <w:sz w:val="24"/>
            <w:szCs w:val="24"/>
          </w:rPr>
          <w:delText>.</w:delText>
        </w:r>
      </w:del>
      <w:r w:rsidRPr="00DE75B6">
        <w:rPr>
          <w:rFonts w:ascii="Times New Roman" w:hAnsi="Times New Roman" w:cs="Times New Roman"/>
          <w:sz w:val="24"/>
          <w:szCs w:val="24"/>
        </w:rPr>
        <w:t xml:space="preserve"> Raised serum TSH levels in patients with morbid obesity: is it enough to diagnose subclinical hypothyroidism? European Journal of Endocrinology </w:t>
      </w:r>
      <w:del w:id="425" w:author="Stephen" w:date="2019-08-01T18:47:00Z">
        <w:r w:rsidRPr="00DE75B6" w:rsidDel="00114DED">
          <w:rPr>
            <w:rFonts w:ascii="Times New Roman" w:hAnsi="Times New Roman" w:cs="Times New Roman"/>
            <w:sz w:val="24"/>
            <w:szCs w:val="24"/>
          </w:rPr>
          <w:delText>2009;</w:delText>
        </w:r>
      </w:del>
      <w:r w:rsidRPr="00DE75B6">
        <w:rPr>
          <w:rFonts w:ascii="Times New Roman" w:hAnsi="Times New Roman" w:cs="Times New Roman"/>
          <w:sz w:val="24"/>
          <w:szCs w:val="24"/>
        </w:rPr>
        <w:t xml:space="preserve">160:403-408 DOI:10.1530/EJE-08-0734 </w:t>
      </w:r>
    </w:p>
    <w:p w:rsidR="00A35F77" w:rsidRDefault="00A35F77" w:rsidP="00A35F7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Rotondi M, Magri F, Chiovato</w:t>
      </w:r>
      <w:r>
        <w:rPr>
          <w:rFonts w:ascii="Times New Roman" w:hAnsi="Times New Roman" w:cs="Times New Roman"/>
          <w:sz w:val="24"/>
          <w:szCs w:val="24"/>
        </w:rPr>
        <w:t xml:space="preserve"> </w:t>
      </w:r>
      <w:r w:rsidRPr="00DE75B6">
        <w:rPr>
          <w:rFonts w:ascii="Times New Roman" w:hAnsi="Times New Roman" w:cs="Times New Roman"/>
          <w:sz w:val="24"/>
          <w:szCs w:val="24"/>
        </w:rPr>
        <w:t>L</w:t>
      </w:r>
      <w:ins w:id="426" w:author="Stephen" w:date="2019-08-01T18:47:00Z">
        <w:r w:rsidR="00114DED">
          <w:rPr>
            <w:rFonts w:ascii="Times New Roman" w:hAnsi="Times New Roman" w:cs="Times New Roman"/>
            <w:sz w:val="24"/>
            <w:szCs w:val="24"/>
          </w:rPr>
          <w:t xml:space="preserve"> </w:t>
        </w:r>
        <w:r w:rsidR="00114DED" w:rsidRPr="00DE75B6">
          <w:rPr>
            <w:rFonts w:ascii="Times New Roman" w:hAnsi="Times New Roman" w:cs="Times New Roman"/>
            <w:sz w:val="24"/>
            <w:szCs w:val="24"/>
          </w:rPr>
          <w:t>2011</w:t>
        </w:r>
      </w:ins>
      <w:del w:id="427" w:author="Stephen" w:date="2019-08-01T18:47:00Z">
        <w:r w:rsidRPr="00DE75B6" w:rsidDel="00114DED">
          <w:rPr>
            <w:rFonts w:ascii="Times New Roman" w:hAnsi="Times New Roman" w:cs="Times New Roman"/>
            <w:sz w:val="24"/>
            <w:szCs w:val="24"/>
          </w:rPr>
          <w:delText>.</w:delText>
        </w:r>
      </w:del>
      <w:r>
        <w:rPr>
          <w:rFonts w:ascii="Times New Roman" w:hAnsi="Times New Roman" w:cs="Times New Roman"/>
          <w:sz w:val="24"/>
          <w:szCs w:val="24"/>
        </w:rPr>
        <w:t xml:space="preserve"> </w:t>
      </w:r>
      <w:r w:rsidRPr="00DE75B6">
        <w:rPr>
          <w:rFonts w:ascii="Times New Roman" w:hAnsi="Times New Roman" w:cs="Times New Roman"/>
          <w:sz w:val="24"/>
          <w:szCs w:val="24"/>
        </w:rPr>
        <w:t>Thyroid and obesity: not a one-way interaction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Metab</w:t>
      </w:r>
      <w:del w:id="428" w:author="Stephen" w:date="2019-08-01T18:47:00Z">
        <w:r w:rsidRPr="00DE75B6" w:rsidDel="00114DED">
          <w:rPr>
            <w:rFonts w:ascii="Times New Roman" w:hAnsi="Times New Roman" w:cs="Times New Roman"/>
            <w:sz w:val="24"/>
            <w:szCs w:val="24"/>
          </w:rPr>
          <w:delText>.2011</w:delText>
        </w:r>
      </w:del>
      <w:r w:rsidRPr="00DE75B6">
        <w:rPr>
          <w:rFonts w:ascii="Times New Roman" w:hAnsi="Times New Roman" w:cs="Times New Roman"/>
          <w:sz w:val="24"/>
          <w:szCs w:val="24"/>
        </w:rPr>
        <w:t xml:space="preserve">;96(2)344-346 DOI:10.1210/jc.2010-2515 </w:t>
      </w:r>
    </w:p>
    <w:p w:rsidR="00A35F77" w:rsidRDefault="00A35F77" w:rsidP="00A35F7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Longhi S, Radetti G</w:t>
      </w:r>
      <w:ins w:id="429" w:author="Stephen" w:date="2019-08-01T18:47:00Z">
        <w:r w:rsidR="00114DED">
          <w:rPr>
            <w:rFonts w:ascii="Times New Roman" w:hAnsi="Times New Roman" w:cs="Times New Roman"/>
            <w:sz w:val="24"/>
            <w:szCs w:val="24"/>
          </w:rPr>
          <w:t xml:space="preserve"> </w:t>
        </w:r>
        <w:r w:rsidR="00114DED" w:rsidRPr="00DE75B6">
          <w:rPr>
            <w:rFonts w:ascii="Times New Roman" w:hAnsi="Times New Roman" w:cs="Times New Roman"/>
            <w:sz w:val="24"/>
            <w:szCs w:val="24"/>
          </w:rPr>
          <w:t>2013</w:t>
        </w:r>
      </w:ins>
      <w:del w:id="430" w:author="Stephen" w:date="2019-08-01T18:47:00Z">
        <w:r w:rsidRPr="00DE75B6" w:rsidDel="00114DED">
          <w:rPr>
            <w:rFonts w:ascii="Times New Roman" w:hAnsi="Times New Roman" w:cs="Times New Roman"/>
            <w:sz w:val="24"/>
            <w:szCs w:val="24"/>
          </w:rPr>
          <w:delText>.</w:delText>
        </w:r>
      </w:del>
      <w:r w:rsidRPr="00DE75B6">
        <w:rPr>
          <w:rFonts w:ascii="Times New Roman" w:hAnsi="Times New Roman" w:cs="Times New Roman"/>
          <w:sz w:val="24"/>
          <w:szCs w:val="24"/>
        </w:rPr>
        <w:t xml:space="preserve"> Thyroid function and obesity. J Clin Res Pediatr</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w:t>
      </w:r>
      <w:del w:id="431" w:author="Stephen" w:date="2019-08-01T18:47:00Z">
        <w:r w:rsidRPr="00DE75B6" w:rsidDel="00114DED">
          <w:rPr>
            <w:rFonts w:ascii="Times New Roman" w:hAnsi="Times New Roman" w:cs="Times New Roman"/>
            <w:sz w:val="24"/>
            <w:szCs w:val="24"/>
          </w:rPr>
          <w:delText>2013;</w:delText>
        </w:r>
      </w:del>
      <w:r w:rsidRPr="00DE75B6">
        <w:rPr>
          <w:rFonts w:ascii="Times New Roman" w:hAnsi="Times New Roman" w:cs="Times New Roman"/>
          <w:sz w:val="24"/>
          <w:szCs w:val="24"/>
        </w:rPr>
        <w:t xml:space="preserve">5(S1):40-44 DOI:10.4274/Jcrpe.856 </w:t>
      </w:r>
    </w:p>
    <w:p w:rsidR="00A35F77" w:rsidRDefault="00A35F77" w:rsidP="00A35F7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Michalaki MA, Vagenakis AG, Leonardou AS, Argentouloannis MN, Habeos G, Makri MG, Psyrogiannis AI, Kalfrarentzos FE, Kyriazopoupou VE</w:t>
      </w:r>
      <w:ins w:id="432" w:author="Stephen" w:date="2019-08-01T18:48:00Z">
        <w:r w:rsidR="00114DED">
          <w:rPr>
            <w:rFonts w:ascii="Times New Roman" w:hAnsi="Times New Roman" w:cs="Times New Roman"/>
            <w:sz w:val="24"/>
            <w:szCs w:val="24"/>
          </w:rPr>
          <w:t xml:space="preserve"> </w:t>
        </w:r>
        <w:r w:rsidR="00114DED" w:rsidRPr="00DE75B6">
          <w:rPr>
            <w:rFonts w:ascii="Times New Roman" w:hAnsi="Times New Roman" w:cs="Times New Roman"/>
            <w:sz w:val="24"/>
            <w:szCs w:val="24"/>
          </w:rPr>
          <w:t>2006</w:t>
        </w:r>
      </w:ins>
      <w:del w:id="433" w:author="Stephen" w:date="2019-08-01T18:48:00Z">
        <w:r w:rsidRPr="00DE75B6" w:rsidDel="00114DED">
          <w:rPr>
            <w:rFonts w:ascii="Times New Roman" w:hAnsi="Times New Roman" w:cs="Times New Roman"/>
            <w:sz w:val="24"/>
            <w:szCs w:val="24"/>
          </w:rPr>
          <w:delText>.</w:delText>
        </w:r>
      </w:del>
      <w:r w:rsidRPr="00DE75B6">
        <w:rPr>
          <w:rFonts w:ascii="Times New Roman" w:hAnsi="Times New Roman" w:cs="Times New Roman"/>
          <w:sz w:val="24"/>
          <w:szCs w:val="24"/>
        </w:rPr>
        <w:t xml:space="preserve"> Thyroid function in humans with morbid obesity. Thyroid </w:t>
      </w:r>
      <w:del w:id="434" w:author="Stephen" w:date="2019-08-01T18:48:00Z">
        <w:r w:rsidRPr="00DE75B6" w:rsidDel="00114DED">
          <w:rPr>
            <w:rFonts w:ascii="Times New Roman" w:hAnsi="Times New Roman" w:cs="Times New Roman"/>
            <w:sz w:val="24"/>
            <w:szCs w:val="24"/>
          </w:rPr>
          <w:delText>2006;</w:delText>
        </w:r>
      </w:del>
      <w:r w:rsidRPr="00DE75B6">
        <w:rPr>
          <w:rFonts w:ascii="Times New Roman" w:hAnsi="Times New Roman" w:cs="Times New Roman"/>
          <w:sz w:val="24"/>
          <w:szCs w:val="24"/>
        </w:rPr>
        <w:t xml:space="preserve">16(1):73-78  DOI: 10.1089/thy.2006.16.73 </w:t>
      </w:r>
    </w:p>
    <w:p w:rsidR="00A23A49" w:rsidRDefault="00A23A49" w:rsidP="00A23A49">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Köhrle J</w:t>
      </w:r>
      <w:ins w:id="435" w:author="Stephen" w:date="2019-08-01T18:48:00Z">
        <w:r w:rsidR="00114DED">
          <w:rPr>
            <w:rFonts w:ascii="Times New Roman" w:hAnsi="Times New Roman" w:cs="Times New Roman"/>
            <w:sz w:val="24"/>
            <w:szCs w:val="24"/>
          </w:rPr>
          <w:t xml:space="preserve"> 1990</w:t>
        </w:r>
      </w:ins>
      <w:del w:id="436" w:author="Stephen" w:date="2019-08-01T18:48:00Z">
        <w:r w:rsidRPr="00DE75B6" w:rsidDel="00114DED">
          <w:rPr>
            <w:rFonts w:ascii="Times New Roman" w:hAnsi="Times New Roman" w:cs="Times New Roman"/>
            <w:sz w:val="24"/>
            <w:szCs w:val="24"/>
          </w:rPr>
          <w:delText>.</w:delText>
        </w:r>
      </w:del>
      <w:r w:rsidRPr="00DE75B6">
        <w:rPr>
          <w:rFonts w:ascii="Times New Roman" w:hAnsi="Times New Roman" w:cs="Times New Roman"/>
          <w:sz w:val="24"/>
          <w:szCs w:val="24"/>
        </w:rPr>
        <w:t xml:space="preserve"> Thyrotropin (TSH) action on thyroid hormone deiodination and secretion:</w:t>
      </w:r>
      <w:r>
        <w:rPr>
          <w:rFonts w:ascii="Times New Roman" w:hAnsi="Times New Roman" w:cs="Times New Roman"/>
          <w:sz w:val="24"/>
          <w:szCs w:val="24"/>
        </w:rPr>
        <w:t xml:space="preserve"> </w:t>
      </w:r>
      <w:r w:rsidRPr="00DE75B6">
        <w:rPr>
          <w:rFonts w:ascii="Times New Roman" w:hAnsi="Times New Roman" w:cs="Times New Roman"/>
          <w:sz w:val="24"/>
          <w:szCs w:val="24"/>
        </w:rPr>
        <w:t>one aspect of thyrotropin regulation of thyroid cell biology. Horm</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Metab Res Suppl. </w:t>
      </w:r>
      <w:del w:id="437" w:author="Stephen" w:date="2019-08-01T18:48:00Z">
        <w:r w:rsidRPr="00DE75B6" w:rsidDel="00114DED">
          <w:rPr>
            <w:rFonts w:ascii="Times New Roman" w:hAnsi="Times New Roman" w:cs="Times New Roman"/>
            <w:sz w:val="24"/>
            <w:szCs w:val="24"/>
          </w:rPr>
          <w:delText>1990;</w:delText>
        </w:r>
      </w:del>
      <w:r w:rsidRPr="00DE75B6">
        <w:rPr>
          <w:rFonts w:ascii="Times New Roman" w:hAnsi="Times New Roman" w:cs="Times New Roman"/>
          <w:sz w:val="24"/>
          <w:szCs w:val="24"/>
        </w:rPr>
        <w:t xml:space="preserve">23:18-28 </w:t>
      </w:r>
    </w:p>
    <w:p w:rsidR="00A23A49" w:rsidRDefault="00A23A49" w:rsidP="00A23A49">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Ross DS, Thyroid function in nonthyroidal illness. Cooper DS (Ed) UpToDate Waltham, MA: UpToDate Inc. </w:t>
      </w:r>
      <w:r w:rsidR="004B062D">
        <w:fldChar w:fldCharType="begin"/>
      </w:r>
      <w:r w:rsidR="006F10C2">
        <w:instrText>HYPERLINK "http://www.uptodate.com"</w:instrText>
      </w:r>
      <w:r w:rsidR="004B062D">
        <w:fldChar w:fldCharType="separate"/>
      </w:r>
      <w:r w:rsidRPr="00DE75B6">
        <w:rPr>
          <w:rStyle w:val="Hyperlink"/>
          <w:rFonts w:ascii="Times New Roman" w:hAnsi="Times New Roman" w:cs="Times New Roman"/>
          <w:sz w:val="24"/>
          <w:szCs w:val="24"/>
        </w:rPr>
        <w:t>http://www.uptodate.com</w:t>
      </w:r>
      <w:r w:rsidR="004B062D">
        <w:fldChar w:fldCharType="end"/>
      </w:r>
      <w:r w:rsidRPr="00DE75B6">
        <w:rPr>
          <w:rFonts w:ascii="Times New Roman" w:hAnsi="Times New Roman" w:cs="Times New Roman"/>
          <w:sz w:val="24"/>
          <w:szCs w:val="24"/>
        </w:rPr>
        <w:t xml:space="preserve"> accessed 17 Sept 2018</w:t>
      </w:r>
    </w:p>
    <w:p w:rsidR="00200785" w:rsidRDefault="00200785" w:rsidP="00200785">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Walsh JP</w:t>
      </w:r>
      <w:ins w:id="438" w:author="Stephen" w:date="2019-08-01T18:49:00Z">
        <w:r w:rsidR="00114DED">
          <w:rPr>
            <w:rFonts w:ascii="Times New Roman" w:hAnsi="Times New Roman" w:cs="Times New Roman"/>
            <w:sz w:val="24"/>
            <w:szCs w:val="24"/>
          </w:rPr>
          <w:t xml:space="preserve"> 2011</w:t>
        </w:r>
      </w:ins>
      <w:del w:id="439" w:author="Stephen" w:date="2019-08-01T18:49:00Z">
        <w:r w:rsidRPr="00DE75B6" w:rsidDel="00114DED">
          <w:rPr>
            <w:rFonts w:ascii="Times New Roman" w:hAnsi="Times New Roman" w:cs="Times New Roman"/>
            <w:sz w:val="24"/>
            <w:szCs w:val="24"/>
          </w:rPr>
          <w:delText>.</w:delText>
        </w:r>
      </w:del>
      <w:r w:rsidRPr="00DE75B6">
        <w:rPr>
          <w:rFonts w:ascii="Times New Roman" w:hAnsi="Times New Roman" w:cs="Times New Roman"/>
          <w:sz w:val="24"/>
          <w:szCs w:val="24"/>
        </w:rPr>
        <w:t xml:space="preserve"> Setpoints and susceptibility: do small differences in thyroid function really matter?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del w:id="440" w:author="Stephen" w:date="2019-08-01T18:49:00Z">
        <w:r w:rsidRPr="00DE75B6" w:rsidDel="00114DED">
          <w:rPr>
            <w:rFonts w:ascii="Times New Roman" w:hAnsi="Times New Roman" w:cs="Times New Roman"/>
            <w:sz w:val="24"/>
            <w:szCs w:val="24"/>
          </w:rPr>
          <w:delText>. 2011;</w:delText>
        </w:r>
      </w:del>
      <w:r w:rsidRPr="00DE75B6">
        <w:rPr>
          <w:rFonts w:ascii="Times New Roman" w:hAnsi="Times New Roman" w:cs="Times New Roman"/>
          <w:sz w:val="24"/>
          <w:szCs w:val="24"/>
        </w:rPr>
        <w:t xml:space="preserve">75:158-159 DOI: 10.1111/j.1365-2265.2011.04036x </w:t>
      </w:r>
    </w:p>
    <w:p w:rsidR="00200785" w:rsidRPr="00E92AAE" w:rsidRDefault="00200785" w:rsidP="00200785">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85377">
        <w:rPr>
          <w:rFonts w:ascii="Times New Roman" w:hAnsi="Times New Roman" w:cs="Times New Roman"/>
          <w:sz w:val="24"/>
          <w:szCs w:val="24"/>
        </w:rPr>
        <w:t>Fitzgerald SP, Bean NG</w:t>
      </w:r>
      <w:ins w:id="441" w:author="Stephen" w:date="2019-08-01T18:49:00Z">
        <w:r w:rsidR="00114DED">
          <w:rPr>
            <w:rFonts w:ascii="Times New Roman" w:hAnsi="Times New Roman" w:cs="Times New Roman"/>
            <w:sz w:val="24"/>
            <w:szCs w:val="24"/>
          </w:rPr>
          <w:t xml:space="preserve"> 2018</w:t>
        </w:r>
      </w:ins>
      <w:del w:id="442" w:author="Stephen" w:date="2019-08-01T18:49:00Z">
        <w:r w:rsidRPr="00885377" w:rsidDel="00114DED">
          <w:rPr>
            <w:rFonts w:ascii="Times New Roman" w:hAnsi="Times New Roman" w:cs="Times New Roman"/>
            <w:sz w:val="24"/>
            <w:szCs w:val="24"/>
          </w:rPr>
          <w:delText>.</w:delText>
        </w:r>
      </w:del>
      <w:r w:rsidRPr="00885377">
        <w:rPr>
          <w:rFonts w:ascii="Times New Roman" w:hAnsi="Times New Roman" w:cs="Times New Roman"/>
          <w:sz w:val="24"/>
          <w:szCs w:val="24"/>
        </w:rPr>
        <w:t xml:space="preserve"> Thyroid stimulating hormone (TSH) autoregulation reduces variation in the TSH response to thyroid hormones. Temperature </w:t>
      </w:r>
      <w:del w:id="443" w:author="Stephen" w:date="2019-08-01T18:49:00Z">
        <w:r w:rsidRPr="00885377" w:rsidDel="00114DED">
          <w:rPr>
            <w:rFonts w:ascii="Times New Roman" w:hAnsi="Times New Roman" w:cs="Times New Roman"/>
            <w:sz w:val="24"/>
            <w:szCs w:val="24"/>
          </w:rPr>
          <w:delText xml:space="preserve">2018: </w:delText>
        </w:r>
      </w:del>
      <w:r w:rsidR="004B062D">
        <w:fldChar w:fldCharType="begin"/>
      </w:r>
      <w:r w:rsidR="006F10C2">
        <w:instrText>HYPERLINK "http://dx.doi.org/10.1080/23328940.2018.1513110" \t "_blank"</w:instrText>
      </w:r>
      <w:r w:rsidR="004B062D">
        <w:fldChar w:fldCharType="separate"/>
      </w:r>
      <w:r w:rsidRPr="00885377">
        <w:rPr>
          <w:rFonts w:ascii="Times New Roman" w:hAnsi="Times New Roman" w:cs="Times New Roman"/>
          <w:sz w:val="24"/>
          <w:szCs w:val="24"/>
        </w:rPr>
        <w:t>DOI: 10.1080/23328940.2018.1513110</w:t>
      </w:r>
      <w:r w:rsidR="004B062D">
        <w:fldChar w:fldCharType="end"/>
      </w:r>
    </w:p>
    <w:p w:rsidR="002C4A3B" w:rsidRPr="00790E7A" w:rsidRDefault="002C4A3B" w:rsidP="002C4A3B">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lastRenderedPageBreak/>
        <w:t>Cappola AR, Desai AS, Medici M, Cooper LS, Egan D,Sopko G, Fishman GI, Goldman S, Cooper DS, Mora A, Kudenchuk PJ, Hollenberg AN, McDonald CL, Ladenson PW</w:t>
      </w:r>
      <w:ins w:id="444" w:author="Stephen" w:date="2019-08-01T18:50:00Z">
        <w:r w:rsidR="00114DED">
          <w:rPr>
            <w:rFonts w:ascii="Times New Roman" w:hAnsi="Times New Roman" w:cs="Times New Roman"/>
            <w:sz w:val="24"/>
            <w:szCs w:val="24"/>
          </w:rPr>
          <w:t xml:space="preserve"> 2019</w:t>
        </w:r>
      </w:ins>
      <w:del w:id="445" w:author="Stephen" w:date="2019-08-01T18:50:00Z">
        <w:r w:rsidRPr="002A19EA" w:rsidDel="00114DED">
          <w:rPr>
            <w:rFonts w:ascii="Times New Roman" w:hAnsi="Times New Roman" w:cs="Times New Roman"/>
            <w:sz w:val="24"/>
            <w:szCs w:val="24"/>
          </w:rPr>
          <w:delText>.</w:delText>
        </w:r>
      </w:del>
      <w:r w:rsidRPr="002A19EA">
        <w:rPr>
          <w:rFonts w:ascii="Times New Roman" w:hAnsi="Times New Roman" w:cs="Times New Roman"/>
          <w:sz w:val="24"/>
          <w:szCs w:val="24"/>
        </w:rPr>
        <w:t xml:space="preserve"> Thyroid and cardiovascular disease: Research agenda for enhancing knowledge, prevention and treatment. Thyroid</w:t>
      </w:r>
      <w:ins w:id="446" w:author="Stephen" w:date="2019-08-01T18:51:00Z">
        <w:r w:rsidR="00114DED">
          <w:rPr>
            <w:rFonts w:ascii="Times New Roman" w:hAnsi="Times New Roman" w:cs="Times New Roman"/>
            <w:sz w:val="24"/>
            <w:szCs w:val="24"/>
          </w:rPr>
          <w:t xml:space="preserve"> 29(6):760-777</w:t>
        </w:r>
      </w:ins>
      <w:r w:rsidRPr="002A19EA">
        <w:rPr>
          <w:rFonts w:ascii="Times New Roman" w:hAnsi="Times New Roman" w:cs="Times New Roman"/>
          <w:sz w:val="24"/>
          <w:szCs w:val="24"/>
        </w:rPr>
        <w:t xml:space="preserve"> </w:t>
      </w:r>
      <w:del w:id="447" w:author="Stephen" w:date="2019-08-01T18:50:00Z">
        <w:r w:rsidRPr="002A19EA" w:rsidDel="00114DED">
          <w:rPr>
            <w:rFonts w:ascii="Times New Roman" w:hAnsi="Times New Roman" w:cs="Times New Roman"/>
            <w:sz w:val="24"/>
            <w:szCs w:val="24"/>
          </w:rPr>
          <w:delText xml:space="preserve">2019; </w:delText>
        </w:r>
      </w:del>
      <w:r w:rsidRPr="002A19EA">
        <w:rPr>
          <w:rFonts w:ascii="Times New Roman" w:hAnsi="Times New Roman" w:cs="Times New Roman"/>
          <w:sz w:val="24"/>
          <w:szCs w:val="24"/>
        </w:rPr>
        <w:t>DOI 10.1089/thy.2018.0416</w:t>
      </w:r>
    </w:p>
    <w:p w:rsidR="006248F8" w:rsidRDefault="006248F8" w:rsidP="006248F8">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Modell H, Cliff W, Michael J, McFarland J, Wenderoth MP, Wright A</w:t>
      </w:r>
      <w:ins w:id="448" w:author="Stephen" w:date="2019-08-01T18:51:00Z">
        <w:r w:rsidR="00114DED" w:rsidRPr="00DE75B6">
          <w:rPr>
            <w:rFonts w:ascii="Times New Roman" w:hAnsi="Times New Roman" w:cs="Times New Roman"/>
            <w:sz w:val="24"/>
            <w:szCs w:val="24"/>
          </w:rPr>
          <w:t xml:space="preserve"> 2015</w:t>
        </w:r>
      </w:ins>
      <w:del w:id="449" w:author="Stephen" w:date="2019-08-01T18:52:00Z">
        <w:r w:rsidRPr="00DE75B6" w:rsidDel="00114DED">
          <w:rPr>
            <w:rFonts w:ascii="Times New Roman" w:hAnsi="Times New Roman" w:cs="Times New Roman"/>
            <w:sz w:val="24"/>
            <w:szCs w:val="24"/>
          </w:rPr>
          <w:delText>.</w:delText>
        </w:r>
      </w:del>
      <w:r w:rsidRPr="00DE75B6">
        <w:rPr>
          <w:rFonts w:ascii="Times New Roman" w:hAnsi="Times New Roman" w:cs="Times New Roman"/>
          <w:sz w:val="24"/>
          <w:szCs w:val="24"/>
        </w:rPr>
        <w:t xml:space="preserve"> A physiologist’s view of homeostasis.</w:t>
      </w:r>
      <w:r>
        <w:rPr>
          <w:rFonts w:ascii="Times New Roman" w:hAnsi="Times New Roman" w:cs="Times New Roman"/>
          <w:sz w:val="24"/>
          <w:szCs w:val="24"/>
        </w:rPr>
        <w:t xml:space="preserve"> </w:t>
      </w:r>
      <w:r w:rsidRPr="00DE75B6">
        <w:rPr>
          <w:rFonts w:ascii="Times New Roman" w:hAnsi="Times New Roman" w:cs="Times New Roman"/>
          <w:sz w:val="24"/>
          <w:szCs w:val="24"/>
        </w:rPr>
        <w:t>Adv</w:t>
      </w:r>
      <w:r>
        <w:rPr>
          <w:rFonts w:ascii="Times New Roman" w:hAnsi="Times New Roman" w:cs="Times New Roman"/>
          <w:sz w:val="24"/>
          <w:szCs w:val="24"/>
        </w:rPr>
        <w:t xml:space="preserve"> </w:t>
      </w:r>
      <w:r w:rsidRPr="00DE75B6">
        <w:rPr>
          <w:rFonts w:ascii="Times New Roman" w:hAnsi="Times New Roman" w:cs="Times New Roman"/>
          <w:sz w:val="24"/>
          <w:szCs w:val="24"/>
        </w:rPr>
        <w:t>Physiol Educ</w:t>
      </w:r>
      <w:ins w:id="450" w:author="Stephen" w:date="2019-08-01T18:52:00Z">
        <w:r w:rsidR="00114DED">
          <w:rPr>
            <w:rFonts w:ascii="Times New Roman" w:hAnsi="Times New Roman" w:cs="Times New Roman"/>
            <w:sz w:val="24"/>
            <w:szCs w:val="24"/>
          </w:rPr>
          <w:t xml:space="preserve"> </w:t>
        </w:r>
      </w:ins>
      <w:del w:id="451" w:author="Stephen" w:date="2019-08-01T18:51:00Z">
        <w:r w:rsidRPr="00DE75B6" w:rsidDel="00114DED">
          <w:rPr>
            <w:rFonts w:ascii="Times New Roman" w:hAnsi="Times New Roman" w:cs="Times New Roman"/>
            <w:sz w:val="24"/>
            <w:szCs w:val="24"/>
          </w:rPr>
          <w:delText>. 2015;</w:delText>
        </w:r>
      </w:del>
      <w:r w:rsidRPr="00DE75B6">
        <w:rPr>
          <w:rFonts w:ascii="Times New Roman" w:hAnsi="Times New Roman" w:cs="Times New Roman"/>
          <w:sz w:val="24"/>
          <w:szCs w:val="24"/>
        </w:rPr>
        <w:t xml:space="preserve">39(4):259-266 doi:10.1152/advan.00107.2015 </w:t>
      </w:r>
      <w:del w:id="452" w:author="Stephen" w:date="2019-08-01T18:52:00Z">
        <w:r w:rsidRPr="00DE75B6" w:rsidDel="00114DED">
          <w:rPr>
            <w:rFonts w:ascii="Times New Roman" w:hAnsi="Times New Roman" w:cs="Times New Roman"/>
            <w:sz w:val="24"/>
            <w:szCs w:val="24"/>
          </w:rPr>
          <w:delText>(set point theory</w:delText>
        </w:r>
      </w:del>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Andersen S, Pedersen KM, Bruun NH, Laurberg P</w:t>
      </w:r>
      <w:ins w:id="453" w:author="Stephen" w:date="2019-08-01T18:52:00Z">
        <w:r w:rsidR="00114DED">
          <w:rPr>
            <w:rFonts w:ascii="Times New Roman" w:hAnsi="Times New Roman" w:cs="Times New Roman"/>
            <w:sz w:val="24"/>
            <w:szCs w:val="24"/>
          </w:rPr>
          <w:t xml:space="preserve"> 2002</w:t>
        </w:r>
      </w:ins>
      <w:del w:id="454" w:author="Stephen" w:date="2019-08-01T18:52:00Z">
        <w:r w:rsidRPr="00DE75B6" w:rsidDel="00114DED">
          <w:rPr>
            <w:rFonts w:ascii="Times New Roman" w:hAnsi="Times New Roman" w:cs="Times New Roman"/>
            <w:sz w:val="24"/>
            <w:szCs w:val="24"/>
          </w:rPr>
          <w:delText>.</w:delText>
        </w:r>
      </w:del>
      <w:r w:rsidRPr="00DE75B6">
        <w:rPr>
          <w:rFonts w:ascii="Times New Roman" w:hAnsi="Times New Roman" w:cs="Times New Roman"/>
          <w:sz w:val="24"/>
          <w:szCs w:val="24"/>
        </w:rPr>
        <w:t xml:space="preserve"> Narrow individual variations in serum T4 and T3 in normal subjects; A clue to the understanding of subclinical thyroid disease. J Clin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Endocrinol Metab</w:t>
      </w:r>
      <w:del w:id="455" w:author="Stephen" w:date="2019-08-01T18:52:00Z">
        <w:r w:rsidRPr="00DE75B6" w:rsidDel="00114DED">
          <w:rPr>
            <w:rFonts w:ascii="Times New Roman" w:hAnsi="Times New Roman" w:cs="Times New Roman"/>
            <w:sz w:val="24"/>
            <w:szCs w:val="24"/>
          </w:rPr>
          <w:delText xml:space="preserve">2002; </w:delText>
        </w:r>
      </w:del>
      <w:r w:rsidRPr="00DE75B6">
        <w:rPr>
          <w:rFonts w:ascii="Times New Roman" w:hAnsi="Times New Roman" w:cs="Times New Roman"/>
          <w:sz w:val="24"/>
          <w:szCs w:val="24"/>
        </w:rPr>
        <w:t xml:space="preserve">87:1068-1072 </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Biondi B, Cooper DS</w:t>
      </w:r>
      <w:ins w:id="456" w:author="Stephen" w:date="2019-08-01T18:52:00Z">
        <w:r w:rsidR="000279CC">
          <w:rPr>
            <w:rFonts w:ascii="Times New Roman" w:hAnsi="Times New Roman" w:cs="Times New Roman"/>
            <w:sz w:val="24"/>
            <w:szCs w:val="24"/>
          </w:rPr>
          <w:t xml:space="preserve"> 2008</w:t>
        </w:r>
      </w:ins>
      <w:del w:id="457" w:author="Stephen" w:date="2019-08-01T18:52:00Z">
        <w:r w:rsidRPr="00DE75B6" w:rsidDel="000279CC">
          <w:rPr>
            <w:rFonts w:ascii="Times New Roman" w:hAnsi="Times New Roman" w:cs="Times New Roman"/>
            <w:sz w:val="24"/>
            <w:szCs w:val="24"/>
          </w:rPr>
          <w:delText>.</w:delText>
        </w:r>
      </w:del>
      <w:r w:rsidRPr="00DE75B6">
        <w:rPr>
          <w:rFonts w:ascii="Times New Roman" w:hAnsi="Times New Roman" w:cs="Times New Roman"/>
          <w:sz w:val="24"/>
          <w:szCs w:val="24"/>
        </w:rPr>
        <w:t xml:space="preserve"> The clinical significance of subclinical thyroid dysfunction. Endocrine Reviews </w:t>
      </w:r>
      <w:del w:id="458" w:author="Stephen" w:date="2019-08-01T18:52:00Z">
        <w:r w:rsidRPr="00DE75B6" w:rsidDel="000279CC">
          <w:rPr>
            <w:rFonts w:ascii="Times New Roman" w:hAnsi="Times New Roman" w:cs="Times New Roman"/>
            <w:sz w:val="24"/>
            <w:szCs w:val="24"/>
          </w:rPr>
          <w:delText>2008;</w:delText>
        </w:r>
      </w:del>
      <w:r w:rsidRPr="00DE75B6">
        <w:rPr>
          <w:rFonts w:ascii="Times New Roman" w:hAnsi="Times New Roman" w:cs="Times New Roman"/>
          <w:sz w:val="24"/>
          <w:szCs w:val="24"/>
        </w:rPr>
        <w:t xml:space="preserve">29(1):76-131 DOI: 10.1210/er.2006-0043  </w:t>
      </w:r>
    </w:p>
    <w:p w:rsidR="00A639FA" w:rsidRDefault="005629EB"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Sheehan MT</w:t>
      </w:r>
      <w:ins w:id="459" w:author="Stephen" w:date="2019-08-01T18:53:00Z">
        <w:r w:rsidR="000279CC">
          <w:rPr>
            <w:rFonts w:ascii="Times New Roman" w:hAnsi="Times New Roman" w:cs="Times New Roman"/>
            <w:sz w:val="24"/>
            <w:szCs w:val="24"/>
          </w:rPr>
          <w:t xml:space="preserve"> 2016</w:t>
        </w:r>
      </w:ins>
      <w:del w:id="460" w:author="Stephen" w:date="2019-08-01T18:53:00Z">
        <w:r w:rsidRPr="00DE75B6" w:rsidDel="000279CC">
          <w:rPr>
            <w:rFonts w:ascii="Times New Roman" w:hAnsi="Times New Roman" w:cs="Times New Roman"/>
            <w:sz w:val="24"/>
            <w:szCs w:val="24"/>
          </w:rPr>
          <w:delText>.</w:delText>
        </w:r>
      </w:del>
      <w:r w:rsidRPr="00DE75B6">
        <w:rPr>
          <w:rFonts w:ascii="Times New Roman" w:hAnsi="Times New Roman" w:cs="Times New Roman"/>
          <w:sz w:val="24"/>
          <w:szCs w:val="24"/>
        </w:rPr>
        <w:t xml:space="preserve"> Biochemical testing of the thyroid: TSH is the best and, oftentimes, only test needed- a review for primary care. Clin Med Res</w:t>
      </w:r>
      <w:del w:id="461" w:author="Stephen" w:date="2019-08-01T18:53:00Z">
        <w:r w:rsidRPr="00DE75B6" w:rsidDel="000279CC">
          <w:rPr>
            <w:rFonts w:ascii="Times New Roman" w:hAnsi="Times New Roman" w:cs="Times New Roman"/>
            <w:sz w:val="24"/>
            <w:szCs w:val="24"/>
          </w:rPr>
          <w:delText>. 2016;</w:delText>
        </w:r>
      </w:del>
      <w:r w:rsidRPr="00DE75B6">
        <w:rPr>
          <w:rFonts w:ascii="Times New Roman" w:hAnsi="Times New Roman" w:cs="Times New Roman"/>
          <w:sz w:val="24"/>
          <w:szCs w:val="24"/>
        </w:rPr>
        <w:t xml:space="preserve">14(2):83-92 DOI: 10.312/cmr.2016.1309 </w:t>
      </w:r>
    </w:p>
    <w:p w:rsidR="00C32602" w:rsidRPr="00AF750F" w:rsidRDefault="00C32602" w:rsidP="00C3260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635E7C">
        <w:rPr>
          <w:rFonts w:ascii="Times New Roman" w:hAnsi="Times New Roman" w:cs="Times New Roman"/>
          <w:sz w:val="24"/>
          <w:szCs w:val="24"/>
        </w:rPr>
        <w:t>Harris EK</w:t>
      </w:r>
      <w:del w:id="462" w:author="Stephen" w:date="2019-08-01T18:53:00Z">
        <w:r w:rsidRPr="00635E7C" w:rsidDel="000279CC">
          <w:rPr>
            <w:rFonts w:ascii="Times New Roman" w:hAnsi="Times New Roman" w:cs="Times New Roman"/>
            <w:sz w:val="24"/>
            <w:szCs w:val="24"/>
          </w:rPr>
          <w:delText>.</w:delText>
        </w:r>
      </w:del>
      <w:r w:rsidRPr="00635E7C">
        <w:rPr>
          <w:rFonts w:ascii="Times New Roman" w:hAnsi="Times New Roman" w:cs="Times New Roman"/>
          <w:sz w:val="24"/>
          <w:szCs w:val="24"/>
        </w:rPr>
        <w:t xml:space="preserve"> </w:t>
      </w:r>
      <w:ins w:id="463" w:author="Stephen" w:date="2019-08-01T18:53:00Z">
        <w:r w:rsidR="000279CC" w:rsidRPr="00635E7C">
          <w:rPr>
            <w:rFonts w:ascii="Times New Roman" w:hAnsi="Times New Roman" w:cs="Times New Roman"/>
            <w:sz w:val="24"/>
            <w:szCs w:val="24"/>
          </w:rPr>
          <w:t>1974</w:t>
        </w:r>
        <w:r w:rsidR="000279CC">
          <w:rPr>
            <w:rFonts w:ascii="Times New Roman" w:hAnsi="Times New Roman" w:cs="Times New Roman"/>
            <w:sz w:val="24"/>
            <w:szCs w:val="24"/>
          </w:rPr>
          <w:t xml:space="preserve"> </w:t>
        </w:r>
      </w:ins>
      <w:r w:rsidRPr="00635E7C">
        <w:rPr>
          <w:rFonts w:ascii="Times New Roman" w:hAnsi="Times New Roman" w:cs="Times New Roman"/>
          <w:sz w:val="24"/>
          <w:szCs w:val="24"/>
        </w:rPr>
        <w:t xml:space="preserve">Effects of intra- and interindividual variation on the appropriate use of normal ranges. Clin Chem </w:t>
      </w:r>
      <w:del w:id="464" w:author="Stephen" w:date="2019-08-01T18:53:00Z">
        <w:r w:rsidRPr="00635E7C" w:rsidDel="000279CC">
          <w:rPr>
            <w:rFonts w:ascii="Times New Roman" w:hAnsi="Times New Roman" w:cs="Times New Roman"/>
            <w:sz w:val="24"/>
            <w:szCs w:val="24"/>
          </w:rPr>
          <w:delText>1974;</w:delText>
        </w:r>
      </w:del>
      <w:r w:rsidRPr="00635E7C">
        <w:rPr>
          <w:rFonts w:ascii="Times New Roman" w:hAnsi="Times New Roman" w:cs="Times New Roman"/>
          <w:sz w:val="24"/>
          <w:szCs w:val="24"/>
        </w:rPr>
        <w:t>20(12):1535-1542</w:t>
      </w:r>
    </w:p>
    <w:p w:rsidR="00C32602" w:rsidRPr="009D16D4" w:rsidRDefault="00C32602" w:rsidP="00C3260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t>Reinhard M, Erlandsen EJ, Randers E</w:t>
      </w:r>
      <w:ins w:id="465" w:author="Stephen" w:date="2019-08-01T18:53:00Z">
        <w:r w:rsidR="000279CC">
          <w:rPr>
            <w:rFonts w:ascii="Times New Roman" w:hAnsi="Times New Roman" w:cs="Times New Roman"/>
            <w:sz w:val="24"/>
            <w:szCs w:val="24"/>
          </w:rPr>
          <w:t xml:space="preserve"> 2009</w:t>
        </w:r>
      </w:ins>
      <w:del w:id="466" w:author="Stephen" w:date="2019-08-01T18:53:00Z">
        <w:r w:rsidRPr="002A19EA" w:rsidDel="000279CC">
          <w:rPr>
            <w:rFonts w:ascii="Times New Roman" w:hAnsi="Times New Roman" w:cs="Times New Roman"/>
            <w:sz w:val="24"/>
            <w:szCs w:val="24"/>
          </w:rPr>
          <w:delText>.</w:delText>
        </w:r>
      </w:del>
      <w:r w:rsidRPr="002A19EA">
        <w:rPr>
          <w:rFonts w:ascii="Times New Roman" w:hAnsi="Times New Roman" w:cs="Times New Roman"/>
          <w:sz w:val="24"/>
          <w:szCs w:val="24"/>
        </w:rPr>
        <w:t xml:space="preserve"> Biological variation of cystatin C and creatinine. Scand J Clin Lab Invest </w:t>
      </w:r>
      <w:del w:id="467" w:author="Stephen" w:date="2019-08-01T18:53:00Z">
        <w:r w:rsidRPr="002A19EA" w:rsidDel="000279CC">
          <w:rPr>
            <w:rFonts w:ascii="Times New Roman" w:hAnsi="Times New Roman" w:cs="Times New Roman"/>
            <w:sz w:val="24"/>
            <w:szCs w:val="24"/>
          </w:rPr>
          <w:delText>2009;</w:delText>
        </w:r>
      </w:del>
      <w:r w:rsidRPr="002A19EA">
        <w:rPr>
          <w:rFonts w:ascii="Times New Roman" w:hAnsi="Times New Roman" w:cs="Times New Roman"/>
          <w:sz w:val="24"/>
          <w:szCs w:val="24"/>
        </w:rPr>
        <w:t>69(8);831-836 DOI:10.3109/00365510903307947</w:t>
      </w:r>
    </w:p>
    <w:p w:rsidR="00C32602" w:rsidRPr="00885377" w:rsidRDefault="00C32602" w:rsidP="00C3260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t>Lazo M, Selvin E, Clark JM</w:t>
      </w:r>
      <w:ins w:id="468" w:author="Stephen" w:date="2019-08-01T18:54:00Z">
        <w:r w:rsidR="000279CC">
          <w:rPr>
            <w:rFonts w:ascii="Times New Roman" w:hAnsi="Times New Roman" w:cs="Times New Roman"/>
            <w:sz w:val="24"/>
            <w:szCs w:val="24"/>
          </w:rPr>
          <w:t xml:space="preserve"> </w:t>
        </w:r>
        <w:r w:rsidR="000279CC" w:rsidRPr="002A19EA">
          <w:rPr>
            <w:rFonts w:ascii="Times New Roman" w:hAnsi="Times New Roman" w:cs="Times New Roman"/>
            <w:sz w:val="24"/>
            <w:szCs w:val="24"/>
          </w:rPr>
          <w:t>2008</w:t>
        </w:r>
      </w:ins>
      <w:del w:id="469" w:author="Stephen" w:date="2019-08-01T18:54:00Z">
        <w:r w:rsidRPr="002A19EA" w:rsidDel="000279CC">
          <w:rPr>
            <w:rFonts w:ascii="Times New Roman" w:hAnsi="Times New Roman" w:cs="Times New Roman"/>
            <w:sz w:val="24"/>
            <w:szCs w:val="24"/>
          </w:rPr>
          <w:delText>.</w:delText>
        </w:r>
      </w:del>
      <w:r w:rsidRPr="002A19EA">
        <w:rPr>
          <w:rFonts w:ascii="Times New Roman" w:hAnsi="Times New Roman" w:cs="Times New Roman"/>
          <w:sz w:val="24"/>
          <w:szCs w:val="24"/>
        </w:rPr>
        <w:t xml:space="preserve"> Brief communication: Clinical implications of short-term variability in liver function test results. Ann Int Med </w:t>
      </w:r>
      <w:del w:id="470" w:author="Stephen" w:date="2019-08-01T18:54:00Z">
        <w:r w:rsidRPr="002A19EA" w:rsidDel="000279CC">
          <w:rPr>
            <w:rFonts w:ascii="Times New Roman" w:hAnsi="Times New Roman" w:cs="Times New Roman"/>
            <w:sz w:val="24"/>
            <w:szCs w:val="24"/>
          </w:rPr>
          <w:delText>2008;</w:delText>
        </w:r>
      </w:del>
      <w:r w:rsidRPr="002A19EA">
        <w:rPr>
          <w:rFonts w:ascii="Times New Roman" w:hAnsi="Times New Roman" w:cs="Times New Roman"/>
          <w:sz w:val="24"/>
          <w:szCs w:val="24"/>
        </w:rPr>
        <w:t>148(5)348-352 DOI: 10.7326/0003-4819-148-5-200803040-00005</w:t>
      </w:r>
    </w:p>
    <w:p w:rsidR="00C32602" w:rsidRPr="00B83596" w:rsidRDefault="00C32602" w:rsidP="00C32602">
      <w:pPr>
        <w:pStyle w:val="ListParagraph"/>
        <w:numPr>
          <w:ilvl w:val="0"/>
          <w:numId w:val="6"/>
        </w:numPr>
        <w:spacing w:line="480" w:lineRule="auto"/>
        <w:rPr>
          <w:rFonts w:ascii="Times New Roman" w:hAnsi="Times New Roman" w:cs="Times New Roman"/>
          <w:sz w:val="24"/>
          <w:szCs w:val="24"/>
        </w:rPr>
      </w:pPr>
      <w:r w:rsidRPr="002A19EA">
        <w:rPr>
          <w:rFonts w:ascii="Times New Roman" w:hAnsi="Times New Roman" w:cs="Times New Roman"/>
          <w:sz w:val="24"/>
          <w:szCs w:val="24"/>
        </w:rPr>
        <w:lastRenderedPageBreak/>
        <w:t>Guldvog I, Reitsma LC, Johnsen L, Gibbs C, Carlsen E, Lende TH, Narvestad JK, Omdal R, Kvaløy JT, Hoff G, Bernklev T, Søiland H</w:t>
      </w:r>
      <w:ins w:id="471" w:author="Stephen" w:date="2019-08-01T18:54:00Z">
        <w:r w:rsidR="000279CC">
          <w:rPr>
            <w:rFonts w:ascii="Times New Roman" w:hAnsi="Times New Roman" w:cs="Times New Roman"/>
            <w:sz w:val="24"/>
            <w:szCs w:val="24"/>
          </w:rPr>
          <w:t xml:space="preserve"> </w:t>
        </w:r>
        <w:r w:rsidR="000279CC" w:rsidRPr="002A19EA">
          <w:rPr>
            <w:rFonts w:ascii="Times New Roman" w:hAnsi="Times New Roman" w:cs="Times New Roman"/>
            <w:sz w:val="24"/>
            <w:szCs w:val="24"/>
          </w:rPr>
          <w:t>2019</w:t>
        </w:r>
      </w:ins>
      <w:del w:id="472" w:author="Stephen" w:date="2019-08-01T18:54:00Z">
        <w:r w:rsidRPr="002A19EA" w:rsidDel="000279CC">
          <w:rPr>
            <w:rFonts w:ascii="Times New Roman" w:hAnsi="Times New Roman" w:cs="Times New Roman"/>
            <w:sz w:val="24"/>
            <w:szCs w:val="24"/>
          </w:rPr>
          <w:delText>.</w:delText>
        </w:r>
      </w:del>
      <w:r w:rsidRPr="002A19EA">
        <w:rPr>
          <w:rFonts w:ascii="Times New Roman" w:hAnsi="Times New Roman" w:cs="Times New Roman"/>
          <w:sz w:val="24"/>
          <w:szCs w:val="24"/>
        </w:rPr>
        <w:t xml:space="preserve"> Thyroidectomy versus medical management for euthyroid patients with Hashimoto disease and persisting symptoms: a randomized trial. Ann Int Med </w:t>
      </w:r>
      <w:del w:id="473" w:author="Stephen" w:date="2019-08-01T18:54:00Z">
        <w:r w:rsidRPr="002A19EA" w:rsidDel="000279CC">
          <w:rPr>
            <w:rFonts w:ascii="Times New Roman" w:hAnsi="Times New Roman" w:cs="Times New Roman"/>
            <w:sz w:val="24"/>
            <w:szCs w:val="24"/>
          </w:rPr>
          <w:delText>2019</w:delText>
        </w:r>
      </w:del>
      <w:r w:rsidRPr="002A19EA">
        <w:rPr>
          <w:rFonts w:ascii="Times New Roman" w:hAnsi="Times New Roman" w:cs="Times New Roman"/>
          <w:sz w:val="24"/>
          <w:szCs w:val="24"/>
        </w:rPr>
        <w:t xml:space="preserve"> DOI:10.1089/ct.2019;31.178-181</w:t>
      </w:r>
    </w:p>
    <w:p w:rsidR="00A441E2" w:rsidRDefault="00A441E2" w:rsidP="00A441E2">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Fitzgerald SP, Bean NG, Fitzgerald LN</w:t>
      </w:r>
      <w:ins w:id="474" w:author="Stephen" w:date="2019-08-01T18:55:00Z">
        <w:r w:rsidR="000279CC">
          <w:rPr>
            <w:rFonts w:ascii="Times New Roman" w:hAnsi="Times New Roman" w:cs="Times New Roman"/>
            <w:sz w:val="24"/>
            <w:szCs w:val="24"/>
          </w:rPr>
          <w:t xml:space="preserve"> 2017</w:t>
        </w:r>
      </w:ins>
      <w:del w:id="475" w:author="Stephen" w:date="2019-08-01T18:55:00Z">
        <w:r w:rsidRPr="00DE75B6" w:rsidDel="000279CC">
          <w:rPr>
            <w:rFonts w:ascii="Times New Roman" w:hAnsi="Times New Roman" w:cs="Times New Roman"/>
            <w:sz w:val="24"/>
            <w:szCs w:val="24"/>
          </w:rPr>
          <w:delText>.</w:delText>
        </w:r>
      </w:del>
      <w:r w:rsidRPr="00DE75B6">
        <w:rPr>
          <w:rFonts w:ascii="Times New Roman" w:hAnsi="Times New Roman" w:cs="Times New Roman"/>
          <w:sz w:val="24"/>
          <w:szCs w:val="24"/>
        </w:rPr>
        <w:t xml:space="preserve"> Population data indicate that thyroid regulation is consistent with an equilibrium-point model, but not with a set point model. Temperature </w:t>
      </w:r>
      <w:del w:id="476" w:author="Stephen" w:date="2019-08-01T18:55:00Z">
        <w:r w:rsidRPr="00DE75B6" w:rsidDel="000279CC">
          <w:rPr>
            <w:rFonts w:ascii="Times New Roman" w:hAnsi="Times New Roman" w:cs="Times New Roman"/>
            <w:sz w:val="24"/>
            <w:szCs w:val="24"/>
          </w:rPr>
          <w:delText xml:space="preserve">2017; </w:delText>
        </w:r>
      </w:del>
      <w:r w:rsidRPr="00DE75B6">
        <w:rPr>
          <w:rFonts w:ascii="Times New Roman" w:hAnsi="Times New Roman" w:cs="Times New Roman"/>
          <w:sz w:val="24"/>
          <w:szCs w:val="24"/>
        </w:rPr>
        <w:t>DOI10.1080/23328940.2017.1281370</w:t>
      </w:r>
    </w:p>
    <w:p w:rsidR="00A441E2" w:rsidRPr="009669B1" w:rsidRDefault="00A441E2" w:rsidP="00A441E2">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Fitzgerald SP, Bean NG</w:t>
      </w:r>
      <w:ins w:id="477" w:author="Stephen" w:date="2019-08-01T18:55:00Z">
        <w:r w:rsidR="000279CC">
          <w:rPr>
            <w:rFonts w:ascii="Times New Roman" w:hAnsi="Times New Roman" w:cs="Times New Roman"/>
            <w:sz w:val="24"/>
            <w:szCs w:val="24"/>
          </w:rPr>
          <w:t xml:space="preserve"> 2018</w:t>
        </w:r>
      </w:ins>
      <w:del w:id="478" w:author="Stephen" w:date="2019-08-01T18:56:00Z">
        <w:r w:rsidRPr="00DE75B6" w:rsidDel="000279CC">
          <w:rPr>
            <w:rFonts w:ascii="Times New Roman" w:hAnsi="Times New Roman" w:cs="Times New Roman"/>
            <w:sz w:val="24"/>
            <w:szCs w:val="24"/>
          </w:rPr>
          <w:delText>.</w:delText>
        </w:r>
      </w:del>
      <w:r w:rsidRPr="00DE75B6">
        <w:rPr>
          <w:rFonts w:ascii="Times New Roman" w:hAnsi="Times New Roman" w:cs="Times New Roman"/>
          <w:sz w:val="24"/>
          <w:szCs w:val="24"/>
        </w:rPr>
        <w:t xml:space="preserve"> Population correlations do not support the existence of set points for blood levels of calcium or glucose- a new model for homeostasis.  Physiol Rep</w:t>
      </w:r>
      <w:del w:id="479" w:author="Stephen" w:date="2019-08-01T18:56:00Z">
        <w:r w:rsidRPr="00DE75B6" w:rsidDel="000279CC">
          <w:rPr>
            <w:rFonts w:ascii="Times New Roman" w:hAnsi="Times New Roman" w:cs="Times New Roman"/>
            <w:sz w:val="24"/>
            <w:szCs w:val="24"/>
          </w:rPr>
          <w:delText>,</w:delText>
        </w:r>
      </w:del>
      <w:r w:rsidRPr="00DE75B6">
        <w:rPr>
          <w:rFonts w:ascii="Times New Roman" w:hAnsi="Times New Roman" w:cs="Times New Roman"/>
          <w:sz w:val="24"/>
          <w:szCs w:val="24"/>
        </w:rPr>
        <w:t xml:space="preserve"> 6 (1)</w:t>
      </w:r>
      <w:del w:id="480" w:author="Stephen" w:date="2019-08-01T18:55:00Z">
        <w:r w:rsidRPr="00DE75B6" w:rsidDel="000279CC">
          <w:rPr>
            <w:rFonts w:ascii="Times New Roman" w:hAnsi="Times New Roman" w:cs="Times New Roman"/>
            <w:sz w:val="24"/>
            <w:szCs w:val="24"/>
          </w:rPr>
          <w:delText>, 2018,</w:delText>
        </w:r>
      </w:del>
      <w:r w:rsidRPr="00DE75B6">
        <w:rPr>
          <w:rFonts w:ascii="Times New Roman" w:hAnsi="Times New Roman" w:cs="Times New Roman"/>
          <w:sz w:val="24"/>
          <w:szCs w:val="24"/>
        </w:rPr>
        <w:t xml:space="preserve"> e13551, </w:t>
      </w:r>
      <w:r w:rsidR="004B062D">
        <w:fldChar w:fldCharType="begin"/>
      </w:r>
      <w:r w:rsidR="006F10C2">
        <w:instrText>HYPERLINK "https://doi.org/10.14814/phy2.13551"</w:instrText>
      </w:r>
      <w:r w:rsidR="004B062D">
        <w:fldChar w:fldCharType="separate"/>
      </w:r>
      <w:r w:rsidRPr="00DE75B6">
        <w:rPr>
          <w:rFonts w:ascii="Times New Roman" w:hAnsi="Times New Roman" w:cs="Times New Roman"/>
          <w:sz w:val="24"/>
          <w:szCs w:val="24"/>
        </w:rPr>
        <w:t>https://doi.org/10.14814/phy2.13551</w:t>
      </w:r>
      <w:r w:rsidR="004B062D">
        <w:fldChar w:fldCharType="end"/>
      </w:r>
    </w:p>
    <w:p w:rsidR="00A441E2" w:rsidRDefault="00A441E2" w:rsidP="00A441E2">
      <w:pPr>
        <w:pStyle w:val="ListParagraph"/>
        <w:numPr>
          <w:ilvl w:val="0"/>
          <w:numId w:val="6"/>
        </w:numPr>
        <w:spacing w:line="480" w:lineRule="auto"/>
        <w:rPr>
          <w:rFonts w:ascii="Times New Roman" w:hAnsi="Times New Roman" w:cs="Times New Roman"/>
          <w:sz w:val="24"/>
          <w:szCs w:val="24"/>
        </w:rPr>
      </w:pPr>
      <w:r w:rsidRPr="00DD695E">
        <w:rPr>
          <w:rFonts w:ascii="Times New Roman" w:hAnsi="Times New Roman" w:cs="Times New Roman"/>
          <w:sz w:val="24"/>
          <w:szCs w:val="24"/>
        </w:rPr>
        <w:t>Fitzgerald SP, Grote Beverborg N</w:t>
      </w:r>
      <w:r>
        <w:rPr>
          <w:rFonts w:ascii="Times New Roman" w:hAnsi="Times New Roman" w:cs="Times New Roman"/>
          <w:sz w:val="24"/>
          <w:szCs w:val="24"/>
        </w:rPr>
        <w:t>, Beguin Y, Artunc F, Falhammar H, Bean NG</w:t>
      </w:r>
      <w:ins w:id="481" w:author="Stephen" w:date="2019-08-01T18:56:00Z">
        <w:r w:rsidR="000279CC">
          <w:rPr>
            <w:rFonts w:ascii="Times New Roman" w:hAnsi="Times New Roman" w:cs="Times New Roman"/>
            <w:sz w:val="24"/>
            <w:szCs w:val="24"/>
          </w:rPr>
          <w:t xml:space="preserve"> </w:t>
        </w:r>
      </w:ins>
      <w:del w:id="482" w:author="Stephen" w:date="2019-08-01T18:56:00Z">
        <w:r w:rsidDel="000279CC">
          <w:rPr>
            <w:rFonts w:ascii="Times New Roman" w:hAnsi="Times New Roman" w:cs="Times New Roman"/>
            <w:sz w:val="24"/>
            <w:szCs w:val="24"/>
          </w:rPr>
          <w:delText xml:space="preserve">. </w:delText>
        </w:r>
      </w:del>
      <w:ins w:id="483" w:author="Stephen" w:date="2019-08-01T18:56:00Z">
        <w:r w:rsidR="000279CC">
          <w:rPr>
            <w:rFonts w:ascii="Times New Roman" w:hAnsi="Times New Roman" w:cs="Times New Roman"/>
            <w:sz w:val="24"/>
            <w:szCs w:val="24"/>
          </w:rPr>
          <w:t xml:space="preserve">2019 </w:t>
        </w:r>
      </w:ins>
      <w:r>
        <w:rPr>
          <w:rFonts w:ascii="Times New Roman" w:hAnsi="Times New Roman" w:cs="Times New Roman"/>
          <w:sz w:val="24"/>
          <w:szCs w:val="24"/>
        </w:rPr>
        <w:t>Population data provide evidence against the presence of a set point for haemoglobin levels or tissue oxygen delivery. Physiol Rep</w:t>
      </w:r>
      <w:del w:id="484" w:author="Stephen" w:date="2019-08-01T18:56:00Z">
        <w:r w:rsidDel="000279CC">
          <w:rPr>
            <w:rFonts w:ascii="Times New Roman" w:hAnsi="Times New Roman" w:cs="Times New Roman"/>
            <w:sz w:val="24"/>
            <w:szCs w:val="24"/>
          </w:rPr>
          <w:delText>,</w:delText>
        </w:r>
      </w:del>
      <w:r>
        <w:rPr>
          <w:rFonts w:ascii="Times New Roman" w:hAnsi="Times New Roman" w:cs="Times New Roman"/>
          <w:sz w:val="24"/>
          <w:szCs w:val="24"/>
        </w:rPr>
        <w:t>7 (12)</w:t>
      </w:r>
      <w:ins w:id="485" w:author="Stephen" w:date="2019-08-01T18:56:00Z">
        <w:r w:rsidR="000279CC" w:rsidDel="000279CC">
          <w:rPr>
            <w:rFonts w:ascii="Times New Roman" w:hAnsi="Times New Roman" w:cs="Times New Roman"/>
            <w:sz w:val="24"/>
            <w:szCs w:val="24"/>
          </w:rPr>
          <w:t xml:space="preserve"> </w:t>
        </w:r>
      </w:ins>
      <w:del w:id="486" w:author="Stephen" w:date="2019-08-01T18:56:00Z">
        <w:r w:rsidDel="000279CC">
          <w:rPr>
            <w:rFonts w:ascii="Times New Roman" w:hAnsi="Times New Roman" w:cs="Times New Roman"/>
            <w:sz w:val="24"/>
            <w:szCs w:val="24"/>
          </w:rPr>
          <w:delText>,2019,</w:delText>
        </w:r>
      </w:del>
      <w:r>
        <w:rPr>
          <w:rFonts w:ascii="Times New Roman" w:hAnsi="Times New Roman" w:cs="Times New Roman"/>
          <w:sz w:val="24"/>
          <w:szCs w:val="24"/>
        </w:rPr>
        <w:t>e14153, https://doi.org/10.14814/phy2.14153</w:t>
      </w:r>
      <w:r w:rsidRPr="00DD695E">
        <w:rPr>
          <w:rFonts w:ascii="Times New Roman" w:hAnsi="Times New Roman" w:cs="Times New Roman"/>
          <w:sz w:val="24"/>
          <w:szCs w:val="24"/>
        </w:rPr>
        <w:t xml:space="preserve"> </w:t>
      </w:r>
    </w:p>
    <w:p w:rsidR="00A441E2" w:rsidRDefault="00A441E2" w:rsidP="00A441E2">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Fitzgerald SP, Bean NG</w:t>
      </w:r>
      <w:ins w:id="487" w:author="Stephen" w:date="2019-08-01T18:57:00Z">
        <w:r w:rsidR="000279CC">
          <w:rPr>
            <w:rFonts w:ascii="Times New Roman" w:hAnsi="Times New Roman" w:cs="Times New Roman"/>
            <w:sz w:val="24"/>
            <w:szCs w:val="24"/>
          </w:rPr>
          <w:t xml:space="preserve"> 2016</w:t>
        </w:r>
      </w:ins>
      <w:del w:id="488" w:author="Stephen" w:date="2019-08-01T18:57:00Z">
        <w:r w:rsidRPr="00DE75B6" w:rsidDel="000279CC">
          <w:rPr>
            <w:rFonts w:ascii="Times New Roman" w:hAnsi="Times New Roman" w:cs="Times New Roman"/>
            <w:sz w:val="24"/>
            <w:szCs w:val="24"/>
          </w:rPr>
          <w:delText>.</w:delText>
        </w:r>
      </w:del>
      <w:r w:rsidRPr="00DE75B6">
        <w:rPr>
          <w:rFonts w:ascii="Times New Roman" w:hAnsi="Times New Roman" w:cs="Times New Roman"/>
          <w:sz w:val="24"/>
          <w:szCs w:val="24"/>
        </w:rPr>
        <w:t xml:space="preserve"> The relationship between population T4/TSH set point data and T4/TSH physiology. J Thyroid Research Volume 2016;Article ID 6351473, 7page</w:t>
      </w:r>
      <w:r>
        <w:rPr>
          <w:rFonts w:ascii="Times New Roman" w:hAnsi="Times New Roman" w:cs="Times New Roman"/>
          <w:sz w:val="24"/>
          <w:szCs w:val="24"/>
        </w:rPr>
        <w:t>s</w:t>
      </w:r>
      <w:r w:rsidRPr="00DD695E" w:rsidDel="005352A1">
        <w:rPr>
          <w:rFonts w:ascii="Times New Roman" w:hAnsi="Times New Roman" w:cs="Times New Roman"/>
          <w:sz w:val="24"/>
          <w:szCs w:val="24"/>
        </w:rPr>
        <w:t xml:space="preserve"> </w:t>
      </w:r>
    </w:p>
    <w:p w:rsidR="00A441E2" w:rsidRPr="00DD695E" w:rsidRDefault="00A441E2" w:rsidP="00A441E2">
      <w:pPr>
        <w:pStyle w:val="ListParagraph"/>
        <w:numPr>
          <w:ilvl w:val="0"/>
          <w:numId w:val="6"/>
        </w:numPr>
        <w:spacing w:line="480" w:lineRule="auto"/>
        <w:rPr>
          <w:rFonts w:ascii="Times New Roman" w:hAnsi="Times New Roman" w:cs="Times New Roman"/>
          <w:sz w:val="24"/>
          <w:szCs w:val="24"/>
        </w:rPr>
      </w:pPr>
      <w:r w:rsidRPr="00DD695E">
        <w:rPr>
          <w:rFonts w:ascii="Times New Roman" w:hAnsi="Times New Roman" w:cs="Times New Roman"/>
          <w:sz w:val="24"/>
          <w:szCs w:val="24"/>
        </w:rPr>
        <w:t>Romanovsky AA</w:t>
      </w:r>
      <w:ins w:id="489" w:author="Stephen" w:date="2019-08-01T18:57:00Z">
        <w:r w:rsidR="000279CC">
          <w:rPr>
            <w:rFonts w:ascii="Times New Roman" w:hAnsi="Times New Roman" w:cs="Times New Roman"/>
            <w:sz w:val="24"/>
            <w:szCs w:val="24"/>
          </w:rPr>
          <w:t xml:space="preserve"> 2004</w:t>
        </w:r>
      </w:ins>
      <w:del w:id="490" w:author="Stephen" w:date="2019-08-01T18:57:00Z">
        <w:r w:rsidRPr="00DD695E" w:rsidDel="000279CC">
          <w:rPr>
            <w:rFonts w:ascii="Times New Roman" w:hAnsi="Times New Roman" w:cs="Times New Roman"/>
            <w:sz w:val="24"/>
            <w:szCs w:val="24"/>
          </w:rPr>
          <w:delText>.</w:delText>
        </w:r>
      </w:del>
      <w:r w:rsidRPr="00DD695E">
        <w:rPr>
          <w:rFonts w:ascii="Times New Roman" w:hAnsi="Times New Roman" w:cs="Times New Roman"/>
          <w:sz w:val="24"/>
          <w:szCs w:val="24"/>
        </w:rPr>
        <w:t xml:space="preserve"> Do fever and anapyrexia exist? Analysis of set point-based definitions. Am J Physiol</w:t>
      </w:r>
      <w:r>
        <w:rPr>
          <w:rFonts w:ascii="Times New Roman" w:hAnsi="Times New Roman" w:cs="Times New Roman"/>
          <w:sz w:val="24"/>
          <w:szCs w:val="24"/>
        </w:rPr>
        <w:t xml:space="preserve"> Regul Integr Comp Physiol. 287: R992-R995</w:t>
      </w:r>
      <w:del w:id="491" w:author="Stephen" w:date="2019-08-01T18:57:00Z">
        <w:r w:rsidDel="000279CC">
          <w:rPr>
            <w:rFonts w:ascii="Times New Roman" w:hAnsi="Times New Roman" w:cs="Times New Roman"/>
            <w:sz w:val="24"/>
            <w:szCs w:val="24"/>
          </w:rPr>
          <w:delText>,2004</w:delText>
        </w:r>
      </w:del>
    </w:p>
    <w:p w:rsidR="00A441E2"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635E7C">
        <w:rPr>
          <w:rFonts w:ascii="Times New Roman" w:hAnsi="Times New Roman" w:cs="Times New Roman"/>
          <w:sz w:val="24"/>
          <w:szCs w:val="24"/>
        </w:rPr>
        <w:t>Ramsay DS, Woods SC</w:t>
      </w:r>
      <w:ins w:id="492" w:author="Stephen" w:date="2019-08-01T18:57:00Z">
        <w:r w:rsidR="000279CC">
          <w:rPr>
            <w:rFonts w:ascii="Times New Roman" w:hAnsi="Times New Roman" w:cs="Times New Roman"/>
            <w:sz w:val="24"/>
            <w:szCs w:val="24"/>
          </w:rPr>
          <w:t xml:space="preserve"> 2016</w:t>
        </w:r>
      </w:ins>
      <w:del w:id="493" w:author="Stephen" w:date="2019-08-01T18:57:00Z">
        <w:r w:rsidRPr="00635E7C" w:rsidDel="000279CC">
          <w:rPr>
            <w:rFonts w:ascii="Times New Roman" w:hAnsi="Times New Roman" w:cs="Times New Roman"/>
            <w:sz w:val="24"/>
            <w:szCs w:val="24"/>
          </w:rPr>
          <w:delText>.</w:delText>
        </w:r>
      </w:del>
      <w:r w:rsidRPr="00635E7C">
        <w:rPr>
          <w:rFonts w:ascii="Times New Roman" w:hAnsi="Times New Roman" w:cs="Times New Roman"/>
          <w:sz w:val="24"/>
          <w:szCs w:val="24"/>
        </w:rPr>
        <w:t xml:space="preserve"> Physiological Regulation: How it really works. Cell Metabolism </w:t>
      </w:r>
      <w:del w:id="494" w:author="Stephen" w:date="2019-08-01T18:57:00Z">
        <w:r w:rsidRPr="00635E7C" w:rsidDel="000279CC">
          <w:rPr>
            <w:rFonts w:ascii="Times New Roman" w:hAnsi="Times New Roman" w:cs="Times New Roman"/>
            <w:sz w:val="24"/>
            <w:szCs w:val="24"/>
          </w:rPr>
          <w:delText>2016;</w:delText>
        </w:r>
      </w:del>
      <w:r w:rsidRPr="00635E7C">
        <w:rPr>
          <w:rFonts w:ascii="Times New Roman" w:hAnsi="Times New Roman" w:cs="Times New Roman"/>
          <w:sz w:val="24"/>
          <w:szCs w:val="24"/>
        </w:rPr>
        <w:t>24(3):361-364 DOI:19.1016/j.cmet.2016.08.004</w:t>
      </w:r>
    </w:p>
    <w:p w:rsidR="00A441E2" w:rsidRPr="00EC7E5F"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14C5F">
        <w:rPr>
          <w:rFonts w:ascii="Times New Roman" w:hAnsi="Times New Roman" w:cs="Times New Roman"/>
          <w:sz w:val="24"/>
          <w:szCs w:val="24"/>
        </w:rPr>
        <w:t>Dickinson S, Colagiuri S, Faramus E, Petocz P, Brand-Miller JC</w:t>
      </w:r>
      <w:ins w:id="495" w:author="Stephen" w:date="2019-08-01T18:58:00Z">
        <w:r w:rsidR="000279CC">
          <w:rPr>
            <w:rFonts w:ascii="Times New Roman" w:hAnsi="Times New Roman" w:cs="Times New Roman"/>
            <w:sz w:val="24"/>
            <w:szCs w:val="24"/>
          </w:rPr>
          <w:t xml:space="preserve"> </w:t>
        </w:r>
        <w:r w:rsidR="000279CC" w:rsidRPr="00814C5F">
          <w:rPr>
            <w:rFonts w:ascii="Times New Roman" w:hAnsi="Times New Roman" w:cs="Times New Roman"/>
            <w:sz w:val="24"/>
            <w:szCs w:val="24"/>
          </w:rPr>
          <w:t>2002</w:t>
        </w:r>
      </w:ins>
      <w:del w:id="496" w:author="Stephen" w:date="2019-08-01T18:58:00Z">
        <w:r w:rsidRPr="00814C5F" w:rsidDel="000279CC">
          <w:rPr>
            <w:rFonts w:ascii="Times New Roman" w:hAnsi="Times New Roman" w:cs="Times New Roman"/>
            <w:sz w:val="24"/>
            <w:szCs w:val="24"/>
          </w:rPr>
          <w:delText>.</w:delText>
        </w:r>
      </w:del>
      <w:r w:rsidRPr="00814C5F">
        <w:rPr>
          <w:rFonts w:ascii="Times New Roman" w:hAnsi="Times New Roman" w:cs="Times New Roman"/>
          <w:sz w:val="24"/>
          <w:szCs w:val="24"/>
        </w:rPr>
        <w:t xml:space="preserve"> Postprandial hyperglycemia and insulin sensitivity differ among lean young adults of different ethnicities. The Journal of Nutrition </w:t>
      </w:r>
      <w:del w:id="497" w:author="Stephen" w:date="2019-08-01T18:58:00Z">
        <w:r w:rsidRPr="00814C5F" w:rsidDel="000279CC">
          <w:rPr>
            <w:rFonts w:ascii="Times New Roman" w:hAnsi="Times New Roman" w:cs="Times New Roman"/>
            <w:sz w:val="24"/>
            <w:szCs w:val="24"/>
          </w:rPr>
          <w:delText>2002;</w:delText>
        </w:r>
      </w:del>
      <w:r w:rsidRPr="00814C5F">
        <w:rPr>
          <w:rFonts w:ascii="Times New Roman" w:hAnsi="Times New Roman" w:cs="Times New Roman"/>
          <w:sz w:val="24"/>
          <w:szCs w:val="24"/>
        </w:rPr>
        <w:t>132(9):2574-2579 DOI:10.1093/jn/132.9.2574</w:t>
      </w:r>
    </w:p>
    <w:p w:rsidR="00A441E2" w:rsidRPr="00266B93"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14C5F">
        <w:rPr>
          <w:rFonts w:ascii="Times New Roman" w:hAnsi="Times New Roman" w:cs="Times New Roman"/>
          <w:sz w:val="24"/>
          <w:szCs w:val="24"/>
        </w:rPr>
        <w:lastRenderedPageBreak/>
        <w:t>Felsenfeld AJ, Rodriguez M, Aguilera-Tejero E</w:t>
      </w:r>
      <w:ins w:id="498" w:author="Stephen" w:date="2019-08-01T18:58:00Z">
        <w:r w:rsidR="000279CC">
          <w:rPr>
            <w:rFonts w:ascii="Times New Roman" w:hAnsi="Times New Roman" w:cs="Times New Roman"/>
            <w:sz w:val="24"/>
            <w:szCs w:val="24"/>
          </w:rPr>
          <w:t xml:space="preserve"> </w:t>
        </w:r>
        <w:r w:rsidR="000279CC" w:rsidRPr="00814C5F">
          <w:rPr>
            <w:rFonts w:ascii="Times New Roman" w:hAnsi="Times New Roman" w:cs="Times New Roman"/>
            <w:sz w:val="24"/>
            <w:szCs w:val="24"/>
          </w:rPr>
          <w:t>2007</w:t>
        </w:r>
      </w:ins>
      <w:del w:id="499" w:author="Stephen" w:date="2019-08-01T18:58:00Z">
        <w:r w:rsidRPr="00814C5F" w:rsidDel="000279CC">
          <w:rPr>
            <w:rFonts w:ascii="Times New Roman" w:hAnsi="Times New Roman" w:cs="Times New Roman"/>
            <w:sz w:val="24"/>
            <w:szCs w:val="24"/>
          </w:rPr>
          <w:delText>.</w:delText>
        </w:r>
      </w:del>
      <w:r w:rsidRPr="00814C5F">
        <w:rPr>
          <w:rFonts w:ascii="Times New Roman" w:hAnsi="Times New Roman" w:cs="Times New Roman"/>
          <w:sz w:val="24"/>
          <w:szCs w:val="24"/>
        </w:rPr>
        <w:t xml:space="preserve"> Dynamics of parathyroid hormone secretion in health and secondary hyperparathyroidism. Clinical Journal of American Society of Nephrology </w:t>
      </w:r>
      <w:del w:id="500" w:author="Stephen" w:date="2019-08-01T18:58:00Z">
        <w:r w:rsidRPr="00814C5F" w:rsidDel="000279CC">
          <w:rPr>
            <w:rFonts w:ascii="Times New Roman" w:hAnsi="Times New Roman" w:cs="Times New Roman"/>
            <w:sz w:val="24"/>
            <w:szCs w:val="24"/>
          </w:rPr>
          <w:delText>2007;</w:delText>
        </w:r>
      </w:del>
      <w:r w:rsidRPr="00814C5F">
        <w:rPr>
          <w:rFonts w:ascii="Times New Roman" w:hAnsi="Times New Roman" w:cs="Times New Roman"/>
          <w:sz w:val="24"/>
          <w:szCs w:val="24"/>
        </w:rPr>
        <w:t xml:space="preserve">2(6) 1283-1305 DOI:10.2215/CJN.01520407 </w:t>
      </w:r>
    </w:p>
    <w:p w:rsidR="00A441E2" w:rsidRPr="00EC7E5F"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14C5F">
        <w:rPr>
          <w:rFonts w:ascii="Times New Roman" w:hAnsi="Times New Roman" w:cs="Times New Roman"/>
          <w:sz w:val="24"/>
          <w:szCs w:val="24"/>
        </w:rPr>
        <w:t>Grote Beverborg N, Verweij N, Jsbrand I, Klip T, van der Wal HH, Voors AA, van Veldhuisen DJ, Gansevoort RT, Bakker SJL, van der Harst P, van der Meer P</w:t>
      </w:r>
      <w:ins w:id="501" w:author="Stephen" w:date="2019-08-01T18:58:00Z">
        <w:r w:rsidR="000279CC">
          <w:rPr>
            <w:rFonts w:ascii="Times New Roman" w:hAnsi="Times New Roman" w:cs="Times New Roman"/>
            <w:sz w:val="24"/>
            <w:szCs w:val="24"/>
          </w:rPr>
          <w:t xml:space="preserve"> </w:t>
        </w:r>
        <w:r w:rsidR="000279CC" w:rsidRPr="00814C5F">
          <w:rPr>
            <w:rFonts w:ascii="Times New Roman" w:hAnsi="Times New Roman" w:cs="Times New Roman"/>
            <w:sz w:val="24"/>
            <w:szCs w:val="24"/>
          </w:rPr>
          <w:t>2015</w:t>
        </w:r>
      </w:ins>
      <w:del w:id="502" w:author="Stephen" w:date="2019-08-01T18:58:00Z">
        <w:r w:rsidRPr="00814C5F" w:rsidDel="000279CC">
          <w:rPr>
            <w:rFonts w:ascii="Times New Roman" w:hAnsi="Times New Roman" w:cs="Times New Roman"/>
            <w:sz w:val="24"/>
            <w:szCs w:val="24"/>
          </w:rPr>
          <w:delText>.</w:delText>
        </w:r>
      </w:del>
      <w:r w:rsidRPr="00814C5F">
        <w:rPr>
          <w:rFonts w:ascii="Times New Roman" w:hAnsi="Times New Roman" w:cs="Times New Roman"/>
          <w:sz w:val="24"/>
          <w:szCs w:val="24"/>
        </w:rPr>
        <w:t xml:space="preserve"> Erythropoietin in the general population: reference ranges and clinical, biochemical and genetic correlates. PLOS One </w:t>
      </w:r>
      <w:del w:id="503" w:author="Stephen" w:date="2019-08-01T18:58:00Z">
        <w:r w:rsidRPr="00814C5F" w:rsidDel="000279CC">
          <w:rPr>
            <w:rFonts w:ascii="Times New Roman" w:hAnsi="Times New Roman" w:cs="Times New Roman"/>
            <w:sz w:val="24"/>
            <w:szCs w:val="24"/>
          </w:rPr>
          <w:delText>2015;</w:delText>
        </w:r>
      </w:del>
      <w:r w:rsidRPr="00814C5F">
        <w:rPr>
          <w:rFonts w:ascii="Times New Roman" w:hAnsi="Times New Roman" w:cs="Times New Roman"/>
          <w:sz w:val="24"/>
          <w:szCs w:val="24"/>
        </w:rPr>
        <w:t>DOI:10.1371/journal.pone.0125215</w:t>
      </w:r>
    </w:p>
    <w:moveFromRangeStart w:id="504" w:author="Stephen" w:date="2019-08-01T18:59:00Z" w:name="move15578402"/>
    <w:p w:rsidR="00A441E2" w:rsidRDefault="004B062D" w:rsidP="00A441E2">
      <w:pPr>
        <w:pStyle w:val="ListParagraph"/>
        <w:numPr>
          <w:ilvl w:val="0"/>
          <w:numId w:val="6"/>
        </w:numPr>
        <w:spacing w:line="480" w:lineRule="auto"/>
        <w:rPr>
          <w:rFonts w:ascii="Times New Roman" w:hAnsi="Times New Roman" w:cs="Times New Roman"/>
          <w:sz w:val="24"/>
          <w:szCs w:val="24"/>
        </w:rPr>
      </w:pPr>
      <w:moveFrom w:id="505" w:author="Stephen" w:date="2019-08-01T18:59:00Z">
        <w:r w:rsidDel="000279CC">
          <w:fldChar w:fldCharType="begin"/>
        </w:r>
        <w:r w:rsidR="006F10C2" w:rsidDel="000279CC">
          <w:instrText>HYPERLINK "https://www-ncbi-nlm-nih-gov.proxy.kib.ki.se/pubmed/27038492"</w:instrText>
        </w:r>
        <w:r w:rsidDel="000279CC">
          <w:fldChar w:fldCharType="separate"/>
        </w:r>
        <w:r w:rsidR="00A441E2" w:rsidRPr="00946783" w:rsidDel="000279CC">
          <w:rPr>
            <w:rFonts w:ascii="Times New Roman" w:hAnsi="Times New Roman" w:cs="Times New Roman"/>
            <w:sz w:val="24"/>
            <w:szCs w:val="24"/>
          </w:rPr>
          <w:t>Hyperthyroidism.</w:t>
        </w:r>
        <w:r w:rsidDel="000279CC">
          <w:fldChar w:fldCharType="end"/>
        </w:r>
        <w:r w:rsidR="00A441E2" w:rsidRPr="00946783" w:rsidDel="000279CC">
          <w:rPr>
            <w:rFonts w:ascii="Times New Roman" w:hAnsi="Times New Roman" w:cs="Times New Roman"/>
            <w:sz w:val="24"/>
            <w:szCs w:val="24"/>
          </w:rPr>
          <w:t xml:space="preserve"> </w:t>
        </w:r>
      </w:moveFrom>
      <w:moveFromRangeEnd w:id="504"/>
      <w:r w:rsidR="00A441E2" w:rsidRPr="00946783">
        <w:rPr>
          <w:rFonts w:ascii="Times New Roman" w:hAnsi="Times New Roman" w:cs="Times New Roman"/>
          <w:sz w:val="24"/>
          <w:szCs w:val="24"/>
        </w:rPr>
        <w:t>De Leo S, Lee SY, Braverman LE</w:t>
      </w:r>
      <w:del w:id="506" w:author="Stephen" w:date="2019-08-01T18:59:00Z">
        <w:r w:rsidR="00A441E2" w:rsidRPr="00946783" w:rsidDel="000279CC">
          <w:rPr>
            <w:rFonts w:ascii="Times New Roman" w:hAnsi="Times New Roman" w:cs="Times New Roman"/>
            <w:sz w:val="24"/>
            <w:szCs w:val="24"/>
          </w:rPr>
          <w:delText>.</w:delText>
        </w:r>
      </w:del>
      <w:r w:rsidR="00A441E2" w:rsidRPr="00946783">
        <w:rPr>
          <w:rFonts w:ascii="Times New Roman" w:hAnsi="Times New Roman" w:cs="Times New Roman"/>
          <w:sz w:val="24"/>
          <w:szCs w:val="24"/>
        </w:rPr>
        <w:t xml:space="preserve"> </w:t>
      </w:r>
      <w:ins w:id="507" w:author="Stephen" w:date="2019-08-01T18:59:00Z">
        <w:r w:rsidR="000279CC" w:rsidRPr="00946783">
          <w:rPr>
            <w:rFonts w:ascii="Times New Roman" w:hAnsi="Times New Roman" w:cs="Times New Roman"/>
            <w:sz w:val="24"/>
            <w:szCs w:val="24"/>
          </w:rPr>
          <w:t>2016</w:t>
        </w:r>
        <w:r w:rsidR="000279CC">
          <w:rPr>
            <w:rFonts w:ascii="Times New Roman" w:hAnsi="Times New Roman" w:cs="Times New Roman"/>
            <w:sz w:val="24"/>
            <w:szCs w:val="24"/>
          </w:rPr>
          <w:t xml:space="preserve"> </w:t>
        </w:r>
      </w:ins>
      <w:moveToRangeStart w:id="508" w:author="Stephen" w:date="2019-08-01T18:59:00Z" w:name="move15578402"/>
      <w:moveTo w:id="509" w:author="Stephen" w:date="2019-08-01T18:59:00Z">
        <w:r>
          <w:fldChar w:fldCharType="begin"/>
        </w:r>
        <w:r w:rsidR="000279CC">
          <w:instrText>HYPERLINK "https://www-ncbi-nlm-nih-gov.proxy.kib.ki.se/pubmed/27038492"</w:instrText>
        </w:r>
        <w:r>
          <w:fldChar w:fldCharType="separate"/>
        </w:r>
        <w:r w:rsidR="000279CC" w:rsidRPr="00946783">
          <w:rPr>
            <w:rFonts w:ascii="Times New Roman" w:hAnsi="Times New Roman" w:cs="Times New Roman"/>
            <w:sz w:val="24"/>
            <w:szCs w:val="24"/>
          </w:rPr>
          <w:t>Hyperthyroidism.</w:t>
        </w:r>
        <w:r>
          <w:fldChar w:fldCharType="end"/>
        </w:r>
      </w:moveTo>
      <w:moveToRangeEnd w:id="508"/>
      <w:ins w:id="510" w:author="Stephen" w:date="2019-08-01T18:59:00Z">
        <w:r w:rsidR="000279CC">
          <w:t xml:space="preserve"> </w:t>
        </w:r>
      </w:ins>
      <w:r w:rsidR="00A441E2" w:rsidRPr="00946783">
        <w:rPr>
          <w:rFonts w:ascii="Times New Roman" w:hAnsi="Times New Roman" w:cs="Times New Roman"/>
          <w:sz w:val="24"/>
          <w:szCs w:val="24"/>
        </w:rPr>
        <w:t xml:space="preserve">Lancet. </w:t>
      </w:r>
      <w:del w:id="511" w:author="Stephen" w:date="2019-08-01T18:59:00Z">
        <w:r w:rsidR="00A441E2" w:rsidRPr="00946783" w:rsidDel="000279CC">
          <w:rPr>
            <w:rFonts w:ascii="Times New Roman" w:hAnsi="Times New Roman" w:cs="Times New Roman"/>
            <w:sz w:val="24"/>
            <w:szCs w:val="24"/>
          </w:rPr>
          <w:delText xml:space="preserve">2016 </w:delText>
        </w:r>
      </w:del>
      <w:r w:rsidR="00A441E2" w:rsidRPr="00946783">
        <w:rPr>
          <w:rFonts w:ascii="Times New Roman" w:hAnsi="Times New Roman" w:cs="Times New Roman"/>
          <w:sz w:val="24"/>
          <w:szCs w:val="24"/>
        </w:rPr>
        <w:t>Aug 27; 388</w:t>
      </w:r>
      <w:r w:rsidR="00A441E2">
        <w:rPr>
          <w:rFonts w:ascii="Times New Roman" w:hAnsi="Times New Roman" w:cs="Times New Roman"/>
          <w:sz w:val="24"/>
          <w:szCs w:val="24"/>
        </w:rPr>
        <w:t>(10047):906-918. DOI</w:t>
      </w:r>
      <w:r w:rsidR="00A441E2" w:rsidRPr="00946783">
        <w:rPr>
          <w:rFonts w:ascii="Times New Roman" w:hAnsi="Times New Roman" w:cs="Times New Roman"/>
          <w:sz w:val="24"/>
          <w:szCs w:val="24"/>
        </w:rPr>
        <w:t>: 10.1016/S0140-6736(16)00278-6. Epub 2016 Mar 30</w:t>
      </w:r>
    </w:p>
    <w:p w:rsidR="00A441E2" w:rsidDel="00680458" w:rsidRDefault="00A441E2" w:rsidP="00A441E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Lacroix A, Feelders RA Stratakis CA, Nieman LK</w:t>
      </w:r>
      <w:ins w:id="512" w:author="Stephen" w:date="2019-08-01T19:00:00Z">
        <w:r w:rsidR="000279CC">
          <w:rPr>
            <w:rFonts w:ascii="Times New Roman" w:hAnsi="Times New Roman" w:cs="Times New Roman"/>
            <w:sz w:val="24"/>
            <w:szCs w:val="24"/>
          </w:rPr>
          <w:t xml:space="preserve"> 2015</w:t>
        </w:r>
      </w:ins>
      <w:del w:id="513" w:author="Stephen" w:date="2019-08-01T19:00:00Z">
        <w:r w:rsidDel="000279CC">
          <w:rPr>
            <w:rFonts w:ascii="Times New Roman" w:hAnsi="Times New Roman" w:cs="Times New Roman"/>
            <w:sz w:val="24"/>
            <w:szCs w:val="24"/>
          </w:rPr>
          <w:delText>.</w:delText>
        </w:r>
      </w:del>
      <w:r>
        <w:rPr>
          <w:rFonts w:ascii="Times New Roman" w:hAnsi="Times New Roman" w:cs="Times New Roman"/>
          <w:sz w:val="24"/>
          <w:szCs w:val="24"/>
        </w:rPr>
        <w:t xml:space="preserve"> Cushing’s syndrome. Lancet </w:t>
      </w:r>
      <w:del w:id="514" w:author="Stephen" w:date="2019-08-01T19:00:00Z">
        <w:r w:rsidDel="000279CC">
          <w:rPr>
            <w:rFonts w:ascii="Times New Roman" w:hAnsi="Times New Roman" w:cs="Times New Roman"/>
            <w:sz w:val="24"/>
            <w:szCs w:val="24"/>
          </w:rPr>
          <w:delText>2015;</w:delText>
        </w:r>
      </w:del>
      <w:r>
        <w:rPr>
          <w:rFonts w:ascii="Times New Roman" w:hAnsi="Times New Roman" w:cs="Times New Roman"/>
          <w:sz w:val="24"/>
          <w:szCs w:val="24"/>
        </w:rPr>
        <w:t>386(9996):913-927 DOI:10.1016/S0140-6736(14)61375-1</w:t>
      </w:r>
    </w:p>
    <w:p w:rsidR="00A441E2" w:rsidRPr="007A0B3C"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14C5F">
        <w:rPr>
          <w:rFonts w:ascii="Times New Roman" w:hAnsi="Times New Roman" w:cs="Times New Roman"/>
          <w:sz w:val="24"/>
          <w:szCs w:val="24"/>
        </w:rPr>
        <w:t>Akirov A, Gimbel H, Grossman A, Shochat T, Shimon I</w:t>
      </w:r>
      <w:ins w:id="515" w:author="Stephen" w:date="2019-08-01T19:00:00Z">
        <w:r w:rsidR="000279CC">
          <w:rPr>
            <w:rFonts w:ascii="Times New Roman" w:hAnsi="Times New Roman" w:cs="Times New Roman"/>
            <w:sz w:val="24"/>
            <w:szCs w:val="24"/>
          </w:rPr>
          <w:t xml:space="preserve"> 2017</w:t>
        </w:r>
      </w:ins>
      <w:del w:id="516" w:author="Stephen" w:date="2019-08-01T19:00:00Z">
        <w:r w:rsidRPr="00814C5F" w:rsidDel="000279CC">
          <w:rPr>
            <w:rFonts w:ascii="Times New Roman" w:hAnsi="Times New Roman" w:cs="Times New Roman"/>
            <w:sz w:val="24"/>
            <w:szCs w:val="24"/>
          </w:rPr>
          <w:delText>.</w:delText>
        </w:r>
      </w:del>
      <w:r w:rsidRPr="00814C5F">
        <w:rPr>
          <w:rFonts w:ascii="Times New Roman" w:hAnsi="Times New Roman" w:cs="Times New Roman"/>
          <w:sz w:val="24"/>
          <w:szCs w:val="24"/>
        </w:rPr>
        <w:t xml:space="preserve"> Elevated TSH in adults treated for hypothyroidism is associated with increased mortality. Eur J Endocrinol </w:t>
      </w:r>
      <w:del w:id="517" w:author="Stephen" w:date="2019-08-01T19:00:00Z">
        <w:r w:rsidRPr="00814C5F" w:rsidDel="000279CC">
          <w:rPr>
            <w:rFonts w:ascii="Times New Roman" w:hAnsi="Times New Roman" w:cs="Times New Roman"/>
            <w:sz w:val="24"/>
            <w:szCs w:val="24"/>
          </w:rPr>
          <w:delText>2017;</w:delText>
        </w:r>
      </w:del>
      <w:r w:rsidRPr="00814C5F">
        <w:rPr>
          <w:rFonts w:ascii="Times New Roman" w:hAnsi="Times New Roman" w:cs="Times New Roman"/>
          <w:sz w:val="24"/>
          <w:szCs w:val="24"/>
        </w:rPr>
        <w:t>176(1):57-66 DOI:10.1530/EJE-16-0708</w:t>
      </w:r>
    </w:p>
    <w:p w:rsidR="00A441E2" w:rsidRPr="00DF08C6"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14C5F">
        <w:rPr>
          <w:rFonts w:ascii="Times New Roman" w:hAnsi="Times New Roman" w:cs="Times New Roman"/>
          <w:sz w:val="24"/>
          <w:szCs w:val="24"/>
        </w:rPr>
        <w:t xml:space="preserve">Bekkering G, Agoritsas T, Lytvyn L, Heen A, Feller M, Moutzouri E, Abdulazeem H, Aertgeerts B, Beecher D, Brito J, Farhoumand P, Singh Ospina N, Rodondi N, van Driel M, Wallace E, Snel M, Okwen P, Siemieniuk R, Vandvik P, Kuijpers T, Vermandere M  </w:t>
      </w:r>
      <w:ins w:id="518" w:author="Stephen" w:date="2019-08-01T19:02:00Z">
        <w:r w:rsidR="000279CC" w:rsidRPr="007A0EC7">
          <w:rPr>
            <w:rFonts w:ascii="Times New Roman" w:hAnsi="Times New Roman" w:cs="Times New Roman"/>
            <w:sz w:val="24"/>
            <w:szCs w:val="24"/>
          </w:rPr>
          <w:t>2019</w:t>
        </w:r>
        <w:r w:rsidR="000279CC">
          <w:rPr>
            <w:rFonts w:ascii="Times New Roman" w:hAnsi="Times New Roman" w:cs="Times New Roman"/>
            <w:sz w:val="24"/>
            <w:szCs w:val="24"/>
          </w:rPr>
          <w:t xml:space="preserve"> </w:t>
        </w:r>
      </w:ins>
      <w:r w:rsidRPr="00814C5F">
        <w:rPr>
          <w:rFonts w:ascii="Times New Roman" w:hAnsi="Times New Roman" w:cs="Times New Roman"/>
          <w:sz w:val="24"/>
          <w:szCs w:val="24"/>
        </w:rPr>
        <w:t xml:space="preserve">Thyroid hormones treatment for subclinical hypothyroidism: a clinical practice guideline. BMJ </w:t>
      </w:r>
      <w:del w:id="519" w:author="Stephen" w:date="2019-08-01T19:02:00Z">
        <w:r w:rsidRPr="007A0EC7" w:rsidDel="000279CC">
          <w:rPr>
            <w:rFonts w:ascii="Times New Roman" w:hAnsi="Times New Roman" w:cs="Times New Roman"/>
            <w:sz w:val="24"/>
            <w:szCs w:val="24"/>
          </w:rPr>
          <w:delText>2019</w:delText>
        </w:r>
        <w:r w:rsidDel="000279CC">
          <w:rPr>
            <w:rFonts w:ascii="Times New Roman" w:hAnsi="Times New Roman" w:cs="Times New Roman"/>
            <w:sz w:val="24"/>
            <w:szCs w:val="24"/>
          </w:rPr>
          <w:delText>;</w:delText>
        </w:r>
      </w:del>
      <w:r w:rsidRPr="00814C5F">
        <w:rPr>
          <w:rFonts w:ascii="Times New Roman" w:hAnsi="Times New Roman" w:cs="Times New Roman"/>
          <w:sz w:val="24"/>
          <w:szCs w:val="24"/>
        </w:rPr>
        <w:t>365</w:t>
      </w:r>
      <w:r>
        <w:rPr>
          <w:rFonts w:ascii="Times New Roman" w:hAnsi="Times New Roman" w:cs="Times New Roman"/>
          <w:sz w:val="24"/>
          <w:szCs w:val="24"/>
        </w:rPr>
        <w:t>:1</w:t>
      </w:r>
      <w:r w:rsidRPr="00814C5F">
        <w:rPr>
          <w:rFonts w:ascii="Times New Roman" w:hAnsi="Times New Roman" w:cs="Times New Roman"/>
          <w:sz w:val="24"/>
          <w:szCs w:val="24"/>
        </w:rPr>
        <w:t>2006.</w:t>
      </w:r>
      <w:del w:id="520" w:author="Stephen" w:date="2019-08-01T19:02:00Z">
        <w:r w:rsidRPr="00814C5F" w:rsidDel="000279CC">
          <w:rPr>
            <w:rFonts w:ascii="Times New Roman" w:hAnsi="Times New Roman" w:cs="Times New Roman"/>
            <w:sz w:val="24"/>
            <w:szCs w:val="24"/>
          </w:rPr>
          <w:delText>.</w:delText>
        </w:r>
      </w:del>
      <w:r>
        <w:rPr>
          <w:rFonts w:ascii="Times New Roman" w:hAnsi="Times New Roman" w:cs="Times New Roman"/>
          <w:sz w:val="24"/>
          <w:szCs w:val="24"/>
        </w:rPr>
        <w:t xml:space="preserve"> DOI:</w:t>
      </w:r>
      <w:r w:rsidR="004B062D">
        <w:fldChar w:fldCharType="begin"/>
      </w:r>
      <w:r w:rsidR="006F10C2">
        <w:instrText>HYPERLINK "https://doi.org/10.1136/bmj.l2006"</w:instrText>
      </w:r>
      <w:r w:rsidR="004B062D">
        <w:fldChar w:fldCharType="separate"/>
      </w:r>
      <w:r>
        <w:rPr>
          <w:rFonts w:ascii="Times New Roman" w:hAnsi="Times New Roman" w:cs="Times New Roman"/>
          <w:sz w:val="24"/>
          <w:szCs w:val="24"/>
        </w:rPr>
        <w:t>10.1136/bmj.1</w:t>
      </w:r>
      <w:r w:rsidRPr="00814C5F">
        <w:rPr>
          <w:rFonts w:ascii="Times New Roman" w:hAnsi="Times New Roman" w:cs="Times New Roman"/>
          <w:sz w:val="24"/>
          <w:szCs w:val="24"/>
        </w:rPr>
        <w:t>2006</w:t>
      </w:r>
      <w:r w:rsidR="004B062D">
        <w:fldChar w:fldCharType="end"/>
      </w:r>
    </w:p>
    <w:p w:rsidR="00000000" w:rsidRDefault="00350BA6">
      <w:pPr>
        <w:spacing w:line="480" w:lineRule="auto"/>
        <w:ind w:left="720"/>
        <w:rPr>
          <w:ins w:id="521" w:author="Stephen" w:date="2019-08-01T19:02:00Z"/>
          <w:sz w:val="28"/>
          <w:szCs w:val="28"/>
        </w:rPr>
        <w:pPrChange w:id="522" w:author="Stephen" w:date="2019-08-01T19:02:00Z">
          <w:pPr>
            <w:pStyle w:val="ListParagraph"/>
            <w:numPr>
              <w:numId w:val="6"/>
            </w:numPr>
            <w:spacing w:line="480" w:lineRule="auto"/>
            <w:ind w:hanging="360"/>
          </w:pPr>
        </w:pPrChange>
      </w:pPr>
    </w:p>
    <w:p w:rsidR="00000000" w:rsidRDefault="004B062D">
      <w:pPr>
        <w:spacing w:line="480" w:lineRule="auto"/>
        <w:rPr>
          <w:ins w:id="523" w:author="Stephen" w:date="2019-08-01T17:32:00Z"/>
          <w:sz w:val="28"/>
          <w:szCs w:val="28"/>
          <w:rPrChange w:id="524" w:author="Stephen" w:date="2019-08-01T17:32:00Z">
            <w:rPr>
              <w:ins w:id="525" w:author="Stephen" w:date="2019-08-01T17:32:00Z"/>
            </w:rPr>
          </w:rPrChange>
        </w:rPr>
        <w:pPrChange w:id="526" w:author="Stephen" w:date="2019-08-01T17:32:00Z">
          <w:pPr>
            <w:pStyle w:val="ListParagraph"/>
            <w:numPr>
              <w:numId w:val="6"/>
            </w:numPr>
            <w:spacing w:line="480" w:lineRule="auto"/>
            <w:ind w:hanging="360"/>
          </w:pPr>
        </w:pPrChange>
      </w:pPr>
      <w:moveToRangeStart w:id="527" w:author="Stephen" w:date="2019-08-01T17:31:00Z" w:name="move15573130"/>
      <w:moveTo w:id="528" w:author="Stephen" w:date="2019-08-01T17:31:00Z">
        <w:r w:rsidRPr="004B062D">
          <w:rPr>
            <w:sz w:val="28"/>
            <w:szCs w:val="28"/>
            <w:rPrChange w:id="529" w:author="Stephen" w:date="2019-08-01T17:32:00Z">
              <w:rPr/>
            </w:rPrChange>
          </w:rPr>
          <w:t xml:space="preserve">There were no conflicts of interest for any of the authors, and none of them received any funding for this work. </w:t>
        </w:r>
      </w:moveTo>
    </w:p>
    <w:p w:rsidR="00283E27" w:rsidRDefault="00283E27" w:rsidP="00283E27">
      <w:pPr>
        <w:spacing w:line="480" w:lineRule="auto"/>
        <w:rPr>
          <w:ins w:id="530" w:author="Stephen" w:date="2019-08-01T17:32:00Z"/>
          <w:sz w:val="28"/>
          <w:szCs w:val="28"/>
        </w:rPr>
      </w:pPr>
      <w:ins w:id="531" w:author="Stephen" w:date="2019-08-01T17:32:00Z">
        <w:r>
          <w:rPr>
            <w:sz w:val="28"/>
            <w:szCs w:val="28"/>
          </w:rPr>
          <w:lastRenderedPageBreak/>
          <w:t xml:space="preserve">Corresponding author- Dr Stephen Paul Fitzgerald, The Department of General Medicine, The Royal Adelaide Hospital, Port Road, Adelaide, South Australia. </w:t>
        </w:r>
        <w:r w:rsidR="004B062D">
          <w:fldChar w:fldCharType="begin"/>
        </w:r>
        <w:r>
          <w:instrText>HYPERLINK "mailto:stephen.fitzgerald2@sa.gov.au"</w:instrText>
        </w:r>
        <w:r w:rsidR="004B062D">
          <w:fldChar w:fldCharType="separate"/>
        </w:r>
        <w:r w:rsidRPr="00222588">
          <w:rPr>
            <w:rStyle w:val="Hyperlink"/>
            <w:sz w:val="28"/>
            <w:szCs w:val="28"/>
          </w:rPr>
          <w:t>stephen.fitzgerald2@sa.gov.au</w:t>
        </w:r>
        <w:r w:rsidR="004B062D">
          <w:fldChar w:fldCharType="end"/>
        </w:r>
      </w:ins>
    </w:p>
    <w:p w:rsidR="00000000" w:rsidRDefault="00350BA6">
      <w:pPr>
        <w:pStyle w:val="ListParagraph"/>
        <w:spacing w:line="480" w:lineRule="auto"/>
        <w:rPr>
          <w:sz w:val="28"/>
          <w:szCs w:val="28"/>
        </w:rPr>
        <w:pPrChange w:id="532" w:author="Stephen" w:date="2019-08-01T17:31:00Z">
          <w:pPr>
            <w:pStyle w:val="ListParagraph"/>
            <w:numPr>
              <w:numId w:val="6"/>
            </w:numPr>
            <w:spacing w:line="480" w:lineRule="auto"/>
            <w:ind w:hanging="360"/>
          </w:pPr>
        </w:pPrChange>
      </w:pPr>
    </w:p>
    <w:moveToRangeEnd w:id="527"/>
    <w:p w:rsidR="00AF750F" w:rsidRPr="00B83596" w:rsidRDefault="00AF750F" w:rsidP="002A19EA">
      <w:pPr>
        <w:pStyle w:val="ListParagraph"/>
        <w:autoSpaceDE w:val="0"/>
        <w:autoSpaceDN w:val="0"/>
        <w:adjustRightInd w:val="0"/>
        <w:spacing w:after="0" w:line="480" w:lineRule="auto"/>
        <w:rPr>
          <w:rFonts w:ascii="Times New Roman" w:hAnsi="Times New Roman" w:cs="Times New Roman"/>
          <w:sz w:val="24"/>
          <w:szCs w:val="24"/>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9669B1" w:rsidRDefault="00CA3355" w:rsidP="009669B1">
      <w:pPr>
        <w:rPr>
          <w:rFonts w:ascii="Times New Roman" w:hAnsi="Times New Roman" w:cs="Times New Roman"/>
          <w:sz w:val="24"/>
          <w:szCs w:val="24"/>
        </w:rPr>
      </w:pPr>
      <w:bookmarkStart w:id="533" w:name="_GoBack"/>
      <w:bookmarkEnd w:id="533"/>
      <w:r w:rsidRPr="003C660C">
        <w:rPr>
          <w:rFonts w:ascii="Times New Roman" w:hAnsi="Times New Roman" w:cs="Times New Roman"/>
          <w:b/>
          <w:sz w:val="24"/>
          <w:szCs w:val="24"/>
        </w:rPr>
        <w:t xml:space="preserve">Table 1 </w:t>
      </w:r>
      <w:r w:rsidRPr="003C660C">
        <w:rPr>
          <w:rFonts w:ascii="Times New Roman" w:hAnsi="Times New Roman" w:cs="Times New Roman"/>
          <w:sz w:val="24"/>
          <w:szCs w:val="24"/>
        </w:rPr>
        <w:t>Description and quality assessment of included studies</w:t>
      </w:r>
    </w:p>
    <w:tbl>
      <w:tblPr>
        <w:tblStyle w:val="TableGrid"/>
        <w:tblW w:w="11009" w:type="dxa"/>
        <w:jc w:val="center"/>
        <w:tblLayout w:type="fixed"/>
        <w:tblLook w:val="04A0"/>
      </w:tblPr>
      <w:tblGrid>
        <w:gridCol w:w="2310"/>
        <w:gridCol w:w="1767"/>
        <w:gridCol w:w="1767"/>
        <w:gridCol w:w="4395"/>
        <w:gridCol w:w="770"/>
      </w:tblGrid>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Author/year</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Parameter</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 xml:space="preserve">Cohort Study </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Population</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NOS</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Gammage 2007[</w:t>
            </w:r>
            <w:ins w:id="534" w:author="Stephen" w:date="2019-08-01T08:34:00Z">
              <w:r w:rsidR="00EB1759">
                <w:rPr>
                  <w:rFonts w:ascii="Times New Roman" w:hAnsi="Times New Roman" w:cs="Times New Roman"/>
                  <w:sz w:val="24"/>
                  <w:szCs w:val="24"/>
                </w:rPr>
                <w:t>2</w:t>
              </w:r>
            </w:ins>
            <w:del w:id="535" w:author="Stephen" w:date="2019-08-01T08:34:00Z">
              <w:r w:rsidR="00AF750F" w:rsidDel="00EB1759">
                <w:rPr>
                  <w:rFonts w:ascii="Times New Roman" w:hAnsi="Times New Roman" w:cs="Times New Roman"/>
                  <w:sz w:val="24"/>
                  <w:szCs w:val="24"/>
                </w:rPr>
                <w:delText>3</w:delText>
              </w:r>
            </w:del>
            <w:r w:rsidR="00AF750F">
              <w:rPr>
                <w:rFonts w:ascii="Times New Roman" w:hAnsi="Times New Roman" w:cs="Times New Roman"/>
                <w:sz w:val="24"/>
                <w:szCs w:val="24"/>
              </w:rPr>
              <w:t>0</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Atrial Fibrillation</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UK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n=5860; age72(65-98);female 51%</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Cappola 2015[2</w:t>
            </w:r>
            <w:ins w:id="536" w:author="Stephen" w:date="2019-08-01T08:34:00Z">
              <w:r w:rsidR="00EB1759">
                <w:rPr>
                  <w:rFonts w:ascii="Times New Roman" w:hAnsi="Times New Roman" w:cs="Times New Roman"/>
                  <w:sz w:val="24"/>
                  <w:szCs w:val="24"/>
                </w:rPr>
                <w:t>2</w:t>
              </w:r>
            </w:ins>
            <w:del w:id="537" w:author="Stephen" w:date="2019-08-01T08:34:00Z">
              <w:r w:rsidR="00AF750F" w:rsidDel="00EB1759">
                <w:rPr>
                  <w:rFonts w:ascii="Times New Roman" w:hAnsi="Times New Roman" w:cs="Times New Roman"/>
                  <w:sz w:val="24"/>
                  <w:szCs w:val="24"/>
                </w:rPr>
                <w:delText>8</w:delText>
              </w:r>
            </w:del>
            <w:r w:rsidRPr="003C660C">
              <w:rPr>
                <w:rFonts w:ascii="Times New Roman" w:hAnsi="Times New Roman" w:cs="Times New Roman"/>
                <w:sz w:val="24"/>
                <w:szCs w:val="24"/>
              </w:rPr>
              <w:t>]</w:t>
            </w:r>
          </w:p>
        </w:tc>
        <w:tc>
          <w:tcPr>
            <w:tcW w:w="1767" w:type="dxa"/>
          </w:tcPr>
          <w:p w:rsidR="00573154" w:rsidRPr="003C660C" w:rsidRDefault="003A201C" w:rsidP="00057F34">
            <w:pPr>
              <w:rPr>
                <w:rFonts w:ascii="Times New Roman" w:hAnsi="Times New Roman" w:cs="Times New Roman"/>
                <w:sz w:val="24"/>
                <w:szCs w:val="24"/>
              </w:rPr>
            </w:pPr>
            <w:ins w:id="538" w:author="Stephen" w:date="2019-08-01T08:50:00Z">
              <w:r>
                <w:rPr>
                  <w:rFonts w:ascii="Times New Roman" w:hAnsi="Times New Roman" w:cs="Times New Roman"/>
                  <w:sz w:val="24"/>
                  <w:szCs w:val="24"/>
                </w:rPr>
                <w:t>Atrial Fibrillation</w:t>
              </w:r>
            </w:ins>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N=2843; age 75±5; female56%</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ins w:id="539" w:author="Stephen" w:date="2019-08-01T08:34:00Z"/>
        </w:trPr>
        <w:tc>
          <w:tcPr>
            <w:tcW w:w="2310" w:type="dxa"/>
          </w:tcPr>
          <w:p w:rsidR="00EB1759" w:rsidRPr="003C660C" w:rsidRDefault="00EB1759" w:rsidP="00057F34">
            <w:pPr>
              <w:rPr>
                <w:ins w:id="540" w:author="Stephen" w:date="2019-08-01T08:34:00Z"/>
                <w:rFonts w:ascii="Times New Roman" w:hAnsi="Times New Roman" w:cs="Times New Roman"/>
                <w:sz w:val="24"/>
                <w:szCs w:val="24"/>
              </w:rPr>
            </w:pPr>
            <w:ins w:id="541" w:author="Stephen" w:date="2019-08-01T08:34:00Z">
              <w:r>
                <w:rPr>
                  <w:rFonts w:ascii="Times New Roman" w:hAnsi="Times New Roman" w:cs="Times New Roman"/>
                  <w:sz w:val="24"/>
                  <w:szCs w:val="24"/>
                </w:rPr>
                <w:t>Heeringa[23]</w:t>
              </w:r>
            </w:ins>
          </w:p>
        </w:tc>
        <w:tc>
          <w:tcPr>
            <w:tcW w:w="1767" w:type="dxa"/>
          </w:tcPr>
          <w:p w:rsidR="00EB1759" w:rsidRPr="003C660C" w:rsidRDefault="003A201C" w:rsidP="00057F34">
            <w:pPr>
              <w:rPr>
                <w:ins w:id="542" w:author="Stephen" w:date="2019-08-01T08:34:00Z"/>
                <w:rFonts w:ascii="Times New Roman" w:hAnsi="Times New Roman" w:cs="Times New Roman"/>
                <w:sz w:val="24"/>
                <w:szCs w:val="24"/>
              </w:rPr>
            </w:pPr>
            <w:ins w:id="543" w:author="Stephen" w:date="2019-08-01T08:50:00Z">
              <w:r>
                <w:rPr>
                  <w:rFonts w:ascii="Times New Roman" w:hAnsi="Times New Roman" w:cs="Times New Roman"/>
                  <w:sz w:val="24"/>
                  <w:szCs w:val="24"/>
                </w:rPr>
                <w:t>Atrial Fibrillation</w:t>
              </w:r>
            </w:ins>
          </w:p>
        </w:tc>
        <w:tc>
          <w:tcPr>
            <w:tcW w:w="1767" w:type="dxa"/>
          </w:tcPr>
          <w:p w:rsidR="00EB1759" w:rsidRPr="003C660C" w:rsidRDefault="00EB1759" w:rsidP="00057F34">
            <w:pPr>
              <w:rPr>
                <w:ins w:id="544" w:author="Stephen" w:date="2019-08-01T08:34:00Z"/>
                <w:rFonts w:ascii="Times New Roman" w:hAnsi="Times New Roman" w:cs="Times New Roman"/>
                <w:sz w:val="24"/>
                <w:szCs w:val="24"/>
              </w:rPr>
            </w:pPr>
            <w:ins w:id="545" w:author="Stephen" w:date="2019-08-01T08:34:00Z">
              <w:r>
                <w:rPr>
                  <w:rFonts w:ascii="Times New Roman" w:hAnsi="Times New Roman" w:cs="Times New Roman"/>
                  <w:sz w:val="24"/>
                  <w:szCs w:val="24"/>
                </w:rPr>
                <w:t>Cross-section</w:t>
              </w:r>
            </w:ins>
          </w:p>
        </w:tc>
        <w:tc>
          <w:tcPr>
            <w:tcW w:w="4395" w:type="dxa"/>
          </w:tcPr>
          <w:p w:rsidR="00EB1759" w:rsidRPr="003C660C" w:rsidRDefault="00EB1759" w:rsidP="00057F34">
            <w:pPr>
              <w:rPr>
                <w:ins w:id="546" w:author="Stephen" w:date="2019-08-01T08:34:00Z"/>
                <w:rFonts w:ascii="Times New Roman" w:hAnsi="Times New Roman" w:cs="Times New Roman"/>
                <w:sz w:val="24"/>
                <w:szCs w:val="24"/>
              </w:rPr>
            </w:pPr>
            <w:ins w:id="547" w:author="Stephen" w:date="2019-08-01T08:34:00Z">
              <w:r>
                <w:rPr>
                  <w:rFonts w:ascii="Times New Roman" w:hAnsi="Times New Roman" w:cs="Times New Roman"/>
                  <w:sz w:val="24"/>
                  <w:szCs w:val="24"/>
                </w:rPr>
                <w:t>Dutch community n=1455;age 68±8; male 41%</w:t>
              </w:r>
            </w:ins>
          </w:p>
        </w:tc>
        <w:tc>
          <w:tcPr>
            <w:tcW w:w="770" w:type="dxa"/>
          </w:tcPr>
          <w:p w:rsidR="00EB1759" w:rsidRPr="003C660C" w:rsidRDefault="00EB1759" w:rsidP="00057F34">
            <w:pPr>
              <w:rPr>
                <w:ins w:id="548" w:author="Stephen" w:date="2019-08-01T08:34:00Z"/>
                <w:rFonts w:ascii="Times New Roman" w:hAnsi="Times New Roman" w:cs="Times New Roman"/>
                <w:sz w:val="24"/>
                <w:szCs w:val="24"/>
              </w:rPr>
            </w:pPr>
            <w:ins w:id="549" w:author="Stephen" w:date="2019-08-01T08:34:00Z">
              <w:r>
                <w:rPr>
                  <w:rFonts w:ascii="Times New Roman" w:hAnsi="Times New Roman" w:cs="Times New Roman"/>
                  <w:sz w:val="24"/>
                  <w:szCs w:val="24"/>
                </w:rPr>
                <w:t>9/9</w:t>
              </w:r>
            </w:ins>
          </w:p>
        </w:tc>
      </w:tr>
      <w:tr w:rsidR="00EB1759" w:rsidRPr="003C660C" w:rsidTr="00D014D8">
        <w:trPr>
          <w:jc w:val="center"/>
        </w:trPr>
        <w:tc>
          <w:tcPr>
            <w:tcW w:w="2310" w:type="dxa"/>
          </w:tcPr>
          <w:p w:rsidR="00EB1759" w:rsidRDefault="00EB1759" w:rsidP="008A17E0">
            <w:pPr>
              <w:rPr>
                <w:rFonts w:ascii="Times New Roman" w:hAnsi="Times New Roman" w:cs="Times New Roman"/>
                <w:sz w:val="24"/>
                <w:szCs w:val="24"/>
              </w:rPr>
            </w:pPr>
            <w:r>
              <w:rPr>
                <w:rFonts w:ascii="Times New Roman" w:hAnsi="Times New Roman" w:cs="Times New Roman"/>
                <w:sz w:val="24"/>
                <w:szCs w:val="24"/>
              </w:rPr>
              <w:t>Chaker [</w:t>
            </w:r>
            <w:ins w:id="550" w:author="Stephen" w:date="2019-08-01T08:34:00Z">
              <w:r>
                <w:rPr>
                  <w:rFonts w:ascii="Times New Roman" w:hAnsi="Times New Roman" w:cs="Times New Roman"/>
                  <w:sz w:val="24"/>
                  <w:szCs w:val="24"/>
                </w:rPr>
                <w:t>2</w:t>
              </w:r>
            </w:ins>
            <w:del w:id="551" w:author="Stephen" w:date="2019-08-01T08:34:00Z">
              <w:r w:rsidDel="00EB1759">
                <w:rPr>
                  <w:rFonts w:ascii="Times New Roman" w:hAnsi="Times New Roman" w:cs="Times New Roman"/>
                  <w:sz w:val="24"/>
                  <w:szCs w:val="24"/>
                </w:rPr>
                <w:delText>3</w:delText>
              </w:r>
            </w:del>
            <w:ins w:id="552" w:author="Stephen" w:date="2019-08-01T08:34:00Z">
              <w:r>
                <w:rPr>
                  <w:rFonts w:ascii="Times New Roman" w:hAnsi="Times New Roman" w:cs="Times New Roman"/>
                  <w:sz w:val="24"/>
                  <w:szCs w:val="24"/>
                </w:rPr>
                <w:t>4</w:t>
              </w:r>
            </w:ins>
            <w:del w:id="553" w:author="Stephen" w:date="2019-08-01T08:34:00Z">
              <w:r w:rsidDel="00EB1759">
                <w:rPr>
                  <w:rFonts w:ascii="Times New Roman" w:hAnsi="Times New Roman" w:cs="Times New Roman"/>
                  <w:sz w:val="24"/>
                  <w:szCs w:val="24"/>
                </w:rPr>
                <w:delText>2</w:delText>
              </w:r>
            </w:del>
            <w:r>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554" w:author="Stephen" w:date="2019-08-01T08:50:00Z">
              <w:r>
                <w:rPr>
                  <w:rFonts w:ascii="Times New Roman" w:hAnsi="Times New Roman" w:cs="Times New Roman"/>
                  <w:sz w:val="24"/>
                  <w:szCs w:val="24"/>
                </w:rPr>
                <w:t>Atrial Fibrillation</w:t>
              </w:r>
            </w:ins>
          </w:p>
        </w:tc>
        <w:tc>
          <w:tcPr>
            <w:tcW w:w="1767"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Dutch community n = 9166, age  65± 9.9, female 57%</w:t>
            </w:r>
          </w:p>
        </w:tc>
        <w:tc>
          <w:tcPr>
            <w:tcW w:w="770" w:type="dxa"/>
          </w:tcPr>
          <w:p w:rsidR="00EB1759" w:rsidRDefault="00EB1759" w:rsidP="00057F34">
            <w:pPr>
              <w:rPr>
                <w:rFonts w:ascii="Times New Roman" w:hAnsi="Times New Roman" w:cs="Times New Roman"/>
                <w:sz w:val="24"/>
                <w:szCs w:val="24"/>
              </w:rPr>
            </w:pPr>
          </w:p>
        </w:tc>
      </w:tr>
      <w:tr w:rsidR="00EB1759" w:rsidRPr="003C660C" w:rsidTr="00D014D8">
        <w:trPr>
          <w:jc w:val="center"/>
        </w:trPr>
        <w:tc>
          <w:tcPr>
            <w:tcW w:w="2310"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Chaker 2016 [</w:t>
            </w:r>
            <w:ins w:id="555" w:author="Stephen" w:date="2019-08-01T08:35:00Z">
              <w:r>
                <w:rPr>
                  <w:rFonts w:ascii="Times New Roman" w:hAnsi="Times New Roman" w:cs="Times New Roman"/>
                  <w:sz w:val="24"/>
                  <w:szCs w:val="24"/>
                </w:rPr>
                <w:t>66</w:t>
              </w:r>
            </w:ins>
            <w:del w:id="556" w:author="Stephen" w:date="2019-08-01T08:35:00Z">
              <w:r w:rsidDel="00EB1759">
                <w:rPr>
                  <w:rFonts w:ascii="Times New Roman" w:hAnsi="Times New Roman" w:cs="Times New Roman"/>
                  <w:sz w:val="24"/>
                  <w:szCs w:val="24"/>
                </w:rPr>
                <w:delText>74</w:delText>
              </w:r>
            </w:del>
            <w:r w:rsidRPr="003C660C">
              <w:rPr>
                <w:rFonts w:ascii="Times New Roman" w:hAnsi="Times New Roman" w:cs="Times New Roman"/>
                <w:sz w:val="24"/>
                <w:szCs w:val="24"/>
              </w:rPr>
              <w:t>]</w:t>
            </w:r>
          </w:p>
        </w:tc>
        <w:tc>
          <w:tcPr>
            <w:tcW w:w="1767"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Sudden cardiac death</w:t>
            </w:r>
          </w:p>
        </w:tc>
        <w:tc>
          <w:tcPr>
            <w:tcW w:w="1767"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Dutch community age≥45</w:t>
            </w:r>
          </w:p>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n=10,318;age 65±10;female 57%</w:t>
            </w:r>
          </w:p>
        </w:tc>
        <w:tc>
          <w:tcPr>
            <w:tcW w:w="770"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van de Ven 2014[</w:t>
            </w:r>
            <w:r>
              <w:rPr>
                <w:rFonts w:ascii="Times New Roman" w:hAnsi="Times New Roman" w:cs="Times New Roman"/>
                <w:sz w:val="24"/>
                <w:szCs w:val="24"/>
              </w:rPr>
              <w:t>6</w:t>
            </w:r>
            <w:ins w:id="557" w:author="Stephen" w:date="2019-08-01T08:36:00Z">
              <w:r>
                <w:rPr>
                  <w:rFonts w:ascii="Times New Roman" w:hAnsi="Times New Roman" w:cs="Times New Roman"/>
                  <w:sz w:val="24"/>
                  <w:szCs w:val="24"/>
                </w:rPr>
                <w:t>1</w:t>
              </w:r>
            </w:ins>
            <w:del w:id="558" w:author="Stephen" w:date="2019-08-01T08:36:00Z">
              <w:r w:rsidDel="00EB1759">
                <w:rPr>
                  <w:rFonts w:ascii="Times New Roman" w:hAnsi="Times New Roman" w:cs="Times New Roman"/>
                  <w:sz w:val="24"/>
                  <w:szCs w:val="24"/>
                </w:rPr>
                <w:delText>9</w:delText>
              </w:r>
            </w:del>
            <w:r w:rsidRPr="003C660C">
              <w:rPr>
                <w:rFonts w:ascii="Times New Roman" w:hAnsi="Times New Roman" w:cs="Times New Roman"/>
                <w:sz w:val="24"/>
                <w:szCs w:val="24"/>
              </w:rPr>
              <w:t>]</w:t>
            </w:r>
          </w:p>
        </w:tc>
        <w:tc>
          <w:tcPr>
            <w:tcW w:w="1767"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Mortality</w:t>
            </w:r>
          </w:p>
        </w:tc>
        <w:tc>
          <w:tcPr>
            <w:tcW w:w="1767"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Dutch community</w:t>
            </w:r>
          </w:p>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n=5816; age 56±18;female 53%</w:t>
            </w:r>
          </w:p>
        </w:tc>
        <w:tc>
          <w:tcPr>
            <w:tcW w:w="770"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Pr="003C660C" w:rsidRDefault="00EB1759" w:rsidP="00EB1759">
            <w:pPr>
              <w:rPr>
                <w:rFonts w:ascii="Times New Roman" w:hAnsi="Times New Roman" w:cs="Times New Roman"/>
                <w:sz w:val="24"/>
                <w:szCs w:val="24"/>
              </w:rPr>
            </w:pPr>
            <w:r w:rsidRPr="003C660C">
              <w:rPr>
                <w:rFonts w:ascii="Times New Roman" w:hAnsi="Times New Roman" w:cs="Times New Roman"/>
                <w:sz w:val="24"/>
                <w:szCs w:val="24"/>
              </w:rPr>
              <w:t>Inoue 2016[</w:t>
            </w:r>
            <w:ins w:id="559" w:author="Stephen" w:date="2019-08-01T08:36:00Z">
              <w:r>
                <w:rPr>
                  <w:rFonts w:ascii="Times New Roman" w:hAnsi="Times New Roman" w:cs="Times New Roman"/>
                  <w:sz w:val="24"/>
                  <w:szCs w:val="24"/>
                </w:rPr>
                <w:t>62</w:t>
              </w:r>
            </w:ins>
            <w:del w:id="560" w:author="Stephen" w:date="2019-08-01T08:36:00Z">
              <w:r w:rsidDel="00EB1759">
                <w:rPr>
                  <w:rFonts w:ascii="Times New Roman" w:hAnsi="Times New Roman" w:cs="Times New Roman"/>
                  <w:sz w:val="24"/>
                  <w:szCs w:val="24"/>
                </w:rPr>
                <w:delText>70</w:delText>
              </w:r>
            </w:del>
            <w:r w:rsidRPr="003C660C">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561" w:author="Stephen" w:date="2019-08-01T08:50:00Z">
              <w:r>
                <w:rPr>
                  <w:rFonts w:ascii="Times New Roman" w:hAnsi="Times New Roman" w:cs="Times New Roman"/>
                  <w:sz w:val="24"/>
                  <w:szCs w:val="24"/>
                </w:rPr>
                <w:t>Mortality</w:t>
              </w:r>
            </w:ins>
          </w:p>
        </w:tc>
        <w:tc>
          <w:tcPr>
            <w:tcW w:w="1767"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n=5257; age 46±17</w:t>
            </w:r>
          </w:p>
        </w:tc>
        <w:tc>
          <w:tcPr>
            <w:tcW w:w="770"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EB1759" w:rsidRPr="003C660C" w:rsidTr="00D014D8">
        <w:trPr>
          <w:jc w:val="center"/>
        </w:trPr>
        <w:tc>
          <w:tcPr>
            <w:tcW w:w="2310"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Yeap 2013 [</w:t>
            </w:r>
            <w:r>
              <w:rPr>
                <w:rFonts w:ascii="Times New Roman" w:hAnsi="Times New Roman" w:cs="Times New Roman"/>
                <w:sz w:val="24"/>
                <w:szCs w:val="24"/>
              </w:rPr>
              <w:t>6</w:t>
            </w:r>
            <w:ins w:id="562" w:author="Stephen" w:date="2019-08-01T08:36:00Z">
              <w:r>
                <w:rPr>
                  <w:rFonts w:ascii="Times New Roman" w:hAnsi="Times New Roman" w:cs="Times New Roman"/>
                  <w:sz w:val="24"/>
                  <w:szCs w:val="24"/>
                </w:rPr>
                <w:t>0</w:t>
              </w:r>
            </w:ins>
            <w:del w:id="563" w:author="Stephen" w:date="2019-08-01T08:36:00Z">
              <w:r w:rsidDel="00EB1759">
                <w:rPr>
                  <w:rFonts w:ascii="Times New Roman" w:hAnsi="Times New Roman" w:cs="Times New Roman"/>
                  <w:sz w:val="24"/>
                  <w:szCs w:val="24"/>
                </w:rPr>
                <w:delText>8</w:delText>
              </w:r>
            </w:del>
            <w:r w:rsidRPr="003C660C">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564" w:author="Stephen" w:date="2019-08-01T08:50:00Z">
              <w:r>
                <w:rPr>
                  <w:rFonts w:ascii="Times New Roman" w:hAnsi="Times New Roman" w:cs="Times New Roman"/>
                  <w:sz w:val="24"/>
                  <w:szCs w:val="24"/>
                </w:rPr>
                <w:t>Mortality</w:t>
              </w:r>
            </w:ins>
          </w:p>
        </w:tc>
        <w:tc>
          <w:tcPr>
            <w:tcW w:w="1767"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n=3885; age 77±3</w:t>
            </w:r>
          </w:p>
        </w:tc>
        <w:tc>
          <w:tcPr>
            <w:tcW w:w="770" w:type="dxa"/>
          </w:tcPr>
          <w:p w:rsidR="00EB1759" w:rsidRPr="003C660C"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w:t>
            </w:r>
            <w:commentRangeStart w:id="565"/>
            <w:r w:rsidRPr="003C660C">
              <w:rPr>
                <w:rFonts w:ascii="Times New Roman" w:hAnsi="Times New Roman" w:cs="Times New Roman"/>
                <w:sz w:val="24"/>
                <w:szCs w:val="24"/>
              </w:rPr>
              <w:t>9</w:t>
            </w:r>
            <w:commentRangeEnd w:id="565"/>
            <w:r w:rsidRPr="003C660C">
              <w:rPr>
                <w:rStyle w:val="CommentReference"/>
                <w:rFonts w:ascii="Times New Roman" w:hAnsi="Times New Roman" w:cs="Times New Roman"/>
                <w:sz w:val="24"/>
                <w:szCs w:val="24"/>
              </w:rPr>
              <w:commentReference w:id="565"/>
            </w:r>
          </w:p>
        </w:tc>
      </w:tr>
      <w:tr w:rsidR="00EB1759" w:rsidRPr="003C660C" w:rsidTr="00D014D8">
        <w:trPr>
          <w:jc w:val="center"/>
        </w:trPr>
        <w:tc>
          <w:tcPr>
            <w:tcW w:w="2310"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Chan [3</w:t>
            </w:r>
            <w:ins w:id="566" w:author="Stephen" w:date="2019-08-01T08:37:00Z">
              <w:r>
                <w:rPr>
                  <w:rFonts w:ascii="Times New Roman" w:hAnsi="Times New Roman" w:cs="Times New Roman"/>
                  <w:sz w:val="24"/>
                  <w:szCs w:val="24"/>
                </w:rPr>
                <w:t>0</w:t>
              </w:r>
            </w:ins>
            <w:del w:id="567" w:author="Stephen" w:date="2019-08-01T08:37:00Z">
              <w:r w:rsidDel="00EB1759">
                <w:rPr>
                  <w:rFonts w:ascii="Times New Roman" w:hAnsi="Times New Roman" w:cs="Times New Roman"/>
                  <w:sz w:val="24"/>
                  <w:szCs w:val="24"/>
                </w:rPr>
                <w:delText>8</w:delText>
              </w:r>
            </w:del>
            <w:r>
              <w:rPr>
                <w:rFonts w:ascii="Times New Roman" w:hAnsi="Times New Roman" w:cs="Times New Roman"/>
                <w:sz w:val="24"/>
                <w:szCs w:val="24"/>
              </w:rPr>
              <w:t>]</w:t>
            </w:r>
          </w:p>
        </w:tc>
        <w:tc>
          <w:tcPr>
            <w:tcW w:w="1767"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Cancer</w:t>
            </w:r>
          </w:p>
        </w:tc>
        <w:tc>
          <w:tcPr>
            <w:tcW w:w="1767"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Australian community n=3649;age 51±15; female 56%</w:t>
            </w:r>
          </w:p>
        </w:tc>
        <w:tc>
          <w:tcPr>
            <w:tcW w:w="770"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8/9</w:t>
            </w:r>
          </w:p>
        </w:tc>
      </w:tr>
      <w:tr w:rsidR="00EB1759" w:rsidRPr="003C660C" w:rsidTr="00D014D8">
        <w:trPr>
          <w:jc w:val="center"/>
        </w:trPr>
        <w:tc>
          <w:tcPr>
            <w:tcW w:w="2310"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Tosovic [3</w:t>
            </w:r>
            <w:ins w:id="568" w:author="Stephen" w:date="2019-08-01T08:37:00Z">
              <w:r>
                <w:rPr>
                  <w:rFonts w:ascii="Times New Roman" w:hAnsi="Times New Roman" w:cs="Times New Roman"/>
                  <w:sz w:val="24"/>
                  <w:szCs w:val="24"/>
                </w:rPr>
                <w:t>1</w:t>
              </w:r>
            </w:ins>
            <w:del w:id="569" w:author="Stephen" w:date="2019-08-01T08:37:00Z">
              <w:r w:rsidDel="00EB1759">
                <w:rPr>
                  <w:rFonts w:ascii="Times New Roman" w:hAnsi="Times New Roman" w:cs="Times New Roman"/>
                  <w:sz w:val="24"/>
                  <w:szCs w:val="24"/>
                </w:rPr>
                <w:delText>9</w:delText>
              </w:r>
            </w:del>
            <w:r>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570" w:author="Stephen" w:date="2019-08-01T08:50:00Z">
              <w:r>
                <w:rPr>
                  <w:rFonts w:ascii="Times New Roman" w:hAnsi="Times New Roman" w:cs="Times New Roman"/>
                  <w:sz w:val="24"/>
                  <w:szCs w:val="24"/>
                </w:rPr>
                <w:t>Cancer</w:t>
              </w:r>
            </w:ins>
          </w:p>
        </w:tc>
        <w:tc>
          <w:tcPr>
            <w:tcW w:w="1767"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Swedish community, n=17035,women born 1932-1950,</w:t>
            </w:r>
          </w:p>
        </w:tc>
        <w:tc>
          <w:tcPr>
            <w:tcW w:w="770"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9/9</w:t>
            </w:r>
          </w:p>
        </w:tc>
      </w:tr>
      <w:tr w:rsidR="00EB1759" w:rsidRPr="003C660C" w:rsidTr="00D014D8">
        <w:trPr>
          <w:jc w:val="center"/>
        </w:trPr>
        <w:tc>
          <w:tcPr>
            <w:tcW w:w="2310"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Khan [</w:t>
            </w:r>
            <w:ins w:id="571" w:author="Stephen" w:date="2019-08-01T08:38:00Z">
              <w:r>
                <w:rPr>
                  <w:rFonts w:ascii="Times New Roman" w:hAnsi="Times New Roman" w:cs="Times New Roman"/>
                  <w:sz w:val="24"/>
                  <w:szCs w:val="24"/>
                </w:rPr>
                <w:t>32</w:t>
              </w:r>
            </w:ins>
            <w:del w:id="572" w:author="Stephen" w:date="2019-08-01T08:38:00Z">
              <w:r w:rsidDel="00EB1759">
                <w:rPr>
                  <w:rFonts w:ascii="Times New Roman" w:hAnsi="Times New Roman" w:cs="Times New Roman"/>
                  <w:sz w:val="24"/>
                  <w:szCs w:val="24"/>
                </w:rPr>
                <w:delText>40</w:delText>
              </w:r>
            </w:del>
            <w:r>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573" w:author="Stephen" w:date="2019-08-01T08:50:00Z">
              <w:r>
                <w:rPr>
                  <w:rFonts w:ascii="Times New Roman" w:hAnsi="Times New Roman" w:cs="Times New Roman"/>
                  <w:sz w:val="24"/>
                  <w:szCs w:val="24"/>
                </w:rPr>
                <w:t>Cancer</w:t>
              </w:r>
            </w:ins>
          </w:p>
        </w:tc>
        <w:tc>
          <w:tcPr>
            <w:tcW w:w="1767"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Dutch community;n=10318 ;age 61 (57-68);female 57%</w:t>
            </w:r>
          </w:p>
        </w:tc>
        <w:tc>
          <w:tcPr>
            <w:tcW w:w="770"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8/9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van den Beld 2005 [</w:t>
            </w:r>
            <w:ins w:id="574" w:author="Stephen" w:date="2019-08-01T08:39:00Z">
              <w:r>
                <w:rPr>
                  <w:rFonts w:ascii="Times New Roman" w:hAnsi="Times New Roman" w:cs="Times New Roman"/>
                  <w:sz w:val="24"/>
                  <w:szCs w:val="24"/>
                </w:rPr>
                <w:t>58</w:t>
              </w:r>
            </w:ins>
            <w:del w:id="575" w:author="Stephen" w:date="2019-08-01T08:39:00Z">
              <w:r w:rsidDel="00EB1759">
                <w:rPr>
                  <w:rFonts w:ascii="Times New Roman" w:hAnsi="Times New Roman" w:cs="Times New Roman"/>
                  <w:sz w:val="24"/>
                  <w:szCs w:val="24"/>
                </w:rPr>
                <w:delText>66</w:delText>
              </w:r>
            </w:del>
            <w:r w:rsidRPr="003C660C">
              <w:rPr>
                <w:rFonts w:ascii="Times New Roman" w:hAnsi="Times New Roman" w:cs="Times New Roman"/>
                <w:sz w:val="24"/>
                <w:szCs w:val="24"/>
              </w:rPr>
              <w:t>]</w:t>
            </w:r>
          </w:p>
        </w:tc>
        <w:tc>
          <w:tcPr>
            <w:tcW w:w="1767"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Frailty</w:t>
            </w:r>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Prospective+ 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Dutch community men age≥73 years</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n=403; age 78 (73-94)</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Yeap 2012 [</w:t>
            </w:r>
            <w:ins w:id="576" w:author="Stephen" w:date="2019-08-01T08:40:00Z">
              <w:r>
                <w:rPr>
                  <w:rFonts w:ascii="Times New Roman" w:hAnsi="Times New Roman" w:cs="Times New Roman"/>
                  <w:sz w:val="24"/>
                  <w:szCs w:val="24"/>
                </w:rPr>
                <w:t>56</w:t>
              </w:r>
            </w:ins>
            <w:del w:id="577" w:author="Stephen" w:date="2019-08-01T08:40:00Z">
              <w:r w:rsidDel="00EB1759">
                <w:rPr>
                  <w:rFonts w:ascii="Times New Roman" w:hAnsi="Times New Roman" w:cs="Times New Roman"/>
                  <w:sz w:val="24"/>
                  <w:szCs w:val="24"/>
                </w:rPr>
                <w:delText>64</w:delText>
              </w:r>
            </w:del>
            <w:r w:rsidRPr="003C660C">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578" w:author="Stephen" w:date="2019-08-01T08:50:00Z">
              <w:r>
                <w:rPr>
                  <w:rFonts w:ascii="Times New Roman" w:hAnsi="Times New Roman" w:cs="Times New Roman"/>
                  <w:sz w:val="24"/>
                  <w:szCs w:val="24"/>
                </w:rPr>
                <w:t>Frailty</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n=3943; age 75±4</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lastRenderedPageBreak/>
              <w:t>Bano 2018 [</w:t>
            </w:r>
            <w:ins w:id="579" w:author="Stephen" w:date="2019-08-01T08:40:00Z">
              <w:r>
                <w:rPr>
                  <w:rFonts w:ascii="Times New Roman" w:hAnsi="Times New Roman" w:cs="Times New Roman"/>
                  <w:sz w:val="24"/>
                  <w:szCs w:val="24"/>
                </w:rPr>
                <w:t>57</w:t>
              </w:r>
            </w:ins>
            <w:del w:id="580" w:author="Stephen" w:date="2019-08-01T08:40:00Z">
              <w:r w:rsidDel="00EB1759">
                <w:rPr>
                  <w:rFonts w:ascii="Times New Roman" w:hAnsi="Times New Roman" w:cs="Times New Roman"/>
                  <w:sz w:val="24"/>
                  <w:szCs w:val="24"/>
                </w:rPr>
                <w:delText>65</w:delText>
              </w:r>
            </w:del>
            <w:r w:rsidRPr="003C660C">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581" w:author="Stephen" w:date="2019-08-01T08:50:00Z">
              <w:r>
                <w:rPr>
                  <w:rFonts w:ascii="Times New Roman" w:hAnsi="Times New Roman" w:cs="Times New Roman"/>
                  <w:sz w:val="24"/>
                  <w:szCs w:val="24"/>
                </w:rPr>
                <w:t>Frailty</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n=9</w:t>
            </w:r>
            <w:r>
              <w:rPr>
                <w:rFonts w:ascii="Times New Roman" w:hAnsi="Times New Roman" w:cs="Times New Roman"/>
                <w:sz w:val="24"/>
                <w:szCs w:val="24"/>
              </w:rPr>
              <w:t xml:space="preserve">419 </w:t>
            </w:r>
            <w:r w:rsidRPr="003C660C">
              <w:rPr>
                <w:rFonts w:ascii="Times New Roman" w:hAnsi="Times New Roman" w:cs="Times New Roman"/>
                <w:sz w:val="24"/>
                <w:szCs w:val="24"/>
              </w:rPr>
              <w:t>;age 65±10;female 57%</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8A17E0">
            <w:pPr>
              <w:rPr>
                <w:rFonts w:ascii="Times New Roman" w:hAnsi="Times New Roman" w:cs="Times New Roman"/>
                <w:sz w:val="24"/>
                <w:szCs w:val="24"/>
              </w:rPr>
            </w:pPr>
            <w:r>
              <w:rPr>
                <w:rFonts w:ascii="Times New Roman" w:hAnsi="Times New Roman" w:cs="Times New Roman"/>
                <w:sz w:val="24"/>
                <w:szCs w:val="24"/>
              </w:rPr>
              <w:t>Gussekloo [</w:t>
            </w:r>
            <w:ins w:id="582" w:author="Stephen" w:date="2019-08-01T08:40:00Z">
              <w:r>
                <w:rPr>
                  <w:rFonts w:ascii="Times New Roman" w:hAnsi="Times New Roman" w:cs="Times New Roman"/>
                  <w:sz w:val="24"/>
                  <w:szCs w:val="24"/>
                </w:rPr>
                <w:t>59</w:t>
              </w:r>
            </w:ins>
            <w:del w:id="583" w:author="Stephen" w:date="2019-08-01T08:40:00Z">
              <w:r w:rsidDel="00EB1759">
                <w:rPr>
                  <w:rFonts w:ascii="Times New Roman" w:hAnsi="Times New Roman" w:cs="Times New Roman"/>
                  <w:sz w:val="24"/>
                  <w:szCs w:val="24"/>
                </w:rPr>
                <w:delText>6</w:delText>
              </w:r>
            </w:del>
            <w:del w:id="584" w:author="Stephen" w:date="2019-08-01T08:39:00Z">
              <w:r w:rsidDel="00EB1759">
                <w:rPr>
                  <w:rFonts w:ascii="Times New Roman" w:hAnsi="Times New Roman" w:cs="Times New Roman"/>
                  <w:sz w:val="24"/>
                  <w:szCs w:val="24"/>
                </w:rPr>
                <w:delText>7</w:delText>
              </w:r>
            </w:del>
            <w:r>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585" w:author="Stephen" w:date="2019-08-01T08:50:00Z">
              <w:r>
                <w:rPr>
                  <w:rFonts w:ascii="Times New Roman" w:hAnsi="Times New Roman" w:cs="Times New Roman"/>
                  <w:sz w:val="24"/>
                  <w:szCs w:val="24"/>
                </w:rPr>
                <w:t>Frailty</w:t>
              </w:r>
            </w:ins>
          </w:p>
        </w:tc>
        <w:tc>
          <w:tcPr>
            <w:tcW w:w="1767"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Dutch community;n=558;all age 85;female 66%</w:t>
            </w:r>
          </w:p>
        </w:tc>
        <w:tc>
          <w:tcPr>
            <w:tcW w:w="77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8/9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Volpato 2002 [</w:t>
            </w:r>
            <w:ins w:id="586" w:author="Stephen" w:date="2019-08-01T08:41:00Z">
              <w:r>
                <w:rPr>
                  <w:rFonts w:ascii="Times New Roman" w:hAnsi="Times New Roman" w:cs="Times New Roman"/>
                  <w:sz w:val="24"/>
                  <w:szCs w:val="24"/>
                </w:rPr>
                <w:t>52</w:t>
              </w:r>
            </w:ins>
            <w:del w:id="587" w:author="Stephen" w:date="2019-08-01T08:41:00Z">
              <w:r w:rsidDel="00EB1759">
                <w:rPr>
                  <w:rFonts w:ascii="Times New Roman" w:hAnsi="Times New Roman" w:cs="Times New Roman"/>
                  <w:sz w:val="24"/>
                  <w:szCs w:val="24"/>
                </w:rPr>
                <w:delText>60</w:delText>
              </w:r>
            </w:del>
            <w:r w:rsidRPr="003C660C">
              <w:rPr>
                <w:rFonts w:ascii="Times New Roman" w:hAnsi="Times New Roman" w:cs="Times New Roman"/>
                <w:sz w:val="24"/>
                <w:szCs w:val="24"/>
              </w:rPr>
              <w:t>]</w:t>
            </w:r>
          </w:p>
        </w:tc>
        <w:tc>
          <w:tcPr>
            <w:tcW w:w="1767"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Dementia</w:t>
            </w:r>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U.S. community women age≥ 65</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n=464;age 77± 0.6</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de Jong 2006 [</w:t>
            </w:r>
            <w:ins w:id="588" w:author="Stephen" w:date="2019-08-01T08:41:00Z">
              <w:r w:rsidR="003A201C">
                <w:rPr>
                  <w:rFonts w:ascii="Times New Roman" w:hAnsi="Times New Roman" w:cs="Times New Roman"/>
                  <w:sz w:val="24"/>
                  <w:szCs w:val="24"/>
                </w:rPr>
                <w:t>54</w:t>
              </w:r>
            </w:ins>
            <w:del w:id="589" w:author="Stephen" w:date="2019-08-01T08:41:00Z">
              <w:r w:rsidDel="003A201C">
                <w:rPr>
                  <w:rFonts w:ascii="Times New Roman" w:hAnsi="Times New Roman" w:cs="Times New Roman"/>
                  <w:sz w:val="24"/>
                  <w:szCs w:val="24"/>
                </w:rPr>
                <w:delText>62</w:delText>
              </w:r>
            </w:del>
            <w:r w:rsidRPr="003C660C">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590" w:author="Stephen" w:date="2019-08-01T08:50:00Z">
              <w:r>
                <w:rPr>
                  <w:rFonts w:ascii="Times New Roman" w:hAnsi="Times New Roman" w:cs="Times New Roman"/>
                  <w:sz w:val="24"/>
                  <w:szCs w:val="24"/>
                </w:rPr>
                <w:t>Dementia</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n=489, age 73±8; female 48%</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Roef 2011 [</w:t>
            </w:r>
            <w:ins w:id="591" w:author="Stephen" w:date="2019-08-01T08:42:00Z">
              <w:r w:rsidR="003A201C">
                <w:rPr>
                  <w:rFonts w:ascii="Times New Roman" w:hAnsi="Times New Roman" w:cs="Times New Roman"/>
                  <w:sz w:val="24"/>
                  <w:szCs w:val="24"/>
                </w:rPr>
                <w:t>27</w:t>
              </w:r>
            </w:ins>
            <w:del w:id="592" w:author="Stephen" w:date="2019-08-01T08:42:00Z">
              <w:r w:rsidDel="003A201C">
                <w:rPr>
                  <w:rFonts w:ascii="Times New Roman" w:hAnsi="Times New Roman" w:cs="Times New Roman"/>
                  <w:sz w:val="24"/>
                  <w:szCs w:val="24"/>
                </w:rPr>
                <w:delText>35</w:delText>
              </w:r>
            </w:del>
            <w:r w:rsidRPr="003C660C">
              <w:rPr>
                <w:rFonts w:ascii="Times New Roman" w:hAnsi="Times New Roman" w:cs="Times New Roman"/>
                <w:sz w:val="24"/>
                <w:szCs w:val="24"/>
              </w:rPr>
              <w:t>]</w:t>
            </w:r>
          </w:p>
        </w:tc>
        <w:tc>
          <w:tcPr>
            <w:tcW w:w="1767"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osteoporosis</w:t>
            </w:r>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Belgian community , men age 25-45</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n=677;age 34±6</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van der Deure 2008 [</w:t>
            </w:r>
            <w:ins w:id="593" w:author="Stephen" w:date="2019-08-01T08:42:00Z">
              <w:r w:rsidR="003A201C">
                <w:rPr>
                  <w:rFonts w:ascii="Times New Roman" w:hAnsi="Times New Roman" w:cs="Times New Roman"/>
                  <w:sz w:val="24"/>
                  <w:szCs w:val="24"/>
                </w:rPr>
                <w:t>29</w:t>
              </w:r>
            </w:ins>
            <w:del w:id="594" w:author="Stephen" w:date="2019-08-01T08:42:00Z">
              <w:r w:rsidDel="003A201C">
                <w:rPr>
                  <w:rFonts w:ascii="Times New Roman" w:hAnsi="Times New Roman" w:cs="Times New Roman"/>
                  <w:sz w:val="24"/>
                  <w:szCs w:val="24"/>
                </w:rPr>
                <w:delText>37</w:delText>
              </w:r>
            </w:del>
            <w:r w:rsidRPr="003C660C">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595" w:author="Stephen" w:date="2019-08-01T08:51:00Z">
              <w:r>
                <w:rPr>
                  <w:rFonts w:ascii="Times New Roman" w:hAnsi="Times New Roman" w:cs="Times New Roman"/>
                  <w:sz w:val="24"/>
                  <w:szCs w:val="24"/>
                </w:rPr>
                <w:t>osteoporosis</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Dutch community age≥55</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n=1151;age 69±8;female 58%</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Murphy 2010 [</w:t>
            </w:r>
            <w:ins w:id="596" w:author="Stephen" w:date="2019-08-01T08:42:00Z">
              <w:r w:rsidR="003A201C">
                <w:rPr>
                  <w:rFonts w:ascii="Times New Roman" w:hAnsi="Times New Roman" w:cs="Times New Roman"/>
                  <w:sz w:val="24"/>
                  <w:szCs w:val="24"/>
                </w:rPr>
                <w:t>28</w:t>
              </w:r>
            </w:ins>
            <w:del w:id="597" w:author="Stephen" w:date="2019-08-01T08:42:00Z">
              <w:r w:rsidDel="003A201C">
                <w:rPr>
                  <w:rFonts w:ascii="Times New Roman" w:hAnsi="Times New Roman" w:cs="Times New Roman"/>
                  <w:sz w:val="24"/>
                  <w:szCs w:val="24"/>
                </w:rPr>
                <w:delText>36</w:delText>
              </w:r>
            </w:del>
            <w:r w:rsidRPr="003C660C">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598" w:author="Stephen" w:date="2019-08-01T08:51:00Z">
              <w:r>
                <w:rPr>
                  <w:rFonts w:ascii="Times New Roman" w:hAnsi="Times New Roman" w:cs="Times New Roman"/>
                  <w:sz w:val="24"/>
                  <w:szCs w:val="24"/>
                </w:rPr>
                <w:t>osteoporosis</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 xml:space="preserve">European post-menopausal women; </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n=1278; age 68 ±7</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7/9</w:t>
            </w:r>
          </w:p>
        </w:tc>
      </w:tr>
      <w:tr w:rsidR="00EB1759" w:rsidRPr="003C660C" w:rsidTr="00D014D8">
        <w:trPr>
          <w:jc w:val="center"/>
        </w:trPr>
        <w:tc>
          <w:tcPr>
            <w:tcW w:w="2310" w:type="dxa"/>
          </w:tcPr>
          <w:p w:rsidR="00EB1759" w:rsidRDefault="00EB1759" w:rsidP="003A201C">
            <w:pPr>
              <w:rPr>
                <w:rFonts w:ascii="Times New Roman" w:hAnsi="Times New Roman" w:cs="Times New Roman"/>
                <w:sz w:val="24"/>
                <w:szCs w:val="24"/>
              </w:rPr>
            </w:pPr>
            <w:r>
              <w:rPr>
                <w:rFonts w:ascii="Times New Roman" w:hAnsi="Times New Roman" w:cs="Times New Roman"/>
                <w:sz w:val="24"/>
                <w:szCs w:val="24"/>
              </w:rPr>
              <w:t>van Rijn 2014 [</w:t>
            </w:r>
            <w:del w:id="599" w:author="Stephen" w:date="2019-08-01T08:42:00Z">
              <w:r w:rsidDel="003A201C">
                <w:rPr>
                  <w:rFonts w:ascii="Times New Roman" w:hAnsi="Times New Roman" w:cs="Times New Roman"/>
                  <w:sz w:val="24"/>
                  <w:szCs w:val="24"/>
                </w:rPr>
                <w:delText>3</w:delText>
              </w:r>
            </w:del>
            <w:ins w:id="600" w:author="Stephen" w:date="2019-08-01T08:42:00Z">
              <w:r w:rsidR="003A201C">
                <w:rPr>
                  <w:rFonts w:ascii="Times New Roman" w:hAnsi="Times New Roman" w:cs="Times New Roman"/>
                  <w:sz w:val="24"/>
                  <w:szCs w:val="24"/>
                </w:rPr>
                <w:t>26</w:t>
              </w:r>
            </w:ins>
            <w:del w:id="601" w:author="Stephen" w:date="2019-08-01T08:56:00Z">
              <w:r w:rsidDel="00656B4F">
                <w:rPr>
                  <w:rFonts w:ascii="Times New Roman" w:hAnsi="Times New Roman" w:cs="Times New Roman"/>
                  <w:sz w:val="24"/>
                  <w:szCs w:val="24"/>
                </w:rPr>
                <w:delText>4</w:delText>
              </w:r>
            </w:del>
            <w:r w:rsidRPr="003C660C">
              <w:rPr>
                <w:rFonts w:ascii="Times New Roman" w:hAnsi="Times New Roman" w:cs="Times New Roman"/>
                <w:sz w:val="24"/>
                <w:szCs w:val="24"/>
              </w:rPr>
              <w:t>]</w:t>
            </w:r>
          </w:p>
        </w:tc>
        <w:tc>
          <w:tcPr>
            <w:tcW w:w="1767" w:type="dxa"/>
          </w:tcPr>
          <w:p w:rsidR="00EB1759" w:rsidRPr="003C660C" w:rsidRDefault="003A201C" w:rsidP="00057F34">
            <w:pPr>
              <w:rPr>
                <w:rFonts w:ascii="Times New Roman" w:hAnsi="Times New Roman" w:cs="Times New Roman"/>
                <w:sz w:val="24"/>
                <w:szCs w:val="24"/>
              </w:rPr>
            </w:pPr>
            <w:ins w:id="602" w:author="Stephen" w:date="2019-08-01T08:51:00Z">
              <w:r>
                <w:rPr>
                  <w:rFonts w:ascii="Times New Roman" w:hAnsi="Times New Roman" w:cs="Times New Roman"/>
                  <w:sz w:val="24"/>
                  <w:szCs w:val="24"/>
                </w:rPr>
                <w:t>osteoporosis</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Dutch post-menopausal women</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n=1477; age 50±2</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Makepeace 2008 [</w:t>
            </w:r>
            <w:ins w:id="603" w:author="Stephen" w:date="2019-08-01T08:43:00Z">
              <w:r w:rsidR="003A201C">
                <w:rPr>
                  <w:rFonts w:ascii="Times New Roman" w:hAnsi="Times New Roman" w:cs="Times New Roman"/>
                  <w:sz w:val="24"/>
                  <w:szCs w:val="24"/>
                </w:rPr>
                <w:t>42</w:t>
              </w:r>
            </w:ins>
            <w:del w:id="604" w:author="Stephen" w:date="2019-08-01T08:43:00Z">
              <w:r w:rsidDel="003A201C">
                <w:rPr>
                  <w:rFonts w:ascii="Times New Roman" w:hAnsi="Times New Roman" w:cs="Times New Roman"/>
                  <w:sz w:val="24"/>
                  <w:szCs w:val="24"/>
                </w:rPr>
                <w:delText>50</w:delText>
              </w:r>
            </w:del>
            <w:r w:rsidRPr="003C660C">
              <w:rPr>
                <w:rFonts w:ascii="Times New Roman" w:hAnsi="Times New Roman" w:cs="Times New Roman"/>
                <w:sz w:val="24"/>
                <w:szCs w:val="24"/>
              </w:rPr>
              <w:t>]</w:t>
            </w:r>
          </w:p>
        </w:tc>
        <w:tc>
          <w:tcPr>
            <w:tcW w:w="1767" w:type="dxa"/>
          </w:tcPr>
          <w:p w:rsidR="00EB1759" w:rsidRPr="003C660C" w:rsidRDefault="00656B4F" w:rsidP="00057F34">
            <w:pPr>
              <w:rPr>
                <w:rFonts w:ascii="Times New Roman" w:hAnsi="Times New Roman" w:cs="Times New Roman"/>
                <w:sz w:val="24"/>
                <w:szCs w:val="24"/>
              </w:rPr>
            </w:pPr>
            <w:ins w:id="605" w:author="Stephen" w:date="2019-08-01T08:55:00Z">
              <w:r>
                <w:rPr>
                  <w:rFonts w:ascii="Times New Roman" w:hAnsi="Times New Roman" w:cs="Times New Roman"/>
                  <w:sz w:val="24"/>
                  <w:szCs w:val="24"/>
                </w:rPr>
                <w:t>Obesity/Met S</w:t>
              </w:r>
              <w:r>
                <w:rPr>
                  <w:rFonts w:ascii="Times New Roman" w:hAnsi="Times New Roman" w:cs="Times New Roman"/>
                  <w:sz w:val="24"/>
                  <w:szCs w:val="24"/>
                  <w:vertAlign w:val="superscript"/>
                </w:rPr>
                <w:t>#</w:t>
              </w:r>
              <w:r w:rsidDel="00656B4F">
                <w:rPr>
                  <w:rFonts w:ascii="Times New Roman" w:hAnsi="Times New Roman" w:cs="Times New Roman"/>
                  <w:sz w:val="24"/>
                  <w:szCs w:val="24"/>
                </w:rPr>
                <w:t xml:space="preserve"> </w:t>
              </w:r>
            </w:ins>
            <w:del w:id="606" w:author="Stephen" w:date="2019-08-01T08:55:00Z">
              <w:r w:rsidR="00EB1759" w:rsidDel="00656B4F">
                <w:rPr>
                  <w:rFonts w:ascii="Times New Roman" w:hAnsi="Times New Roman" w:cs="Times New Roman"/>
                  <w:sz w:val="24"/>
                  <w:szCs w:val="24"/>
                </w:rPr>
                <w:delText>Obesity/Metabolic syndrome</w:delText>
              </w:r>
            </w:del>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Australian community</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n=1853;age 49±17;female 47%</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Mehran 2017[</w:t>
            </w:r>
            <w:ins w:id="607" w:author="Stephen" w:date="2019-08-01T08:43:00Z">
              <w:r w:rsidR="003A201C">
                <w:rPr>
                  <w:rFonts w:ascii="Times New Roman" w:hAnsi="Times New Roman" w:cs="Times New Roman"/>
                  <w:sz w:val="24"/>
                  <w:szCs w:val="24"/>
                </w:rPr>
                <w:t>36</w:t>
              </w:r>
            </w:ins>
            <w:del w:id="608" w:author="Stephen" w:date="2019-08-01T08:43:00Z">
              <w:r w:rsidDel="003A201C">
                <w:rPr>
                  <w:rFonts w:ascii="Times New Roman" w:hAnsi="Times New Roman" w:cs="Times New Roman"/>
                  <w:sz w:val="24"/>
                  <w:szCs w:val="24"/>
                </w:rPr>
                <w:delText>44</w:delText>
              </w:r>
            </w:del>
            <w:r w:rsidRPr="003C660C">
              <w:rPr>
                <w:rFonts w:ascii="Times New Roman" w:hAnsi="Times New Roman" w:cs="Times New Roman"/>
                <w:sz w:val="24"/>
                <w:szCs w:val="24"/>
              </w:rPr>
              <w:t>]</w:t>
            </w:r>
          </w:p>
        </w:tc>
        <w:tc>
          <w:tcPr>
            <w:tcW w:w="1767" w:type="dxa"/>
          </w:tcPr>
          <w:p w:rsidR="00000000" w:rsidRDefault="003A201C">
            <w:pPr>
              <w:rPr>
                <w:rFonts w:ascii="Times New Roman" w:hAnsi="Times New Roman" w:cs="Times New Roman"/>
                <w:sz w:val="24"/>
                <w:szCs w:val="24"/>
              </w:rPr>
              <w:pPrChange w:id="609" w:author="Stephen" w:date="2019-08-01T08:52:00Z">
                <w:pPr>
                  <w:spacing w:after="200" w:line="276" w:lineRule="auto"/>
                </w:pPr>
              </w:pPrChange>
            </w:pPr>
            <w:ins w:id="610" w:author="Stephen" w:date="2019-08-01T08:51:00Z">
              <w:r>
                <w:rPr>
                  <w:rFonts w:ascii="Times New Roman" w:hAnsi="Times New Roman" w:cs="Times New Roman"/>
                  <w:sz w:val="24"/>
                  <w:szCs w:val="24"/>
                </w:rPr>
                <w:t>Obesity/Met</w:t>
              </w:r>
            </w:ins>
            <w:ins w:id="611" w:author="Stephen" w:date="2019-08-01T08:52:00Z">
              <w:r w:rsidR="00656B4F">
                <w:rPr>
                  <w:rFonts w:ascii="Times New Roman" w:hAnsi="Times New Roman" w:cs="Times New Roman"/>
                  <w:sz w:val="24"/>
                  <w:szCs w:val="24"/>
                </w:rPr>
                <w:t xml:space="preserve"> S</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Iran community</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n=2393;age38±13;female 61%</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 xml:space="preserve">Shon </w:t>
            </w:r>
            <w:commentRangeStart w:id="612"/>
            <w:r w:rsidRPr="003C660C">
              <w:rPr>
                <w:rFonts w:ascii="Times New Roman" w:hAnsi="Times New Roman" w:cs="Times New Roman"/>
                <w:sz w:val="24"/>
                <w:szCs w:val="24"/>
              </w:rPr>
              <w:t>2007</w:t>
            </w:r>
            <w:commentRangeEnd w:id="612"/>
            <w:r>
              <w:rPr>
                <w:rStyle w:val="CommentReference"/>
              </w:rPr>
              <w:commentReference w:id="612"/>
            </w:r>
            <w:r>
              <w:rPr>
                <w:rFonts w:ascii="Times New Roman" w:hAnsi="Times New Roman" w:cs="Times New Roman"/>
                <w:sz w:val="24"/>
                <w:szCs w:val="24"/>
              </w:rPr>
              <w:t xml:space="preserve"> [4</w:t>
            </w:r>
            <w:ins w:id="613" w:author="Stephen" w:date="2019-08-01T08:43:00Z">
              <w:r w:rsidR="003A201C">
                <w:rPr>
                  <w:rFonts w:ascii="Times New Roman" w:hAnsi="Times New Roman" w:cs="Times New Roman"/>
                  <w:sz w:val="24"/>
                  <w:szCs w:val="24"/>
                </w:rPr>
                <w:t>1</w:t>
              </w:r>
            </w:ins>
            <w:del w:id="614" w:author="Stephen" w:date="2019-08-01T08:43:00Z">
              <w:r w:rsidDel="003A201C">
                <w:rPr>
                  <w:rFonts w:ascii="Times New Roman" w:hAnsi="Times New Roman" w:cs="Times New Roman"/>
                  <w:sz w:val="24"/>
                  <w:szCs w:val="24"/>
                </w:rPr>
                <w:delText>9</w:delText>
              </w:r>
            </w:del>
            <w:r w:rsidRPr="003C660C">
              <w:rPr>
                <w:rFonts w:ascii="Times New Roman" w:hAnsi="Times New Roman" w:cs="Times New Roman"/>
                <w:sz w:val="24"/>
                <w:szCs w:val="24"/>
              </w:rPr>
              <w:t>]</w:t>
            </w:r>
          </w:p>
        </w:tc>
        <w:tc>
          <w:tcPr>
            <w:tcW w:w="1767" w:type="dxa"/>
          </w:tcPr>
          <w:p w:rsidR="00EB1759" w:rsidRPr="003C660C" w:rsidRDefault="00656B4F" w:rsidP="00057F34">
            <w:pPr>
              <w:rPr>
                <w:rFonts w:ascii="Times New Roman" w:hAnsi="Times New Roman" w:cs="Times New Roman"/>
                <w:sz w:val="24"/>
                <w:szCs w:val="24"/>
              </w:rPr>
            </w:pPr>
            <w:ins w:id="615" w:author="Stephen" w:date="2019-08-01T08:54:00Z">
              <w:r>
                <w:rPr>
                  <w:rFonts w:ascii="Times New Roman" w:hAnsi="Times New Roman" w:cs="Times New Roman"/>
                  <w:sz w:val="24"/>
                  <w:szCs w:val="24"/>
                </w:rPr>
                <w:t>Obesity/Met S</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 xml:space="preserve">Korean  women Medical Centre-primary health screening; </w:t>
            </w:r>
            <w:r>
              <w:rPr>
                <w:rFonts w:ascii="Times New Roman" w:hAnsi="Times New Roman" w:cs="Times New Roman"/>
                <w:sz w:val="24"/>
                <w:szCs w:val="24"/>
              </w:rPr>
              <w:t xml:space="preserve">n=1572; </w:t>
            </w:r>
            <w:r w:rsidRPr="003C660C">
              <w:rPr>
                <w:rFonts w:ascii="Times New Roman" w:hAnsi="Times New Roman" w:cs="Times New Roman"/>
                <w:sz w:val="24"/>
                <w:szCs w:val="24"/>
              </w:rPr>
              <w:t>age 46±11</w:t>
            </w:r>
          </w:p>
        </w:tc>
        <w:tc>
          <w:tcPr>
            <w:tcW w:w="770" w:type="dxa"/>
          </w:tcPr>
          <w:p w:rsidR="00EB1759" w:rsidRDefault="00EB1759" w:rsidP="00057F34">
            <w:pPr>
              <w:rPr>
                <w:rFonts w:ascii="Times New Roman" w:hAnsi="Times New Roman" w:cs="Times New Roman"/>
                <w:sz w:val="24"/>
                <w:szCs w:val="24"/>
              </w:rPr>
            </w:pP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Roos 2007 [</w:t>
            </w:r>
            <w:ins w:id="616" w:author="Stephen" w:date="2019-08-01T08:44:00Z">
              <w:r w:rsidR="003A201C">
                <w:rPr>
                  <w:rFonts w:ascii="Times New Roman" w:hAnsi="Times New Roman" w:cs="Times New Roman"/>
                  <w:sz w:val="24"/>
                  <w:szCs w:val="24"/>
                </w:rPr>
                <w:t>37</w:t>
              </w:r>
            </w:ins>
            <w:del w:id="617" w:author="Stephen" w:date="2019-08-01T08:44:00Z">
              <w:r w:rsidDel="003A201C">
                <w:rPr>
                  <w:rFonts w:ascii="Times New Roman" w:hAnsi="Times New Roman" w:cs="Times New Roman"/>
                  <w:sz w:val="24"/>
                  <w:szCs w:val="24"/>
                </w:rPr>
                <w:delText>45</w:delText>
              </w:r>
            </w:del>
            <w:r w:rsidRPr="003C660C">
              <w:rPr>
                <w:rFonts w:ascii="Times New Roman" w:hAnsi="Times New Roman" w:cs="Times New Roman"/>
                <w:sz w:val="24"/>
                <w:szCs w:val="24"/>
              </w:rPr>
              <w:t>]</w:t>
            </w:r>
          </w:p>
        </w:tc>
        <w:tc>
          <w:tcPr>
            <w:tcW w:w="1767" w:type="dxa"/>
          </w:tcPr>
          <w:p w:rsidR="00EB1759" w:rsidRPr="003C660C" w:rsidRDefault="00656B4F" w:rsidP="00057F34">
            <w:pPr>
              <w:rPr>
                <w:rFonts w:ascii="Times New Roman" w:hAnsi="Times New Roman" w:cs="Times New Roman"/>
                <w:sz w:val="24"/>
                <w:szCs w:val="24"/>
              </w:rPr>
            </w:pPr>
            <w:ins w:id="618" w:author="Stephen" w:date="2019-08-01T08:54:00Z">
              <w:r>
                <w:rPr>
                  <w:rFonts w:ascii="Times New Roman" w:hAnsi="Times New Roman" w:cs="Times New Roman"/>
                  <w:sz w:val="24"/>
                  <w:szCs w:val="24"/>
                </w:rPr>
                <w:t>Obesity/Met S</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w:t>
            </w:r>
            <w:r>
              <w:rPr>
                <w:rFonts w:ascii="Times New Roman" w:hAnsi="Times New Roman" w:cs="Times New Roman"/>
                <w:sz w:val="24"/>
                <w:szCs w:val="24"/>
              </w:rPr>
              <w:t>1581</w:t>
            </w:r>
            <w:r w:rsidRPr="003C660C">
              <w:rPr>
                <w:rFonts w:ascii="Times New Roman" w:hAnsi="Times New Roman" w:cs="Times New Roman"/>
                <w:sz w:val="24"/>
                <w:szCs w:val="24"/>
              </w:rPr>
              <w:t>; age 48 ±12; female 46%</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Jun 2017 [</w:t>
            </w:r>
            <w:ins w:id="619" w:author="Stephen" w:date="2019-08-01T08:45:00Z">
              <w:r w:rsidR="003A201C">
                <w:rPr>
                  <w:rFonts w:ascii="Times New Roman" w:hAnsi="Times New Roman" w:cs="Times New Roman"/>
                  <w:sz w:val="24"/>
                  <w:szCs w:val="24"/>
                </w:rPr>
                <w:t>45</w:t>
              </w:r>
            </w:ins>
            <w:del w:id="620" w:author="Stephen" w:date="2019-08-01T08:45:00Z">
              <w:r w:rsidDel="003A201C">
                <w:rPr>
                  <w:rFonts w:ascii="Times New Roman" w:hAnsi="Times New Roman" w:cs="Times New Roman"/>
                  <w:sz w:val="24"/>
                  <w:szCs w:val="24"/>
                </w:rPr>
                <w:delText>53</w:delText>
              </w:r>
            </w:del>
            <w:r w:rsidRPr="003C660C">
              <w:rPr>
                <w:rFonts w:ascii="Times New Roman" w:hAnsi="Times New Roman" w:cs="Times New Roman"/>
                <w:sz w:val="24"/>
                <w:szCs w:val="24"/>
              </w:rPr>
              <w:t>]</w:t>
            </w:r>
          </w:p>
        </w:tc>
        <w:tc>
          <w:tcPr>
            <w:tcW w:w="1767" w:type="dxa"/>
          </w:tcPr>
          <w:p w:rsidR="00EB1759" w:rsidRPr="003C660C" w:rsidRDefault="00656B4F" w:rsidP="00057F34">
            <w:pPr>
              <w:rPr>
                <w:rFonts w:ascii="Times New Roman" w:hAnsi="Times New Roman" w:cs="Times New Roman"/>
                <w:sz w:val="24"/>
                <w:szCs w:val="24"/>
              </w:rPr>
            </w:pPr>
            <w:ins w:id="621" w:author="Stephen" w:date="2019-08-01T08:54:00Z">
              <w:r>
                <w:rPr>
                  <w:rFonts w:ascii="Times New Roman" w:hAnsi="Times New Roman" w:cs="Times New Roman"/>
                  <w:sz w:val="24"/>
                  <w:szCs w:val="24"/>
                </w:rPr>
                <w:t>Obesity/Met S</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Korean medical centre attendees</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n=6235;age 50±8;female 42%</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Xu 2011[</w:t>
            </w:r>
            <w:ins w:id="622" w:author="Stephen" w:date="2019-08-01T08:45:00Z">
              <w:r w:rsidR="003A201C">
                <w:rPr>
                  <w:rFonts w:ascii="Times New Roman" w:hAnsi="Times New Roman" w:cs="Times New Roman"/>
                  <w:sz w:val="24"/>
                  <w:szCs w:val="24"/>
                </w:rPr>
                <w:t>34</w:t>
              </w:r>
            </w:ins>
            <w:del w:id="623" w:author="Stephen" w:date="2019-08-01T08:45:00Z">
              <w:r w:rsidDel="003A201C">
                <w:rPr>
                  <w:rFonts w:ascii="Times New Roman" w:hAnsi="Times New Roman" w:cs="Times New Roman"/>
                  <w:sz w:val="24"/>
                  <w:szCs w:val="24"/>
                </w:rPr>
                <w:delText>42</w:delText>
              </w:r>
            </w:del>
            <w:r w:rsidRPr="003C660C">
              <w:rPr>
                <w:rFonts w:ascii="Times New Roman" w:hAnsi="Times New Roman" w:cs="Times New Roman"/>
                <w:sz w:val="24"/>
                <w:szCs w:val="24"/>
              </w:rPr>
              <w:t>]</w:t>
            </w:r>
          </w:p>
        </w:tc>
        <w:tc>
          <w:tcPr>
            <w:tcW w:w="1767" w:type="dxa"/>
          </w:tcPr>
          <w:p w:rsidR="00EB1759" w:rsidRPr="003C660C" w:rsidRDefault="00656B4F" w:rsidP="00057F34">
            <w:pPr>
              <w:rPr>
                <w:rFonts w:ascii="Times New Roman" w:hAnsi="Times New Roman" w:cs="Times New Roman"/>
                <w:sz w:val="24"/>
                <w:szCs w:val="24"/>
              </w:rPr>
            </w:pPr>
            <w:ins w:id="624" w:author="Stephen" w:date="2019-08-01T08:54:00Z">
              <w:r>
                <w:rPr>
                  <w:rFonts w:ascii="Times New Roman" w:hAnsi="Times New Roman" w:cs="Times New Roman"/>
                  <w:sz w:val="24"/>
                  <w:szCs w:val="24"/>
                </w:rPr>
                <w:t>Obesity/Met S</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Chinese community</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n=878;age 72± 4; female 37%</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3A201C">
            <w:pPr>
              <w:rPr>
                <w:rFonts w:ascii="Times New Roman" w:hAnsi="Times New Roman" w:cs="Times New Roman"/>
                <w:sz w:val="24"/>
                <w:szCs w:val="24"/>
              </w:rPr>
            </w:pPr>
            <w:r>
              <w:rPr>
                <w:rFonts w:ascii="Times New Roman" w:hAnsi="Times New Roman" w:cs="Times New Roman"/>
                <w:sz w:val="24"/>
                <w:szCs w:val="24"/>
              </w:rPr>
              <w:t>Bano 2016 [</w:t>
            </w:r>
            <w:del w:id="625" w:author="Stephen" w:date="2019-08-01T08:47:00Z">
              <w:r w:rsidDel="003A201C">
                <w:rPr>
                  <w:rFonts w:ascii="Times New Roman" w:hAnsi="Times New Roman" w:cs="Times New Roman"/>
                  <w:sz w:val="24"/>
                  <w:szCs w:val="24"/>
                </w:rPr>
                <w:delText>4</w:delText>
              </w:r>
            </w:del>
            <w:ins w:id="626" w:author="Stephen" w:date="2019-08-01T08:47:00Z">
              <w:r w:rsidR="003A201C">
                <w:rPr>
                  <w:rFonts w:ascii="Times New Roman" w:hAnsi="Times New Roman" w:cs="Times New Roman"/>
                  <w:sz w:val="24"/>
                  <w:szCs w:val="24"/>
                </w:rPr>
                <w:t>35</w:t>
              </w:r>
            </w:ins>
            <w:del w:id="627" w:author="Stephen" w:date="2019-08-01T08:57:00Z">
              <w:r w:rsidDel="00656B4F">
                <w:rPr>
                  <w:rFonts w:ascii="Times New Roman" w:hAnsi="Times New Roman" w:cs="Times New Roman"/>
                  <w:sz w:val="24"/>
                  <w:szCs w:val="24"/>
                </w:rPr>
                <w:delText>3</w:delText>
              </w:r>
            </w:del>
            <w:r w:rsidRPr="003C660C">
              <w:rPr>
                <w:rFonts w:ascii="Times New Roman" w:hAnsi="Times New Roman" w:cs="Times New Roman"/>
                <w:sz w:val="24"/>
                <w:szCs w:val="24"/>
              </w:rPr>
              <w:t>]</w:t>
            </w:r>
          </w:p>
        </w:tc>
        <w:tc>
          <w:tcPr>
            <w:tcW w:w="1767" w:type="dxa"/>
          </w:tcPr>
          <w:p w:rsidR="00EB1759" w:rsidRPr="003C660C" w:rsidRDefault="00656B4F" w:rsidP="00057F34">
            <w:pPr>
              <w:rPr>
                <w:rFonts w:ascii="Times New Roman" w:hAnsi="Times New Roman" w:cs="Times New Roman"/>
                <w:sz w:val="24"/>
                <w:szCs w:val="24"/>
              </w:rPr>
            </w:pPr>
            <w:ins w:id="628" w:author="Stephen" w:date="2019-08-01T08:54:00Z">
              <w:r>
                <w:rPr>
                  <w:rFonts w:ascii="Times New Roman" w:hAnsi="Times New Roman" w:cs="Times New Roman"/>
                  <w:sz w:val="24"/>
                  <w:szCs w:val="24"/>
                </w:rPr>
                <w:t>Obesity/Met S</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n=9</w:t>
            </w:r>
            <w:r>
              <w:rPr>
                <w:rFonts w:ascii="Times New Roman" w:hAnsi="Times New Roman" w:cs="Times New Roman"/>
                <w:sz w:val="24"/>
                <w:szCs w:val="24"/>
              </w:rPr>
              <w:t>640</w:t>
            </w:r>
            <w:r w:rsidRPr="003C660C">
              <w:rPr>
                <w:rFonts w:ascii="Times New Roman" w:hAnsi="Times New Roman" w:cs="Times New Roman"/>
                <w:sz w:val="24"/>
                <w:szCs w:val="24"/>
              </w:rPr>
              <w:t>;age 65±10; female 57%</w:t>
            </w: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Ittermann 2012 [</w:t>
            </w:r>
            <w:ins w:id="629" w:author="Stephen" w:date="2019-08-01T08:47:00Z">
              <w:r w:rsidR="003A201C">
                <w:rPr>
                  <w:rFonts w:ascii="Times New Roman" w:hAnsi="Times New Roman" w:cs="Times New Roman"/>
                  <w:sz w:val="24"/>
                  <w:szCs w:val="24"/>
                </w:rPr>
                <w:t>33</w:t>
              </w:r>
            </w:ins>
            <w:del w:id="630" w:author="Stephen" w:date="2019-08-01T08:47:00Z">
              <w:r w:rsidDel="003A201C">
                <w:rPr>
                  <w:rFonts w:ascii="Times New Roman" w:hAnsi="Times New Roman" w:cs="Times New Roman"/>
                  <w:sz w:val="24"/>
                  <w:szCs w:val="24"/>
                </w:rPr>
                <w:delText>41</w:delText>
              </w:r>
            </w:del>
            <w:r w:rsidRPr="003C660C">
              <w:rPr>
                <w:rFonts w:ascii="Times New Roman" w:hAnsi="Times New Roman" w:cs="Times New Roman"/>
                <w:sz w:val="24"/>
                <w:szCs w:val="24"/>
              </w:rPr>
              <w:t>]</w:t>
            </w:r>
          </w:p>
        </w:tc>
        <w:tc>
          <w:tcPr>
            <w:tcW w:w="1767" w:type="dxa"/>
          </w:tcPr>
          <w:p w:rsidR="00EB1759" w:rsidRPr="003C660C" w:rsidRDefault="00656B4F" w:rsidP="00057F34">
            <w:pPr>
              <w:rPr>
                <w:rFonts w:ascii="Times New Roman" w:hAnsi="Times New Roman" w:cs="Times New Roman"/>
                <w:sz w:val="24"/>
                <w:szCs w:val="24"/>
              </w:rPr>
            </w:pPr>
            <w:ins w:id="631" w:author="Stephen" w:date="2019-08-01T08:54:00Z">
              <w:r>
                <w:rPr>
                  <w:rFonts w:ascii="Times New Roman" w:hAnsi="Times New Roman" w:cs="Times New Roman"/>
                  <w:sz w:val="24"/>
                  <w:szCs w:val="24"/>
                </w:rPr>
                <w:t>Obesity/Met S</w:t>
              </w:r>
            </w:ins>
          </w:p>
        </w:tc>
        <w:tc>
          <w:tcPr>
            <w:tcW w:w="1767"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EB1759" w:rsidRPr="003C660C" w:rsidRDefault="00EB1759" w:rsidP="00D014D8">
            <w:pPr>
              <w:rPr>
                <w:rFonts w:ascii="Times New Roman" w:hAnsi="Times New Roman" w:cs="Times New Roman"/>
                <w:sz w:val="24"/>
                <w:szCs w:val="24"/>
              </w:rPr>
            </w:pPr>
            <w:r w:rsidRPr="003C660C">
              <w:rPr>
                <w:rFonts w:ascii="Times New Roman" w:hAnsi="Times New Roman" w:cs="Times New Roman"/>
                <w:sz w:val="24"/>
                <w:szCs w:val="24"/>
              </w:rPr>
              <w:t>German community; n=3661; female 48%,age 48±16;male age 51±16</w:t>
            </w:r>
          </w:p>
          <w:p w:rsidR="00EB1759" w:rsidRDefault="00EB1759" w:rsidP="00057F34">
            <w:pPr>
              <w:rPr>
                <w:rFonts w:ascii="Times New Roman" w:hAnsi="Times New Roman" w:cs="Times New Roman"/>
                <w:sz w:val="24"/>
                <w:szCs w:val="24"/>
              </w:rPr>
            </w:pPr>
          </w:p>
        </w:tc>
        <w:tc>
          <w:tcPr>
            <w:tcW w:w="770" w:type="dxa"/>
          </w:tcPr>
          <w:p w:rsidR="00EB1759" w:rsidRDefault="00EB1759"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3A201C">
            <w:pPr>
              <w:rPr>
                <w:rFonts w:ascii="Times New Roman" w:hAnsi="Times New Roman" w:cs="Times New Roman"/>
                <w:sz w:val="24"/>
                <w:szCs w:val="24"/>
              </w:rPr>
            </w:pPr>
            <w:r>
              <w:rPr>
                <w:rFonts w:ascii="Times New Roman" w:hAnsi="Times New Roman" w:cs="Times New Roman"/>
                <w:sz w:val="24"/>
                <w:szCs w:val="24"/>
              </w:rPr>
              <w:t>Knudsen [</w:t>
            </w:r>
            <w:del w:id="632" w:author="Stephen" w:date="2019-08-01T08:47:00Z">
              <w:r w:rsidDel="003A201C">
                <w:rPr>
                  <w:rFonts w:ascii="Times New Roman" w:hAnsi="Times New Roman" w:cs="Times New Roman"/>
                  <w:sz w:val="24"/>
                  <w:szCs w:val="24"/>
                </w:rPr>
                <w:delText>5</w:delText>
              </w:r>
            </w:del>
            <w:ins w:id="633" w:author="Stephen" w:date="2019-08-01T08:47:00Z">
              <w:r w:rsidR="003A201C">
                <w:rPr>
                  <w:rFonts w:ascii="Times New Roman" w:hAnsi="Times New Roman" w:cs="Times New Roman"/>
                  <w:sz w:val="24"/>
                  <w:szCs w:val="24"/>
                </w:rPr>
                <w:t>43</w:t>
              </w:r>
            </w:ins>
            <w:del w:id="634" w:author="Stephen" w:date="2019-08-01T08:57:00Z">
              <w:r w:rsidDel="00656B4F">
                <w:rPr>
                  <w:rFonts w:ascii="Times New Roman" w:hAnsi="Times New Roman" w:cs="Times New Roman"/>
                  <w:sz w:val="24"/>
                  <w:szCs w:val="24"/>
                </w:rPr>
                <w:delText>1</w:delText>
              </w:r>
            </w:del>
            <w:r>
              <w:rPr>
                <w:rFonts w:ascii="Times New Roman" w:hAnsi="Times New Roman" w:cs="Times New Roman"/>
                <w:sz w:val="24"/>
                <w:szCs w:val="24"/>
              </w:rPr>
              <w:t>]</w:t>
            </w:r>
          </w:p>
        </w:tc>
        <w:tc>
          <w:tcPr>
            <w:tcW w:w="1767" w:type="dxa"/>
          </w:tcPr>
          <w:p w:rsidR="00EB1759" w:rsidRPr="003C660C" w:rsidRDefault="00656B4F" w:rsidP="00057F34">
            <w:pPr>
              <w:rPr>
                <w:rFonts w:ascii="Times New Roman" w:hAnsi="Times New Roman" w:cs="Times New Roman"/>
                <w:sz w:val="24"/>
                <w:szCs w:val="24"/>
              </w:rPr>
            </w:pPr>
            <w:ins w:id="635" w:author="Stephen" w:date="2019-08-01T08:54:00Z">
              <w:r>
                <w:rPr>
                  <w:rFonts w:ascii="Times New Roman" w:hAnsi="Times New Roman" w:cs="Times New Roman"/>
                  <w:sz w:val="24"/>
                  <w:szCs w:val="24"/>
                </w:rPr>
                <w:t>Obesity/Met S</w:t>
              </w:r>
            </w:ins>
          </w:p>
        </w:tc>
        <w:tc>
          <w:tcPr>
            <w:tcW w:w="1767"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Cross section</w:t>
            </w:r>
          </w:p>
        </w:tc>
        <w:tc>
          <w:tcPr>
            <w:tcW w:w="4395"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Danish community=4082 ‘preponderance of women”</w:t>
            </w:r>
          </w:p>
        </w:tc>
        <w:tc>
          <w:tcPr>
            <w:tcW w:w="77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Oh [</w:t>
            </w:r>
            <w:ins w:id="636" w:author="Stephen" w:date="2019-08-01T08:47:00Z">
              <w:r w:rsidR="003A201C">
                <w:rPr>
                  <w:rFonts w:ascii="Times New Roman" w:hAnsi="Times New Roman" w:cs="Times New Roman"/>
                  <w:sz w:val="24"/>
                  <w:szCs w:val="24"/>
                </w:rPr>
                <w:t>46</w:t>
              </w:r>
            </w:ins>
            <w:del w:id="637" w:author="Stephen" w:date="2019-08-01T08:47:00Z">
              <w:r w:rsidDel="003A201C">
                <w:rPr>
                  <w:rFonts w:ascii="Times New Roman" w:hAnsi="Times New Roman" w:cs="Times New Roman"/>
                  <w:sz w:val="24"/>
                  <w:szCs w:val="24"/>
                </w:rPr>
                <w:delText>54</w:delText>
              </w:r>
            </w:del>
            <w:r>
              <w:rPr>
                <w:rFonts w:ascii="Times New Roman" w:hAnsi="Times New Roman" w:cs="Times New Roman"/>
                <w:sz w:val="24"/>
                <w:szCs w:val="24"/>
              </w:rPr>
              <w:t>]</w:t>
            </w:r>
          </w:p>
        </w:tc>
        <w:tc>
          <w:tcPr>
            <w:tcW w:w="1767" w:type="dxa"/>
          </w:tcPr>
          <w:p w:rsidR="00EB1759" w:rsidRPr="003C660C" w:rsidRDefault="00656B4F" w:rsidP="00057F34">
            <w:pPr>
              <w:rPr>
                <w:rFonts w:ascii="Times New Roman" w:hAnsi="Times New Roman" w:cs="Times New Roman"/>
                <w:sz w:val="24"/>
                <w:szCs w:val="24"/>
              </w:rPr>
            </w:pPr>
            <w:ins w:id="638" w:author="Stephen" w:date="2019-08-01T08:54:00Z">
              <w:r>
                <w:rPr>
                  <w:rFonts w:ascii="Times New Roman" w:hAnsi="Times New Roman" w:cs="Times New Roman"/>
                  <w:sz w:val="24"/>
                  <w:szCs w:val="24"/>
                </w:rPr>
                <w:t>Obesity/Met S</w:t>
              </w:r>
            </w:ins>
          </w:p>
        </w:tc>
        <w:tc>
          <w:tcPr>
            <w:tcW w:w="1767" w:type="dxa"/>
          </w:tcPr>
          <w:p w:rsidR="00EB1759" w:rsidRDefault="00EB1759" w:rsidP="00057F34">
            <w:pPr>
              <w:rPr>
                <w:rFonts w:ascii="Times New Roman" w:hAnsi="Times New Roman" w:cs="Times New Roman"/>
                <w:sz w:val="24"/>
                <w:szCs w:val="24"/>
              </w:rPr>
            </w:pPr>
          </w:p>
        </w:tc>
        <w:tc>
          <w:tcPr>
            <w:tcW w:w="4395"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Korean community; n=4275;age 49; female 50%</w:t>
            </w:r>
          </w:p>
        </w:tc>
        <w:tc>
          <w:tcPr>
            <w:tcW w:w="77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G- Garcia [</w:t>
            </w:r>
            <w:ins w:id="639" w:author="Stephen" w:date="2019-08-01T08:49:00Z">
              <w:r w:rsidR="003A201C">
                <w:rPr>
                  <w:rFonts w:ascii="Times New Roman" w:hAnsi="Times New Roman" w:cs="Times New Roman"/>
                  <w:sz w:val="24"/>
                  <w:szCs w:val="24"/>
                </w:rPr>
                <w:t>38</w:t>
              </w:r>
            </w:ins>
            <w:del w:id="640" w:author="Stephen" w:date="2019-08-01T08:49:00Z">
              <w:r w:rsidDel="003A201C">
                <w:rPr>
                  <w:rFonts w:ascii="Times New Roman" w:hAnsi="Times New Roman" w:cs="Times New Roman"/>
                  <w:sz w:val="24"/>
                  <w:szCs w:val="24"/>
                </w:rPr>
                <w:delText>46</w:delText>
              </w:r>
            </w:del>
            <w:r>
              <w:rPr>
                <w:rFonts w:ascii="Times New Roman" w:hAnsi="Times New Roman" w:cs="Times New Roman"/>
                <w:sz w:val="24"/>
                <w:szCs w:val="24"/>
              </w:rPr>
              <w:t>]</w:t>
            </w:r>
          </w:p>
        </w:tc>
        <w:tc>
          <w:tcPr>
            <w:tcW w:w="1767" w:type="dxa"/>
          </w:tcPr>
          <w:p w:rsidR="00EB1759" w:rsidRPr="003C660C" w:rsidRDefault="00656B4F" w:rsidP="00057F34">
            <w:pPr>
              <w:rPr>
                <w:rFonts w:ascii="Times New Roman" w:hAnsi="Times New Roman" w:cs="Times New Roman"/>
                <w:sz w:val="24"/>
                <w:szCs w:val="24"/>
              </w:rPr>
            </w:pPr>
            <w:ins w:id="641" w:author="Stephen" w:date="2019-08-01T08:54:00Z">
              <w:r>
                <w:rPr>
                  <w:rFonts w:ascii="Times New Roman" w:hAnsi="Times New Roman" w:cs="Times New Roman"/>
                  <w:sz w:val="24"/>
                  <w:szCs w:val="24"/>
                </w:rPr>
                <w:t>Obesity/Met S</w:t>
              </w:r>
            </w:ins>
          </w:p>
        </w:tc>
        <w:tc>
          <w:tcPr>
            <w:tcW w:w="1767"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Cross-section</w:t>
            </w:r>
          </w:p>
        </w:tc>
        <w:tc>
          <w:tcPr>
            <w:tcW w:w="4395"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Mexican community n=3033;age 42±10;female 51%</w:t>
            </w:r>
          </w:p>
        </w:tc>
        <w:tc>
          <w:tcPr>
            <w:tcW w:w="77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9/9</w:t>
            </w:r>
          </w:p>
        </w:tc>
      </w:tr>
      <w:tr w:rsidR="00EB1759" w:rsidRPr="003C660C" w:rsidTr="00D014D8">
        <w:trPr>
          <w:jc w:val="center"/>
        </w:trPr>
        <w:tc>
          <w:tcPr>
            <w:tcW w:w="231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Chaker[</w:t>
            </w:r>
            <w:ins w:id="642" w:author="Stephen" w:date="2019-08-01T08:49:00Z">
              <w:r w:rsidR="003A201C">
                <w:rPr>
                  <w:rFonts w:ascii="Times New Roman" w:hAnsi="Times New Roman" w:cs="Times New Roman"/>
                  <w:sz w:val="24"/>
                  <w:szCs w:val="24"/>
                </w:rPr>
                <w:t>44</w:t>
              </w:r>
            </w:ins>
            <w:del w:id="643" w:author="Stephen" w:date="2019-08-01T08:49:00Z">
              <w:r w:rsidDel="003A201C">
                <w:rPr>
                  <w:rFonts w:ascii="Times New Roman" w:hAnsi="Times New Roman" w:cs="Times New Roman"/>
                  <w:sz w:val="24"/>
                  <w:szCs w:val="24"/>
                </w:rPr>
                <w:delText>52</w:delText>
              </w:r>
            </w:del>
            <w:r>
              <w:rPr>
                <w:rFonts w:ascii="Times New Roman" w:hAnsi="Times New Roman" w:cs="Times New Roman"/>
                <w:sz w:val="24"/>
                <w:szCs w:val="24"/>
              </w:rPr>
              <w:t>]</w:t>
            </w:r>
          </w:p>
        </w:tc>
        <w:tc>
          <w:tcPr>
            <w:tcW w:w="1767" w:type="dxa"/>
          </w:tcPr>
          <w:p w:rsidR="00EB1759" w:rsidRPr="003C660C" w:rsidRDefault="00EB1759" w:rsidP="00057F34">
            <w:pPr>
              <w:rPr>
                <w:rFonts w:ascii="Times New Roman" w:hAnsi="Times New Roman" w:cs="Times New Roman"/>
                <w:sz w:val="24"/>
                <w:szCs w:val="24"/>
              </w:rPr>
            </w:pPr>
            <w:r>
              <w:rPr>
                <w:rFonts w:ascii="Times New Roman" w:hAnsi="Times New Roman" w:cs="Times New Roman"/>
                <w:sz w:val="24"/>
                <w:szCs w:val="24"/>
              </w:rPr>
              <w:t>diabetes</w:t>
            </w:r>
          </w:p>
        </w:tc>
        <w:tc>
          <w:tcPr>
            <w:tcW w:w="1767"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Dutch community; n=8542;age 65±10;female 58%</w:t>
            </w:r>
          </w:p>
        </w:tc>
        <w:tc>
          <w:tcPr>
            <w:tcW w:w="770" w:type="dxa"/>
          </w:tcPr>
          <w:p w:rsidR="00EB1759" w:rsidRDefault="00EB1759" w:rsidP="00057F34">
            <w:pPr>
              <w:rPr>
                <w:rFonts w:ascii="Times New Roman" w:hAnsi="Times New Roman" w:cs="Times New Roman"/>
                <w:sz w:val="24"/>
                <w:szCs w:val="24"/>
              </w:rPr>
            </w:pPr>
            <w:r>
              <w:rPr>
                <w:rFonts w:ascii="Times New Roman" w:hAnsi="Times New Roman" w:cs="Times New Roman"/>
                <w:sz w:val="24"/>
                <w:szCs w:val="24"/>
              </w:rPr>
              <w:t>9/9</w:t>
            </w:r>
          </w:p>
        </w:tc>
      </w:tr>
    </w:tbl>
    <w:p w:rsidR="009669B1" w:rsidRDefault="00D014D8" w:rsidP="009669B1">
      <w:pPr>
        <w:ind w:left="-993"/>
        <w:rPr>
          <w:ins w:id="644" w:author="Stephen" w:date="2019-08-01T08:53:00Z"/>
          <w:rFonts w:ascii="Times New Roman" w:hAnsi="Times New Roman" w:cs="Times New Roman"/>
          <w:sz w:val="24"/>
          <w:szCs w:val="24"/>
        </w:rPr>
      </w:pPr>
      <w:r w:rsidRPr="003C660C">
        <w:rPr>
          <w:rFonts w:ascii="Times New Roman" w:hAnsi="Times New Roman" w:cs="Times New Roman"/>
          <w:sz w:val="24"/>
          <w:szCs w:val="24"/>
        </w:rPr>
        <w:t>NOS, adapted Newcastle-Ottawa quality assessment scale (the higher number out of 9, the better study). *NOS not applied since a meta-analysis.</w:t>
      </w:r>
    </w:p>
    <w:p w:rsidR="00656B4F" w:rsidRPr="00656B4F" w:rsidRDefault="00656B4F" w:rsidP="009669B1">
      <w:pPr>
        <w:ind w:left="-993"/>
        <w:rPr>
          <w:rFonts w:ascii="Times New Roman" w:hAnsi="Times New Roman" w:cs="Times New Roman"/>
          <w:sz w:val="24"/>
          <w:szCs w:val="24"/>
        </w:rPr>
      </w:pPr>
      <w:ins w:id="645" w:author="Stephen" w:date="2019-08-01T08:53:00Z">
        <w:r>
          <w:rPr>
            <w:rFonts w:ascii="Times New Roman" w:hAnsi="Times New Roman" w:cs="Times New Roman"/>
            <w:sz w:val="24"/>
            <w:szCs w:val="24"/>
            <w:vertAlign w:val="superscript"/>
          </w:rPr>
          <w:t xml:space="preserve"># </w:t>
        </w:r>
        <w:r>
          <w:rPr>
            <w:rFonts w:ascii="Times New Roman" w:hAnsi="Times New Roman" w:cs="Times New Roman"/>
            <w:sz w:val="24"/>
            <w:szCs w:val="24"/>
          </w:rPr>
          <w:t>Met S- metabolic syndrome</w:t>
        </w:r>
      </w:ins>
    </w:p>
    <w:p w:rsidR="00CA3355" w:rsidRDefault="00CA3355"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Pr="003C660C" w:rsidRDefault="00D014D8" w:rsidP="00CA3355">
      <w:pPr>
        <w:rPr>
          <w:rFonts w:ascii="Times New Roman" w:hAnsi="Times New Roman" w:cs="Times New Roman"/>
          <w:sz w:val="24"/>
          <w:szCs w:val="24"/>
        </w:rPr>
      </w:pPr>
    </w:p>
    <w:p w:rsidR="00CA3355" w:rsidRDefault="00CA3355" w:rsidP="00D04344">
      <w:pPr>
        <w:rPr>
          <w:rFonts w:ascii="Times New Roman" w:hAnsi="Times New Roman" w:cs="Times New Roman"/>
          <w:sz w:val="24"/>
          <w:szCs w:val="24"/>
        </w:rPr>
        <w:sectPr w:rsidR="00CA3355" w:rsidSect="005D22E8">
          <w:footerReference w:type="default" r:id="rId9"/>
          <w:pgSz w:w="11906" w:h="16838"/>
          <w:pgMar w:top="1440" w:right="1440" w:bottom="1440" w:left="1440" w:header="708" w:footer="708" w:gutter="0"/>
          <w:lnNumType w:countBy="1" w:restart="continuous"/>
          <w:cols w:space="708"/>
          <w:docGrid w:linePitch="360"/>
          <w:sectPrChange w:id="646" w:author="Stephen" w:date="2019-08-01T17:19:00Z">
            <w:sectPr w:rsidR="00CA3355" w:rsidSect="005D22E8">
              <w:lnNumType w:countBy="0" w:restart="newPage"/>
            </w:sectPr>
          </w:sectPrChange>
        </w:sectPr>
      </w:pPr>
    </w:p>
    <w:p w:rsidR="007C64A3" w:rsidRDefault="00B32341" w:rsidP="00CA3355">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8863330" cy="5471875"/>
            <wp:effectExtent l="19050" t="0" r="0" b="0"/>
            <wp:docPr id="1" name="Picture 1" descr="D:\Users\Stephen\Documents\fi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tephen\Documents\fig 2.png"/>
                    <pic:cNvPicPr>
                      <a:picLocks noChangeAspect="1" noChangeArrowheads="1"/>
                    </pic:cNvPicPr>
                  </pic:nvPicPr>
                  <pic:blipFill>
                    <a:blip r:embed="rId10"/>
                    <a:srcRect/>
                    <a:stretch>
                      <a:fillRect/>
                    </a:stretch>
                  </pic:blipFill>
                  <pic:spPr bwMode="auto">
                    <a:xfrm>
                      <a:off x="0" y="0"/>
                      <a:ext cx="8863330" cy="5471875"/>
                    </a:xfrm>
                    <a:prstGeom prst="rect">
                      <a:avLst/>
                    </a:prstGeom>
                    <a:noFill/>
                    <a:ln w="9525">
                      <a:noFill/>
                      <a:miter lim="800000"/>
                      <a:headEnd/>
                      <a:tailEnd/>
                    </a:ln>
                  </pic:spPr>
                </pic:pic>
              </a:graphicData>
            </a:graphic>
          </wp:inline>
        </w:drawing>
      </w:r>
    </w:p>
    <w:p w:rsidR="00A441E2" w:rsidRDefault="00A441E2" w:rsidP="00CA3355">
      <w:pPr>
        <w:pStyle w:val="ListParagraph"/>
        <w:ind w:left="0"/>
        <w:rPr>
          <w:rFonts w:ascii="Times New Roman" w:hAnsi="Times New Roman" w:cs="Times New Roman"/>
          <w:sz w:val="24"/>
          <w:szCs w:val="24"/>
        </w:rPr>
      </w:pPr>
      <w:r>
        <w:rPr>
          <w:rFonts w:ascii="Times New Roman" w:hAnsi="Times New Roman" w:cs="Times New Roman"/>
          <w:sz w:val="24"/>
          <w:szCs w:val="24"/>
        </w:rPr>
        <w:t>Figure 2- overall results</w:t>
      </w:r>
    </w:p>
    <w:p w:rsidR="00A441E2" w:rsidRDefault="00B32341" w:rsidP="00CA3355">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8863330" cy="5471875"/>
            <wp:effectExtent l="19050" t="0" r="0" b="0"/>
            <wp:docPr id="2" name="Picture 2" descr="D:\Users\Stephen\Documents\fi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tephen\Documents\fig 3.png"/>
                    <pic:cNvPicPr>
                      <a:picLocks noChangeAspect="1" noChangeArrowheads="1"/>
                    </pic:cNvPicPr>
                  </pic:nvPicPr>
                  <pic:blipFill>
                    <a:blip r:embed="rId11"/>
                    <a:srcRect/>
                    <a:stretch>
                      <a:fillRect/>
                    </a:stretch>
                  </pic:blipFill>
                  <pic:spPr bwMode="auto">
                    <a:xfrm>
                      <a:off x="0" y="0"/>
                      <a:ext cx="8863330" cy="5471875"/>
                    </a:xfrm>
                    <a:prstGeom prst="rect">
                      <a:avLst/>
                    </a:prstGeom>
                    <a:noFill/>
                    <a:ln w="9525">
                      <a:noFill/>
                      <a:miter lim="800000"/>
                      <a:headEnd/>
                      <a:tailEnd/>
                    </a:ln>
                  </pic:spPr>
                </pic:pic>
              </a:graphicData>
            </a:graphic>
          </wp:inline>
        </w:drawing>
      </w:r>
    </w:p>
    <w:p w:rsidR="00A441E2" w:rsidRDefault="00A441E2" w:rsidP="00CA3355">
      <w:pPr>
        <w:pStyle w:val="ListParagraph"/>
        <w:ind w:left="0"/>
        <w:rPr>
          <w:rFonts w:ascii="Times New Roman" w:hAnsi="Times New Roman" w:cs="Times New Roman"/>
          <w:sz w:val="24"/>
          <w:szCs w:val="24"/>
        </w:rPr>
      </w:pPr>
      <w:r>
        <w:rPr>
          <w:rFonts w:ascii="Times New Roman" w:hAnsi="Times New Roman" w:cs="Times New Roman"/>
          <w:sz w:val="24"/>
          <w:szCs w:val="24"/>
        </w:rPr>
        <w:t>Figure 3- correlations of clinical parameters with FT4/T3/ TSH, with increasing n</w:t>
      </w:r>
    </w:p>
    <w:p w:rsidR="00A4202B" w:rsidRDefault="00A4202B" w:rsidP="00D04344">
      <w:pPr>
        <w:rPr>
          <w:rFonts w:ascii="Times New Roman" w:hAnsi="Times New Roman" w:cs="Times New Roman"/>
          <w:sz w:val="24"/>
          <w:szCs w:val="24"/>
        </w:rPr>
      </w:pPr>
    </w:p>
    <w:p w:rsidR="007C64A3" w:rsidRDefault="007C64A3" w:rsidP="00D04344">
      <w:pPr>
        <w:rPr>
          <w:rFonts w:ascii="Times New Roman" w:hAnsi="Times New Roman" w:cs="Times New Roman"/>
          <w:sz w:val="24"/>
          <w:szCs w:val="24"/>
        </w:rPr>
      </w:pPr>
    </w:p>
    <w:p w:rsidR="007C64A3" w:rsidRPr="00CA3355" w:rsidRDefault="007C64A3"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B90197" w:rsidRPr="00CA3355" w:rsidRDefault="00B90197" w:rsidP="00D04344">
      <w:pPr>
        <w:rPr>
          <w:rFonts w:ascii="Times New Roman" w:hAnsi="Times New Roman" w:cs="Times New Roman"/>
          <w:sz w:val="24"/>
          <w:szCs w:val="24"/>
        </w:rPr>
      </w:pPr>
    </w:p>
    <w:p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 w:author="Stephen" w:date="2019-07-26T10:55:00Z" w:initials="S">
    <w:p w:rsidR="000279CC" w:rsidRDefault="000279CC">
      <w:pPr>
        <w:pStyle w:val="CommentText"/>
      </w:pPr>
      <w:r>
        <w:rPr>
          <w:rStyle w:val="CommentReference"/>
        </w:rPr>
        <w:annotationRef/>
      </w:r>
      <w:r>
        <w:t>Jono- please complete</w:t>
      </w:r>
    </w:p>
  </w:comment>
  <w:comment w:id="33" w:author="Stephen" w:date="2019-07-26T10:55:00Z" w:initials="S">
    <w:p w:rsidR="000279CC" w:rsidRDefault="000279CC">
      <w:pPr>
        <w:pStyle w:val="CommentText"/>
      </w:pPr>
      <w:r>
        <w:rPr>
          <w:rStyle w:val="CommentReference"/>
        </w:rPr>
        <w:annotationRef/>
      </w:r>
      <w:r>
        <w:t>Note – Thyroid allows 350 words</w:t>
      </w:r>
    </w:p>
  </w:comment>
  <w:comment w:id="59" w:author="Stephen" w:date="2019-07-26T10:55:00Z" w:initials="S">
    <w:p w:rsidR="000279CC" w:rsidRDefault="000279CC">
      <w:pPr>
        <w:pStyle w:val="CommentText"/>
      </w:pPr>
      <w:r>
        <w:rPr>
          <w:rStyle w:val="CommentReference"/>
        </w:rPr>
        <w:annotationRef/>
      </w:r>
      <w:r>
        <w:t>Jono- need to clarify if Heeringa study was included</w:t>
      </w:r>
    </w:p>
  </w:comment>
  <w:comment w:id="60" w:author="Stephen" w:date="2019-07-27T17:56:00Z" w:initials="S">
    <w:p w:rsidR="000279CC" w:rsidRDefault="000279CC">
      <w:pPr>
        <w:pStyle w:val="CommentText"/>
      </w:pPr>
      <w:r>
        <w:rPr>
          <w:rStyle w:val="CommentReference"/>
        </w:rPr>
        <w:annotationRef/>
      </w:r>
      <w:r>
        <w:t>Heeringa paper issue addressed below.</w:t>
      </w:r>
    </w:p>
  </w:comment>
  <w:comment w:id="63" w:author="Stephen" w:date="2019-07-26T10:55:00Z" w:initials="S">
    <w:p w:rsidR="000279CC" w:rsidRDefault="000279CC">
      <w:pPr>
        <w:pStyle w:val="CommentText"/>
      </w:pPr>
      <w:r>
        <w:rPr>
          <w:rStyle w:val="CommentReference"/>
        </w:rPr>
        <w:annotationRef/>
      </w:r>
      <w:r>
        <w:t>Henrik- should we formalise this in our search diagram- ie articles we included in this but not in the focussed analysis</w:t>
      </w:r>
    </w:p>
  </w:comment>
  <w:comment w:id="64" w:author="Stephen" w:date="2019-07-26T10:55:00Z" w:initials="S">
    <w:p w:rsidR="000279CC" w:rsidRDefault="000279CC">
      <w:pPr>
        <w:pStyle w:val="CommentText"/>
      </w:pPr>
      <w:r>
        <w:rPr>
          <w:rStyle w:val="CommentReference"/>
        </w:rPr>
        <w:annotationRef/>
      </w:r>
      <w:r>
        <w:t>Jono – have included all this for context</w:t>
      </w:r>
    </w:p>
  </w:comment>
  <w:comment w:id="67" w:author="Stephen" w:date="2019-07-30T17:46:00Z" w:initials="S">
    <w:p w:rsidR="000279CC" w:rsidRDefault="000279CC">
      <w:pPr>
        <w:pStyle w:val="CommentText"/>
      </w:pPr>
      <w:r>
        <w:rPr>
          <w:rStyle w:val="CommentReference"/>
        </w:rPr>
        <w:annotationRef/>
      </w:r>
      <w:r>
        <w:t>?</w:t>
      </w:r>
    </w:p>
  </w:comment>
  <w:comment w:id="68" w:author="Stephen" w:date="2019-07-26T10:55:00Z" w:initials="S">
    <w:p w:rsidR="000279CC" w:rsidRDefault="000279CC">
      <w:pPr>
        <w:pStyle w:val="CommentText"/>
      </w:pPr>
      <w:r>
        <w:rPr>
          <w:rStyle w:val="CommentReference"/>
        </w:rPr>
        <w:annotationRef/>
      </w:r>
      <w:r>
        <w:t>Henrik- can you do this- noting above S4</w:t>
      </w:r>
    </w:p>
  </w:comment>
  <w:comment w:id="83" w:author="Stephen" w:date="2019-07-26T10:55:00Z" w:initials="S">
    <w:p w:rsidR="000279CC" w:rsidRDefault="000279CC">
      <w:pPr>
        <w:pStyle w:val="CommentText"/>
      </w:pPr>
      <w:r>
        <w:rPr>
          <w:rStyle w:val="CommentReference"/>
        </w:rPr>
        <w:annotationRef/>
      </w:r>
      <w:r>
        <w:t>Again depends whether this was included- jono</w:t>
      </w:r>
    </w:p>
  </w:comment>
  <w:comment w:id="81" w:author="Stephen" w:date="2019-07-27T17:54:00Z" w:initials="S">
    <w:p w:rsidR="000279CC" w:rsidRDefault="000279CC">
      <w:pPr>
        <w:pStyle w:val="CommentText"/>
      </w:pPr>
      <w:r>
        <w:rPr>
          <w:rStyle w:val="CommentReference"/>
        </w:rPr>
        <w:annotationRef/>
      </w:r>
      <w:r>
        <w:t>Re-worded on account of inclusion of study.</w:t>
      </w:r>
    </w:p>
  </w:comment>
  <w:comment w:id="90" w:author="Stephen" w:date="2019-07-26T10:55:00Z" w:initials="S">
    <w:p w:rsidR="000279CC" w:rsidRDefault="000279CC">
      <w:pPr>
        <w:pStyle w:val="CommentText"/>
      </w:pPr>
      <w:r>
        <w:rPr>
          <w:rStyle w:val="CommentReference"/>
        </w:rPr>
        <w:annotationRef/>
      </w:r>
      <w:r>
        <w:t>Jono- ? correct</w:t>
      </w:r>
    </w:p>
  </w:comment>
  <w:comment w:id="91" w:author="Stephen" w:date="2019-07-30T17:49:00Z" w:initials="S">
    <w:p w:rsidR="000279CC" w:rsidRDefault="000279CC">
      <w:pPr>
        <w:pStyle w:val="CommentText"/>
      </w:pPr>
      <w:r>
        <w:rPr>
          <w:rStyle w:val="CommentReference"/>
        </w:rPr>
        <w:annotationRef/>
      </w:r>
      <w:r>
        <w:t>To delete?</w:t>
      </w:r>
    </w:p>
  </w:comment>
  <w:comment w:id="98" w:author="Stephen" w:date="2019-07-26T10:55:00Z" w:initials="S">
    <w:p w:rsidR="000279CC" w:rsidRDefault="000279CC">
      <w:pPr>
        <w:pStyle w:val="CommentText"/>
      </w:pPr>
      <w:r>
        <w:rPr>
          <w:rStyle w:val="CommentReference"/>
        </w:rPr>
        <w:annotationRef/>
      </w:r>
      <w:r>
        <w:t>Jono - ? OK</w:t>
      </w:r>
    </w:p>
  </w:comment>
  <w:comment w:id="107" w:author="Stephen" w:date="2019-07-30T17:51:00Z" w:initials="S">
    <w:p w:rsidR="000279CC" w:rsidRDefault="000279CC">
      <w:pPr>
        <w:pStyle w:val="CommentText"/>
      </w:pPr>
      <w:r>
        <w:rPr>
          <w:rStyle w:val="CommentReference"/>
        </w:rPr>
        <w:annotationRef/>
      </w:r>
      <w:r>
        <w:t>Papers conclusions vs parameters</w:t>
      </w:r>
    </w:p>
  </w:comment>
  <w:comment w:id="99" w:author="Stephen" w:date="2019-07-26T11:11:00Z" w:initials="S">
    <w:p w:rsidR="000279CC" w:rsidRDefault="000279CC">
      <w:pPr>
        <w:pStyle w:val="CommentText"/>
      </w:pPr>
      <w:r>
        <w:rPr>
          <w:rStyle w:val="CommentReference"/>
        </w:rPr>
        <w:annotationRef/>
      </w:r>
      <w:r>
        <w:t xml:space="preserve">Jono- I do not understand these points- and whether they should be 1 and 2. 1. Is another language and i am not sure what you mean in 2.Can they be also expressed in a way that non mathematicians can comprehend. </w:t>
      </w:r>
    </w:p>
  </w:comment>
  <w:comment w:id="118" w:author="Stephen" w:date="2019-07-30T17:50:00Z" w:initials="S">
    <w:p w:rsidR="000279CC" w:rsidRDefault="000279CC">
      <w:pPr>
        <w:pStyle w:val="CommentText"/>
      </w:pPr>
      <w:r>
        <w:rPr>
          <w:rStyle w:val="CommentReference"/>
        </w:rPr>
        <w:annotationRef/>
      </w:r>
      <w:r>
        <w:t>? sig</w:t>
      </w:r>
    </w:p>
  </w:comment>
  <w:comment w:id="108" w:author="Stephen" w:date="2019-07-30T17:59:00Z" w:initials="S">
    <w:p w:rsidR="000279CC" w:rsidRDefault="000279CC">
      <w:pPr>
        <w:pStyle w:val="CommentText"/>
      </w:pPr>
      <w:r>
        <w:rPr>
          <w:rStyle w:val="CommentReference"/>
        </w:rPr>
        <w:annotationRef/>
      </w:r>
      <w:r>
        <w:t>Figures comprehensible –tif,eps</w:t>
      </w:r>
    </w:p>
  </w:comment>
  <w:comment w:id="121" w:author="Stephen" w:date="2019-07-26T10:55:00Z" w:initials="S">
    <w:p w:rsidR="000279CC" w:rsidRDefault="000279CC">
      <w:pPr>
        <w:pStyle w:val="CommentText"/>
      </w:pPr>
      <w:r>
        <w:rPr>
          <w:rStyle w:val="CommentReference"/>
        </w:rPr>
        <w:annotationRef/>
      </w:r>
      <w:r>
        <w:t>Jono –ok?</w:t>
      </w:r>
    </w:p>
  </w:comment>
  <w:comment w:id="122" w:author="Stephen" w:date="2019-07-26T10:57:00Z" w:initials="S">
    <w:p w:rsidR="000279CC" w:rsidRDefault="000279CC">
      <w:pPr>
        <w:pStyle w:val="CommentText"/>
      </w:pPr>
      <w:r>
        <w:rPr>
          <w:rStyle w:val="CommentReference"/>
        </w:rPr>
        <w:annotationRef/>
      </w:r>
      <w:r>
        <w:t>Jono- is this correct- ie point estimate T3- with high thyroid function</w:t>
      </w:r>
    </w:p>
  </w:comment>
  <w:comment w:id="123" w:author="Stephen" w:date="2019-07-26T10:59:00Z" w:initials="S">
    <w:p w:rsidR="000279CC" w:rsidRDefault="000279CC">
      <w:pPr>
        <w:pStyle w:val="CommentText"/>
      </w:pPr>
      <w:r>
        <w:rPr>
          <w:rStyle w:val="CommentReference"/>
        </w:rPr>
        <w:annotationRef/>
      </w:r>
      <w:r>
        <w:t>Henrik- a ‘new conclusion’</w:t>
      </w:r>
    </w:p>
  </w:comment>
  <w:comment w:id="127" w:author="Stephen" w:date="2019-07-26T11:00:00Z" w:initials="S">
    <w:p w:rsidR="000279CC" w:rsidRDefault="000279CC">
      <w:pPr>
        <w:pStyle w:val="CommentText"/>
      </w:pPr>
      <w:r>
        <w:rPr>
          <w:rStyle w:val="CommentReference"/>
        </w:rPr>
        <w:annotationRef/>
      </w:r>
      <w:r>
        <w:t>Henrik- new addition</w:t>
      </w:r>
    </w:p>
  </w:comment>
  <w:comment w:id="129" w:author="Stephen" w:date="2019-07-26T11:01:00Z" w:initials="S">
    <w:p w:rsidR="000279CC" w:rsidRDefault="000279CC">
      <w:pPr>
        <w:pStyle w:val="CommentText"/>
      </w:pPr>
      <w:r>
        <w:rPr>
          <w:rStyle w:val="CommentReference"/>
        </w:rPr>
        <w:annotationRef/>
      </w:r>
      <w:r>
        <w:t>Also new</w:t>
      </w:r>
    </w:p>
  </w:comment>
  <w:comment w:id="131" w:author="Stephen" w:date="2019-07-26T11:01:00Z" w:initials="S">
    <w:p w:rsidR="000279CC" w:rsidRDefault="000279CC">
      <w:pPr>
        <w:pStyle w:val="CommentText"/>
      </w:pPr>
      <w:r>
        <w:rPr>
          <w:rStyle w:val="CommentReference"/>
        </w:rPr>
        <w:annotationRef/>
      </w:r>
      <w:r>
        <w:t>Again new</w:t>
      </w:r>
    </w:p>
  </w:comment>
  <w:comment w:id="132" w:author="Stephen" w:date="2019-07-26T11:02:00Z" w:initials="S">
    <w:p w:rsidR="000279CC" w:rsidRDefault="000279CC">
      <w:pPr>
        <w:pStyle w:val="CommentText"/>
      </w:pPr>
      <w:r>
        <w:rPr>
          <w:rStyle w:val="CommentReference"/>
        </w:rPr>
        <w:annotationRef/>
      </w:r>
      <w:r>
        <w:t>Henrik- revised</w:t>
      </w:r>
    </w:p>
  </w:comment>
  <w:comment w:id="134" w:author="Stephen" w:date="2019-07-26T11:03:00Z" w:initials="S">
    <w:p w:rsidR="000279CC" w:rsidRDefault="000279CC">
      <w:pPr>
        <w:pStyle w:val="CommentText"/>
      </w:pPr>
      <w:r>
        <w:rPr>
          <w:rStyle w:val="CommentReference"/>
        </w:rPr>
        <w:annotationRef/>
      </w:r>
      <w:r>
        <w:t>Henrik- more new</w:t>
      </w:r>
    </w:p>
  </w:comment>
  <w:comment w:id="137" w:author="Stephen" w:date="2019-07-26T11:03:00Z" w:initials="S">
    <w:p w:rsidR="000279CC" w:rsidRDefault="000279CC">
      <w:pPr>
        <w:pStyle w:val="CommentText"/>
      </w:pPr>
      <w:r>
        <w:rPr>
          <w:rStyle w:val="CommentReference"/>
        </w:rPr>
        <w:annotationRef/>
      </w:r>
      <w:r>
        <w:t>New!</w:t>
      </w:r>
    </w:p>
  </w:comment>
  <w:comment w:id="214" w:author="Stephen" w:date="2019-08-01T17:53:00Z" w:initials="S">
    <w:p w:rsidR="000279CC" w:rsidRDefault="000279CC">
      <w:pPr>
        <w:pStyle w:val="CommentText"/>
      </w:pPr>
      <w:r>
        <w:rPr>
          <w:rStyle w:val="CommentReference"/>
        </w:rPr>
        <w:annotationRef/>
      </w:r>
      <w:r>
        <w:t>Year?</w:t>
      </w:r>
    </w:p>
  </w:comment>
  <w:comment w:id="565" w:author="Henrik Falhammar" w:date="2019-07-26T10:55:00Z" w:initials="HF">
    <w:p w:rsidR="000279CC" w:rsidRDefault="000279CC" w:rsidP="00CA3355">
      <w:pPr>
        <w:pStyle w:val="CommentText"/>
      </w:pPr>
      <w:r>
        <w:rPr>
          <w:rStyle w:val="CommentReference"/>
        </w:rPr>
        <w:annotationRef/>
      </w:r>
      <w:r>
        <w:t>Not sure why you have the gaps in the Table</w:t>
      </w:r>
    </w:p>
  </w:comment>
  <w:comment w:id="612" w:author="Henrik Falhammar" w:date="2019-07-26T10:55:00Z" w:initials="HF">
    <w:p w:rsidR="000279CC" w:rsidRDefault="000279CC">
      <w:pPr>
        <w:pStyle w:val="CommentText"/>
      </w:pPr>
      <w:r>
        <w:rPr>
          <w:rStyle w:val="CommentReference"/>
        </w:rPr>
        <w:annotationRef/>
      </w:r>
      <w:r>
        <w:t>Should be 2008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0457A" w15:done="0"/>
  <w15:commentEx w15:paraId="34527176" w15:done="0"/>
  <w15:commentEx w15:paraId="02341DEE" w15:done="0"/>
  <w15:commentEx w15:paraId="246CE4EA" w15:done="0"/>
  <w15:commentEx w15:paraId="0096BA5C" w15:done="0"/>
  <w15:commentEx w15:paraId="3177FB45" w15:done="0"/>
  <w15:commentEx w15:paraId="0FA1B99C" w15:done="0"/>
  <w15:commentEx w15:paraId="55FFFF7B" w15:done="0"/>
  <w15:commentEx w15:paraId="58F8F03E" w15:done="0"/>
  <w15:commentEx w15:paraId="61255D34" w15:done="0"/>
  <w15:commentEx w15:paraId="424441FE" w15:done="0"/>
  <w15:commentEx w15:paraId="5F15DF34" w15:done="0"/>
  <w15:commentEx w15:paraId="2C31B7D5" w15:done="0"/>
  <w15:commentEx w15:paraId="0A663847" w15:done="0"/>
  <w15:commentEx w15:paraId="0E89C3BA" w15:done="0"/>
  <w15:commentEx w15:paraId="1F53D227" w15:done="0"/>
  <w15:commentEx w15:paraId="1537D263" w15:done="0"/>
  <w15:commentEx w15:paraId="1CE70734" w15:done="0"/>
  <w15:commentEx w15:paraId="55CC3DEB" w15:done="0"/>
  <w15:commentEx w15:paraId="6326A7E4" w15:done="0"/>
  <w15:commentEx w15:paraId="5D03CC23" w15:done="0"/>
  <w15:commentEx w15:paraId="1D286D65" w15:done="0"/>
  <w15:commentEx w15:paraId="729CF247" w15:done="0"/>
  <w15:commentEx w15:paraId="0A076F94" w15:done="0"/>
  <w15:commentEx w15:paraId="5A5035E3" w15:done="0"/>
  <w15:commentEx w15:paraId="52303D5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BA6" w:rsidRDefault="00350BA6" w:rsidP="00D04344">
      <w:pPr>
        <w:spacing w:after="0" w:line="240" w:lineRule="auto"/>
      </w:pPr>
      <w:r>
        <w:separator/>
      </w:r>
    </w:p>
  </w:endnote>
  <w:endnote w:type="continuationSeparator" w:id="1">
    <w:p w:rsidR="00350BA6" w:rsidRDefault="00350BA6" w:rsidP="00D04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793370"/>
      <w:docPartObj>
        <w:docPartGallery w:val="Page Numbers (Bottom of Page)"/>
        <w:docPartUnique/>
      </w:docPartObj>
    </w:sdtPr>
    <w:sdtEndPr>
      <w:rPr>
        <w:noProof/>
      </w:rPr>
    </w:sdtEndPr>
    <w:sdtContent>
      <w:p w:rsidR="000279CC" w:rsidRDefault="004B062D">
        <w:pPr>
          <w:pStyle w:val="Footer"/>
          <w:jc w:val="right"/>
        </w:pPr>
        <w:fldSimple w:instr=" PAGE   \* MERGEFORMAT ">
          <w:r w:rsidR="00D42D28">
            <w:rPr>
              <w:noProof/>
            </w:rPr>
            <w:t>6</w:t>
          </w:r>
        </w:fldSimple>
      </w:p>
    </w:sdtContent>
  </w:sdt>
  <w:p w:rsidR="000279CC" w:rsidRDefault="000279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BA6" w:rsidRDefault="00350BA6" w:rsidP="00D04344">
      <w:pPr>
        <w:spacing w:after="0" w:line="240" w:lineRule="auto"/>
      </w:pPr>
      <w:r>
        <w:separator/>
      </w:r>
    </w:p>
  </w:footnote>
  <w:footnote w:type="continuationSeparator" w:id="1">
    <w:p w:rsidR="00350BA6" w:rsidRDefault="00350BA6" w:rsidP="00D043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430"/>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 w:numId="7">
    <w:abstractNumId w:val="8"/>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k Falhammar">
    <w15:presenceInfo w15:providerId="None" w15:userId="Henrik Falhammar"/>
  </w15:person>
  <w15:person w15:author="Henrik Falhammar [2]">
    <w15:presenceInfo w15:providerId="AD" w15:userId="S-1-5-21-2926237862-3770063950-2320700579-3045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7553A"/>
    <w:rsid w:val="00000C5C"/>
    <w:rsid w:val="00001044"/>
    <w:rsid w:val="00001BF4"/>
    <w:rsid w:val="00005134"/>
    <w:rsid w:val="00005204"/>
    <w:rsid w:val="00006F33"/>
    <w:rsid w:val="00007288"/>
    <w:rsid w:val="00013601"/>
    <w:rsid w:val="00013AA0"/>
    <w:rsid w:val="00015B5D"/>
    <w:rsid w:val="00020891"/>
    <w:rsid w:val="00020987"/>
    <w:rsid w:val="000241AA"/>
    <w:rsid w:val="000261EC"/>
    <w:rsid w:val="0002627F"/>
    <w:rsid w:val="0002762A"/>
    <w:rsid w:val="000279CC"/>
    <w:rsid w:val="00031B2B"/>
    <w:rsid w:val="000322B7"/>
    <w:rsid w:val="0003578C"/>
    <w:rsid w:val="00037399"/>
    <w:rsid w:val="00041E41"/>
    <w:rsid w:val="00042A96"/>
    <w:rsid w:val="00044517"/>
    <w:rsid w:val="00044AE0"/>
    <w:rsid w:val="00045B6B"/>
    <w:rsid w:val="000467F9"/>
    <w:rsid w:val="00052822"/>
    <w:rsid w:val="000534AA"/>
    <w:rsid w:val="000549C1"/>
    <w:rsid w:val="00054ED0"/>
    <w:rsid w:val="0005510A"/>
    <w:rsid w:val="00055EB4"/>
    <w:rsid w:val="000572A2"/>
    <w:rsid w:val="000577C1"/>
    <w:rsid w:val="00057F34"/>
    <w:rsid w:val="0006066E"/>
    <w:rsid w:val="0006340C"/>
    <w:rsid w:val="00064C72"/>
    <w:rsid w:val="000732ED"/>
    <w:rsid w:val="0007449C"/>
    <w:rsid w:val="000749D4"/>
    <w:rsid w:val="00075F02"/>
    <w:rsid w:val="00076293"/>
    <w:rsid w:val="00081BBD"/>
    <w:rsid w:val="000835A2"/>
    <w:rsid w:val="000859A5"/>
    <w:rsid w:val="00085FE3"/>
    <w:rsid w:val="00086A51"/>
    <w:rsid w:val="00092C90"/>
    <w:rsid w:val="00095CE6"/>
    <w:rsid w:val="00096003"/>
    <w:rsid w:val="000961D0"/>
    <w:rsid w:val="000A00F9"/>
    <w:rsid w:val="000A0D15"/>
    <w:rsid w:val="000A12B3"/>
    <w:rsid w:val="000A32CC"/>
    <w:rsid w:val="000A415C"/>
    <w:rsid w:val="000A50CB"/>
    <w:rsid w:val="000B0EB4"/>
    <w:rsid w:val="000B207B"/>
    <w:rsid w:val="000B20C3"/>
    <w:rsid w:val="000B3542"/>
    <w:rsid w:val="000B49D9"/>
    <w:rsid w:val="000B5B7C"/>
    <w:rsid w:val="000C0B13"/>
    <w:rsid w:val="000C4690"/>
    <w:rsid w:val="000C5C35"/>
    <w:rsid w:val="000C6C4B"/>
    <w:rsid w:val="000C772D"/>
    <w:rsid w:val="000D0849"/>
    <w:rsid w:val="000D1689"/>
    <w:rsid w:val="000D363E"/>
    <w:rsid w:val="000D563B"/>
    <w:rsid w:val="000D7A32"/>
    <w:rsid w:val="000E008C"/>
    <w:rsid w:val="000E074E"/>
    <w:rsid w:val="000E1F62"/>
    <w:rsid w:val="000E36F8"/>
    <w:rsid w:val="000E50A5"/>
    <w:rsid w:val="000E7FAF"/>
    <w:rsid w:val="000F5E88"/>
    <w:rsid w:val="000F7CF4"/>
    <w:rsid w:val="00100294"/>
    <w:rsid w:val="0010223D"/>
    <w:rsid w:val="00103106"/>
    <w:rsid w:val="00105008"/>
    <w:rsid w:val="00105743"/>
    <w:rsid w:val="00105CF4"/>
    <w:rsid w:val="00111AFB"/>
    <w:rsid w:val="001135C3"/>
    <w:rsid w:val="00114DED"/>
    <w:rsid w:val="00116C8D"/>
    <w:rsid w:val="00122524"/>
    <w:rsid w:val="00123986"/>
    <w:rsid w:val="001273AD"/>
    <w:rsid w:val="001311C6"/>
    <w:rsid w:val="0013273F"/>
    <w:rsid w:val="00133906"/>
    <w:rsid w:val="00134284"/>
    <w:rsid w:val="001355CF"/>
    <w:rsid w:val="00137602"/>
    <w:rsid w:val="001407E9"/>
    <w:rsid w:val="00140879"/>
    <w:rsid w:val="00142750"/>
    <w:rsid w:val="0014279E"/>
    <w:rsid w:val="00143E2C"/>
    <w:rsid w:val="001451D9"/>
    <w:rsid w:val="001455EA"/>
    <w:rsid w:val="0014635D"/>
    <w:rsid w:val="00150D73"/>
    <w:rsid w:val="001552F7"/>
    <w:rsid w:val="001555C6"/>
    <w:rsid w:val="0016115C"/>
    <w:rsid w:val="00166D6C"/>
    <w:rsid w:val="00171C72"/>
    <w:rsid w:val="00174762"/>
    <w:rsid w:val="00175687"/>
    <w:rsid w:val="0018272B"/>
    <w:rsid w:val="00182F79"/>
    <w:rsid w:val="00183C9F"/>
    <w:rsid w:val="00184EC6"/>
    <w:rsid w:val="0018632F"/>
    <w:rsid w:val="00186DDB"/>
    <w:rsid w:val="001877D1"/>
    <w:rsid w:val="001877E6"/>
    <w:rsid w:val="0019143A"/>
    <w:rsid w:val="00192109"/>
    <w:rsid w:val="001954DF"/>
    <w:rsid w:val="0019677E"/>
    <w:rsid w:val="001A0A45"/>
    <w:rsid w:val="001A1CED"/>
    <w:rsid w:val="001A5B59"/>
    <w:rsid w:val="001A64B1"/>
    <w:rsid w:val="001A7CEC"/>
    <w:rsid w:val="001B6C20"/>
    <w:rsid w:val="001C2E4C"/>
    <w:rsid w:val="001C46ED"/>
    <w:rsid w:val="001C5970"/>
    <w:rsid w:val="001C7049"/>
    <w:rsid w:val="001C7826"/>
    <w:rsid w:val="001D153F"/>
    <w:rsid w:val="001D301A"/>
    <w:rsid w:val="001D3397"/>
    <w:rsid w:val="001D3BBF"/>
    <w:rsid w:val="001D5DD0"/>
    <w:rsid w:val="001D6DDE"/>
    <w:rsid w:val="001D7621"/>
    <w:rsid w:val="001E36EC"/>
    <w:rsid w:val="001E6A83"/>
    <w:rsid w:val="001F033C"/>
    <w:rsid w:val="001F0D8B"/>
    <w:rsid w:val="001F5B09"/>
    <w:rsid w:val="001F7AAD"/>
    <w:rsid w:val="00200785"/>
    <w:rsid w:val="00200C00"/>
    <w:rsid w:val="00201BBC"/>
    <w:rsid w:val="002027C3"/>
    <w:rsid w:val="00206DFD"/>
    <w:rsid w:val="00207524"/>
    <w:rsid w:val="00207768"/>
    <w:rsid w:val="002104DA"/>
    <w:rsid w:val="00211A0E"/>
    <w:rsid w:val="002123AB"/>
    <w:rsid w:val="0021300C"/>
    <w:rsid w:val="0021566A"/>
    <w:rsid w:val="00220816"/>
    <w:rsid w:val="00220D27"/>
    <w:rsid w:val="00220D2A"/>
    <w:rsid w:val="002212FF"/>
    <w:rsid w:val="0022400D"/>
    <w:rsid w:val="00224E67"/>
    <w:rsid w:val="002311D6"/>
    <w:rsid w:val="00232C6B"/>
    <w:rsid w:val="0023337E"/>
    <w:rsid w:val="0023487D"/>
    <w:rsid w:val="00237984"/>
    <w:rsid w:val="00240217"/>
    <w:rsid w:val="00246B2B"/>
    <w:rsid w:val="00247222"/>
    <w:rsid w:val="00256165"/>
    <w:rsid w:val="00256EFB"/>
    <w:rsid w:val="002572ED"/>
    <w:rsid w:val="00257B5D"/>
    <w:rsid w:val="00257EB4"/>
    <w:rsid w:val="00262B5E"/>
    <w:rsid w:val="00264FDD"/>
    <w:rsid w:val="0026698F"/>
    <w:rsid w:val="00266B93"/>
    <w:rsid w:val="002711A2"/>
    <w:rsid w:val="00272A62"/>
    <w:rsid w:val="00272AA3"/>
    <w:rsid w:val="00272FDE"/>
    <w:rsid w:val="00276091"/>
    <w:rsid w:val="002776EB"/>
    <w:rsid w:val="002809CC"/>
    <w:rsid w:val="00283E27"/>
    <w:rsid w:val="00284DC6"/>
    <w:rsid w:val="002858D2"/>
    <w:rsid w:val="00285AAE"/>
    <w:rsid w:val="00287B0F"/>
    <w:rsid w:val="00290478"/>
    <w:rsid w:val="002932C7"/>
    <w:rsid w:val="00294555"/>
    <w:rsid w:val="00296216"/>
    <w:rsid w:val="00297044"/>
    <w:rsid w:val="00297DE3"/>
    <w:rsid w:val="002A19EA"/>
    <w:rsid w:val="002A3F41"/>
    <w:rsid w:val="002A43E2"/>
    <w:rsid w:val="002A67B5"/>
    <w:rsid w:val="002B74F5"/>
    <w:rsid w:val="002C028D"/>
    <w:rsid w:val="002C43C1"/>
    <w:rsid w:val="002C4A3B"/>
    <w:rsid w:val="002C6B7B"/>
    <w:rsid w:val="002C7909"/>
    <w:rsid w:val="002C7ABE"/>
    <w:rsid w:val="002D3012"/>
    <w:rsid w:val="002D3AAB"/>
    <w:rsid w:val="002D3BA4"/>
    <w:rsid w:val="002D4288"/>
    <w:rsid w:val="002D5BF4"/>
    <w:rsid w:val="002D66B7"/>
    <w:rsid w:val="002D68E3"/>
    <w:rsid w:val="002E123B"/>
    <w:rsid w:val="002E1730"/>
    <w:rsid w:val="002E2A58"/>
    <w:rsid w:val="002E45DD"/>
    <w:rsid w:val="002F054F"/>
    <w:rsid w:val="002F173A"/>
    <w:rsid w:val="002F2BB3"/>
    <w:rsid w:val="002F3345"/>
    <w:rsid w:val="003001E3"/>
    <w:rsid w:val="00301333"/>
    <w:rsid w:val="003017F4"/>
    <w:rsid w:val="003035DD"/>
    <w:rsid w:val="003066DD"/>
    <w:rsid w:val="0030679E"/>
    <w:rsid w:val="00306D1B"/>
    <w:rsid w:val="00307A6F"/>
    <w:rsid w:val="00310221"/>
    <w:rsid w:val="003118AA"/>
    <w:rsid w:val="00314B42"/>
    <w:rsid w:val="00315A9C"/>
    <w:rsid w:val="00322503"/>
    <w:rsid w:val="00323BAE"/>
    <w:rsid w:val="00324297"/>
    <w:rsid w:val="00324CFB"/>
    <w:rsid w:val="00331EA6"/>
    <w:rsid w:val="00336294"/>
    <w:rsid w:val="0033702B"/>
    <w:rsid w:val="00337743"/>
    <w:rsid w:val="0034087F"/>
    <w:rsid w:val="00341418"/>
    <w:rsid w:val="00342597"/>
    <w:rsid w:val="00344821"/>
    <w:rsid w:val="00350BA6"/>
    <w:rsid w:val="00351557"/>
    <w:rsid w:val="003522CD"/>
    <w:rsid w:val="00352F82"/>
    <w:rsid w:val="0035316B"/>
    <w:rsid w:val="0035698D"/>
    <w:rsid w:val="00357832"/>
    <w:rsid w:val="003613FF"/>
    <w:rsid w:val="003617B1"/>
    <w:rsid w:val="003651C8"/>
    <w:rsid w:val="00366A52"/>
    <w:rsid w:val="0037107C"/>
    <w:rsid w:val="00371434"/>
    <w:rsid w:val="0037167D"/>
    <w:rsid w:val="00372CB4"/>
    <w:rsid w:val="0037383B"/>
    <w:rsid w:val="00375521"/>
    <w:rsid w:val="00375817"/>
    <w:rsid w:val="003764E2"/>
    <w:rsid w:val="0037708F"/>
    <w:rsid w:val="003811E8"/>
    <w:rsid w:val="003856D1"/>
    <w:rsid w:val="00390F5F"/>
    <w:rsid w:val="00391918"/>
    <w:rsid w:val="00396491"/>
    <w:rsid w:val="00396B17"/>
    <w:rsid w:val="00397160"/>
    <w:rsid w:val="00397D75"/>
    <w:rsid w:val="003A171D"/>
    <w:rsid w:val="003A17D2"/>
    <w:rsid w:val="003A201C"/>
    <w:rsid w:val="003A2319"/>
    <w:rsid w:val="003A2B61"/>
    <w:rsid w:val="003A2BD4"/>
    <w:rsid w:val="003A4AD6"/>
    <w:rsid w:val="003A6ACF"/>
    <w:rsid w:val="003A78D2"/>
    <w:rsid w:val="003B0649"/>
    <w:rsid w:val="003B158E"/>
    <w:rsid w:val="003B4ACE"/>
    <w:rsid w:val="003B6AB1"/>
    <w:rsid w:val="003C09D9"/>
    <w:rsid w:val="003C1785"/>
    <w:rsid w:val="003C31C7"/>
    <w:rsid w:val="003C4430"/>
    <w:rsid w:val="003C6993"/>
    <w:rsid w:val="003C6D69"/>
    <w:rsid w:val="003C7104"/>
    <w:rsid w:val="003C7F26"/>
    <w:rsid w:val="003D0404"/>
    <w:rsid w:val="003D34D2"/>
    <w:rsid w:val="003D3E91"/>
    <w:rsid w:val="003D582B"/>
    <w:rsid w:val="003D6795"/>
    <w:rsid w:val="003D6A5E"/>
    <w:rsid w:val="003D7041"/>
    <w:rsid w:val="003D7539"/>
    <w:rsid w:val="003E0461"/>
    <w:rsid w:val="003E065B"/>
    <w:rsid w:val="003E0A2A"/>
    <w:rsid w:val="003E0FB8"/>
    <w:rsid w:val="003E11E9"/>
    <w:rsid w:val="003E3CC8"/>
    <w:rsid w:val="003E5403"/>
    <w:rsid w:val="003E6494"/>
    <w:rsid w:val="003E7197"/>
    <w:rsid w:val="003E76B4"/>
    <w:rsid w:val="003F2684"/>
    <w:rsid w:val="003F36DB"/>
    <w:rsid w:val="003F3BF9"/>
    <w:rsid w:val="00400F75"/>
    <w:rsid w:val="00402389"/>
    <w:rsid w:val="00405258"/>
    <w:rsid w:val="004059DC"/>
    <w:rsid w:val="00406B65"/>
    <w:rsid w:val="00407C53"/>
    <w:rsid w:val="004101C4"/>
    <w:rsid w:val="00411003"/>
    <w:rsid w:val="0041140F"/>
    <w:rsid w:val="00416991"/>
    <w:rsid w:val="00420B42"/>
    <w:rsid w:val="00421E48"/>
    <w:rsid w:val="00424C37"/>
    <w:rsid w:val="00430F9F"/>
    <w:rsid w:val="0043154B"/>
    <w:rsid w:val="00431B35"/>
    <w:rsid w:val="00431D4B"/>
    <w:rsid w:val="00435006"/>
    <w:rsid w:val="00444ED5"/>
    <w:rsid w:val="004504C4"/>
    <w:rsid w:val="004532AF"/>
    <w:rsid w:val="00454963"/>
    <w:rsid w:val="00455ACD"/>
    <w:rsid w:val="00456937"/>
    <w:rsid w:val="00456CBB"/>
    <w:rsid w:val="00456E68"/>
    <w:rsid w:val="00462CD5"/>
    <w:rsid w:val="00464C61"/>
    <w:rsid w:val="004668F9"/>
    <w:rsid w:val="00470420"/>
    <w:rsid w:val="00471B7F"/>
    <w:rsid w:val="0047276B"/>
    <w:rsid w:val="00475301"/>
    <w:rsid w:val="004759A5"/>
    <w:rsid w:val="00482A25"/>
    <w:rsid w:val="00484860"/>
    <w:rsid w:val="004848F1"/>
    <w:rsid w:val="004916E5"/>
    <w:rsid w:val="0049222E"/>
    <w:rsid w:val="00495261"/>
    <w:rsid w:val="00497791"/>
    <w:rsid w:val="00497A1C"/>
    <w:rsid w:val="004A0507"/>
    <w:rsid w:val="004A0588"/>
    <w:rsid w:val="004A0B2A"/>
    <w:rsid w:val="004A0CB7"/>
    <w:rsid w:val="004A0F0D"/>
    <w:rsid w:val="004A3C4A"/>
    <w:rsid w:val="004A4094"/>
    <w:rsid w:val="004A5174"/>
    <w:rsid w:val="004B062D"/>
    <w:rsid w:val="004C25C3"/>
    <w:rsid w:val="004C2930"/>
    <w:rsid w:val="004C5066"/>
    <w:rsid w:val="004C55A4"/>
    <w:rsid w:val="004C595F"/>
    <w:rsid w:val="004D1516"/>
    <w:rsid w:val="004D1F05"/>
    <w:rsid w:val="004D6CE5"/>
    <w:rsid w:val="004D759C"/>
    <w:rsid w:val="004E0F3D"/>
    <w:rsid w:val="004E1CF3"/>
    <w:rsid w:val="004E7AA7"/>
    <w:rsid w:val="004F2AAB"/>
    <w:rsid w:val="004F2ECB"/>
    <w:rsid w:val="004F3B73"/>
    <w:rsid w:val="004F3FA8"/>
    <w:rsid w:val="004F6382"/>
    <w:rsid w:val="00500981"/>
    <w:rsid w:val="00502185"/>
    <w:rsid w:val="0050251A"/>
    <w:rsid w:val="005042E3"/>
    <w:rsid w:val="00505A46"/>
    <w:rsid w:val="00505E33"/>
    <w:rsid w:val="0050632B"/>
    <w:rsid w:val="00507AF9"/>
    <w:rsid w:val="00510D88"/>
    <w:rsid w:val="005145E6"/>
    <w:rsid w:val="00516EE6"/>
    <w:rsid w:val="00516FBC"/>
    <w:rsid w:val="005172C0"/>
    <w:rsid w:val="00517D53"/>
    <w:rsid w:val="00520C44"/>
    <w:rsid w:val="0052229A"/>
    <w:rsid w:val="0052299C"/>
    <w:rsid w:val="005238AD"/>
    <w:rsid w:val="00524A95"/>
    <w:rsid w:val="00525525"/>
    <w:rsid w:val="005259A9"/>
    <w:rsid w:val="00525C14"/>
    <w:rsid w:val="00526433"/>
    <w:rsid w:val="0052763D"/>
    <w:rsid w:val="00530160"/>
    <w:rsid w:val="00532205"/>
    <w:rsid w:val="005352A1"/>
    <w:rsid w:val="00537C7D"/>
    <w:rsid w:val="00543E9C"/>
    <w:rsid w:val="00545E17"/>
    <w:rsid w:val="00547A6A"/>
    <w:rsid w:val="00550A44"/>
    <w:rsid w:val="00553DE9"/>
    <w:rsid w:val="00553E7C"/>
    <w:rsid w:val="00557A5F"/>
    <w:rsid w:val="00561E7F"/>
    <w:rsid w:val="005629EB"/>
    <w:rsid w:val="0056724C"/>
    <w:rsid w:val="005700C6"/>
    <w:rsid w:val="0057092E"/>
    <w:rsid w:val="00572068"/>
    <w:rsid w:val="00573154"/>
    <w:rsid w:val="00574968"/>
    <w:rsid w:val="005777A3"/>
    <w:rsid w:val="00583285"/>
    <w:rsid w:val="00585D11"/>
    <w:rsid w:val="00586964"/>
    <w:rsid w:val="005922AF"/>
    <w:rsid w:val="00594154"/>
    <w:rsid w:val="00594217"/>
    <w:rsid w:val="0059427A"/>
    <w:rsid w:val="00597972"/>
    <w:rsid w:val="00597D3E"/>
    <w:rsid w:val="005A2BC4"/>
    <w:rsid w:val="005A32AC"/>
    <w:rsid w:val="005A41D3"/>
    <w:rsid w:val="005A6113"/>
    <w:rsid w:val="005A6518"/>
    <w:rsid w:val="005B5B1A"/>
    <w:rsid w:val="005C1BEF"/>
    <w:rsid w:val="005C207C"/>
    <w:rsid w:val="005C2686"/>
    <w:rsid w:val="005C3C8D"/>
    <w:rsid w:val="005C5D05"/>
    <w:rsid w:val="005D040F"/>
    <w:rsid w:val="005D22E8"/>
    <w:rsid w:val="005D3A1D"/>
    <w:rsid w:val="005E0647"/>
    <w:rsid w:val="005E4059"/>
    <w:rsid w:val="005E5977"/>
    <w:rsid w:val="005E6A49"/>
    <w:rsid w:val="005F1945"/>
    <w:rsid w:val="005F5CA6"/>
    <w:rsid w:val="005F7265"/>
    <w:rsid w:val="00602F72"/>
    <w:rsid w:val="00603F85"/>
    <w:rsid w:val="00604CFE"/>
    <w:rsid w:val="00610346"/>
    <w:rsid w:val="00613318"/>
    <w:rsid w:val="00614E16"/>
    <w:rsid w:val="00616FA5"/>
    <w:rsid w:val="00621C9A"/>
    <w:rsid w:val="006222AC"/>
    <w:rsid w:val="00622E87"/>
    <w:rsid w:val="006248F8"/>
    <w:rsid w:val="006252D3"/>
    <w:rsid w:val="006255A8"/>
    <w:rsid w:val="00625D44"/>
    <w:rsid w:val="00626409"/>
    <w:rsid w:val="0062684B"/>
    <w:rsid w:val="00627597"/>
    <w:rsid w:val="00631740"/>
    <w:rsid w:val="00631F7F"/>
    <w:rsid w:val="00635055"/>
    <w:rsid w:val="00635E7C"/>
    <w:rsid w:val="00636FB2"/>
    <w:rsid w:val="006415E8"/>
    <w:rsid w:val="0064250B"/>
    <w:rsid w:val="00644407"/>
    <w:rsid w:val="00650E88"/>
    <w:rsid w:val="00656B4F"/>
    <w:rsid w:val="00661921"/>
    <w:rsid w:val="00664097"/>
    <w:rsid w:val="00664631"/>
    <w:rsid w:val="0066472D"/>
    <w:rsid w:val="00665A63"/>
    <w:rsid w:val="006707C5"/>
    <w:rsid w:val="006717B6"/>
    <w:rsid w:val="00673D35"/>
    <w:rsid w:val="006763DF"/>
    <w:rsid w:val="006778E9"/>
    <w:rsid w:val="00680458"/>
    <w:rsid w:val="006811DF"/>
    <w:rsid w:val="00682983"/>
    <w:rsid w:val="00684944"/>
    <w:rsid w:val="00684F81"/>
    <w:rsid w:val="00685E75"/>
    <w:rsid w:val="00690845"/>
    <w:rsid w:val="00692C69"/>
    <w:rsid w:val="006A0D9B"/>
    <w:rsid w:val="006A10B9"/>
    <w:rsid w:val="006A15D6"/>
    <w:rsid w:val="006A294C"/>
    <w:rsid w:val="006B0F63"/>
    <w:rsid w:val="006B15FB"/>
    <w:rsid w:val="006B3279"/>
    <w:rsid w:val="006B32BC"/>
    <w:rsid w:val="006B60BE"/>
    <w:rsid w:val="006C09B0"/>
    <w:rsid w:val="006C44F5"/>
    <w:rsid w:val="006C6980"/>
    <w:rsid w:val="006C7D52"/>
    <w:rsid w:val="006D0B5F"/>
    <w:rsid w:val="006D185B"/>
    <w:rsid w:val="006D6ADA"/>
    <w:rsid w:val="006E053A"/>
    <w:rsid w:val="006E2703"/>
    <w:rsid w:val="006E2F84"/>
    <w:rsid w:val="006E49E9"/>
    <w:rsid w:val="006F083D"/>
    <w:rsid w:val="006F10C2"/>
    <w:rsid w:val="006F2546"/>
    <w:rsid w:val="006F2726"/>
    <w:rsid w:val="006F2D3F"/>
    <w:rsid w:val="006F5CDC"/>
    <w:rsid w:val="006F6B5E"/>
    <w:rsid w:val="006F7C1F"/>
    <w:rsid w:val="006F7CEF"/>
    <w:rsid w:val="007009EC"/>
    <w:rsid w:val="00700D8E"/>
    <w:rsid w:val="00700EB8"/>
    <w:rsid w:val="007021B4"/>
    <w:rsid w:val="00702243"/>
    <w:rsid w:val="00703854"/>
    <w:rsid w:val="00704CF9"/>
    <w:rsid w:val="007053CB"/>
    <w:rsid w:val="00713A5E"/>
    <w:rsid w:val="0071614B"/>
    <w:rsid w:val="00720BFB"/>
    <w:rsid w:val="00723CD4"/>
    <w:rsid w:val="007247EC"/>
    <w:rsid w:val="00725870"/>
    <w:rsid w:val="00726110"/>
    <w:rsid w:val="007312BE"/>
    <w:rsid w:val="00734610"/>
    <w:rsid w:val="0073592C"/>
    <w:rsid w:val="007363E9"/>
    <w:rsid w:val="00737323"/>
    <w:rsid w:val="00741E21"/>
    <w:rsid w:val="00744661"/>
    <w:rsid w:val="007469DB"/>
    <w:rsid w:val="00751BC6"/>
    <w:rsid w:val="00754225"/>
    <w:rsid w:val="00754CE9"/>
    <w:rsid w:val="00754E95"/>
    <w:rsid w:val="00755F3E"/>
    <w:rsid w:val="00756AB4"/>
    <w:rsid w:val="00757638"/>
    <w:rsid w:val="0076476A"/>
    <w:rsid w:val="007648CF"/>
    <w:rsid w:val="00766FBB"/>
    <w:rsid w:val="0077152B"/>
    <w:rsid w:val="007720ED"/>
    <w:rsid w:val="0077429D"/>
    <w:rsid w:val="00774E37"/>
    <w:rsid w:val="0078075C"/>
    <w:rsid w:val="007902D6"/>
    <w:rsid w:val="00790E7A"/>
    <w:rsid w:val="0079187F"/>
    <w:rsid w:val="00791C8D"/>
    <w:rsid w:val="00793F9C"/>
    <w:rsid w:val="00794703"/>
    <w:rsid w:val="007A02AD"/>
    <w:rsid w:val="007A0B3C"/>
    <w:rsid w:val="007A0EC7"/>
    <w:rsid w:val="007A2D62"/>
    <w:rsid w:val="007A366F"/>
    <w:rsid w:val="007A7211"/>
    <w:rsid w:val="007A78B9"/>
    <w:rsid w:val="007B032B"/>
    <w:rsid w:val="007B1FBE"/>
    <w:rsid w:val="007B4EF1"/>
    <w:rsid w:val="007B4FE1"/>
    <w:rsid w:val="007C00BE"/>
    <w:rsid w:val="007C2D97"/>
    <w:rsid w:val="007C4CAB"/>
    <w:rsid w:val="007C54BA"/>
    <w:rsid w:val="007C55D7"/>
    <w:rsid w:val="007C64A3"/>
    <w:rsid w:val="007D0AD9"/>
    <w:rsid w:val="007D35DF"/>
    <w:rsid w:val="007D3B60"/>
    <w:rsid w:val="007D5FA0"/>
    <w:rsid w:val="007D60AF"/>
    <w:rsid w:val="007D6298"/>
    <w:rsid w:val="007D661F"/>
    <w:rsid w:val="007D7670"/>
    <w:rsid w:val="007E1120"/>
    <w:rsid w:val="007E22BC"/>
    <w:rsid w:val="007E3426"/>
    <w:rsid w:val="007E4FAC"/>
    <w:rsid w:val="007E79DC"/>
    <w:rsid w:val="007F2E59"/>
    <w:rsid w:val="007F2F4B"/>
    <w:rsid w:val="007F6E27"/>
    <w:rsid w:val="007F7759"/>
    <w:rsid w:val="007F7ABE"/>
    <w:rsid w:val="008058E8"/>
    <w:rsid w:val="0080616F"/>
    <w:rsid w:val="0081080D"/>
    <w:rsid w:val="0081100A"/>
    <w:rsid w:val="008121DF"/>
    <w:rsid w:val="00814C5F"/>
    <w:rsid w:val="008154D3"/>
    <w:rsid w:val="00816DCE"/>
    <w:rsid w:val="008175EF"/>
    <w:rsid w:val="00822B21"/>
    <w:rsid w:val="00823FAB"/>
    <w:rsid w:val="00824BB7"/>
    <w:rsid w:val="00825B97"/>
    <w:rsid w:val="00830602"/>
    <w:rsid w:val="00832F64"/>
    <w:rsid w:val="00834503"/>
    <w:rsid w:val="008367CE"/>
    <w:rsid w:val="008368D0"/>
    <w:rsid w:val="00837BC3"/>
    <w:rsid w:val="00841222"/>
    <w:rsid w:val="00842577"/>
    <w:rsid w:val="008474F9"/>
    <w:rsid w:val="00850FDE"/>
    <w:rsid w:val="00852EEE"/>
    <w:rsid w:val="008550B2"/>
    <w:rsid w:val="0085562D"/>
    <w:rsid w:val="0085738A"/>
    <w:rsid w:val="00860378"/>
    <w:rsid w:val="00861CC4"/>
    <w:rsid w:val="008627B5"/>
    <w:rsid w:val="008638B1"/>
    <w:rsid w:val="00864761"/>
    <w:rsid w:val="00864D54"/>
    <w:rsid w:val="00866981"/>
    <w:rsid w:val="00872F9C"/>
    <w:rsid w:val="0087583F"/>
    <w:rsid w:val="00876310"/>
    <w:rsid w:val="008768D6"/>
    <w:rsid w:val="00877085"/>
    <w:rsid w:val="008776B9"/>
    <w:rsid w:val="00880219"/>
    <w:rsid w:val="00881EF0"/>
    <w:rsid w:val="00882177"/>
    <w:rsid w:val="0088342A"/>
    <w:rsid w:val="0088536A"/>
    <w:rsid w:val="00885377"/>
    <w:rsid w:val="00885802"/>
    <w:rsid w:val="00885B80"/>
    <w:rsid w:val="00890722"/>
    <w:rsid w:val="00891D5A"/>
    <w:rsid w:val="0089381F"/>
    <w:rsid w:val="00896026"/>
    <w:rsid w:val="008A1635"/>
    <w:rsid w:val="008A17E0"/>
    <w:rsid w:val="008A2445"/>
    <w:rsid w:val="008A5E0E"/>
    <w:rsid w:val="008B3C5D"/>
    <w:rsid w:val="008B4BF4"/>
    <w:rsid w:val="008C0D72"/>
    <w:rsid w:val="008C253B"/>
    <w:rsid w:val="008C7029"/>
    <w:rsid w:val="008D0AAD"/>
    <w:rsid w:val="008D0CFC"/>
    <w:rsid w:val="008D148F"/>
    <w:rsid w:val="008D65A6"/>
    <w:rsid w:val="008E071F"/>
    <w:rsid w:val="008E3ABA"/>
    <w:rsid w:val="008E4E3F"/>
    <w:rsid w:val="008E5930"/>
    <w:rsid w:val="008E5DD6"/>
    <w:rsid w:val="008E6F79"/>
    <w:rsid w:val="008F3C47"/>
    <w:rsid w:val="008F5057"/>
    <w:rsid w:val="008F7BFC"/>
    <w:rsid w:val="00902287"/>
    <w:rsid w:val="0091137E"/>
    <w:rsid w:val="0091336C"/>
    <w:rsid w:val="00914680"/>
    <w:rsid w:val="009156D6"/>
    <w:rsid w:val="00915BCD"/>
    <w:rsid w:val="009169FD"/>
    <w:rsid w:val="00917DCF"/>
    <w:rsid w:val="00921460"/>
    <w:rsid w:val="009214AC"/>
    <w:rsid w:val="00921808"/>
    <w:rsid w:val="009306C4"/>
    <w:rsid w:val="009324CA"/>
    <w:rsid w:val="00933CFF"/>
    <w:rsid w:val="00934759"/>
    <w:rsid w:val="009366C5"/>
    <w:rsid w:val="00940424"/>
    <w:rsid w:val="00940778"/>
    <w:rsid w:val="009447F7"/>
    <w:rsid w:val="00944C34"/>
    <w:rsid w:val="00944F6E"/>
    <w:rsid w:val="00946692"/>
    <w:rsid w:val="00946783"/>
    <w:rsid w:val="00950586"/>
    <w:rsid w:val="009525AB"/>
    <w:rsid w:val="00957C3F"/>
    <w:rsid w:val="00960DBA"/>
    <w:rsid w:val="00962200"/>
    <w:rsid w:val="0096304A"/>
    <w:rsid w:val="009669B1"/>
    <w:rsid w:val="00966DB4"/>
    <w:rsid w:val="00967232"/>
    <w:rsid w:val="009710EC"/>
    <w:rsid w:val="00971490"/>
    <w:rsid w:val="00974A13"/>
    <w:rsid w:val="00981005"/>
    <w:rsid w:val="0098262E"/>
    <w:rsid w:val="00985DC4"/>
    <w:rsid w:val="00987561"/>
    <w:rsid w:val="00990E12"/>
    <w:rsid w:val="00991E6E"/>
    <w:rsid w:val="00992477"/>
    <w:rsid w:val="0099392A"/>
    <w:rsid w:val="0099402E"/>
    <w:rsid w:val="00994F4F"/>
    <w:rsid w:val="00996CAF"/>
    <w:rsid w:val="009A10E0"/>
    <w:rsid w:val="009A307F"/>
    <w:rsid w:val="009A4747"/>
    <w:rsid w:val="009B0981"/>
    <w:rsid w:val="009B103A"/>
    <w:rsid w:val="009B1F8D"/>
    <w:rsid w:val="009B33E2"/>
    <w:rsid w:val="009B436A"/>
    <w:rsid w:val="009B6CC8"/>
    <w:rsid w:val="009C3C06"/>
    <w:rsid w:val="009C4853"/>
    <w:rsid w:val="009C4A16"/>
    <w:rsid w:val="009C59FB"/>
    <w:rsid w:val="009C5AEF"/>
    <w:rsid w:val="009C758F"/>
    <w:rsid w:val="009C7ED6"/>
    <w:rsid w:val="009D0ACB"/>
    <w:rsid w:val="009D0C35"/>
    <w:rsid w:val="009D16D4"/>
    <w:rsid w:val="009D2C7D"/>
    <w:rsid w:val="009D4709"/>
    <w:rsid w:val="009D58EA"/>
    <w:rsid w:val="009D694F"/>
    <w:rsid w:val="009D72AC"/>
    <w:rsid w:val="009D7E82"/>
    <w:rsid w:val="009E1879"/>
    <w:rsid w:val="009E25AB"/>
    <w:rsid w:val="009E37BB"/>
    <w:rsid w:val="009F0F6F"/>
    <w:rsid w:val="009F0F77"/>
    <w:rsid w:val="009F2229"/>
    <w:rsid w:val="009F51F3"/>
    <w:rsid w:val="009F754A"/>
    <w:rsid w:val="00A006DF"/>
    <w:rsid w:val="00A06DD4"/>
    <w:rsid w:val="00A11192"/>
    <w:rsid w:val="00A12C6E"/>
    <w:rsid w:val="00A12F3A"/>
    <w:rsid w:val="00A13459"/>
    <w:rsid w:val="00A13EC3"/>
    <w:rsid w:val="00A15A3D"/>
    <w:rsid w:val="00A179F4"/>
    <w:rsid w:val="00A20DEF"/>
    <w:rsid w:val="00A23421"/>
    <w:rsid w:val="00A23A49"/>
    <w:rsid w:val="00A24900"/>
    <w:rsid w:val="00A26F56"/>
    <w:rsid w:val="00A27EAB"/>
    <w:rsid w:val="00A319DD"/>
    <w:rsid w:val="00A3280B"/>
    <w:rsid w:val="00A34ECD"/>
    <w:rsid w:val="00A35F77"/>
    <w:rsid w:val="00A360CA"/>
    <w:rsid w:val="00A36451"/>
    <w:rsid w:val="00A37482"/>
    <w:rsid w:val="00A408D4"/>
    <w:rsid w:val="00A40B98"/>
    <w:rsid w:val="00A4202B"/>
    <w:rsid w:val="00A42297"/>
    <w:rsid w:val="00A43048"/>
    <w:rsid w:val="00A441E2"/>
    <w:rsid w:val="00A46C31"/>
    <w:rsid w:val="00A477F7"/>
    <w:rsid w:val="00A47E59"/>
    <w:rsid w:val="00A5054E"/>
    <w:rsid w:val="00A50C6E"/>
    <w:rsid w:val="00A5117B"/>
    <w:rsid w:val="00A529C4"/>
    <w:rsid w:val="00A552F2"/>
    <w:rsid w:val="00A60002"/>
    <w:rsid w:val="00A608DD"/>
    <w:rsid w:val="00A60B3C"/>
    <w:rsid w:val="00A60C98"/>
    <w:rsid w:val="00A62984"/>
    <w:rsid w:val="00A62C59"/>
    <w:rsid w:val="00A63052"/>
    <w:rsid w:val="00A639FA"/>
    <w:rsid w:val="00A63EF8"/>
    <w:rsid w:val="00A71C84"/>
    <w:rsid w:val="00A81933"/>
    <w:rsid w:val="00A835C6"/>
    <w:rsid w:val="00A84033"/>
    <w:rsid w:val="00A90EF1"/>
    <w:rsid w:val="00A92090"/>
    <w:rsid w:val="00A92C38"/>
    <w:rsid w:val="00A92EE9"/>
    <w:rsid w:val="00A93D60"/>
    <w:rsid w:val="00A95850"/>
    <w:rsid w:val="00A95CE4"/>
    <w:rsid w:val="00A96980"/>
    <w:rsid w:val="00AA5FC7"/>
    <w:rsid w:val="00AA66AB"/>
    <w:rsid w:val="00AB0A12"/>
    <w:rsid w:val="00AB25FD"/>
    <w:rsid w:val="00AB3FF7"/>
    <w:rsid w:val="00AB5608"/>
    <w:rsid w:val="00AB6A3A"/>
    <w:rsid w:val="00AB7098"/>
    <w:rsid w:val="00AB7F12"/>
    <w:rsid w:val="00AC1172"/>
    <w:rsid w:val="00AC2300"/>
    <w:rsid w:val="00AC2B92"/>
    <w:rsid w:val="00AC3147"/>
    <w:rsid w:val="00AC41C6"/>
    <w:rsid w:val="00AC431D"/>
    <w:rsid w:val="00AC4539"/>
    <w:rsid w:val="00AC4BDE"/>
    <w:rsid w:val="00AC65D2"/>
    <w:rsid w:val="00AC763A"/>
    <w:rsid w:val="00AC7CBE"/>
    <w:rsid w:val="00AD0E1F"/>
    <w:rsid w:val="00AD1A70"/>
    <w:rsid w:val="00AD5E06"/>
    <w:rsid w:val="00AD7C50"/>
    <w:rsid w:val="00AE0F87"/>
    <w:rsid w:val="00AE33F2"/>
    <w:rsid w:val="00AE42BB"/>
    <w:rsid w:val="00AE4A3B"/>
    <w:rsid w:val="00AE7912"/>
    <w:rsid w:val="00AF09FC"/>
    <w:rsid w:val="00AF263B"/>
    <w:rsid w:val="00AF5A99"/>
    <w:rsid w:val="00AF6F38"/>
    <w:rsid w:val="00AF750F"/>
    <w:rsid w:val="00AF7B40"/>
    <w:rsid w:val="00B00BCF"/>
    <w:rsid w:val="00B035B9"/>
    <w:rsid w:val="00B056F3"/>
    <w:rsid w:val="00B06593"/>
    <w:rsid w:val="00B101E3"/>
    <w:rsid w:val="00B10D6F"/>
    <w:rsid w:val="00B12885"/>
    <w:rsid w:val="00B1295F"/>
    <w:rsid w:val="00B129D7"/>
    <w:rsid w:val="00B1475C"/>
    <w:rsid w:val="00B15C62"/>
    <w:rsid w:val="00B228CF"/>
    <w:rsid w:val="00B242DF"/>
    <w:rsid w:val="00B24F66"/>
    <w:rsid w:val="00B264C7"/>
    <w:rsid w:val="00B322EE"/>
    <w:rsid w:val="00B32341"/>
    <w:rsid w:val="00B337CD"/>
    <w:rsid w:val="00B34D7E"/>
    <w:rsid w:val="00B367D2"/>
    <w:rsid w:val="00B378F5"/>
    <w:rsid w:val="00B431DD"/>
    <w:rsid w:val="00B43E44"/>
    <w:rsid w:val="00B4437E"/>
    <w:rsid w:val="00B446DB"/>
    <w:rsid w:val="00B462B6"/>
    <w:rsid w:val="00B46BA7"/>
    <w:rsid w:val="00B515E4"/>
    <w:rsid w:val="00B52DA9"/>
    <w:rsid w:val="00B531DD"/>
    <w:rsid w:val="00B53A8A"/>
    <w:rsid w:val="00B53D68"/>
    <w:rsid w:val="00B55EAC"/>
    <w:rsid w:val="00B610DB"/>
    <w:rsid w:val="00B627F3"/>
    <w:rsid w:val="00B65415"/>
    <w:rsid w:val="00B66676"/>
    <w:rsid w:val="00B670F0"/>
    <w:rsid w:val="00B70F69"/>
    <w:rsid w:val="00B71573"/>
    <w:rsid w:val="00B75786"/>
    <w:rsid w:val="00B757DF"/>
    <w:rsid w:val="00B775B5"/>
    <w:rsid w:val="00B80DEB"/>
    <w:rsid w:val="00B822AC"/>
    <w:rsid w:val="00B831C4"/>
    <w:rsid w:val="00B83596"/>
    <w:rsid w:val="00B846CA"/>
    <w:rsid w:val="00B87AB5"/>
    <w:rsid w:val="00B90197"/>
    <w:rsid w:val="00B90692"/>
    <w:rsid w:val="00B90F5D"/>
    <w:rsid w:val="00B941A3"/>
    <w:rsid w:val="00B954CD"/>
    <w:rsid w:val="00B957A9"/>
    <w:rsid w:val="00B96E8B"/>
    <w:rsid w:val="00BA1419"/>
    <w:rsid w:val="00BB5BF3"/>
    <w:rsid w:val="00BB7849"/>
    <w:rsid w:val="00BB7D04"/>
    <w:rsid w:val="00BC199C"/>
    <w:rsid w:val="00BC25AA"/>
    <w:rsid w:val="00BC3D05"/>
    <w:rsid w:val="00BC703F"/>
    <w:rsid w:val="00BD0336"/>
    <w:rsid w:val="00BD1770"/>
    <w:rsid w:val="00BE3D5F"/>
    <w:rsid w:val="00BE460C"/>
    <w:rsid w:val="00BE592A"/>
    <w:rsid w:val="00BE6F66"/>
    <w:rsid w:val="00BF0B90"/>
    <w:rsid w:val="00BF12EC"/>
    <w:rsid w:val="00BF18C8"/>
    <w:rsid w:val="00BF234F"/>
    <w:rsid w:val="00C001F4"/>
    <w:rsid w:val="00C021E3"/>
    <w:rsid w:val="00C04B4F"/>
    <w:rsid w:val="00C068B9"/>
    <w:rsid w:val="00C06F6C"/>
    <w:rsid w:val="00C0728F"/>
    <w:rsid w:val="00C12100"/>
    <w:rsid w:val="00C12E60"/>
    <w:rsid w:val="00C16783"/>
    <w:rsid w:val="00C17034"/>
    <w:rsid w:val="00C2075C"/>
    <w:rsid w:val="00C209E9"/>
    <w:rsid w:val="00C21007"/>
    <w:rsid w:val="00C21554"/>
    <w:rsid w:val="00C23829"/>
    <w:rsid w:val="00C23C8A"/>
    <w:rsid w:val="00C27B68"/>
    <w:rsid w:val="00C317BD"/>
    <w:rsid w:val="00C32602"/>
    <w:rsid w:val="00C329AA"/>
    <w:rsid w:val="00C32ACB"/>
    <w:rsid w:val="00C34A0B"/>
    <w:rsid w:val="00C37E3C"/>
    <w:rsid w:val="00C40415"/>
    <w:rsid w:val="00C418FC"/>
    <w:rsid w:val="00C45E5C"/>
    <w:rsid w:val="00C46DDB"/>
    <w:rsid w:val="00C47FD4"/>
    <w:rsid w:val="00C51DD5"/>
    <w:rsid w:val="00C527AF"/>
    <w:rsid w:val="00C54C0D"/>
    <w:rsid w:val="00C54D61"/>
    <w:rsid w:val="00C55F48"/>
    <w:rsid w:val="00C57288"/>
    <w:rsid w:val="00C60318"/>
    <w:rsid w:val="00C613F9"/>
    <w:rsid w:val="00C6376A"/>
    <w:rsid w:val="00C63A82"/>
    <w:rsid w:val="00C63C18"/>
    <w:rsid w:val="00C6485A"/>
    <w:rsid w:val="00C662A7"/>
    <w:rsid w:val="00C66F72"/>
    <w:rsid w:val="00C67429"/>
    <w:rsid w:val="00C67DF4"/>
    <w:rsid w:val="00C70450"/>
    <w:rsid w:val="00C70772"/>
    <w:rsid w:val="00C72B7D"/>
    <w:rsid w:val="00C73D69"/>
    <w:rsid w:val="00C745BE"/>
    <w:rsid w:val="00C75877"/>
    <w:rsid w:val="00C76633"/>
    <w:rsid w:val="00C76E0D"/>
    <w:rsid w:val="00C8300D"/>
    <w:rsid w:val="00C920E8"/>
    <w:rsid w:val="00C92910"/>
    <w:rsid w:val="00C94A51"/>
    <w:rsid w:val="00C94AA8"/>
    <w:rsid w:val="00C96840"/>
    <w:rsid w:val="00C96EC7"/>
    <w:rsid w:val="00CA0476"/>
    <w:rsid w:val="00CA05FC"/>
    <w:rsid w:val="00CA26AB"/>
    <w:rsid w:val="00CA2ECF"/>
    <w:rsid w:val="00CA2F1B"/>
    <w:rsid w:val="00CA3355"/>
    <w:rsid w:val="00CA3379"/>
    <w:rsid w:val="00CA370A"/>
    <w:rsid w:val="00CA704D"/>
    <w:rsid w:val="00CB26A7"/>
    <w:rsid w:val="00CB2CBE"/>
    <w:rsid w:val="00CB3A68"/>
    <w:rsid w:val="00CB3B85"/>
    <w:rsid w:val="00CB7AA1"/>
    <w:rsid w:val="00CC10DA"/>
    <w:rsid w:val="00CC2903"/>
    <w:rsid w:val="00CC50F7"/>
    <w:rsid w:val="00CC683D"/>
    <w:rsid w:val="00CD07A0"/>
    <w:rsid w:val="00CD0FD7"/>
    <w:rsid w:val="00CD1285"/>
    <w:rsid w:val="00CD17F4"/>
    <w:rsid w:val="00CD328F"/>
    <w:rsid w:val="00CE2A6E"/>
    <w:rsid w:val="00CE3B75"/>
    <w:rsid w:val="00CE59B0"/>
    <w:rsid w:val="00CE5CE7"/>
    <w:rsid w:val="00CF04CB"/>
    <w:rsid w:val="00CF2804"/>
    <w:rsid w:val="00CF4476"/>
    <w:rsid w:val="00CF5ECE"/>
    <w:rsid w:val="00CF71D2"/>
    <w:rsid w:val="00D0130E"/>
    <w:rsid w:val="00D014D8"/>
    <w:rsid w:val="00D0199F"/>
    <w:rsid w:val="00D036AA"/>
    <w:rsid w:val="00D04344"/>
    <w:rsid w:val="00D04D1B"/>
    <w:rsid w:val="00D05152"/>
    <w:rsid w:val="00D0630C"/>
    <w:rsid w:val="00D06EF5"/>
    <w:rsid w:val="00D114F2"/>
    <w:rsid w:val="00D115E4"/>
    <w:rsid w:val="00D11810"/>
    <w:rsid w:val="00D119A2"/>
    <w:rsid w:val="00D15AD1"/>
    <w:rsid w:val="00D17AE1"/>
    <w:rsid w:val="00D203F4"/>
    <w:rsid w:val="00D20D3C"/>
    <w:rsid w:val="00D249BA"/>
    <w:rsid w:val="00D2567F"/>
    <w:rsid w:val="00D2754F"/>
    <w:rsid w:val="00D308E3"/>
    <w:rsid w:val="00D4035D"/>
    <w:rsid w:val="00D40835"/>
    <w:rsid w:val="00D40B8A"/>
    <w:rsid w:val="00D413E0"/>
    <w:rsid w:val="00D42D28"/>
    <w:rsid w:val="00D42E76"/>
    <w:rsid w:val="00D437BC"/>
    <w:rsid w:val="00D44410"/>
    <w:rsid w:val="00D465EB"/>
    <w:rsid w:val="00D4754F"/>
    <w:rsid w:val="00D504B3"/>
    <w:rsid w:val="00D51727"/>
    <w:rsid w:val="00D51D8F"/>
    <w:rsid w:val="00D533A3"/>
    <w:rsid w:val="00D54D3E"/>
    <w:rsid w:val="00D60B3E"/>
    <w:rsid w:val="00D65531"/>
    <w:rsid w:val="00D6637F"/>
    <w:rsid w:val="00D725BE"/>
    <w:rsid w:val="00D744E7"/>
    <w:rsid w:val="00D74FDB"/>
    <w:rsid w:val="00D7505B"/>
    <w:rsid w:val="00D75341"/>
    <w:rsid w:val="00D76A47"/>
    <w:rsid w:val="00D80EB7"/>
    <w:rsid w:val="00D80F03"/>
    <w:rsid w:val="00D82639"/>
    <w:rsid w:val="00D84D98"/>
    <w:rsid w:val="00D90322"/>
    <w:rsid w:val="00D903A2"/>
    <w:rsid w:val="00D91C98"/>
    <w:rsid w:val="00D9253B"/>
    <w:rsid w:val="00D92860"/>
    <w:rsid w:val="00D93D0F"/>
    <w:rsid w:val="00D9534D"/>
    <w:rsid w:val="00D95E60"/>
    <w:rsid w:val="00D9691A"/>
    <w:rsid w:val="00DA0879"/>
    <w:rsid w:val="00DA0B0F"/>
    <w:rsid w:val="00DA10A6"/>
    <w:rsid w:val="00DA1AA5"/>
    <w:rsid w:val="00DA1F03"/>
    <w:rsid w:val="00DA3562"/>
    <w:rsid w:val="00DA5A75"/>
    <w:rsid w:val="00DA71B5"/>
    <w:rsid w:val="00DA7C8D"/>
    <w:rsid w:val="00DB13DD"/>
    <w:rsid w:val="00DB1CB5"/>
    <w:rsid w:val="00DB215C"/>
    <w:rsid w:val="00DB480B"/>
    <w:rsid w:val="00DB7FBA"/>
    <w:rsid w:val="00DC1D42"/>
    <w:rsid w:val="00DC47E2"/>
    <w:rsid w:val="00DC4F45"/>
    <w:rsid w:val="00DC6CD9"/>
    <w:rsid w:val="00DC6F4B"/>
    <w:rsid w:val="00DD16A8"/>
    <w:rsid w:val="00DD1E36"/>
    <w:rsid w:val="00DD695E"/>
    <w:rsid w:val="00DE489E"/>
    <w:rsid w:val="00DE5C0D"/>
    <w:rsid w:val="00DE66CB"/>
    <w:rsid w:val="00DE6808"/>
    <w:rsid w:val="00DE75B6"/>
    <w:rsid w:val="00DF073F"/>
    <w:rsid w:val="00DF08C6"/>
    <w:rsid w:val="00DF0ABE"/>
    <w:rsid w:val="00DF1C1A"/>
    <w:rsid w:val="00DF28D3"/>
    <w:rsid w:val="00DF318B"/>
    <w:rsid w:val="00DF3FCB"/>
    <w:rsid w:val="00DF5BA5"/>
    <w:rsid w:val="00DF7B2E"/>
    <w:rsid w:val="00E0088F"/>
    <w:rsid w:val="00E079B8"/>
    <w:rsid w:val="00E17407"/>
    <w:rsid w:val="00E21905"/>
    <w:rsid w:val="00E21A45"/>
    <w:rsid w:val="00E22D78"/>
    <w:rsid w:val="00E23D4F"/>
    <w:rsid w:val="00E249F0"/>
    <w:rsid w:val="00E3250E"/>
    <w:rsid w:val="00E33616"/>
    <w:rsid w:val="00E3413A"/>
    <w:rsid w:val="00E34F86"/>
    <w:rsid w:val="00E409A6"/>
    <w:rsid w:val="00E40C29"/>
    <w:rsid w:val="00E437B1"/>
    <w:rsid w:val="00E439AB"/>
    <w:rsid w:val="00E44E25"/>
    <w:rsid w:val="00E45739"/>
    <w:rsid w:val="00E465E8"/>
    <w:rsid w:val="00E46D23"/>
    <w:rsid w:val="00E514BD"/>
    <w:rsid w:val="00E613CF"/>
    <w:rsid w:val="00E61E08"/>
    <w:rsid w:val="00E62782"/>
    <w:rsid w:val="00E6444C"/>
    <w:rsid w:val="00E6485F"/>
    <w:rsid w:val="00E64B3B"/>
    <w:rsid w:val="00E65C73"/>
    <w:rsid w:val="00E67AE3"/>
    <w:rsid w:val="00E703BA"/>
    <w:rsid w:val="00E70A74"/>
    <w:rsid w:val="00E7553A"/>
    <w:rsid w:val="00E76057"/>
    <w:rsid w:val="00E80082"/>
    <w:rsid w:val="00E813DF"/>
    <w:rsid w:val="00E82BFD"/>
    <w:rsid w:val="00E8538F"/>
    <w:rsid w:val="00E876D9"/>
    <w:rsid w:val="00E92AAE"/>
    <w:rsid w:val="00E94444"/>
    <w:rsid w:val="00E9468E"/>
    <w:rsid w:val="00E9510E"/>
    <w:rsid w:val="00E95DC1"/>
    <w:rsid w:val="00E97315"/>
    <w:rsid w:val="00EA432D"/>
    <w:rsid w:val="00EA43FC"/>
    <w:rsid w:val="00EA76AF"/>
    <w:rsid w:val="00EB0FE7"/>
    <w:rsid w:val="00EB0FF0"/>
    <w:rsid w:val="00EB1759"/>
    <w:rsid w:val="00EB1ECB"/>
    <w:rsid w:val="00EB22AB"/>
    <w:rsid w:val="00EB5BDE"/>
    <w:rsid w:val="00EB6392"/>
    <w:rsid w:val="00EC1B05"/>
    <w:rsid w:val="00EC3CE9"/>
    <w:rsid w:val="00EC718E"/>
    <w:rsid w:val="00EC7E5F"/>
    <w:rsid w:val="00ED5069"/>
    <w:rsid w:val="00ED7CB2"/>
    <w:rsid w:val="00EE05B0"/>
    <w:rsid w:val="00EE2BA9"/>
    <w:rsid w:val="00EE3445"/>
    <w:rsid w:val="00EF0011"/>
    <w:rsid w:val="00EF17E5"/>
    <w:rsid w:val="00EF4392"/>
    <w:rsid w:val="00EF7CD6"/>
    <w:rsid w:val="00F041E4"/>
    <w:rsid w:val="00F05BE5"/>
    <w:rsid w:val="00F06F11"/>
    <w:rsid w:val="00F07370"/>
    <w:rsid w:val="00F103D6"/>
    <w:rsid w:val="00F11472"/>
    <w:rsid w:val="00F1288B"/>
    <w:rsid w:val="00F139A6"/>
    <w:rsid w:val="00F14C97"/>
    <w:rsid w:val="00F169B0"/>
    <w:rsid w:val="00F17133"/>
    <w:rsid w:val="00F21937"/>
    <w:rsid w:val="00F2357B"/>
    <w:rsid w:val="00F23AE3"/>
    <w:rsid w:val="00F260D7"/>
    <w:rsid w:val="00F262B7"/>
    <w:rsid w:val="00F30D78"/>
    <w:rsid w:val="00F31831"/>
    <w:rsid w:val="00F319B1"/>
    <w:rsid w:val="00F37E23"/>
    <w:rsid w:val="00F43C3A"/>
    <w:rsid w:val="00F4637E"/>
    <w:rsid w:val="00F474CD"/>
    <w:rsid w:val="00F5021C"/>
    <w:rsid w:val="00F527C5"/>
    <w:rsid w:val="00F52EA4"/>
    <w:rsid w:val="00F5517D"/>
    <w:rsid w:val="00F56C20"/>
    <w:rsid w:val="00F5778F"/>
    <w:rsid w:val="00F57996"/>
    <w:rsid w:val="00F6441D"/>
    <w:rsid w:val="00F668D7"/>
    <w:rsid w:val="00F66D4F"/>
    <w:rsid w:val="00F70676"/>
    <w:rsid w:val="00F72928"/>
    <w:rsid w:val="00F73846"/>
    <w:rsid w:val="00F80168"/>
    <w:rsid w:val="00F939EA"/>
    <w:rsid w:val="00F946D1"/>
    <w:rsid w:val="00F96FB1"/>
    <w:rsid w:val="00FA36E5"/>
    <w:rsid w:val="00FA4DD0"/>
    <w:rsid w:val="00FA7375"/>
    <w:rsid w:val="00FA75D4"/>
    <w:rsid w:val="00FA7EDE"/>
    <w:rsid w:val="00FB4433"/>
    <w:rsid w:val="00FB589A"/>
    <w:rsid w:val="00FB62F4"/>
    <w:rsid w:val="00FB755A"/>
    <w:rsid w:val="00FB770B"/>
    <w:rsid w:val="00FC1638"/>
    <w:rsid w:val="00FC238F"/>
    <w:rsid w:val="00FC30F8"/>
    <w:rsid w:val="00FC4CB0"/>
    <w:rsid w:val="00FC5DD4"/>
    <w:rsid w:val="00FC6201"/>
    <w:rsid w:val="00FC73C2"/>
    <w:rsid w:val="00FD2574"/>
    <w:rsid w:val="00FD2FDF"/>
    <w:rsid w:val="00FD591A"/>
    <w:rsid w:val="00FD61BC"/>
    <w:rsid w:val="00FE1102"/>
    <w:rsid w:val="00FE1459"/>
    <w:rsid w:val="00FE1DC8"/>
    <w:rsid w:val="00FE24B1"/>
    <w:rsid w:val="00FE40D1"/>
    <w:rsid w:val="00FE4846"/>
    <w:rsid w:val="00FE498A"/>
    <w:rsid w:val="00FE4FD3"/>
    <w:rsid w:val="00FE573E"/>
    <w:rsid w:val="00FE741A"/>
    <w:rsid w:val="00FF3235"/>
    <w:rsid w:val="00FF3448"/>
    <w:rsid w:val="00FF375A"/>
    <w:rsid w:val="00FF41C2"/>
    <w:rsid w:val="00FF4FF4"/>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19"/>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 w:type="character" w:customStyle="1" w:styleId="highwire-cite-doi">
    <w:name w:val="highwire-cite-doi"/>
    <w:basedOn w:val="DefaultParagraphFont"/>
    <w:rsid w:val="00572068"/>
  </w:style>
  <w:style w:type="character" w:styleId="LineNumber">
    <w:name w:val="line number"/>
    <w:basedOn w:val="DefaultParagraphFont"/>
    <w:uiPriority w:val="99"/>
    <w:semiHidden/>
    <w:unhideWhenUsed/>
    <w:rsid w:val="005D22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webSettings.xml><?xml version="1.0" encoding="utf-8"?>
<w:webSettings xmlns:r="http://schemas.openxmlformats.org/officeDocument/2006/relationships" xmlns:w="http://schemas.openxmlformats.org/wordprocessingml/2006/main">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23" Type="http://schemas.microsoft.com/office/2011/relationships/commentsExtended" Target="commentsExtended.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72DE76F1-B980-4021-BFF6-4D258BA12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43</Pages>
  <Words>10241</Words>
  <Characters>58374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SA Health</Company>
  <LinksUpToDate>false</LinksUpToDate>
  <CharactersWithSpaces>68479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5</cp:revision>
  <cp:lastPrinted>2018-12-28T21:33:00Z</cp:lastPrinted>
  <dcterms:created xsi:type="dcterms:W3CDTF">2019-08-01T09:33:00Z</dcterms:created>
  <dcterms:modified xsi:type="dcterms:W3CDTF">2019-08-01T12:41:00Z</dcterms:modified>
</cp:coreProperties>
</file>