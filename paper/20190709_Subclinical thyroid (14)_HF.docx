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ECF2" w14:textId="77777777" w:rsidR="009669B1" w:rsidRDefault="009669B1" w:rsidP="009669B1">
      <w:pPr>
        <w:spacing w:line="480" w:lineRule="auto"/>
        <w:ind w:left="-1418"/>
        <w:jc w:val="center"/>
        <w:rPr>
          <w:sz w:val="28"/>
          <w:szCs w:val="28"/>
        </w:rPr>
      </w:pPr>
      <w:bookmarkStart w:id="0" w:name="_GoBack"/>
      <w:bookmarkEnd w:id="0"/>
    </w:p>
    <w:p w14:paraId="59EFF0FB"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64FCAAC4" w14:textId="77777777" w:rsidR="00DE75B6" w:rsidRDefault="00DE75B6" w:rsidP="00DE75B6">
      <w:pPr>
        <w:spacing w:line="480" w:lineRule="auto"/>
        <w:rPr>
          <w:sz w:val="28"/>
          <w:szCs w:val="28"/>
        </w:rPr>
      </w:pPr>
    </w:p>
    <w:p w14:paraId="4C301C63" w14:textId="77777777" w:rsidR="00DE75B6" w:rsidRDefault="00DE75B6" w:rsidP="00DE75B6">
      <w:pPr>
        <w:spacing w:line="480" w:lineRule="auto"/>
        <w:rPr>
          <w:sz w:val="28"/>
          <w:szCs w:val="28"/>
        </w:rPr>
      </w:pPr>
    </w:p>
    <w:p w14:paraId="6CBDCD1E" w14:textId="77777777" w:rsidR="00DE75B6" w:rsidRDefault="009C3C06" w:rsidP="00DE75B6">
      <w:pPr>
        <w:spacing w:line="480" w:lineRule="auto"/>
        <w:rPr>
          <w:sz w:val="28"/>
          <w:szCs w:val="28"/>
        </w:rPr>
      </w:pPr>
      <w:r>
        <w:rPr>
          <w:sz w:val="28"/>
          <w:szCs w:val="28"/>
        </w:rPr>
        <w:br w:type="page"/>
      </w:r>
    </w:p>
    <w:p w14:paraId="4872D8DB"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14:paraId="78F62531"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abnormal levels of TSH. Evidence has emerged contradicting the set-point model of thyroid regulation which underlies the concept of TSH based subclinical thyroid dysfunction. 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15FDCEA0"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14:paraId="44EC937C"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 xml:space="preserve">We identified </w:t>
      </w:r>
      <w:r w:rsidR="005E6A49">
        <w:rPr>
          <w:rFonts w:ascii="Times New Roman" w:hAnsi="Times New Roman" w:cs="Times New Roman"/>
          <w:sz w:val="24"/>
          <w:szCs w:val="24"/>
        </w:rPr>
        <w:t>3</w:t>
      </w:r>
      <w:r w:rsidR="001D6DDE">
        <w:rPr>
          <w:rFonts w:ascii="Times New Roman" w:hAnsi="Times New Roman" w:cs="Times New Roman"/>
          <w:sz w:val="24"/>
          <w:szCs w:val="24"/>
        </w:rPr>
        <w:t>3</w:t>
      </w:r>
      <w:r w:rsidR="00B66676">
        <w:rPr>
          <w:rFonts w:ascii="Times New Roman" w:hAnsi="Times New Roman" w:cs="Times New Roman"/>
          <w:sz w:val="24"/>
          <w:szCs w:val="24"/>
        </w:rPr>
        <w:t xml:space="preserve"> ar</w:t>
      </w:r>
      <w:r w:rsidR="00E8538F">
        <w:rPr>
          <w:rFonts w:ascii="Times New Roman" w:hAnsi="Times New Roman" w:cs="Times New Roman"/>
          <w:sz w:val="24"/>
          <w:szCs w:val="24"/>
        </w:rPr>
        <w:t>t</w:t>
      </w:r>
      <w:r w:rsidR="00B66676">
        <w:rPr>
          <w:rFonts w:ascii="Times New Roman" w:hAnsi="Times New Roman" w:cs="Times New Roman"/>
          <w:sz w:val="24"/>
          <w:szCs w:val="24"/>
        </w:rPr>
        <w:t>icles.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There was consistent high quality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features of the metabolic syndrome and steatohepatitis were 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with any 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14:paraId="42E2E133" w14:textId="77777777" w:rsidR="00C76633" w:rsidRDefault="009669B1" w:rsidP="00DE75B6">
      <w:pPr>
        <w:spacing w:line="480" w:lineRule="auto"/>
        <w:rPr>
          <w:rFonts w:ascii="Times New Roman" w:hAnsi="Times New Roman" w:cs="Times New Roman"/>
          <w:sz w:val="24"/>
          <w:szCs w:val="24"/>
        </w:rPr>
      </w:pPr>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B60BE">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clinical parameters with TSH </w:t>
      </w:r>
      <w:r w:rsidR="001F7AAD">
        <w:rPr>
          <w:rFonts w:ascii="Times New Roman" w:hAnsi="Times New Roman" w:cs="Times New Roman"/>
          <w:sz w:val="24"/>
          <w:szCs w:val="24"/>
        </w:rPr>
        <w:lastRenderedPageBreak/>
        <w:t>levels are</w:t>
      </w:r>
      <w:r w:rsidR="006B60BE">
        <w:rPr>
          <w:rFonts w:ascii="Times New Roman" w:hAnsi="Times New Roman" w:cs="Times New Roman"/>
          <w:sz w:val="24"/>
          <w:szCs w:val="24"/>
        </w:rPr>
        <w:t xml:space="preserve"> due to 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p>
    <w:p w14:paraId="14E6439D" w14:textId="77777777" w:rsidR="00DE75B6" w:rsidRPr="00DE75B6" w:rsidRDefault="008768D6" w:rsidP="00DE75B6">
      <w:pPr>
        <w:spacing w:line="480" w:lineRule="auto"/>
        <w:rPr>
          <w:rFonts w:ascii="Times New Roman" w:hAnsi="Times New Roman" w:cs="Times New Roman"/>
          <w:sz w:val="24"/>
          <w:szCs w:val="24"/>
        </w:rPr>
      </w:pPr>
      <w:r>
        <w:rPr>
          <w:rFonts w:ascii="Times New Roman" w:hAnsi="Times New Roman" w:cs="Times New Roman"/>
          <w:sz w:val="24"/>
          <w:szCs w:val="24"/>
        </w:rPr>
        <w:t>T</w:t>
      </w:r>
      <w:r w:rsidR="00F56C20">
        <w:rPr>
          <w:rFonts w:ascii="Times New Roman" w:hAnsi="Times New Roman" w:cs="Times New Roman"/>
          <w:sz w:val="24"/>
          <w:szCs w:val="24"/>
        </w:rPr>
        <w:t xml:space="preserve">he concept of subclinical thyroid dysfunction </w:t>
      </w:r>
      <w:r w:rsidR="001F7AAD">
        <w:rPr>
          <w:rFonts w:ascii="Times New Roman" w:hAnsi="Times New Roman" w:cs="Times New Roman"/>
          <w:sz w:val="24"/>
          <w:szCs w:val="24"/>
        </w:rPr>
        <w:t xml:space="preserve">based on TSH levels </w:t>
      </w:r>
      <w:r w:rsidR="00F56C20">
        <w:rPr>
          <w:rFonts w:ascii="Times New Roman" w:hAnsi="Times New Roman" w:cs="Times New Roman"/>
          <w:sz w:val="24"/>
          <w:szCs w:val="24"/>
        </w:rPr>
        <w:t>is not valid. Any borderline thyroid dysfunction would be better defined in terms of thyroid hormone levels.</w:t>
      </w:r>
      <w:r w:rsidR="003B6AB1" w:rsidRPr="003B6AB1">
        <w:rPr>
          <w:rFonts w:ascii="Times New Roman" w:hAnsi="Times New Roman" w:cs="Times New Roman"/>
          <w:sz w:val="24"/>
          <w:szCs w:val="24"/>
        </w:rPr>
        <w:t xml:space="preserve"> </w:t>
      </w:r>
      <w:r w:rsidR="00B52DA9">
        <w:rPr>
          <w:rFonts w:ascii="Times New Roman" w:hAnsi="Times New Roman" w:cs="Times New Roman"/>
          <w:sz w:val="24"/>
          <w:szCs w:val="24"/>
        </w:rPr>
        <w:t xml:space="preserve">TSH levels remain </w:t>
      </w:r>
      <w:ins w:id="1" w:author="Stephen" w:date="2019-06-24T08:06:00Z">
        <w:r w:rsidR="003C31C7">
          <w:rPr>
            <w:rFonts w:ascii="Times New Roman" w:hAnsi="Times New Roman" w:cs="Times New Roman"/>
            <w:sz w:val="24"/>
            <w:szCs w:val="24"/>
          </w:rPr>
          <w:t xml:space="preserve">sensitive </w:t>
        </w:r>
      </w:ins>
      <w:del w:id="2" w:author="Stephen" w:date="2019-06-24T08:06:00Z">
        <w:r w:rsidR="00B52DA9" w:rsidDel="003C31C7">
          <w:rPr>
            <w:rFonts w:ascii="Times New Roman" w:hAnsi="Times New Roman" w:cs="Times New Roman"/>
            <w:sz w:val="24"/>
            <w:szCs w:val="24"/>
          </w:rPr>
          <w:delText xml:space="preserve">good </w:delText>
        </w:r>
      </w:del>
      <w:r w:rsidR="00B52DA9">
        <w:rPr>
          <w:rFonts w:ascii="Times New Roman" w:hAnsi="Times New Roman" w:cs="Times New Roman"/>
          <w:sz w:val="24"/>
          <w:szCs w:val="24"/>
        </w:rPr>
        <w:t>screening tests</w:t>
      </w:r>
      <w:r w:rsidR="00BF0B90">
        <w:rPr>
          <w:rFonts w:ascii="Times New Roman" w:hAnsi="Times New Roman" w:cs="Times New Roman"/>
          <w:sz w:val="24"/>
          <w:szCs w:val="24"/>
        </w:rPr>
        <w:t xml:space="preserve"> for overt thyroid dysfunction</w:t>
      </w:r>
      <w:r w:rsidR="00C76633">
        <w:rPr>
          <w:rFonts w:ascii="Times New Roman" w:hAnsi="Times New Roman" w:cs="Times New Roman"/>
          <w:sz w:val="24"/>
          <w:szCs w:val="24"/>
        </w:rPr>
        <w:t xml:space="preserve">, </w:t>
      </w:r>
      <w:r w:rsidR="00891D5A">
        <w:rPr>
          <w:rFonts w:ascii="Times New Roman" w:hAnsi="Times New Roman" w:cs="Times New Roman"/>
          <w:sz w:val="24"/>
          <w:szCs w:val="24"/>
        </w:rPr>
        <w:t xml:space="preserve">but </w:t>
      </w:r>
      <w:r w:rsidR="00C76633">
        <w:rPr>
          <w:rFonts w:ascii="Times New Roman" w:hAnsi="Times New Roman" w:cs="Times New Roman"/>
          <w:sz w:val="24"/>
          <w:szCs w:val="24"/>
        </w:rPr>
        <w:t>t</w:t>
      </w:r>
      <w:r w:rsidR="00B52DA9">
        <w:rPr>
          <w:rFonts w:ascii="Times New Roman" w:hAnsi="Times New Roman" w:cs="Times New Roman"/>
          <w:sz w:val="24"/>
          <w:szCs w:val="24"/>
        </w:rPr>
        <w:t xml:space="preserve">here is no reason to otherwise </w:t>
      </w:r>
      <w:r>
        <w:rPr>
          <w:rFonts w:ascii="Times New Roman" w:hAnsi="Times New Roman" w:cs="Times New Roman"/>
          <w:sz w:val="24"/>
          <w:szCs w:val="24"/>
        </w:rPr>
        <w:t xml:space="preserve">determine </w:t>
      </w:r>
      <w:r w:rsidR="00B52DA9">
        <w:rPr>
          <w:rFonts w:ascii="Times New Roman" w:hAnsi="Times New Roman" w:cs="Times New Roman"/>
          <w:sz w:val="24"/>
          <w:szCs w:val="24"/>
        </w:rPr>
        <w:t>thyroid function or thyroid hormone replacement on the basis of TSH levels.</w:t>
      </w:r>
    </w:p>
    <w:p w14:paraId="60BC8898" w14:textId="77777777" w:rsidR="00DE75B6" w:rsidRPr="00DE75B6" w:rsidRDefault="00DE75B6" w:rsidP="00DE75B6">
      <w:pPr>
        <w:spacing w:line="480" w:lineRule="auto"/>
        <w:rPr>
          <w:rFonts w:ascii="Times New Roman" w:hAnsi="Times New Roman" w:cs="Times New Roman"/>
          <w:sz w:val="24"/>
          <w:szCs w:val="24"/>
        </w:rPr>
      </w:pPr>
    </w:p>
    <w:p w14:paraId="3BD10FA7"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5E524AB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14:paraId="160A2308"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[15</w:t>
      </w:r>
      <w:r w:rsidR="005E5977">
        <w:rPr>
          <w:rFonts w:ascii="Times New Roman" w:hAnsi="Times New Roman" w:cs="Times New Roman"/>
          <w:sz w:val="24"/>
          <w:szCs w:val="24"/>
        </w:rPr>
        <w:t>,</w:t>
      </w:r>
      <w:r w:rsidR="009D0C35">
        <w:rPr>
          <w:rFonts w:ascii="Times New Roman" w:hAnsi="Times New Roman" w:cs="Times New Roman"/>
          <w:sz w:val="24"/>
          <w:szCs w:val="24"/>
        </w:rPr>
        <w:t xml:space="preserve"> </w:t>
      </w:r>
      <w:r w:rsidR="005E5977">
        <w:rPr>
          <w:rFonts w:ascii="Times New Roman" w:hAnsi="Times New Roman" w:cs="Times New Roman"/>
          <w:sz w:val="24"/>
          <w:szCs w:val="24"/>
        </w:rPr>
        <w:t>16</w:t>
      </w:r>
      <w:r w:rsidRPr="00DE75B6">
        <w:rPr>
          <w:rFonts w:ascii="Times New Roman" w:hAnsi="Times New Roman" w:cs="Times New Roman"/>
          <w:sz w:val="24"/>
          <w:szCs w:val="24"/>
        </w:rPr>
        <w:t>]. Rather, more accuracy may be achieved by defining a normal range for the combination of thyroid hormones and TSH.</w:t>
      </w:r>
    </w:p>
    <w:p w14:paraId="1DEEB2BD" w14:textId="77777777" w:rsidR="0012398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[17]</w:t>
      </w:r>
      <w:r w:rsidRPr="00DE75B6">
        <w:rPr>
          <w:rFonts w:ascii="Times New Roman" w:hAnsi="Times New Roman" w:cs="Times New Roman"/>
          <w:sz w:val="24"/>
          <w:szCs w:val="24"/>
        </w:rPr>
        <w:t xml:space="preserve"> or parathyroid hormone levels</w:t>
      </w:r>
      <w:r w:rsidR="00F66D4F">
        <w:rPr>
          <w:rFonts w:ascii="Times New Roman" w:hAnsi="Times New Roman" w:cs="Times New Roman"/>
          <w:sz w:val="24"/>
          <w:szCs w:val="24"/>
        </w:rPr>
        <w:t xml:space="preserve"> [18]</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  ],</w:t>
      </w:r>
      <w:r w:rsidRPr="00DE75B6">
        <w:rPr>
          <w:rFonts w:ascii="Times New Roman" w:hAnsi="Times New Roman" w:cs="Times New Roman"/>
          <w:sz w:val="24"/>
          <w:szCs w:val="24"/>
        </w:rPr>
        <w:t xml:space="preserve"> are not considered </w:t>
      </w:r>
      <w:r w:rsidR="00F30D78">
        <w:rPr>
          <w:rFonts w:ascii="Times New Roman" w:hAnsi="Times New Roman" w:cs="Times New Roman"/>
          <w:sz w:val="24"/>
          <w:szCs w:val="24"/>
        </w:rPr>
        <w:t xml:space="preserve"> diagnostic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[19]</w:t>
      </w:r>
      <w:r w:rsidRPr="00DE75B6">
        <w:rPr>
          <w:rFonts w:ascii="Times New Roman" w:hAnsi="Times New Roman" w:cs="Times New Roman"/>
          <w:sz w:val="24"/>
          <w:szCs w:val="24"/>
        </w:rPr>
        <w:t>. In general the level of a controlling hormone is used to determine the cause of a disturbance rather than whether or not there is a disturbance</w:t>
      </w:r>
      <w:r w:rsidR="00F66D4F">
        <w:rPr>
          <w:rFonts w:ascii="Times New Roman" w:hAnsi="Times New Roman" w:cs="Times New Roman"/>
          <w:sz w:val="24"/>
          <w:szCs w:val="24"/>
        </w:rPr>
        <w:t xml:space="preserve"> [17-19]</w:t>
      </w:r>
      <w:r w:rsidRPr="00DE75B6">
        <w:rPr>
          <w:rFonts w:ascii="Times New Roman" w:hAnsi="Times New Roman" w:cs="Times New Roman"/>
          <w:sz w:val="24"/>
          <w:szCs w:val="24"/>
        </w:rPr>
        <w:t xml:space="preserve">. </w:t>
      </w:r>
    </w:p>
    <w:p w14:paraId="694BC56A"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anomalous situation appears to have arisen in the case of thyroid function because of the strong </w:t>
      </w:r>
      <w:r w:rsidR="00DB1CB5">
        <w:rPr>
          <w:rFonts w:ascii="Times New Roman" w:hAnsi="Times New Roman" w:cs="Times New Roman"/>
          <w:sz w:val="24"/>
          <w:szCs w:val="24"/>
        </w:rPr>
        <w:t xml:space="preserve">negative </w:t>
      </w:r>
      <w:r w:rsidRPr="00DE75B6">
        <w:rPr>
          <w:rFonts w:ascii="Times New Roman" w:hAnsi="Times New Roman" w:cs="Times New Roman"/>
          <w:sz w:val="24"/>
          <w:szCs w:val="24"/>
        </w:rPr>
        <w:t xml:space="preserve">population correlation between thyroid hormones and TSH </w:t>
      </w:r>
      <w:r w:rsidR="002F054F" w:rsidRPr="00DE75B6">
        <w:rPr>
          <w:rFonts w:ascii="Times New Roman" w:hAnsi="Times New Roman" w:cs="Times New Roman"/>
          <w:sz w:val="24"/>
          <w:szCs w:val="24"/>
        </w:rPr>
        <w:t>levels [</w:t>
      </w:r>
      <w:r w:rsidRPr="00DE75B6">
        <w:rPr>
          <w:rFonts w:ascii="Times New Roman" w:hAnsi="Times New Roman" w:cs="Times New Roman"/>
          <w:sz w:val="24"/>
          <w:szCs w:val="24"/>
        </w:rPr>
        <w:t>1</w:t>
      </w:r>
      <w:r w:rsidR="00020987">
        <w:rPr>
          <w:rFonts w:ascii="Times New Roman" w:hAnsi="Times New Roman" w:cs="Times New Roman"/>
          <w:sz w:val="24"/>
          <w:szCs w:val="24"/>
        </w:rPr>
        <w:t>1</w:t>
      </w:r>
      <w:r w:rsidRPr="00DE75B6">
        <w:rPr>
          <w:rFonts w:ascii="Times New Roman" w:hAnsi="Times New Roman" w:cs="Times New Roman"/>
          <w:sz w:val="24"/>
          <w:szCs w:val="24"/>
        </w:rPr>
        <w:t>,</w:t>
      </w:r>
      <w:r w:rsidR="009D0C35">
        <w:rPr>
          <w:rFonts w:ascii="Times New Roman" w:hAnsi="Times New Roman" w:cs="Times New Roman"/>
          <w:sz w:val="24"/>
          <w:szCs w:val="24"/>
        </w:rPr>
        <w:t xml:space="preserve"> </w:t>
      </w:r>
      <w:r w:rsidR="00020987">
        <w:rPr>
          <w:rFonts w:ascii="Times New Roman" w:hAnsi="Times New Roman" w:cs="Times New Roman"/>
          <w:sz w:val="24"/>
          <w:szCs w:val="24"/>
        </w:rPr>
        <w:t>20</w:t>
      </w:r>
      <w:r w:rsidRPr="00DE75B6">
        <w:rPr>
          <w:rFonts w:ascii="Times New Roman" w:hAnsi="Times New Roman" w:cs="Times New Roman"/>
          <w:sz w:val="24"/>
          <w:szCs w:val="24"/>
        </w:rPr>
        <w:t>]. This correlation is such that determining the TSH level is a very good screening test for overt thyroid dysfunction.</w:t>
      </w:r>
    </w:p>
    <w:p w14:paraId="1AE15BA9" w14:textId="77777777" w:rsidR="00435006" w:rsidRDefault="00123986"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723CD4">
        <w:rPr>
          <w:rFonts w:ascii="Times New Roman" w:hAnsi="Times New Roman" w:cs="Times New Roman"/>
          <w:sz w:val="24"/>
          <w:szCs w:val="24"/>
        </w:rPr>
        <w:t>current consensus still confirms the set point hypothesis of thyroid regulation</w:t>
      </w:r>
      <w:r w:rsidR="00CA05FC">
        <w:rPr>
          <w:rFonts w:ascii="Times New Roman" w:hAnsi="Times New Roman" w:cs="Times New Roman"/>
          <w:sz w:val="24"/>
          <w:szCs w:val="24"/>
        </w:rPr>
        <w:t xml:space="preserve">     </w:t>
      </w:r>
      <w:r w:rsidR="00723CD4">
        <w:rPr>
          <w:rFonts w:ascii="Times New Roman" w:hAnsi="Times New Roman" w:cs="Times New Roman"/>
          <w:sz w:val="24"/>
          <w:szCs w:val="24"/>
        </w:rPr>
        <w:t xml:space="preserve"> [     ]. This</w:t>
      </w:r>
      <w:r>
        <w:rPr>
          <w:rFonts w:ascii="Times New Roman" w:hAnsi="Times New Roman" w:cs="Times New Roman"/>
          <w:sz w:val="24"/>
          <w:szCs w:val="24"/>
        </w:rPr>
        <w:t xml:space="preserve"> hypothesis proposes that each individual has a set point or target, ideal level of FT4 </w:t>
      </w:r>
      <w:r w:rsidR="00371434">
        <w:rPr>
          <w:rFonts w:ascii="Times New Roman" w:hAnsi="Times New Roman" w:cs="Times New Roman"/>
          <w:sz w:val="24"/>
          <w:szCs w:val="24"/>
        </w:rPr>
        <w:t xml:space="preserve">such </w:t>
      </w:r>
      <w:r>
        <w:rPr>
          <w:rFonts w:ascii="Times New Roman" w:hAnsi="Times New Roman" w:cs="Times New Roman"/>
          <w:sz w:val="24"/>
          <w:szCs w:val="24"/>
        </w:rPr>
        <w:t>that individuals can have FT4</w:t>
      </w:r>
      <w:r w:rsidR="00DB1CB5">
        <w:rPr>
          <w:rFonts w:ascii="Times New Roman" w:hAnsi="Times New Roman" w:cs="Times New Roman"/>
          <w:sz w:val="24"/>
          <w:szCs w:val="24"/>
        </w:rPr>
        <w:t xml:space="preserve"> (and TSH)</w:t>
      </w:r>
      <w:r>
        <w:rPr>
          <w:rFonts w:ascii="Times New Roman" w:hAnsi="Times New Roman" w:cs="Times New Roman"/>
          <w:sz w:val="24"/>
          <w:szCs w:val="24"/>
        </w:rPr>
        <w:t xml:space="preserve"> levels within the population normal range that are nevertheless abnormal for those individuals</w:t>
      </w:r>
      <w:r w:rsidR="00371434">
        <w:rPr>
          <w:rFonts w:ascii="Times New Roman" w:hAnsi="Times New Roman" w:cs="Times New Roman"/>
          <w:sz w:val="24"/>
          <w:szCs w:val="24"/>
        </w:rPr>
        <w:t>, and that therefore</w:t>
      </w:r>
      <w:r>
        <w:rPr>
          <w:rFonts w:ascii="Times New Roman" w:hAnsi="Times New Roman" w:cs="Times New Roman"/>
          <w:sz w:val="24"/>
          <w:szCs w:val="24"/>
        </w:rPr>
        <w:t xml:space="preserve"> thyroid dysfunction</w:t>
      </w:r>
      <w:r w:rsidR="00371434">
        <w:rPr>
          <w:rFonts w:ascii="Times New Roman" w:hAnsi="Times New Roman" w:cs="Times New Roman"/>
          <w:sz w:val="24"/>
          <w:szCs w:val="24"/>
        </w:rPr>
        <w:t>,</w:t>
      </w:r>
      <w:r>
        <w:rPr>
          <w:rFonts w:ascii="Times New Roman" w:hAnsi="Times New Roman" w:cs="Times New Roman"/>
          <w:sz w:val="24"/>
          <w:szCs w:val="24"/>
        </w:rPr>
        <w:t xml:space="preserve"> though masked</w:t>
      </w:r>
      <w:r w:rsidR="00371434">
        <w:rPr>
          <w:rFonts w:ascii="Times New Roman" w:hAnsi="Times New Roman" w:cs="Times New Roman"/>
          <w:sz w:val="24"/>
          <w:szCs w:val="24"/>
        </w:rPr>
        <w:t>,</w:t>
      </w:r>
      <w:r w:rsidR="00431B35">
        <w:rPr>
          <w:rFonts w:ascii="Times New Roman" w:hAnsi="Times New Roman" w:cs="Times New Roman"/>
          <w:sz w:val="24"/>
          <w:szCs w:val="24"/>
        </w:rPr>
        <w:t xml:space="preserve"> is present [ ]</w:t>
      </w:r>
      <w:r>
        <w:rPr>
          <w:rFonts w:ascii="Times New Roman" w:hAnsi="Times New Roman" w:cs="Times New Roman"/>
          <w:sz w:val="24"/>
          <w:szCs w:val="24"/>
        </w:rPr>
        <w:t>.</w:t>
      </w:r>
      <w:r w:rsidR="00604CFE" w:rsidRPr="00604CFE">
        <w:rPr>
          <w:rFonts w:ascii="Times New Roman" w:hAnsi="Times New Roman" w:cs="Times New Roman"/>
          <w:sz w:val="24"/>
          <w:szCs w:val="24"/>
        </w:rPr>
        <w:t xml:space="preserve"> </w:t>
      </w:r>
      <w:r w:rsidR="00F30D78">
        <w:rPr>
          <w:rFonts w:ascii="Times New Roman" w:hAnsi="Times New Roman" w:cs="Times New Roman"/>
          <w:sz w:val="24"/>
          <w:szCs w:val="24"/>
        </w:rPr>
        <w:t xml:space="preserve">It is also believed that on account of the different ways TSH and FT4 </w:t>
      </w:r>
      <w:r w:rsidR="00723CD4">
        <w:rPr>
          <w:rFonts w:ascii="Times New Roman" w:hAnsi="Times New Roman" w:cs="Times New Roman"/>
          <w:sz w:val="24"/>
          <w:szCs w:val="24"/>
        </w:rPr>
        <w:t xml:space="preserve">levels </w:t>
      </w:r>
      <w:r w:rsidR="00F30D78">
        <w:rPr>
          <w:rFonts w:ascii="Times New Roman" w:hAnsi="Times New Roman" w:cs="Times New Roman"/>
          <w:sz w:val="24"/>
          <w:szCs w:val="24"/>
        </w:rPr>
        <w:t xml:space="preserve">change with any change in thyroid function, TSH levels are the more sensitive marker of thyroid function [4,13 ]. </w:t>
      </w:r>
      <w:r w:rsidR="00604CFE">
        <w:rPr>
          <w:rFonts w:ascii="Times New Roman" w:hAnsi="Times New Roman" w:cs="Times New Roman"/>
          <w:sz w:val="24"/>
          <w:szCs w:val="24"/>
        </w:rPr>
        <w:t xml:space="preserve">By extension an abnormal TSH level in the absence of abnormalities in the levels of FT4 or FT3 has come to imply that there is </w:t>
      </w:r>
      <w:r w:rsidR="00F30D78">
        <w:rPr>
          <w:rFonts w:ascii="Times New Roman" w:hAnsi="Times New Roman" w:cs="Times New Roman"/>
          <w:sz w:val="24"/>
          <w:szCs w:val="24"/>
        </w:rPr>
        <w:t xml:space="preserve">an abnormality of thyroid function, </w:t>
      </w:r>
      <w:r w:rsidR="006A0D9B">
        <w:rPr>
          <w:rFonts w:ascii="Times New Roman" w:hAnsi="Times New Roman" w:cs="Times New Roman"/>
          <w:sz w:val="24"/>
          <w:szCs w:val="24"/>
        </w:rPr>
        <w:t xml:space="preserve">albeit an abnormality </w:t>
      </w:r>
      <w:r w:rsidR="00604CFE">
        <w:rPr>
          <w:rFonts w:ascii="Times New Roman" w:hAnsi="Times New Roman" w:cs="Times New Roman"/>
          <w:sz w:val="24"/>
          <w:szCs w:val="24"/>
        </w:rPr>
        <w:t xml:space="preserve">more subtle </w:t>
      </w:r>
      <w:r w:rsidR="00F30D78">
        <w:rPr>
          <w:rFonts w:ascii="Times New Roman" w:hAnsi="Times New Roman" w:cs="Times New Roman"/>
          <w:sz w:val="24"/>
          <w:szCs w:val="24"/>
        </w:rPr>
        <w:t xml:space="preserve">than that of overt thyroid dysfunction, </w:t>
      </w:r>
      <w:r w:rsidR="00604CFE">
        <w:rPr>
          <w:rFonts w:ascii="Times New Roman" w:hAnsi="Times New Roman" w:cs="Times New Roman"/>
          <w:sz w:val="24"/>
          <w:szCs w:val="24"/>
        </w:rPr>
        <w:t>this concept creating a pleasing concordance with the relationships in overt thyroid dysfunction.</w:t>
      </w:r>
    </w:p>
    <w:p w14:paraId="5286284D"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Our previous work, has demonstrated that the negative population correlation between FT4 and TSH </w:t>
      </w:r>
      <w:r w:rsidR="00DB1CB5">
        <w:rPr>
          <w:rFonts w:ascii="Times New Roman" w:hAnsi="Times New Roman" w:cs="Times New Roman"/>
          <w:sz w:val="24"/>
          <w:szCs w:val="24"/>
        </w:rPr>
        <w:t xml:space="preserve">within the normal range of FT4 </w:t>
      </w:r>
      <w:r w:rsidR="00123986">
        <w:rPr>
          <w:rFonts w:ascii="Times New Roman" w:hAnsi="Times New Roman" w:cs="Times New Roman"/>
          <w:sz w:val="24"/>
          <w:szCs w:val="24"/>
        </w:rPr>
        <w:t>is merely a function</w:t>
      </w:r>
      <w:r w:rsidR="00DB1CB5">
        <w:rPr>
          <w:rFonts w:ascii="Times New Roman" w:hAnsi="Times New Roman" w:cs="Times New Roman"/>
          <w:sz w:val="24"/>
          <w:szCs w:val="24"/>
        </w:rPr>
        <w:t xml:space="preserve"> of the population variability of </w:t>
      </w:r>
      <w:r w:rsidR="00DB1CB5">
        <w:rPr>
          <w:rFonts w:ascii="Times New Roman" w:hAnsi="Times New Roman" w:cs="Times New Roman"/>
          <w:sz w:val="24"/>
          <w:szCs w:val="24"/>
        </w:rPr>
        <w:lastRenderedPageBreak/>
        <w:t>thyroid versus pituitary sensitivity</w:t>
      </w:r>
      <w:r w:rsidR="00431B35">
        <w:rPr>
          <w:rFonts w:ascii="Times New Roman" w:hAnsi="Times New Roman" w:cs="Times New Roman"/>
          <w:sz w:val="24"/>
          <w:szCs w:val="24"/>
        </w:rPr>
        <w:t xml:space="preserve"> [  ]</w:t>
      </w:r>
      <w:r w:rsidR="00DB1CB5">
        <w:rPr>
          <w:rFonts w:ascii="Times New Roman" w:hAnsi="Times New Roman" w:cs="Times New Roman"/>
          <w:sz w:val="24"/>
          <w:szCs w:val="24"/>
        </w:rPr>
        <w:t xml:space="preserve"> and </w:t>
      </w:r>
      <w:r w:rsidR="00431B35">
        <w:rPr>
          <w:rFonts w:ascii="Times New Roman" w:hAnsi="Times New Roman" w:cs="Times New Roman"/>
          <w:sz w:val="24"/>
          <w:szCs w:val="24"/>
        </w:rPr>
        <w:t xml:space="preserve">furthermore </w:t>
      </w:r>
      <w:r w:rsidRPr="00DE75B6">
        <w:rPr>
          <w:rFonts w:ascii="Times New Roman" w:hAnsi="Times New Roman" w:cs="Times New Roman"/>
          <w:sz w:val="24"/>
          <w:szCs w:val="24"/>
        </w:rPr>
        <w:t xml:space="preserve">provides evidence against the existence of a set point for thyroid </w:t>
      </w:r>
      <w:r w:rsidR="002F054F" w:rsidRPr="00DE75B6">
        <w:rPr>
          <w:rFonts w:ascii="Times New Roman" w:hAnsi="Times New Roman" w:cs="Times New Roman"/>
          <w:sz w:val="24"/>
          <w:szCs w:val="24"/>
        </w:rPr>
        <w:t>hormones [</w:t>
      </w:r>
      <w:r w:rsidR="00020987">
        <w:rPr>
          <w:rFonts w:ascii="Times New Roman" w:hAnsi="Times New Roman" w:cs="Times New Roman"/>
          <w:sz w:val="24"/>
          <w:szCs w:val="24"/>
        </w:rPr>
        <w:t>21</w:t>
      </w:r>
      <w:r w:rsidRPr="00DE75B6">
        <w:rPr>
          <w:rFonts w:ascii="Times New Roman" w:hAnsi="Times New Roman" w:cs="Times New Roman"/>
          <w:sz w:val="24"/>
          <w:szCs w:val="24"/>
        </w:rPr>
        <w:t xml:space="preserve">]. We have analogously provided evidence that set points also do not exist for other physiological </w:t>
      </w:r>
      <w:r w:rsidR="002D68E3" w:rsidRPr="00DE75B6">
        <w:rPr>
          <w:rFonts w:ascii="Times New Roman" w:hAnsi="Times New Roman" w:cs="Times New Roman"/>
          <w:sz w:val="24"/>
          <w:szCs w:val="24"/>
        </w:rPr>
        <w:t>parameters [</w:t>
      </w:r>
      <w:r w:rsidR="00020987">
        <w:rPr>
          <w:rFonts w:ascii="Times New Roman" w:hAnsi="Times New Roman" w:cs="Times New Roman"/>
          <w:sz w:val="24"/>
          <w:szCs w:val="24"/>
        </w:rPr>
        <w:t>22</w:t>
      </w:r>
      <w:r w:rsidRPr="00DE75B6">
        <w:rPr>
          <w:rFonts w:ascii="Times New Roman" w:hAnsi="Times New Roman" w:cs="Times New Roman"/>
          <w:sz w:val="24"/>
          <w:szCs w:val="24"/>
        </w:rPr>
        <w:t xml:space="preserve">], and have argued that the evidence therefore suggests that, in general, regulation and homeostasis are </w:t>
      </w:r>
      <w:r w:rsidR="00400F75">
        <w:rPr>
          <w:rFonts w:ascii="Times New Roman" w:hAnsi="Times New Roman" w:cs="Times New Roman"/>
          <w:sz w:val="24"/>
          <w:szCs w:val="24"/>
        </w:rPr>
        <w:t xml:space="preserve">not </w:t>
      </w:r>
      <w:r w:rsidRPr="00DE75B6">
        <w:rPr>
          <w:rFonts w:ascii="Times New Roman" w:hAnsi="Times New Roman" w:cs="Times New Roman"/>
          <w:sz w:val="24"/>
          <w:szCs w:val="24"/>
        </w:rPr>
        <w:t xml:space="preserve">based on set points. Other authors using different methods have come to </w:t>
      </w:r>
      <w:r w:rsidR="002D68E3" w:rsidRPr="00DE75B6">
        <w:rPr>
          <w:rFonts w:ascii="Times New Roman" w:hAnsi="Times New Roman" w:cs="Times New Roman"/>
          <w:sz w:val="24"/>
          <w:szCs w:val="24"/>
        </w:rPr>
        <w:t xml:space="preserve">similar </w:t>
      </w:r>
      <w:r w:rsidR="002D68E3">
        <w:rPr>
          <w:rFonts w:ascii="Times New Roman" w:hAnsi="Times New Roman" w:cs="Times New Roman"/>
          <w:sz w:val="24"/>
          <w:szCs w:val="24"/>
        </w:rPr>
        <w:t>conclusions</w:t>
      </w:r>
      <w:r w:rsidR="002D68E3" w:rsidRPr="00DE75B6">
        <w:rPr>
          <w:rFonts w:ascii="Times New Roman" w:hAnsi="Times New Roman" w:cs="Times New Roman"/>
          <w:sz w:val="24"/>
          <w:szCs w:val="24"/>
        </w:rPr>
        <w:t xml:space="preserve"> [</w:t>
      </w:r>
      <w:r w:rsidR="00020987">
        <w:rPr>
          <w:rFonts w:ascii="Times New Roman" w:hAnsi="Times New Roman" w:cs="Times New Roman"/>
          <w:sz w:val="24"/>
          <w:szCs w:val="24"/>
        </w:rPr>
        <w:t>23</w:t>
      </w:r>
      <w:r w:rsidRPr="00DE75B6">
        <w:rPr>
          <w:rFonts w:ascii="Times New Roman" w:hAnsi="Times New Roman" w:cs="Times New Roman"/>
          <w:sz w:val="24"/>
          <w:szCs w:val="24"/>
        </w:rPr>
        <w:t>]</w:t>
      </w:r>
      <w:r w:rsidR="00DB1CB5">
        <w:rPr>
          <w:rFonts w:ascii="Times New Roman" w:hAnsi="Times New Roman" w:cs="Times New Roman"/>
          <w:sz w:val="24"/>
          <w:szCs w:val="24"/>
        </w:rPr>
        <w:t xml:space="preserve"> </w:t>
      </w:r>
      <w:r w:rsidR="009D7E82">
        <w:rPr>
          <w:rFonts w:ascii="Times New Roman" w:hAnsi="Times New Roman" w:cs="Times New Roman"/>
          <w:sz w:val="24"/>
          <w:szCs w:val="24"/>
        </w:rPr>
        <w:t>.</w:t>
      </w:r>
    </w:p>
    <w:p w14:paraId="7FC4FDDE"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Whereas the current model and practice emphasises the importance of TSH levels in the diagnosis of subclinical thyroid dysfunction, a model of thyroid regulation </w:t>
      </w:r>
      <w:r w:rsidR="009D7E82">
        <w:rPr>
          <w:rFonts w:ascii="Times New Roman" w:hAnsi="Times New Roman" w:cs="Times New Roman"/>
          <w:sz w:val="24"/>
          <w:szCs w:val="24"/>
        </w:rPr>
        <w:t xml:space="preserve">not emphasising the importance of TSH levels </w:t>
      </w:r>
      <w:r w:rsidRPr="00DE75B6">
        <w:rPr>
          <w:rFonts w:ascii="Times New Roman" w:hAnsi="Times New Roman" w:cs="Times New Roman"/>
          <w:sz w:val="24"/>
          <w:szCs w:val="24"/>
        </w:rPr>
        <w:t>would imply that thyroid hormone levels alone provide a better indicator of the physiological state.</w:t>
      </w:r>
    </w:p>
    <w:p w14:paraId="434C1D11"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aimed in this work 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correlation between FT4 and TSH we expected to find correlations between both TSH and FT4 with the clinical features of thyroid dysfunction. We further reasoned however, that if the clinical features correlated better with TSH levels the current model</w:t>
      </w:r>
      <w:r>
        <w:rPr>
          <w:rFonts w:ascii="Times New Roman" w:hAnsi="Times New Roman" w:cs="Times New Roman"/>
          <w:sz w:val="24"/>
          <w:szCs w:val="24"/>
        </w:rPr>
        <w:t>s of thyroid regulation and 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r w:rsidR="00F30D78">
        <w:rPr>
          <w:rFonts w:ascii="Times New Roman" w:hAnsi="Times New Roman" w:cs="Times New Roman"/>
          <w:sz w:val="24"/>
          <w:szCs w:val="24"/>
        </w:rPr>
        <w:t xml:space="preserve">further </w:t>
      </w:r>
      <w:r w:rsidR="00DE75B6" w:rsidRPr="00DE75B6">
        <w:rPr>
          <w:rFonts w:ascii="Times New Roman" w:hAnsi="Times New Roman" w:cs="Times New Roman"/>
          <w:sz w:val="24"/>
          <w:szCs w:val="24"/>
        </w:rPr>
        <w:t>doubt would be cast on</w:t>
      </w:r>
      <w:r w:rsidR="00371434">
        <w:rPr>
          <w:rFonts w:ascii="Times New Roman" w:hAnsi="Times New Roman" w:cs="Times New Roman"/>
          <w:sz w:val="24"/>
          <w:szCs w:val="24"/>
        </w:rPr>
        <w:t>,</w:t>
      </w:r>
      <w:r w:rsidR="00DE75B6" w:rsidRPr="00DE75B6">
        <w:rPr>
          <w:rFonts w:ascii="Times New Roman" w:hAnsi="Times New Roman" w:cs="Times New Roman"/>
          <w:sz w:val="24"/>
          <w:szCs w:val="24"/>
        </w:rPr>
        <w:t xml:space="preserve"> the validity of </w:t>
      </w:r>
      <w:r w:rsidR="00371434">
        <w:rPr>
          <w:rFonts w:ascii="Times New Roman" w:hAnsi="Times New Roman" w:cs="Times New Roman"/>
          <w:sz w:val="24"/>
          <w:szCs w:val="24"/>
        </w:rPr>
        <w:t xml:space="preserve"> the </w:t>
      </w:r>
      <w:r w:rsidR="00F30D78">
        <w:rPr>
          <w:rFonts w:ascii="Times New Roman" w:hAnsi="Times New Roman" w:cs="Times New Roman"/>
          <w:sz w:val="24"/>
          <w:szCs w:val="24"/>
        </w:rPr>
        <w:t xml:space="preserve">set point </w:t>
      </w:r>
      <w:r w:rsidR="00371434">
        <w:rPr>
          <w:rFonts w:ascii="Times New Roman" w:hAnsi="Times New Roman" w:cs="Times New Roman"/>
          <w:sz w:val="24"/>
          <w:szCs w:val="24"/>
        </w:rPr>
        <w:t xml:space="preserve">hypothesis of thyroid </w:t>
      </w:r>
      <w:r w:rsidR="00F30D78">
        <w:rPr>
          <w:rFonts w:ascii="Times New Roman" w:hAnsi="Times New Roman" w:cs="Times New Roman"/>
          <w:sz w:val="24"/>
          <w:szCs w:val="24"/>
        </w:rPr>
        <w:t>regulation</w:t>
      </w:r>
      <w:r w:rsidR="00371434">
        <w:rPr>
          <w:rFonts w:ascii="Times New Roman" w:hAnsi="Times New Roman" w:cs="Times New Roman"/>
          <w:sz w:val="24"/>
          <w:szCs w:val="24"/>
        </w:rPr>
        <w:t>,</w:t>
      </w:r>
      <w:r w:rsidR="00F30D78">
        <w:rPr>
          <w:rFonts w:ascii="Times New Roman" w:hAnsi="Times New Roman" w:cs="Times New Roman"/>
          <w:sz w:val="24"/>
          <w:szCs w:val="24"/>
        </w:rPr>
        <w:t xml:space="preserve"> and </w:t>
      </w:r>
      <w:r w:rsidR="00DE75B6" w:rsidRPr="00DE75B6">
        <w:rPr>
          <w:rFonts w:ascii="Times New Roman" w:hAnsi="Times New Roman" w:cs="Times New Roman"/>
          <w:sz w:val="24"/>
          <w:szCs w:val="24"/>
        </w:rPr>
        <w:t xml:space="preserve">the current </w:t>
      </w:r>
      <w:r>
        <w:rPr>
          <w:rFonts w:ascii="Times New Roman" w:hAnsi="Times New Roman" w:cs="Times New Roman"/>
          <w:sz w:val="24"/>
          <w:szCs w:val="24"/>
        </w:rPr>
        <w:t xml:space="preserve">TSH-based </w:t>
      </w:r>
      <w:r w:rsidR="00DE75B6" w:rsidRPr="00DE75B6">
        <w:rPr>
          <w:rFonts w:ascii="Times New Roman" w:hAnsi="Times New Roman" w:cs="Times New Roman"/>
          <w:sz w:val="24"/>
          <w:szCs w:val="24"/>
        </w:rPr>
        <w:t>conception of subclinical thyroid dysfunction.</w:t>
      </w:r>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would merely reflect 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5A03F2E9" w14:textId="77777777"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14:paraId="648AB766" w14:textId="77777777" w:rsidR="00DE75B6" w:rsidRPr="00DE75B6" w:rsidRDefault="00DE75B6" w:rsidP="00604CFE">
      <w:pPr>
        <w:spacing w:line="480" w:lineRule="auto"/>
        <w:rPr>
          <w:rFonts w:ascii="Times New Roman" w:hAnsi="Times New Roman" w:cs="Times New Roman"/>
          <w:sz w:val="24"/>
          <w:szCs w:val="24"/>
        </w:rPr>
      </w:pPr>
    </w:p>
    <w:p w14:paraId="38AAAD5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METHOD</w:t>
      </w:r>
    </w:p>
    <w:p w14:paraId="06C8513A"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4DE0CC27"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3"/>
      <w:r w:rsidRPr="00DE75B6">
        <w:rPr>
          <w:rFonts w:ascii="Times New Roman" w:hAnsi="Times New Roman" w:cs="Times New Roman"/>
          <w:sz w:val="24"/>
          <w:szCs w:val="24"/>
        </w:rPr>
        <w:t>MEDLINE</w:t>
      </w:r>
      <w:commentRangeEnd w:id="3"/>
      <w:r w:rsidRPr="00DE75B6">
        <w:rPr>
          <w:rStyle w:val="CommentReference"/>
          <w:rFonts w:ascii="Times New Roman" w:hAnsi="Times New Roman" w:cs="Times New Roman"/>
          <w:sz w:val="24"/>
          <w:szCs w:val="24"/>
        </w:rPr>
        <w:commentReference w:id="3"/>
      </w:r>
      <w:r w:rsidRPr="00DE75B6">
        <w:rPr>
          <w:rFonts w:ascii="Times New Roman" w:hAnsi="Times New Roman" w:cs="Times New Roman"/>
          <w:sz w:val="24"/>
          <w:szCs w:val="24"/>
        </w:rPr>
        <w:t xml:space="preserve"> using the following </w:t>
      </w:r>
      <w:r w:rsidR="002D68E3" w:rsidRPr="00DE75B6">
        <w:rPr>
          <w:rFonts w:ascii="Times New Roman" w:hAnsi="Times New Roman" w:cs="Times New Roman"/>
          <w:sz w:val="24"/>
          <w:szCs w:val="24"/>
        </w:rPr>
        <w:t>terms: thyroxine</w:t>
      </w:r>
      <w:r w:rsidRPr="00DE75B6">
        <w:rPr>
          <w:rFonts w:ascii="Times New Roman" w:hAnsi="Times New Roman" w:cs="Times New Roman"/>
          <w:sz w:val="24"/>
          <w:szCs w:val="24"/>
        </w:rPr>
        <w:t>/</w:t>
      </w:r>
      <w:commentRangeStart w:id="4"/>
      <w:r w:rsidRPr="00DE75B6">
        <w:rPr>
          <w:rFonts w:ascii="Times New Roman" w:hAnsi="Times New Roman" w:cs="Times New Roman"/>
          <w:sz w:val="24"/>
          <w:szCs w:val="24"/>
        </w:rPr>
        <w:t>T4</w:t>
      </w:r>
      <w:commentRangeEnd w:id="4"/>
      <w:r w:rsidRPr="00DE75B6">
        <w:rPr>
          <w:rStyle w:val="CommentReference"/>
          <w:rFonts w:ascii="Times New Roman" w:hAnsi="Times New Roman" w:cs="Times New Roman"/>
          <w:sz w:val="24"/>
          <w:szCs w:val="24"/>
        </w:rPr>
        <w:commentReference w:id="4"/>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triiodothyronine/T3</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full-text reports of potentially relevant reports reviewed. Additional relevant articles were searched for in the reference lists of the retrieved full-text studies. </w:t>
      </w:r>
      <w:r w:rsidR="00741E21">
        <w:rPr>
          <w:rFonts w:ascii="Times New Roman" w:hAnsi="Times New Roman" w:cs="Times New Roman"/>
          <w:sz w:val="24"/>
          <w:szCs w:val="24"/>
        </w:rPr>
        <w:t>If relevant articles were so found the reference lists of these articles were examined for further relevant articles</w:t>
      </w:r>
      <w:r w:rsidR="006A0D9B">
        <w:rPr>
          <w:rFonts w:ascii="Times New Roman" w:hAnsi="Times New Roman" w:cs="Times New Roman"/>
          <w:sz w:val="24"/>
          <w:szCs w:val="24"/>
        </w:rPr>
        <w:t xml:space="preserve">. </w:t>
      </w:r>
      <w:r w:rsidR="00B757DF">
        <w:rPr>
          <w:rFonts w:ascii="Times New Roman" w:hAnsi="Times New Roman" w:cs="Times New Roman"/>
          <w:sz w:val="24"/>
          <w:szCs w:val="24"/>
        </w:rPr>
        <w:t xml:space="preserve">If repeated study was made of the same cohort the latest only was included.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14:paraId="4404C2D8"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14:paraId="05B3A7AC" w14:textId="77777777"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Studies reporting on free thyroxine/</w:t>
      </w:r>
      <w:r w:rsidR="00FE1DC8">
        <w:rPr>
          <w:rFonts w:ascii="Times New Roman" w:hAnsi="Times New Roman" w:cs="Times New Roman"/>
          <w:sz w:val="24"/>
          <w:szCs w:val="24"/>
        </w:rPr>
        <w:t>F</w:t>
      </w:r>
      <w:commentRangeStart w:id="5"/>
      <w:r w:rsidRPr="00DE75B6">
        <w:rPr>
          <w:rFonts w:ascii="Times New Roman" w:hAnsi="Times New Roman" w:cs="Times New Roman"/>
          <w:sz w:val="24"/>
          <w:szCs w:val="24"/>
        </w:rPr>
        <w:t>T4</w:t>
      </w:r>
      <w:commentRangeEnd w:id="5"/>
      <w:r w:rsidRPr="00DE75B6">
        <w:rPr>
          <w:rStyle w:val="CommentReference"/>
          <w:rFonts w:ascii="Times New Roman" w:hAnsi="Times New Roman" w:cs="Times New Roman"/>
          <w:sz w:val="24"/>
          <w:szCs w:val="24"/>
        </w:rPr>
        <w:commentReference w:id="5"/>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 xml:space="preserve">T3, </w:t>
      </w:r>
      <w:r w:rsidRPr="00DE75B6">
        <w:rPr>
          <w:rFonts w:ascii="Times New Roman" w:hAnsi="Times New Roman" w:cs="Times New Roman"/>
          <w:sz w:val="24"/>
          <w:szCs w:val="24"/>
        </w:rPr>
        <w:t xml:space="preserve">TSH/thyroid stimulation hormone and subclinical thyroid dysfunction were included. Reports were excluded if the studied population was less than </w:t>
      </w:r>
      <w:commentRangeStart w:id="6"/>
      <w:r w:rsidRPr="00DE75B6">
        <w:rPr>
          <w:rFonts w:ascii="Times New Roman" w:hAnsi="Times New Roman" w:cs="Times New Roman"/>
          <w:sz w:val="24"/>
          <w:szCs w:val="24"/>
        </w:rPr>
        <w:t>100</w:t>
      </w:r>
      <w:commentRangeEnd w:id="6"/>
      <w:r w:rsidRPr="00DE75B6">
        <w:rPr>
          <w:rStyle w:val="CommentReference"/>
          <w:rFonts w:ascii="Times New Roman" w:hAnsi="Times New Roman" w:cs="Times New Roman"/>
          <w:sz w:val="24"/>
          <w:szCs w:val="24"/>
        </w:rPr>
        <w:commentReference w:id="6"/>
      </w:r>
      <w:r w:rsidRPr="00DE75B6">
        <w:rPr>
          <w:rFonts w:ascii="Times New Roman" w:hAnsi="Times New Roman" w:cs="Times New Roman"/>
          <w:sz w:val="24"/>
          <w:szCs w:val="24"/>
        </w:rPr>
        <w:t xml:space="preserve"> individuals. Review articles, editorials, and meeting abstracts </w:t>
      </w:r>
      <w:commentRangeStart w:id="7"/>
      <w:r w:rsidRPr="00DE75B6">
        <w:rPr>
          <w:rFonts w:ascii="Times New Roman" w:hAnsi="Times New Roman" w:cs="Times New Roman"/>
          <w:sz w:val="24"/>
          <w:szCs w:val="24"/>
        </w:rPr>
        <w:t>were</w:t>
      </w:r>
      <w:commentRangeEnd w:id="7"/>
      <w:r w:rsidR="00BB7D04">
        <w:rPr>
          <w:rStyle w:val="CommentReference"/>
        </w:rPr>
        <w:commentReference w:id="7"/>
      </w:r>
      <w:r w:rsidRPr="00DE75B6">
        <w:rPr>
          <w:rFonts w:ascii="Times New Roman" w:hAnsi="Times New Roman" w:cs="Times New Roman"/>
          <w:sz w:val="24"/>
          <w:szCs w:val="24"/>
        </w:rPr>
        <w:t xml:space="preserve"> also excluded. </w:t>
      </w:r>
    </w:p>
    <w:p w14:paraId="583424BC" w14:textId="77777777"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was first examined to confirm the previously reported general trends of association between clinical parameters and thyroid status. </w:t>
      </w:r>
    </w:p>
    <w:p w14:paraId="6372236D" w14:textId="77777777"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 xml:space="preserve">thyroid hormone levels.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 xml:space="preserve">study: first author, country, number of individuals, sex, age intervals, nature of the </w:t>
      </w:r>
      <w:r w:rsidR="00DE75B6" w:rsidRPr="00DE75B6">
        <w:rPr>
          <w:rFonts w:ascii="Times New Roman" w:hAnsi="Times New Roman" w:cs="Times New Roman"/>
          <w:sz w:val="24"/>
          <w:szCs w:val="24"/>
        </w:rPr>
        <w:lastRenderedPageBreak/>
        <w:t xml:space="preserve">study, clinical parameter and </w:t>
      </w:r>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14:paraId="2CC5F25A"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 xml:space="preserve">use of a quality assessment (the Newcastle-Ottawa Scale; available at: www.ohri.ca/ programs/clinical_epidemiology/oxford.asp) was adjusted to suit this </w:t>
      </w:r>
      <w:commentRangeStart w:id="8"/>
      <w:r w:rsidR="00DE75B6" w:rsidRPr="00DE75B6">
        <w:rPr>
          <w:rFonts w:ascii="Times New Roman" w:hAnsi="Times New Roman" w:cs="Times New Roman"/>
          <w:sz w:val="24"/>
          <w:szCs w:val="24"/>
        </w:rPr>
        <w:t>setting</w:t>
      </w:r>
      <w:commentRangeEnd w:id="8"/>
      <w:r w:rsidR="00DE75B6" w:rsidRPr="00DE75B6">
        <w:rPr>
          <w:rStyle w:val="CommentReference"/>
          <w:rFonts w:ascii="Times New Roman" w:hAnsi="Times New Roman" w:cs="Times New Roman"/>
          <w:sz w:val="24"/>
          <w:szCs w:val="24"/>
        </w:rPr>
        <w:commentReference w:id="8"/>
      </w:r>
      <w:r w:rsidR="00DE75B6" w:rsidRPr="00DE75B6">
        <w:rPr>
          <w:rFonts w:ascii="Times New Roman" w:hAnsi="Times New Roman" w:cs="Times New Roman"/>
          <w:sz w:val="24"/>
          <w:szCs w:val="24"/>
        </w:rPr>
        <w:t xml:space="preserve">. In 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r w:rsidR="002F054F">
        <w:rPr>
          <w:rFonts w:ascii="Times New Roman" w:hAnsi="Times New Roman" w:cs="Times New Roman"/>
          <w:sz w:val="24"/>
          <w:szCs w:val="24"/>
        </w:rPr>
        <w:t>P</w:t>
      </w:r>
      <w:r w:rsidR="001A7CEC">
        <w:rPr>
          <w:rFonts w:ascii="Times New Roman" w:hAnsi="Times New Roman" w:cs="Times New Roman"/>
          <w:sz w:val="24"/>
          <w:szCs w:val="24"/>
        </w:rPr>
        <w:t>apers 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w:t>
      </w:r>
      <w:commentRangeStart w:id="9"/>
      <w:r w:rsidR="00DE75B6" w:rsidRPr="00DE75B6">
        <w:rPr>
          <w:rFonts w:ascii="Times New Roman" w:hAnsi="Times New Roman" w:cs="Times New Roman"/>
          <w:sz w:val="24"/>
          <w:szCs w:val="24"/>
        </w:rPr>
        <w:t>followed</w:t>
      </w:r>
      <w:commentRangeEnd w:id="9"/>
      <w:r w:rsidR="00DE75B6" w:rsidRPr="00DE75B6">
        <w:rPr>
          <w:rStyle w:val="CommentReference"/>
          <w:rFonts w:ascii="Times New Roman" w:hAnsi="Times New Roman" w:cs="Times New Roman"/>
          <w:sz w:val="24"/>
          <w:szCs w:val="24"/>
        </w:rPr>
        <w:commentReference w:id="9"/>
      </w:r>
      <w:r w:rsidR="00741E21">
        <w:rPr>
          <w:rFonts w:ascii="Times New Roman" w:hAnsi="Times New Roman" w:cs="Times New Roman"/>
          <w:sz w:val="24"/>
          <w:szCs w:val="24"/>
        </w:rPr>
        <w:t xml:space="preserve"> [25]</w:t>
      </w:r>
      <w:r w:rsidR="00DE75B6" w:rsidRPr="00DE75B6">
        <w:rPr>
          <w:rFonts w:ascii="Times New Roman" w:hAnsi="Times New Roman" w:cs="Times New Roman"/>
          <w:sz w:val="24"/>
          <w:szCs w:val="24"/>
        </w:rPr>
        <w:t>.</w:t>
      </w:r>
    </w:p>
    <w:p w14:paraId="40EF33CC" w14:textId="77777777" w:rsidR="007C55D7"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33A2EF6E" w14:textId="77777777" w:rsidR="00FE1DC8" w:rsidRDefault="00FE1DC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articles which reported clinical or pathological </w:t>
      </w:r>
      <w:r w:rsidR="00397160">
        <w:rPr>
          <w:rFonts w:ascii="Times New Roman" w:hAnsi="Times New Roman" w:cs="Times New Roman"/>
          <w:sz w:val="24"/>
          <w:szCs w:val="24"/>
        </w:rPr>
        <w:t xml:space="preserve">correlations </w:t>
      </w:r>
      <w:r>
        <w:rPr>
          <w:rFonts w:ascii="Times New Roman" w:hAnsi="Times New Roman" w:cs="Times New Roman"/>
          <w:sz w:val="24"/>
          <w:szCs w:val="24"/>
        </w:rPr>
        <w:t xml:space="preserve">with both </w:t>
      </w:r>
      <w:r w:rsidR="001B6C20">
        <w:rPr>
          <w:rFonts w:ascii="Times New Roman" w:hAnsi="Times New Roman" w:cs="Times New Roman"/>
          <w:sz w:val="24"/>
          <w:szCs w:val="24"/>
        </w:rPr>
        <w:t xml:space="preserve">thyroid hormones </w:t>
      </w:r>
      <w:r>
        <w:rPr>
          <w:rFonts w:ascii="Times New Roman" w:hAnsi="Times New Roman" w:cs="Times New Roman"/>
          <w:sz w:val="24"/>
          <w:szCs w:val="24"/>
        </w:rPr>
        <w:t>and TSH we e</w:t>
      </w:r>
      <w:r w:rsidR="001B6C20">
        <w:rPr>
          <w:rFonts w:ascii="Times New Roman" w:hAnsi="Times New Roman" w:cs="Times New Roman"/>
          <w:sz w:val="24"/>
          <w:szCs w:val="24"/>
        </w:rPr>
        <w:t>xamined</w:t>
      </w:r>
      <w:r>
        <w:rPr>
          <w:rFonts w:ascii="Times New Roman" w:hAnsi="Times New Roman" w:cs="Times New Roman"/>
          <w:sz w:val="24"/>
          <w:szCs w:val="24"/>
        </w:rPr>
        <w:t xml:space="preserve"> all reported correlations</w:t>
      </w:r>
      <w:r w:rsidR="001B6C20">
        <w:rPr>
          <w:rFonts w:ascii="Times New Roman" w:hAnsi="Times New Roman" w:cs="Times New Roman"/>
          <w:sz w:val="24"/>
          <w:szCs w:val="24"/>
        </w:rPr>
        <w:t xml:space="preserve"> (Excel Sheet- Supplement).</w:t>
      </w:r>
    </w:p>
    <w:p w14:paraId="0CC80C08" w14:textId="77777777" w:rsidR="00CA2F1B" w:rsidRDefault="00CA2F1B" w:rsidP="00DE75B6">
      <w:pPr>
        <w:spacing w:line="480" w:lineRule="auto"/>
        <w:rPr>
          <w:rFonts w:ascii="Times New Roman" w:hAnsi="Times New Roman" w:cs="Times New Roman"/>
          <w:sz w:val="24"/>
          <w:szCs w:val="24"/>
        </w:rPr>
      </w:pPr>
      <w:r>
        <w:rPr>
          <w:rFonts w:ascii="Times New Roman" w:hAnsi="Times New Roman" w:cs="Times New Roman"/>
          <w:sz w:val="24"/>
          <w:szCs w:val="24"/>
        </w:rPr>
        <w:t>The relative strengths of FT4 levels</w:t>
      </w:r>
      <w:r w:rsidR="00397160">
        <w:rPr>
          <w:rFonts w:ascii="Times New Roman" w:hAnsi="Times New Roman" w:cs="Times New Roman"/>
          <w:sz w:val="24"/>
          <w:szCs w:val="24"/>
        </w:rPr>
        <w:t xml:space="preserve">, T3 levels, </w:t>
      </w:r>
      <w:r>
        <w:rPr>
          <w:rFonts w:ascii="Times New Roman" w:hAnsi="Times New Roman" w:cs="Times New Roman"/>
          <w:sz w:val="24"/>
          <w:szCs w:val="24"/>
        </w:rPr>
        <w:t xml:space="preserve">and TSH levels in terms of correlation with clinical and pathological states </w:t>
      </w:r>
      <w:r w:rsidR="002D68E3">
        <w:rPr>
          <w:rFonts w:ascii="Times New Roman" w:hAnsi="Times New Roman" w:cs="Times New Roman"/>
          <w:sz w:val="24"/>
          <w:szCs w:val="24"/>
        </w:rPr>
        <w:t>were</w:t>
      </w:r>
      <w:r>
        <w:rPr>
          <w:rFonts w:ascii="Times New Roman" w:hAnsi="Times New Roman" w:cs="Times New Roman"/>
          <w:sz w:val="24"/>
          <w:szCs w:val="24"/>
        </w:rPr>
        <w:t xml:space="preserve"> determined by</w:t>
      </w:r>
      <w:r w:rsidR="001B6C20">
        <w:rPr>
          <w:rFonts w:ascii="Times New Roman" w:hAnsi="Times New Roman" w:cs="Times New Roman"/>
          <w:sz w:val="24"/>
          <w:szCs w:val="24"/>
        </w:rPr>
        <w:t>.........</w:t>
      </w:r>
      <w:r>
        <w:rPr>
          <w:rFonts w:ascii="Times New Roman" w:hAnsi="Times New Roman" w:cs="Times New Roman"/>
          <w:sz w:val="24"/>
          <w:szCs w:val="24"/>
        </w:rPr>
        <w:t>.</w:t>
      </w:r>
      <w:r w:rsidR="00741E21">
        <w:rPr>
          <w:rFonts w:ascii="Times New Roman" w:hAnsi="Times New Roman" w:cs="Times New Roman"/>
          <w:sz w:val="24"/>
          <w:szCs w:val="24"/>
        </w:rPr>
        <w:t xml:space="preserve"> We examined the studies to check that </w:t>
      </w:r>
      <w:r w:rsidR="00397160">
        <w:rPr>
          <w:rFonts w:ascii="Times New Roman" w:hAnsi="Times New Roman" w:cs="Times New Roman"/>
          <w:sz w:val="24"/>
          <w:szCs w:val="24"/>
        </w:rPr>
        <w:t>studies supporting correlations with thyroid hormones or TSH</w:t>
      </w:r>
      <w:r w:rsidR="0014279E">
        <w:rPr>
          <w:rFonts w:ascii="Times New Roman" w:hAnsi="Times New Roman" w:cs="Times New Roman"/>
          <w:sz w:val="24"/>
          <w:szCs w:val="24"/>
        </w:rPr>
        <w:t xml:space="preserve"> </w:t>
      </w:r>
      <w:r w:rsidR="00741E21">
        <w:rPr>
          <w:rFonts w:ascii="Times New Roman" w:hAnsi="Times New Roman" w:cs="Times New Roman"/>
          <w:sz w:val="24"/>
          <w:szCs w:val="24"/>
        </w:rPr>
        <w:t>did not differ by number of subjects or degree of any insignificance.</w:t>
      </w:r>
      <w:r w:rsidR="001B6C20">
        <w:rPr>
          <w:rFonts w:ascii="Times New Roman" w:hAnsi="Times New Roman" w:cs="Times New Roman"/>
          <w:sz w:val="24"/>
          <w:szCs w:val="24"/>
        </w:rPr>
        <w:t>.........</w:t>
      </w:r>
    </w:p>
    <w:p w14:paraId="718243CE" w14:textId="77777777" w:rsidR="001B6C20" w:rsidRDefault="001B6C20" w:rsidP="00DE75B6">
      <w:pPr>
        <w:spacing w:line="480" w:lineRule="auto"/>
        <w:rPr>
          <w:rFonts w:ascii="Times New Roman" w:hAnsi="Times New Roman" w:cs="Times New Roman"/>
          <w:sz w:val="24"/>
          <w:szCs w:val="24"/>
        </w:rPr>
      </w:pPr>
      <w:r>
        <w:rPr>
          <w:rFonts w:ascii="Times New Roman" w:hAnsi="Times New Roman" w:cs="Times New Roman"/>
          <w:sz w:val="24"/>
          <w:szCs w:val="24"/>
        </w:rPr>
        <w:t>Etc...</w:t>
      </w:r>
    </w:p>
    <w:p w14:paraId="2D7018D1" w14:textId="77777777" w:rsidR="00FE1DC8" w:rsidRDefault="00FE1DC8" w:rsidP="00DE75B6">
      <w:pPr>
        <w:spacing w:line="480" w:lineRule="auto"/>
        <w:rPr>
          <w:rFonts w:ascii="Times New Roman" w:hAnsi="Times New Roman" w:cs="Times New Roman"/>
          <w:sz w:val="24"/>
          <w:szCs w:val="24"/>
        </w:rPr>
      </w:pPr>
    </w:p>
    <w:p w14:paraId="4074E1D1" w14:textId="77777777" w:rsidR="00FE1DC8" w:rsidRPr="00DE75B6" w:rsidRDefault="00FE1DC8" w:rsidP="00DE75B6">
      <w:pPr>
        <w:spacing w:line="480" w:lineRule="auto"/>
        <w:rPr>
          <w:rFonts w:ascii="Times New Roman" w:hAnsi="Times New Roman" w:cs="Times New Roman"/>
          <w:sz w:val="24"/>
          <w:szCs w:val="24"/>
        </w:rPr>
      </w:pPr>
    </w:p>
    <w:p w14:paraId="5F07EB3C"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RESULTS</w:t>
      </w:r>
    </w:p>
    <w:p w14:paraId="4DD8549B" w14:textId="77777777"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r w:rsidR="005777A3">
        <w:rPr>
          <w:rFonts w:ascii="Times New Roman" w:hAnsi="Times New Roman" w:cs="Times New Roman"/>
          <w:sz w:val="24"/>
          <w:szCs w:val="24"/>
        </w:rPr>
        <w:t>(?</w:t>
      </w:r>
      <w:r w:rsidR="00BF0B90">
        <w:rPr>
          <w:rFonts w:ascii="Times New Roman" w:hAnsi="Times New Roman" w:cs="Times New Roman"/>
          <w:sz w:val="24"/>
          <w:szCs w:val="24"/>
        </w:rPr>
        <w:t xml:space="preserve"> Diag of literature search</w:t>
      </w:r>
      <w:r w:rsidR="005777A3">
        <w:rPr>
          <w:rFonts w:ascii="Times New Roman" w:hAnsi="Times New Roman" w:cs="Times New Roman"/>
          <w:sz w:val="24"/>
          <w:szCs w:val="24"/>
        </w:rPr>
        <w:t>)</w:t>
      </w:r>
      <w:r w:rsidR="00057F34">
        <w:rPr>
          <w:rFonts w:ascii="Times New Roman" w:hAnsi="Times New Roman" w:cs="Times New Roman"/>
          <w:sz w:val="24"/>
          <w:szCs w:val="24"/>
        </w:rPr>
        <w:t>)</w:t>
      </w:r>
      <w:r w:rsidR="006E053A">
        <w:rPr>
          <w:rFonts w:ascii="Times New Roman" w:hAnsi="Times New Roman" w:cs="Times New Roman"/>
          <w:sz w:val="24"/>
          <w:szCs w:val="24"/>
        </w:rPr>
        <w:t xml:space="preserve">. </w:t>
      </w:r>
      <w:r w:rsidR="00BF234F" w:rsidRPr="00DE75B6">
        <w:rPr>
          <w:rFonts w:ascii="Times New Roman" w:hAnsi="Times New Roman" w:cs="Times New Roman"/>
          <w:sz w:val="24"/>
          <w:szCs w:val="24"/>
        </w:rPr>
        <w:t>We found that though there was general consistency of 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[26-30]</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[31-</w:t>
      </w:r>
      <w:r w:rsidR="00397160">
        <w:rPr>
          <w:rFonts w:ascii="Times New Roman" w:hAnsi="Times New Roman" w:cs="Times New Roman"/>
          <w:sz w:val="24"/>
          <w:szCs w:val="24"/>
        </w:rPr>
        <w:t>35]</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[36-38]</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w:t>
      </w:r>
      <w:r w:rsidR="003E7197">
        <w:rPr>
          <w:rFonts w:ascii="Times New Roman" w:hAnsi="Times New Roman" w:cs="Times New Roman"/>
          <w:sz w:val="24"/>
          <w:szCs w:val="24"/>
        </w:rPr>
        <w:t xml:space="preserve"> </w:t>
      </w:r>
      <w:r w:rsidR="00BF234F" w:rsidRPr="00DE75B6">
        <w:rPr>
          <w:rFonts w:ascii="Times New Roman" w:hAnsi="Times New Roman" w:cs="Times New Roman"/>
          <w:sz w:val="24"/>
          <w:szCs w:val="24"/>
        </w:rPr>
        <w:t xml:space="preserv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 xml:space="preserve">[39-41]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[42-5</w:t>
      </w:r>
      <w:r w:rsidR="00837BC3">
        <w:rPr>
          <w:rFonts w:ascii="Times New Roman" w:hAnsi="Times New Roman" w:cs="Times New Roman"/>
          <w:sz w:val="24"/>
          <w:szCs w:val="24"/>
        </w:rPr>
        <w:t>5</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clinical and pathological features of cognitive decline [</w:t>
      </w:r>
      <w:r w:rsidR="00015B5D">
        <w:rPr>
          <w:rFonts w:ascii="Times New Roman" w:hAnsi="Times New Roman" w:cs="Times New Roman"/>
          <w:sz w:val="24"/>
          <w:szCs w:val="24"/>
        </w:rPr>
        <w:t>5</w:t>
      </w:r>
      <w:r w:rsidR="00837BC3">
        <w:rPr>
          <w:rFonts w:ascii="Times New Roman" w:hAnsi="Times New Roman" w:cs="Times New Roman"/>
          <w:sz w:val="24"/>
          <w:szCs w:val="24"/>
        </w:rPr>
        <w:t>6</w:t>
      </w:r>
      <w:r w:rsidR="004F3FA8">
        <w:rPr>
          <w:rFonts w:ascii="Times New Roman" w:hAnsi="Times New Roman" w:cs="Times New Roman"/>
          <w:sz w:val="24"/>
          <w:szCs w:val="24"/>
        </w:rPr>
        <w:t>-</w:t>
      </w:r>
      <w:r w:rsidR="00837BC3">
        <w:rPr>
          <w:rFonts w:ascii="Times New Roman" w:hAnsi="Times New Roman" w:cs="Times New Roman"/>
          <w:sz w:val="24"/>
          <w:szCs w:val="24"/>
        </w:rPr>
        <w:t>61</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4F3FA8">
        <w:rPr>
          <w:rFonts w:ascii="Times New Roman" w:hAnsi="Times New Roman" w:cs="Times New Roman"/>
          <w:sz w:val="24"/>
          <w:szCs w:val="24"/>
        </w:rPr>
        <w:t>6</w:t>
      </w:r>
      <w:r w:rsidR="00837BC3">
        <w:rPr>
          <w:rFonts w:ascii="Times New Roman" w:hAnsi="Times New Roman" w:cs="Times New Roman"/>
          <w:sz w:val="24"/>
          <w:szCs w:val="24"/>
        </w:rPr>
        <w:t>2</w:t>
      </w:r>
      <w:r w:rsidR="00015B5D">
        <w:rPr>
          <w:rFonts w:ascii="Times New Roman" w:hAnsi="Times New Roman" w:cs="Times New Roman"/>
          <w:sz w:val="24"/>
          <w:szCs w:val="24"/>
        </w:rPr>
        <w:t>-6</w:t>
      </w:r>
      <w:r w:rsidR="00837BC3">
        <w:rPr>
          <w:rFonts w:ascii="Times New Roman" w:hAnsi="Times New Roman" w:cs="Times New Roman"/>
          <w:sz w:val="24"/>
          <w:szCs w:val="24"/>
        </w:rPr>
        <w:t>5</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5C1BEF">
        <w:rPr>
          <w:rFonts w:ascii="Times New Roman" w:hAnsi="Times New Roman" w:cs="Times New Roman"/>
          <w:sz w:val="24"/>
          <w:szCs w:val="24"/>
        </w:rPr>
        <w:t>6</w:t>
      </w:r>
      <w:r w:rsidR="00837BC3">
        <w:rPr>
          <w:rFonts w:ascii="Times New Roman" w:hAnsi="Times New Roman" w:cs="Times New Roman"/>
          <w:sz w:val="24"/>
          <w:szCs w:val="24"/>
        </w:rPr>
        <w:t>4</w:t>
      </w:r>
      <w:r w:rsidR="00015B5D">
        <w:rPr>
          <w:rFonts w:ascii="Times New Roman" w:hAnsi="Times New Roman" w:cs="Times New Roman"/>
          <w:sz w:val="24"/>
          <w:szCs w:val="24"/>
        </w:rPr>
        <w:t>-</w:t>
      </w:r>
      <w:r w:rsidR="00664631">
        <w:rPr>
          <w:rFonts w:ascii="Times New Roman" w:hAnsi="Times New Roman" w:cs="Times New Roman"/>
          <w:sz w:val="24"/>
          <w:szCs w:val="24"/>
        </w:rPr>
        <w:t>7</w:t>
      </w:r>
      <w:r w:rsidR="00837BC3">
        <w:rPr>
          <w:rFonts w:ascii="Times New Roman" w:hAnsi="Times New Roman" w:cs="Times New Roman"/>
          <w:sz w:val="24"/>
          <w:szCs w:val="24"/>
        </w:rPr>
        <w:t>3]</w:t>
      </w:r>
      <w:r w:rsidR="00BF234F" w:rsidRPr="00DE75B6">
        <w:rPr>
          <w:rFonts w:ascii="Times New Roman" w:hAnsi="Times New Roman" w:cs="Times New Roman"/>
          <w:sz w:val="24"/>
          <w:szCs w:val="24"/>
        </w:rPr>
        <w:t xml:space="preserve"> and heart disease (apart from atrial fibrillation)</w:t>
      </w:r>
      <w:r w:rsidR="007A7211">
        <w:rPr>
          <w:rFonts w:ascii="Times New Roman" w:hAnsi="Times New Roman" w:cs="Times New Roman"/>
          <w:sz w:val="24"/>
          <w:szCs w:val="24"/>
        </w:rPr>
        <w:t>[5</w:t>
      </w:r>
      <w:r w:rsidR="00837BC3">
        <w:rPr>
          <w:rFonts w:ascii="Times New Roman" w:hAnsi="Times New Roman" w:cs="Times New Roman"/>
          <w:sz w:val="24"/>
          <w:szCs w:val="24"/>
        </w:rPr>
        <w:t>6</w:t>
      </w:r>
      <w:r w:rsidR="007A7211">
        <w:rPr>
          <w:rFonts w:ascii="Times New Roman" w:hAnsi="Times New Roman" w:cs="Times New Roman"/>
          <w:sz w:val="24"/>
          <w:szCs w:val="24"/>
        </w:rPr>
        <w:t>,6</w:t>
      </w:r>
      <w:r w:rsidR="00837BC3">
        <w:rPr>
          <w:rFonts w:ascii="Times New Roman" w:hAnsi="Times New Roman" w:cs="Times New Roman"/>
          <w:sz w:val="24"/>
          <w:szCs w:val="24"/>
        </w:rPr>
        <w:t>9</w:t>
      </w:r>
      <w:r w:rsidR="004F3FA8">
        <w:rPr>
          <w:rFonts w:ascii="Times New Roman" w:hAnsi="Times New Roman" w:cs="Times New Roman"/>
          <w:sz w:val="24"/>
          <w:szCs w:val="24"/>
        </w:rPr>
        <w:t>-</w:t>
      </w:r>
      <w:r w:rsidR="00837BC3">
        <w:rPr>
          <w:rFonts w:ascii="Times New Roman" w:hAnsi="Times New Roman" w:cs="Times New Roman"/>
          <w:sz w:val="24"/>
          <w:szCs w:val="24"/>
        </w:rPr>
        <w:t>71</w:t>
      </w:r>
      <w:r w:rsidR="007A7211">
        <w:rPr>
          <w:rFonts w:ascii="Times New Roman" w:hAnsi="Times New Roman" w:cs="Times New Roman"/>
          <w:sz w:val="24"/>
          <w:szCs w:val="24"/>
        </w:rPr>
        <w:t>,</w:t>
      </w:r>
      <w:r w:rsidR="005C1BEF">
        <w:rPr>
          <w:rFonts w:ascii="Times New Roman" w:hAnsi="Times New Roman" w:cs="Times New Roman"/>
          <w:sz w:val="24"/>
          <w:szCs w:val="24"/>
        </w:rPr>
        <w:t xml:space="preserve"> </w:t>
      </w:r>
      <w:r w:rsidR="007A7211">
        <w:rPr>
          <w:rFonts w:ascii="Times New Roman" w:hAnsi="Times New Roman" w:cs="Times New Roman"/>
          <w:sz w:val="24"/>
          <w:szCs w:val="24"/>
        </w:rPr>
        <w:t>7</w:t>
      </w:r>
      <w:r w:rsidR="00837BC3">
        <w:rPr>
          <w:rFonts w:ascii="Times New Roman" w:hAnsi="Times New Roman" w:cs="Times New Roman"/>
          <w:sz w:val="24"/>
          <w:szCs w:val="24"/>
        </w:rPr>
        <w:t>4</w:t>
      </w:r>
      <w:r w:rsidR="005C1BEF">
        <w:rPr>
          <w:rFonts w:ascii="Times New Roman" w:hAnsi="Times New Roman" w:cs="Times New Roman"/>
          <w:sz w:val="24"/>
          <w:szCs w:val="24"/>
        </w:rPr>
        <w:t>, 7</w:t>
      </w:r>
      <w:r w:rsidR="00837BC3">
        <w:rPr>
          <w:rFonts w:ascii="Times New Roman" w:hAnsi="Times New Roman" w:cs="Times New Roman"/>
          <w:sz w:val="24"/>
          <w:szCs w:val="24"/>
        </w:rPr>
        <w:t>5</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14:paraId="7F32A927" w14:textId="77777777"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7A7211">
        <w:rPr>
          <w:rFonts w:ascii="Times New Roman" w:hAnsi="Times New Roman" w:cs="Times New Roman"/>
          <w:sz w:val="24"/>
          <w:szCs w:val="24"/>
        </w:rPr>
        <w:t>26, 31, 45, 46, 5</w:t>
      </w:r>
      <w:r w:rsidR="00837BC3">
        <w:rPr>
          <w:rFonts w:ascii="Times New Roman" w:hAnsi="Times New Roman" w:cs="Times New Roman"/>
          <w:sz w:val="24"/>
          <w:szCs w:val="24"/>
        </w:rPr>
        <w:t>6</w:t>
      </w:r>
      <w:r w:rsidR="007A7211">
        <w:rPr>
          <w:rFonts w:ascii="Times New Roman" w:hAnsi="Times New Roman" w:cs="Times New Roman"/>
          <w:sz w:val="24"/>
          <w:szCs w:val="24"/>
        </w:rPr>
        <w:t>, 6</w:t>
      </w:r>
      <w:r w:rsidR="00837BC3">
        <w:rPr>
          <w:rFonts w:ascii="Times New Roman" w:hAnsi="Times New Roman" w:cs="Times New Roman"/>
          <w:sz w:val="24"/>
          <w:szCs w:val="24"/>
        </w:rPr>
        <w:t>9</w:t>
      </w:r>
      <w:r w:rsidR="007A7211">
        <w:rPr>
          <w:rFonts w:ascii="Times New Roman" w:hAnsi="Times New Roman" w:cs="Times New Roman"/>
          <w:sz w:val="24"/>
          <w:szCs w:val="24"/>
        </w:rPr>
        <w:t xml:space="preserve">, </w:t>
      </w:r>
      <w:r w:rsidR="00837BC3">
        <w:rPr>
          <w:rFonts w:ascii="Times New Roman" w:hAnsi="Times New Roman" w:cs="Times New Roman"/>
          <w:sz w:val="24"/>
          <w:szCs w:val="24"/>
        </w:rPr>
        <w:t>70</w:t>
      </w:r>
      <w:r w:rsidR="007A7211">
        <w:rPr>
          <w:rFonts w:ascii="Times New Roman" w:hAnsi="Times New Roman" w:cs="Times New Roman"/>
          <w:sz w:val="24"/>
          <w:szCs w:val="24"/>
        </w:rPr>
        <w:t xml:space="preserve">, </w:t>
      </w:r>
      <w:r w:rsidR="004F3FA8">
        <w:rPr>
          <w:rFonts w:ascii="Times New Roman" w:hAnsi="Times New Roman" w:cs="Times New Roman"/>
          <w:sz w:val="24"/>
          <w:szCs w:val="24"/>
        </w:rPr>
        <w:t>7</w:t>
      </w:r>
      <w:r w:rsidR="0014279E">
        <w:rPr>
          <w:rFonts w:ascii="Times New Roman" w:hAnsi="Times New Roman" w:cs="Times New Roman"/>
          <w:sz w:val="24"/>
          <w:szCs w:val="24"/>
        </w:rPr>
        <w:t>3</w:t>
      </w:r>
      <w:r w:rsidR="007A7211">
        <w:rPr>
          <w:rFonts w:ascii="Times New Roman" w:hAnsi="Times New Roman" w:cs="Times New Roman"/>
          <w:sz w:val="24"/>
          <w:szCs w:val="24"/>
        </w:rPr>
        <w:t>-7</w:t>
      </w:r>
      <w:r w:rsidR="00837BC3">
        <w:rPr>
          <w:rFonts w:ascii="Times New Roman" w:hAnsi="Times New Roman" w:cs="Times New Roman"/>
          <w:sz w:val="24"/>
          <w:szCs w:val="24"/>
        </w:rPr>
        <w:t>5</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however did not address the relative associations 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[5</w:t>
      </w:r>
      <w:r w:rsidR="00837BC3">
        <w:rPr>
          <w:rFonts w:ascii="Times New Roman" w:hAnsi="Times New Roman" w:cs="Times New Roman"/>
          <w:sz w:val="24"/>
          <w:szCs w:val="24"/>
        </w:rPr>
        <w:t>6</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[45</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 xml:space="preserve">[54] </w:t>
      </w:r>
      <w:r w:rsidRPr="00DE75B6">
        <w:rPr>
          <w:rFonts w:ascii="Times New Roman" w:hAnsi="Times New Roman" w:cs="Times New Roman"/>
          <w:sz w:val="24"/>
          <w:szCs w:val="24"/>
        </w:rPr>
        <w:t>finding correlations in opposite directions for FT4 and FT3, with TSH not being examined</w:t>
      </w:r>
      <w:r w:rsidR="005C1BEF">
        <w:rPr>
          <w:rFonts w:ascii="Times New Roman" w:hAnsi="Times New Roman" w:cs="Times New Roman"/>
          <w:sz w:val="24"/>
          <w:szCs w:val="24"/>
        </w:rPr>
        <w:t xml:space="preserve"> </w:t>
      </w:r>
    </w:p>
    <w:p w14:paraId="55903E1E" w14:textId="77777777" w:rsidR="009B0981" w:rsidRPr="00DE75B6" w:rsidRDefault="009B0981" w:rsidP="009B0981">
      <w:pPr>
        <w:spacing w:line="480" w:lineRule="auto"/>
        <w:rPr>
          <w:rFonts w:ascii="Times New Roman" w:hAnsi="Times New Roman" w:cs="Times New Roman"/>
          <w:sz w:val="24"/>
          <w:szCs w:val="24"/>
        </w:rPr>
      </w:pPr>
      <w:r>
        <w:rPr>
          <w:rFonts w:ascii="Times New Roman" w:hAnsi="Times New Roman" w:cs="Times New Roman"/>
          <w:sz w:val="24"/>
          <w:szCs w:val="24"/>
        </w:rPr>
        <w:t>We found that in general correlations with FT4 and TSH were congruent, i.e. if a parameter correlated with a high FT4 it would tend to correlate with a low TSH and vice versa. 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14:paraId="19ABF5F8" w14:textId="77777777" w:rsidR="009B0981" w:rsidRPr="00DE75B6" w:rsidRDefault="009B0981" w:rsidP="00BF234F">
      <w:pPr>
        <w:spacing w:line="480" w:lineRule="auto"/>
        <w:rPr>
          <w:rFonts w:ascii="Times New Roman" w:hAnsi="Times New Roman" w:cs="Times New Roman"/>
          <w:sz w:val="24"/>
          <w:szCs w:val="24"/>
        </w:rPr>
      </w:pPr>
    </w:p>
    <w:p w14:paraId="7507E23D" w14:textId="77777777"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r w:rsidR="00597972">
        <w:rPr>
          <w:rFonts w:ascii="Times New Roman" w:hAnsi="Times New Roman" w:cs="Times New Roman"/>
          <w:sz w:val="24"/>
          <w:szCs w:val="24"/>
        </w:rPr>
        <w:t>3</w:t>
      </w:r>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commentRangeStart w:id="10"/>
      <w:r w:rsidR="002809CC" w:rsidRPr="00DE75B6">
        <w:rPr>
          <w:rFonts w:ascii="Times New Roman" w:hAnsi="Times New Roman" w:cs="Times New Roman"/>
          <w:sz w:val="24"/>
          <w:szCs w:val="24"/>
        </w:rPr>
        <w:t>which</w:t>
      </w:r>
      <w:commentRangeEnd w:id="10"/>
      <w:r w:rsidR="002809CC" w:rsidRPr="00DE75B6">
        <w:rPr>
          <w:rStyle w:val="CommentReference"/>
          <w:rFonts w:ascii="Times New Roman" w:hAnsi="Times New Roman" w:cs="Times New Roman"/>
          <w:sz w:val="24"/>
          <w:szCs w:val="24"/>
        </w:rPr>
        <w:commentReference w:id="10"/>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We found one meta-analysis  restricted to atrial fibrillation [  ].</w:t>
      </w:r>
      <w:r w:rsidR="00DC47E2">
        <w:rPr>
          <w:rFonts w:ascii="Times New Roman" w:hAnsi="Times New Roman" w:cs="Times New Roman"/>
          <w:sz w:val="24"/>
          <w:szCs w:val="24"/>
        </w:rPr>
        <w:t xml:space="preserve">We found 15 studies </w:t>
      </w:r>
      <w:r w:rsidR="006E053A">
        <w:rPr>
          <w:rFonts w:ascii="Times New Roman" w:hAnsi="Times New Roman" w:cs="Times New Roman"/>
          <w:sz w:val="24"/>
          <w:szCs w:val="24"/>
        </w:rPr>
        <w:t xml:space="preserve">[27, 33, 34, 37, </w:t>
      </w:r>
      <w:r w:rsidR="000B5B7C">
        <w:rPr>
          <w:rFonts w:ascii="Times New Roman" w:hAnsi="Times New Roman" w:cs="Times New Roman"/>
          <w:sz w:val="24"/>
          <w:szCs w:val="24"/>
        </w:rPr>
        <w:t xml:space="preserve">39, </w:t>
      </w:r>
      <w:r w:rsidR="006E053A">
        <w:rPr>
          <w:rFonts w:ascii="Times New Roman" w:hAnsi="Times New Roman" w:cs="Times New Roman"/>
          <w:sz w:val="24"/>
          <w:szCs w:val="24"/>
        </w:rPr>
        <w:t xml:space="preserve">40, </w:t>
      </w:r>
      <w:r w:rsidR="000B5B7C">
        <w:rPr>
          <w:rFonts w:ascii="Times New Roman" w:hAnsi="Times New Roman" w:cs="Times New Roman"/>
          <w:sz w:val="24"/>
          <w:szCs w:val="24"/>
        </w:rPr>
        <w:t>43</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49, </w:t>
      </w:r>
      <w:r w:rsidR="006E053A">
        <w:rPr>
          <w:rFonts w:ascii="Times New Roman" w:hAnsi="Times New Roman" w:cs="Times New Roman"/>
          <w:sz w:val="24"/>
          <w:szCs w:val="24"/>
        </w:rPr>
        <w:t>5</w:t>
      </w:r>
      <w:r w:rsidR="000B5B7C">
        <w:rPr>
          <w:rFonts w:ascii="Times New Roman" w:hAnsi="Times New Roman" w:cs="Times New Roman"/>
          <w:sz w:val="24"/>
          <w:szCs w:val="24"/>
        </w:rPr>
        <w:t>1</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53</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5</w:t>
      </w:r>
      <w:r w:rsidR="00684944">
        <w:rPr>
          <w:rFonts w:ascii="Times New Roman" w:hAnsi="Times New Roman" w:cs="Times New Roman"/>
          <w:sz w:val="24"/>
          <w:szCs w:val="24"/>
        </w:rPr>
        <w:t>7</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5</w:t>
      </w:r>
      <w:r w:rsidR="00684944">
        <w:rPr>
          <w:rFonts w:ascii="Times New Roman" w:hAnsi="Times New Roman" w:cs="Times New Roman"/>
          <w:sz w:val="24"/>
          <w:szCs w:val="24"/>
        </w:rPr>
        <w:t>9</w:t>
      </w:r>
      <w:r w:rsidR="006E053A">
        <w:rPr>
          <w:rFonts w:ascii="Times New Roman" w:hAnsi="Times New Roman" w:cs="Times New Roman"/>
          <w:sz w:val="24"/>
          <w:szCs w:val="24"/>
        </w:rPr>
        <w:t xml:space="preserve">, </w:t>
      </w:r>
      <w:r w:rsidR="00684944">
        <w:rPr>
          <w:rFonts w:ascii="Times New Roman" w:hAnsi="Times New Roman" w:cs="Times New Roman"/>
          <w:sz w:val="24"/>
          <w:szCs w:val="24"/>
        </w:rPr>
        <w:t>60</w:t>
      </w:r>
      <w:r w:rsidR="006E053A">
        <w:rPr>
          <w:rFonts w:ascii="Times New Roman" w:hAnsi="Times New Roman" w:cs="Times New Roman"/>
          <w:sz w:val="24"/>
          <w:szCs w:val="24"/>
        </w:rPr>
        <w:t>,</w:t>
      </w:r>
      <w:r w:rsidR="00664631">
        <w:rPr>
          <w:rFonts w:ascii="Times New Roman" w:hAnsi="Times New Roman" w:cs="Times New Roman"/>
          <w:sz w:val="24"/>
          <w:szCs w:val="24"/>
        </w:rPr>
        <w:t xml:space="preserve"> 6</w:t>
      </w:r>
      <w:r w:rsidR="00684944">
        <w:rPr>
          <w:rFonts w:ascii="Times New Roman" w:hAnsi="Times New Roman" w:cs="Times New Roman"/>
          <w:sz w:val="24"/>
          <w:szCs w:val="24"/>
        </w:rPr>
        <w:t>4</w:t>
      </w:r>
      <w:r w:rsidR="006E053A">
        <w:rPr>
          <w:rFonts w:ascii="Times New Roman" w:hAnsi="Times New Roman" w:cs="Times New Roman"/>
          <w:sz w:val="24"/>
          <w:szCs w:val="24"/>
        </w:rPr>
        <w:t xml:space="preserve">, </w:t>
      </w:r>
      <w:r w:rsidR="00664631">
        <w:rPr>
          <w:rFonts w:ascii="Times New Roman" w:hAnsi="Times New Roman" w:cs="Times New Roman"/>
          <w:sz w:val="24"/>
          <w:szCs w:val="24"/>
        </w:rPr>
        <w:t>6</w:t>
      </w:r>
      <w:r w:rsidR="00684944">
        <w:rPr>
          <w:rFonts w:ascii="Times New Roman" w:hAnsi="Times New Roman" w:cs="Times New Roman"/>
          <w:sz w:val="24"/>
          <w:szCs w:val="24"/>
        </w:rPr>
        <w:t>5</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21</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 xml:space="preserve">[28-30, 32, 35, 36, 38, </w:t>
      </w:r>
      <w:r w:rsidR="000B5B7C">
        <w:rPr>
          <w:rFonts w:ascii="Times New Roman" w:hAnsi="Times New Roman" w:cs="Times New Roman"/>
          <w:sz w:val="24"/>
          <w:szCs w:val="24"/>
        </w:rPr>
        <w:t xml:space="preserve">41, </w:t>
      </w:r>
      <w:r w:rsidR="006E053A">
        <w:rPr>
          <w:rFonts w:ascii="Times New Roman" w:hAnsi="Times New Roman" w:cs="Times New Roman"/>
          <w:sz w:val="24"/>
          <w:szCs w:val="24"/>
        </w:rPr>
        <w:t>42, 4</w:t>
      </w:r>
      <w:r w:rsidR="000B5B7C">
        <w:rPr>
          <w:rFonts w:ascii="Times New Roman" w:hAnsi="Times New Roman" w:cs="Times New Roman"/>
          <w:sz w:val="24"/>
          <w:szCs w:val="24"/>
        </w:rPr>
        <w:t>4</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47, </w:t>
      </w:r>
      <w:r w:rsidR="006E053A">
        <w:rPr>
          <w:rFonts w:ascii="Times New Roman" w:hAnsi="Times New Roman" w:cs="Times New Roman"/>
          <w:sz w:val="24"/>
          <w:szCs w:val="24"/>
        </w:rPr>
        <w:t>48,  5</w:t>
      </w:r>
      <w:r w:rsidR="000B5B7C">
        <w:rPr>
          <w:rFonts w:ascii="Times New Roman" w:hAnsi="Times New Roman" w:cs="Times New Roman"/>
          <w:sz w:val="24"/>
          <w:szCs w:val="24"/>
        </w:rPr>
        <w:t>0</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52, </w:t>
      </w:r>
      <w:r w:rsidR="00684944">
        <w:rPr>
          <w:rFonts w:ascii="Times New Roman" w:hAnsi="Times New Roman" w:cs="Times New Roman"/>
          <w:sz w:val="24"/>
          <w:szCs w:val="24"/>
        </w:rPr>
        <w:t>58</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6</w:t>
      </w:r>
      <w:r w:rsidR="00684944">
        <w:rPr>
          <w:rFonts w:ascii="Times New Roman" w:hAnsi="Times New Roman" w:cs="Times New Roman"/>
          <w:sz w:val="24"/>
          <w:szCs w:val="24"/>
        </w:rPr>
        <w:t>2</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6</w:t>
      </w:r>
      <w:r w:rsidR="00684944">
        <w:rPr>
          <w:rFonts w:ascii="Times New Roman" w:hAnsi="Times New Roman" w:cs="Times New Roman"/>
          <w:sz w:val="24"/>
          <w:szCs w:val="24"/>
        </w:rPr>
        <w:t xml:space="preserve">3, </w:t>
      </w:r>
      <w:r w:rsidR="00BE6F66">
        <w:rPr>
          <w:rFonts w:ascii="Times New Roman" w:hAnsi="Times New Roman" w:cs="Times New Roman"/>
          <w:sz w:val="24"/>
          <w:szCs w:val="24"/>
        </w:rPr>
        <w:t>6</w:t>
      </w:r>
      <w:r w:rsidR="00684944">
        <w:rPr>
          <w:rFonts w:ascii="Times New Roman" w:hAnsi="Times New Roman" w:cs="Times New Roman"/>
          <w:sz w:val="24"/>
          <w:szCs w:val="24"/>
        </w:rPr>
        <w:t>6</w:t>
      </w:r>
      <w:r w:rsidR="00BE6F66">
        <w:rPr>
          <w:rFonts w:ascii="Times New Roman" w:hAnsi="Times New Roman" w:cs="Times New Roman"/>
          <w:sz w:val="24"/>
          <w:szCs w:val="24"/>
        </w:rPr>
        <w:t>-6</w:t>
      </w:r>
      <w:r w:rsidR="00684944">
        <w:rPr>
          <w:rFonts w:ascii="Times New Roman" w:hAnsi="Times New Roman" w:cs="Times New Roman"/>
          <w:sz w:val="24"/>
          <w:szCs w:val="24"/>
        </w:rPr>
        <w:t>8</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7</w:t>
      </w:r>
      <w:r w:rsidR="00684944">
        <w:rPr>
          <w:rFonts w:ascii="Times New Roman" w:hAnsi="Times New Roman" w:cs="Times New Roman"/>
          <w:sz w:val="24"/>
          <w:szCs w:val="24"/>
        </w:rPr>
        <w:t>2</w:t>
      </w:r>
      <w:r w:rsidR="006E053A">
        <w:rPr>
          <w:rFonts w:ascii="Times New Roman" w:hAnsi="Times New Roman" w:cs="Times New Roman"/>
          <w:sz w:val="24"/>
          <w:szCs w:val="24"/>
        </w:rPr>
        <w:t>]</w:t>
      </w:r>
      <w:r w:rsidR="00DC47E2">
        <w:rPr>
          <w:rFonts w:ascii="Times New Roman" w:hAnsi="Times New Roman" w:cs="Times New Roman"/>
          <w:sz w:val="24"/>
          <w:szCs w:val="24"/>
        </w:rPr>
        <w:t>that examined correlations with FT4 and TSH.</w:t>
      </w:r>
    </w:p>
    <w:p w14:paraId="4A7F3260" w14:textId="77777777"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r w:rsidR="00597972">
        <w:rPr>
          <w:rFonts w:ascii="Times New Roman" w:hAnsi="Times New Roman" w:cs="Times New Roman"/>
          <w:sz w:val="24"/>
          <w:szCs w:val="24"/>
        </w:rPr>
        <w:t>3</w:t>
      </w:r>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comprised strictly euthyroid subjects [</w:t>
      </w:r>
      <w:r w:rsidR="007E3426">
        <w:rPr>
          <w:rFonts w:ascii="Times New Roman" w:hAnsi="Times New Roman" w:cs="Times New Roman"/>
          <w:sz w:val="24"/>
          <w:szCs w:val="24"/>
        </w:rPr>
        <w:t xml:space="preserve">27, 30, 33, 40, </w:t>
      </w:r>
      <w:r w:rsidR="00684944">
        <w:rPr>
          <w:rFonts w:ascii="Times New Roman" w:hAnsi="Times New Roman" w:cs="Times New Roman"/>
          <w:sz w:val="24"/>
          <w:szCs w:val="24"/>
        </w:rPr>
        <w:t>43, 47, 48, 50, 51, 53, 58</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67</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68</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72</w:t>
      </w:r>
      <w:r w:rsidR="007E3426">
        <w:rPr>
          <w:rFonts w:ascii="Times New Roman" w:hAnsi="Times New Roman" w:cs="Times New Roman"/>
          <w:sz w:val="24"/>
          <w:szCs w:val="24"/>
        </w:rPr>
        <w:t xml:space="preserve"> </w:t>
      </w:r>
      <w:r w:rsidR="004D1F05">
        <w:rPr>
          <w:rFonts w:ascii="Times New Roman" w:hAnsi="Times New Roman" w:cs="Times New Roman"/>
          <w:sz w:val="24"/>
          <w:szCs w:val="24"/>
        </w:rPr>
        <w:t>+ Chaker AF</w:t>
      </w:r>
      <w:r w:rsidRPr="00DE75B6">
        <w:rPr>
          <w:rFonts w:ascii="Times New Roman" w:hAnsi="Times New Roman" w:cs="Times New Roman"/>
          <w:sz w:val="24"/>
          <w:szCs w:val="24"/>
        </w:rPr>
        <w:t>]subjects either euthyroid</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or with subclinical thyroid dysfunction[</w:t>
      </w:r>
      <w:r w:rsidR="007E3426">
        <w:rPr>
          <w:rFonts w:ascii="Times New Roman" w:hAnsi="Times New Roman" w:cs="Times New Roman"/>
          <w:sz w:val="24"/>
          <w:szCs w:val="24"/>
        </w:rPr>
        <w:t>28, 32</w:t>
      </w:r>
      <w:r w:rsidR="00684944">
        <w:rPr>
          <w:rFonts w:ascii="Times New Roman" w:hAnsi="Times New Roman" w:cs="Times New Roman"/>
          <w:sz w:val="24"/>
          <w:szCs w:val="24"/>
        </w:rPr>
        <w:t>, 34, 35, 36, 42, 44, 49, 57</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60, 62, 63, 64, 66</w:t>
      </w:r>
      <w:r w:rsidRPr="00DE75B6">
        <w:rPr>
          <w:rFonts w:ascii="Times New Roman" w:hAnsi="Times New Roman" w:cs="Times New Roman"/>
          <w:sz w:val="24"/>
          <w:szCs w:val="24"/>
        </w:rPr>
        <w:t>],and subjects euthyroid or with subclinical/overt thyroid dysfunction [</w:t>
      </w:r>
      <w:r w:rsidR="00684944">
        <w:rPr>
          <w:rFonts w:ascii="Times New Roman" w:hAnsi="Times New Roman" w:cs="Times New Roman"/>
          <w:sz w:val="24"/>
          <w:szCs w:val="24"/>
        </w:rPr>
        <w:t>29, 37-39, 41, 52, 65</w:t>
      </w:r>
      <w:r w:rsidR="007E3426">
        <w:rPr>
          <w:rFonts w:ascii="Times New Roman" w:hAnsi="Times New Roman" w:cs="Times New Roman"/>
          <w:sz w:val="24"/>
          <w:szCs w:val="24"/>
        </w:rPr>
        <w:t>]</w:t>
      </w:r>
      <w:r w:rsidRPr="00DE75B6">
        <w:rPr>
          <w:rFonts w:ascii="Times New Roman" w:hAnsi="Times New Roman" w:cs="Times New Roman"/>
          <w:sz w:val="24"/>
          <w:szCs w:val="24"/>
        </w:rPr>
        <w:t>].</w:t>
      </w:r>
      <w:r w:rsidR="00351557" w:rsidRPr="00351557">
        <w:rPr>
          <w:rFonts w:ascii="Times New Roman" w:hAnsi="Times New Roman" w:cs="Times New Roman"/>
          <w:sz w:val="24"/>
          <w:szCs w:val="24"/>
        </w:rPr>
        <w:t xml:space="preserve"> </w:t>
      </w:r>
      <w:r w:rsidR="007E3426">
        <w:rPr>
          <w:rFonts w:ascii="Times New Roman" w:hAnsi="Times New Roman" w:cs="Times New Roman"/>
          <w:sz w:val="24"/>
          <w:szCs w:val="24"/>
        </w:rPr>
        <w:t>In one study [5</w:t>
      </w:r>
      <w:r w:rsidR="00684944">
        <w:rPr>
          <w:rFonts w:ascii="Times New Roman" w:hAnsi="Times New Roman" w:cs="Times New Roman"/>
          <w:sz w:val="24"/>
          <w:szCs w:val="24"/>
        </w:rPr>
        <w:t>9</w:t>
      </w:r>
      <w:r w:rsidR="007E3426">
        <w:rPr>
          <w:rFonts w:ascii="Times New Roman" w:hAnsi="Times New Roman" w:cs="Times New Roman"/>
          <w:sz w:val="24"/>
          <w:szCs w:val="24"/>
        </w:rPr>
        <w:t>] the range of thyroid function was not stated.</w:t>
      </w:r>
    </w:p>
    <w:p w14:paraId="0CBC5C3A" w14:textId="77777777"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 conclusion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[30]</w:t>
      </w:r>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r w:rsidR="00AE7912">
        <w:rPr>
          <w:rFonts w:ascii="Times New Roman" w:hAnsi="Times New Roman" w:cs="Times New Roman"/>
          <w:sz w:val="24"/>
          <w:szCs w:val="24"/>
        </w:rPr>
        <w:t xml:space="preserve">This study was not included in our analysis because a later analysis of the same cohort was performed [  ], this analysis showing a superior correlation of AF with FT4 levels than with TSH levels. </w:t>
      </w:r>
      <w:r>
        <w:rPr>
          <w:rFonts w:ascii="Times New Roman" w:hAnsi="Times New Roman" w:cs="Times New Roman"/>
          <w:sz w:val="24"/>
          <w:szCs w:val="24"/>
        </w:rPr>
        <w:t>We did not find a study conclusion indicating that the metabolic syndrome or its individual components in general, to be better correlated with TSH rather than thyroid hormones. One conclusion [</w:t>
      </w:r>
      <w:r w:rsidR="00BE6F66">
        <w:rPr>
          <w:rFonts w:ascii="Times New Roman" w:hAnsi="Times New Roman" w:cs="Times New Roman"/>
          <w:sz w:val="24"/>
          <w:szCs w:val="24"/>
        </w:rPr>
        <w:t>49</w:t>
      </w:r>
      <w:r>
        <w:rPr>
          <w:rFonts w:ascii="Times New Roman" w:hAnsi="Times New Roman" w:cs="Times New Roman"/>
          <w:sz w:val="24"/>
          <w:szCs w:val="24"/>
        </w:rPr>
        <w:t xml:space="preserve">] indicated </w:t>
      </w:r>
      <w:r>
        <w:rPr>
          <w:rFonts w:ascii="Times New Roman" w:hAnsi="Times New Roman" w:cs="Times New Roman"/>
          <w:sz w:val="24"/>
          <w:szCs w:val="24"/>
        </w:rPr>
        <w:lastRenderedPageBreak/>
        <w:t>that TSH was more associated with obesity than FT4. Similarly there was no paper conclusion indicating superior correlation with TSH for frailty, mortality, dementia or other cardiac disease.</w:t>
      </w:r>
    </w:p>
    <w:p w14:paraId="312ADE42" w14:textId="77777777"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t>On the other hand we found many study conclusions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atrial fibrillation[28, 29], osteoporosis [32, 33, 35], canc</w:t>
      </w:r>
      <w:r w:rsidR="0023337E">
        <w:rPr>
          <w:rFonts w:ascii="Times New Roman" w:hAnsi="Times New Roman" w:cs="Times New Roman"/>
          <w:sz w:val="24"/>
          <w:szCs w:val="24"/>
        </w:rPr>
        <w:t>er[37</w:t>
      </w:r>
      <w:r w:rsidR="004E1CF3">
        <w:rPr>
          <w:rFonts w:ascii="Times New Roman" w:hAnsi="Times New Roman" w:cs="Times New Roman"/>
          <w:sz w:val="24"/>
          <w:szCs w:val="24"/>
        </w:rPr>
        <w:t>-38], metabolic syndrome [42,43],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[47,48], dementia, [</w:t>
      </w:r>
      <w:r w:rsidR="001455EA">
        <w:rPr>
          <w:rFonts w:ascii="Times New Roman" w:hAnsi="Times New Roman" w:cs="Times New Roman"/>
          <w:sz w:val="24"/>
          <w:szCs w:val="24"/>
        </w:rPr>
        <w:t>5</w:t>
      </w:r>
      <w:r w:rsidR="0023337E">
        <w:rPr>
          <w:rFonts w:ascii="Times New Roman" w:hAnsi="Times New Roman" w:cs="Times New Roman"/>
          <w:sz w:val="24"/>
          <w:szCs w:val="24"/>
        </w:rPr>
        <w:t>8</w:t>
      </w:r>
      <w:r w:rsidR="00684944">
        <w:rPr>
          <w:rFonts w:ascii="Times New Roman" w:hAnsi="Times New Roman" w:cs="Times New Roman"/>
          <w:sz w:val="24"/>
          <w:szCs w:val="24"/>
        </w:rPr>
        <w:t>-60</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[62, 63]</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044517">
        <w:rPr>
          <w:rFonts w:ascii="Times New Roman" w:hAnsi="Times New Roman" w:cs="Times New Roman"/>
          <w:sz w:val="24"/>
          <w:szCs w:val="24"/>
        </w:rPr>
        <w:t xml:space="preserve">64, </w:t>
      </w:r>
      <w:r w:rsidR="004E1CF3">
        <w:rPr>
          <w:rFonts w:ascii="Times New Roman" w:hAnsi="Times New Roman" w:cs="Times New Roman"/>
          <w:sz w:val="24"/>
          <w:szCs w:val="24"/>
        </w:rPr>
        <w:t xml:space="preserve">66], and </w:t>
      </w:r>
      <w:r w:rsidR="004F3FA8">
        <w:rPr>
          <w:rFonts w:ascii="Times New Roman" w:hAnsi="Times New Roman" w:cs="Times New Roman"/>
          <w:sz w:val="24"/>
          <w:szCs w:val="24"/>
        </w:rPr>
        <w:t>sudden cardiac death [7</w:t>
      </w:r>
      <w:r w:rsidR="00684944">
        <w:rPr>
          <w:rFonts w:ascii="Times New Roman" w:hAnsi="Times New Roman" w:cs="Times New Roman"/>
          <w:sz w:val="24"/>
          <w:szCs w:val="24"/>
        </w:rPr>
        <w:t>2</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p>
    <w:p w14:paraId="549D64DD" w14:textId="77777777"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682983">
        <w:rPr>
          <w:rFonts w:ascii="Times New Roman" w:hAnsi="Times New Roman" w:cs="Times New Roman"/>
          <w:sz w:val="24"/>
          <w:szCs w:val="24"/>
        </w:rPr>
        <w:t>44</w:t>
      </w:r>
      <w:r w:rsidR="00684944">
        <w:rPr>
          <w:rFonts w:ascii="Times New Roman" w:hAnsi="Times New Roman" w:cs="Times New Roman"/>
          <w:sz w:val="24"/>
          <w:szCs w:val="24"/>
        </w:rPr>
        <w:t>, 60</w:t>
      </w:r>
      <w:r w:rsidR="00E65C73">
        <w:rPr>
          <w:rFonts w:ascii="Times New Roman" w:hAnsi="Times New Roman" w:cs="Times New Roman"/>
          <w:sz w:val="24"/>
          <w:szCs w:val="24"/>
        </w:rPr>
        <w:t>, 6</w:t>
      </w:r>
      <w:r w:rsidR="00684944">
        <w:rPr>
          <w:rFonts w:ascii="Times New Roman" w:hAnsi="Times New Roman" w:cs="Times New Roman"/>
          <w:sz w:val="24"/>
          <w:szCs w:val="24"/>
        </w:rPr>
        <w:t>6</w:t>
      </w:r>
      <w:r w:rsidR="00E65C73">
        <w:rPr>
          <w:rFonts w:ascii="Times New Roman" w:hAnsi="Times New Roman" w:cs="Times New Roman"/>
          <w:sz w:val="24"/>
          <w:szCs w:val="24"/>
        </w:rPr>
        <w:t>, 7</w:t>
      </w:r>
      <w:r w:rsidR="00684944">
        <w:rPr>
          <w:rFonts w:ascii="Times New Roman" w:hAnsi="Times New Roman" w:cs="Times New Roman"/>
          <w:sz w:val="24"/>
          <w:szCs w:val="24"/>
        </w:rPr>
        <w:t>2</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 xml:space="preserve">of these papers [44] also showed correlations with </w:t>
      </w:r>
      <w:r w:rsidRPr="00DE75B6">
        <w:rPr>
          <w:rFonts w:ascii="Times New Roman" w:hAnsi="Times New Roman" w:cs="Times New Roman"/>
          <w:sz w:val="24"/>
          <w:szCs w:val="24"/>
        </w:rPr>
        <w:t>TSH.</w:t>
      </w:r>
    </w:p>
    <w:p w14:paraId="353358CA" w14:textId="77777777" w:rsidR="00AE42BB" w:rsidRPr="00DE75B6" w:rsidRDefault="001B6C20" w:rsidP="00AE42B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Formal meta-analysis of our data confirmed the superiority of correlations with thyroid hormone levels</w:t>
      </w:r>
      <w:r w:rsidR="00AE42BB">
        <w:rPr>
          <w:rFonts w:ascii="Times New Roman" w:hAnsi="Times New Roman" w:cs="Times New Roman"/>
          <w:sz w:val="24"/>
          <w:szCs w:val="24"/>
        </w:rPr>
        <w:t xml:space="preserve"> (FT4, T3 and FT3)</w:t>
      </w:r>
      <w:r>
        <w:rPr>
          <w:rFonts w:ascii="Times New Roman" w:hAnsi="Times New Roman" w:cs="Times New Roman"/>
          <w:sz w:val="24"/>
          <w:szCs w:val="24"/>
        </w:rPr>
        <w:t xml:space="preserve"> as compared to TSH levels</w:t>
      </w:r>
      <w:r w:rsidR="00351557">
        <w:rPr>
          <w:rFonts w:ascii="Times New Roman" w:hAnsi="Times New Roman" w:cs="Times New Roman"/>
          <w:sz w:val="24"/>
          <w:szCs w:val="24"/>
        </w:rPr>
        <w:t xml:space="preserve"> </w:t>
      </w:r>
      <w:r w:rsidR="00AE42BB">
        <w:rPr>
          <w:rFonts w:ascii="Times New Roman" w:hAnsi="Times New Roman" w:cs="Times New Roman"/>
          <w:sz w:val="24"/>
          <w:szCs w:val="24"/>
        </w:rPr>
        <w:t>to be overwhelming.....</w:t>
      </w:r>
      <w:r w:rsidR="00AE42BB" w:rsidRPr="00AE42BB">
        <w:rPr>
          <w:rFonts w:ascii="Times New Roman" w:hAnsi="Times New Roman" w:cs="Times New Roman"/>
          <w:sz w:val="24"/>
          <w:szCs w:val="24"/>
        </w:rPr>
        <w:t xml:space="preserve"> </w:t>
      </w:r>
      <w:r w:rsidR="00AE42BB">
        <w:rPr>
          <w:rFonts w:ascii="Times New Roman" w:hAnsi="Times New Roman" w:cs="Times New Roman"/>
          <w:sz w:val="24"/>
          <w:szCs w:val="24"/>
        </w:rPr>
        <w:t>We found no evidence of bias to suggest that the evidence favouring the correlations with thyroid hormones was misleading. In particular there was no evidence the above correlations were only to be found in smaller studies.............</w:t>
      </w:r>
    </w:p>
    <w:p w14:paraId="0DE20372" w14:textId="77777777" w:rsidR="009669B1" w:rsidRDefault="009669B1" w:rsidP="009669B1">
      <w:pPr>
        <w:spacing w:line="480" w:lineRule="auto"/>
        <w:rPr>
          <w:rFonts w:ascii="Times New Roman" w:hAnsi="Times New Roman" w:cs="Times New Roman"/>
          <w:sz w:val="24"/>
          <w:szCs w:val="24"/>
        </w:rPr>
      </w:pPr>
    </w:p>
    <w:p w14:paraId="32AAD986" w14:textId="77777777" w:rsidR="00272A62" w:rsidRDefault="00AE42BB" w:rsidP="00DE75B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in terms of being in the opposite directions</w:t>
      </w:r>
      <w:r>
        <w:rPr>
          <w:rFonts w:ascii="Times New Roman" w:hAnsi="Times New Roman" w:cs="Times New Roman"/>
          <w:sz w:val="24"/>
          <w:szCs w:val="24"/>
        </w:rPr>
        <w:t xml:space="preserve"> (e.g. AF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 xml:space="preserve">We found </w:t>
      </w:r>
      <w:r w:rsidR="00272A62">
        <w:rPr>
          <w:rFonts w:ascii="Times New Roman" w:hAnsi="Times New Roman" w:cs="Times New Roman"/>
          <w:sz w:val="24"/>
          <w:szCs w:val="24"/>
        </w:rPr>
        <w:lastRenderedPageBreak/>
        <w:t>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 xml:space="preserve">correlations with fewer parameters. </w:t>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[51,53], or were in the same direction as simultaneous correlations with TSH levels [40,51].</w:t>
      </w:r>
      <w:r w:rsidR="00AF6F38">
        <w:rPr>
          <w:rFonts w:ascii="Times New Roman" w:hAnsi="Times New Roman" w:cs="Times New Roman"/>
          <w:sz w:val="24"/>
          <w:szCs w:val="24"/>
        </w:rPr>
        <w:t xml:space="preserve"> These results were suggestive of reverse 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T3 measurement added little to the assessment based on FT4 levels ?????</w:t>
      </w:r>
    </w:p>
    <w:p w14:paraId="5F67AA7E" w14:textId="77777777" w:rsidR="0003578C" w:rsidRDefault="0003578C" w:rsidP="00DE75B6">
      <w:pPr>
        <w:pStyle w:val="NoSpacing"/>
        <w:spacing w:line="480" w:lineRule="auto"/>
        <w:rPr>
          <w:rFonts w:ascii="Times New Roman" w:hAnsi="Times New Roman" w:cs="Times New Roman"/>
          <w:sz w:val="24"/>
          <w:szCs w:val="24"/>
        </w:rPr>
      </w:pPr>
    </w:p>
    <w:p w14:paraId="2704822F" w14:textId="77777777" w:rsidR="00DE75B6" w:rsidRPr="00DE75B6" w:rsidRDefault="00DE75B6" w:rsidP="00DE75B6">
      <w:pPr>
        <w:pStyle w:val="NoSpacing"/>
        <w:spacing w:line="480" w:lineRule="auto"/>
        <w:rPr>
          <w:rFonts w:ascii="Times New Roman" w:hAnsi="Times New Roman" w:cs="Times New Roman"/>
          <w:sz w:val="24"/>
          <w:szCs w:val="24"/>
        </w:rPr>
      </w:pPr>
    </w:p>
    <w:p w14:paraId="730319D1" w14:textId="77777777" w:rsidR="00DE75B6" w:rsidRPr="00DE75B6" w:rsidRDefault="00DE75B6" w:rsidP="00DE75B6">
      <w:pPr>
        <w:spacing w:line="480" w:lineRule="auto"/>
        <w:rPr>
          <w:rFonts w:ascii="Times New Roman" w:hAnsi="Times New Roman" w:cs="Times New Roman"/>
          <w:sz w:val="24"/>
          <w:szCs w:val="24"/>
        </w:rPr>
      </w:pPr>
    </w:p>
    <w:p w14:paraId="59025179" w14:textId="77777777" w:rsidR="00DE75B6" w:rsidRPr="00DE75B6" w:rsidRDefault="00DE75B6" w:rsidP="00DE75B6">
      <w:pPr>
        <w:spacing w:line="480" w:lineRule="auto"/>
        <w:rPr>
          <w:rFonts w:ascii="Times New Roman" w:hAnsi="Times New Roman" w:cs="Times New Roman"/>
          <w:sz w:val="24"/>
          <w:szCs w:val="24"/>
          <w:lang w:val="en-US"/>
        </w:rPr>
      </w:pPr>
    </w:p>
    <w:p w14:paraId="48FC742F"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18021820" w14:textId="77777777" w:rsidR="00DE75B6" w:rsidRPr="00DE75B6" w:rsidRDefault="000C5C35"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believe this is the first </w:t>
      </w:r>
      <w:r w:rsidR="00DE75B6" w:rsidRPr="00DE75B6">
        <w:rPr>
          <w:rFonts w:ascii="Times New Roman" w:hAnsi="Times New Roman" w:cs="Times New Roman"/>
          <w:sz w:val="24"/>
          <w:szCs w:val="24"/>
          <w:lang w:val="en-US"/>
        </w:rPr>
        <w:t xml:space="preserve">systematic review studying TSH and </w:t>
      </w:r>
      <w:r>
        <w:rPr>
          <w:rFonts w:ascii="Times New Roman" w:hAnsi="Times New Roman" w:cs="Times New Roman"/>
          <w:sz w:val="24"/>
          <w:szCs w:val="24"/>
          <w:lang w:val="en-US"/>
        </w:rPr>
        <w:t xml:space="preserve">thyroid hormone </w:t>
      </w:r>
      <w:r w:rsidR="00DE75B6" w:rsidRPr="00DE75B6">
        <w:rPr>
          <w:rFonts w:ascii="Times New Roman" w:hAnsi="Times New Roman" w:cs="Times New Roman"/>
          <w:sz w:val="24"/>
          <w:szCs w:val="24"/>
          <w:lang w:val="en-US"/>
        </w:rPr>
        <w:t>correlation</w:t>
      </w:r>
      <w:r>
        <w:rPr>
          <w:rFonts w:ascii="Times New Roman" w:hAnsi="Times New Roman" w:cs="Times New Roman"/>
          <w:sz w:val="24"/>
          <w:szCs w:val="24"/>
          <w:lang w:val="en-US"/>
        </w:rPr>
        <w:t>s</w:t>
      </w:r>
      <w:r w:rsidR="00DE75B6"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00DE75B6" w:rsidRPr="00DE75B6">
        <w:rPr>
          <w:rFonts w:ascii="Times New Roman" w:hAnsi="Times New Roman" w:cs="Times New Roman"/>
          <w:sz w:val="24"/>
          <w:szCs w:val="24"/>
          <w:lang w:val="en-US"/>
        </w:rPr>
        <w:t xml:space="preserve"> various features of subclinical thyroid dysfunction.</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 xml:space="preserve">The results indicated that </w:t>
      </w:r>
      <w:r>
        <w:rPr>
          <w:rFonts w:ascii="Times New Roman" w:hAnsi="Times New Roman" w:cs="Times New Roman"/>
          <w:sz w:val="24"/>
          <w:szCs w:val="24"/>
          <w:lang w:val="en-US"/>
        </w:rPr>
        <w:t xml:space="preserve">thyroid hormone </w:t>
      </w:r>
      <w:r w:rsidR="00DE75B6" w:rsidRPr="00DE75B6">
        <w:rPr>
          <w:rFonts w:ascii="Times New Roman" w:hAnsi="Times New Roman" w:cs="Times New Roman"/>
          <w:sz w:val="24"/>
          <w:szCs w:val="24"/>
          <w:lang w:val="en-US"/>
        </w:rPr>
        <w:t>levels correlate better with clinical features than TSH</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levels</w:t>
      </w:r>
      <w:r w:rsidR="00240217">
        <w:rPr>
          <w:rFonts w:ascii="Times New Roman" w:hAnsi="Times New Roman" w:cs="Times New Roman"/>
          <w:sz w:val="24"/>
          <w:szCs w:val="24"/>
          <w:lang w:val="en-US"/>
        </w:rPr>
        <w:t xml:space="preserve">. The </w:t>
      </w:r>
      <w:r w:rsidR="0041140F">
        <w:rPr>
          <w:rFonts w:ascii="Times New Roman" w:hAnsi="Times New Roman" w:cs="Times New Roman"/>
          <w:sz w:val="24"/>
          <w:szCs w:val="24"/>
          <w:lang w:val="en-US"/>
        </w:rPr>
        <w:t xml:space="preserve">previously emphasized </w:t>
      </w:r>
      <w:r w:rsidR="00240217">
        <w:rPr>
          <w:rFonts w:ascii="Times New Roman" w:hAnsi="Times New Roman" w:cs="Times New Roman"/>
          <w:sz w:val="24"/>
          <w:szCs w:val="24"/>
          <w:lang w:val="en-US"/>
        </w:rPr>
        <w:t>correlations of clinical parameters with TSH therefore are a consequence of the strong negative population correlation between thyroid hormones</w:t>
      </w:r>
      <w:r w:rsidR="0041140F">
        <w:rPr>
          <w:rFonts w:ascii="Times New Roman" w:hAnsi="Times New Roman" w:cs="Times New Roman"/>
          <w:sz w:val="24"/>
          <w:szCs w:val="24"/>
          <w:lang w:val="en-US"/>
        </w:rPr>
        <w:t xml:space="preserve"> (chiefly FT4)</w:t>
      </w:r>
      <w:r w:rsidR="00240217">
        <w:rPr>
          <w:rFonts w:ascii="Times New Roman" w:hAnsi="Times New Roman" w:cs="Times New Roman"/>
          <w:sz w:val="24"/>
          <w:szCs w:val="24"/>
          <w:lang w:val="en-US"/>
        </w:rPr>
        <w:t xml:space="preserve"> and TSH.</w:t>
      </w:r>
      <w:r w:rsidR="00DE75B6" w:rsidRPr="00DE75B6">
        <w:rPr>
          <w:rFonts w:ascii="Times New Roman" w:hAnsi="Times New Roman" w:cs="Times New Roman"/>
          <w:sz w:val="24"/>
          <w:szCs w:val="24"/>
          <w:lang w:val="en-US"/>
        </w:rPr>
        <w:t xml:space="preserve"> </w:t>
      </w:r>
      <w:r w:rsidR="008058E8">
        <w:rPr>
          <w:rFonts w:ascii="Times New Roman" w:hAnsi="Times New Roman" w:cs="Times New Roman"/>
          <w:sz w:val="24"/>
          <w:szCs w:val="24"/>
          <w:lang w:val="en-US"/>
        </w:rPr>
        <w:t xml:space="preserve">It would </w:t>
      </w:r>
      <w:r w:rsidR="00723CD4">
        <w:rPr>
          <w:rFonts w:ascii="Times New Roman" w:hAnsi="Times New Roman" w:cs="Times New Roman"/>
          <w:sz w:val="24"/>
          <w:szCs w:val="24"/>
          <w:lang w:val="en-US"/>
        </w:rPr>
        <w:t xml:space="preserve">therefore </w:t>
      </w:r>
      <w:r w:rsidR="008058E8">
        <w:rPr>
          <w:rFonts w:ascii="Times New Roman" w:hAnsi="Times New Roman" w:cs="Times New Roman"/>
          <w:sz w:val="24"/>
          <w:szCs w:val="24"/>
          <w:lang w:val="en-US"/>
        </w:rPr>
        <w:t xml:space="preserve">appear that clinical features in general result from the exposure of tissues to the combination of </w:t>
      </w:r>
      <w:r>
        <w:rPr>
          <w:rFonts w:ascii="Times New Roman" w:hAnsi="Times New Roman" w:cs="Times New Roman"/>
          <w:sz w:val="24"/>
          <w:szCs w:val="24"/>
          <w:lang w:val="en-US"/>
        </w:rPr>
        <w:t>thyroid hormones</w:t>
      </w:r>
      <w:r w:rsidR="00AD7C50">
        <w:rPr>
          <w:rFonts w:ascii="Times New Roman" w:hAnsi="Times New Roman" w:cs="Times New Roman"/>
          <w:sz w:val="24"/>
          <w:szCs w:val="24"/>
          <w:lang w:val="en-US"/>
        </w:rPr>
        <w:t xml:space="preserve">.  As FT4 levels provide most of the </w:t>
      </w:r>
      <w:r w:rsidR="00FA7EDE">
        <w:rPr>
          <w:rFonts w:ascii="Times New Roman" w:hAnsi="Times New Roman" w:cs="Times New Roman"/>
          <w:sz w:val="24"/>
          <w:szCs w:val="24"/>
          <w:lang w:val="en-US"/>
        </w:rPr>
        <w:t>information,</w:t>
      </w:r>
      <w:r w:rsidR="00AD7C50">
        <w:rPr>
          <w:rFonts w:ascii="Times New Roman" w:hAnsi="Times New Roman" w:cs="Times New Roman"/>
          <w:sz w:val="24"/>
          <w:szCs w:val="24"/>
          <w:lang w:val="en-US"/>
        </w:rPr>
        <w:t xml:space="preserve"> and for reasons detailed below,</w:t>
      </w:r>
      <w:r w:rsidR="00FA7EDE">
        <w:rPr>
          <w:rFonts w:ascii="Times New Roman" w:hAnsi="Times New Roman" w:cs="Times New Roman"/>
          <w:sz w:val="24"/>
          <w:szCs w:val="24"/>
          <w:lang w:val="en-US"/>
        </w:rPr>
        <w:t xml:space="preserve"> </w:t>
      </w:r>
      <w:r w:rsidR="00AD7C50">
        <w:rPr>
          <w:rFonts w:ascii="Times New Roman" w:hAnsi="Times New Roman" w:cs="Times New Roman"/>
          <w:sz w:val="24"/>
          <w:szCs w:val="24"/>
          <w:lang w:val="en-US"/>
        </w:rPr>
        <w:t>t</w:t>
      </w:r>
      <w:r w:rsidR="00DE75B6" w:rsidRPr="00DE75B6">
        <w:rPr>
          <w:rFonts w:ascii="Times New Roman" w:hAnsi="Times New Roman" w:cs="Times New Roman"/>
          <w:sz w:val="24"/>
          <w:szCs w:val="24"/>
          <w:lang w:val="en-US"/>
        </w:rPr>
        <w:t>hese results may warrant a</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 xml:space="preserve">change of clinical practice </w:t>
      </w:r>
      <w:r w:rsidR="00AD7C50">
        <w:rPr>
          <w:rFonts w:ascii="Times New Roman" w:hAnsi="Times New Roman" w:cs="Times New Roman"/>
          <w:sz w:val="24"/>
          <w:szCs w:val="24"/>
          <w:lang w:val="en-US"/>
        </w:rPr>
        <w:t xml:space="preserve">such </w:t>
      </w:r>
      <w:r w:rsidR="00FA7EDE">
        <w:rPr>
          <w:rFonts w:ascii="Times New Roman" w:hAnsi="Times New Roman" w:cs="Times New Roman"/>
          <w:sz w:val="24"/>
          <w:szCs w:val="24"/>
          <w:lang w:val="en-US"/>
        </w:rPr>
        <w:t>that FT4</w:t>
      </w:r>
      <w:r w:rsidR="00AD7C50">
        <w:rPr>
          <w:rFonts w:ascii="Times New Roman" w:hAnsi="Times New Roman" w:cs="Times New Roman"/>
          <w:sz w:val="24"/>
          <w:szCs w:val="24"/>
          <w:lang w:val="en-US"/>
        </w:rPr>
        <w:t xml:space="preserve"> levels become the </w:t>
      </w:r>
      <w:r w:rsidR="001355CF">
        <w:rPr>
          <w:rFonts w:ascii="Times New Roman" w:hAnsi="Times New Roman" w:cs="Times New Roman"/>
          <w:sz w:val="24"/>
          <w:szCs w:val="24"/>
          <w:lang w:val="en-US"/>
        </w:rPr>
        <w:t xml:space="preserve">main </w:t>
      </w:r>
      <w:r w:rsidR="00AD7C50">
        <w:rPr>
          <w:rFonts w:ascii="Times New Roman" w:hAnsi="Times New Roman" w:cs="Times New Roman"/>
          <w:sz w:val="24"/>
          <w:szCs w:val="24"/>
          <w:lang w:val="en-US"/>
        </w:rPr>
        <w:t xml:space="preserve">determining parameter in the diagnosis of </w:t>
      </w:r>
      <w:r w:rsidR="00DE75B6"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borderline thyroid function</w:t>
      </w:r>
      <w:r w:rsidR="00DE75B6" w:rsidRPr="00DE75B6">
        <w:rPr>
          <w:rFonts w:ascii="Times New Roman" w:hAnsi="Times New Roman" w:cs="Times New Roman"/>
          <w:sz w:val="24"/>
          <w:szCs w:val="24"/>
          <w:lang w:val="en-US"/>
        </w:rPr>
        <w:t>.</w:t>
      </w:r>
    </w:p>
    <w:p w14:paraId="2364506E" w14:textId="77777777" w:rsidR="00DE75B6" w:rsidRPr="00DE75B6" w:rsidRDefault="00EF17E5"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theoretical basis for the TSH based definitions of thyroid disease is fragile. The presence of a set point is said to be supported by there being greater inter-individual variation than </w:t>
      </w:r>
      <w:r>
        <w:rPr>
          <w:rFonts w:ascii="Times New Roman" w:hAnsi="Times New Roman" w:cs="Times New Roman"/>
          <w:sz w:val="24"/>
          <w:szCs w:val="24"/>
          <w:lang w:val="en-US"/>
        </w:rPr>
        <w:lastRenderedPageBreak/>
        <w:t>intra-individual variation in thyroid hormone levels. Such a postulate has no logical basis and empiric examples to the contrary abound (e.g. serum creatinine and alkaline phosphatase do not have set points but exhibit greater inter-individual variation than intra-individual variation).  The hypothesis of there being an individual thyroid set point has been reported as being supported by ‘various studies showing that , despite normalized TSH and FT4</w:t>
      </w:r>
      <w:r w:rsidR="00744661">
        <w:rPr>
          <w:rFonts w:ascii="Times New Roman" w:hAnsi="Times New Roman" w:cs="Times New Roman"/>
          <w:sz w:val="24"/>
          <w:szCs w:val="24"/>
          <w:lang w:val="en-US"/>
        </w:rPr>
        <w:t xml:space="preserve"> levels, approximately 15% of patients treated for hypothyroidism  or hypothyroidism still have significant thyroid associated complaints</w:t>
      </w:r>
      <w:r w:rsidR="00734610">
        <w:rPr>
          <w:rFonts w:ascii="Times New Roman" w:hAnsi="Times New Roman" w:cs="Times New Roman"/>
          <w:sz w:val="24"/>
          <w:szCs w:val="24"/>
          <w:lang w:val="en-US"/>
        </w:rPr>
        <w:t>’</w:t>
      </w:r>
      <w:r w:rsidR="00744661">
        <w:rPr>
          <w:rFonts w:ascii="Times New Roman" w:hAnsi="Times New Roman" w:cs="Times New Roman"/>
          <w:sz w:val="24"/>
          <w:szCs w:val="24"/>
          <w:lang w:val="en-US"/>
        </w:rPr>
        <w:t xml:space="preserve">.  Contradicting this observation is the </w:t>
      </w:r>
      <w:r w:rsidR="00723CD4">
        <w:rPr>
          <w:rFonts w:ascii="Times New Roman" w:hAnsi="Times New Roman" w:cs="Times New Roman"/>
          <w:sz w:val="24"/>
          <w:szCs w:val="24"/>
          <w:lang w:val="en-US"/>
        </w:rPr>
        <w:t xml:space="preserve">often </w:t>
      </w:r>
      <w:r w:rsidR="00744661">
        <w:rPr>
          <w:rFonts w:ascii="Times New Roman" w:hAnsi="Times New Roman" w:cs="Times New Roman"/>
          <w:sz w:val="24"/>
          <w:szCs w:val="24"/>
          <w:lang w:val="en-US"/>
        </w:rPr>
        <w:t>asymptomatic nature of subclinical thyroid dysfunction. Furthermore the residual symptoms in treated patients may be due to other factors such as ongoing autoimmunity</w:t>
      </w:r>
      <w:r w:rsidR="00371434">
        <w:rPr>
          <w:rFonts w:ascii="Times New Roman" w:hAnsi="Times New Roman" w:cs="Times New Roman"/>
          <w:sz w:val="24"/>
          <w:szCs w:val="24"/>
          <w:lang w:val="en-US"/>
        </w:rPr>
        <w:t xml:space="preserve"> rather than thyroid replacement not </w:t>
      </w:r>
      <w:r w:rsidR="00990E12">
        <w:rPr>
          <w:rFonts w:ascii="Times New Roman" w:hAnsi="Times New Roman" w:cs="Times New Roman"/>
          <w:sz w:val="24"/>
          <w:szCs w:val="24"/>
          <w:lang w:val="en-US"/>
        </w:rPr>
        <w:t>achieving individual set points</w:t>
      </w:r>
      <w:r w:rsidR="00744661">
        <w:rPr>
          <w:rFonts w:ascii="Times New Roman" w:hAnsi="Times New Roman" w:cs="Times New Roman"/>
          <w:sz w:val="24"/>
          <w:szCs w:val="24"/>
          <w:lang w:val="en-US"/>
        </w:rPr>
        <w:t xml:space="preserve">. </w:t>
      </w:r>
      <w:r w:rsidR="00734610">
        <w:rPr>
          <w:rFonts w:ascii="Times New Roman" w:hAnsi="Times New Roman" w:cs="Times New Roman"/>
          <w:sz w:val="24"/>
          <w:szCs w:val="24"/>
          <w:lang w:val="en-US"/>
        </w:rPr>
        <w:t>Indeed, o</w:t>
      </w:r>
      <w:r w:rsidR="00744661">
        <w:rPr>
          <w:rFonts w:ascii="Times New Roman" w:hAnsi="Times New Roman" w:cs="Times New Roman"/>
          <w:sz w:val="24"/>
          <w:szCs w:val="24"/>
          <w:lang w:val="en-US"/>
        </w:rPr>
        <w:t xml:space="preserve">ne study </w:t>
      </w:r>
      <w:r w:rsidR="001355CF">
        <w:rPr>
          <w:rFonts w:ascii="Times New Roman" w:hAnsi="Times New Roman" w:cs="Times New Roman"/>
          <w:sz w:val="24"/>
          <w:szCs w:val="24"/>
          <w:lang w:val="en-US"/>
        </w:rPr>
        <w:t xml:space="preserve">has </w:t>
      </w:r>
      <w:r w:rsidR="00744661">
        <w:rPr>
          <w:rFonts w:ascii="Times New Roman" w:hAnsi="Times New Roman" w:cs="Times New Roman"/>
          <w:sz w:val="24"/>
          <w:szCs w:val="24"/>
          <w:lang w:val="en-US"/>
        </w:rPr>
        <w:t xml:space="preserve">suggested that thyroid surgery </w:t>
      </w:r>
      <w:r w:rsidR="00990E12">
        <w:rPr>
          <w:rFonts w:ascii="Times New Roman" w:hAnsi="Times New Roman" w:cs="Times New Roman"/>
          <w:sz w:val="24"/>
          <w:szCs w:val="24"/>
          <w:lang w:val="en-US"/>
        </w:rPr>
        <w:t xml:space="preserve">to remove the offending source of autoimmune inflammation </w:t>
      </w:r>
      <w:r w:rsidR="00744661">
        <w:rPr>
          <w:rFonts w:ascii="Times New Roman" w:hAnsi="Times New Roman" w:cs="Times New Roman"/>
          <w:sz w:val="24"/>
          <w:szCs w:val="24"/>
          <w:lang w:val="en-US"/>
        </w:rPr>
        <w:t xml:space="preserve">may be helpful in this </w:t>
      </w:r>
      <w:r w:rsidR="000C5C35">
        <w:rPr>
          <w:rFonts w:ascii="Times New Roman" w:hAnsi="Times New Roman" w:cs="Times New Roman"/>
          <w:sz w:val="24"/>
          <w:szCs w:val="24"/>
          <w:lang w:val="en-US"/>
        </w:rPr>
        <w:t>regard [  ]</w:t>
      </w:r>
      <w:r w:rsidR="00744661">
        <w:rPr>
          <w:rFonts w:ascii="Times New Roman" w:hAnsi="Times New Roman" w:cs="Times New Roman"/>
          <w:sz w:val="24"/>
          <w:szCs w:val="24"/>
          <w:lang w:val="en-US"/>
        </w:rPr>
        <w:t xml:space="preserve">. Finally the concept that TSH levels are more sensitive indicators than FT4 levels in the context of changes in thyroid function, (based on changes in TSH and FT4 levels), depends on the units used in measurement, whether or not a log scale is employed, the part of the range of thyroid function considered, and whether </w:t>
      </w:r>
      <w:r w:rsidR="001355CF">
        <w:rPr>
          <w:rFonts w:ascii="Times New Roman" w:hAnsi="Times New Roman" w:cs="Times New Roman"/>
          <w:sz w:val="24"/>
          <w:szCs w:val="24"/>
          <w:lang w:val="en-US"/>
        </w:rPr>
        <w:t xml:space="preserve">TSH is generating, or responding to, any </w:t>
      </w:r>
      <w:r w:rsidR="00744661">
        <w:rPr>
          <w:rFonts w:ascii="Times New Roman" w:hAnsi="Times New Roman" w:cs="Times New Roman"/>
          <w:sz w:val="24"/>
          <w:szCs w:val="24"/>
          <w:lang w:val="en-US"/>
        </w:rPr>
        <w:t xml:space="preserve">change to </w:t>
      </w:r>
      <w:r w:rsidR="001355CF">
        <w:rPr>
          <w:rFonts w:ascii="Times New Roman" w:hAnsi="Times New Roman" w:cs="Times New Roman"/>
          <w:sz w:val="24"/>
          <w:szCs w:val="24"/>
          <w:lang w:val="en-US"/>
        </w:rPr>
        <w:t>FT4 levels.</w:t>
      </w:r>
      <w:r w:rsidR="00B831C4">
        <w:rPr>
          <w:rFonts w:ascii="Times New Roman" w:hAnsi="Times New Roman" w:cs="Times New Roman"/>
          <w:sz w:val="24"/>
          <w:szCs w:val="24"/>
          <w:lang w:val="en-US"/>
        </w:rPr>
        <w:t xml:space="preserve"> The set point hypothesis has other </w:t>
      </w:r>
      <w:r w:rsidR="006A10B9">
        <w:rPr>
          <w:rFonts w:ascii="Times New Roman" w:hAnsi="Times New Roman" w:cs="Times New Roman"/>
          <w:sz w:val="24"/>
          <w:szCs w:val="24"/>
          <w:lang w:val="en-US"/>
        </w:rPr>
        <w:t>problems,</w:t>
      </w:r>
      <w:r w:rsidR="00B831C4">
        <w:rPr>
          <w:rFonts w:ascii="Times New Roman" w:hAnsi="Times New Roman" w:cs="Times New Roman"/>
          <w:sz w:val="24"/>
          <w:szCs w:val="24"/>
          <w:lang w:val="en-US"/>
        </w:rPr>
        <w:t xml:space="preserve"> including the difficulty of determining the set point, and isolating the </w:t>
      </w:r>
      <w:r w:rsidR="006A10B9">
        <w:rPr>
          <w:rFonts w:ascii="Times New Roman" w:hAnsi="Times New Roman" w:cs="Times New Roman"/>
          <w:sz w:val="24"/>
          <w:szCs w:val="24"/>
          <w:lang w:val="en-US"/>
        </w:rPr>
        <w:t>tissue substrate of set point functioning.</w:t>
      </w:r>
    </w:p>
    <w:p w14:paraId="5A6E4667" w14:textId="77777777" w:rsidR="00C72B7D" w:rsidRDefault="001355CF" w:rsidP="001355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Furthermore i</w:t>
      </w:r>
      <w:r w:rsidRPr="00DE75B6">
        <w:rPr>
          <w:rFonts w:ascii="Times New Roman" w:hAnsi="Times New Roman" w:cs="Times New Roman"/>
          <w:sz w:val="24"/>
          <w:szCs w:val="24"/>
          <w:lang w:val="en-US"/>
        </w:rPr>
        <w:t>n our previous work we have provided evidence that the set point model of regulation does not apply to the regulation of thyroid hormones</w:t>
      </w:r>
      <w:r>
        <w:rPr>
          <w:rFonts w:ascii="Times New Roman" w:hAnsi="Times New Roman" w:cs="Times New Roman"/>
          <w:sz w:val="24"/>
          <w:szCs w:val="24"/>
          <w:lang w:val="en-US"/>
        </w:rPr>
        <w:t xml:space="preserve"> [21]</w:t>
      </w:r>
      <w:r w:rsidRPr="00DE75B6">
        <w:rPr>
          <w:rFonts w:ascii="Times New Roman" w:hAnsi="Times New Roman" w:cs="Times New Roman"/>
          <w:sz w:val="24"/>
          <w:szCs w:val="24"/>
          <w:lang w:val="en-US"/>
        </w:rPr>
        <w:t xml:space="preserve">. </w:t>
      </w:r>
    </w:p>
    <w:p w14:paraId="538FD155" w14:textId="77777777" w:rsidR="001355CF" w:rsidRDefault="001355CF" w:rsidP="001355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work </w:t>
      </w:r>
      <w:r w:rsidR="00723CD4">
        <w:rPr>
          <w:rFonts w:ascii="Times New Roman" w:hAnsi="Times New Roman" w:cs="Times New Roman"/>
          <w:sz w:val="24"/>
          <w:szCs w:val="24"/>
          <w:lang w:val="en-US"/>
        </w:rPr>
        <w:t xml:space="preserve">therefore </w:t>
      </w:r>
      <w:r>
        <w:rPr>
          <w:rFonts w:ascii="Times New Roman" w:hAnsi="Times New Roman" w:cs="Times New Roman"/>
          <w:sz w:val="24"/>
          <w:szCs w:val="24"/>
          <w:lang w:val="en-US"/>
        </w:rPr>
        <w:t xml:space="preserve">supports the conclusions of our previous work </w:t>
      </w:r>
      <w:r w:rsidR="00723CD4">
        <w:rPr>
          <w:rFonts w:ascii="Times New Roman" w:hAnsi="Times New Roman" w:cs="Times New Roman"/>
          <w:sz w:val="24"/>
          <w:szCs w:val="24"/>
          <w:lang w:val="en-US"/>
        </w:rPr>
        <w:t xml:space="preserve">whilst providing </w:t>
      </w:r>
      <w:r>
        <w:rPr>
          <w:rFonts w:ascii="Times New Roman" w:hAnsi="Times New Roman" w:cs="Times New Roman"/>
          <w:sz w:val="24"/>
          <w:szCs w:val="24"/>
          <w:lang w:val="en-US"/>
        </w:rPr>
        <w:t xml:space="preserve">the empirical </w:t>
      </w:r>
      <w:r w:rsidRPr="00DE75B6">
        <w:rPr>
          <w:rFonts w:ascii="Times New Roman" w:hAnsi="Times New Roman" w:cs="Times New Roman"/>
          <w:sz w:val="24"/>
          <w:szCs w:val="24"/>
          <w:lang w:val="en-US"/>
        </w:rPr>
        <w:t>conclusion</w:t>
      </w:r>
      <w:r>
        <w:rPr>
          <w:rFonts w:ascii="Times New Roman" w:hAnsi="Times New Roman" w:cs="Times New Roman"/>
          <w:sz w:val="24"/>
          <w:szCs w:val="24"/>
          <w:lang w:val="en-US"/>
        </w:rPr>
        <w:t xml:space="preserve"> that</w:t>
      </w:r>
      <w:r w:rsidRPr="00DE75B6">
        <w:rPr>
          <w:rFonts w:ascii="Times New Roman" w:hAnsi="Times New Roman" w:cs="Times New Roman"/>
          <w:sz w:val="24"/>
          <w:szCs w:val="24"/>
          <w:lang w:val="en-US"/>
        </w:rPr>
        <w:t xml:space="preserve">, the assessment of thyroid function in terms of clinical features </w:t>
      </w:r>
      <w:r>
        <w:rPr>
          <w:rFonts w:ascii="Times New Roman" w:hAnsi="Times New Roman" w:cs="Times New Roman"/>
          <w:sz w:val="24"/>
          <w:szCs w:val="24"/>
          <w:lang w:val="en-US"/>
        </w:rPr>
        <w:t xml:space="preserve">is better </w:t>
      </w:r>
      <w:r w:rsidRPr="00DE75B6">
        <w:rPr>
          <w:rFonts w:ascii="Times New Roman" w:hAnsi="Times New Roman" w:cs="Times New Roman"/>
          <w:sz w:val="24"/>
          <w:szCs w:val="24"/>
          <w:lang w:val="en-US"/>
        </w:rPr>
        <w:t xml:space="preserve">based </w:t>
      </w:r>
      <w:r>
        <w:rPr>
          <w:rFonts w:ascii="Times New Roman" w:hAnsi="Times New Roman" w:cs="Times New Roman"/>
          <w:sz w:val="24"/>
          <w:szCs w:val="24"/>
          <w:lang w:val="en-US"/>
        </w:rPr>
        <w:t>on thyroid hormone levels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than </w:t>
      </w:r>
      <w:r w:rsidRPr="00DE75B6">
        <w:rPr>
          <w:rFonts w:ascii="Times New Roman" w:hAnsi="Times New Roman" w:cs="Times New Roman"/>
          <w:sz w:val="24"/>
          <w:szCs w:val="24"/>
          <w:lang w:val="en-US"/>
        </w:rPr>
        <w:t xml:space="preserve">on </w:t>
      </w:r>
      <w:r>
        <w:rPr>
          <w:rFonts w:ascii="Times New Roman" w:hAnsi="Times New Roman" w:cs="Times New Roman"/>
          <w:sz w:val="24"/>
          <w:szCs w:val="24"/>
          <w:lang w:val="en-US"/>
        </w:rPr>
        <w:t>TSH</w:t>
      </w:r>
      <w:r w:rsidR="00723CD4">
        <w:rPr>
          <w:rFonts w:ascii="Times New Roman" w:hAnsi="Times New Roman" w:cs="Times New Roman"/>
          <w:sz w:val="24"/>
          <w:szCs w:val="24"/>
          <w:lang w:val="en-US"/>
        </w:rPr>
        <w:t xml:space="preserve"> levels</w:t>
      </w:r>
      <w:r w:rsidRPr="00DE75B6">
        <w:rPr>
          <w:rFonts w:ascii="Times New Roman" w:hAnsi="Times New Roman" w:cs="Times New Roman"/>
          <w:sz w:val="24"/>
          <w:szCs w:val="24"/>
          <w:lang w:val="en-US"/>
        </w:rPr>
        <w:t xml:space="preserve">. There is thereby now theoretical </w:t>
      </w:r>
      <w:r w:rsidR="00723CD4">
        <w:rPr>
          <w:rFonts w:ascii="Times New Roman" w:hAnsi="Times New Roman" w:cs="Times New Roman"/>
          <w:sz w:val="24"/>
          <w:szCs w:val="24"/>
          <w:lang w:val="en-US"/>
        </w:rPr>
        <w:t xml:space="preserve">and empirical </w:t>
      </w:r>
      <w:r w:rsidR="00FE4FD3">
        <w:rPr>
          <w:rFonts w:ascii="Times New Roman" w:hAnsi="Times New Roman" w:cs="Times New Roman"/>
          <w:sz w:val="24"/>
          <w:szCs w:val="24"/>
          <w:lang w:val="en-US"/>
        </w:rPr>
        <w:t xml:space="preserve">evidence indicating that </w:t>
      </w:r>
      <w:r w:rsidRPr="00DE75B6">
        <w:rPr>
          <w:rFonts w:ascii="Times New Roman" w:hAnsi="Times New Roman" w:cs="Times New Roman"/>
          <w:sz w:val="24"/>
          <w:szCs w:val="24"/>
          <w:lang w:val="en-US"/>
        </w:rPr>
        <w:t>the TSH based definitions of subclinical thyroid dysfunction are flawed.</w:t>
      </w:r>
    </w:p>
    <w:p w14:paraId="4F5E83A4" w14:textId="77777777" w:rsidR="0035698D" w:rsidRDefault="000C5C35"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r w:rsidR="0035698D"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0035698D" w:rsidRPr="00DE75B6">
        <w:rPr>
          <w:rFonts w:ascii="Times New Roman" w:hAnsi="Times New Roman" w:cs="Times New Roman"/>
          <w:sz w:val="24"/>
          <w:szCs w:val="24"/>
          <w:lang w:val="en-US"/>
        </w:rPr>
        <w:t>any deviation away from these levels, within the normal range, is not necessarily deleterious</w:t>
      </w:r>
      <w:r w:rsidR="0035698D">
        <w:rPr>
          <w:rFonts w:ascii="Times New Roman" w:hAnsi="Times New Roman" w:cs="Times New Roman"/>
          <w:sz w:val="24"/>
          <w:szCs w:val="24"/>
          <w:lang w:val="en-US"/>
        </w:rPr>
        <w:t>,</w:t>
      </w:r>
      <w:r w:rsidR="0035698D"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sidR="0035698D">
        <w:rPr>
          <w:rFonts w:ascii="Times New Roman" w:hAnsi="Times New Roman" w:cs="Times New Roman"/>
          <w:sz w:val="24"/>
          <w:szCs w:val="24"/>
          <w:lang w:val="en-US"/>
        </w:rPr>
        <w:t>9</w:t>
      </w:r>
      <w:r w:rsidR="0035698D" w:rsidRPr="00DE75B6">
        <w:rPr>
          <w:rFonts w:ascii="Times New Roman" w:hAnsi="Times New Roman" w:cs="Times New Roman"/>
          <w:sz w:val="24"/>
          <w:szCs w:val="24"/>
          <w:lang w:val="en-US"/>
        </w:rPr>
        <w:t>] than other individuals so as to have hormone levels fall out of the normal range and enable diagnosis. Conversely these individuals with upper normal range levels of FT4 need little disturbance upwards to become truly, overtly hyperthyroid.</w:t>
      </w:r>
    </w:p>
    <w:p w14:paraId="77ED1BA4" w14:textId="77777777" w:rsidR="0035698D" w:rsidRDefault="0035698D"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p>
    <w:p w14:paraId="5E4A6673" w14:textId="77777777" w:rsidR="00990E12" w:rsidRPr="00DE75B6" w:rsidRDefault="00990E12" w:rsidP="0035698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is not to say that no information can be gleaned from the presence of an abnormal TSH</w:t>
      </w:r>
      <w:r w:rsidR="00AE0F87">
        <w:rPr>
          <w:rFonts w:ascii="Times New Roman" w:hAnsi="Times New Roman" w:cs="Times New Roman"/>
          <w:sz w:val="24"/>
          <w:szCs w:val="24"/>
          <w:lang w:val="en-US"/>
        </w:rPr>
        <w:t xml:space="preserve"> level</w:t>
      </w:r>
      <w:r>
        <w:rPr>
          <w:rFonts w:ascii="Times New Roman" w:hAnsi="Times New Roman" w:cs="Times New Roman"/>
          <w:sz w:val="24"/>
          <w:szCs w:val="24"/>
          <w:lang w:val="en-US"/>
        </w:rPr>
        <w:t xml:space="preserve"> </w:t>
      </w:r>
      <w:r w:rsidR="00AE0F87">
        <w:rPr>
          <w:rFonts w:ascii="Times New Roman" w:hAnsi="Times New Roman" w:cs="Times New Roman"/>
          <w:sz w:val="24"/>
          <w:szCs w:val="24"/>
          <w:lang w:val="en-US"/>
        </w:rPr>
        <w:t>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not relevant.</w:t>
      </w:r>
    </w:p>
    <w:p w14:paraId="67493DFD" w14:textId="77777777" w:rsidR="00240217" w:rsidRDefault="0041140F"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Our</w:t>
      </w:r>
      <w:r w:rsidR="00921808">
        <w:rPr>
          <w:rFonts w:ascii="Times New Roman" w:hAnsi="Times New Roman" w:cs="Times New Roman"/>
          <w:sz w:val="24"/>
          <w:szCs w:val="24"/>
          <w:lang w:val="en-US"/>
        </w:rPr>
        <w:t xml:space="preserve"> data was less consistent with the consideration of clinical parameters associated with lower thyroid function</w:t>
      </w:r>
      <w:r>
        <w:rPr>
          <w:rFonts w:ascii="Times New Roman" w:hAnsi="Times New Roman" w:cs="Times New Roman"/>
          <w:sz w:val="24"/>
          <w:szCs w:val="24"/>
          <w:lang w:val="en-US"/>
        </w:rPr>
        <w:t xml:space="preserve"> as compared with higher thyroid function</w:t>
      </w:r>
      <w:r w:rsidR="00921808">
        <w:rPr>
          <w:rFonts w:ascii="Times New Roman" w:hAnsi="Times New Roman" w:cs="Times New Roman"/>
          <w:sz w:val="24"/>
          <w:szCs w:val="24"/>
          <w:lang w:val="en-US"/>
        </w:rPr>
        <w:t xml:space="preserve">. </w:t>
      </w:r>
      <w:r w:rsidR="00240217" w:rsidRPr="00DE75B6">
        <w:rPr>
          <w:rFonts w:ascii="Times New Roman" w:hAnsi="Times New Roman" w:cs="Times New Roman"/>
          <w:sz w:val="24"/>
          <w:szCs w:val="24"/>
          <w:lang w:val="en-US"/>
        </w:rPr>
        <w:t xml:space="preserve">This variability with features of lower thyroid function may be because of the complexity of the metabolic </w:t>
      </w:r>
      <w:r w:rsidR="00240217" w:rsidRPr="00DE75B6">
        <w:rPr>
          <w:rFonts w:ascii="Times New Roman" w:hAnsi="Times New Roman" w:cs="Times New Roman"/>
          <w:sz w:val="24"/>
          <w:szCs w:val="24"/>
          <w:lang w:val="en-US"/>
        </w:rPr>
        <w:lastRenderedPageBreak/>
        <w:t xml:space="preserve">syndrome, </w:t>
      </w:r>
      <w:r w:rsidR="00240217">
        <w:rPr>
          <w:rFonts w:ascii="Times New Roman" w:hAnsi="Times New Roman" w:cs="Times New Roman"/>
          <w:sz w:val="24"/>
          <w:szCs w:val="24"/>
          <w:lang w:val="en-US"/>
        </w:rPr>
        <w:t>as well as differences in study populations, in the categorization of thyroid function, and in the factors included in the adjustments in the analyses [53].</w:t>
      </w:r>
    </w:p>
    <w:p w14:paraId="7FDC088B" w14:textId="77777777" w:rsidR="002D68E3" w:rsidRDefault="0092180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these circumstances t</w:t>
      </w:r>
      <w:r w:rsidR="00DE75B6" w:rsidRPr="00DE75B6">
        <w:rPr>
          <w:rFonts w:ascii="Times New Roman" w:hAnsi="Times New Roman" w:cs="Times New Roman"/>
          <w:sz w:val="24"/>
          <w:szCs w:val="24"/>
          <w:lang w:val="en-US"/>
        </w:rPr>
        <w:t xml:space="preserve">here may </w:t>
      </w:r>
      <w:r w:rsidR="00240217">
        <w:rPr>
          <w:rFonts w:ascii="Times New Roman" w:hAnsi="Times New Roman" w:cs="Times New Roman"/>
          <w:sz w:val="24"/>
          <w:szCs w:val="24"/>
          <w:lang w:val="en-US"/>
        </w:rPr>
        <w:t xml:space="preserve">also </w:t>
      </w:r>
      <w:r w:rsidR="00DE75B6" w:rsidRPr="00DE75B6">
        <w:rPr>
          <w:rFonts w:ascii="Times New Roman" w:hAnsi="Times New Roman" w:cs="Times New Roman"/>
          <w:sz w:val="24"/>
          <w:szCs w:val="24"/>
          <w:lang w:val="en-US"/>
        </w:rPr>
        <w:t>be reverse causation [</w:t>
      </w:r>
      <w:r w:rsidR="00337743">
        <w:rPr>
          <w:rFonts w:ascii="Times New Roman" w:hAnsi="Times New Roman" w:cs="Times New Roman"/>
          <w:sz w:val="24"/>
          <w:szCs w:val="24"/>
          <w:lang w:val="en-US"/>
        </w:rPr>
        <w:t>39</w:t>
      </w:r>
      <w:r w:rsidR="007053CB">
        <w:rPr>
          <w:rFonts w:ascii="Times New Roman" w:hAnsi="Times New Roman" w:cs="Times New Roman"/>
          <w:sz w:val="24"/>
          <w:szCs w:val="24"/>
          <w:lang w:val="en-US"/>
        </w:rPr>
        <w:t>, 42</w:t>
      </w:r>
      <w:r w:rsidR="00337743">
        <w:rPr>
          <w:rFonts w:ascii="Times New Roman" w:hAnsi="Times New Roman" w:cs="Times New Roman"/>
          <w:sz w:val="24"/>
          <w:szCs w:val="24"/>
          <w:lang w:val="en-US"/>
        </w:rPr>
        <w:t>,</w:t>
      </w:r>
      <w:r w:rsidR="007053CB">
        <w:rPr>
          <w:rFonts w:ascii="Times New Roman" w:hAnsi="Times New Roman" w:cs="Times New Roman"/>
          <w:sz w:val="24"/>
          <w:szCs w:val="24"/>
          <w:lang w:val="en-US"/>
        </w:rPr>
        <w:t xml:space="preserve"> 53,</w:t>
      </w:r>
      <w:r w:rsidR="004F3FA8">
        <w:rPr>
          <w:rFonts w:ascii="Times New Roman" w:hAnsi="Times New Roman" w:cs="Times New Roman"/>
          <w:sz w:val="24"/>
          <w:szCs w:val="24"/>
          <w:lang w:val="en-US"/>
        </w:rPr>
        <w:t xml:space="preserve"> 7</w:t>
      </w:r>
      <w:r w:rsidR="00684944">
        <w:rPr>
          <w:rFonts w:ascii="Times New Roman" w:hAnsi="Times New Roman" w:cs="Times New Roman"/>
          <w:sz w:val="24"/>
          <w:szCs w:val="24"/>
          <w:lang w:val="en-US"/>
        </w:rPr>
        <w:t>6-80</w:t>
      </w:r>
      <w:r w:rsidR="00DE75B6" w:rsidRPr="00DE75B6">
        <w:rPr>
          <w:rFonts w:ascii="Times New Roman" w:hAnsi="Times New Roman" w:cs="Times New Roman"/>
          <w:sz w:val="24"/>
          <w:szCs w:val="24"/>
          <w:lang w:val="en-US"/>
        </w:rPr>
        <w:t>]</w:t>
      </w:r>
      <w:r w:rsidR="00337743">
        <w:rPr>
          <w:rFonts w:ascii="Times New Roman" w:hAnsi="Times New Roman" w:cs="Times New Roman"/>
          <w:sz w:val="24"/>
          <w:szCs w:val="24"/>
          <w:lang w:val="en-US"/>
        </w:rPr>
        <w:t>, which may affect correlations with TSH and T3</w:t>
      </w:r>
      <w:r w:rsidR="00240217">
        <w:rPr>
          <w:rFonts w:ascii="Times New Roman" w:hAnsi="Times New Roman" w:cs="Times New Roman"/>
          <w:sz w:val="24"/>
          <w:szCs w:val="24"/>
          <w:lang w:val="en-US"/>
        </w:rPr>
        <w:t>/FT3</w:t>
      </w:r>
      <w:r w:rsidR="00337743">
        <w:rPr>
          <w:rFonts w:ascii="Times New Roman" w:hAnsi="Times New Roman" w:cs="Times New Roman"/>
          <w:sz w:val="24"/>
          <w:szCs w:val="24"/>
          <w:lang w:val="en-US"/>
        </w:rPr>
        <w:t xml:space="preserve"> more than correlations with FT4</w:t>
      </w:r>
      <w:r w:rsidR="00DE75B6" w:rsidRPr="00DE75B6">
        <w:rPr>
          <w:rFonts w:ascii="Times New Roman" w:hAnsi="Times New Roman" w:cs="Times New Roman"/>
          <w:sz w:val="24"/>
          <w:szCs w:val="24"/>
          <w:lang w:val="en-US"/>
        </w:rPr>
        <w:t>. Obesity and insulin resistance may lead to increases in TSH and FT4/FT3 in some populations, perhaps as a thermogenic</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response</w:t>
      </w:r>
      <w:r w:rsidR="002D68E3">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7053CB">
        <w:rPr>
          <w:rFonts w:ascii="Times New Roman" w:hAnsi="Times New Roman" w:cs="Times New Roman"/>
          <w:sz w:val="24"/>
          <w:szCs w:val="24"/>
          <w:lang w:val="en-US"/>
        </w:rPr>
        <w:t>77</w:t>
      </w:r>
      <w:r w:rsidR="00DE75B6" w:rsidRPr="00DE75B6">
        <w:rPr>
          <w:rFonts w:ascii="Times New Roman" w:hAnsi="Times New Roman" w:cs="Times New Roman"/>
          <w:sz w:val="24"/>
          <w:szCs w:val="24"/>
          <w:lang w:val="en-US"/>
        </w:rPr>
        <w:t xml:space="preserve">] to the increased weight </w:t>
      </w:r>
      <w:r w:rsidR="002D68E3" w:rsidRPr="00DE75B6">
        <w:rPr>
          <w:rFonts w:ascii="Times New Roman" w:hAnsi="Times New Roman" w:cs="Times New Roman"/>
          <w:sz w:val="24"/>
          <w:szCs w:val="24"/>
          <w:lang w:val="en-US"/>
        </w:rPr>
        <w:t>itself [</w:t>
      </w:r>
      <w:r w:rsidR="00DE75B6" w:rsidRPr="00DE75B6">
        <w:rPr>
          <w:rFonts w:ascii="Times New Roman" w:hAnsi="Times New Roman" w:cs="Times New Roman"/>
          <w:sz w:val="24"/>
          <w:szCs w:val="24"/>
          <w:lang w:val="en-US"/>
        </w:rPr>
        <w:t>7</w:t>
      </w:r>
      <w:r w:rsidR="007053CB">
        <w:rPr>
          <w:rFonts w:ascii="Times New Roman" w:hAnsi="Times New Roman" w:cs="Times New Roman"/>
          <w:sz w:val="24"/>
          <w:szCs w:val="24"/>
          <w:lang w:val="en-US"/>
        </w:rPr>
        <w:t>8</w:t>
      </w:r>
      <w:r w:rsidR="00DE75B6" w:rsidRPr="00DE75B6">
        <w:rPr>
          <w:rFonts w:ascii="Times New Roman" w:hAnsi="Times New Roman" w:cs="Times New Roman"/>
          <w:sz w:val="24"/>
          <w:szCs w:val="24"/>
          <w:lang w:val="en-US"/>
        </w:rPr>
        <w:t xml:space="preserve">] or to caloric </w:t>
      </w:r>
      <w:r w:rsidR="002D68E3" w:rsidRPr="00DE75B6">
        <w:rPr>
          <w:rFonts w:ascii="Times New Roman" w:hAnsi="Times New Roman" w:cs="Times New Roman"/>
          <w:sz w:val="24"/>
          <w:szCs w:val="24"/>
          <w:lang w:val="en-US"/>
        </w:rPr>
        <w:t>intake [</w:t>
      </w:r>
      <w:r w:rsidR="007053CB">
        <w:rPr>
          <w:rFonts w:ascii="Times New Roman" w:hAnsi="Times New Roman" w:cs="Times New Roman"/>
          <w:sz w:val="24"/>
          <w:szCs w:val="24"/>
          <w:lang w:val="en-US"/>
        </w:rPr>
        <w:t>76</w:t>
      </w:r>
      <w:r w:rsidR="00DE75B6" w:rsidRPr="00DE75B6">
        <w:rPr>
          <w:rFonts w:ascii="Times New Roman" w:hAnsi="Times New Roman" w:cs="Times New Roman"/>
          <w:sz w:val="24"/>
          <w:szCs w:val="24"/>
          <w:lang w:val="en-US"/>
        </w:rPr>
        <w:t>]. Again, the concept of a set point has been invoked such that obesity resets the ‘central thyrostat’[</w:t>
      </w:r>
      <w:r w:rsidR="00684944">
        <w:rPr>
          <w:rFonts w:ascii="Times New Roman" w:hAnsi="Times New Roman" w:cs="Times New Roman"/>
          <w:sz w:val="24"/>
          <w:szCs w:val="24"/>
          <w:lang w:val="en-US"/>
        </w:rPr>
        <w:t>80</w:t>
      </w:r>
      <w:r w:rsidR="00DE75B6" w:rsidRPr="00DE75B6">
        <w:rPr>
          <w:rFonts w:ascii="Times New Roman" w:hAnsi="Times New Roman" w:cs="Times New Roman"/>
          <w:sz w:val="24"/>
          <w:szCs w:val="24"/>
          <w:lang w:val="en-US"/>
        </w:rPr>
        <w:t>],  Whatever the cause of such reverse causality, in</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such populations the associations between clinical features and high TSH would be enhanced whilst the association with low FT4 would be attenuated. TSH enhanced secretion of FT3 [</w:t>
      </w:r>
      <w:r w:rsidR="007053CB">
        <w:rPr>
          <w:rFonts w:ascii="Times New Roman" w:hAnsi="Times New Roman" w:cs="Times New Roman"/>
          <w:sz w:val="24"/>
          <w:szCs w:val="24"/>
          <w:lang w:val="en-US"/>
        </w:rPr>
        <w:t>81</w:t>
      </w:r>
      <w:r w:rsidR="00DE75B6" w:rsidRPr="00DE75B6">
        <w:rPr>
          <w:rFonts w:ascii="Times New Roman" w:hAnsi="Times New Roman" w:cs="Times New Roman"/>
          <w:sz w:val="24"/>
          <w:szCs w:val="24"/>
          <w:lang w:val="en-US"/>
        </w:rPr>
        <w:t>]</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might also affect the lipid profile adversely [</w:t>
      </w:r>
      <w:r w:rsidR="00A5054E">
        <w:rPr>
          <w:rFonts w:ascii="Times New Roman" w:hAnsi="Times New Roman" w:cs="Times New Roman"/>
          <w:sz w:val="24"/>
          <w:szCs w:val="24"/>
          <w:lang w:val="en-US"/>
        </w:rPr>
        <w:t>53,54</w:t>
      </w:r>
      <w:r w:rsidR="00DE75B6" w:rsidRPr="00DE75B6">
        <w:rPr>
          <w:rFonts w:ascii="Times New Roman" w:hAnsi="Times New Roman" w:cs="Times New Roman"/>
          <w:sz w:val="24"/>
          <w:szCs w:val="24"/>
          <w:lang w:val="en-US"/>
        </w:rPr>
        <w:t>].We are not aware of any factors that would so artifactually</w:t>
      </w:r>
      <w:r w:rsidR="00C920E8">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preferentially increase the association of high FT4 with atrial fibrillation,</w:t>
      </w:r>
      <w:r w:rsidR="00337743">
        <w:rPr>
          <w:rFonts w:ascii="Times New Roman" w:hAnsi="Times New Roman" w:cs="Times New Roman"/>
          <w:sz w:val="24"/>
          <w:szCs w:val="24"/>
          <w:lang w:val="en-US"/>
        </w:rPr>
        <w:t xml:space="preserve"> osteoporosis  and cancer.</w:t>
      </w:r>
      <w:r w:rsidR="00DE75B6" w:rsidRPr="00DE75B6">
        <w:rPr>
          <w:rFonts w:ascii="Times New Roman" w:hAnsi="Times New Roman" w:cs="Times New Roman"/>
          <w:sz w:val="24"/>
          <w:szCs w:val="24"/>
          <w:lang w:val="en-US"/>
        </w:rPr>
        <w:t xml:space="preserve"> If anything, any component of the sick euthyroid state associated with these conditions, by lowering TSH and </w:t>
      </w:r>
      <w:r w:rsidR="002D68E3" w:rsidRPr="00DE75B6">
        <w:rPr>
          <w:rFonts w:ascii="Times New Roman" w:hAnsi="Times New Roman" w:cs="Times New Roman"/>
          <w:sz w:val="24"/>
          <w:szCs w:val="24"/>
          <w:lang w:val="en-US"/>
        </w:rPr>
        <w:t>FT4 [</w:t>
      </w:r>
      <w:r w:rsidR="00684944">
        <w:rPr>
          <w:rFonts w:ascii="Times New Roman" w:hAnsi="Times New Roman" w:cs="Times New Roman"/>
          <w:sz w:val="24"/>
          <w:szCs w:val="24"/>
          <w:lang w:val="en-US"/>
        </w:rPr>
        <w:t>82</w:t>
      </w:r>
      <w:r w:rsidR="00DE75B6" w:rsidRPr="00DE75B6">
        <w:rPr>
          <w:rFonts w:ascii="Times New Roman" w:hAnsi="Times New Roman" w:cs="Times New Roman"/>
          <w:sz w:val="24"/>
          <w:szCs w:val="24"/>
          <w:lang w:val="en-US"/>
        </w:rPr>
        <w:t>], should again favour an association with TSH rather than FT4.</w:t>
      </w:r>
      <w:r w:rsidR="00C920E8">
        <w:rPr>
          <w:rFonts w:ascii="Times New Roman" w:hAnsi="Times New Roman" w:cs="Times New Roman"/>
          <w:sz w:val="24"/>
          <w:szCs w:val="24"/>
          <w:lang w:val="en-US"/>
        </w:rPr>
        <w:t xml:space="preserve"> The sensitivity of T3 levels to the sick euthyroid state may also explain some of the correlations with T3. In particular </w:t>
      </w:r>
      <w:r w:rsidR="002D68E3">
        <w:rPr>
          <w:rFonts w:ascii="Times New Roman" w:hAnsi="Times New Roman" w:cs="Times New Roman"/>
          <w:sz w:val="24"/>
          <w:szCs w:val="24"/>
          <w:lang w:val="en-US"/>
        </w:rPr>
        <w:t>fracture</w:t>
      </w:r>
      <w:r w:rsidR="00307A6F" w:rsidRPr="00307A6F">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(via falls)</w:t>
      </w:r>
      <w:r w:rsidR="002D68E3">
        <w:rPr>
          <w:rFonts w:ascii="Times New Roman" w:hAnsi="Times New Roman" w:cs="Times New Roman"/>
          <w:sz w:val="24"/>
          <w:szCs w:val="24"/>
          <w:lang w:val="en-US"/>
        </w:rPr>
        <w:t xml:space="preserve">, mortality and frailty may be associated with low T3 levels via reverse causation. </w:t>
      </w:r>
    </w:p>
    <w:p w14:paraId="3740C371" w14:textId="77777777" w:rsidR="00290478"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It has been suggested that in elderly individuals the TSH may not be so suppressed by any given rise in FT4 [</w:t>
      </w:r>
      <w:r w:rsidR="00684944">
        <w:rPr>
          <w:rFonts w:ascii="Times New Roman" w:hAnsi="Times New Roman" w:cs="Times New Roman"/>
          <w:sz w:val="24"/>
          <w:szCs w:val="24"/>
          <w:lang w:val="en-US"/>
        </w:rPr>
        <w:t>38,</w:t>
      </w:r>
      <w:r w:rsidR="00FA7EDE">
        <w:rPr>
          <w:rFonts w:ascii="Times New Roman" w:hAnsi="Times New Roman" w:cs="Times New Roman"/>
          <w:sz w:val="24"/>
          <w:szCs w:val="24"/>
          <w:lang w:val="en-US"/>
        </w:rPr>
        <w:t xml:space="preserve"> </w:t>
      </w:r>
      <w:r w:rsidR="00684944">
        <w:rPr>
          <w:rFonts w:ascii="Times New Roman" w:hAnsi="Times New Roman" w:cs="Times New Roman"/>
          <w:sz w:val="24"/>
          <w:szCs w:val="24"/>
          <w:lang w:val="en-US"/>
        </w:rPr>
        <w:t>62</w:t>
      </w:r>
      <w:r w:rsidR="00AB7F12">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but </w:t>
      </w:r>
      <w:r w:rsidR="00CE5CE7">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p>
    <w:p w14:paraId="4A96A522" w14:textId="77777777" w:rsidR="009447F7" w:rsidRDefault="00DE75B6" w:rsidP="009447F7">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It remains possible, that </w:t>
      </w:r>
      <w:r w:rsidR="00990E12">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sidR="00990E12">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sidR="009447F7">
        <w:rPr>
          <w:rFonts w:ascii="Times New Roman" w:hAnsi="Times New Roman" w:cs="Times New Roman"/>
          <w:sz w:val="24"/>
          <w:szCs w:val="24"/>
          <w:lang w:val="en-US"/>
        </w:rPr>
        <w:t>It has</w:t>
      </w:r>
      <w:r w:rsidR="009447F7" w:rsidRPr="00DE75B6">
        <w:rPr>
          <w:rFonts w:ascii="Times New Roman" w:hAnsi="Times New Roman" w:cs="Times New Roman"/>
          <w:sz w:val="24"/>
          <w:szCs w:val="24"/>
          <w:lang w:val="en-US"/>
        </w:rPr>
        <w:t xml:space="preserve"> been </w:t>
      </w:r>
      <w:r w:rsidR="009447F7" w:rsidRPr="00DE75B6">
        <w:rPr>
          <w:rFonts w:ascii="Times New Roman" w:hAnsi="Times New Roman" w:cs="Times New Roman"/>
          <w:sz w:val="24"/>
          <w:szCs w:val="24"/>
          <w:lang w:val="en-US"/>
        </w:rPr>
        <w:lastRenderedPageBreak/>
        <w:t>suggested that TSH itself may have physiological effects apart from the stimulation of thyroid hormone levels [</w:t>
      </w:r>
      <w:r w:rsidR="009447F7">
        <w:rPr>
          <w:rFonts w:ascii="Times New Roman" w:hAnsi="Times New Roman" w:cs="Times New Roman"/>
          <w:sz w:val="24"/>
          <w:szCs w:val="24"/>
          <w:lang w:val="en-US"/>
        </w:rPr>
        <w:t>35</w:t>
      </w:r>
      <w:r w:rsidR="009447F7" w:rsidRPr="00DE75B6">
        <w:rPr>
          <w:rFonts w:ascii="Times New Roman" w:hAnsi="Times New Roman" w:cs="Times New Roman"/>
          <w:sz w:val="24"/>
          <w:szCs w:val="24"/>
          <w:lang w:val="en-US"/>
        </w:rPr>
        <w:t>]</w:t>
      </w:r>
      <w:r w:rsidR="009447F7">
        <w:rPr>
          <w:rFonts w:ascii="Times New Roman" w:hAnsi="Times New Roman" w:cs="Times New Roman"/>
          <w:sz w:val="24"/>
          <w:szCs w:val="24"/>
          <w:lang w:val="en-US"/>
        </w:rPr>
        <w:t>, and such effects rather than via the reflection of thyroid status might explain such a TSH signal</w:t>
      </w:r>
      <w:r w:rsidR="009447F7" w:rsidRPr="00DE75B6">
        <w:rPr>
          <w:rFonts w:ascii="Times New Roman" w:hAnsi="Times New Roman" w:cs="Times New Roman"/>
          <w:sz w:val="24"/>
          <w:szCs w:val="24"/>
          <w:lang w:val="en-US"/>
        </w:rPr>
        <w:t xml:space="preserve">. </w:t>
      </w:r>
      <w:r w:rsidR="00990E12">
        <w:rPr>
          <w:rFonts w:ascii="Times New Roman" w:hAnsi="Times New Roman" w:cs="Times New Roman"/>
          <w:sz w:val="24"/>
          <w:szCs w:val="24"/>
          <w:lang w:val="en-US"/>
        </w:rPr>
        <w:t>E</w:t>
      </w:r>
      <w:r w:rsidR="009447F7" w:rsidRPr="00DE75B6">
        <w:rPr>
          <w:rFonts w:ascii="Times New Roman" w:hAnsi="Times New Roman" w:cs="Times New Roman"/>
          <w:sz w:val="24"/>
          <w:szCs w:val="24"/>
          <w:lang w:val="en-US"/>
        </w:rPr>
        <w:t xml:space="preserve">mpirically, </w:t>
      </w:r>
      <w:r w:rsidR="00990E12">
        <w:rPr>
          <w:rFonts w:ascii="Times New Roman" w:hAnsi="Times New Roman" w:cs="Times New Roman"/>
          <w:sz w:val="24"/>
          <w:szCs w:val="24"/>
          <w:lang w:val="en-US"/>
        </w:rPr>
        <w:t xml:space="preserve">thus far, the evidence suggests that any of these </w:t>
      </w:r>
      <w:r w:rsidR="009447F7" w:rsidRPr="00DE75B6">
        <w:rPr>
          <w:rFonts w:ascii="Times New Roman" w:hAnsi="Times New Roman" w:cs="Times New Roman"/>
          <w:sz w:val="24"/>
          <w:szCs w:val="24"/>
          <w:lang w:val="en-US"/>
        </w:rPr>
        <w:t>TSH effect</w:t>
      </w:r>
      <w:r w:rsidR="00990E12">
        <w:rPr>
          <w:rFonts w:ascii="Times New Roman" w:hAnsi="Times New Roman" w:cs="Times New Roman"/>
          <w:sz w:val="24"/>
          <w:szCs w:val="24"/>
          <w:lang w:val="en-US"/>
        </w:rPr>
        <w:t>s are small</w:t>
      </w:r>
      <w:r w:rsidR="009447F7" w:rsidRPr="00DE75B6">
        <w:rPr>
          <w:rFonts w:ascii="Times New Roman" w:hAnsi="Times New Roman" w:cs="Times New Roman"/>
          <w:sz w:val="24"/>
          <w:szCs w:val="24"/>
          <w:lang w:val="en-US"/>
        </w:rPr>
        <w:t>.</w:t>
      </w:r>
      <w:r w:rsidR="009447F7">
        <w:rPr>
          <w:rFonts w:ascii="Times New Roman" w:hAnsi="Times New Roman" w:cs="Times New Roman"/>
          <w:sz w:val="24"/>
          <w:szCs w:val="24"/>
          <w:lang w:val="en-US"/>
        </w:rPr>
        <w:t xml:space="preserve"> </w:t>
      </w:r>
      <w:r w:rsidR="00405258"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240217">
        <w:rPr>
          <w:rFonts w:ascii="Times New Roman" w:hAnsi="Times New Roman" w:cs="Times New Roman"/>
          <w:sz w:val="24"/>
          <w:szCs w:val="24"/>
          <w:lang w:val="en-US"/>
        </w:rPr>
        <w:t>at a population level</w:t>
      </w:r>
      <w:r w:rsidR="00405258" w:rsidRPr="00DE75B6">
        <w:rPr>
          <w:rFonts w:ascii="Times New Roman" w:hAnsi="Times New Roman" w:cs="Times New Roman"/>
          <w:sz w:val="24"/>
          <w:szCs w:val="24"/>
          <w:lang w:val="en-US"/>
        </w:rPr>
        <w:t xml:space="preserve">, clinical features and TSH levels reflect FT4 levels, argues against central or peripheral sensitivity </w:t>
      </w:r>
      <w:r w:rsidR="00405258">
        <w:rPr>
          <w:rFonts w:ascii="Times New Roman" w:hAnsi="Times New Roman" w:cs="Times New Roman"/>
          <w:sz w:val="24"/>
          <w:szCs w:val="24"/>
          <w:lang w:val="en-US"/>
        </w:rPr>
        <w:t xml:space="preserve">generally </w:t>
      </w:r>
      <w:r w:rsidR="00405258" w:rsidRPr="00DE75B6">
        <w:rPr>
          <w:rFonts w:ascii="Times New Roman" w:hAnsi="Times New Roman" w:cs="Times New Roman"/>
          <w:sz w:val="24"/>
          <w:szCs w:val="24"/>
          <w:lang w:val="en-US"/>
        </w:rPr>
        <w:t>being an important factor</w:t>
      </w:r>
      <w:r w:rsidR="00405258">
        <w:rPr>
          <w:rFonts w:ascii="Times New Roman" w:hAnsi="Times New Roman" w:cs="Times New Roman"/>
          <w:sz w:val="24"/>
          <w:szCs w:val="24"/>
          <w:lang w:val="en-US"/>
        </w:rPr>
        <w:t xml:space="preserve"> in the pituitary or peripheral response to thyroid hormones.</w:t>
      </w:r>
    </w:p>
    <w:p w14:paraId="1049F673" w14:textId="77777777" w:rsidR="003A6ACF" w:rsidRDefault="00405258" w:rsidP="003A6AC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Because some</w:t>
      </w:r>
      <w:r w:rsidR="003A6ACF">
        <w:rPr>
          <w:rFonts w:ascii="Times New Roman" w:hAnsi="Times New Roman" w:cs="Times New Roman"/>
          <w:sz w:val="24"/>
          <w:szCs w:val="24"/>
          <w:lang w:val="en-US"/>
        </w:rPr>
        <w:t xml:space="preserve"> of the</w:t>
      </w:r>
      <w:r w:rsidR="00D11810">
        <w:rPr>
          <w:rFonts w:ascii="Times New Roman" w:hAnsi="Times New Roman" w:cs="Times New Roman"/>
          <w:sz w:val="24"/>
          <w:szCs w:val="24"/>
          <w:lang w:val="en-US"/>
        </w:rPr>
        <w:t xml:space="preserve"> correlations</w:t>
      </w:r>
      <w:r w:rsidR="003A6ACF">
        <w:rPr>
          <w:rFonts w:ascii="Times New Roman" w:hAnsi="Times New Roman" w:cs="Times New Roman"/>
          <w:sz w:val="24"/>
          <w:szCs w:val="24"/>
          <w:lang w:val="en-US"/>
        </w:rPr>
        <w:t xml:space="preserve"> of T3 with clinical parameters may have been driven by the reverse causation</w:t>
      </w:r>
      <w:r w:rsidR="00307A6F">
        <w:rPr>
          <w:rFonts w:ascii="Times New Roman" w:hAnsi="Times New Roman" w:cs="Times New Roman"/>
          <w:sz w:val="24"/>
          <w:szCs w:val="24"/>
          <w:lang w:val="en-US"/>
        </w:rPr>
        <w:t>, particularly</w:t>
      </w:r>
      <w:r w:rsidR="00D11810">
        <w:rPr>
          <w:rFonts w:ascii="Times New Roman" w:hAnsi="Times New Roman" w:cs="Times New Roman"/>
          <w:sz w:val="24"/>
          <w:szCs w:val="24"/>
          <w:lang w:val="en-US"/>
        </w:rPr>
        <w:t xml:space="preserve"> </w:t>
      </w:r>
      <w:r w:rsidR="00307A6F">
        <w:rPr>
          <w:rFonts w:ascii="Times New Roman" w:hAnsi="Times New Roman" w:cs="Times New Roman"/>
          <w:sz w:val="24"/>
          <w:szCs w:val="24"/>
          <w:lang w:val="en-US"/>
        </w:rPr>
        <w:t xml:space="preserve">via </w:t>
      </w:r>
      <w:r w:rsidR="003A6ACF">
        <w:rPr>
          <w:rFonts w:ascii="Times New Roman" w:hAnsi="Times New Roman" w:cs="Times New Roman"/>
          <w:sz w:val="24"/>
          <w:szCs w:val="24"/>
          <w:lang w:val="en-US"/>
        </w:rPr>
        <w:t xml:space="preserve">the sick euthyroid state, and because of the greater consistency of the correlations with FT4, it seems that FT4 provides more reliable correlations with the clinical state than </w:t>
      </w:r>
      <w:r w:rsidR="00D11810">
        <w:rPr>
          <w:rFonts w:ascii="Times New Roman" w:hAnsi="Times New Roman" w:cs="Times New Roman"/>
          <w:sz w:val="24"/>
          <w:szCs w:val="24"/>
          <w:lang w:val="en-US"/>
        </w:rPr>
        <w:t xml:space="preserve">both </w:t>
      </w:r>
      <w:r w:rsidR="003A6ACF">
        <w:rPr>
          <w:rFonts w:ascii="Times New Roman" w:hAnsi="Times New Roman" w:cs="Times New Roman"/>
          <w:sz w:val="24"/>
          <w:szCs w:val="24"/>
          <w:lang w:val="en-US"/>
        </w:rPr>
        <w:t xml:space="preserve">T3 </w:t>
      </w:r>
      <w:r w:rsidR="00D11810">
        <w:rPr>
          <w:rFonts w:ascii="Times New Roman" w:hAnsi="Times New Roman" w:cs="Times New Roman"/>
          <w:sz w:val="24"/>
          <w:szCs w:val="24"/>
          <w:lang w:val="en-US"/>
        </w:rPr>
        <w:t xml:space="preserve">and </w:t>
      </w:r>
      <w:r w:rsidR="003A6ACF">
        <w:rPr>
          <w:rFonts w:ascii="Times New Roman" w:hAnsi="Times New Roman" w:cs="Times New Roman"/>
          <w:sz w:val="24"/>
          <w:szCs w:val="24"/>
          <w:lang w:val="en-US"/>
        </w:rPr>
        <w:t>TSH</w:t>
      </w:r>
      <w:r w:rsidR="007A366F">
        <w:rPr>
          <w:rFonts w:ascii="Times New Roman" w:hAnsi="Times New Roman" w:cs="Times New Roman"/>
          <w:sz w:val="24"/>
          <w:szCs w:val="24"/>
          <w:lang w:val="en-US"/>
        </w:rPr>
        <w:t xml:space="preserve"> in terms of identifying a causal relationship or a potential therapeutic target. The correlations with T3 are equally mathematically valid but, in some circumstances, appear to be, markers or consequences of the clinical state, rather than identifying a therapeutic target.</w:t>
      </w:r>
    </w:p>
    <w:p w14:paraId="00805F3D" w14:textId="77777777" w:rsidR="00290478" w:rsidRPr="00DE75B6" w:rsidRDefault="00DE75B6" w:rsidP="00290478">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association of FT4 levels, rather than TSH levels, with clinical features has been noted by</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some authors of the cited </w:t>
      </w:r>
      <w:r w:rsidR="002D68E3" w:rsidRPr="00DE75B6">
        <w:rPr>
          <w:rFonts w:ascii="Times New Roman" w:hAnsi="Times New Roman" w:cs="Times New Roman"/>
          <w:sz w:val="24"/>
          <w:szCs w:val="24"/>
          <w:lang w:val="en-US"/>
        </w:rPr>
        <w:t>papers [</w:t>
      </w:r>
      <w:r w:rsidR="00625D44">
        <w:rPr>
          <w:rFonts w:ascii="Times New Roman" w:hAnsi="Times New Roman" w:cs="Times New Roman"/>
          <w:sz w:val="24"/>
          <w:szCs w:val="24"/>
          <w:lang w:val="en-US"/>
        </w:rPr>
        <w:t>27-</w:t>
      </w:r>
      <w:r w:rsidR="005C2686">
        <w:rPr>
          <w:rFonts w:ascii="Times New Roman" w:hAnsi="Times New Roman" w:cs="Times New Roman"/>
          <w:sz w:val="24"/>
          <w:szCs w:val="24"/>
          <w:lang w:val="en-US"/>
        </w:rPr>
        <w:t xml:space="preserve"> </w:t>
      </w:r>
      <w:r w:rsidR="00625D44">
        <w:rPr>
          <w:rFonts w:ascii="Times New Roman" w:hAnsi="Times New Roman" w:cs="Times New Roman"/>
          <w:sz w:val="24"/>
          <w:szCs w:val="24"/>
          <w:lang w:val="en-US"/>
        </w:rPr>
        <w:t xml:space="preserve">29, 32, 35, 38, </w:t>
      </w:r>
      <w:r w:rsidR="005C2686">
        <w:rPr>
          <w:rFonts w:ascii="Times New Roman" w:hAnsi="Times New Roman" w:cs="Times New Roman"/>
          <w:sz w:val="24"/>
          <w:szCs w:val="24"/>
          <w:lang w:val="en-US"/>
        </w:rPr>
        <w:t>3</w:t>
      </w:r>
      <w:r w:rsidR="00684944">
        <w:rPr>
          <w:rFonts w:ascii="Times New Roman" w:hAnsi="Times New Roman" w:cs="Times New Roman"/>
          <w:sz w:val="24"/>
          <w:szCs w:val="24"/>
          <w:lang w:val="en-US"/>
        </w:rPr>
        <w:t xml:space="preserve">9, 41-43, </w:t>
      </w:r>
      <w:r w:rsidR="00625D44">
        <w:rPr>
          <w:rFonts w:ascii="Times New Roman" w:hAnsi="Times New Roman" w:cs="Times New Roman"/>
          <w:sz w:val="24"/>
          <w:szCs w:val="24"/>
          <w:lang w:val="en-US"/>
        </w:rPr>
        <w:t xml:space="preserve">44, 47, 48, 53, 58, </w:t>
      </w:r>
      <w:r w:rsidR="00684944">
        <w:rPr>
          <w:rFonts w:ascii="Times New Roman" w:hAnsi="Times New Roman" w:cs="Times New Roman"/>
          <w:sz w:val="24"/>
          <w:szCs w:val="24"/>
          <w:lang w:val="en-US"/>
        </w:rPr>
        <w:t>62,</w:t>
      </w:r>
      <w:r w:rsidR="00625D44">
        <w:rPr>
          <w:rFonts w:ascii="Times New Roman" w:hAnsi="Times New Roman" w:cs="Times New Roman"/>
          <w:sz w:val="24"/>
          <w:szCs w:val="24"/>
          <w:lang w:val="en-US"/>
        </w:rPr>
        <w:t xml:space="preserve"> 66, 67, </w:t>
      </w:r>
      <w:r w:rsidR="00684944">
        <w:rPr>
          <w:rFonts w:ascii="Times New Roman" w:hAnsi="Times New Roman" w:cs="Times New Roman"/>
          <w:sz w:val="24"/>
          <w:szCs w:val="24"/>
          <w:lang w:val="en-US"/>
        </w:rPr>
        <w:t>72</w:t>
      </w:r>
      <w:r w:rsidRPr="00DE75B6">
        <w:rPr>
          <w:rFonts w:ascii="Times New Roman" w:hAnsi="Times New Roman" w:cs="Times New Roman"/>
          <w:sz w:val="24"/>
          <w:szCs w:val="24"/>
          <w:lang w:val="en-US"/>
        </w:rPr>
        <w:t xml:space="preserve">]. </w:t>
      </w:r>
      <w:r w:rsidR="007D7670">
        <w:rPr>
          <w:rFonts w:ascii="Times New Roman" w:hAnsi="Times New Roman" w:cs="Times New Roman"/>
          <w:sz w:val="24"/>
          <w:szCs w:val="24"/>
          <w:lang w:val="en-US"/>
        </w:rPr>
        <w:t xml:space="preserve">In particular the meta-analysis regarding atrial fibrillation found an association with FT4 but not with TSH. </w:t>
      </w:r>
      <w:r w:rsidR="005C2686">
        <w:rPr>
          <w:rFonts w:ascii="Times New Roman" w:hAnsi="Times New Roman" w:cs="Times New Roman"/>
          <w:sz w:val="24"/>
          <w:szCs w:val="24"/>
          <w:lang w:val="en-US"/>
        </w:rPr>
        <w:t xml:space="preserve">It has been suggested </w:t>
      </w:r>
      <w:r w:rsidR="00290478">
        <w:rPr>
          <w:rFonts w:ascii="Times New Roman" w:hAnsi="Times New Roman" w:cs="Times New Roman"/>
          <w:sz w:val="24"/>
          <w:szCs w:val="24"/>
          <w:lang w:val="en-US"/>
        </w:rPr>
        <w:t xml:space="preserve">that </w:t>
      </w:r>
      <w:r w:rsidR="000859A5">
        <w:rPr>
          <w:rFonts w:ascii="Times New Roman" w:hAnsi="Times New Roman" w:cs="Times New Roman"/>
          <w:sz w:val="24"/>
          <w:szCs w:val="24"/>
          <w:lang w:val="en-US"/>
        </w:rPr>
        <w:t>‘</w:t>
      </w:r>
      <w:r w:rsidR="006E2703">
        <w:rPr>
          <w:rFonts w:ascii="Times New Roman" w:hAnsi="Times New Roman" w:cs="Times New Roman"/>
          <w:sz w:val="24"/>
          <w:szCs w:val="24"/>
          <w:lang w:val="en-US"/>
        </w:rPr>
        <w:t>despite TSH being considered a more sensitive indicator of thyroid status</w:t>
      </w:r>
      <w:r w:rsidR="00625D44">
        <w:rPr>
          <w:rFonts w:ascii="Times New Roman" w:hAnsi="Times New Roman" w:cs="Times New Roman"/>
          <w:sz w:val="24"/>
          <w:szCs w:val="24"/>
          <w:lang w:val="en-US"/>
        </w:rPr>
        <w:t xml:space="preserve">, </w:t>
      </w:r>
      <w:r w:rsidR="006E2703">
        <w:rPr>
          <w:rFonts w:ascii="Times New Roman" w:hAnsi="Times New Roman" w:cs="Times New Roman"/>
          <w:sz w:val="24"/>
          <w:szCs w:val="24"/>
          <w:lang w:val="en-US"/>
        </w:rPr>
        <w:t>F</w:t>
      </w:r>
      <w:r w:rsidR="00290478">
        <w:rPr>
          <w:rFonts w:ascii="Times New Roman" w:hAnsi="Times New Roman" w:cs="Times New Roman"/>
          <w:sz w:val="24"/>
          <w:szCs w:val="24"/>
          <w:lang w:val="en-US"/>
        </w:rPr>
        <w:t>T4</w:t>
      </w:r>
      <w:r w:rsidR="00625D44">
        <w:rPr>
          <w:rFonts w:ascii="Times New Roman" w:hAnsi="Times New Roman" w:cs="Times New Roman"/>
          <w:sz w:val="24"/>
          <w:szCs w:val="24"/>
          <w:lang w:val="en-US"/>
        </w:rPr>
        <w:t xml:space="preserve"> may be a more sensitive indicator of </w:t>
      </w:r>
      <w:r w:rsidR="00EE3445">
        <w:rPr>
          <w:rFonts w:ascii="Times New Roman" w:hAnsi="Times New Roman" w:cs="Times New Roman"/>
          <w:sz w:val="24"/>
          <w:szCs w:val="24"/>
          <w:lang w:val="en-US"/>
        </w:rPr>
        <w:t>‘cardiac’ [29],</w:t>
      </w:r>
      <w:r w:rsidR="00625D44">
        <w:rPr>
          <w:rFonts w:ascii="Times New Roman" w:hAnsi="Times New Roman" w:cs="Times New Roman"/>
          <w:sz w:val="24"/>
          <w:szCs w:val="24"/>
          <w:lang w:val="en-US"/>
        </w:rPr>
        <w:t xml:space="preserve"> </w:t>
      </w:r>
      <w:r w:rsidR="00EE3445">
        <w:rPr>
          <w:rFonts w:ascii="Times New Roman" w:hAnsi="Times New Roman" w:cs="Times New Roman"/>
          <w:sz w:val="24"/>
          <w:szCs w:val="24"/>
          <w:lang w:val="en-US"/>
        </w:rPr>
        <w:t xml:space="preserve">or </w:t>
      </w:r>
      <w:r w:rsidR="007A366F">
        <w:rPr>
          <w:rFonts w:ascii="Times New Roman" w:hAnsi="Times New Roman" w:cs="Times New Roman"/>
          <w:sz w:val="24"/>
          <w:szCs w:val="24"/>
          <w:lang w:val="en-US"/>
        </w:rPr>
        <w:t>‘</w:t>
      </w:r>
      <w:r w:rsidR="00EE3445">
        <w:rPr>
          <w:rFonts w:ascii="Times New Roman" w:hAnsi="Times New Roman" w:cs="Times New Roman"/>
          <w:sz w:val="24"/>
          <w:szCs w:val="24"/>
          <w:lang w:val="en-US"/>
        </w:rPr>
        <w:t>tissue</w:t>
      </w:r>
      <w:r w:rsidR="007A366F">
        <w:rPr>
          <w:rFonts w:ascii="Times New Roman" w:hAnsi="Times New Roman" w:cs="Times New Roman"/>
          <w:sz w:val="24"/>
          <w:szCs w:val="24"/>
          <w:lang w:val="en-US"/>
        </w:rPr>
        <w:t>’</w:t>
      </w:r>
      <w:r w:rsidR="00EE3445">
        <w:rPr>
          <w:rFonts w:ascii="Times New Roman" w:hAnsi="Times New Roman" w:cs="Times New Roman"/>
          <w:sz w:val="24"/>
          <w:szCs w:val="24"/>
          <w:lang w:val="en-US"/>
        </w:rPr>
        <w:t xml:space="preserve"> [42, 48] </w:t>
      </w:r>
      <w:r w:rsidR="00625D44">
        <w:rPr>
          <w:rFonts w:ascii="Times New Roman" w:hAnsi="Times New Roman" w:cs="Times New Roman"/>
          <w:sz w:val="24"/>
          <w:szCs w:val="24"/>
          <w:lang w:val="en-US"/>
        </w:rPr>
        <w:t>thyroid status</w:t>
      </w:r>
      <w:r w:rsidR="00EE3445">
        <w:rPr>
          <w:rFonts w:ascii="Times New Roman" w:hAnsi="Times New Roman" w:cs="Times New Roman"/>
          <w:sz w:val="24"/>
          <w:szCs w:val="24"/>
          <w:lang w:val="en-US"/>
        </w:rPr>
        <w:t>.</w:t>
      </w:r>
      <w:r w:rsidR="00290478">
        <w:rPr>
          <w:rFonts w:ascii="Times New Roman" w:hAnsi="Times New Roman" w:cs="Times New Roman"/>
          <w:sz w:val="24"/>
          <w:szCs w:val="24"/>
          <w:lang w:val="en-US"/>
        </w:rPr>
        <w:t xml:space="preserve"> </w:t>
      </w:r>
      <w:r w:rsidR="000859A5">
        <w:rPr>
          <w:rFonts w:ascii="Times New Roman" w:hAnsi="Times New Roman" w:cs="Times New Roman"/>
          <w:sz w:val="24"/>
          <w:szCs w:val="24"/>
          <w:lang w:val="en-US"/>
        </w:rPr>
        <w:t xml:space="preserve">Our study strengthens </w:t>
      </w:r>
      <w:r w:rsidR="00B15C62">
        <w:rPr>
          <w:rFonts w:ascii="Times New Roman" w:hAnsi="Times New Roman" w:cs="Times New Roman"/>
          <w:sz w:val="24"/>
          <w:szCs w:val="24"/>
          <w:lang w:val="en-US"/>
        </w:rPr>
        <w:t>and generalizes the</w:t>
      </w:r>
      <w:r w:rsidR="000859A5">
        <w:rPr>
          <w:rFonts w:ascii="Times New Roman" w:hAnsi="Times New Roman" w:cs="Times New Roman"/>
          <w:sz w:val="24"/>
          <w:szCs w:val="24"/>
          <w:lang w:val="en-US"/>
        </w:rPr>
        <w:t>s</w:t>
      </w:r>
      <w:r w:rsidR="00B15C62">
        <w:rPr>
          <w:rFonts w:ascii="Times New Roman" w:hAnsi="Times New Roman" w:cs="Times New Roman"/>
          <w:sz w:val="24"/>
          <w:szCs w:val="24"/>
          <w:lang w:val="en-US"/>
        </w:rPr>
        <w:t>e</w:t>
      </w:r>
      <w:r w:rsidR="000859A5">
        <w:rPr>
          <w:rFonts w:ascii="Times New Roman" w:hAnsi="Times New Roman" w:cs="Times New Roman"/>
          <w:sz w:val="24"/>
          <w:szCs w:val="24"/>
          <w:lang w:val="en-US"/>
        </w:rPr>
        <w:t xml:space="preserve"> proposition</w:t>
      </w:r>
      <w:r w:rsidR="00B15C62">
        <w:rPr>
          <w:rFonts w:ascii="Times New Roman" w:hAnsi="Times New Roman" w:cs="Times New Roman"/>
          <w:sz w:val="24"/>
          <w:szCs w:val="24"/>
          <w:lang w:val="en-US"/>
        </w:rPr>
        <w:t>s</w:t>
      </w:r>
      <w:r w:rsidR="000859A5">
        <w:rPr>
          <w:rFonts w:ascii="Times New Roman" w:hAnsi="Times New Roman" w:cs="Times New Roman"/>
          <w:sz w:val="24"/>
          <w:szCs w:val="24"/>
          <w:lang w:val="en-US"/>
        </w:rPr>
        <w:t>.</w:t>
      </w:r>
    </w:p>
    <w:p w14:paraId="57D2693F" w14:textId="77777777" w:rsidR="00890722" w:rsidRDefault="0029047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superior correlation of clinical parameters with FT4 as compared to TSH levels</w:t>
      </w:r>
      <w:r w:rsidR="00DE75B6" w:rsidRPr="00DE75B6">
        <w:rPr>
          <w:rFonts w:ascii="Times New Roman" w:hAnsi="Times New Roman" w:cs="Times New Roman"/>
          <w:sz w:val="24"/>
          <w:szCs w:val="24"/>
          <w:lang w:val="en-US"/>
        </w:rPr>
        <w:t xml:space="preserve"> has </w:t>
      </w:r>
      <w:r w:rsidR="000859A5">
        <w:rPr>
          <w:rFonts w:ascii="Times New Roman" w:hAnsi="Times New Roman" w:cs="Times New Roman"/>
          <w:sz w:val="24"/>
          <w:szCs w:val="24"/>
          <w:lang w:val="en-US"/>
        </w:rPr>
        <w:t xml:space="preserve">however </w:t>
      </w:r>
      <w:r w:rsidR="007A366F">
        <w:rPr>
          <w:rFonts w:ascii="Times New Roman" w:hAnsi="Times New Roman" w:cs="Times New Roman"/>
          <w:sz w:val="24"/>
          <w:szCs w:val="24"/>
          <w:lang w:val="en-US"/>
        </w:rPr>
        <w:t xml:space="preserve">more </w:t>
      </w:r>
      <w:r w:rsidR="000859A5">
        <w:rPr>
          <w:rFonts w:ascii="Times New Roman" w:hAnsi="Times New Roman" w:cs="Times New Roman"/>
          <w:sz w:val="24"/>
          <w:szCs w:val="24"/>
          <w:lang w:val="en-US"/>
        </w:rPr>
        <w:t>often</w:t>
      </w:r>
      <w:r w:rsidR="00EE344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been attributed to a putative disturbance of set point physiology</w:t>
      </w:r>
      <w:r w:rsidR="000859A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EE3445">
        <w:rPr>
          <w:rFonts w:ascii="Times New Roman" w:hAnsi="Times New Roman" w:cs="Times New Roman"/>
          <w:sz w:val="24"/>
          <w:szCs w:val="24"/>
          <w:lang w:val="en-US"/>
        </w:rPr>
        <w:t xml:space="preserve">27, 36, </w:t>
      </w:r>
      <w:r w:rsidR="0080616F">
        <w:rPr>
          <w:rFonts w:ascii="Times New Roman" w:hAnsi="Times New Roman" w:cs="Times New Roman"/>
          <w:sz w:val="24"/>
          <w:szCs w:val="24"/>
          <w:lang w:val="en-US"/>
        </w:rPr>
        <w:t>41,</w:t>
      </w:r>
      <w:r w:rsidR="00684944">
        <w:rPr>
          <w:rFonts w:ascii="Times New Roman" w:hAnsi="Times New Roman" w:cs="Times New Roman"/>
          <w:sz w:val="24"/>
          <w:szCs w:val="24"/>
          <w:lang w:val="en-US"/>
        </w:rPr>
        <w:t xml:space="preserve"> </w:t>
      </w:r>
      <w:r w:rsidR="0080616F">
        <w:rPr>
          <w:rFonts w:ascii="Times New Roman" w:hAnsi="Times New Roman" w:cs="Times New Roman"/>
          <w:sz w:val="24"/>
          <w:szCs w:val="24"/>
          <w:lang w:val="en-US"/>
        </w:rPr>
        <w:t>42,</w:t>
      </w:r>
      <w:r w:rsidR="00684944">
        <w:rPr>
          <w:rFonts w:ascii="Times New Roman" w:hAnsi="Times New Roman" w:cs="Times New Roman"/>
          <w:sz w:val="24"/>
          <w:szCs w:val="24"/>
          <w:lang w:val="en-US"/>
        </w:rPr>
        <w:t xml:space="preserve"> </w:t>
      </w:r>
      <w:r w:rsidR="00EE3445">
        <w:rPr>
          <w:rFonts w:ascii="Times New Roman" w:hAnsi="Times New Roman" w:cs="Times New Roman"/>
          <w:sz w:val="24"/>
          <w:szCs w:val="24"/>
          <w:lang w:val="en-US"/>
        </w:rPr>
        <w:t xml:space="preserve">62, </w:t>
      </w:r>
      <w:r w:rsidR="00684944">
        <w:rPr>
          <w:rFonts w:ascii="Times New Roman" w:hAnsi="Times New Roman" w:cs="Times New Roman"/>
          <w:sz w:val="24"/>
          <w:szCs w:val="24"/>
          <w:lang w:val="en-US"/>
        </w:rPr>
        <w:t>67</w:t>
      </w:r>
      <w:r w:rsidR="00EE3445">
        <w:rPr>
          <w:rFonts w:ascii="Times New Roman" w:hAnsi="Times New Roman" w:cs="Times New Roman"/>
          <w:sz w:val="24"/>
          <w:szCs w:val="24"/>
          <w:lang w:val="en-US"/>
        </w:rPr>
        <w:t>, 72</w:t>
      </w:r>
      <w:r w:rsidR="00DE75B6" w:rsidRPr="00DE75B6">
        <w:rPr>
          <w:rFonts w:ascii="Times New Roman" w:hAnsi="Times New Roman" w:cs="Times New Roman"/>
          <w:sz w:val="24"/>
          <w:szCs w:val="24"/>
          <w:lang w:val="en-US"/>
        </w:rPr>
        <w:t>]</w:t>
      </w:r>
      <w:r w:rsidR="000859A5">
        <w:rPr>
          <w:rFonts w:ascii="Times New Roman" w:hAnsi="Times New Roman" w:cs="Times New Roman"/>
          <w:sz w:val="24"/>
          <w:szCs w:val="24"/>
          <w:lang w:val="en-US"/>
        </w:rPr>
        <w:t>,</w:t>
      </w:r>
      <w:r w:rsidR="00EE344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 xml:space="preserve">to a significant difference between pituitary and peripheral sensitivity to </w:t>
      </w:r>
      <w:r w:rsidR="00DE75B6" w:rsidRPr="00DE75B6">
        <w:rPr>
          <w:rFonts w:ascii="Times New Roman" w:hAnsi="Times New Roman" w:cs="Times New Roman"/>
          <w:sz w:val="24"/>
          <w:szCs w:val="24"/>
          <w:lang w:val="en-US"/>
        </w:rPr>
        <w:lastRenderedPageBreak/>
        <w:t>FT4</w:t>
      </w:r>
      <w:r w:rsidR="000859A5">
        <w:rPr>
          <w:rFonts w:ascii="Times New Roman" w:hAnsi="Times New Roman" w:cs="Times New Roman"/>
          <w:sz w:val="24"/>
          <w:szCs w:val="24"/>
          <w:lang w:val="en-US"/>
        </w:rPr>
        <w:t xml:space="preserve"> </w:t>
      </w:r>
      <w:r w:rsidR="00DE75B6" w:rsidRPr="00DE75B6">
        <w:rPr>
          <w:rFonts w:ascii="Times New Roman" w:hAnsi="Times New Roman" w:cs="Times New Roman"/>
          <w:sz w:val="24"/>
          <w:szCs w:val="24"/>
          <w:lang w:val="en-US"/>
        </w:rPr>
        <w:t>[</w:t>
      </w:r>
      <w:r w:rsidR="0080616F">
        <w:rPr>
          <w:rFonts w:ascii="Times New Roman" w:hAnsi="Times New Roman" w:cs="Times New Roman"/>
          <w:sz w:val="24"/>
          <w:szCs w:val="24"/>
          <w:lang w:val="en-US"/>
        </w:rPr>
        <w:t xml:space="preserve">28, 41, </w:t>
      </w:r>
      <w:r w:rsidR="00EE3445">
        <w:rPr>
          <w:rFonts w:ascii="Times New Roman" w:hAnsi="Times New Roman" w:cs="Times New Roman"/>
          <w:sz w:val="24"/>
          <w:szCs w:val="24"/>
          <w:lang w:val="en-US"/>
        </w:rPr>
        <w:t xml:space="preserve">47, </w:t>
      </w:r>
      <w:r w:rsidR="0080616F">
        <w:rPr>
          <w:rFonts w:ascii="Times New Roman" w:hAnsi="Times New Roman" w:cs="Times New Roman"/>
          <w:sz w:val="24"/>
          <w:szCs w:val="24"/>
          <w:lang w:val="en-US"/>
        </w:rPr>
        <w:t>43</w:t>
      </w:r>
      <w:r w:rsidR="00EE3445">
        <w:rPr>
          <w:rFonts w:ascii="Times New Roman" w:hAnsi="Times New Roman" w:cs="Times New Roman"/>
          <w:sz w:val="24"/>
          <w:szCs w:val="24"/>
          <w:lang w:val="en-US"/>
        </w:rPr>
        <w:t>. 58</w:t>
      </w:r>
      <w:r w:rsidR="00DE75B6" w:rsidRPr="00DE75B6">
        <w:rPr>
          <w:rFonts w:ascii="Times New Roman" w:hAnsi="Times New Roman" w:cs="Times New Roman"/>
          <w:sz w:val="24"/>
          <w:szCs w:val="24"/>
          <w:lang w:val="en-US"/>
        </w:rPr>
        <w:t>]</w:t>
      </w:r>
      <w:r w:rsidR="00EE3445">
        <w:rPr>
          <w:rFonts w:ascii="Times New Roman" w:hAnsi="Times New Roman" w:cs="Times New Roman"/>
          <w:sz w:val="24"/>
          <w:szCs w:val="24"/>
          <w:lang w:val="en-US"/>
        </w:rPr>
        <w:t>, or to statistical/other factors [</w:t>
      </w:r>
      <w:r w:rsidR="000859A5">
        <w:rPr>
          <w:rFonts w:ascii="Times New Roman" w:hAnsi="Times New Roman" w:cs="Times New Roman"/>
          <w:sz w:val="24"/>
          <w:szCs w:val="24"/>
          <w:lang w:val="en-US"/>
        </w:rPr>
        <w:t>32, 35, 39, 44, 53]</w:t>
      </w:r>
      <w:r w:rsidR="00DE75B6" w:rsidRPr="00DE75B6">
        <w:rPr>
          <w:rFonts w:ascii="Times New Roman" w:hAnsi="Times New Roman" w:cs="Times New Roman"/>
          <w:sz w:val="24"/>
          <w:szCs w:val="24"/>
          <w:lang w:val="en-US"/>
        </w:rPr>
        <w:t>. Such explanation</w:t>
      </w:r>
      <w:r w:rsidR="00D203F4">
        <w:rPr>
          <w:rFonts w:ascii="Times New Roman" w:hAnsi="Times New Roman" w:cs="Times New Roman"/>
          <w:sz w:val="24"/>
          <w:szCs w:val="24"/>
          <w:lang w:val="en-US"/>
        </w:rPr>
        <w:t xml:space="preserve">s </w:t>
      </w:r>
      <w:r w:rsidR="002D68E3">
        <w:rPr>
          <w:rFonts w:ascii="Times New Roman" w:hAnsi="Times New Roman" w:cs="Times New Roman"/>
          <w:sz w:val="24"/>
          <w:szCs w:val="24"/>
          <w:lang w:val="en-US"/>
        </w:rPr>
        <w:t>are denied</w:t>
      </w:r>
      <w:r w:rsidR="00DE75B6" w:rsidRPr="00DE75B6">
        <w:rPr>
          <w:rFonts w:ascii="Times New Roman" w:hAnsi="Times New Roman" w:cs="Times New Roman"/>
          <w:sz w:val="24"/>
          <w:szCs w:val="24"/>
          <w:lang w:val="en-US"/>
        </w:rPr>
        <w:t xml:space="preserve"> by</w:t>
      </w:r>
      <w:r w:rsidR="00D203F4">
        <w:rPr>
          <w:rFonts w:ascii="Times New Roman" w:hAnsi="Times New Roman" w:cs="Times New Roman"/>
          <w:sz w:val="24"/>
          <w:szCs w:val="24"/>
          <w:lang w:val="en-US"/>
        </w:rPr>
        <w:t>, respectively</w:t>
      </w:r>
      <w:r w:rsidR="002D68E3">
        <w:rPr>
          <w:rFonts w:ascii="Times New Roman" w:hAnsi="Times New Roman" w:cs="Times New Roman"/>
          <w:sz w:val="24"/>
          <w:szCs w:val="24"/>
          <w:lang w:val="en-US"/>
        </w:rPr>
        <w:t xml:space="preserve">, </w:t>
      </w:r>
      <w:r w:rsidR="002D68E3" w:rsidRPr="00DE75B6">
        <w:rPr>
          <w:rFonts w:ascii="Times New Roman" w:hAnsi="Times New Roman" w:cs="Times New Roman"/>
          <w:sz w:val="24"/>
          <w:szCs w:val="24"/>
          <w:lang w:val="en-US"/>
        </w:rPr>
        <w:t>the</w:t>
      </w:r>
      <w:r w:rsidR="00DE75B6" w:rsidRPr="00DE75B6">
        <w:rPr>
          <w:rFonts w:ascii="Times New Roman" w:hAnsi="Times New Roman" w:cs="Times New Roman"/>
          <w:sz w:val="24"/>
          <w:szCs w:val="24"/>
          <w:lang w:val="en-US"/>
        </w:rPr>
        <w:t xml:space="preserve"> evidence </w:t>
      </w:r>
      <w:r w:rsidR="00D203F4">
        <w:rPr>
          <w:rFonts w:ascii="Times New Roman" w:hAnsi="Times New Roman" w:cs="Times New Roman"/>
          <w:sz w:val="24"/>
          <w:szCs w:val="24"/>
          <w:lang w:val="en-US"/>
        </w:rPr>
        <w:t xml:space="preserve">that thyroid set points do not exist, </w:t>
      </w:r>
      <w:r w:rsidR="002D68E3">
        <w:rPr>
          <w:rFonts w:ascii="Times New Roman" w:hAnsi="Times New Roman" w:cs="Times New Roman"/>
          <w:sz w:val="24"/>
          <w:szCs w:val="24"/>
          <w:lang w:val="en-US"/>
        </w:rPr>
        <w:t>and the</w:t>
      </w:r>
      <w:r w:rsidR="00D203F4">
        <w:rPr>
          <w:rFonts w:ascii="Times New Roman" w:hAnsi="Times New Roman" w:cs="Times New Roman"/>
          <w:sz w:val="24"/>
          <w:szCs w:val="24"/>
          <w:lang w:val="en-US"/>
        </w:rPr>
        <w:t xml:space="preserve"> evidence </w:t>
      </w:r>
      <w:r w:rsidR="002D68E3" w:rsidRPr="00DE75B6">
        <w:rPr>
          <w:rFonts w:ascii="Times New Roman" w:hAnsi="Times New Roman" w:cs="Times New Roman"/>
          <w:sz w:val="24"/>
          <w:szCs w:val="24"/>
          <w:lang w:val="en-US"/>
        </w:rPr>
        <w:t>that, at</w:t>
      </w:r>
      <w:r w:rsidR="00DE75B6" w:rsidRPr="00DE75B6">
        <w:rPr>
          <w:rFonts w:ascii="Times New Roman" w:hAnsi="Times New Roman" w:cs="Times New Roman"/>
          <w:sz w:val="24"/>
          <w:szCs w:val="24"/>
          <w:lang w:val="en-US"/>
        </w:rPr>
        <w:t xml:space="preserve"> a population level, TSH levels do indeed decrease with rising FT4 levels [</w:t>
      </w:r>
      <w:r w:rsidR="0080616F">
        <w:rPr>
          <w:rFonts w:ascii="Times New Roman" w:hAnsi="Times New Roman" w:cs="Times New Roman"/>
          <w:sz w:val="24"/>
          <w:szCs w:val="24"/>
          <w:lang w:val="en-US"/>
        </w:rPr>
        <w:t>11, 20</w:t>
      </w:r>
      <w:r w:rsidR="00DE75B6" w:rsidRPr="00DE75B6">
        <w:rPr>
          <w:rFonts w:ascii="Times New Roman" w:hAnsi="Times New Roman" w:cs="Times New Roman"/>
          <w:sz w:val="24"/>
          <w:szCs w:val="24"/>
          <w:lang w:val="en-US"/>
        </w:rPr>
        <w:t>]. Any such disturbance to pituitary sensitivity</w:t>
      </w:r>
      <w:r w:rsidR="00405258">
        <w:rPr>
          <w:rFonts w:ascii="Times New Roman" w:hAnsi="Times New Roman" w:cs="Times New Roman"/>
          <w:sz w:val="24"/>
          <w:szCs w:val="24"/>
          <w:lang w:val="en-US"/>
        </w:rPr>
        <w:t>, in the absence of a corresponding change to peripheral sensitivity,</w:t>
      </w:r>
      <w:r w:rsidR="00DE75B6"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p>
    <w:p w14:paraId="3E1C77AB"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fact that TSH levels reliably predict FT4 values within the normal range and that the correlation between TSH and FT4 in the population is negative is consistent with the relationships between other parameters and their controlling </w:t>
      </w:r>
      <w:r w:rsidR="002D68E3" w:rsidRPr="00DE75B6">
        <w:rPr>
          <w:rFonts w:ascii="Times New Roman" w:hAnsi="Times New Roman" w:cs="Times New Roman"/>
          <w:sz w:val="24"/>
          <w:szCs w:val="24"/>
          <w:lang w:val="en-US"/>
        </w:rPr>
        <w:t>hormones [</w:t>
      </w:r>
      <w:r w:rsidR="0080616F">
        <w:rPr>
          <w:rFonts w:ascii="Times New Roman" w:hAnsi="Times New Roman" w:cs="Times New Roman"/>
          <w:sz w:val="24"/>
          <w:szCs w:val="24"/>
          <w:lang w:val="en-US"/>
        </w:rPr>
        <w:t>22</w:t>
      </w:r>
      <w:r w:rsidRPr="00DE75B6">
        <w:rPr>
          <w:rFonts w:ascii="Times New Roman" w:hAnsi="Times New Roman" w:cs="Times New Roman"/>
          <w:sz w:val="24"/>
          <w:szCs w:val="24"/>
          <w:lang w:val="en-US"/>
        </w:rPr>
        <w:t>]. It is this negative relationship</w:t>
      </w:r>
      <w:r w:rsidR="00B610DB">
        <w:rPr>
          <w:rFonts w:ascii="Times New Roman" w:hAnsi="Times New Roman" w:cs="Times New Roman"/>
          <w:sz w:val="24"/>
          <w:szCs w:val="24"/>
          <w:lang w:val="en-US"/>
        </w:rPr>
        <w:t>, which was again seen in this review [</w:t>
      </w:r>
      <w:r w:rsidR="00B46BA7">
        <w:rPr>
          <w:rFonts w:ascii="Times New Roman" w:hAnsi="Times New Roman" w:cs="Times New Roman"/>
          <w:sz w:val="24"/>
          <w:szCs w:val="24"/>
          <w:lang w:val="en-US"/>
        </w:rPr>
        <w:t>32</w:t>
      </w:r>
      <w:r w:rsidR="00357832">
        <w:rPr>
          <w:rFonts w:ascii="Times New Roman" w:hAnsi="Times New Roman" w:cs="Times New Roman"/>
          <w:sz w:val="24"/>
          <w:szCs w:val="24"/>
          <w:lang w:val="en-US"/>
        </w:rPr>
        <w:t>-35</w:t>
      </w:r>
      <w:r w:rsidR="001954DF">
        <w:rPr>
          <w:rFonts w:ascii="Times New Roman" w:hAnsi="Times New Roman" w:cs="Times New Roman"/>
          <w:sz w:val="24"/>
          <w:szCs w:val="24"/>
          <w:lang w:val="en-US"/>
        </w:rPr>
        <w:t xml:space="preserve">, </w:t>
      </w:r>
      <w:r w:rsidR="00755F3E">
        <w:rPr>
          <w:rFonts w:ascii="Times New Roman" w:hAnsi="Times New Roman" w:cs="Times New Roman"/>
          <w:sz w:val="24"/>
          <w:szCs w:val="24"/>
          <w:lang w:val="en-US"/>
        </w:rPr>
        <w:t xml:space="preserve">40, </w:t>
      </w:r>
      <w:r w:rsidR="001954DF">
        <w:rPr>
          <w:rFonts w:ascii="Times New Roman" w:hAnsi="Times New Roman" w:cs="Times New Roman"/>
          <w:sz w:val="24"/>
          <w:szCs w:val="24"/>
          <w:lang w:val="en-US"/>
        </w:rPr>
        <w:t>65</w:t>
      </w:r>
      <w:r w:rsidR="00B610DB">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which is inconsistent with a set point model of </w:t>
      </w:r>
      <w:r w:rsidR="0041140F" w:rsidRPr="00DE75B6">
        <w:rPr>
          <w:rFonts w:ascii="Times New Roman" w:hAnsi="Times New Roman" w:cs="Times New Roman"/>
          <w:sz w:val="24"/>
          <w:szCs w:val="24"/>
          <w:lang w:val="en-US"/>
        </w:rPr>
        <w:t>regulation</w:t>
      </w:r>
      <w:r w:rsidR="0041140F">
        <w:rPr>
          <w:rFonts w:ascii="Times New Roman" w:hAnsi="Times New Roman" w:cs="Times New Roman"/>
          <w:sz w:val="24"/>
          <w:szCs w:val="24"/>
          <w:lang w:val="en-US"/>
        </w:rPr>
        <w:t xml:space="preserve"> [  ]</w:t>
      </w:r>
      <w:r w:rsidRPr="00DE75B6">
        <w:rPr>
          <w:rFonts w:ascii="Times New Roman" w:hAnsi="Times New Roman" w:cs="Times New Roman"/>
          <w:sz w:val="24"/>
          <w:szCs w:val="24"/>
          <w:lang w:val="en-US"/>
        </w:rPr>
        <w:t>.</w:t>
      </w:r>
      <w:r w:rsidR="00290478">
        <w:rPr>
          <w:rFonts w:ascii="Times New Roman" w:hAnsi="Times New Roman" w:cs="Times New Roman"/>
          <w:sz w:val="24"/>
          <w:szCs w:val="24"/>
          <w:lang w:val="en-US"/>
        </w:rPr>
        <w:t xml:space="preserve"> This relationship is consistent with a balance point model of regulation, this model of regulation rendering redundant the need to seek further explanations for the superior correlation of clinical features with FT4.</w:t>
      </w:r>
    </w:p>
    <w:p w14:paraId="6527C1FF"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The fact that TSH levels reliably identify overt thyroid dysfunction can be explained by the continuation of the negative population relationship between TSH and FT4 into the abnormal ranges of FT4 [</w:t>
      </w:r>
      <w:r w:rsidR="0080616F">
        <w:rPr>
          <w:rFonts w:ascii="Times New Roman" w:hAnsi="Times New Roman" w:cs="Times New Roman"/>
          <w:sz w:val="24"/>
          <w:szCs w:val="24"/>
          <w:lang w:val="en-US"/>
        </w:rPr>
        <w:t>11, 20</w:t>
      </w:r>
      <w:r w:rsidRPr="00DE75B6">
        <w:rPr>
          <w:rFonts w:ascii="Times New Roman" w:hAnsi="Times New Roman" w:cs="Times New Roman"/>
          <w:sz w:val="24"/>
          <w:szCs w:val="24"/>
          <w:lang w:val="en-US"/>
        </w:rPr>
        <w:t xml:space="preserve">]. This is due merely to the fact that nearly all overt thyroid dysfunction is primary rather than </w:t>
      </w:r>
      <w:r w:rsidR="002D68E3" w:rsidRPr="00DE75B6">
        <w:rPr>
          <w:rFonts w:ascii="Times New Roman" w:hAnsi="Times New Roman" w:cs="Times New Roman"/>
          <w:sz w:val="24"/>
          <w:szCs w:val="24"/>
          <w:lang w:val="en-US"/>
        </w:rPr>
        <w:t>secondary [</w:t>
      </w:r>
      <w:r w:rsidR="007D60AF">
        <w:rPr>
          <w:rFonts w:ascii="Times New Roman" w:hAnsi="Times New Roman" w:cs="Times New Roman"/>
          <w:sz w:val="24"/>
          <w:szCs w:val="24"/>
          <w:lang w:val="en-US"/>
        </w:rPr>
        <w:t>83</w:t>
      </w:r>
      <w:r w:rsidRPr="00DE75B6">
        <w:rPr>
          <w:rFonts w:ascii="Times New Roman" w:hAnsi="Times New Roman" w:cs="Times New Roman"/>
          <w:sz w:val="24"/>
          <w:szCs w:val="24"/>
          <w:lang w:val="en-US"/>
        </w:rPr>
        <w:t>]. This situation differs from other endocrine pathology whereby the parameter abnormality is likely to be due to a disorder of the parameter controlling factor.</w:t>
      </w:r>
      <w:r w:rsidR="00FE4FD3">
        <w:rPr>
          <w:rFonts w:ascii="Times New Roman" w:hAnsi="Times New Roman" w:cs="Times New Roman"/>
          <w:sz w:val="24"/>
          <w:szCs w:val="24"/>
          <w:lang w:val="en-US"/>
        </w:rPr>
        <w:t xml:space="preserve"> The fact that TSH levels are </w:t>
      </w:r>
      <w:ins w:id="11" w:author="Stephen" w:date="2019-06-24T08:10:00Z">
        <w:r w:rsidR="003C31C7">
          <w:rPr>
            <w:rFonts w:ascii="Times New Roman" w:hAnsi="Times New Roman" w:cs="Times New Roman"/>
            <w:sz w:val="24"/>
            <w:szCs w:val="24"/>
            <w:lang w:val="en-US"/>
          </w:rPr>
          <w:t xml:space="preserve">very </w:t>
        </w:r>
      </w:ins>
      <w:ins w:id="12" w:author="Stephen" w:date="2019-06-24T08:07:00Z">
        <w:r w:rsidR="003C31C7">
          <w:rPr>
            <w:rFonts w:ascii="Times New Roman" w:hAnsi="Times New Roman" w:cs="Times New Roman"/>
            <w:sz w:val="24"/>
            <w:szCs w:val="24"/>
            <w:lang w:val="en-US"/>
          </w:rPr>
          <w:t xml:space="preserve">sensitive </w:t>
        </w:r>
      </w:ins>
      <w:del w:id="13" w:author="Stephen" w:date="2019-06-24T08:07:00Z">
        <w:r w:rsidR="00FE4FD3" w:rsidDel="003C31C7">
          <w:rPr>
            <w:rFonts w:ascii="Times New Roman" w:hAnsi="Times New Roman" w:cs="Times New Roman"/>
            <w:sz w:val="24"/>
            <w:szCs w:val="24"/>
            <w:lang w:val="en-US"/>
          </w:rPr>
          <w:delText xml:space="preserve">good </w:delText>
        </w:r>
      </w:del>
      <w:r w:rsidR="00FE4FD3">
        <w:rPr>
          <w:rFonts w:ascii="Times New Roman" w:hAnsi="Times New Roman" w:cs="Times New Roman"/>
          <w:sz w:val="24"/>
          <w:szCs w:val="24"/>
          <w:lang w:val="en-US"/>
        </w:rPr>
        <w:t xml:space="preserve">screening tests for overt thyroid dysfunction does not imply </w:t>
      </w:r>
      <w:ins w:id="14" w:author="Stephen" w:date="2019-06-24T08:10:00Z">
        <w:r w:rsidR="003C31C7">
          <w:rPr>
            <w:rFonts w:ascii="Times New Roman" w:hAnsi="Times New Roman" w:cs="Times New Roman"/>
            <w:sz w:val="24"/>
            <w:szCs w:val="24"/>
            <w:lang w:val="en-US"/>
          </w:rPr>
          <w:t>TSH levels are very specific</w:t>
        </w:r>
      </w:ins>
      <w:ins w:id="15" w:author="Stephen" w:date="2019-06-24T08:11:00Z">
        <w:r w:rsidR="003C31C7">
          <w:rPr>
            <w:rFonts w:ascii="Times New Roman" w:hAnsi="Times New Roman" w:cs="Times New Roman"/>
            <w:sz w:val="24"/>
            <w:szCs w:val="24"/>
            <w:lang w:val="en-US"/>
          </w:rPr>
          <w:t>, i.e.</w:t>
        </w:r>
      </w:ins>
      <w:ins w:id="16" w:author="Stephen" w:date="2019-06-24T08:14:00Z">
        <w:r w:rsidR="003C31C7">
          <w:rPr>
            <w:rFonts w:ascii="Times New Roman" w:hAnsi="Times New Roman" w:cs="Times New Roman"/>
            <w:sz w:val="24"/>
            <w:szCs w:val="24"/>
            <w:lang w:val="en-US"/>
          </w:rPr>
          <w:t xml:space="preserve"> </w:t>
        </w:r>
      </w:ins>
      <w:r w:rsidR="00FE4FD3">
        <w:rPr>
          <w:rFonts w:ascii="Times New Roman" w:hAnsi="Times New Roman" w:cs="Times New Roman"/>
          <w:sz w:val="24"/>
          <w:szCs w:val="24"/>
          <w:lang w:val="en-US"/>
        </w:rPr>
        <w:t xml:space="preserve">that an abnormal TSH level implies subclinical thyroid dysfunction. </w:t>
      </w:r>
      <w:ins w:id="17" w:author="Stephen" w:date="2019-06-24T08:12:00Z">
        <w:r w:rsidR="003C31C7">
          <w:rPr>
            <w:rFonts w:ascii="Times New Roman" w:hAnsi="Times New Roman" w:cs="Times New Roman"/>
            <w:sz w:val="24"/>
            <w:szCs w:val="24"/>
            <w:lang w:val="en-US"/>
          </w:rPr>
          <w:t xml:space="preserve"> An abnormal TSH level in the presence of normal levels of thyroid hormones mo</w:t>
        </w:r>
      </w:ins>
      <w:ins w:id="18" w:author="Stephen" w:date="2019-06-24T08:13:00Z">
        <w:r w:rsidR="003C31C7">
          <w:rPr>
            <w:rFonts w:ascii="Times New Roman" w:hAnsi="Times New Roman" w:cs="Times New Roman"/>
            <w:sz w:val="24"/>
            <w:szCs w:val="24"/>
            <w:lang w:val="en-US"/>
          </w:rPr>
          <w:t xml:space="preserve">re likely indicates a false-positive TSH result in terms of </w:t>
        </w:r>
      </w:ins>
      <w:ins w:id="19" w:author="Stephen" w:date="2019-06-24T08:14:00Z">
        <w:r w:rsidR="003C31C7">
          <w:rPr>
            <w:rFonts w:ascii="Times New Roman" w:hAnsi="Times New Roman" w:cs="Times New Roman"/>
            <w:sz w:val="24"/>
            <w:szCs w:val="24"/>
            <w:lang w:val="en-US"/>
          </w:rPr>
          <w:t>indicating thyroid dysfunction.</w:t>
        </w:r>
      </w:ins>
      <w:del w:id="20" w:author="Stephen" w:date="2019-06-24T08:12:00Z">
        <w:r w:rsidR="00FE4FD3" w:rsidDel="003C31C7">
          <w:rPr>
            <w:rFonts w:ascii="Times New Roman" w:hAnsi="Times New Roman" w:cs="Times New Roman"/>
            <w:sz w:val="24"/>
            <w:szCs w:val="24"/>
            <w:lang w:val="en-US"/>
          </w:rPr>
          <w:delText xml:space="preserve">An analogous proposition would be that a positive </w:delText>
        </w:r>
        <w:r w:rsidR="00734610" w:rsidDel="003C31C7">
          <w:rPr>
            <w:rFonts w:ascii="Times New Roman" w:hAnsi="Times New Roman" w:cs="Times New Roman"/>
            <w:sz w:val="24"/>
            <w:szCs w:val="24"/>
            <w:lang w:val="en-US"/>
          </w:rPr>
          <w:delText xml:space="preserve">screening mammogram in the absence of any subsequently demonstrated cancer represents </w:delText>
        </w:r>
        <w:r w:rsidR="00B831C4" w:rsidDel="003C31C7">
          <w:rPr>
            <w:rFonts w:ascii="Times New Roman" w:hAnsi="Times New Roman" w:cs="Times New Roman"/>
            <w:sz w:val="24"/>
            <w:szCs w:val="24"/>
            <w:lang w:val="en-US"/>
          </w:rPr>
          <w:delText>‘</w:delText>
        </w:r>
        <w:r w:rsidR="00734610" w:rsidDel="003C31C7">
          <w:rPr>
            <w:rFonts w:ascii="Times New Roman" w:hAnsi="Times New Roman" w:cs="Times New Roman"/>
            <w:sz w:val="24"/>
            <w:szCs w:val="24"/>
            <w:lang w:val="en-US"/>
          </w:rPr>
          <w:delText>sub-clinical breast cancer</w:delText>
        </w:r>
        <w:r w:rsidR="00B831C4" w:rsidDel="003C31C7">
          <w:rPr>
            <w:rFonts w:ascii="Times New Roman" w:hAnsi="Times New Roman" w:cs="Times New Roman"/>
            <w:sz w:val="24"/>
            <w:szCs w:val="24"/>
            <w:lang w:val="en-US"/>
          </w:rPr>
          <w:delText>’</w:delText>
        </w:r>
        <w:r w:rsidR="00734610" w:rsidDel="003C31C7">
          <w:rPr>
            <w:rFonts w:ascii="Times New Roman" w:hAnsi="Times New Roman" w:cs="Times New Roman"/>
            <w:sz w:val="24"/>
            <w:szCs w:val="24"/>
            <w:lang w:val="en-US"/>
          </w:rPr>
          <w:delText>.</w:delText>
        </w:r>
      </w:del>
    </w:p>
    <w:p w14:paraId="414A3C89" w14:textId="77777777" w:rsidR="00290478"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lastRenderedPageBreak/>
        <w:t xml:space="preserve">Furthermore, the evidence suggests that, regardless of the method used, the classification of thyroid function into normal, subclinical disease and overt disease is arbitrary. Thyroid hormones, as previously </w:t>
      </w:r>
      <w:r w:rsidR="002D68E3">
        <w:rPr>
          <w:rFonts w:ascii="Times New Roman" w:hAnsi="Times New Roman" w:cs="Times New Roman"/>
          <w:sz w:val="24"/>
          <w:szCs w:val="24"/>
          <w:lang w:val="en-US"/>
        </w:rPr>
        <w:t xml:space="preserve">suggested </w:t>
      </w:r>
      <w:r w:rsidRPr="00DE75B6">
        <w:rPr>
          <w:rFonts w:ascii="Times New Roman" w:hAnsi="Times New Roman" w:cs="Times New Roman"/>
          <w:sz w:val="24"/>
          <w:szCs w:val="24"/>
          <w:lang w:val="en-US"/>
        </w:rPr>
        <w:t>[</w:t>
      </w:r>
      <w:r w:rsidR="00946783">
        <w:rPr>
          <w:rFonts w:ascii="Times New Roman" w:hAnsi="Times New Roman" w:cs="Times New Roman"/>
          <w:sz w:val="24"/>
          <w:szCs w:val="24"/>
          <w:lang w:val="en-US"/>
        </w:rPr>
        <w:t>5,</w:t>
      </w:r>
      <w:r w:rsidR="007D60AF">
        <w:rPr>
          <w:rFonts w:ascii="Times New Roman" w:hAnsi="Times New Roman" w:cs="Times New Roman"/>
          <w:sz w:val="24"/>
          <w:szCs w:val="24"/>
          <w:lang w:val="en-US"/>
        </w:rPr>
        <w:t xml:space="preserve"> </w:t>
      </w:r>
      <w:r w:rsidR="00946783">
        <w:rPr>
          <w:rFonts w:ascii="Times New Roman" w:hAnsi="Times New Roman" w:cs="Times New Roman"/>
          <w:sz w:val="24"/>
          <w:szCs w:val="24"/>
          <w:lang w:val="en-US"/>
        </w:rPr>
        <w:t>27</w:t>
      </w:r>
      <w:r w:rsidRPr="00DE75B6">
        <w:rPr>
          <w:rFonts w:ascii="Times New Roman" w:hAnsi="Times New Roman" w:cs="Times New Roman"/>
          <w:sz w:val="24"/>
          <w:szCs w:val="24"/>
          <w:lang w:val="en-US"/>
        </w:rPr>
        <w:t>]</w:t>
      </w:r>
      <w:r w:rsidR="002D68E3" w:rsidRPr="00DE75B6">
        <w:rPr>
          <w:rFonts w:ascii="Times New Roman" w:hAnsi="Times New Roman" w:cs="Times New Roman"/>
          <w:sz w:val="24"/>
          <w:szCs w:val="24"/>
          <w:lang w:val="en-US"/>
        </w:rPr>
        <w:t>, like</w:t>
      </w:r>
      <w:r w:rsidRPr="00DE75B6">
        <w:rPr>
          <w:rFonts w:ascii="Times New Roman" w:hAnsi="Times New Roman" w:cs="Times New Roman"/>
          <w:sz w:val="24"/>
          <w:szCs w:val="24"/>
          <w:lang w:val="en-US"/>
        </w:rPr>
        <w:t xml:space="preserve"> many other biological parameters, exert a </w:t>
      </w:r>
      <w:r w:rsidR="002D68E3" w:rsidRPr="00DE75B6">
        <w:rPr>
          <w:rFonts w:ascii="Times New Roman" w:hAnsi="Times New Roman" w:cs="Times New Roman"/>
          <w:sz w:val="24"/>
          <w:szCs w:val="24"/>
          <w:lang w:val="en-US"/>
        </w:rPr>
        <w:t>continuum of</w:t>
      </w:r>
      <w:r w:rsidRPr="00DE75B6">
        <w:rPr>
          <w:rFonts w:ascii="Times New Roman" w:hAnsi="Times New Roman" w:cs="Times New Roman"/>
          <w:sz w:val="24"/>
          <w:szCs w:val="24"/>
          <w:lang w:val="en-US"/>
        </w:rPr>
        <w:t xml:space="preserve"> effects across the normal range. There is no clear border between normal and abnormal. There are advantages and disadvantages associated with all </w:t>
      </w:r>
      <w:r w:rsidR="002D68E3" w:rsidRPr="00DE75B6">
        <w:rPr>
          <w:rFonts w:ascii="Times New Roman" w:hAnsi="Times New Roman" w:cs="Times New Roman"/>
          <w:sz w:val="24"/>
          <w:szCs w:val="24"/>
          <w:lang w:val="en-US"/>
        </w:rPr>
        <w:t>levels [</w:t>
      </w:r>
      <w:r w:rsidR="00946783">
        <w:rPr>
          <w:rFonts w:ascii="Times New Roman" w:hAnsi="Times New Roman" w:cs="Times New Roman"/>
          <w:sz w:val="24"/>
          <w:szCs w:val="24"/>
          <w:lang w:val="en-US"/>
        </w:rPr>
        <w:t>5,</w:t>
      </w:r>
      <w:r w:rsidR="007D60AF">
        <w:rPr>
          <w:rFonts w:ascii="Times New Roman" w:hAnsi="Times New Roman" w:cs="Times New Roman"/>
          <w:sz w:val="24"/>
          <w:szCs w:val="24"/>
          <w:lang w:val="en-US"/>
        </w:rPr>
        <w:t xml:space="preserve"> </w:t>
      </w:r>
      <w:r w:rsidR="00946783">
        <w:rPr>
          <w:rFonts w:ascii="Times New Roman" w:hAnsi="Times New Roman" w:cs="Times New Roman"/>
          <w:sz w:val="24"/>
          <w:szCs w:val="24"/>
          <w:lang w:val="en-US"/>
        </w:rPr>
        <w:t>27</w:t>
      </w:r>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t>
      </w:r>
      <w:r w:rsidR="002D68E3" w:rsidRPr="00DE75B6">
        <w:rPr>
          <w:rFonts w:ascii="Times New Roman" w:hAnsi="Times New Roman" w:cs="Times New Roman"/>
          <w:sz w:val="24"/>
          <w:szCs w:val="24"/>
          <w:lang w:val="en-US"/>
        </w:rPr>
        <w:t xml:space="preserve">symptomatic. </w:t>
      </w:r>
    </w:p>
    <w:p w14:paraId="580138FF" w14:textId="77777777" w:rsidR="00DE75B6" w:rsidRDefault="00290478" w:rsidP="00DE75B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On the other hand, a</w:t>
      </w:r>
      <w:r w:rsidR="002D68E3" w:rsidRPr="00DE75B6">
        <w:rPr>
          <w:rFonts w:ascii="Times New Roman" w:hAnsi="Times New Roman" w:cs="Times New Roman"/>
          <w:sz w:val="24"/>
          <w:szCs w:val="24"/>
          <w:lang w:val="en-US"/>
        </w:rPr>
        <w:t>ny</w:t>
      </w:r>
      <w:r w:rsidR="00DE75B6" w:rsidRPr="00DE75B6">
        <w:rPr>
          <w:rFonts w:ascii="Times New Roman" w:hAnsi="Times New Roman" w:cs="Times New Roman"/>
          <w:sz w:val="24"/>
          <w:szCs w:val="24"/>
          <w:lang w:val="en-US"/>
        </w:rPr>
        <w:t xml:space="preserve"> excursion from the middle of the range has an association with some pathology or other. </w:t>
      </w:r>
      <w:r w:rsidR="001C7049">
        <w:rPr>
          <w:rFonts w:ascii="Times New Roman" w:hAnsi="Times New Roman" w:cs="Times New Roman"/>
          <w:sz w:val="24"/>
          <w:szCs w:val="24"/>
          <w:lang w:val="en-US"/>
        </w:rPr>
        <w:t xml:space="preserve">Some individual pathologies e.g. frailty, mortality </w:t>
      </w:r>
      <w:r w:rsidR="001A0A45">
        <w:rPr>
          <w:rFonts w:ascii="Times New Roman" w:hAnsi="Times New Roman" w:cs="Times New Roman"/>
          <w:sz w:val="24"/>
          <w:szCs w:val="24"/>
          <w:lang w:val="en-US"/>
        </w:rPr>
        <w:t>and dementia</w:t>
      </w:r>
      <w:r w:rsidR="001C7049">
        <w:rPr>
          <w:rFonts w:ascii="Times New Roman" w:hAnsi="Times New Roman" w:cs="Times New Roman"/>
          <w:sz w:val="24"/>
          <w:szCs w:val="24"/>
          <w:lang w:val="en-US"/>
        </w:rPr>
        <w:t xml:space="preserve"> may increase with deviations either side of the middle of the range. </w:t>
      </w:r>
      <w:r w:rsidR="00DE75B6"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sidR="007D60AF">
        <w:rPr>
          <w:rFonts w:ascii="Times New Roman" w:hAnsi="Times New Roman" w:cs="Times New Roman"/>
          <w:sz w:val="24"/>
          <w:szCs w:val="24"/>
          <w:lang w:val="en-US"/>
        </w:rPr>
        <w:t>85</w:t>
      </w:r>
      <w:r w:rsidR="00DE75B6" w:rsidRPr="00DE75B6">
        <w:rPr>
          <w:rFonts w:ascii="Times New Roman" w:hAnsi="Times New Roman" w:cs="Times New Roman"/>
          <w:sz w:val="24"/>
          <w:szCs w:val="24"/>
          <w:lang w:val="en-US"/>
        </w:rPr>
        <w:t>].</w:t>
      </w:r>
    </w:p>
    <w:p w14:paraId="41F477B0"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If any individuals are to be regarded as having subclinical thyroid </w:t>
      </w:r>
      <w:r w:rsidR="002D68E3" w:rsidRPr="00DE75B6">
        <w:rPr>
          <w:rFonts w:ascii="Times New Roman" w:hAnsi="Times New Roman" w:cs="Times New Roman"/>
          <w:sz w:val="24"/>
          <w:szCs w:val="24"/>
          <w:lang w:val="en-US"/>
        </w:rPr>
        <w:t>dysfunction on</w:t>
      </w:r>
      <w:r w:rsidRPr="00DE75B6">
        <w:rPr>
          <w:rFonts w:ascii="Times New Roman" w:hAnsi="Times New Roman" w:cs="Times New Roman"/>
          <w:sz w:val="24"/>
          <w:szCs w:val="24"/>
          <w:lang w:val="en-US"/>
        </w:rPr>
        <w:t xml:space="preserve"> the basis of a discrepancy between the normality of TSH and thyroid hormones, it would be more logical to so classify those with abnormal levels of thyroid hormones but with normal levels of TSH, rather than vice versa as is currently recommended.</w:t>
      </w:r>
      <w:r w:rsidR="00CB26A7">
        <w:rPr>
          <w:rFonts w:ascii="Times New Roman" w:hAnsi="Times New Roman" w:cs="Times New Roman"/>
          <w:sz w:val="24"/>
          <w:szCs w:val="24"/>
          <w:lang w:val="en-US"/>
        </w:rPr>
        <w:t xml:space="preserve"> We would suggest that</w:t>
      </w:r>
      <w:r w:rsidR="00B831C4">
        <w:rPr>
          <w:rFonts w:ascii="Times New Roman" w:hAnsi="Times New Roman" w:cs="Times New Roman"/>
          <w:sz w:val="24"/>
          <w:szCs w:val="24"/>
          <w:lang w:val="en-US"/>
        </w:rPr>
        <w:t>, in the absence of any evidence to the contrary</w:t>
      </w:r>
      <w:r w:rsidR="000C5C35">
        <w:rPr>
          <w:rFonts w:ascii="Times New Roman" w:hAnsi="Times New Roman" w:cs="Times New Roman"/>
          <w:sz w:val="24"/>
          <w:szCs w:val="24"/>
          <w:lang w:val="en-US"/>
        </w:rPr>
        <w:t>, the</w:t>
      </w:r>
      <w:r w:rsidR="00CB26A7">
        <w:rPr>
          <w:rFonts w:ascii="Times New Roman" w:hAnsi="Times New Roman" w:cs="Times New Roman"/>
          <w:sz w:val="24"/>
          <w:szCs w:val="24"/>
          <w:lang w:val="en-US"/>
        </w:rPr>
        <w:t xml:space="preserve"> TSH level not be a determinant at all.</w:t>
      </w:r>
      <w:r w:rsidR="009C5AEF">
        <w:rPr>
          <w:rFonts w:ascii="Times New Roman" w:hAnsi="Times New Roman" w:cs="Times New Roman"/>
          <w:sz w:val="24"/>
          <w:szCs w:val="24"/>
          <w:lang w:val="en-US"/>
        </w:rPr>
        <w:t xml:space="preserve"> </w:t>
      </w:r>
    </w:p>
    <w:p w14:paraId="5AA067BD" w14:textId="77777777" w:rsidR="00B831C4" w:rsidRDefault="00DE75B6" w:rsidP="00B831C4">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None of the above denies the possibility that some </w:t>
      </w:r>
      <w:r w:rsidR="002D68E3" w:rsidRPr="00DE75B6">
        <w:rPr>
          <w:rFonts w:ascii="Times New Roman" w:hAnsi="Times New Roman" w:cs="Times New Roman"/>
          <w:sz w:val="24"/>
          <w:szCs w:val="24"/>
          <w:lang w:val="en-US"/>
        </w:rPr>
        <w:t>individuals (</w:t>
      </w:r>
      <w:r w:rsidRPr="00DE75B6">
        <w:rPr>
          <w:rFonts w:ascii="Times New Roman" w:hAnsi="Times New Roman" w:cs="Times New Roman"/>
          <w:sz w:val="24"/>
          <w:szCs w:val="24"/>
          <w:lang w:val="en-US"/>
        </w:rPr>
        <w:t>for example individuals with paroxysmal atrial fibrillation), with thyroid hormone levels within the normal range might have improved outcomes if their thyroid hormone levels were adjusted.</w:t>
      </w:r>
      <w:r w:rsidR="009C5AEF">
        <w:rPr>
          <w:rFonts w:ascii="Times New Roman" w:hAnsi="Times New Roman" w:cs="Times New Roman"/>
          <w:sz w:val="24"/>
          <w:szCs w:val="24"/>
          <w:lang w:val="en-US"/>
        </w:rPr>
        <w:t xml:space="preserve"> </w:t>
      </w:r>
      <w:r w:rsidR="00AE0F87">
        <w:rPr>
          <w:rFonts w:ascii="Times New Roman" w:hAnsi="Times New Roman" w:cs="Times New Roman"/>
          <w:sz w:val="24"/>
          <w:szCs w:val="24"/>
          <w:lang w:val="en-US"/>
        </w:rPr>
        <w:t xml:space="preserve">It may also be that different levels of thyroid hormones within the normal range may in some individuals </w:t>
      </w:r>
      <w:r w:rsidR="00B831C4">
        <w:rPr>
          <w:rFonts w:ascii="Times New Roman" w:hAnsi="Times New Roman" w:cs="Times New Roman"/>
          <w:sz w:val="24"/>
          <w:szCs w:val="24"/>
          <w:lang w:val="en-US"/>
        </w:rPr>
        <w:t xml:space="preserve">be associated with different </w:t>
      </w:r>
      <w:r w:rsidR="00AE0F87">
        <w:rPr>
          <w:rFonts w:ascii="Times New Roman" w:hAnsi="Times New Roman" w:cs="Times New Roman"/>
          <w:sz w:val="24"/>
          <w:szCs w:val="24"/>
          <w:lang w:val="en-US"/>
        </w:rPr>
        <w:t>sense</w:t>
      </w:r>
      <w:r w:rsidR="00B831C4">
        <w:rPr>
          <w:rFonts w:ascii="Times New Roman" w:hAnsi="Times New Roman" w:cs="Times New Roman"/>
          <w:sz w:val="24"/>
          <w:szCs w:val="24"/>
          <w:lang w:val="en-US"/>
        </w:rPr>
        <w:t>s</w:t>
      </w:r>
      <w:r w:rsidR="00AE0F87">
        <w:rPr>
          <w:rFonts w:ascii="Times New Roman" w:hAnsi="Times New Roman" w:cs="Times New Roman"/>
          <w:sz w:val="24"/>
          <w:szCs w:val="24"/>
          <w:lang w:val="en-US"/>
        </w:rPr>
        <w:t xml:space="preserve"> of wellbeing</w:t>
      </w:r>
      <w:r w:rsidR="00B831C4">
        <w:rPr>
          <w:rFonts w:ascii="Times New Roman" w:hAnsi="Times New Roman" w:cs="Times New Roman"/>
          <w:sz w:val="24"/>
          <w:szCs w:val="24"/>
          <w:lang w:val="en-US"/>
        </w:rPr>
        <w:t>.</w:t>
      </w:r>
    </w:p>
    <w:p w14:paraId="56B89E77"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lastRenderedPageBreak/>
        <w:t xml:space="preserve">In summary there is 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even 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2D68E3" w:rsidRPr="00DE75B6">
        <w:rPr>
          <w:rFonts w:ascii="Times New Roman" w:hAnsi="Times New Roman" w:cs="Times New Roman"/>
          <w:sz w:val="24"/>
          <w:szCs w:val="24"/>
          <w:lang w:val="en-US"/>
        </w:rPr>
        <w:t>but, as</w:t>
      </w:r>
      <w:r w:rsidRPr="00DE75B6">
        <w:rPr>
          <w:rFonts w:ascii="Times New Roman" w:hAnsi="Times New Roman" w:cs="Times New Roman"/>
          <w:sz w:val="24"/>
          <w:szCs w:val="24"/>
          <w:lang w:val="en-US"/>
        </w:rPr>
        <w:t xml:space="preserve"> this systematic review showed,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more sound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It may well be that previous </w:t>
      </w:r>
      <w:r w:rsidR="00B378F5">
        <w:rPr>
          <w:rFonts w:ascii="Times New Roman" w:hAnsi="Times New Roman" w:cs="Times New Roman"/>
          <w:sz w:val="24"/>
          <w:szCs w:val="24"/>
          <w:lang w:val="en-US"/>
        </w:rPr>
        <w:t>trials</w:t>
      </w:r>
      <w:r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w:t>
      </w:r>
      <w:r w:rsidR="00B831C4">
        <w:rPr>
          <w:rFonts w:ascii="Times New Roman" w:hAnsi="Times New Roman" w:cs="Times New Roman"/>
          <w:sz w:val="24"/>
          <w:szCs w:val="24"/>
          <w:lang w:val="en-US"/>
        </w:rPr>
        <w:t xml:space="preserve"> within and</w:t>
      </w:r>
      <w:r w:rsidRPr="00DE75B6">
        <w:rPr>
          <w:rFonts w:ascii="Times New Roman" w:hAnsi="Times New Roman" w:cs="Times New Roman"/>
          <w:sz w:val="24"/>
          <w:szCs w:val="24"/>
          <w:lang w:val="en-US"/>
        </w:rPr>
        <w:t xml:space="preserve"> at the edges of the normal range, FT4, and possibly FT3 levels, may be better targets.</w:t>
      </w:r>
    </w:p>
    <w:p w14:paraId="03A42F26"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14:paraId="4CB17834" w14:textId="77777777" w:rsidR="00DE75B6" w:rsidRPr="00DE75B6" w:rsidRDefault="00DE75B6" w:rsidP="00DE75B6">
      <w:pPr>
        <w:spacing w:line="480" w:lineRule="auto"/>
        <w:rPr>
          <w:rFonts w:ascii="Times New Roman" w:hAnsi="Times New Roman" w:cs="Times New Roman"/>
          <w:sz w:val="24"/>
          <w:szCs w:val="24"/>
        </w:rPr>
      </w:pPr>
    </w:p>
    <w:p w14:paraId="4F5D53F5" w14:textId="77777777" w:rsidR="00DE75B6" w:rsidRPr="00DE75B6" w:rsidRDefault="00DE75B6" w:rsidP="00DE75B6">
      <w:pPr>
        <w:spacing w:line="480" w:lineRule="auto"/>
        <w:rPr>
          <w:rFonts w:ascii="Times New Roman" w:hAnsi="Times New Roman" w:cs="Times New Roman"/>
          <w:sz w:val="24"/>
          <w:szCs w:val="24"/>
        </w:rPr>
      </w:pPr>
    </w:p>
    <w:p w14:paraId="4A6ABB84" w14:textId="77777777" w:rsidR="00DE75B6" w:rsidRPr="00DE75B6" w:rsidRDefault="00DE75B6" w:rsidP="00DE75B6">
      <w:pPr>
        <w:spacing w:line="480" w:lineRule="auto"/>
        <w:rPr>
          <w:rFonts w:ascii="Times New Roman" w:hAnsi="Times New Roman" w:cs="Times New Roman"/>
          <w:sz w:val="24"/>
          <w:szCs w:val="24"/>
          <w:lang w:val="en-US"/>
        </w:rPr>
      </w:pPr>
    </w:p>
    <w:p w14:paraId="7BA884CD"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0AFBA21D" w14:textId="77777777"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t xml:space="preserve">Wilson S, Parle JV, Roberts LM, Roalfe AK, Hobbs FDR, Clark P, Sheppard MC, Gammage MD Pattison HM, Franklyn JA. Prevalence of subclinical thyroid </w:t>
      </w:r>
      <w:r w:rsidRPr="009669B1">
        <w:rPr>
          <w:rFonts w:ascii="Times New Roman" w:hAnsi="Times New Roman" w:cs="Times New Roman"/>
          <w:sz w:val="24"/>
          <w:szCs w:val="24"/>
        </w:rPr>
        <w:lastRenderedPageBreak/>
        <w:t>dysfunction and its relation to socioeconomic deprivation in the elderly: a community –based cross-sectional survey. 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Metab 2006;91(12):4809-4816 DOI: 10.1210/jc.2006-1557  (definition + prevalence)</w:t>
      </w:r>
    </w:p>
    <w:p w14:paraId="7286ECE7"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Subclinical hyperthyroidism. N Engl J Med 2018; 378:2411-9 DOI: 10.1056/NEJMcp1709318( definition-Adverse outcomes – Ix/treatment recommended)</w:t>
      </w:r>
    </w:p>
    <w:p w14:paraId="3D3B46DD"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Palacios SS, Pascual-Corrales E, Galofre JC. Management of subclinical hyperthyroidism.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2012;10(2):490-496 DOI:10.5812/ijem.3447(definition subclinical/adverse effects /investigate and treat)</w:t>
      </w:r>
    </w:p>
    <w:p w14:paraId="261A6A52"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Fatourechi V.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p>
    <w:p w14:paraId="5E6DA40E"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Taylor PN, Razvi S, Pearce SH, Dayan CM.A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r>
        <w:rPr>
          <w:rFonts w:ascii="Times New Roman" w:hAnsi="Times New Roman" w:cs="Times New Roman"/>
          <w:sz w:val="24"/>
          <w:szCs w:val="24"/>
        </w:rPr>
        <w:t>Metab 2013;98(9)3562-3571 DOI:10.1210/jc.2013-1315</w:t>
      </w:r>
    </w:p>
    <w:p w14:paraId="2F3B85E1"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Orgiazzi J. Does normal TSH mean euthyroidism in L-T4 treatment? Clinical Th</w:t>
      </w:r>
      <w:r w:rsidR="00A62984">
        <w:rPr>
          <w:rFonts w:ascii="Times New Roman" w:hAnsi="Times New Roman" w:cs="Times New Roman"/>
          <w:sz w:val="24"/>
          <w:szCs w:val="24"/>
        </w:rPr>
        <w:t>y</w:t>
      </w:r>
      <w:r w:rsidRPr="00DE75B6">
        <w:rPr>
          <w:rFonts w:ascii="Times New Roman" w:hAnsi="Times New Roman" w:cs="Times New Roman"/>
          <w:sz w:val="24"/>
          <w:szCs w:val="24"/>
        </w:rPr>
        <w:t>roidology 2016 DOI:10.1089/ct.2016;28.325-328 (Treatment judged by TSH)</w:t>
      </w:r>
    </w:p>
    <w:p w14:paraId="198BC595"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The TRUST Study Group. Thyroid hormone therapy for older adults with subclinical hypothyroidism. N Engl J Med 2017;376:2534-2544 DOI: 10.1056/NEJMoa1603825 (No symptomatic benefit treating subclinical hypothyroidism)</w:t>
      </w:r>
    </w:p>
    <w:p w14:paraId="2227AB7D"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Villar HC, Sacconato H, Valente O, Atallah AN. Thyroid hormone for subclinical hypothyroidism. Cochrane Database Syst Rev. 2007;18(3):CD003419 DOI:10.1002/14651858.CD00349.pub2 ( no benefit survival/cardiovascular morbidity treating subclinical hypo)</w:t>
      </w:r>
    </w:p>
    <w:p w14:paraId="66EAA363"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Andersen S, Pedersen KM, Bruun NH, Laurberg P.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p>
    <w:p w14:paraId="528B0A05"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The clinical significance of subclinical thyroid dysfunction. Endocrine Reviews 2008;29(1):76-131 DOI: 10.1210/er.2006-0043  (set point – result abnormal for individual but within laboratory reference range</w:t>
      </w:r>
    </w:p>
    <w:p w14:paraId="3B0C41BA"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Eckl W, Hoermann C, Larisch R. Complex relationship between free thyroxine and TSH in the regulation of thyroid function. Eur J Endocrinol. 2010;162:1123-1129 DOI: 10.1530/EJE-10-0106</w:t>
      </w:r>
    </w:p>
    <w:p w14:paraId="6042433A"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Setpoints and susceptibility: do small differences in thyroid function really matter?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2011;75:158-159 DOI: 10.1111/j.1365-2265.2011.04036x (differences across the range- individual set point- BMI, BP,, chol, insulin resistance, AF, cvs mortality, AF, bones )</w:t>
      </w:r>
    </w:p>
    <w:p w14:paraId="6919ECEC"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Modell H, Cliff W, Michael J, McFarland J, Wenderoth MP, Wright A. A physiologist’s view of homeostasis.</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Adv</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Physiol Educ. 2015;39(4):259-266 doi:10.1152/advan.00107.2015 (set point theory</w:t>
      </w:r>
    </w:p>
    <w:p w14:paraId="22A3064F"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Sheehan MT. Biochemical testing of the thyroid: TSH is the best and, oftentimes, only test needed- a review for primary care. Clin Med Res. 2016;14(2):83-92 DOI: 10.312/cmr.2016.1309 (Individual set point- TSH most sensitive as compare c FT4</w:t>
      </w:r>
    </w:p>
    <w:p w14:paraId="6335BFBE"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Hoermann R, Larisch R, Dietrich JW, Midgley JEM. Derivation of a multivariate reference range for pituitary thyrotropin and thyroid hormones: diagnostic efficiency compared with conventional single reference method. Eur J Endocrinol.2016;174(6):735-743 DOI: 10.1530/EJE-160031</w:t>
      </w:r>
    </w:p>
    <w:p w14:paraId="2009BAF6"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Ross HA, den Hejer M, Hermus Ad RMM, Sweep FCGC. Composite reference interval for thyroid-stimulating hormone and free thyroxine, comparison with common </w:t>
      </w:r>
      <w:r w:rsidR="00A62984" w:rsidRPr="00DE75B6">
        <w:rPr>
          <w:rFonts w:ascii="Times New Roman" w:hAnsi="Times New Roman" w:cs="Times New Roman"/>
          <w:sz w:val="24"/>
          <w:szCs w:val="24"/>
        </w:rPr>
        <w:t>cutoff</w:t>
      </w:r>
      <w:r w:rsidR="00A62984">
        <w:rPr>
          <w:rFonts w:ascii="Times New Roman" w:hAnsi="Times New Roman" w:cs="Times New Roman"/>
          <w:sz w:val="24"/>
          <w:szCs w:val="24"/>
        </w:rPr>
        <w:t xml:space="preserve"> </w:t>
      </w:r>
      <w:r w:rsidR="00A62984" w:rsidRPr="00DE75B6">
        <w:rPr>
          <w:rFonts w:ascii="Times New Roman" w:hAnsi="Times New Roman" w:cs="Times New Roman"/>
          <w:sz w:val="24"/>
          <w:szCs w:val="24"/>
        </w:rPr>
        <w:t>values</w:t>
      </w:r>
      <w:r w:rsidRPr="00DE75B6">
        <w:rPr>
          <w:rFonts w:ascii="Times New Roman" w:hAnsi="Times New Roman" w:cs="Times New Roman"/>
          <w:sz w:val="24"/>
          <w:szCs w:val="24"/>
        </w:rPr>
        <w:t>, and reconsideration of subclinical thyroid disease.</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Chem DOI:10.1373/clinchem.2009.124560 (Composite reference range FT4/TSH)</w:t>
      </w:r>
    </w:p>
    <w:p w14:paraId="3056282A"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Cryer PE, Davis SN. Hypoglycemia.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r w:rsidR="00A62984">
        <w:rPr>
          <w:rFonts w:ascii="Times New Roman" w:hAnsi="Times New Roman" w:cs="Times New Roman"/>
          <w:sz w:val="24"/>
          <w:szCs w:val="24"/>
        </w:rPr>
        <w:t xml:space="preserve"> </w:t>
      </w:r>
      <w:r>
        <w:rPr>
          <w:rFonts w:ascii="Times New Roman" w:hAnsi="Times New Roman" w:cs="Times New Roman"/>
          <w:sz w:val="24"/>
          <w:szCs w:val="24"/>
        </w:rPr>
        <w:t>Jameson JL, Fauci AS, Longo DL, Loscalzo J.  Chapter 420:2430-2435. McGraw Hill New York</w:t>
      </w:r>
    </w:p>
    <w:p w14:paraId="744FA0F5"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Khosla S. Hypercalcemia and Hypocalcemia.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r w:rsidR="00A62984">
        <w:rPr>
          <w:rFonts w:ascii="Times New Roman" w:hAnsi="Times New Roman" w:cs="Times New Roman"/>
          <w:sz w:val="24"/>
          <w:szCs w:val="24"/>
        </w:rPr>
        <w:t xml:space="preserve"> </w:t>
      </w:r>
      <w:r>
        <w:rPr>
          <w:rFonts w:ascii="Times New Roman" w:hAnsi="Times New Roman" w:cs="Times New Roman"/>
          <w:sz w:val="24"/>
          <w:szCs w:val="24"/>
        </w:rPr>
        <w:t>Jameson JL, Fauci AS, Longo DL, Loscalzo J.  Chapter 65;313-314 McGraw Hill New York</w:t>
      </w:r>
    </w:p>
    <w:p w14:paraId="2DDEBEB5"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Arlt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w:t>
      </w:r>
      <w:r w:rsidR="00A62984">
        <w:rPr>
          <w:rFonts w:ascii="Times New Roman" w:hAnsi="Times New Roman" w:cs="Times New Roman"/>
          <w:sz w:val="24"/>
          <w:szCs w:val="24"/>
        </w:rPr>
        <w:t xml:space="preserve"> </w:t>
      </w:r>
      <w:r>
        <w:rPr>
          <w:rFonts w:ascii="Times New Roman" w:hAnsi="Times New Roman" w:cs="Times New Roman"/>
          <w:sz w:val="24"/>
          <w:szCs w:val="24"/>
        </w:rPr>
        <w:t>Jameson JL, Fauci AS, Longo DL, Loscalzo J.  Chapter 406;2316 McGraw Hill New York</w:t>
      </w:r>
    </w:p>
    <w:p w14:paraId="5546E837"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Hadlow NC, Rothacker KM, Wardrop R, Brown SJ, Lim EU, Walsh JP. The relationship between TSH and free T4 in a large population is complex and nonlinear and</w:t>
      </w:r>
      <w:r w:rsidR="00665A63">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2013;98(7):2936-2943 DOI:10.1210/jc.2012-4223</w:t>
      </w:r>
    </w:p>
    <w:p w14:paraId="1C47643E"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p>
    <w:p w14:paraId="79DD6554" w14:textId="77777777" w:rsidR="009669B1" w:rsidRP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Physiol Rep, 6 (1), 2018, e13551, </w:t>
      </w:r>
      <w:hyperlink r:id="rId11" w:history="1">
        <w:r w:rsidRPr="00DE75B6">
          <w:rPr>
            <w:rFonts w:ascii="Times New Roman" w:hAnsi="Times New Roman" w:cs="Times New Roman"/>
            <w:sz w:val="24"/>
            <w:szCs w:val="24"/>
          </w:rPr>
          <w:t>https://doi.org/10.14814/phy2.13551</w:t>
        </w:r>
      </w:hyperlink>
    </w:p>
    <w:p w14:paraId="3D853A4E"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Romanovsky AA. Do fever and anapyrexia exist? Analysis of set point-based definitions. Am J Physiol</w:t>
      </w:r>
      <w:r w:rsidR="00A608DD">
        <w:rPr>
          <w:rFonts w:ascii="Times New Roman" w:hAnsi="Times New Roman" w:cs="Times New Roman"/>
          <w:sz w:val="24"/>
          <w:szCs w:val="24"/>
        </w:rPr>
        <w:t xml:space="preserve"> </w:t>
      </w:r>
      <w:r w:rsidRPr="00DE75B6">
        <w:rPr>
          <w:rFonts w:ascii="Times New Roman" w:hAnsi="Times New Roman" w:cs="Times New Roman"/>
          <w:sz w:val="24"/>
          <w:szCs w:val="24"/>
        </w:rPr>
        <w:t>Regul</w:t>
      </w:r>
      <w:r w:rsidR="00A608DD">
        <w:rPr>
          <w:rFonts w:ascii="Times New Roman" w:hAnsi="Times New Roman" w:cs="Times New Roman"/>
          <w:sz w:val="24"/>
          <w:szCs w:val="24"/>
        </w:rPr>
        <w:t xml:space="preserve"> </w:t>
      </w:r>
      <w:r w:rsidRPr="00DE75B6">
        <w:rPr>
          <w:rFonts w:ascii="Times New Roman" w:hAnsi="Times New Roman" w:cs="Times New Roman"/>
          <w:sz w:val="24"/>
          <w:szCs w:val="24"/>
        </w:rPr>
        <w:t>Integr Comp Physiol. 287: R992-R995,2004</w:t>
      </w:r>
    </w:p>
    <w:p w14:paraId="3B1AA6AA"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Fitzgerald SP, Bean NG. The relationship between population T4/TSH set point data and T4/TSH physiology. J Thyroid Research Volume 2016;Article ID 6351473, 7page</w:t>
      </w:r>
      <w:r w:rsidR="0018272B">
        <w:rPr>
          <w:rFonts w:ascii="Times New Roman" w:hAnsi="Times New Roman" w:cs="Times New Roman"/>
          <w:sz w:val="24"/>
          <w:szCs w:val="24"/>
        </w:rPr>
        <w:t>s</w:t>
      </w:r>
    </w:p>
    <w:p w14:paraId="0878A9EB" w14:textId="77777777" w:rsidR="009669B1" w:rsidRDefault="0018272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Moher D, Liberati A, Tetzlaff J, Altman DG; PRISMA Group. Preferred reporting items for systematic reviews and meta-analyses: the PRISMA statement. PLoS Med.2009;6(7):e1000097</w:t>
      </w:r>
    </w:p>
    <w:p w14:paraId="181B4DE7"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Lindharsen J, Olsen A-MS, Madsen JC, Faber J, Hansen PR et al. The spectrum of thyroid disease and risk of new onset atrial fibrillation: a large population cohort study. BMJ 2012;345:e7895 DOI:10.1136/bmj.e7895</w:t>
      </w:r>
    </w:p>
    <w:p w14:paraId="6A884CDD" w14:textId="77777777" w:rsidR="003E0FB8" w:rsidRDefault="003E0FB8" w:rsidP="003E0FB8">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Cappola AR, Arnold AM, Wulczn K, Carlson M, Robbins J, Psaty BM. Thyroid function in the euthyroid range and adverse outcomes in older adults. J Clin</w:t>
      </w:r>
      <w:r w:rsidR="00A608DD">
        <w:rPr>
          <w:rFonts w:ascii="Times New Roman" w:hAnsi="Times New Roman" w:cs="Times New Roman"/>
          <w:sz w:val="24"/>
          <w:szCs w:val="24"/>
        </w:rPr>
        <w:t xml:space="preserve"> </w:t>
      </w:r>
      <w:r w:rsidRPr="003E0FB8">
        <w:rPr>
          <w:rFonts w:ascii="Times New Roman" w:hAnsi="Times New Roman" w:cs="Times New Roman"/>
          <w:sz w:val="24"/>
          <w:szCs w:val="24"/>
        </w:rPr>
        <w:t>Endocrinol</w:t>
      </w:r>
      <w:r w:rsidR="007D3B60">
        <w:rPr>
          <w:rFonts w:ascii="Times New Roman" w:hAnsi="Times New Roman" w:cs="Times New Roman"/>
          <w:sz w:val="24"/>
          <w:szCs w:val="24"/>
        </w:rPr>
        <w:t xml:space="preserve"> </w:t>
      </w:r>
      <w:r w:rsidRPr="003E0FB8">
        <w:rPr>
          <w:rFonts w:ascii="Times New Roman" w:hAnsi="Times New Roman" w:cs="Times New Roman"/>
          <w:sz w:val="24"/>
          <w:szCs w:val="24"/>
        </w:rPr>
        <w:t>Metab 2015;100(3):1088-1096 DOI:10.1210/jc.2014-3586 (sensitivity difference)</w:t>
      </w:r>
    </w:p>
    <w:p w14:paraId="09F9B219" w14:textId="77777777"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 xml:space="preserve">Baumgartner C, da Costa BR, Collet TH, Feller M, Floriani C, Bauer DC, Cappola AR, Heckbert SR, Ceresini G, Gussekloo J, den Elzen WPJ, Peeters RP, Luben R, Völzke H, Dörr M, Walsh JP, Bremner A, Iacoviello M, Macfarlane P, Heeringa J, Stott DJ, Westendorp RGJ, Khaw KT, Magnani JW, Aujesky D, Rodondi N; Thyroid Studies </w:t>
      </w:r>
      <w:r w:rsidR="00A608DD" w:rsidRPr="003E0FB8">
        <w:rPr>
          <w:rFonts w:ascii="Times New Roman" w:hAnsi="Times New Roman" w:cs="Times New Roman"/>
          <w:sz w:val="24"/>
          <w:szCs w:val="24"/>
        </w:rPr>
        <w:t>Collaboration. Thyroid</w:t>
      </w:r>
      <w:r w:rsidRPr="003E0FB8">
        <w:rPr>
          <w:rFonts w:ascii="Times New Roman" w:hAnsi="Times New Roman" w:cs="Times New Roman"/>
          <w:sz w:val="24"/>
          <w:szCs w:val="24"/>
        </w:rPr>
        <w:t xml:space="preserve"> Studies </w:t>
      </w:r>
      <w:r w:rsidR="007D3B60" w:rsidRPr="003E0FB8">
        <w:rPr>
          <w:rFonts w:ascii="Times New Roman" w:hAnsi="Times New Roman" w:cs="Times New Roman"/>
          <w:sz w:val="24"/>
          <w:szCs w:val="24"/>
        </w:rPr>
        <w:t>Collaboration. Thyroid</w:t>
      </w:r>
      <w:r w:rsidRPr="003E0FB8">
        <w:rPr>
          <w:rFonts w:ascii="Times New Roman" w:hAnsi="Times New Roman" w:cs="Times New Roman"/>
          <w:sz w:val="24"/>
          <w:szCs w:val="24"/>
        </w:rPr>
        <w:t xml:space="preserve"> function within the normal range, subclinical hypothyroidism, and the risk of atrial fibrillation. Circulation 2017</w:t>
      </w:r>
      <w:r w:rsidR="007D3B60" w:rsidRPr="003E0FB8">
        <w:rPr>
          <w:rFonts w:ascii="Times New Roman" w:hAnsi="Times New Roman" w:cs="Times New Roman"/>
          <w:sz w:val="24"/>
          <w:szCs w:val="24"/>
        </w:rPr>
        <w:t>; 136</w:t>
      </w:r>
      <w:r w:rsidRPr="003E0FB8">
        <w:rPr>
          <w:rFonts w:ascii="Times New Roman" w:hAnsi="Times New Roman" w:cs="Times New Roman"/>
          <w:sz w:val="24"/>
          <w:szCs w:val="24"/>
        </w:rPr>
        <w:t>(22):2100-2116. DOI:10.1161/CIRCULATIONAHA.117.028753 (different sensitivity pit/heart)</w:t>
      </w:r>
    </w:p>
    <w:p w14:paraId="4B322D91" w14:textId="77777777"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Gammage MD, Parle JV, Holder RL, Roberts LM, Hobbs FD, Wilson S, Sheppard MC, Franklyn JA. Association between serum free thyroxine concentration and atrial fibrillation. Arch Intern Med. 2007;167(9):928-34 DOI: 10.1001/archinte.167.9.928</w:t>
      </w:r>
    </w:p>
    <w:p w14:paraId="5F0AEE43" w14:textId="77777777"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Heeringa J, Hoogendoorn EH, van der Deure WM, Hofman A, Peeters RP, Hop WC, den Heijer M, Visser TJ, Witterman JC. High-normal thyroid function and the risk of atrial fibrillation: the Rotterdam study. Arch Int Med. 2008;168(20):2219-24 DOI: 10.1001/archinte.168.20.2219 (FT4- not sig 0.06)</w:t>
      </w:r>
    </w:p>
    <w:p w14:paraId="41637155"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Yan Z, Huang H, Li J, Wang J. Relationship between subclinical thyroid dysfunction and the risk of fracture: a meta-analysis of prospective cohort studies. Osteoporosis Int. 2016;1:115-25 DOI: 10.1007/s00198-015-3221-z</w:t>
      </w:r>
    </w:p>
    <w:p w14:paraId="1EFFA06C" w14:textId="77777777"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Rijn LE, Pop VJ, Williams GR. Low bone mineral density is related to high physiological levels of free thyroxine in peri-menopausal women. Eur J Endocrinol. 2014;170(3):461-8 DOI:10.1530/EJE-13-0769</w:t>
      </w:r>
    </w:p>
    <w:p w14:paraId="4FBA2135"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Roef G, lapauw B, Goemaere S, Zmierczak H, Fliers T, Kaufman JM, Taes Y. Thyroid hormone status within the physiological range affects bone mass and density in healthy men at the age of peak bone mass. Eur J Endocrinol. 2011 164(6): 1027-34 DOI:10.1530/EJE-10-1113</w:t>
      </w:r>
    </w:p>
    <w:p w14:paraId="3298BD28"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Murphy E, Glüer CC, Reid DM, Felsenberg D, Roux C, Eastell R, Williams GR. Thyroid function within the upper normal range is associated with reduced bone mineral density and an increased risk of nonvertebral fractures in healthy euthyroid postmenopausal women. J Clin</w:t>
      </w:r>
      <w:r w:rsidR="007D3B60">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7D3B60">
        <w:rPr>
          <w:rFonts w:ascii="Times New Roman" w:hAnsi="Times New Roman" w:cs="Times New Roman"/>
          <w:sz w:val="24"/>
          <w:szCs w:val="24"/>
        </w:rPr>
        <w:t xml:space="preserve"> </w:t>
      </w:r>
      <w:r w:rsidRPr="00DE75B6">
        <w:rPr>
          <w:rFonts w:ascii="Times New Roman" w:hAnsi="Times New Roman" w:cs="Times New Roman"/>
          <w:sz w:val="24"/>
          <w:szCs w:val="24"/>
        </w:rPr>
        <w:t>Metab. 2010;95(7):3173-81 DOI:10.1210/jc.2009-2630</w:t>
      </w:r>
    </w:p>
    <w:p w14:paraId="289D6546"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der Deure, Uitterlinden AG, Hofman A, Rivadeneira F, Pols HA, Peeters RP, Visser TJ. Effects of serum TSH and FT4 levels and the TSHR-Asp727Glu polymorphism on bone: the Rotterdam Study. Clin</w:t>
      </w:r>
      <w:r w:rsidR="007D3B60">
        <w:rPr>
          <w:rFonts w:ascii="Times New Roman" w:hAnsi="Times New Roman" w:cs="Times New Roman"/>
          <w:sz w:val="24"/>
          <w:szCs w:val="24"/>
        </w:rPr>
        <w:t xml:space="preserve"> </w:t>
      </w:r>
      <w:r w:rsidRPr="00DE75B6">
        <w:rPr>
          <w:rFonts w:ascii="Times New Roman" w:hAnsi="Times New Roman" w:cs="Times New Roman"/>
          <w:sz w:val="24"/>
          <w:szCs w:val="24"/>
        </w:rPr>
        <w:t>Endocrinol (Oxf)2008;68(2):175-181 DOI: 10.1111/j.1365-2265.2007.0316.x</w:t>
      </w:r>
    </w:p>
    <w:p w14:paraId="3942FBAE" w14:textId="77777777" w:rsidR="009669B1" w:rsidRDefault="003E0FB8"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Chan YX, Knuiman MW, Divitini ML, Brown SJ, Walsh J, Yeap BB. Lower TSH and higher free thyroxine predict incidence of prostate but not breast, colorectal or lung cancer. Eur J Endocrinol 2017;177(4):297-308 DOI:10.1530/EJE-17-0197 (both</w:t>
      </w:r>
    </w:p>
    <w:p w14:paraId="59BE2677" w14:textId="77777777" w:rsidR="003E0FB8" w:rsidRPr="005D1D58" w:rsidRDefault="003E0FB8" w:rsidP="003E0FB8">
      <w:pPr>
        <w:pStyle w:val="ListParagraph"/>
        <w:numPr>
          <w:ilvl w:val="0"/>
          <w:numId w:val="6"/>
        </w:numPr>
        <w:spacing w:line="480" w:lineRule="auto"/>
        <w:rPr>
          <w:rFonts w:ascii="Times New Roman" w:hAnsi="Times New Roman" w:cs="Times New Roman"/>
          <w:sz w:val="24"/>
          <w:szCs w:val="24"/>
        </w:rPr>
      </w:pPr>
      <w:r w:rsidRPr="005D1D58">
        <w:rPr>
          <w:rFonts w:ascii="Times New Roman" w:hAnsi="Times New Roman" w:cs="Times New Roman"/>
          <w:sz w:val="24"/>
          <w:szCs w:val="24"/>
        </w:rPr>
        <w:t>Tosovic A, Becker C, Bondeson A-G, Bondeson L, Ericsson U-B, Malm J, Manjer J. Prospectively measured thyroid hormones and thyroid peroxid</w:t>
      </w:r>
      <w:r w:rsidR="007D3B60">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2012;131(9):226-2133 DOI:10.1002/ijc.27470</w:t>
      </w:r>
    </w:p>
    <w:p w14:paraId="6ED67E6A" w14:textId="77777777" w:rsidR="003E0FB8" w:rsidRPr="003E0FB8" w:rsidRDefault="003E0FB8" w:rsidP="003E0FB8">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Khan SR, Chaker L, Ruiter R, Aerts JGJV, Hoffman A, Deghan A, Franco OH, Stricker BHC, Peeters RP. Thyroid function and cancer risk: The Rotterdam Study. J Clin Endocrinol Metab 2016</w:t>
      </w:r>
      <w:r w:rsidR="00A62984" w:rsidRPr="003E0FB8">
        <w:rPr>
          <w:rFonts w:ascii="Times New Roman" w:hAnsi="Times New Roman" w:cs="Times New Roman"/>
          <w:sz w:val="24"/>
          <w:szCs w:val="24"/>
        </w:rPr>
        <w:t>; 12</w:t>
      </w:r>
      <w:r w:rsidRPr="003E0FB8">
        <w:rPr>
          <w:rFonts w:ascii="Times New Roman" w:hAnsi="Times New Roman" w:cs="Times New Roman"/>
          <w:sz w:val="24"/>
          <w:szCs w:val="24"/>
        </w:rPr>
        <w:t>(1):5030-5036. DOI:10.1210/jc.2016-2104</w:t>
      </w:r>
    </w:p>
    <w:p w14:paraId="35BCAAE2"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Ittermann T, Haring R, Wallaschofski H, Baumeister S, Nauck, M, Dörr M, Lerch M, Meyer zuSchwabedissen HE, Rosskopf D, Völzke H. Inverse association between serum free thyroxine levels and hepatic steatosis: results from the study of health in Pomerania. Thyroid 2012; 22(6):568-574 DOI: 10.1089/thy.2011.0279 (DIRECTION OF CAUSALITY)</w:t>
      </w:r>
    </w:p>
    <w:p w14:paraId="21F47C0A"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Xu C, Xu L, Yu M, Li Y. Association between thyroid function and non alcoholic fatty liver disease in euthyroid elderly Chinese. Clinical Endocrinology 2011;75:240-246 DOI:10.1111/j.1365-2265.2011.04016.x</w:t>
      </w:r>
    </w:p>
    <w:p w14:paraId="3B47609A"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Plompen, EPC, Hofman A, Deghan A, Franco OH, Janssen HLA, Murad SW, Peeters RP. Thyroid function and the risk of non-alcoholic fatty liver disease: the Rotterdam study. J Clin</w:t>
      </w:r>
      <w:r w:rsidR="007D3B60">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7D3B60">
        <w:rPr>
          <w:rFonts w:ascii="Times New Roman" w:hAnsi="Times New Roman" w:cs="Times New Roman"/>
          <w:sz w:val="24"/>
          <w:szCs w:val="24"/>
        </w:rPr>
        <w:t xml:space="preserve"> </w:t>
      </w:r>
      <w:r w:rsidRPr="00DE75B6">
        <w:rPr>
          <w:rFonts w:ascii="Times New Roman" w:hAnsi="Times New Roman" w:cs="Times New Roman"/>
          <w:sz w:val="24"/>
          <w:szCs w:val="24"/>
        </w:rPr>
        <w:t>Metab 2016;101(8):3204-3211 DOI: 10.1012/jc.2016-1300 (altered set point)</w:t>
      </w:r>
    </w:p>
    <w:p w14:paraId="3C51CD09" w14:textId="77777777" w:rsidR="003E7197" w:rsidRPr="003E0FB8" w:rsidRDefault="003E7197" w:rsidP="003E7197">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 xml:space="preserve">Mehran L, Amouzegar A, Bakhtiyari M, Mansournia MA, Rahimabad PR, Tohidi M, Azizi F. Variations in serum free thyroxine concentration within the reference range predicts the incidence of metabolic syndrome in non-obese adults: a cohort study. </w:t>
      </w:r>
      <w:r w:rsidRPr="003E0FB8">
        <w:rPr>
          <w:rFonts w:ascii="Times New Roman" w:hAnsi="Times New Roman" w:cs="Times New Roman"/>
          <w:sz w:val="24"/>
          <w:szCs w:val="24"/>
        </w:rPr>
        <w:lastRenderedPageBreak/>
        <w:t>Thyroid 2017;27(7):886-893 DOI:10.1089/thy.2016.0557 (SET POINT MODEL- FT4 more impt TSH)</w:t>
      </w:r>
    </w:p>
    <w:p w14:paraId="2933AAFD" w14:textId="77777777" w:rsidR="003E7197" w:rsidRDefault="0052229A" w:rsidP="003E7197">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Roos A, Bakker SJ, Links TP, G</w:t>
      </w:r>
      <w:r w:rsidR="003E7197" w:rsidRPr="00DE75B6">
        <w:rPr>
          <w:rFonts w:ascii="Times New Roman" w:hAnsi="Times New Roman" w:cs="Times New Roman"/>
          <w:sz w:val="24"/>
          <w:szCs w:val="24"/>
        </w:rPr>
        <w:t>ans RO, Wolffenbuttel BH. Thyroid function is associated with components of the metabolic syndrome in euthyroid subjects. J Clin</w:t>
      </w:r>
      <w:r>
        <w:rPr>
          <w:rFonts w:ascii="Times New Roman" w:hAnsi="Times New Roman" w:cs="Times New Roman"/>
          <w:sz w:val="24"/>
          <w:szCs w:val="24"/>
        </w:rPr>
        <w:t xml:space="preserve"> </w:t>
      </w:r>
      <w:r w:rsidR="003E7197" w:rsidRPr="00DE75B6">
        <w:rPr>
          <w:rFonts w:ascii="Times New Roman" w:hAnsi="Times New Roman" w:cs="Times New Roman"/>
          <w:sz w:val="24"/>
          <w:szCs w:val="24"/>
        </w:rPr>
        <w:t>Endocrinol</w:t>
      </w:r>
      <w:r>
        <w:rPr>
          <w:rFonts w:ascii="Times New Roman" w:hAnsi="Times New Roman" w:cs="Times New Roman"/>
          <w:sz w:val="24"/>
          <w:szCs w:val="24"/>
        </w:rPr>
        <w:t xml:space="preserve"> </w:t>
      </w:r>
      <w:r w:rsidR="003E7197" w:rsidRPr="00DE75B6">
        <w:rPr>
          <w:rFonts w:ascii="Times New Roman" w:hAnsi="Times New Roman" w:cs="Times New Roman"/>
          <w:sz w:val="24"/>
          <w:szCs w:val="24"/>
        </w:rPr>
        <w:t>Metab. 2007;92(2):491-6 DOI:10.1210/jc.2006-1718 (PITUITARY SENSITIVITY &lt; PERIPHERAL)</w:t>
      </w:r>
    </w:p>
    <w:p w14:paraId="3E3361C9"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Garduño-Garcia J, Alvirde- Garcia U, López-Carrasco G, Mendoza M, Mehta R, Arellano-Campos O, Choza</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R,</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Sauque L et al. TSH and free thyroxine concentrations are associated with differing metabolic markers in euthyroid subjects. Eur J Endocrinol. 2010;163:73-278 DOI:10.1530/EJE-10-0312 (Different markers SC H not assoc c metabolic syn; in reality TSH adds little))</w:t>
      </w:r>
    </w:p>
    <w:p w14:paraId="543B267F"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Lin SY, Wang YY, Liu PH, Lai WA, Sheu WH. Lower serum free thyroxine levels are associated with metabolic syndrome in a Chinese population. Metabolism 2005;54(11):1524-8 DOI: 10.1016/j.metabol.2005.05.020 (T4 + TSH not recorded)</w:t>
      </w:r>
    </w:p>
    <w:p w14:paraId="7C40C51A"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Waring AC, Rodondi N, Harrison S, Kanava AM, Simonsick EM, Milkovic I, Satterfield S, Newman AB, Bauer DC, for the Health, Aging and Body Composition (Health ABC) Study. Thyroid function and prevalent and incident metabolic syndrome in older adults: The </w:t>
      </w:r>
      <w:r w:rsidR="0052229A" w:rsidRPr="00DE75B6">
        <w:rPr>
          <w:rFonts w:ascii="Times New Roman" w:hAnsi="Times New Roman" w:cs="Times New Roman"/>
          <w:sz w:val="24"/>
          <w:szCs w:val="24"/>
        </w:rPr>
        <w:t>Health,</w:t>
      </w:r>
      <w:r w:rsidRPr="00DE75B6">
        <w:rPr>
          <w:rFonts w:ascii="Times New Roman" w:hAnsi="Times New Roman" w:cs="Times New Roman"/>
          <w:sz w:val="24"/>
          <w:szCs w:val="24"/>
        </w:rPr>
        <w:t xml:space="preserve"> Aging, and Body Composition Study.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 (Oxf).2012;76(6):911-918 DOI: 10.1111/j.1365-2265.2011.04328.x (ALSO DIRECTION CAUSALITY)</w:t>
      </w:r>
    </w:p>
    <w:p w14:paraId="5BD67705"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p>
    <w:p w14:paraId="4DA0EF54"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Makepeace AE, Bremmer AP, O’Leary P, Leedman PJ, Feddema P, Michelangeli V, Walsh JP. Significant inverse relationship between serum free T4 concentration and </w:t>
      </w:r>
      <w:r w:rsidRPr="00DE75B6">
        <w:rPr>
          <w:rFonts w:ascii="Times New Roman" w:hAnsi="Times New Roman" w:cs="Times New Roman"/>
          <w:sz w:val="24"/>
          <w:szCs w:val="24"/>
        </w:rPr>
        <w:lastRenderedPageBreak/>
        <w:t>body mass index in euthyroid subjects: differences between smokers and non-smokers.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 (Oxf) 2008;69(4):648-652 DOI:10.111/j.1365-2265.2008.03239.x</w:t>
      </w:r>
    </w:p>
    <w:p w14:paraId="320A54AA"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Knudsen N, Laurberg P, Rasmussen LB, Bulow I, Perrild H, Ovesen L, Jørgensen T. Small differences in thyroid function may be important for body mass index and the occurrence of obesity in the population.  J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Metab 2005; 90(7):4019-24 DOI: 10.1210/jc.2004-2225 (both)</w:t>
      </w:r>
    </w:p>
    <w:p w14:paraId="515ECDDB"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Chaker L, Ligthart S, Korevaar TI, Hofman A, Franco OH, Peeters RP, Deghan A. Thyroid function and risk of type 2 diabetes: a population cohort study. BMC Med.2016;14(1):150 DOI:10.1186/s12916-016-0693-4(both)</w:t>
      </w:r>
    </w:p>
    <w:p w14:paraId="3D0C2B11" w14:textId="77777777" w:rsidR="003E7197" w:rsidRPr="003E0FB8" w:rsidRDefault="003E7197" w:rsidP="003E7197">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Jun JE, Jee JH, Bae JC, Jin S-M, Hur KY, Lee M-K, Kim TH, Kim SW, Kim JH. Association between changes in thyroid hormones and incident Type 2 diabetes:  a seven- year longitudinal study. Thyroid 2017;27(1):29-38 DOI:10.1089/thy.2016.0171</w:t>
      </w:r>
    </w:p>
    <w:p w14:paraId="16DD0338" w14:textId="77777777" w:rsidR="003E7197" w:rsidRDefault="003E7197" w:rsidP="003E7197">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Oh H-S, Kwon H, Ahn J, Song E, Park S, Kim M, Han M, Jeon MJ et al. Association between thyroid dysfunction and lipid profiles differs according to age and sex: results from the Korean National Health and Nutrition Survey. Thyroid 2018</w:t>
      </w:r>
      <w:r w:rsidR="00A62984" w:rsidRPr="00DE75B6">
        <w:rPr>
          <w:rFonts w:ascii="Times New Roman" w:hAnsi="Times New Roman" w:cs="Times New Roman"/>
          <w:sz w:val="24"/>
          <w:szCs w:val="24"/>
        </w:rPr>
        <w:t>; 28</w:t>
      </w:r>
      <w:r w:rsidRPr="00DE75B6">
        <w:rPr>
          <w:rFonts w:ascii="Times New Roman" w:hAnsi="Times New Roman" w:cs="Times New Roman"/>
          <w:sz w:val="24"/>
          <w:szCs w:val="24"/>
        </w:rPr>
        <w:t>(7):849-856 DOI: 10.1089/thyr.2017.0656.</w:t>
      </w:r>
    </w:p>
    <w:p w14:paraId="37D13F3B" w14:textId="77777777" w:rsidR="005C1BEF" w:rsidRDefault="005C1BEF" w:rsidP="005C1BEF">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Kim HH, Bae JC, Park HK, Byun DW, Suh K, Yoo</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MH,</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Metab (Seoul). 2016;31(2):311-319 DOI:10.3803/EnM.2016.31.2.311 (RELATION T3 not T4 OR TSH)</w:t>
      </w:r>
    </w:p>
    <w:p w14:paraId="717383A3" w14:textId="77777777" w:rsidR="005C1BEF" w:rsidRDefault="005C1BEF" w:rsidP="005C1BEF">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Strollo F, Carucci I, More M, Marico G, Strollo G, Masini MA, Gentile S. Free triiodothyronine and cholesterol levels in euthyroid elderly T2DM patients. Int J </w:t>
      </w:r>
      <w:r w:rsidRPr="00DE75B6">
        <w:rPr>
          <w:rFonts w:ascii="Times New Roman" w:hAnsi="Times New Roman" w:cs="Times New Roman"/>
          <w:sz w:val="24"/>
          <w:szCs w:val="24"/>
        </w:rPr>
        <w:lastRenderedPageBreak/>
        <w:t>Endocrinol 2012;2012 Article ID 420370, 7 pages DOI:10.1155/2012/420370 (T3 NOT T4/TSH)</w:t>
      </w:r>
    </w:p>
    <w:p w14:paraId="778DEFCF" w14:textId="77777777" w:rsidR="00837BC3" w:rsidRDefault="00837BC3" w:rsidP="00015B5D">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Svare A, Nilsen TI, Bj</w:t>
      </w:r>
      <w:r>
        <w:rPr>
          <w:rFonts w:ascii="Calibri" w:hAnsi="Calibri" w:cs="Calibri"/>
          <w:sz w:val="24"/>
          <w:szCs w:val="24"/>
        </w:rPr>
        <w:t>ø</w:t>
      </w:r>
      <w:r>
        <w:rPr>
          <w:rFonts w:ascii="Times New Roman" w:hAnsi="Times New Roman" w:cs="Times New Roman"/>
          <w:sz w:val="24"/>
          <w:szCs w:val="24"/>
        </w:rPr>
        <w:t xml:space="preserve">ro T, Asvold BO, Langhammer A. Serum TSH related to measures of body </w:t>
      </w:r>
      <w:r w:rsidR="0052229A">
        <w:rPr>
          <w:rFonts w:ascii="Times New Roman" w:hAnsi="Times New Roman" w:cs="Times New Roman"/>
          <w:sz w:val="24"/>
          <w:szCs w:val="24"/>
        </w:rPr>
        <w:t>mass: longitudinal</w:t>
      </w:r>
      <w:r>
        <w:rPr>
          <w:rFonts w:ascii="Times New Roman" w:hAnsi="Times New Roman" w:cs="Times New Roman"/>
          <w:sz w:val="24"/>
          <w:szCs w:val="24"/>
        </w:rPr>
        <w:t xml:space="preserve"> data from the HUNT Study, Norway. Clin Endocrinol (Oxf) 2011;74(6):769-765. DOI:10.1111/j.1365-2265.2011.04009.x.</w:t>
      </w:r>
    </w:p>
    <w:p w14:paraId="1B35D21C" w14:textId="77777777" w:rsidR="00015B5D" w:rsidRDefault="003E0FB8"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Vadiveloo T, Donnan PT, Cochrane L, Leese G. The Thyroid Epidemiology, Audit, and Research Study (TEARS): Morbidity in patients with endogenous subclinical hyperthyroidism.</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J</w:t>
      </w:r>
      <w:r w:rsidR="003E7197">
        <w:rPr>
          <w:rFonts w:ascii="Times New Roman" w:hAnsi="Times New Roman" w:cs="Times New Roman"/>
          <w:sz w:val="24"/>
          <w:szCs w:val="24"/>
        </w:rPr>
        <w:t xml:space="preserve"> </w:t>
      </w:r>
      <w:r w:rsidRPr="00DE75B6">
        <w:rPr>
          <w:rFonts w:ascii="Times New Roman" w:hAnsi="Times New Roman" w:cs="Times New Roman"/>
          <w:sz w:val="24"/>
          <w:szCs w:val="24"/>
        </w:rPr>
        <w:t>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Metab. 2011:96(5):1344-1351 DOI: 10.1210/jc.2010-2693 (DEMENTIA/# NOT TSH RELATED)</w:t>
      </w:r>
    </w:p>
    <w:p w14:paraId="7ACA4406"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sidR="0052229A">
        <w:rPr>
          <w:rFonts w:ascii="Times New Roman" w:hAnsi="Times New Roman" w:cs="Times New Roman"/>
          <w:sz w:val="24"/>
          <w:szCs w:val="24"/>
        </w:rPr>
        <w:t xml:space="preserve"> </w:t>
      </w:r>
      <w:r w:rsidR="0052229A" w:rsidRPr="00DE75B6">
        <w:rPr>
          <w:rFonts w:ascii="Times New Roman" w:hAnsi="Times New Roman" w:cs="Times New Roman"/>
          <w:sz w:val="24"/>
          <w:szCs w:val="24"/>
        </w:rPr>
        <w:t>Alzheimer’s</w:t>
      </w:r>
      <w:r w:rsidRPr="00DE75B6">
        <w:rPr>
          <w:rFonts w:ascii="Times New Roman" w:hAnsi="Times New Roman" w:cs="Times New Roman"/>
          <w:sz w:val="24"/>
          <w:szCs w:val="24"/>
        </w:rPr>
        <w:t xml:space="preserve"> Res Ther. 2017;9(1):64 DOI: 10.1186/s13195-017-0291-5</w:t>
      </w:r>
    </w:p>
    <w:p w14:paraId="3CA0A1CD"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Volpato S, Guralnik JM, Fried LP, Remalay AT, Cappola AR, Launer LJ. Serum thyroxine level and cognitive decline in older women. Neurology 2002;58(7): 1055-1061 DOI:10.1212/WNL.58.7.1055</w:t>
      </w:r>
    </w:p>
    <w:p w14:paraId="796C069E"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Choi HY, Choe YM, Byun MS, Sohn BK, Baek H, Yi D, Han JY, Woo JI, Lee DY. Associations between serum thyroid hormone and cerebral amyloidosis in cognitively diverse elderly. Alzheimer’s and Dementia 2015;11(7) S648-649 DOI:10.1016/j.jatz.2015.06.947 (T3 NOT T4/TSH) !!!</w:t>
      </w:r>
    </w:p>
    <w:p w14:paraId="4046D0BD"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de Jong FD, Heijer T, Visser TJ, de Rijke YB, Drexhage HA, Hoffman A, Breteler MMB. Thyroid hormones, dementia, and atrophy of the medial temporal lobe. J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Metab 2006;91(7):2569-2573 DOI:10.1210/jc.2006-0449</w:t>
      </w:r>
    </w:p>
    <w:p w14:paraId="77C2A784" w14:textId="77777777" w:rsidR="004F3FA8" w:rsidRDefault="004F3FA8"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Tan ZS, Beiser A, Ramachandran RS, Au R, Auerbach S, Kiel DP, Wolf PA, Seshadri S. Thyroid function and the risk of Alzheimer’s disease: The Framingham Study. </w:t>
      </w:r>
      <w:r w:rsidRPr="00DE75B6">
        <w:rPr>
          <w:rFonts w:ascii="Times New Roman" w:hAnsi="Times New Roman" w:cs="Times New Roman"/>
          <w:sz w:val="24"/>
          <w:szCs w:val="24"/>
        </w:rPr>
        <w:lastRenderedPageBreak/>
        <w:t>Arch Int Med.2009;168(14):1514-1520 DOI:10.1001/archinte.168.14.1514 (hyper and hypo-TSH high or low)</w:t>
      </w:r>
    </w:p>
    <w:p w14:paraId="01A17063"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Chubb SAP, Walsh JP, Hankey GJ, Almeida OP, Flicker L. Higher free thyroxine levels are associated with frailty in older men: the Health In Men Study.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 2012; 76:741-748 DOI: 10.1111/j.1365-2265.2011.04290.x</w:t>
      </w:r>
    </w:p>
    <w:p w14:paraId="29613C24" w14:textId="77777777" w:rsidR="00664631" w:rsidRDefault="00664631" w:rsidP="0066463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Bano A, Chaker L, Schoufour J, Ikram MA, Kavousi M, Franco OH, Peeters RP, Mattace-Raso FUS. High circulating free thyroxine levels may increase the risk of frailty: The Rotterdam Study. J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 Metab.2018;103(1):328-335 DOI: 10.1210/jc.2017-01854</w:t>
      </w:r>
    </w:p>
    <w:p w14:paraId="124CF112"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den Beld AW, Visser TJ, Feelders RA, Grobbee DE, Lamberts SWJ. Thyroid hormone concentrations, disease, physical function, and mortality in elderly men.</w:t>
      </w:r>
      <w:r w:rsidR="0052229A">
        <w:rPr>
          <w:rFonts w:ascii="Times New Roman" w:hAnsi="Times New Roman" w:cs="Times New Roman"/>
          <w:sz w:val="24"/>
          <w:szCs w:val="24"/>
        </w:rPr>
        <w:t xml:space="preserve"> </w:t>
      </w:r>
      <w:hyperlink r:id="rId12" w:tooltip="The Journal of clinical endocrinology and metabolism." w:history="1">
        <w:r w:rsidRPr="00DE75B6">
          <w:rPr>
            <w:rFonts w:ascii="Times New Roman" w:hAnsi="Times New Roman" w:cs="Times New Roman"/>
            <w:sz w:val="24"/>
            <w:szCs w:val="24"/>
          </w:rPr>
          <w:t>J Clin</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52229A">
          <w:rPr>
            <w:rFonts w:ascii="Times New Roman" w:hAnsi="Times New Roman" w:cs="Times New Roman"/>
            <w:sz w:val="24"/>
            <w:szCs w:val="24"/>
          </w:rPr>
          <w:t xml:space="preserve"> </w:t>
        </w:r>
        <w:r w:rsidRPr="00DE75B6">
          <w:rPr>
            <w:rFonts w:ascii="Times New Roman" w:hAnsi="Times New Roman" w:cs="Times New Roman"/>
            <w:sz w:val="24"/>
            <w:szCs w:val="24"/>
          </w:rPr>
          <w:t>Metab.</w:t>
        </w:r>
      </w:hyperlink>
      <w:r w:rsidRPr="00DE75B6">
        <w:rPr>
          <w:rFonts w:ascii="Times New Roman" w:hAnsi="Times New Roman" w:cs="Times New Roman"/>
          <w:sz w:val="24"/>
          <w:szCs w:val="24"/>
        </w:rPr>
        <w:t xml:space="preserve"> 2005;90(12):6403-9 DOI:</w:t>
      </w:r>
      <w:hyperlink r:id="rId13" w:tgtFrame="_blank" w:history="1">
        <w:r w:rsidRPr="00DE75B6">
          <w:rPr>
            <w:rFonts w:ascii="Times New Roman" w:hAnsi="Times New Roman" w:cs="Times New Roman"/>
            <w:sz w:val="24"/>
            <w:szCs w:val="24"/>
          </w:rPr>
          <w:t>10.1210/jc.2005-0872</w:t>
        </w:r>
      </w:hyperlink>
    </w:p>
    <w:p w14:paraId="2CC9032A" w14:textId="77777777" w:rsidR="00015B5D" w:rsidRPr="003E0FB8" w:rsidRDefault="00015B5D" w:rsidP="00015B5D">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Gussekloo J, van Exel E, de Graen AJM, Meinders AE, Fr</w:t>
      </w:r>
      <w:r w:rsidRPr="003E0FB8">
        <w:rPr>
          <w:rFonts w:ascii="Calibri" w:hAnsi="Calibri" w:cs="Calibri"/>
          <w:sz w:val="24"/>
          <w:szCs w:val="24"/>
        </w:rPr>
        <w:t>ö</w:t>
      </w:r>
      <w:r w:rsidRPr="003E0FB8">
        <w:rPr>
          <w:rFonts w:ascii="Times New Roman" w:hAnsi="Times New Roman" w:cs="Times New Roman"/>
          <w:sz w:val="24"/>
          <w:szCs w:val="24"/>
        </w:rPr>
        <w:t>lich M, Westendorp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sidR="00A62984">
        <w:rPr>
          <w:rFonts w:ascii="Times New Roman" w:hAnsi="Times New Roman" w:cs="Times New Roman"/>
          <w:sz w:val="24"/>
          <w:szCs w:val="24"/>
        </w:rPr>
        <w:t xml:space="preserve"> </w:t>
      </w:r>
      <w:r w:rsidRPr="003E0FB8">
        <w:rPr>
          <w:rFonts w:ascii="Times New Roman" w:hAnsi="Times New Roman" w:cs="Times New Roman"/>
          <w:sz w:val="24"/>
          <w:szCs w:val="24"/>
        </w:rPr>
        <w:t>JAMA 2004;292:2591-2599 DOI:10.1001/jama.292.21.2591</w:t>
      </w:r>
    </w:p>
    <w:p w14:paraId="368B2642"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Yeap BB, Alfonso H, Hankey GJ, Flicker L, Golledge J, Norman PE, Chubb SAP. Higher free thyroxine levels are associated with all-cause mortality in euthyroid older men: the health In Men Study. Eur J Endocrinol 2013;169:401-408 DOI: 10.1530/EJE-13-0306</w:t>
      </w:r>
    </w:p>
    <w:p w14:paraId="13477275"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Van de Ven AC, Netea</w:t>
      </w:r>
      <w:r w:rsidR="00A62984">
        <w:rPr>
          <w:rFonts w:ascii="Times New Roman" w:hAnsi="Times New Roman" w:cs="Times New Roman"/>
          <w:sz w:val="24"/>
          <w:szCs w:val="24"/>
        </w:rPr>
        <w:t>-Maier RT, de Vegt F, Ross HA, S</w:t>
      </w:r>
      <w:r w:rsidRPr="00DE75B6">
        <w:rPr>
          <w:rFonts w:ascii="Times New Roman" w:hAnsi="Times New Roman" w:cs="Times New Roman"/>
          <w:sz w:val="24"/>
          <w:szCs w:val="24"/>
        </w:rPr>
        <w:t>weep HA, Sween FC, Kiemeney LA, Smit JW, Hermus AR, den Heijer M. Associations between thyroid function and mortality: the influence of age. Eur J Endocrinol. 2014;171(2):183-91 DOI: 10.1530/EJE-13-1070 (mortality- also relation c FT4 not TSH – change in set point)</w:t>
      </w:r>
    </w:p>
    <w:p w14:paraId="36FE9E6A"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Inoue K, Tsujimoto T, Saito J, Sugiyama T. Association between serum thyrotropin levels and mortality among euthyroid adults in the United States. Thyroid 2016;26(10):1457-1465 DOI:10.1089/thy.2016.0156 (mortality correlates with high FT4 and high TSH)</w:t>
      </w:r>
    </w:p>
    <w:p w14:paraId="61100CEA"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Selmer C, Olesen JB, Hansen ML, von Kappelgaard LM, Madsen JC, Hansen PR, Pedersen OD, Faber J, Torp-Pederson C, Gislason GH. Subclinical and overt thyroid dysfunction and the risk of all-cause mortality and cardiovascular events: a large population study.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2014;99(7):2372-2382 DOI: 10.1210/jc.2013-4184</w:t>
      </w:r>
    </w:p>
    <w:p w14:paraId="3FCC66FE"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Moon S, Kim MJ, Yu JM, Yoo HJ, Park YJ. Subclinical hypothyroidism and the risk of cardiovascular disease and all-cause mortality: a meta-analysis of prospective cohort studies. Thyroid 2018; ahead of print, 28(9) DOI:10.1089/thy.2017.0414</w:t>
      </w:r>
    </w:p>
    <w:p w14:paraId="1F97ED06" w14:textId="77777777" w:rsidR="00015B5D" w:rsidRPr="00885377" w:rsidRDefault="00015B5D" w:rsidP="00015B5D">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Razvi S, Weaver JU, Vanderpump MP, Pearce SH. The incidence of ischemic heart disease and mortality in people with subclinical hypothyroidism: reanalysis of the Whickham Survey cohort. J Clin</w:t>
      </w:r>
      <w:r w:rsidR="00A62984">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sidR="00A62984">
        <w:rPr>
          <w:rFonts w:ascii="Times New Roman" w:hAnsi="Times New Roman" w:cs="Times New Roman"/>
          <w:sz w:val="24"/>
          <w:szCs w:val="24"/>
        </w:rPr>
        <w:t xml:space="preserve"> </w:t>
      </w:r>
      <w:r w:rsidRPr="00885377">
        <w:rPr>
          <w:rFonts w:ascii="Times New Roman" w:hAnsi="Times New Roman" w:cs="Times New Roman"/>
          <w:sz w:val="24"/>
          <w:szCs w:val="24"/>
        </w:rPr>
        <w:t>Metab. 2010;95(4):1734-40 DOI: 19.1210/jc.2009-1749</w:t>
      </w:r>
    </w:p>
    <w:p w14:paraId="226CD559" w14:textId="77777777" w:rsidR="00015B5D" w:rsidRPr="00885377" w:rsidRDefault="00015B5D" w:rsidP="00015B5D">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Chaker L, van den Berg ME, Niemeijer MN, Franco OH, Deghan A, Hofman A, Rijnbeek PR, Deckers JW, Eijgelsheim M, Stricker, BHC, Peeters RP. Thyroid function and sudden cardiac death: A prospective study. Circulation 2016;134(10):713-722 DOI:10.1161/CIRCULATIONAHA.115.020789 (set point)</w:t>
      </w:r>
    </w:p>
    <w:p w14:paraId="44418CD3" w14:textId="77777777" w:rsidR="00015B5D" w:rsidRDefault="00015B5D" w:rsidP="00015B5D">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Asvold BO, </w:t>
      </w:r>
      <w:r w:rsidR="00A62984" w:rsidRPr="00DE75B6">
        <w:rPr>
          <w:rFonts w:ascii="Times New Roman" w:hAnsi="Times New Roman" w:cs="Times New Roman"/>
          <w:sz w:val="24"/>
          <w:szCs w:val="24"/>
        </w:rPr>
        <w:t>Bjøro</w:t>
      </w:r>
      <w:r w:rsidRPr="00DE75B6">
        <w:rPr>
          <w:rFonts w:ascii="Times New Roman" w:hAnsi="Times New Roman" w:cs="Times New Roman"/>
          <w:sz w:val="24"/>
          <w:szCs w:val="24"/>
        </w:rPr>
        <w:t xml:space="preserve"> T, Nilsen TI, Gunnell D, Vatten LJ. Thyrotropin levels and risk of fatal coronary heart </w:t>
      </w:r>
      <w:r w:rsidR="00A62984" w:rsidRPr="00DE75B6">
        <w:rPr>
          <w:rFonts w:ascii="Times New Roman" w:hAnsi="Times New Roman" w:cs="Times New Roman"/>
          <w:sz w:val="24"/>
          <w:szCs w:val="24"/>
        </w:rPr>
        <w:t>disease</w:t>
      </w:r>
      <w:r w:rsidRPr="00DE75B6">
        <w:rPr>
          <w:rFonts w:ascii="Times New Roman" w:hAnsi="Times New Roman" w:cs="Times New Roman"/>
          <w:sz w:val="24"/>
          <w:szCs w:val="24"/>
        </w:rPr>
        <w:t>: the HUNT study Arch Int med 2008;168(8):855-860 DOI:10.1001/archinte.168.8.855 (women not men- inconsistent ie- )</w:t>
      </w:r>
    </w:p>
    <w:p w14:paraId="21C45E29" w14:textId="77777777" w:rsidR="007A7211" w:rsidRDefault="007A7211" w:rsidP="007A721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Rodondi N, Bauer DC, Cappola AR, Cornuz J, Robbins J, Fried LP, Ladenson PW, Vittinghoff </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 xml:space="preserve">E, Gottdiener JS, Newman AB. Subclinical thyroid dysfunction, cardiac </w:t>
      </w:r>
      <w:r w:rsidRPr="00DE75B6">
        <w:rPr>
          <w:rFonts w:ascii="Times New Roman" w:hAnsi="Times New Roman" w:cs="Times New Roman"/>
          <w:sz w:val="24"/>
          <w:szCs w:val="24"/>
        </w:rPr>
        <w:lastRenderedPageBreak/>
        <w:t>function and the risk of heart failure: The Cardiovascular Health Study. J Am Coll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Cardiol 2008;52(14):1152-1159 DOI: 10.1016/jack.2008.07.009</w:t>
      </w:r>
    </w:p>
    <w:p w14:paraId="055D06C4" w14:textId="77777777" w:rsidR="007A7211" w:rsidRDefault="007A7211" w:rsidP="007A721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Bremner AP, Bulsara MK, O’Leary P, Leedman PJ, Feddema P, Michelangeli V. Subclinical thyroid dysfunction as a risk factor for cardiovascular disease. Arch Int Med 2005;165:2647-2472 DOI: 10.1001/archinte.165.21.2467 (ALSO TSH ONLY- CVS studies inconsistent)</w:t>
      </w:r>
      <w:r w:rsidRPr="007A7211">
        <w:rPr>
          <w:rFonts w:ascii="Times New Roman" w:hAnsi="Times New Roman" w:cs="Times New Roman"/>
          <w:sz w:val="24"/>
          <w:szCs w:val="24"/>
        </w:rPr>
        <w:t xml:space="preserve"> </w:t>
      </w:r>
    </w:p>
    <w:p w14:paraId="5CD945B3" w14:textId="77777777" w:rsidR="00337743" w:rsidRDefault="00337743" w:rsidP="00337743">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Matzen LE, Kvetny J, Pedersen KK. TSH, thyroid hormones and nuclear binding of T3 in mononuclear blood cells from obese and non-obese women. Scandinavian Journal of Clinical and laboratory Investigation 1989;49(3):249-253 DOI: 10.1080/00365518909089090 (Reverse causation-caloric intake))</w:t>
      </w:r>
    </w:p>
    <w:p w14:paraId="1653BC39" w14:textId="77777777" w:rsidR="00337743" w:rsidRDefault="00A62984" w:rsidP="00337743">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Rotondi, M, Leporati P, La M</w:t>
      </w:r>
      <w:r w:rsidR="00337743" w:rsidRPr="00DE75B6">
        <w:rPr>
          <w:rFonts w:ascii="Times New Roman" w:hAnsi="Times New Roman" w:cs="Times New Roman"/>
          <w:sz w:val="24"/>
          <w:szCs w:val="24"/>
        </w:rPr>
        <w:t>anna A, Pirali B, Mondello T, Fonte R, Magri F, Chiovato L. Raised serum TSH levels in patients with morbid obesity: is it enough to diagnose subclinical hypothyroidism? European Journal of Endocrinology 2009;160:403-408 DOI:10.1530/EJE-08-0734 (thermogenic)</w:t>
      </w:r>
    </w:p>
    <w:p w14:paraId="2568822B" w14:textId="77777777" w:rsidR="00337743" w:rsidRDefault="00337743" w:rsidP="00337743">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Rotondi M, Magri F, Chiovato</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L.</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Metab.2011;96(2)344-346 DOI:10.1210/jc.2010-2515 (wt causes inc TSH)</w:t>
      </w:r>
    </w:p>
    <w:p w14:paraId="35566C96" w14:textId="77777777" w:rsidR="00337743" w:rsidRDefault="00337743" w:rsidP="00337743">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Longhi S, Radetti G. Thyroid function and obesity. J Clin Res Pediatr</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2013;5(S1):40-44 DOI:10.4274/Jcrpe.856 (Reverse causation)</w:t>
      </w:r>
    </w:p>
    <w:p w14:paraId="4F907C79" w14:textId="77777777" w:rsidR="00337743" w:rsidRDefault="00337743" w:rsidP="00337743">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Michalaki MA, Vagenakis AG, Leonardou AS, Argentouloannis MN, Habeos G, Makri MG, Psyrogiannis AI, Kalfrarentzos FE, Kyriazopoupou VE. Thyroid function in humans with morbid obesity. Thyroid 2006;16(1):73-78  DOI: 10.1089/thy.2006.16.73 (higher FT3, T4, TSH- reset ‘thyrostat’)</w:t>
      </w:r>
    </w:p>
    <w:p w14:paraId="750420D2" w14:textId="77777777" w:rsidR="00A5054E" w:rsidRDefault="00A5054E" w:rsidP="00A5054E">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Köhrle J. Thyrotropin (TSH) action on thyroid hormone deiodination and secretion: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one aspect of thyrotropin regulation of thyroid cell biology. Horm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Metab Res Suppl. 1990;23:18-28 (TSH inc T3 secretion</w:t>
      </w:r>
    </w:p>
    <w:p w14:paraId="3A6C0396" w14:textId="77777777" w:rsidR="00A5054E" w:rsidRDefault="00A5054E" w:rsidP="00A5054E">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hyperlink r:id="rId14" w:history="1">
        <w:r w:rsidRPr="00DE75B6">
          <w:rPr>
            <w:rStyle w:val="Hyperlink"/>
            <w:rFonts w:ascii="Times New Roman" w:hAnsi="Times New Roman" w:cs="Times New Roman"/>
            <w:sz w:val="24"/>
            <w:szCs w:val="24"/>
          </w:rPr>
          <w:t>http://www.uptodate.com</w:t>
        </w:r>
      </w:hyperlink>
      <w:r w:rsidRPr="00DE75B6">
        <w:rPr>
          <w:rFonts w:ascii="Times New Roman" w:hAnsi="Times New Roman" w:cs="Times New Roman"/>
          <w:sz w:val="24"/>
          <w:szCs w:val="24"/>
        </w:rPr>
        <w:t xml:space="preserve"> accessed 17 Sept 2018</w:t>
      </w:r>
    </w:p>
    <w:p w14:paraId="5CD26F87" w14:textId="77777777" w:rsidR="00946783" w:rsidRDefault="002A0ADC" w:rsidP="00946783">
      <w:pPr>
        <w:pStyle w:val="ListParagraph"/>
        <w:numPr>
          <w:ilvl w:val="0"/>
          <w:numId w:val="6"/>
        </w:numPr>
        <w:spacing w:line="480" w:lineRule="auto"/>
        <w:rPr>
          <w:rFonts w:ascii="Times New Roman" w:hAnsi="Times New Roman" w:cs="Times New Roman"/>
          <w:sz w:val="24"/>
          <w:szCs w:val="24"/>
        </w:rPr>
      </w:pPr>
      <w:hyperlink r:id="rId15" w:history="1">
        <w:r w:rsidR="00946783" w:rsidRPr="00946783">
          <w:rPr>
            <w:rFonts w:ascii="Times New Roman" w:hAnsi="Times New Roman" w:cs="Times New Roman"/>
            <w:sz w:val="24"/>
            <w:szCs w:val="24"/>
          </w:rPr>
          <w:t>Hyperthyroidism.</w:t>
        </w:r>
      </w:hyperlink>
      <w:r w:rsidR="00946783" w:rsidRPr="00946783">
        <w:rPr>
          <w:rFonts w:ascii="Times New Roman" w:hAnsi="Times New Roman" w:cs="Times New Roman"/>
          <w:sz w:val="24"/>
          <w:szCs w:val="24"/>
        </w:rPr>
        <w:t xml:space="preserve"> De Leo S, Lee SY, Braverman LE. Lancet. 2016 Aug 27</w:t>
      </w:r>
      <w:r w:rsidR="00A62984" w:rsidRPr="00946783">
        <w:rPr>
          <w:rFonts w:ascii="Times New Roman" w:hAnsi="Times New Roman" w:cs="Times New Roman"/>
          <w:sz w:val="24"/>
          <w:szCs w:val="24"/>
        </w:rPr>
        <w:t>; 388</w:t>
      </w:r>
      <w:r w:rsidR="00A62984">
        <w:rPr>
          <w:rFonts w:ascii="Times New Roman" w:hAnsi="Times New Roman" w:cs="Times New Roman"/>
          <w:sz w:val="24"/>
          <w:szCs w:val="24"/>
        </w:rPr>
        <w:t>(10047):906-918. DOI</w:t>
      </w:r>
      <w:r w:rsidR="00946783" w:rsidRPr="00946783">
        <w:rPr>
          <w:rFonts w:ascii="Times New Roman" w:hAnsi="Times New Roman" w:cs="Times New Roman"/>
          <w:sz w:val="24"/>
          <w:szCs w:val="24"/>
        </w:rPr>
        <w:t>: 10.1016/S0140-6736(16)00278-6. Epub 2016 Mar 30</w:t>
      </w:r>
    </w:p>
    <w:p w14:paraId="100D6650" w14:textId="77777777" w:rsidR="00946783" w:rsidRDefault="002A0ADC" w:rsidP="00946783">
      <w:pPr>
        <w:pStyle w:val="ListParagraph"/>
        <w:numPr>
          <w:ilvl w:val="0"/>
          <w:numId w:val="6"/>
        </w:numPr>
        <w:spacing w:line="480" w:lineRule="auto"/>
        <w:rPr>
          <w:rFonts w:ascii="Times New Roman" w:hAnsi="Times New Roman" w:cs="Times New Roman"/>
          <w:sz w:val="24"/>
          <w:szCs w:val="24"/>
        </w:rPr>
      </w:pPr>
      <w:hyperlink r:id="rId16" w:history="1">
        <w:r w:rsidR="00946783" w:rsidRPr="00946783">
          <w:rPr>
            <w:rFonts w:ascii="Times New Roman" w:hAnsi="Times New Roman" w:cs="Times New Roman"/>
            <w:sz w:val="24"/>
            <w:szCs w:val="24"/>
          </w:rPr>
          <w:t>Frequency of Cushing's syndrome due to ACTH-secreting adrenal medullary lesions: a retrospective study over 10 years from a single center.</w:t>
        </w:r>
      </w:hyperlink>
      <w:r w:rsidR="00946783" w:rsidRPr="00946783">
        <w:rPr>
          <w:rFonts w:ascii="Times New Roman" w:hAnsi="Times New Roman" w:cs="Times New Roman"/>
          <w:sz w:val="24"/>
          <w:szCs w:val="24"/>
        </w:rPr>
        <w:t xml:space="preserve"> Falhammar H, Calissendorff J, </w:t>
      </w:r>
      <w:r w:rsidR="00A62984" w:rsidRPr="00946783">
        <w:rPr>
          <w:rFonts w:ascii="Times New Roman" w:hAnsi="Times New Roman" w:cs="Times New Roman"/>
          <w:sz w:val="24"/>
          <w:szCs w:val="24"/>
        </w:rPr>
        <w:t>Höybye</w:t>
      </w:r>
      <w:r w:rsidR="00A62984">
        <w:rPr>
          <w:rFonts w:ascii="Times New Roman" w:hAnsi="Times New Roman" w:cs="Times New Roman"/>
          <w:sz w:val="24"/>
          <w:szCs w:val="24"/>
        </w:rPr>
        <w:t xml:space="preserve"> </w:t>
      </w:r>
      <w:r w:rsidR="00A62984" w:rsidRPr="00946783">
        <w:rPr>
          <w:rFonts w:ascii="Times New Roman" w:hAnsi="Times New Roman" w:cs="Times New Roman"/>
          <w:sz w:val="24"/>
          <w:szCs w:val="24"/>
        </w:rPr>
        <w:t>C</w:t>
      </w:r>
      <w:r w:rsidR="00A62984">
        <w:rPr>
          <w:rFonts w:ascii="Times New Roman" w:hAnsi="Times New Roman" w:cs="Times New Roman"/>
          <w:sz w:val="24"/>
          <w:szCs w:val="24"/>
        </w:rPr>
        <w:t>.</w:t>
      </w:r>
      <w:r w:rsidR="00946783" w:rsidRPr="00946783">
        <w:rPr>
          <w:rFonts w:ascii="Times New Roman" w:hAnsi="Times New Roman" w:cs="Times New Roman"/>
          <w:sz w:val="24"/>
          <w:szCs w:val="24"/>
        </w:rPr>
        <w:t xml:space="preserve"> Endocrine. 2017 Jan</w:t>
      </w:r>
      <w:r w:rsidR="00A62984" w:rsidRPr="00946783">
        <w:rPr>
          <w:rFonts w:ascii="Times New Roman" w:hAnsi="Times New Roman" w:cs="Times New Roman"/>
          <w:sz w:val="24"/>
          <w:szCs w:val="24"/>
        </w:rPr>
        <w:t>; 55</w:t>
      </w:r>
      <w:r w:rsidR="00A62984">
        <w:rPr>
          <w:rFonts w:ascii="Times New Roman" w:hAnsi="Times New Roman" w:cs="Times New Roman"/>
          <w:sz w:val="24"/>
          <w:szCs w:val="24"/>
        </w:rPr>
        <w:t>(1):296-302. DOI</w:t>
      </w:r>
      <w:r w:rsidR="00946783" w:rsidRPr="00946783">
        <w:rPr>
          <w:rFonts w:ascii="Times New Roman" w:hAnsi="Times New Roman" w:cs="Times New Roman"/>
          <w:sz w:val="24"/>
          <w:szCs w:val="24"/>
        </w:rPr>
        <w:t>: 10.1007/s12020-016-1127-y.</w:t>
      </w:r>
    </w:p>
    <w:p w14:paraId="6D1ABD7D" w14:textId="77777777" w:rsidR="00272FDE" w:rsidRPr="00B83596" w:rsidRDefault="00272FDE" w:rsidP="00272FDE">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885377">
        <w:rPr>
          <w:rFonts w:ascii="Times New Roman" w:hAnsi="Times New Roman" w:cs="Times New Roman"/>
          <w:sz w:val="24"/>
          <w:szCs w:val="24"/>
        </w:rPr>
        <w:t xml:space="preserve">Fitzgerald SP, Bean NG. Thyroid stimulating hormone (TSH) autoregulation reduces variation in the TSH response to thyroid hormones. Temperature 2018: </w:t>
      </w:r>
      <w:hyperlink r:id="rId17" w:tgtFrame="_blank" w:history="1">
        <w:r w:rsidRPr="00885377">
          <w:rPr>
            <w:rFonts w:ascii="Times New Roman" w:hAnsi="Times New Roman" w:cs="Times New Roman"/>
            <w:sz w:val="24"/>
            <w:szCs w:val="24"/>
          </w:rPr>
          <w:t>DOI: 10.1080/23328940.2018.1513110</w:t>
        </w:r>
      </w:hyperlink>
    </w:p>
    <w:p w14:paraId="35E4479E" w14:textId="77777777" w:rsidR="00B83596" w:rsidRPr="00B83596" w:rsidRDefault="00430F9F" w:rsidP="00272FDE">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t>Gul</w:t>
      </w:r>
      <w:r w:rsidR="00B83596">
        <w:t>dvog I, Reitsma LC, Johnsen L, Gibbs C, Carlsen E, Lende TH, Narvestad JK, Omdal R, Kval</w:t>
      </w:r>
      <w:r w:rsidR="00B83596">
        <w:rPr>
          <w:rFonts w:cstheme="minorHAnsi"/>
        </w:rPr>
        <w:t>øy JT, Hoff G, Bernklev T, Søiland H. Thyroidectomy versus medical management for euthyroid patients with Hashimoto disease and persisting symptoms: a randomized trial. Ann Int Med 2019 DOI:10.1089/ct.2019;31.178-181</w:t>
      </w:r>
    </w:p>
    <w:p w14:paraId="119C3EC2" w14:textId="77777777" w:rsidR="00B83596" w:rsidRPr="00790E7A" w:rsidRDefault="00B83596" w:rsidP="00272FDE">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Pr>
          <w:rFonts w:cstheme="minorHAnsi"/>
        </w:rPr>
        <w:t>Cappola AR, Desai AS, Medic</w:t>
      </w:r>
      <w:r w:rsidR="00790E7A">
        <w:rPr>
          <w:rFonts w:cstheme="minorHAnsi"/>
        </w:rPr>
        <w:t>i M, Cooper LS, Egan D,Sopko G, Fishman GI, Goldman S, Cooper DS, Mora A, Kudenchuk PJ, Hollenberg AN, McDonald CL, Ladenson PW. Thyroid and cardiovascular disease: Research agenda for enhancing knowledge, prevention and treatment. Thyroid 2019; DOI 10.1089/thy.2018.0416</w:t>
      </w:r>
    </w:p>
    <w:p w14:paraId="32206175" w14:textId="77777777" w:rsidR="00790E7A" w:rsidRPr="009D16D4" w:rsidRDefault="00790E7A" w:rsidP="00272FDE">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Pr>
          <w:rFonts w:cstheme="minorHAnsi"/>
        </w:rPr>
        <w:t>Reinhard M, Erlandsen EJ, Randers E. Biological variation of cystatin C and creatinine. Scand J Clin Lab Invest 2009;69(8);831-836 DOI:10.3109/00365510903307947</w:t>
      </w:r>
    </w:p>
    <w:p w14:paraId="1F479C33" w14:textId="77777777" w:rsidR="009D16D4" w:rsidRPr="00885377" w:rsidRDefault="006E49E9" w:rsidP="00272FDE">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Pr>
          <w:rFonts w:cstheme="minorHAnsi"/>
        </w:rPr>
        <w:t>Lazo M, Selvin E, Clark JM. Brief communication: Clinical implications of short-term variability in liver function test results. Ann Int Med 2008;148(5)348-352 DOI: 10.7326/0003-4819-148-5-200803040-00005</w:t>
      </w:r>
    </w:p>
    <w:p w14:paraId="19400A13" w14:textId="77777777" w:rsidR="009669B1" w:rsidRDefault="00CA3355" w:rsidP="009669B1">
      <w:pPr>
        <w:rPr>
          <w:rFonts w:ascii="Times New Roman" w:hAnsi="Times New Roman" w:cs="Times New Roman"/>
          <w:sz w:val="24"/>
          <w:szCs w:val="24"/>
        </w:rPr>
      </w:pPr>
      <w:r w:rsidRPr="003C660C">
        <w:rPr>
          <w:rFonts w:ascii="Times New Roman" w:hAnsi="Times New Roman" w:cs="Times New Roman"/>
          <w:b/>
          <w:sz w:val="24"/>
          <w:szCs w:val="24"/>
        </w:rPr>
        <w:lastRenderedPageBreak/>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firstRow="1" w:lastRow="0" w:firstColumn="1" w:lastColumn="0" w:noHBand="0" w:noVBand="1"/>
      </w:tblPr>
      <w:tblGrid>
        <w:gridCol w:w="2310"/>
        <w:gridCol w:w="1767"/>
        <w:gridCol w:w="1767"/>
        <w:gridCol w:w="4395"/>
        <w:gridCol w:w="770"/>
      </w:tblGrid>
      <w:tr w:rsidR="00573154" w:rsidRPr="003C660C" w14:paraId="786A08DA" w14:textId="77777777" w:rsidTr="00D014D8">
        <w:trPr>
          <w:jc w:val="center"/>
        </w:trPr>
        <w:tc>
          <w:tcPr>
            <w:tcW w:w="2310" w:type="dxa"/>
          </w:tcPr>
          <w:p w14:paraId="48CF418F"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14:paraId="5212EFCD"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14:paraId="3B86780B"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14:paraId="30B81F67"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14:paraId="2299915B"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14:paraId="40F8F72B" w14:textId="77777777" w:rsidTr="00D014D8">
        <w:trPr>
          <w:jc w:val="center"/>
        </w:trPr>
        <w:tc>
          <w:tcPr>
            <w:tcW w:w="2310" w:type="dxa"/>
          </w:tcPr>
          <w:p w14:paraId="16E28743"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Gammage 2007[2</w:t>
            </w:r>
            <w:r w:rsidR="0076476A">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14:paraId="0B6BD6C1"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14:paraId="431A738B"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68CF75A2"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14:paraId="79E0B565"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age72(65-98);female 51%</w:t>
            </w:r>
          </w:p>
        </w:tc>
        <w:tc>
          <w:tcPr>
            <w:tcW w:w="770" w:type="dxa"/>
          </w:tcPr>
          <w:p w14:paraId="3C9BD2F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53081E0F" w14:textId="77777777" w:rsidTr="00D014D8">
        <w:trPr>
          <w:jc w:val="center"/>
        </w:trPr>
        <w:tc>
          <w:tcPr>
            <w:tcW w:w="2310" w:type="dxa"/>
          </w:tcPr>
          <w:p w14:paraId="2A2EF142"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Cappola 2015[2</w:t>
            </w:r>
            <w:r w:rsidR="0076476A">
              <w:rPr>
                <w:rFonts w:ascii="Times New Roman" w:hAnsi="Times New Roman" w:cs="Times New Roman"/>
                <w:sz w:val="24"/>
                <w:szCs w:val="24"/>
              </w:rPr>
              <w:t>7</w:t>
            </w:r>
            <w:r w:rsidRPr="003C660C">
              <w:rPr>
                <w:rFonts w:ascii="Times New Roman" w:hAnsi="Times New Roman" w:cs="Times New Roman"/>
                <w:sz w:val="24"/>
                <w:szCs w:val="24"/>
              </w:rPr>
              <w:t>]</w:t>
            </w:r>
          </w:p>
        </w:tc>
        <w:tc>
          <w:tcPr>
            <w:tcW w:w="1767" w:type="dxa"/>
          </w:tcPr>
          <w:p w14:paraId="65EA3323" w14:textId="77777777" w:rsidR="00573154" w:rsidRPr="003C660C" w:rsidRDefault="00573154" w:rsidP="00057F34">
            <w:pPr>
              <w:rPr>
                <w:rFonts w:ascii="Times New Roman" w:hAnsi="Times New Roman" w:cs="Times New Roman"/>
                <w:sz w:val="24"/>
                <w:szCs w:val="24"/>
              </w:rPr>
            </w:pPr>
          </w:p>
        </w:tc>
        <w:tc>
          <w:tcPr>
            <w:tcW w:w="1767" w:type="dxa"/>
          </w:tcPr>
          <w:p w14:paraId="64B8AE7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1C09E28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14:paraId="4243F99C"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14:paraId="44CBA1B9"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14:paraId="2310760B" w14:textId="77777777" w:rsidTr="00D014D8">
        <w:trPr>
          <w:jc w:val="center"/>
        </w:trPr>
        <w:tc>
          <w:tcPr>
            <w:tcW w:w="2310" w:type="dxa"/>
          </w:tcPr>
          <w:p w14:paraId="7975F5D8" w14:textId="77777777" w:rsidR="004D1F05" w:rsidRDefault="004D1F05" w:rsidP="00057F34">
            <w:pPr>
              <w:rPr>
                <w:rFonts w:ascii="Times New Roman" w:hAnsi="Times New Roman" w:cs="Times New Roman"/>
                <w:sz w:val="24"/>
                <w:szCs w:val="24"/>
              </w:rPr>
            </w:pPr>
            <w:r>
              <w:rPr>
                <w:rFonts w:ascii="Times New Roman" w:hAnsi="Times New Roman" w:cs="Times New Roman"/>
                <w:sz w:val="24"/>
                <w:szCs w:val="24"/>
              </w:rPr>
              <w:t>Chaker [  ]</w:t>
            </w:r>
          </w:p>
        </w:tc>
        <w:tc>
          <w:tcPr>
            <w:tcW w:w="1767" w:type="dxa"/>
          </w:tcPr>
          <w:p w14:paraId="3D655BDA" w14:textId="77777777" w:rsidR="004D1F05" w:rsidRPr="003C660C" w:rsidRDefault="004D1F05" w:rsidP="00057F34">
            <w:pPr>
              <w:rPr>
                <w:rFonts w:ascii="Times New Roman" w:hAnsi="Times New Roman" w:cs="Times New Roman"/>
                <w:sz w:val="24"/>
                <w:szCs w:val="24"/>
              </w:rPr>
            </w:pPr>
          </w:p>
        </w:tc>
        <w:tc>
          <w:tcPr>
            <w:tcW w:w="1767" w:type="dxa"/>
          </w:tcPr>
          <w:p w14:paraId="748181C0" w14:textId="77777777" w:rsidR="004D1F05" w:rsidRDefault="004D1F05"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275B8E80" w14:textId="77777777" w:rsidR="004D1F05" w:rsidRDefault="004D1F05" w:rsidP="00057F34">
            <w:pPr>
              <w:rPr>
                <w:rFonts w:ascii="Times New Roman" w:hAnsi="Times New Roman" w:cs="Times New Roman"/>
                <w:sz w:val="24"/>
                <w:szCs w:val="24"/>
              </w:rPr>
            </w:pPr>
            <w:r>
              <w:rPr>
                <w:rFonts w:ascii="Times New Roman" w:hAnsi="Times New Roman" w:cs="Times New Roman"/>
                <w:sz w:val="24"/>
                <w:szCs w:val="24"/>
              </w:rPr>
              <w:t>Dutch community n = 9166, age  65± 9.9, female 57%</w:t>
            </w:r>
          </w:p>
        </w:tc>
        <w:tc>
          <w:tcPr>
            <w:tcW w:w="770" w:type="dxa"/>
          </w:tcPr>
          <w:p w14:paraId="7E767FC4" w14:textId="77777777" w:rsidR="004D1F05" w:rsidRDefault="004D1F05" w:rsidP="00057F34">
            <w:pPr>
              <w:rPr>
                <w:rFonts w:ascii="Times New Roman" w:hAnsi="Times New Roman" w:cs="Times New Roman"/>
                <w:sz w:val="24"/>
                <w:szCs w:val="24"/>
              </w:rPr>
            </w:pPr>
          </w:p>
        </w:tc>
      </w:tr>
      <w:tr w:rsidR="00573154" w:rsidRPr="003C660C" w14:paraId="439803EF" w14:textId="77777777" w:rsidTr="00D014D8">
        <w:trPr>
          <w:jc w:val="center"/>
        </w:trPr>
        <w:tc>
          <w:tcPr>
            <w:tcW w:w="2310" w:type="dxa"/>
          </w:tcPr>
          <w:p w14:paraId="498D56F1"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76476A">
              <w:rPr>
                <w:rFonts w:ascii="Times New Roman" w:hAnsi="Times New Roman" w:cs="Times New Roman"/>
                <w:sz w:val="24"/>
                <w:szCs w:val="24"/>
              </w:rPr>
              <w:t>7</w:t>
            </w:r>
            <w:r w:rsidRPr="003C660C">
              <w:rPr>
                <w:rFonts w:ascii="Times New Roman" w:hAnsi="Times New Roman" w:cs="Times New Roman"/>
                <w:sz w:val="24"/>
                <w:szCs w:val="24"/>
              </w:rPr>
              <w:t>2]</w:t>
            </w:r>
          </w:p>
        </w:tc>
        <w:tc>
          <w:tcPr>
            <w:tcW w:w="1767" w:type="dxa"/>
          </w:tcPr>
          <w:p w14:paraId="4E4D3850"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14:paraId="037629F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67346E20"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14:paraId="61719E7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n=10,318;age 65±10;female 57%</w:t>
            </w:r>
          </w:p>
        </w:tc>
        <w:tc>
          <w:tcPr>
            <w:tcW w:w="770" w:type="dxa"/>
          </w:tcPr>
          <w:p w14:paraId="5ED8F0BA"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179AD8E0" w14:textId="77777777" w:rsidTr="00D014D8">
        <w:trPr>
          <w:jc w:val="center"/>
        </w:trPr>
        <w:tc>
          <w:tcPr>
            <w:tcW w:w="2310" w:type="dxa"/>
          </w:tcPr>
          <w:p w14:paraId="39DBC509"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sidR="0076476A">
              <w:rPr>
                <w:rFonts w:ascii="Times New Roman" w:hAnsi="Times New Roman" w:cs="Times New Roman"/>
                <w:sz w:val="24"/>
                <w:szCs w:val="24"/>
              </w:rPr>
              <w:t>67</w:t>
            </w:r>
            <w:r w:rsidRPr="003C660C">
              <w:rPr>
                <w:rFonts w:ascii="Times New Roman" w:hAnsi="Times New Roman" w:cs="Times New Roman"/>
                <w:sz w:val="24"/>
                <w:szCs w:val="24"/>
              </w:rPr>
              <w:t>]</w:t>
            </w:r>
          </w:p>
        </w:tc>
        <w:tc>
          <w:tcPr>
            <w:tcW w:w="1767" w:type="dxa"/>
          </w:tcPr>
          <w:p w14:paraId="3F22C29C"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14:paraId="3390BA6E"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524CED0B"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14:paraId="6C2EAC17"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56±18;female 53%</w:t>
            </w:r>
          </w:p>
        </w:tc>
        <w:tc>
          <w:tcPr>
            <w:tcW w:w="770" w:type="dxa"/>
          </w:tcPr>
          <w:p w14:paraId="558CDA2D"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4E07F859" w14:textId="77777777" w:rsidTr="00D014D8">
        <w:trPr>
          <w:jc w:val="center"/>
        </w:trPr>
        <w:tc>
          <w:tcPr>
            <w:tcW w:w="2310" w:type="dxa"/>
          </w:tcPr>
          <w:p w14:paraId="2A7ECBC3"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r w:rsidR="0076476A">
              <w:rPr>
                <w:rFonts w:ascii="Times New Roman" w:hAnsi="Times New Roman" w:cs="Times New Roman"/>
                <w:sz w:val="24"/>
                <w:szCs w:val="24"/>
              </w:rPr>
              <w:t>68</w:t>
            </w:r>
            <w:r w:rsidRPr="003C660C">
              <w:rPr>
                <w:rFonts w:ascii="Times New Roman" w:hAnsi="Times New Roman" w:cs="Times New Roman"/>
                <w:sz w:val="24"/>
                <w:szCs w:val="24"/>
              </w:rPr>
              <w:t>]</w:t>
            </w:r>
          </w:p>
        </w:tc>
        <w:tc>
          <w:tcPr>
            <w:tcW w:w="1767" w:type="dxa"/>
          </w:tcPr>
          <w:p w14:paraId="5D5BCF21" w14:textId="77777777" w:rsidR="00573154" w:rsidRPr="003C660C" w:rsidRDefault="00573154" w:rsidP="00057F34">
            <w:pPr>
              <w:rPr>
                <w:rFonts w:ascii="Times New Roman" w:hAnsi="Times New Roman" w:cs="Times New Roman"/>
                <w:sz w:val="24"/>
                <w:szCs w:val="24"/>
              </w:rPr>
            </w:pPr>
          </w:p>
        </w:tc>
        <w:tc>
          <w:tcPr>
            <w:tcW w:w="1767" w:type="dxa"/>
          </w:tcPr>
          <w:p w14:paraId="26261648"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1E31943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14:paraId="6F0F9D1A"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14:paraId="450AE535"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14:paraId="72537D37" w14:textId="77777777" w:rsidTr="00D014D8">
        <w:trPr>
          <w:jc w:val="center"/>
        </w:trPr>
        <w:tc>
          <w:tcPr>
            <w:tcW w:w="2310" w:type="dxa"/>
          </w:tcPr>
          <w:p w14:paraId="22CF3CDC"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76476A">
              <w:rPr>
                <w:rFonts w:ascii="Times New Roman" w:hAnsi="Times New Roman" w:cs="Times New Roman"/>
                <w:sz w:val="24"/>
                <w:szCs w:val="24"/>
              </w:rPr>
              <w:t>66</w:t>
            </w:r>
            <w:r w:rsidRPr="003C660C">
              <w:rPr>
                <w:rFonts w:ascii="Times New Roman" w:hAnsi="Times New Roman" w:cs="Times New Roman"/>
                <w:sz w:val="24"/>
                <w:szCs w:val="24"/>
              </w:rPr>
              <w:t>]</w:t>
            </w:r>
          </w:p>
        </w:tc>
        <w:tc>
          <w:tcPr>
            <w:tcW w:w="1767" w:type="dxa"/>
          </w:tcPr>
          <w:p w14:paraId="035E8530" w14:textId="77777777" w:rsidR="00573154" w:rsidRPr="003C660C" w:rsidRDefault="00573154" w:rsidP="00057F34">
            <w:pPr>
              <w:rPr>
                <w:rFonts w:ascii="Times New Roman" w:hAnsi="Times New Roman" w:cs="Times New Roman"/>
                <w:sz w:val="24"/>
                <w:szCs w:val="24"/>
              </w:rPr>
            </w:pPr>
          </w:p>
        </w:tc>
        <w:tc>
          <w:tcPr>
            <w:tcW w:w="1767" w:type="dxa"/>
          </w:tcPr>
          <w:p w14:paraId="5C283DEE"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0EDCB5D8"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14:paraId="4438E5E7"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
          <w:p w14:paraId="55D89EDE"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21"/>
            <w:r w:rsidRPr="003C660C">
              <w:rPr>
                <w:rFonts w:ascii="Times New Roman" w:hAnsi="Times New Roman" w:cs="Times New Roman"/>
                <w:sz w:val="24"/>
                <w:szCs w:val="24"/>
              </w:rPr>
              <w:t>9</w:t>
            </w:r>
            <w:commentRangeEnd w:id="21"/>
            <w:r w:rsidRPr="003C660C">
              <w:rPr>
                <w:rStyle w:val="CommentReference"/>
                <w:rFonts w:ascii="Times New Roman" w:hAnsi="Times New Roman" w:cs="Times New Roman"/>
                <w:sz w:val="24"/>
                <w:szCs w:val="24"/>
              </w:rPr>
              <w:commentReference w:id="21"/>
            </w:r>
          </w:p>
        </w:tc>
      </w:tr>
      <w:tr w:rsidR="00573154" w:rsidRPr="003C660C" w14:paraId="065590D8" w14:textId="77777777" w:rsidTr="00D014D8">
        <w:trPr>
          <w:jc w:val="center"/>
        </w:trPr>
        <w:tc>
          <w:tcPr>
            <w:tcW w:w="2310" w:type="dxa"/>
          </w:tcPr>
          <w:p w14:paraId="07F7ADA1"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Chan</w:t>
            </w:r>
            <w:r w:rsidR="0076476A">
              <w:rPr>
                <w:rFonts w:ascii="Times New Roman" w:hAnsi="Times New Roman" w:cs="Times New Roman"/>
                <w:sz w:val="24"/>
                <w:szCs w:val="24"/>
              </w:rPr>
              <w:t xml:space="preserve"> [36]</w:t>
            </w:r>
          </w:p>
        </w:tc>
        <w:tc>
          <w:tcPr>
            <w:tcW w:w="1767" w:type="dxa"/>
          </w:tcPr>
          <w:p w14:paraId="43CCBCB3"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14:paraId="206FF63F"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024692DA"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Australian community n=3649</w:t>
            </w:r>
            <w:r w:rsidR="006811DF">
              <w:rPr>
                <w:rFonts w:ascii="Times New Roman" w:hAnsi="Times New Roman" w:cs="Times New Roman"/>
                <w:sz w:val="24"/>
                <w:szCs w:val="24"/>
              </w:rPr>
              <w:t>;age 51±15; female 56%</w:t>
            </w:r>
          </w:p>
        </w:tc>
        <w:tc>
          <w:tcPr>
            <w:tcW w:w="770" w:type="dxa"/>
          </w:tcPr>
          <w:p w14:paraId="687C5F01"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573154" w:rsidRPr="003C660C" w14:paraId="322DF0B7" w14:textId="77777777" w:rsidTr="00D014D8">
        <w:trPr>
          <w:jc w:val="center"/>
        </w:trPr>
        <w:tc>
          <w:tcPr>
            <w:tcW w:w="2310" w:type="dxa"/>
          </w:tcPr>
          <w:p w14:paraId="1BA27308"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Tosovic</w:t>
            </w:r>
            <w:r w:rsidR="0076476A">
              <w:rPr>
                <w:rFonts w:ascii="Times New Roman" w:hAnsi="Times New Roman" w:cs="Times New Roman"/>
                <w:sz w:val="24"/>
                <w:szCs w:val="24"/>
              </w:rPr>
              <w:t xml:space="preserve"> [37]</w:t>
            </w:r>
          </w:p>
        </w:tc>
        <w:tc>
          <w:tcPr>
            <w:tcW w:w="1767" w:type="dxa"/>
          </w:tcPr>
          <w:p w14:paraId="4223B51A" w14:textId="77777777" w:rsidR="00573154" w:rsidRPr="003C660C" w:rsidRDefault="00573154" w:rsidP="00057F34">
            <w:pPr>
              <w:rPr>
                <w:rFonts w:ascii="Times New Roman" w:hAnsi="Times New Roman" w:cs="Times New Roman"/>
                <w:sz w:val="24"/>
                <w:szCs w:val="24"/>
              </w:rPr>
            </w:pPr>
          </w:p>
        </w:tc>
        <w:tc>
          <w:tcPr>
            <w:tcW w:w="1767" w:type="dxa"/>
          </w:tcPr>
          <w:p w14:paraId="6EE76CF3"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3F4BA38F"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Swedish community, n=17035,women born 1932-1950,</w:t>
            </w:r>
          </w:p>
        </w:tc>
        <w:tc>
          <w:tcPr>
            <w:tcW w:w="770" w:type="dxa"/>
          </w:tcPr>
          <w:p w14:paraId="53CE7366"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9/9</w:t>
            </w:r>
          </w:p>
        </w:tc>
      </w:tr>
      <w:tr w:rsidR="00573154" w:rsidRPr="003C660C" w14:paraId="20B23DAB" w14:textId="77777777" w:rsidTr="00D014D8">
        <w:trPr>
          <w:jc w:val="center"/>
        </w:trPr>
        <w:tc>
          <w:tcPr>
            <w:tcW w:w="2310" w:type="dxa"/>
          </w:tcPr>
          <w:p w14:paraId="27785C19"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Khan</w:t>
            </w:r>
            <w:r w:rsidR="0076476A">
              <w:rPr>
                <w:rFonts w:ascii="Times New Roman" w:hAnsi="Times New Roman" w:cs="Times New Roman"/>
                <w:sz w:val="24"/>
                <w:szCs w:val="24"/>
              </w:rPr>
              <w:t xml:space="preserve"> [38]</w:t>
            </w:r>
          </w:p>
        </w:tc>
        <w:tc>
          <w:tcPr>
            <w:tcW w:w="1767" w:type="dxa"/>
          </w:tcPr>
          <w:p w14:paraId="4F71E6B9" w14:textId="77777777" w:rsidR="00573154" w:rsidRPr="003C660C" w:rsidRDefault="00573154" w:rsidP="00057F34">
            <w:pPr>
              <w:rPr>
                <w:rFonts w:ascii="Times New Roman" w:hAnsi="Times New Roman" w:cs="Times New Roman"/>
                <w:sz w:val="24"/>
                <w:szCs w:val="24"/>
              </w:rPr>
            </w:pPr>
          </w:p>
        </w:tc>
        <w:tc>
          <w:tcPr>
            <w:tcW w:w="1767" w:type="dxa"/>
          </w:tcPr>
          <w:p w14:paraId="5FAD3786"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1337F43D"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Dutch community;n=10318 ;age 61 (57-68);female 57%</w:t>
            </w:r>
          </w:p>
        </w:tc>
        <w:tc>
          <w:tcPr>
            <w:tcW w:w="770" w:type="dxa"/>
          </w:tcPr>
          <w:p w14:paraId="64A1727E"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14:paraId="24DE898B" w14:textId="77777777" w:rsidTr="00D014D8">
        <w:trPr>
          <w:jc w:val="center"/>
        </w:trPr>
        <w:tc>
          <w:tcPr>
            <w:tcW w:w="2310" w:type="dxa"/>
          </w:tcPr>
          <w:p w14:paraId="70F48031"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van den Beld 2005 [64</w:t>
            </w:r>
            <w:r w:rsidR="00D014D8" w:rsidRPr="003C660C">
              <w:rPr>
                <w:rFonts w:ascii="Times New Roman" w:hAnsi="Times New Roman" w:cs="Times New Roman"/>
                <w:sz w:val="24"/>
                <w:szCs w:val="24"/>
              </w:rPr>
              <w:t>]</w:t>
            </w:r>
          </w:p>
        </w:tc>
        <w:tc>
          <w:tcPr>
            <w:tcW w:w="1767" w:type="dxa"/>
          </w:tcPr>
          <w:p w14:paraId="6EE6C50B"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14:paraId="262230E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14:paraId="08BAFC2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14:paraId="0867ABFA"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14:paraId="0C3D407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4B0AF0F3" w14:textId="77777777" w:rsidTr="00D014D8">
        <w:trPr>
          <w:jc w:val="center"/>
        </w:trPr>
        <w:tc>
          <w:tcPr>
            <w:tcW w:w="2310" w:type="dxa"/>
          </w:tcPr>
          <w:p w14:paraId="084F6674"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Yeap 2012 [62</w:t>
            </w:r>
            <w:r w:rsidR="00D014D8" w:rsidRPr="003C660C">
              <w:rPr>
                <w:rFonts w:ascii="Times New Roman" w:hAnsi="Times New Roman" w:cs="Times New Roman"/>
                <w:sz w:val="24"/>
                <w:szCs w:val="24"/>
              </w:rPr>
              <w:t>]</w:t>
            </w:r>
          </w:p>
        </w:tc>
        <w:tc>
          <w:tcPr>
            <w:tcW w:w="1767" w:type="dxa"/>
          </w:tcPr>
          <w:p w14:paraId="691A1228" w14:textId="77777777" w:rsidR="00D014D8" w:rsidRPr="003C660C" w:rsidRDefault="00D014D8" w:rsidP="00057F34">
            <w:pPr>
              <w:rPr>
                <w:rFonts w:ascii="Times New Roman" w:hAnsi="Times New Roman" w:cs="Times New Roman"/>
                <w:sz w:val="24"/>
                <w:szCs w:val="24"/>
              </w:rPr>
            </w:pPr>
          </w:p>
        </w:tc>
        <w:tc>
          <w:tcPr>
            <w:tcW w:w="1767" w:type="dxa"/>
          </w:tcPr>
          <w:p w14:paraId="2837743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271C967"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14:paraId="12485E7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14:paraId="7D5BEFC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14:paraId="27765670" w14:textId="77777777" w:rsidTr="00D014D8">
        <w:trPr>
          <w:jc w:val="center"/>
        </w:trPr>
        <w:tc>
          <w:tcPr>
            <w:tcW w:w="2310" w:type="dxa"/>
          </w:tcPr>
          <w:p w14:paraId="7DCA68B9"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Bano 2018 [6</w:t>
            </w:r>
            <w:r w:rsidR="00D014D8" w:rsidRPr="003C660C">
              <w:rPr>
                <w:rFonts w:ascii="Times New Roman" w:hAnsi="Times New Roman" w:cs="Times New Roman"/>
                <w:sz w:val="24"/>
                <w:szCs w:val="24"/>
              </w:rPr>
              <w:t>3]</w:t>
            </w:r>
          </w:p>
        </w:tc>
        <w:tc>
          <w:tcPr>
            <w:tcW w:w="1767" w:type="dxa"/>
          </w:tcPr>
          <w:p w14:paraId="5920883A" w14:textId="77777777" w:rsidR="00D014D8" w:rsidRPr="003C660C" w:rsidRDefault="00D014D8" w:rsidP="00057F34">
            <w:pPr>
              <w:rPr>
                <w:rFonts w:ascii="Times New Roman" w:hAnsi="Times New Roman" w:cs="Times New Roman"/>
                <w:sz w:val="24"/>
                <w:szCs w:val="24"/>
              </w:rPr>
            </w:pPr>
          </w:p>
        </w:tc>
        <w:tc>
          <w:tcPr>
            <w:tcW w:w="1767" w:type="dxa"/>
          </w:tcPr>
          <w:p w14:paraId="5016FF3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1D49111C"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172220E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 xml:space="preserve">419 </w:t>
            </w:r>
            <w:r w:rsidRPr="003C660C">
              <w:rPr>
                <w:rFonts w:ascii="Times New Roman" w:hAnsi="Times New Roman" w:cs="Times New Roman"/>
                <w:sz w:val="24"/>
                <w:szCs w:val="24"/>
              </w:rPr>
              <w:t>;age 65±10;female 57%</w:t>
            </w:r>
          </w:p>
        </w:tc>
        <w:tc>
          <w:tcPr>
            <w:tcW w:w="770" w:type="dxa"/>
          </w:tcPr>
          <w:p w14:paraId="1354636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234E18EC" w14:textId="77777777" w:rsidTr="00D014D8">
        <w:trPr>
          <w:jc w:val="center"/>
        </w:trPr>
        <w:tc>
          <w:tcPr>
            <w:tcW w:w="2310" w:type="dxa"/>
          </w:tcPr>
          <w:p w14:paraId="01DECF5F"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Gussekloo</w:t>
            </w:r>
            <w:r w:rsidR="0076476A">
              <w:rPr>
                <w:rFonts w:ascii="Times New Roman" w:hAnsi="Times New Roman" w:cs="Times New Roman"/>
                <w:sz w:val="24"/>
                <w:szCs w:val="24"/>
              </w:rPr>
              <w:t xml:space="preserve"> [65]</w:t>
            </w:r>
          </w:p>
        </w:tc>
        <w:tc>
          <w:tcPr>
            <w:tcW w:w="1767" w:type="dxa"/>
          </w:tcPr>
          <w:p w14:paraId="5BC62A54" w14:textId="77777777" w:rsidR="00D014D8" w:rsidRPr="003C660C" w:rsidRDefault="00D014D8" w:rsidP="00057F34">
            <w:pPr>
              <w:rPr>
                <w:rFonts w:ascii="Times New Roman" w:hAnsi="Times New Roman" w:cs="Times New Roman"/>
                <w:sz w:val="24"/>
                <w:szCs w:val="24"/>
              </w:rPr>
            </w:pPr>
          </w:p>
        </w:tc>
        <w:tc>
          <w:tcPr>
            <w:tcW w:w="1767" w:type="dxa"/>
          </w:tcPr>
          <w:p w14:paraId="5C52C8E9"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6EF26ECE"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community;n=558;all age 85;female 66%</w:t>
            </w:r>
          </w:p>
        </w:tc>
        <w:tc>
          <w:tcPr>
            <w:tcW w:w="770" w:type="dxa"/>
          </w:tcPr>
          <w:p w14:paraId="6591BEB5"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14:paraId="0FE85CE3" w14:textId="77777777" w:rsidTr="00D014D8">
        <w:trPr>
          <w:jc w:val="center"/>
        </w:trPr>
        <w:tc>
          <w:tcPr>
            <w:tcW w:w="2310" w:type="dxa"/>
          </w:tcPr>
          <w:p w14:paraId="061ED02F"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Volpato 2002 [58</w:t>
            </w:r>
            <w:r w:rsidR="00D014D8" w:rsidRPr="003C660C">
              <w:rPr>
                <w:rFonts w:ascii="Times New Roman" w:hAnsi="Times New Roman" w:cs="Times New Roman"/>
                <w:sz w:val="24"/>
                <w:szCs w:val="24"/>
              </w:rPr>
              <w:t>]</w:t>
            </w:r>
          </w:p>
        </w:tc>
        <w:tc>
          <w:tcPr>
            <w:tcW w:w="1767" w:type="dxa"/>
          </w:tcPr>
          <w:p w14:paraId="67254242"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14:paraId="1B6BDE1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14347C8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14:paraId="3C998B1A"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n=464;age 77± 0.6</w:t>
            </w:r>
          </w:p>
        </w:tc>
        <w:tc>
          <w:tcPr>
            <w:tcW w:w="770" w:type="dxa"/>
          </w:tcPr>
          <w:p w14:paraId="697A324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14:paraId="2CCAE8AF" w14:textId="77777777" w:rsidTr="00D014D8">
        <w:trPr>
          <w:jc w:val="center"/>
        </w:trPr>
        <w:tc>
          <w:tcPr>
            <w:tcW w:w="2310" w:type="dxa"/>
          </w:tcPr>
          <w:p w14:paraId="60402AAF"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de Jong 2006 [60</w:t>
            </w:r>
            <w:r w:rsidR="00D014D8" w:rsidRPr="003C660C">
              <w:rPr>
                <w:rFonts w:ascii="Times New Roman" w:hAnsi="Times New Roman" w:cs="Times New Roman"/>
                <w:sz w:val="24"/>
                <w:szCs w:val="24"/>
              </w:rPr>
              <w:t>]</w:t>
            </w:r>
          </w:p>
        </w:tc>
        <w:tc>
          <w:tcPr>
            <w:tcW w:w="1767" w:type="dxa"/>
          </w:tcPr>
          <w:p w14:paraId="18B25A96" w14:textId="77777777" w:rsidR="00D014D8" w:rsidRPr="003C660C" w:rsidRDefault="00D014D8" w:rsidP="00057F34">
            <w:pPr>
              <w:rPr>
                <w:rFonts w:ascii="Times New Roman" w:hAnsi="Times New Roman" w:cs="Times New Roman"/>
                <w:sz w:val="24"/>
                <w:szCs w:val="24"/>
              </w:rPr>
            </w:pPr>
          </w:p>
        </w:tc>
        <w:tc>
          <w:tcPr>
            <w:tcW w:w="1767" w:type="dxa"/>
          </w:tcPr>
          <w:p w14:paraId="0D49EC4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67F9698E"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665354A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n=489, age 73±8; female 48%</w:t>
            </w:r>
          </w:p>
        </w:tc>
        <w:tc>
          <w:tcPr>
            <w:tcW w:w="770" w:type="dxa"/>
          </w:tcPr>
          <w:p w14:paraId="25E3BCB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7CA0998" w14:textId="77777777" w:rsidTr="00D014D8">
        <w:trPr>
          <w:jc w:val="center"/>
        </w:trPr>
        <w:tc>
          <w:tcPr>
            <w:tcW w:w="2310" w:type="dxa"/>
          </w:tcPr>
          <w:p w14:paraId="7F4D4A40"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Roef 2011 [33</w:t>
            </w:r>
            <w:r w:rsidR="00D014D8" w:rsidRPr="003C660C">
              <w:rPr>
                <w:rFonts w:ascii="Times New Roman" w:hAnsi="Times New Roman" w:cs="Times New Roman"/>
                <w:sz w:val="24"/>
                <w:szCs w:val="24"/>
              </w:rPr>
              <w:t>]</w:t>
            </w:r>
          </w:p>
        </w:tc>
        <w:tc>
          <w:tcPr>
            <w:tcW w:w="1767" w:type="dxa"/>
          </w:tcPr>
          <w:p w14:paraId="532680CB"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14:paraId="0727DC3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1F37F61C"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Belgian community , men age 25-45</w:t>
            </w:r>
          </w:p>
          <w:p w14:paraId="40E958A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n=677;age 34±6</w:t>
            </w:r>
          </w:p>
        </w:tc>
        <w:tc>
          <w:tcPr>
            <w:tcW w:w="770" w:type="dxa"/>
          </w:tcPr>
          <w:p w14:paraId="52F9E4C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39D96937" w14:textId="77777777" w:rsidTr="00D014D8">
        <w:trPr>
          <w:jc w:val="center"/>
        </w:trPr>
        <w:tc>
          <w:tcPr>
            <w:tcW w:w="2310" w:type="dxa"/>
          </w:tcPr>
          <w:p w14:paraId="7CDEF69D"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der Deure 2008 [35</w:t>
            </w:r>
            <w:r w:rsidR="00D014D8" w:rsidRPr="003C660C">
              <w:rPr>
                <w:rFonts w:ascii="Times New Roman" w:hAnsi="Times New Roman" w:cs="Times New Roman"/>
                <w:sz w:val="24"/>
                <w:szCs w:val="24"/>
              </w:rPr>
              <w:t>]</w:t>
            </w:r>
          </w:p>
        </w:tc>
        <w:tc>
          <w:tcPr>
            <w:tcW w:w="1767" w:type="dxa"/>
          </w:tcPr>
          <w:p w14:paraId="10A7E28B" w14:textId="77777777" w:rsidR="00D014D8" w:rsidRPr="003C660C" w:rsidRDefault="00D014D8" w:rsidP="00057F34">
            <w:pPr>
              <w:rPr>
                <w:rFonts w:ascii="Times New Roman" w:hAnsi="Times New Roman" w:cs="Times New Roman"/>
                <w:sz w:val="24"/>
                <w:szCs w:val="24"/>
              </w:rPr>
            </w:pPr>
          </w:p>
        </w:tc>
        <w:tc>
          <w:tcPr>
            <w:tcW w:w="1767" w:type="dxa"/>
          </w:tcPr>
          <w:p w14:paraId="13AAAB9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15848E9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14:paraId="195E806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n=1151;age 69±8;female 58%</w:t>
            </w:r>
          </w:p>
        </w:tc>
        <w:tc>
          <w:tcPr>
            <w:tcW w:w="770" w:type="dxa"/>
          </w:tcPr>
          <w:p w14:paraId="5970076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1AF4CFF4" w14:textId="77777777" w:rsidTr="00D014D8">
        <w:trPr>
          <w:jc w:val="center"/>
        </w:trPr>
        <w:tc>
          <w:tcPr>
            <w:tcW w:w="2310" w:type="dxa"/>
          </w:tcPr>
          <w:p w14:paraId="64A6388C"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Murphy 2010 [34</w:t>
            </w:r>
            <w:r w:rsidR="00D014D8" w:rsidRPr="003C660C">
              <w:rPr>
                <w:rFonts w:ascii="Times New Roman" w:hAnsi="Times New Roman" w:cs="Times New Roman"/>
                <w:sz w:val="24"/>
                <w:szCs w:val="24"/>
              </w:rPr>
              <w:t>]</w:t>
            </w:r>
          </w:p>
        </w:tc>
        <w:tc>
          <w:tcPr>
            <w:tcW w:w="1767" w:type="dxa"/>
          </w:tcPr>
          <w:p w14:paraId="57D43D55" w14:textId="77777777" w:rsidR="00D014D8" w:rsidRPr="003C660C" w:rsidRDefault="00D014D8" w:rsidP="00057F34">
            <w:pPr>
              <w:rPr>
                <w:rFonts w:ascii="Times New Roman" w:hAnsi="Times New Roman" w:cs="Times New Roman"/>
                <w:sz w:val="24"/>
                <w:szCs w:val="24"/>
              </w:rPr>
            </w:pPr>
          </w:p>
        </w:tc>
        <w:tc>
          <w:tcPr>
            <w:tcW w:w="1767" w:type="dxa"/>
          </w:tcPr>
          <w:p w14:paraId="0441C3F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6A08A02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14:paraId="67F4801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14:paraId="29E395C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D014D8" w:rsidRPr="003C660C" w14:paraId="2D82EBE7" w14:textId="77777777" w:rsidTr="00D014D8">
        <w:trPr>
          <w:jc w:val="center"/>
        </w:trPr>
        <w:tc>
          <w:tcPr>
            <w:tcW w:w="2310" w:type="dxa"/>
          </w:tcPr>
          <w:p w14:paraId="3CDA7804"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Rijn 2014 [32</w:t>
            </w:r>
            <w:r w:rsidR="00D014D8" w:rsidRPr="003C660C">
              <w:rPr>
                <w:rFonts w:ascii="Times New Roman" w:hAnsi="Times New Roman" w:cs="Times New Roman"/>
                <w:sz w:val="24"/>
                <w:szCs w:val="24"/>
              </w:rPr>
              <w:t>]</w:t>
            </w:r>
          </w:p>
        </w:tc>
        <w:tc>
          <w:tcPr>
            <w:tcW w:w="1767" w:type="dxa"/>
          </w:tcPr>
          <w:p w14:paraId="243B0A05" w14:textId="77777777" w:rsidR="00D014D8" w:rsidRPr="003C660C" w:rsidRDefault="00D014D8" w:rsidP="00057F34">
            <w:pPr>
              <w:rPr>
                <w:rFonts w:ascii="Times New Roman" w:hAnsi="Times New Roman" w:cs="Times New Roman"/>
                <w:sz w:val="24"/>
                <w:szCs w:val="24"/>
              </w:rPr>
            </w:pPr>
          </w:p>
        </w:tc>
        <w:tc>
          <w:tcPr>
            <w:tcW w:w="1767" w:type="dxa"/>
          </w:tcPr>
          <w:p w14:paraId="07FC301F"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0CEC19E"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14:paraId="46E6B89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n=1477; age 50±2</w:t>
            </w:r>
          </w:p>
        </w:tc>
        <w:tc>
          <w:tcPr>
            <w:tcW w:w="770" w:type="dxa"/>
          </w:tcPr>
          <w:p w14:paraId="1C4566B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1E15994D" w14:textId="77777777" w:rsidTr="00D014D8">
        <w:trPr>
          <w:jc w:val="center"/>
        </w:trPr>
        <w:tc>
          <w:tcPr>
            <w:tcW w:w="2310" w:type="dxa"/>
          </w:tcPr>
          <w:p w14:paraId="12A0B9D6"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Makepeace 2008 [48</w:t>
            </w:r>
            <w:r w:rsidR="00D014D8" w:rsidRPr="003C660C">
              <w:rPr>
                <w:rFonts w:ascii="Times New Roman" w:hAnsi="Times New Roman" w:cs="Times New Roman"/>
                <w:sz w:val="24"/>
                <w:szCs w:val="24"/>
              </w:rPr>
              <w:t>]</w:t>
            </w:r>
          </w:p>
        </w:tc>
        <w:tc>
          <w:tcPr>
            <w:tcW w:w="1767" w:type="dxa"/>
          </w:tcPr>
          <w:p w14:paraId="3B061412"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Obesity/Metabolic syndrome</w:t>
            </w:r>
          </w:p>
        </w:tc>
        <w:tc>
          <w:tcPr>
            <w:tcW w:w="1767" w:type="dxa"/>
          </w:tcPr>
          <w:p w14:paraId="733CBB6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BEE0F1E"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14:paraId="76C6F4C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n=1853;age 49±17;female 47%</w:t>
            </w:r>
          </w:p>
        </w:tc>
        <w:tc>
          <w:tcPr>
            <w:tcW w:w="770" w:type="dxa"/>
          </w:tcPr>
          <w:p w14:paraId="49AA1C8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7FF54F34" w14:textId="77777777" w:rsidTr="00D014D8">
        <w:trPr>
          <w:jc w:val="center"/>
        </w:trPr>
        <w:tc>
          <w:tcPr>
            <w:tcW w:w="2310" w:type="dxa"/>
          </w:tcPr>
          <w:p w14:paraId="3DA6D72B"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Mehran 2017[42</w:t>
            </w:r>
            <w:r w:rsidR="00D014D8" w:rsidRPr="003C660C">
              <w:rPr>
                <w:rFonts w:ascii="Times New Roman" w:hAnsi="Times New Roman" w:cs="Times New Roman"/>
                <w:sz w:val="24"/>
                <w:szCs w:val="24"/>
              </w:rPr>
              <w:t>]</w:t>
            </w:r>
          </w:p>
        </w:tc>
        <w:tc>
          <w:tcPr>
            <w:tcW w:w="1767" w:type="dxa"/>
          </w:tcPr>
          <w:p w14:paraId="44996F4D" w14:textId="77777777" w:rsidR="00D014D8" w:rsidRPr="003C660C" w:rsidRDefault="00D014D8" w:rsidP="00057F34">
            <w:pPr>
              <w:rPr>
                <w:rFonts w:ascii="Times New Roman" w:hAnsi="Times New Roman" w:cs="Times New Roman"/>
                <w:sz w:val="24"/>
                <w:szCs w:val="24"/>
              </w:rPr>
            </w:pPr>
          </w:p>
        </w:tc>
        <w:tc>
          <w:tcPr>
            <w:tcW w:w="1767" w:type="dxa"/>
          </w:tcPr>
          <w:p w14:paraId="4D4FBF47"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0769ECA0"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14:paraId="05A763D6"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n=2393;age38±13;female 61%</w:t>
            </w:r>
          </w:p>
        </w:tc>
        <w:tc>
          <w:tcPr>
            <w:tcW w:w="770" w:type="dxa"/>
          </w:tcPr>
          <w:p w14:paraId="01ADB49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821C457" w14:textId="77777777" w:rsidTr="00D014D8">
        <w:trPr>
          <w:jc w:val="center"/>
        </w:trPr>
        <w:tc>
          <w:tcPr>
            <w:tcW w:w="2310" w:type="dxa"/>
          </w:tcPr>
          <w:p w14:paraId="00EC7C00"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22"/>
            <w:r w:rsidRPr="003C660C">
              <w:rPr>
                <w:rFonts w:ascii="Times New Roman" w:hAnsi="Times New Roman" w:cs="Times New Roman"/>
                <w:sz w:val="24"/>
                <w:szCs w:val="24"/>
              </w:rPr>
              <w:t>2007</w:t>
            </w:r>
            <w:commentRangeEnd w:id="22"/>
            <w:r>
              <w:rPr>
                <w:rStyle w:val="CommentReference"/>
              </w:rPr>
              <w:commentReference w:id="22"/>
            </w:r>
            <w:r w:rsidR="003A78D2">
              <w:rPr>
                <w:rFonts w:ascii="Times New Roman" w:hAnsi="Times New Roman" w:cs="Times New Roman"/>
                <w:sz w:val="24"/>
                <w:szCs w:val="24"/>
              </w:rPr>
              <w:t xml:space="preserve"> [47</w:t>
            </w:r>
            <w:r w:rsidRPr="003C660C">
              <w:rPr>
                <w:rFonts w:ascii="Times New Roman" w:hAnsi="Times New Roman" w:cs="Times New Roman"/>
                <w:sz w:val="24"/>
                <w:szCs w:val="24"/>
              </w:rPr>
              <w:t>]</w:t>
            </w:r>
          </w:p>
        </w:tc>
        <w:tc>
          <w:tcPr>
            <w:tcW w:w="1767" w:type="dxa"/>
          </w:tcPr>
          <w:p w14:paraId="0B5DCB05" w14:textId="77777777" w:rsidR="00D014D8" w:rsidRPr="003C660C" w:rsidRDefault="00D014D8" w:rsidP="00057F34">
            <w:pPr>
              <w:rPr>
                <w:rFonts w:ascii="Times New Roman" w:hAnsi="Times New Roman" w:cs="Times New Roman"/>
                <w:sz w:val="24"/>
                <w:szCs w:val="24"/>
              </w:rPr>
            </w:pPr>
          </w:p>
        </w:tc>
        <w:tc>
          <w:tcPr>
            <w:tcW w:w="1767" w:type="dxa"/>
          </w:tcPr>
          <w:p w14:paraId="2842291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0D2EB45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Korean  women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14:paraId="53C8C45B" w14:textId="77777777" w:rsidR="00D014D8" w:rsidRDefault="00D014D8" w:rsidP="00057F34">
            <w:pPr>
              <w:rPr>
                <w:rFonts w:ascii="Times New Roman" w:hAnsi="Times New Roman" w:cs="Times New Roman"/>
                <w:sz w:val="24"/>
                <w:szCs w:val="24"/>
              </w:rPr>
            </w:pPr>
          </w:p>
        </w:tc>
      </w:tr>
      <w:tr w:rsidR="00D014D8" w:rsidRPr="003C660C" w14:paraId="5738D3E5" w14:textId="77777777" w:rsidTr="00D014D8">
        <w:trPr>
          <w:jc w:val="center"/>
        </w:trPr>
        <w:tc>
          <w:tcPr>
            <w:tcW w:w="2310" w:type="dxa"/>
          </w:tcPr>
          <w:p w14:paraId="227627B5"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lastRenderedPageBreak/>
              <w:t>Roos 2007 [43</w:t>
            </w:r>
            <w:r w:rsidR="00D014D8" w:rsidRPr="003C660C">
              <w:rPr>
                <w:rFonts w:ascii="Times New Roman" w:hAnsi="Times New Roman" w:cs="Times New Roman"/>
                <w:sz w:val="24"/>
                <w:szCs w:val="24"/>
              </w:rPr>
              <w:t>]</w:t>
            </w:r>
          </w:p>
        </w:tc>
        <w:tc>
          <w:tcPr>
            <w:tcW w:w="1767" w:type="dxa"/>
          </w:tcPr>
          <w:p w14:paraId="29DE0606" w14:textId="77777777" w:rsidR="00D014D8" w:rsidRPr="003C660C" w:rsidRDefault="00D014D8" w:rsidP="00057F34">
            <w:pPr>
              <w:rPr>
                <w:rFonts w:ascii="Times New Roman" w:hAnsi="Times New Roman" w:cs="Times New Roman"/>
                <w:sz w:val="24"/>
                <w:szCs w:val="24"/>
              </w:rPr>
            </w:pPr>
          </w:p>
        </w:tc>
        <w:tc>
          <w:tcPr>
            <w:tcW w:w="1767" w:type="dxa"/>
          </w:tcPr>
          <w:p w14:paraId="4599E1A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3B72BCD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3BC2DFD7"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14:paraId="3E12183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BBC7381" w14:textId="77777777" w:rsidTr="00D014D8">
        <w:trPr>
          <w:jc w:val="center"/>
        </w:trPr>
        <w:tc>
          <w:tcPr>
            <w:tcW w:w="2310" w:type="dxa"/>
          </w:tcPr>
          <w:p w14:paraId="3A25DC12"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Jun 2017 [51</w:t>
            </w:r>
            <w:r w:rsidR="00D014D8" w:rsidRPr="003C660C">
              <w:rPr>
                <w:rFonts w:ascii="Times New Roman" w:hAnsi="Times New Roman" w:cs="Times New Roman"/>
                <w:sz w:val="24"/>
                <w:szCs w:val="24"/>
              </w:rPr>
              <w:t>]</w:t>
            </w:r>
          </w:p>
        </w:tc>
        <w:tc>
          <w:tcPr>
            <w:tcW w:w="1767" w:type="dxa"/>
          </w:tcPr>
          <w:p w14:paraId="59787D3F" w14:textId="77777777" w:rsidR="00D014D8" w:rsidRPr="003C660C" w:rsidRDefault="00D014D8" w:rsidP="00057F34">
            <w:pPr>
              <w:rPr>
                <w:rFonts w:ascii="Times New Roman" w:hAnsi="Times New Roman" w:cs="Times New Roman"/>
                <w:sz w:val="24"/>
                <w:szCs w:val="24"/>
              </w:rPr>
            </w:pPr>
          </w:p>
        </w:tc>
        <w:tc>
          <w:tcPr>
            <w:tcW w:w="1767" w:type="dxa"/>
          </w:tcPr>
          <w:p w14:paraId="7E69CA80"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3B8A90ED"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14:paraId="4DE6BAD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n=6235;age 50±8;female 42%</w:t>
            </w:r>
          </w:p>
        </w:tc>
        <w:tc>
          <w:tcPr>
            <w:tcW w:w="770" w:type="dxa"/>
          </w:tcPr>
          <w:p w14:paraId="279A0B9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240524A3" w14:textId="77777777" w:rsidTr="00D014D8">
        <w:trPr>
          <w:jc w:val="center"/>
        </w:trPr>
        <w:tc>
          <w:tcPr>
            <w:tcW w:w="2310" w:type="dxa"/>
          </w:tcPr>
          <w:p w14:paraId="67A80429"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Xu 2011[4</w:t>
            </w:r>
            <w:r w:rsidR="00D014D8" w:rsidRPr="003C660C">
              <w:rPr>
                <w:rFonts w:ascii="Times New Roman" w:hAnsi="Times New Roman" w:cs="Times New Roman"/>
                <w:sz w:val="24"/>
                <w:szCs w:val="24"/>
              </w:rPr>
              <w:t>0]</w:t>
            </w:r>
          </w:p>
        </w:tc>
        <w:tc>
          <w:tcPr>
            <w:tcW w:w="1767" w:type="dxa"/>
          </w:tcPr>
          <w:p w14:paraId="33B4931B" w14:textId="77777777" w:rsidR="00D014D8" w:rsidRPr="003C660C" w:rsidRDefault="00D014D8" w:rsidP="00057F34">
            <w:pPr>
              <w:rPr>
                <w:rFonts w:ascii="Times New Roman" w:hAnsi="Times New Roman" w:cs="Times New Roman"/>
                <w:sz w:val="24"/>
                <w:szCs w:val="24"/>
              </w:rPr>
            </w:pPr>
          </w:p>
        </w:tc>
        <w:tc>
          <w:tcPr>
            <w:tcW w:w="1767" w:type="dxa"/>
          </w:tcPr>
          <w:p w14:paraId="317C301A"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044E1F41"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14:paraId="4411B0D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n=878;age 72± 4; female 37%</w:t>
            </w:r>
          </w:p>
        </w:tc>
        <w:tc>
          <w:tcPr>
            <w:tcW w:w="770" w:type="dxa"/>
          </w:tcPr>
          <w:p w14:paraId="75BB0D96"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BBFD287" w14:textId="77777777" w:rsidTr="00D014D8">
        <w:trPr>
          <w:jc w:val="center"/>
        </w:trPr>
        <w:tc>
          <w:tcPr>
            <w:tcW w:w="2310" w:type="dxa"/>
          </w:tcPr>
          <w:p w14:paraId="745B3F7A"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Bano 2016 [4</w:t>
            </w:r>
            <w:r w:rsidR="00D014D8" w:rsidRPr="003C660C">
              <w:rPr>
                <w:rFonts w:ascii="Times New Roman" w:hAnsi="Times New Roman" w:cs="Times New Roman"/>
                <w:sz w:val="24"/>
                <w:szCs w:val="24"/>
              </w:rPr>
              <w:t>1]</w:t>
            </w:r>
          </w:p>
        </w:tc>
        <w:tc>
          <w:tcPr>
            <w:tcW w:w="1767" w:type="dxa"/>
          </w:tcPr>
          <w:p w14:paraId="6B9F2959" w14:textId="77777777" w:rsidR="00D014D8" w:rsidRPr="003C660C" w:rsidRDefault="00D014D8" w:rsidP="00057F34">
            <w:pPr>
              <w:rPr>
                <w:rFonts w:ascii="Times New Roman" w:hAnsi="Times New Roman" w:cs="Times New Roman"/>
                <w:sz w:val="24"/>
                <w:szCs w:val="24"/>
              </w:rPr>
            </w:pPr>
          </w:p>
        </w:tc>
        <w:tc>
          <w:tcPr>
            <w:tcW w:w="1767" w:type="dxa"/>
          </w:tcPr>
          <w:p w14:paraId="54022940"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71F56812"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6EA662FD"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n=9</w:t>
            </w:r>
            <w:r>
              <w:rPr>
                <w:rFonts w:ascii="Times New Roman" w:hAnsi="Times New Roman" w:cs="Times New Roman"/>
                <w:sz w:val="24"/>
                <w:szCs w:val="24"/>
              </w:rPr>
              <w:t>640</w:t>
            </w:r>
            <w:r w:rsidRPr="003C660C">
              <w:rPr>
                <w:rFonts w:ascii="Times New Roman" w:hAnsi="Times New Roman" w:cs="Times New Roman"/>
                <w:sz w:val="24"/>
                <w:szCs w:val="24"/>
              </w:rPr>
              <w:t>;age 65±10; female 57%</w:t>
            </w:r>
          </w:p>
        </w:tc>
        <w:tc>
          <w:tcPr>
            <w:tcW w:w="770" w:type="dxa"/>
          </w:tcPr>
          <w:p w14:paraId="003065D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1242874D" w14:textId="77777777" w:rsidTr="00D014D8">
        <w:trPr>
          <w:jc w:val="center"/>
        </w:trPr>
        <w:tc>
          <w:tcPr>
            <w:tcW w:w="2310" w:type="dxa"/>
          </w:tcPr>
          <w:p w14:paraId="68FC74AF"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Ittermann 2012 [39</w:t>
            </w:r>
            <w:r w:rsidR="00D014D8" w:rsidRPr="003C660C">
              <w:rPr>
                <w:rFonts w:ascii="Times New Roman" w:hAnsi="Times New Roman" w:cs="Times New Roman"/>
                <w:sz w:val="24"/>
                <w:szCs w:val="24"/>
              </w:rPr>
              <w:t>]</w:t>
            </w:r>
          </w:p>
        </w:tc>
        <w:tc>
          <w:tcPr>
            <w:tcW w:w="1767" w:type="dxa"/>
          </w:tcPr>
          <w:p w14:paraId="38155E87" w14:textId="77777777" w:rsidR="00D014D8" w:rsidRPr="003C660C" w:rsidRDefault="00D014D8" w:rsidP="00057F34">
            <w:pPr>
              <w:rPr>
                <w:rFonts w:ascii="Times New Roman" w:hAnsi="Times New Roman" w:cs="Times New Roman"/>
                <w:sz w:val="24"/>
                <w:szCs w:val="24"/>
              </w:rPr>
            </w:pPr>
          </w:p>
        </w:tc>
        <w:tc>
          <w:tcPr>
            <w:tcW w:w="1767" w:type="dxa"/>
          </w:tcPr>
          <w:p w14:paraId="26D82BA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4E103C07"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48%,age 48±16;male age 51±16</w:t>
            </w:r>
          </w:p>
          <w:p w14:paraId="5FDBAA83" w14:textId="77777777" w:rsidR="00D014D8" w:rsidRDefault="00D014D8" w:rsidP="00057F34">
            <w:pPr>
              <w:rPr>
                <w:rFonts w:ascii="Times New Roman" w:hAnsi="Times New Roman" w:cs="Times New Roman"/>
                <w:sz w:val="24"/>
                <w:szCs w:val="24"/>
              </w:rPr>
            </w:pPr>
          </w:p>
        </w:tc>
        <w:tc>
          <w:tcPr>
            <w:tcW w:w="770" w:type="dxa"/>
          </w:tcPr>
          <w:p w14:paraId="092958D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79B06348" w14:textId="77777777" w:rsidTr="00D014D8">
        <w:trPr>
          <w:jc w:val="center"/>
        </w:trPr>
        <w:tc>
          <w:tcPr>
            <w:tcW w:w="2310" w:type="dxa"/>
          </w:tcPr>
          <w:p w14:paraId="1D4D623A"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Knudsen</w:t>
            </w:r>
            <w:r w:rsidR="003A78D2">
              <w:rPr>
                <w:rFonts w:ascii="Times New Roman" w:hAnsi="Times New Roman" w:cs="Times New Roman"/>
                <w:sz w:val="24"/>
                <w:szCs w:val="24"/>
              </w:rPr>
              <w:t xml:space="preserve"> [49]</w:t>
            </w:r>
          </w:p>
        </w:tc>
        <w:tc>
          <w:tcPr>
            <w:tcW w:w="1767" w:type="dxa"/>
          </w:tcPr>
          <w:p w14:paraId="3CBE08F6" w14:textId="77777777" w:rsidR="00D014D8" w:rsidRPr="003C660C" w:rsidRDefault="00D014D8" w:rsidP="00057F34">
            <w:pPr>
              <w:rPr>
                <w:rFonts w:ascii="Times New Roman" w:hAnsi="Times New Roman" w:cs="Times New Roman"/>
                <w:sz w:val="24"/>
                <w:szCs w:val="24"/>
              </w:rPr>
            </w:pPr>
          </w:p>
        </w:tc>
        <w:tc>
          <w:tcPr>
            <w:tcW w:w="1767" w:type="dxa"/>
          </w:tcPr>
          <w:p w14:paraId="616AA08E"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14:paraId="529E4399"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Danish community=4082 ‘preponderance of women”</w:t>
            </w:r>
          </w:p>
        </w:tc>
        <w:tc>
          <w:tcPr>
            <w:tcW w:w="770" w:type="dxa"/>
          </w:tcPr>
          <w:p w14:paraId="1C942086"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291E11B0" w14:textId="77777777" w:rsidTr="00D014D8">
        <w:trPr>
          <w:jc w:val="center"/>
        </w:trPr>
        <w:tc>
          <w:tcPr>
            <w:tcW w:w="2310" w:type="dxa"/>
          </w:tcPr>
          <w:p w14:paraId="7EDDC09B"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Oh</w:t>
            </w:r>
            <w:r w:rsidR="003A78D2">
              <w:rPr>
                <w:rFonts w:ascii="Times New Roman" w:hAnsi="Times New Roman" w:cs="Times New Roman"/>
                <w:sz w:val="24"/>
                <w:szCs w:val="24"/>
              </w:rPr>
              <w:t xml:space="preserve"> [52]</w:t>
            </w:r>
          </w:p>
        </w:tc>
        <w:tc>
          <w:tcPr>
            <w:tcW w:w="1767" w:type="dxa"/>
          </w:tcPr>
          <w:p w14:paraId="1C32F977" w14:textId="77777777" w:rsidR="00D014D8" w:rsidRPr="003C660C" w:rsidRDefault="00D014D8" w:rsidP="00057F34">
            <w:pPr>
              <w:rPr>
                <w:rFonts w:ascii="Times New Roman" w:hAnsi="Times New Roman" w:cs="Times New Roman"/>
                <w:sz w:val="24"/>
                <w:szCs w:val="24"/>
              </w:rPr>
            </w:pPr>
          </w:p>
        </w:tc>
        <w:tc>
          <w:tcPr>
            <w:tcW w:w="1767" w:type="dxa"/>
          </w:tcPr>
          <w:p w14:paraId="6A990725" w14:textId="77777777" w:rsidR="00D014D8" w:rsidRDefault="00D014D8" w:rsidP="00057F34">
            <w:pPr>
              <w:rPr>
                <w:rFonts w:ascii="Times New Roman" w:hAnsi="Times New Roman" w:cs="Times New Roman"/>
                <w:sz w:val="24"/>
                <w:szCs w:val="24"/>
              </w:rPr>
            </w:pPr>
          </w:p>
        </w:tc>
        <w:tc>
          <w:tcPr>
            <w:tcW w:w="4395" w:type="dxa"/>
          </w:tcPr>
          <w:p w14:paraId="0BB40A22"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community; n=4275;age 49; female 50%</w:t>
            </w:r>
          </w:p>
        </w:tc>
        <w:tc>
          <w:tcPr>
            <w:tcW w:w="770" w:type="dxa"/>
          </w:tcPr>
          <w:p w14:paraId="14F57F37"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77CD8602" w14:textId="77777777" w:rsidTr="00D014D8">
        <w:trPr>
          <w:jc w:val="center"/>
        </w:trPr>
        <w:tc>
          <w:tcPr>
            <w:tcW w:w="2310" w:type="dxa"/>
          </w:tcPr>
          <w:p w14:paraId="019942F7"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G- Garcia</w:t>
            </w:r>
            <w:r w:rsidR="003A78D2">
              <w:rPr>
                <w:rFonts w:ascii="Times New Roman" w:hAnsi="Times New Roman" w:cs="Times New Roman"/>
                <w:sz w:val="24"/>
                <w:szCs w:val="24"/>
              </w:rPr>
              <w:t xml:space="preserve"> [44]</w:t>
            </w:r>
          </w:p>
        </w:tc>
        <w:tc>
          <w:tcPr>
            <w:tcW w:w="1767" w:type="dxa"/>
          </w:tcPr>
          <w:p w14:paraId="6FAAAFC8" w14:textId="77777777" w:rsidR="00D014D8" w:rsidRPr="003C660C" w:rsidRDefault="00D014D8" w:rsidP="00057F34">
            <w:pPr>
              <w:rPr>
                <w:rFonts w:ascii="Times New Roman" w:hAnsi="Times New Roman" w:cs="Times New Roman"/>
                <w:sz w:val="24"/>
                <w:szCs w:val="24"/>
              </w:rPr>
            </w:pPr>
          </w:p>
        </w:tc>
        <w:tc>
          <w:tcPr>
            <w:tcW w:w="1767" w:type="dxa"/>
          </w:tcPr>
          <w:p w14:paraId="02267263"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14:paraId="17FF002E"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Mexican community n=3033;age 42±10;female 51%</w:t>
            </w:r>
          </w:p>
        </w:tc>
        <w:tc>
          <w:tcPr>
            <w:tcW w:w="770" w:type="dxa"/>
          </w:tcPr>
          <w:p w14:paraId="2CB6B1BE"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4248F6C8" w14:textId="77777777" w:rsidTr="00D014D8">
        <w:trPr>
          <w:jc w:val="center"/>
        </w:trPr>
        <w:tc>
          <w:tcPr>
            <w:tcW w:w="2310" w:type="dxa"/>
          </w:tcPr>
          <w:p w14:paraId="229AFF9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Kim</w:t>
            </w:r>
            <w:r w:rsidR="003A78D2">
              <w:rPr>
                <w:rFonts w:ascii="Times New Roman" w:hAnsi="Times New Roman" w:cs="Times New Roman"/>
                <w:sz w:val="24"/>
                <w:szCs w:val="24"/>
              </w:rPr>
              <w:t xml:space="preserve"> [53]</w:t>
            </w:r>
          </w:p>
        </w:tc>
        <w:tc>
          <w:tcPr>
            <w:tcW w:w="1767" w:type="dxa"/>
          </w:tcPr>
          <w:p w14:paraId="2F4B8631" w14:textId="77777777" w:rsidR="00D014D8" w:rsidRPr="003C660C" w:rsidRDefault="00D014D8" w:rsidP="00057F34">
            <w:pPr>
              <w:rPr>
                <w:rFonts w:ascii="Times New Roman" w:hAnsi="Times New Roman" w:cs="Times New Roman"/>
                <w:sz w:val="24"/>
                <w:szCs w:val="24"/>
              </w:rPr>
            </w:pPr>
          </w:p>
        </w:tc>
        <w:tc>
          <w:tcPr>
            <w:tcW w:w="1767" w:type="dxa"/>
          </w:tcPr>
          <w:p w14:paraId="7F67CCD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section-retrospective</w:t>
            </w:r>
          </w:p>
        </w:tc>
        <w:tc>
          <w:tcPr>
            <w:tcW w:w="4395" w:type="dxa"/>
          </w:tcPr>
          <w:p w14:paraId="4C29E8B6"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medical centre attendees; n=13496;age 51±7; male 60%</w:t>
            </w:r>
          </w:p>
        </w:tc>
        <w:tc>
          <w:tcPr>
            <w:tcW w:w="770" w:type="dxa"/>
          </w:tcPr>
          <w:p w14:paraId="7ED16628"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1F069F2A" w14:textId="77777777" w:rsidTr="00D014D8">
        <w:trPr>
          <w:jc w:val="center"/>
        </w:trPr>
        <w:tc>
          <w:tcPr>
            <w:tcW w:w="2310" w:type="dxa"/>
          </w:tcPr>
          <w:p w14:paraId="0430200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Chaker</w:t>
            </w:r>
            <w:r w:rsidR="003A78D2">
              <w:rPr>
                <w:rFonts w:ascii="Times New Roman" w:hAnsi="Times New Roman" w:cs="Times New Roman"/>
                <w:sz w:val="24"/>
                <w:szCs w:val="24"/>
              </w:rPr>
              <w:t>[50]</w:t>
            </w:r>
          </w:p>
        </w:tc>
        <w:tc>
          <w:tcPr>
            <w:tcW w:w="1767" w:type="dxa"/>
          </w:tcPr>
          <w:p w14:paraId="4548E643"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14:paraId="18B663A5"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28197979"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 n=8542;age 65±10;female 58%</w:t>
            </w:r>
          </w:p>
        </w:tc>
        <w:tc>
          <w:tcPr>
            <w:tcW w:w="770" w:type="dxa"/>
          </w:tcPr>
          <w:p w14:paraId="7455EA33"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bl>
    <w:p w14:paraId="5C14D2D1" w14:textId="77777777" w:rsidR="009669B1" w:rsidRDefault="00D014D8" w:rsidP="009669B1">
      <w:pPr>
        <w:ind w:left="-993"/>
        <w:rPr>
          <w:rFonts w:ascii="Times New Roman" w:hAnsi="Times New Roman" w:cs="Times New Roman"/>
          <w:sz w:val="24"/>
          <w:szCs w:val="24"/>
        </w:rPr>
      </w:pPr>
      <w:r w:rsidRPr="003C660C">
        <w:rPr>
          <w:rFonts w:ascii="Times New Roman" w:hAnsi="Times New Roman" w:cs="Times New Roman"/>
          <w:sz w:val="24"/>
          <w:szCs w:val="24"/>
        </w:rPr>
        <w:t>NOS, adapted Newcastle-Ottawa quality assessment scale (the higher number out of 9, the better study). *NOS not applied since a meta-analysis.</w:t>
      </w:r>
    </w:p>
    <w:p w14:paraId="25E87D7C" w14:textId="77777777" w:rsidR="00CA3355" w:rsidRDefault="00CA3355" w:rsidP="00CA3355">
      <w:pPr>
        <w:rPr>
          <w:rFonts w:ascii="Times New Roman" w:hAnsi="Times New Roman" w:cs="Times New Roman"/>
          <w:sz w:val="24"/>
          <w:szCs w:val="24"/>
        </w:rPr>
      </w:pPr>
    </w:p>
    <w:p w14:paraId="6322C48D" w14:textId="77777777" w:rsidR="00D014D8" w:rsidRDefault="00D014D8" w:rsidP="00CA3355">
      <w:pPr>
        <w:rPr>
          <w:rFonts w:ascii="Times New Roman" w:hAnsi="Times New Roman" w:cs="Times New Roman"/>
          <w:sz w:val="24"/>
          <w:szCs w:val="24"/>
        </w:rPr>
      </w:pPr>
    </w:p>
    <w:p w14:paraId="47DB5281" w14:textId="77777777" w:rsidR="00D014D8" w:rsidRDefault="00D014D8" w:rsidP="00CA3355">
      <w:pPr>
        <w:rPr>
          <w:rFonts w:ascii="Times New Roman" w:hAnsi="Times New Roman" w:cs="Times New Roman"/>
          <w:sz w:val="24"/>
          <w:szCs w:val="24"/>
        </w:rPr>
      </w:pPr>
    </w:p>
    <w:p w14:paraId="43F8ED50" w14:textId="77777777" w:rsidR="00D014D8" w:rsidRDefault="00D014D8" w:rsidP="00CA3355">
      <w:pPr>
        <w:rPr>
          <w:rFonts w:ascii="Times New Roman" w:hAnsi="Times New Roman" w:cs="Times New Roman"/>
          <w:sz w:val="24"/>
          <w:szCs w:val="24"/>
        </w:rPr>
      </w:pPr>
    </w:p>
    <w:p w14:paraId="3FB4F6B8" w14:textId="77777777" w:rsidR="00D014D8" w:rsidRDefault="00D014D8" w:rsidP="00CA3355">
      <w:pPr>
        <w:rPr>
          <w:rFonts w:ascii="Times New Roman" w:hAnsi="Times New Roman" w:cs="Times New Roman"/>
          <w:sz w:val="24"/>
          <w:szCs w:val="24"/>
        </w:rPr>
      </w:pPr>
    </w:p>
    <w:p w14:paraId="1C69D6D3" w14:textId="77777777" w:rsidR="00D014D8" w:rsidRDefault="00D014D8" w:rsidP="00CA3355">
      <w:pPr>
        <w:rPr>
          <w:rFonts w:ascii="Times New Roman" w:hAnsi="Times New Roman" w:cs="Times New Roman"/>
          <w:sz w:val="24"/>
          <w:szCs w:val="24"/>
        </w:rPr>
      </w:pPr>
    </w:p>
    <w:p w14:paraId="2363184C" w14:textId="77777777" w:rsidR="00D014D8" w:rsidRDefault="00D014D8" w:rsidP="00CA3355">
      <w:pPr>
        <w:rPr>
          <w:rFonts w:ascii="Times New Roman" w:hAnsi="Times New Roman" w:cs="Times New Roman"/>
          <w:sz w:val="24"/>
          <w:szCs w:val="24"/>
        </w:rPr>
      </w:pPr>
    </w:p>
    <w:p w14:paraId="2BA7E591" w14:textId="77777777" w:rsidR="00D014D8" w:rsidRDefault="00D014D8" w:rsidP="00CA3355">
      <w:pPr>
        <w:rPr>
          <w:rFonts w:ascii="Times New Roman" w:hAnsi="Times New Roman" w:cs="Times New Roman"/>
          <w:sz w:val="24"/>
          <w:szCs w:val="24"/>
        </w:rPr>
      </w:pPr>
    </w:p>
    <w:p w14:paraId="631EA9DD" w14:textId="77777777" w:rsidR="00D014D8" w:rsidRDefault="00D014D8" w:rsidP="00CA3355">
      <w:pPr>
        <w:rPr>
          <w:rFonts w:ascii="Times New Roman" w:hAnsi="Times New Roman" w:cs="Times New Roman"/>
          <w:sz w:val="24"/>
          <w:szCs w:val="24"/>
        </w:rPr>
      </w:pPr>
    </w:p>
    <w:p w14:paraId="2A677A59" w14:textId="77777777" w:rsidR="00D014D8" w:rsidRDefault="00D014D8" w:rsidP="00CA3355">
      <w:pPr>
        <w:rPr>
          <w:rFonts w:ascii="Times New Roman" w:hAnsi="Times New Roman" w:cs="Times New Roman"/>
          <w:sz w:val="24"/>
          <w:szCs w:val="24"/>
        </w:rPr>
      </w:pPr>
    </w:p>
    <w:p w14:paraId="5ECD73DC" w14:textId="77777777" w:rsidR="00D014D8" w:rsidRPr="003C660C" w:rsidRDefault="00D014D8" w:rsidP="00CA3355">
      <w:pPr>
        <w:rPr>
          <w:rFonts w:ascii="Times New Roman" w:hAnsi="Times New Roman" w:cs="Times New Roman"/>
          <w:sz w:val="24"/>
          <w:szCs w:val="24"/>
        </w:rPr>
      </w:pPr>
    </w:p>
    <w:p w14:paraId="0AE29C5C" w14:textId="77777777" w:rsidR="00CA3355" w:rsidRDefault="00CA3355" w:rsidP="00D04344">
      <w:pPr>
        <w:rPr>
          <w:rFonts w:ascii="Times New Roman" w:hAnsi="Times New Roman" w:cs="Times New Roman"/>
          <w:sz w:val="24"/>
          <w:szCs w:val="24"/>
        </w:rPr>
        <w:sectPr w:rsidR="00CA3355" w:rsidSect="0062684B">
          <w:footerReference w:type="default" r:id="rId18"/>
          <w:pgSz w:w="11906" w:h="16838"/>
          <w:pgMar w:top="1440" w:right="1440" w:bottom="1440" w:left="1440" w:header="708" w:footer="708" w:gutter="0"/>
          <w:cols w:space="708"/>
          <w:docGrid w:linePitch="360"/>
        </w:sectPr>
      </w:pPr>
    </w:p>
    <w:p w14:paraId="32953C4E" w14:textId="77777777"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r w:rsidR="00375521">
        <w:rPr>
          <w:rFonts w:ascii="Times New Roman" w:hAnsi="Times New Roman" w:cs="Times New Roman"/>
          <w:sz w:val="24"/>
          <w:szCs w:val="24"/>
        </w:rPr>
        <w:t xml:space="preserve">Indicative summary of studies showing at least one significant correlation of clinical state with FT4 but not with TSH. </w:t>
      </w:r>
      <w:r w:rsidR="005777A3">
        <w:rPr>
          <w:rFonts w:ascii="Times New Roman" w:hAnsi="Times New Roman" w:cs="Times New Roman"/>
          <w:sz w:val="24"/>
          <w:szCs w:val="24"/>
        </w:rPr>
        <w:t>The complete tabulation of results is on the spread sheet supplement.</w:t>
      </w:r>
    </w:p>
    <w:tbl>
      <w:tblPr>
        <w:tblStyle w:val="TableGrid"/>
        <w:tblW w:w="11980" w:type="dxa"/>
        <w:tblInd w:w="-5" w:type="dxa"/>
        <w:tblLook w:val="04A0" w:firstRow="1" w:lastRow="0" w:firstColumn="1" w:lastColumn="0" w:noHBand="0" w:noVBand="1"/>
      </w:tblPr>
      <w:tblGrid>
        <w:gridCol w:w="2362"/>
        <w:gridCol w:w="3093"/>
        <w:gridCol w:w="1601"/>
        <w:gridCol w:w="2487"/>
        <w:gridCol w:w="1202"/>
        <w:gridCol w:w="1235"/>
      </w:tblGrid>
      <w:tr w:rsidR="00D0130E" w:rsidRPr="003C660C" w14:paraId="41A7755B" w14:textId="77777777" w:rsidTr="00D0130E">
        <w:tc>
          <w:tcPr>
            <w:tcW w:w="2362" w:type="dxa"/>
          </w:tcPr>
          <w:p w14:paraId="22374FB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23"/>
            <w:r w:rsidRPr="003C660C">
              <w:rPr>
                <w:rFonts w:ascii="Times New Roman" w:hAnsi="Times New Roman" w:cs="Times New Roman"/>
                <w:sz w:val="24"/>
                <w:szCs w:val="24"/>
              </w:rPr>
              <w:t>year</w:t>
            </w:r>
            <w:commentRangeEnd w:id="23"/>
            <w:r w:rsidRPr="003C660C">
              <w:rPr>
                <w:rStyle w:val="CommentReference"/>
                <w:rFonts w:ascii="Times New Roman" w:hAnsi="Times New Roman" w:cs="Times New Roman"/>
                <w:sz w:val="24"/>
                <w:szCs w:val="24"/>
              </w:rPr>
              <w:commentReference w:id="23"/>
            </w:r>
          </w:p>
        </w:tc>
        <w:tc>
          <w:tcPr>
            <w:tcW w:w="3093" w:type="dxa"/>
          </w:tcPr>
          <w:p w14:paraId="3EFA992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14:paraId="2ED1DC9C"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 value TSH </w:t>
            </w:r>
          </w:p>
        </w:tc>
        <w:tc>
          <w:tcPr>
            <w:tcW w:w="2487" w:type="dxa"/>
          </w:tcPr>
          <w:p w14:paraId="4409210B"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 xml:space="preserve">‘Crude’P-value FT4 </w:t>
            </w:r>
          </w:p>
        </w:tc>
        <w:tc>
          <w:tcPr>
            <w:tcW w:w="1202" w:type="dxa"/>
          </w:tcPr>
          <w:p w14:paraId="2D456AB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14:paraId="5B1B4EB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14:paraId="5CFDBC1C" w14:textId="77777777" w:rsidTr="00D0130E">
        <w:tc>
          <w:tcPr>
            <w:tcW w:w="11980" w:type="dxa"/>
            <w:gridSpan w:val="6"/>
          </w:tcPr>
          <w:p w14:paraId="504E0AB6" w14:textId="77777777" w:rsidR="009669B1" w:rsidRDefault="00D0130E" w:rsidP="009669B1">
            <w:pPr>
              <w:jc w:val="center"/>
              <w:rPr>
                <w:rFonts w:ascii="Times New Roman" w:hAnsi="Times New Roman" w:cs="Times New Roman"/>
                <w:sz w:val="24"/>
                <w:szCs w:val="24"/>
              </w:rPr>
            </w:pPr>
            <w:r w:rsidRPr="003C660C">
              <w:rPr>
                <w:rFonts w:ascii="Times New Roman" w:hAnsi="Times New Roman" w:cs="Times New Roman"/>
                <w:b/>
                <w:sz w:val="24"/>
                <w:szCs w:val="24"/>
              </w:rPr>
              <w:t xml:space="preserve">Studies </w:t>
            </w:r>
            <w:r w:rsidR="005777A3">
              <w:rPr>
                <w:rFonts w:ascii="Times New Roman" w:hAnsi="Times New Roman" w:cs="Times New Roman"/>
                <w:b/>
                <w:sz w:val="24"/>
                <w:szCs w:val="24"/>
              </w:rPr>
              <w:t>of higher thyroid function</w:t>
            </w:r>
          </w:p>
        </w:tc>
      </w:tr>
      <w:tr w:rsidR="00D0130E" w:rsidRPr="003C660C" w14:paraId="22550181" w14:textId="77777777" w:rsidTr="00D0130E">
        <w:tc>
          <w:tcPr>
            <w:tcW w:w="2362" w:type="dxa"/>
          </w:tcPr>
          <w:p w14:paraId="0D266FC4" w14:textId="77777777" w:rsidR="00D0130E" w:rsidRPr="003C660C" w:rsidRDefault="00D0130E" w:rsidP="00DA1F03">
            <w:pPr>
              <w:rPr>
                <w:rFonts w:ascii="Times New Roman" w:hAnsi="Times New Roman" w:cs="Times New Roman"/>
                <w:sz w:val="24"/>
                <w:szCs w:val="24"/>
              </w:rPr>
            </w:pPr>
            <w:r w:rsidRPr="003C660C">
              <w:rPr>
                <w:rFonts w:ascii="Times New Roman" w:hAnsi="Times New Roman" w:cs="Times New Roman"/>
                <w:sz w:val="24"/>
                <w:szCs w:val="24"/>
              </w:rPr>
              <w:t>Gammage 2007 [2</w:t>
            </w:r>
            <w:r w:rsidR="00DA1F03">
              <w:rPr>
                <w:rFonts w:ascii="Times New Roman" w:hAnsi="Times New Roman" w:cs="Times New Roman"/>
                <w:sz w:val="24"/>
                <w:szCs w:val="24"/>
              </w:rPr>
              <w:t>9</w:t>
            </w:r>
            <w:ins w:id="24" w:author="Stephen" w:date="2019-06-23T20:24:00Z">
              <w:r w:rsidR="000E074E">
                <w:rPr>
                  <w:rFonts w:ascii="Times New Roman" w:hAnsi="Times New Roman" w:cs="Times New Roman"/>
                  <w:sz w:val="24"/>
                  <w:szCs w:val="24"/>
                </w:rPr>
                <w:t>]</w:t>
              </w:r>
            </w:ins>
          </w:p>
        </w:tc>
        <w:tc>
          <w:tcPr>
            <w:tcW w:w="3093" w:type="dxa"/>
          </w:tcPr>
          <w:p w14:paraId="169A73C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14:paraId="3E57FD9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14:paraId="50A79BE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49160E1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14:paraId="6E287D1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14:paraId="7172BAC7" w14:textId="77777777" w:rsidTr="00D0130E">
        <w:tc>
          <w:tcPr>
            <w:tcW w:w="2362" w:type="dxa"/>
          </w:tcPr>
          <w:p w14:paraId="3227736D" w14:textId="77777777" w:rsidR="00D0130E" w:rsidRPr="003C660C" w:rsidRDefault="00D744E7" w:rsidP="00057F34">
            <w:pPr>
              <w:rPr>
                <w:rFonts w:ascii="Times New Roman" w:hAnsi="Times New Roman" w:cs="Times New Roman"/>
                <w:sz w:val="24"/>
                <w:szCs w:val="24"/>
              </w:rPr>
            </w:pPr>
            <w:r w:rsidRPr="00D744E7">
              <w:rPr>
                <w:rFonts w:ascii="Times New Roman" w:hAnsi="Times New Roman" w:cs="Times New Roman"/>
                <w:sz w:val="24"/>
                <w:szCs w:val="24"/>
              </w:rPr>
              <w:t xml:space="preserve">Baumgartner </w:t>
            </w:r>
            <w:r w:rsidR="00D0130E" w:rsidRPr="003C660C">
              <w:rPr>
                <w:rFonts w:ascii="Times New Roman" w:hAnsi="Times New Roman" w:cs="Times New Roman"/>
                <w:sz w:val="24"/>
                <w:szCs w:val="24"/>
              </w:rPr>
              <w:t>2017 [2</w:t>
            </w:r>
            <w:r w:rsidR="00DA1F03">
              <w:rPr>
                <w:rFonts w:ascii="Times New Roman" w:hAnsi="Times New Roman" w:cs="Times New Roman"/>
                <w:sz w:val="24"/>
                <w:szCs w:val="24"/>
              </w:rPr>
              <w:t>8</w:t>
            </w:r>
            <w:r w:rsidR="00D0130E" w:rsidRPr="003C660C">
              <w:rPr>
                <w:rFonts w:ascii="Times New Roman" w:hAnsi="Times New Roman" w:cs="Times New Roman"/>
                <w:sz w:val="24"/>
                <w:szCs w:val="24"/>
              </w:rPr>
              <w:t>]</w:t>
            </w:r>
          </w:p>
        </w:tc>
        <w:tc>
          <w:tcPr>
            <w:tcW w:w="3093" w:type="dxa"/>
          </w:tcPr>
          <w:p w14:paraId="2E83F3F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14:paraId="17331CA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1EDE146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48C2351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5D7BCCF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 0.001</w:t>
            </w:r>
          </w:p>
        </w:tc>
      </w:tr>
      <w:tr w:rsidR="00D0130E" w:rsidRPr="003C660C" w14:paraId="1912A6D3" w14:textId="77777777" w:rsidTr="00D0130E">
        <w:tc>
          <w:tcPr>
            <w:tcW w:w="2362" w:type="dxa"/>
          </w:tcPr>
          <w:p w14:paraId="5974541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Cappola 2015 [2</w:t>
            </w:r>
            <w:r w:rsidR="00DA1F03">
              <w:rPr>
                <w:rFonts w:ascii="Times New Roman" w:hAnsi="Times New Roman" w:cs="Times New Roman"/>
                <w:sz w:val="24"/>
                <w:szCs w:val="24"/>
              </w:rPr>
              <w:t>7</w:t>
            </w:r>
            <w:r w:rsidRPr="003C660C">
              <w:rPr>
                <w:rFonts w:ascii="Times New Roman" w:hAnsi="Times New Roman" w:cs="Times New Roman"/>
                <w:sz w:val="24"/>
                <w:szCs w:val="24"/>
              </w:rPr>
              <w:t>]</w:t>
            </w:r>
          </w:p>
        </w:tc>
        <w:tc>
          <w:tcPr>
            <w:tcW w:w="3093" w:type="dxa"/>
          </w:tcPr>
          <w:p w14:paraId="5ECAAA2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14:paraId="1FEDA18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14:paraId="7A5ACDAC" w14:textId="77777777"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14:paraId="0891359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14:paraId="45C1061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14:paraId="6284F94D" w14:textId="77777777" w:rsidTr="00D0130E">
        <w:tc>
          <w:tcPr>
            <w:tcW w:w="2362" w:type="dxa"/>
          </w:tcPr>
          <w:p w14:paraId="7B96AEA9" w14:textId="77777777" w:rsidR="00D0130E" w:rsidRPr="003C660C" w:rsidRDefault="00D0130E" w:rsidP="00057F34">
            <w:pPr>
              <w:rPr>
                <w:rFonts w:ascii="Times New Roman" w:hAnsi="Times New Roman" w:cs="Times New Roman"/>
                <w:sz w:val="24"/>
                <w:szCs w:val="24"/>
              </w:rPr>
            </w:pPr>
          </w:p>
        </w:tc>
        <w:tc>
          <w:tcPr>
            <w:tcW w:w="3093" w:type="dxa"/>
          </w:tcPr>
          <w:p w14:paraId="5EB78A9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14:paraId="424BE29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14:paraId="743FEB9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533D863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14:paraId="7A53237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14:paraId="5C9E6CEE" w14:textId="77777777" w:rsidTr="00D0130E">
        <w:tc>
          <w:tcPr>
            <w:tcW w:w="2362" w:type="dxa"/>
          </w:tcPr>
          <w:p w14:paraId="225CF416" w14:textId="77777777" w:rsidR="00D0130E" w:rsidRPr="003C660C" w:rsidRDefault="00D0130E" w:rsidP="00057F34">
            <w:pPr>
              <w:rPr>
                <w:rFonts w:ascii="Times New Roman" w:hAnsi="Times New Roman" w:cs="Times New Roman"/>
                <w:sz w:val="24"/>
                <w:szCs w:val="24"/>
              </w:rPr>
            </w:pPr>
          </w:p>
        </w:tc>
        <w:tc>
          <w:tcPr>
            <w:tcW w:w="3093" w:type="dxa"/>
          </w:tcPr>
          <w:p w14:paraId="630CC62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14:paraId="7C1AE86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2F52017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14:paraId="780F3AD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14:paraId="7B508F8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14:paraId="4D2ABC53" w14:textId="77777777" w:rsidTr="00D0130E">
        <w:tc>
          <w:tcPr>
            <w:tcW w:w="2362" w:type="dxa"/>
          </w:tcPr>
          <w:p w14:paraId="44C5C64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Chaker 2016 [</w:t>
            </w:r>
            <w:r w:rsidR="00DA1F03">
              <w:rPr>
                <w:rFonts w:ascii="Times New Roman" w:hAnsi="Times New Roman" w:cs="Times New Roman"/>
                <w:sz w:val="24"/>
                <w:szCs w:val="24"/>
              </w:rPr>
              <w:t>7</w:t>
            </w:r>
            <w:r w:rsidRPr="003C660C">
              <w:rPr>
                <w:rFonts w:ascii="Times New Roman" w:hAnsi="Times New Roman" w:cs="Times New Roman"/>
                <w:sz w:val="24"/>
                <w:szCs w:val="24"/>
              </w:rPr>
              <w:t>2]</w:t>
            </w:r>
          </w:p>
        </w:tc>
        <w:tc>
          <w:tcPr>
            <w:tcW w:w="3093" w:type="dxa"/>
          </w:tcPr>
          <w:p w14:paraId="7255114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14:paraId="4485799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14:paraId="4F96356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14:paraId="508B75F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14:paraId="1138DAB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14:paraId="178D65DA" w14:textId="77777777" w:rsidTr="00D0130E">
        <w:tc>
          <w:tcPr>
            <w:tcW w:w="2362" w:type="dxa"/>
          </w:tcPr>
          <w:p w14:paraId="7B8797F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r w:rsidR="00DA1F03">
              <w:rPr>
                <w:rFonts w:ascii="Times New Roman" w:hAnsi="Times New Roman" w:cs="Times New Roman"/>
                <w:sz w:val="24"/>
                <w:szCs w:val="24"/>
              </w:rPr>
              <w:t>67</w:t>
            </w:r>
            <w:r w:rsidRPr="003C660C">
              <w:rPr>
                <w:rFonts w:ascii="Times New Roman" w:hAnsi="Times New Roman" w:cs="Times New Roman"/>
                <w:sz w:val="24"/>
                <w:szCs w:val="24"/>
              </w:rPr>
              <w:t>]</w:t>
            </w:r>
          </w:p>
        </w:tc>
        <w:tc>
          <w:tcPr>
            <w:tcW w:w="3093" w:type="dxa"/>
          </w:tcPr>
          <w:p w14:paraId="1BDCBF9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7EAE9875" w14:textId="77777777" w:rsidR="00D0130E" w:rsidRPr="003C660C" w:rsidRDefault="00D0130E" w:rsidP="00057F34">
            <w:pPr>
              <w:rPr>
                <w:rFonts w:ascii="Times New Roman" w:hAnsi="Times New Roman" w:cs="Times New Roman"/>
                <w:sz w:val="24"/>
                <w:szCs w:val="24"/>
              </w:rPr>
            </w:pPr>
          </w:p>
        </w:tc>
        <w:tc>
          <w:tcPr>
            <w:tcW w:w="2487" w:type="dxa"/>
          </w:tcPr>
          <w:p w14:paraId="0B1BBED6" w14:textId="77777777" w:rsidR="00D0130E" w:rsidRPr="003C660C" w:rsidRDefault="00D0130E" w:rsidP="00057F34">
            <w:pPr>
              <w:rPr>
                <w:rFonts w:ascii="Times New Roman" w:hAnsi="Times New Roman" w:cs="Times New Roman"/>
                <w:sz w:val="24"/>
                <w:szCs w:val="24"/>
              </w:rPr>
            </w:pPr>
          </w:p>
        </w:tc>
        <w:tc>
          <w:tcPr>
            <w:tcW w:w="1202" w:type="dxa"/>
          </w:tcPr>
          <w:p w14:paraId="4274D4C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1714E47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14:paraId="0BB5AC5B" w14:textId="77777777" w:rsidTr="00D0130E">
        <w:tc>
          <w:tcPr>
            <w:tcW w:w="2362" w:type="dxa"/>
          </w:tcPr>
          <w:p w14:paraId="26890DA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Inoue 2016[</w:t>
            </w:r>
            <w:r w:rsidR="00DA1F03">
              <w:rPr>
                <w:rFonts w:ascii="Times New Roman" w:hAnsi="Times New Roman" w:cs="Times New Roman"/>
                <w:sz w:val="24"/>
                <w:szCs w:val="24"/>
              </w:rPr>
              <w:t>68</w:t>
            </w:r>
            <w:r w:rsidRPr="003C660C">
              <w:rPr>
                <w:rFonts w:ascii="Times New Roman" w:hAnsi="Times New Roman" w:cs="Times New Roman"/>
                <w:sz w:val="24"/>
                <w:szCs w:val="24"/>
              </w:rPr>
              <w:t>]</w:t>
            </w:r>
          </w:p>
        </w:tc>
        <w:tc>
          <w:tcPr>
            <w:tcW w:w="3093" w:type="dxa"/>
          </w:tcPr>
          <w:p w14:paraId="72DD6EA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33EAABE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4CD074A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741756E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3E6D8C8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14:paraId="6451C703" w14:textId="77777777" w:rsidTr="00D0130E">
        <w:tc>
          <w:tcPr>
            <w:tcW w:w="2362" w:type="dxa"/>
          </w:tcPr>
          <w:p w14:paraId="53A1DC3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2013 [</w:t>
            </w:r>
            <w:r w:rsidR="00DA1F03">
              <w:rPr>
                <w:rFonts w:ascii="Times New Roman" w:hAnsi="Times New Roman" w:cs="Times New Roman"/>
                <w:sz w:val="24"/>
                <w:szCs w:val="24"/>
              </w:rPr>
              <w:t>66</w:t>
            </w:r>
            <w:r w:rsidRPr="003C660C">
              <w:rPr>
                <w:rFonts w:ascii="Times New Roman" w:hAnsi="Times New Roman" w:cs="Times New Roman"/>
                <w:sz w:val="24"/>
                <w:szCs w:val="24"/>
              </w:rPr>
              <w:t>]</w:t>
            </w:r>
          </w:p>
        </w:tc>
        <w:tc>
          <w:tcPr>
            <w:tcW w:w="3093" w:type="dxa"/>
          </w:tcPr>
          <w:p w14:paraId="038972C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4B045B5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14:paraId="0130CA7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47D2D62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7E6E30C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14:paraId="5057824A" w14:textId="77777777" w:rsidTr="00D0130E">
        <w:tc>
          <w:tcPr>
            <w:tcW w:w="2362" w:type="dxa"/>
          </w:tcPr>
          <w:p w14:paraId="304CA90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den Beld 2005 [</w:t>
            </w:r>
            <w:r w:rsidR="00DA1F03">
              <w:rPr>
                <w:rFonts w:ascii="Times New Roman" w:hAnsi="Times New Roman" w:cs="Times New Roman"/>
                <w:sz w:val="24"/>
                <w:szCs w:val="24"/>
              </w:rPr>
              <w:t>64</w:t>
            </w:r>
            <w:r w:rsidRPr="003C660C">
              <w:rPr>
                <w:rFonts w:ascii="Times New Roman" w:hAnsi="Times New Roman" w:cs="Times New Roman"/>
                <w:sz w:val="24"/>
                <w:szCs w:val="24"/>
              </w:rPr>
              <w:t>]</w:t>
            </w:r>
          </w:p>
        </w:tc>
        <w:tc>
          <w:tcPr>
            <w:tcW w:w="3093" w:type="dxa"/>
          </w:tcPr>
          <w:p w14:paraId="07FCB9A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056ADBD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6F7F917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14:paraId="0BFCEA23" w14:textId="77777777" w:rsidR="00D0130E" w:rsidRPr="003C660C" w:rsidRDefault="00D0130E" w:rsidP="00057F34">
            <w:pPr>
              <w:rPr>
                <w:rFonts w:ascii="Times New Roman" w:hAnsi="Times New Roman" w:cs="Times New Roman"/>
                <w:sz w:val="24"/>
                <w:szCs w:val="24"/>
              </w:rPr>
            </w:pPr>
          </w:p>
        </w:tc>
        <w:tc>
          <w:tcPr>
            <w:tcW w:w="1202" w:type="dxa"/>
          </w:tcPr>
          <w:p w14:paraId="00AEFB17" w14:textId="77777777" w:rsidR="00D0130E" w:rsidRPr="003C660C" w:rsidRDefault="00D0130E" w:rsidP="00057F34">
            <w:pPr>
              <w:rPr>
                <w:rFonts w:ascii="Times New Roman" w:hAnsi="Times New Roman" w:cs="Times New Roman"/>
                <w:sz w:val="24"/>
                <w:szCs w:val="24"/>
              </w:rPr>
            </w:pPr>
          </w:p>
        </w:tc>
        <w:tc>
          <w:tcPr>
            <w:tcW w:w="1235" w:type="dxa"/>
          </w:tcPr>
          <w:p w14:paraId="53E34193" w14:textId="77777777" w:rsidR="00D0130E" w:rsidRPr="003C660C" w:rsidRDefault="00D0130E" w:rsidP="00057F34">
            <w:pPr>
              <w:rPr>
                <w:rFonts w:ascii="Times New Roman" w:hAnsi="Times New Roman" w:cs="Times New Roman"/>
                <w:sz w:val="24"/>
                <w:szCs w:val="24"/>
              </w:rPr>
            </w:pPr>
          </w:p>
        </w:tc>
      </w:tr>
      <w:tr w:rsidR="00BC3D05" w:rsidRPr="003C660C" w14:paraId="62C8076F" w14:textId="77777777" w:rsidTr="00D0130E">
        <w:tc>
          <w:tcPr>
            <w:tcW w:w="2362" w:type="dxa"/>
          </w:tcPr>
          <w:p w14:paraId="482E26AD"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Gussekloo</w:t>
            </w:r>
            <w:r w:rsidR="00375521">
              <w:rPr>
                <w:rFonts w:ascii="Times New Roman" w:hAnsi="Times New Roman" w:cs="Times New Roman"/>
                <w:sz w:val="24"/>
                <w:szCs w:val="24"/>
              </w:rPr>
              <w:t xml:space="preserve"> [65]</w:t>
            </w:r>
          </w:p>
        </w:tc>
        <w:tc>
          <w:tcPr>
            <w:tcW w:w="3093" w:type="dxa"/>
          </w:tcPr>
          <w:p w14:paraId="2D8E93DD"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601" w:type="dxa"/>
          </w:tcPr>
          <w:p w14:paraId="51CB5708"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0.17</w:t>
            </w:r>
          </w:p>
        </w:tc>
        <w:tc>
          <w:tcPr>
            <w:tcW w:w="2487" w:type="dxa"/>
          </w:tcPr>
          <w:p w14:paraId="00D6AE45"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0.001</w:t>
            </w:r>
          </w:p>
        </w:tc>
        <w:tc>
          <w:tcPr>
            <w:tcW w:w="1202" w:type="dxa"/>
          </w:tcPr>
          <w:p w14:paraId="46E830CF" w14:textId="77777777" w:rsidR="00BC3D05" w:rsidRPr="003C660C" w:rsidRDefault="00BC3D05" w:rsidP="00057F34">
            <w:pPr>
              <w:rPr>
                <w:rFonts w:ascii="Times New Roman" w:hAnsi="Times New Roman" w:cs="Times New Roman"/>
                <w:sz w:val="24"/>
                <w:szCs w:val="24"/>
              </w:rPr>
            </w:pPr>
          </w:p>
        </w:tc>
        <w:tc>
          <w:tcPr>
            <w:tcW w:w="1235" w:type="dxa"/>
          </w:tcPr>
          <w:p w14:paraId="54A54154" w14:textId="77777777" w:rsidR="00BC3D05" w:rsidRPr="003C660C" w:rsidRDefault="00BC3D05" w:rsidP="00057F34">
            <w:pPr>
              <w:rPr>
                <w:rFonts w:ascii="Times New Roman" w:hAnsi="Times New Roman" w:cs="Times New Roman"/>
                <w:sz w:val="24"/>
                <w:szCs w:val="24"/>
              </w:rPr>
            </w:pPr>
          </w:p>
        </w:tc>
      </w:tr>
      <w:tr w:rsidR="00D0130E" w:rsidRPr="003C660C" w14:paraId="4721FDF2" w14:textId="77777777" w:rsidTr="00D0130E">
        <w:tc>
          <w:tcPr>
            <w:tcW w:w="2362" w:type="dxa"/>
          </w:tcPr>
          <w:p w14:paraId="2ED217F3" w14:textId="77777777" w:rsidR="00D0130E" w:rsidRPr="003C660C" w:rsidRDefault="00D0130E" w:rsidP="00057F34">
            <w:pPr>
              <w:rPr>
                <w:rFonts w:ascii="Times New Roman" w:hAnsi="Times New Roman" w:cs="Times New Roman"/>
                <w:sz w:val="24"/>
                <w:szCs w:val="24"/>
              </w:rPr>
            </w:pPr>
          </w:p>
        </w:tc>
        <w:tc>
          <w:tcPr>
            <w:tcW w:w="3093" w:type="dxa"/>
          </w:tcPr>
          <w:p w14:paraId="4CED8AF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14:paraId="4FF8D65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18445CD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14:paraId="11AA80A5" w14:textId="77777777" w:rsidR="00D0130E" w:rsidRPr="003C660C" w:rsidRDefault="00D0130E" w:rsidP="00057F34">
            <w:pPr>
              <w:rPr>
                <w:rFonts w:ascii="Times New Roman" w:hAnsi="Times New Roman" w:cs="Times New Roman"/>
                <w:sz w:val="24"/>
                <w:szCs w:val="24"/>
              </w:rPr>
            </w:pPr>
          </w:p>
        </w:tc>
        <w:tc>
          <w:tcPr>
            <w:tcW w:w="1235" w:type="dxa"/>
          </w:tcPr>
          <w:p w14:paraId="5515F9EE" w14:textId="77777777" w:rsidR="00D0130E" w:rsidRPr="003C660C" w:rsidRDefault="00D0130E" w:rsidP="00057F34">
            <w:pPr>
              <w:rPr>
                <w:rFonts w:ascii="Times New Roman" w:hAnsi="Times New Roman" w:cs="Times New Roman"/>
                <w:sz w:val="24"/>
                <w:szCs w:val="24"/>
              </w:rPr>
            </w:pPr>
          </w:p>
        </w:tc>
      </w:tr>
      <w:tr w:rsidR="00D0130E" w:rsidRPr="003C660C" w14:paraId="5EE17807" w14:textId="77777777" w:rsidTr="00D0130E">
        <w:tc>
          <w:tcPr>
            <w:tcW w:w="2362" w:type="dxa"/>
          </w:tcPr>
          <w:p w14:paraId="7E18089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Yeap 2012 [</w:t>
            </w:r>
            <w:r w:rsidR="00DA1F03">
              <w:rPr>
                <w:rFonts w:ascii="Times New Roman" w:hAnsi="Times New Roman" w:cs="Times New Roman"/>
                <w:sz w:val="24"/>
                <w:szCs w:val="24"/>
              </w:rPr>
              <w:t>62</w:t>
            </w:r>
            <w:r w:rsidRPr="003C660C">
              <w:rPr>
                <w:rFonts w:ascii="Times New Roman" w:hAnsi="Times New Roman" w:cs="Times New Roman"/>
                <w:sz w:val="24"/>
                <w:szCs w:val="24"/>
              </w:rPr>
              <w:t>]</w:t>
            </w:r>
          </w:p>
        </w:tc>
        <w:tc>
          <w:tcPr>
            <w:tcW w:w="3093" w:type="dxa"/>
          </w:tcPr>
          <w:p w14:paraId="7B0FC88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14:paraId="278DAEC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14:paraId="0175DA6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2147CB4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14:paraId="5A4D346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14:paraId="63904AC8" w14:textId="77777777" w:rsidTr="00D0130E">
        <w:tc>
          <w:tcPr>
            <w:tcW w:w="2362" w:type="dxa"/>
          </w:tcPr>
          <w:p w14:paraId="0AC683B5" w14:textId="77777777" w:rsidR="00D0130E" w:rsidRPr="003C660C" w:rsidRDefault="00D0130E" w:rsidP="00057F34">
            <w:pPr>
              <w:rPr>
                <w:rFonts w:ascii="Times New Roman" w:hAnsi="Times New Roman" w:cs="Times New Roman"/>
                <w:sz w:val="24"/>
                <w:szCs w:val="24"/>
              </w:rPr>
            </w:pPr>
          </w:p>
        </w:tc>
        <w:tc>
          <w:tcPr>
            <w:tcW w:w="3093" w:type="dxa"/>
          </w:tcPr>
          <w:p w14:paraId="7CB75E1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14:paraId="21A1800F" w14:textId="77777777" w:rsidR="00D0130E" w:rsidRPr="003C660C" w:rsidRDefault="00D0130E" w:rsidP="00057F34">
            <w:pPr>
              <w:rPr>
                <w:rFonts w:ascii="Times New Roman" w:hAnsi="Times New Roman" w:cs="Times New Roman"/>
                <w:sz w:val="24"/>
                <w:szCs w:val="24"/>
              </w:rPr>
            </w:pPr>
          </w:p>
        </w:tc>
        <w:tc>
          <w:tcPr>
            <w:tcW w:w="2487" w:type="dxa"/>
          </w:tcPr>
          <w:p w14:paraId="4BBA81E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4D16A5E7" w14:textId="77777777" w:rsidR="00D0130E" w:rsidRPr="003C660C" w:rsidRDefault="00D0130E" w:rsidP="00057F34">
            <w:pPr>
              <w:rPr>
                <w:rFonts w:ascii="Times New Roman" w:hAnsi="Times New Roman" w:cs="Times New Roman"/>
                <w:sz w:val="24"/>
                <w:szCs w:val="24"/>
              </w:rPr>
            </w:pPr>
          </w:p>
        </w:tc>
        <w:tc>
          <w:tcPr>
            <w:tcW w:w="1235" w:type="dxa"/>
          </w:tcPr>
          <w:p w14:paraId="78E77C1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14:paraId="2F08EE46" w14:textId="77777777" w:rsidTr="00D0130E">
        <w:tc>
          <w:tcPr>
            <w:tcW w:w="2362" w:type="dxa"/>
          </w:tcPr>
          <w:p w14:paraId="3191BEF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2018 [</w:t>
            </w:r>
            <w:r w:rsidR="00DA1F03">
              <w:rPr>
                <w:rFonts w:ascii="Times New Roman" w:hAnsi="Times New Roman" w:cs="Times New Roman"/>
                <w:sz w:val="24"/>
                <w:szCs w:val="24"/>
              </w:rPr>
              <w:t>6</w:t>
            </w:r>
            <w:r w:rsidRPr="003C660C">
              <w:rPr>
                <w:rFonts w:ascii="Times New Roman" w:hAnsi="Times New Roman" w:cs="Times New Roman"/>
                <w:sz w:val="24"/>
                <w:szCs w:val="24"/>
              </w:rPr>
              <w:t>3]</w:t>
            </w:r>
          </w:p>
        </w:tc>
        <w:tc>
          <w:tcPr>
            <w:tcW w:w="3093" w:type="dxa"/>
          </w:tcPr>
          <w:p w14:paraId="3F58ABB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14:paraId="47BFF04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14:paraId="2971D67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14:paraId="0F3D8B0B" w14:textId="77777777" w:rsidR="00D0130E" w:rsidRPr="003C660C" w:rsidRDefault="00D0130E" w:rsidP="00057F34">
            <w:pPr>
              <w:rPr>
                <w:rFonts w:ascii="Times New Roman" w:hAnsi="Times New Roman" w:cs="Times New Roman"/>
                <w:sz w:val="24"/>
                <w:szCs w:val="24"/>
              </w:rPr>
            </w:pPr>
          </w:p>
        </w:tc>
        <w:tc>
          <w:tcPr>
            <w:tcW w:w="1235" w:type="dxa"/>
          </w:tcPr>
          <w:p w14:paraId="470BE97B" w14:textId="77777777" w:rsidR="00D0130E" w:rsidRPr="003C660C" w:rsidRDefault="00D0130E" w:rsidP="00057F34">
            <w:pPr>
              <w:rPr>
                <w:rFonts w:ascii="Times New Roman" w:hAnsi="Times New Roman" w:cs="Times New Roman"/>
                <w:sz w:val="24"/>
                <w:szCs w:val="24"/>
              </w:rPr>
            </w:pPr>
          </w:p>
        </w:tc>
      </w:tr>
      <w:tr w:rsidR="00D0130E" w:rsidRPr="003C660C" w14:paraId="252D6509" w14:textId="77777777" w:rsidTr="00D0130E">
        <w:tc>
          <w:tcPr>
            <w:tcW w:w="2362" w:type="dxa"/>
          </w:tcPr>
          <w:p w14:paraId="04A9BE10" w14:textId="77777777" w:rsidR="00D0130E" w:rsidRPr="003C660C" w:rsidRDefault="00D0130E" w:rsidP="00057F34">
            <w:pPr>
              <w:rPr>
                <w:rFonts w:ascii="Times New Roman" w:hAnsi="Times New Roman" w:cs="Times New Roman"/>
                <w:sz w:val="24"/>
                <w:szCs w:val="24"/>
              </w:rPr>
            </w:pPr>
          </w:p>
        </w:tc>
        <w:tc>
          <w:tcPr>
            <w:tcW w:w="3093" w:type="dxa"/>
          </w:tcPr>
          <w:p w14:paraId="7EED1BFD" w14:textId="77777777" w:rsidR="00D0130E" w:rsidRPr="003C660C" w:rsidRDefault="00D0130E" w:rsidP="00057F34">
            <w:pPr>
              <w:rPr>
                <w:rFonts w:ascii="Times New Roman" w:hAnsi="Times New Roman" w:cs="Times New Roman"/>
                <w:sz w:val="24"/>
                <w:szCs w:val="24"/>
              </w:rPr>
            </w:pPr>
          </w:p>
        </w:tc>
        <w:tc>
          <w:tcPr>
            <w:tcW w:w="1601" w:type="dxa"/>
          </w:tcPr>
          <w:p w14:paraId="6957B13E" w14:textId="77777777" w:rsidR="00D0130E" w:rsidRPr="003C660C" w:rsidRDefault="00D0130E" w:rsidP="00057F34">
            <w:pPr>
              <w:rPr>
                <w:rFonts w:ascii="Times New Roman" w:hAnsi="Times New Roman" w:cs="Times New Roman"/>
                <w:sz w:val="24"/>
                <w:szCs w:val="24"/>
              </w:rPr>
            </w:pPr>
          </w:p>
        </w:tc>
        <w:tc>
          <w:tcPr>
            <w:tcW w:w="2487" w:type="dxa"/>
          </w:tcPr>
          <w:p w14:paraId="64378CEF" w14:textId="77777777" w:rsidR="00D0130E" w:rsidRPr="003C660C" w:rsidRDefault="00D0130E" w:rsidP="00057F34">
            <w:pPr>
              <w:rPr>
                <w:rFonts w:ascii="Times New Roman" w:hAnsi="Times New Roman" w:cs="Times New Roman"/>
                <w:sz w:val="24"/>
                <w:szCs w:val="24"/>
              </w:rPr>
            </w:pPr>
          </w:p>
        </w:tc>
        <w:tc>
          <w:tcPr>
            <w:tcW w:w="1202" w:type="dxa"/>
          </w:tcPr>
          <w:p w14:paraId="42269EDE" w14:textId="77777777" w:rsidR="00D0130E" w:rsidRPr="003C660C" w:rsidRDefault="00D0130E" w:rsidP="00057F34">
            <w:pPr>
              <w:rPr>
                <w:rFonts w:ascii="Times New Roman" w:hAnsi="Times New Roman" w:cs="Times New Roman"/>
                <w:sz w:val="24"/>
                <w:szCs w:val="24"/>
              </w:rPr>
            </w:pPr>
          </w:p>
        </w:tc>
        <w:tc>
          <w:tcPr>
            <w:tcW w:w="1235" w:type="dxa"/>
          </w:tcPr>
          <w:p w14:paraId="5EA96FA8" w14:textId="77777777" w:rsidR="00D0130E" w:rsidRPr="003C660C" w:rsidRDefault="00D0130E" w:rsidP="00057F34">
            <w:pPr>
              <w:rPr>
                <w:rFonts w:ascii="Times New Roman" w:hAnsi="Times New Roman" w:cs="Times New Roman"/>
                <w:sz w:val="24"/>
                <w:szCs w:val="24"/>
              </w:rPr>
            </w:pPr>
          </w:p>
        </w:tc>
      </w:tr>
      <w:tr w:rsidR="00D0130E" w:rsidRPr="003C660C" w14:paraId="3C040364" w14:textId="77777777" w:rsidTr="00D0130E">
        <w:tc>
          <w:tcPr>
            <w:tcW w:w="2362" w:type="dxa"/>
          </w:tcPr>
          <w:p w14:paraId="5989DE6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r w:rsidR="00DA1F03">
              <w:rPr>
                <w:rFonts w:ascii="Times New Roman" w:hAnsi="Times New Roman" w:cs="Times New Roman"/>
                <w:sz w:val="24"/>
                <w:szCs w:val="24"/>
              </w:rPr>
              <w:t>60</w:t>
            </w:r>
            <w:r w:rsidRPr="003C660C">
              <w:rPr>
                <w:rFonts w:ascii="Times New Roman" w:hAnsi="Times New Roman" w:cs="Times New Roman"/>
                <w:sz w:val="24"/>
                <w:szCs w:val="24"/>
              </w:rPr>
              <w:t>]</w:t>
            </w:r>
          </w:p>
        </w:tc>
        <w:tc>
          <w:tcPr>
            <w:tcW w:w="3093" w:type="dxa"/>
          </w:tcPr>
          <w:p w14:paraId="192661A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14:paraId="707DE32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2880C0B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6E6EDD83" w14:textId="77777777" w:rsidR="00D0130E" w:rsidRPr="003C660C" w:rsidRDefault="00D0130E" w:rsidP="00057F34">
            <w:pPr>
              <w:rPr>
                <w:rFonts w:ascii="Times New Roman" w:hAnsi="Times New Roman" w:cs="Times New Roman"/>
                <w:sz w:val="24"/>
                <w:szCs w:val="24"/>
              </w:rPr>
            </w:pPr>
          </w:p>
        </w:tc>
        <w:tc>
          <w:tcPr>
            <w:tcW w:w="1235" w:type="dxa"/>
          </w:tcPr>
          <w:p w14:paraId="2E34D60A" w14:textId="77777777" w:rsidR="00D0130E" w:rsidRPr="003C660C" w:rsidRDefault="00D0130E" w:rsidP="00057F34">
            <w:pPr>
              <w:rPr>
                <w:rFonts w:ascii="Times New Roman" w:hAnsi="Times New Roman" w:cs="Times New Roman"/>
                <w:sz w:val="24"/>
                <w:szCs w:val="24"/>
              </w:rPr>
            </w:pPr>
          </w:p>
        </w:tc>
      </w:tr>
      <w:tr w:rsidR="00D0130E" w:rsidRPr="003C660C" w14:paraId="0B3758F7" w14:textId="77777777" w:rsidTr="00D0130E">
        <w:tc>
          <w:tcPr>
            <w:tcW w:w="2362" w:type="dxa"/>
          </w:tcPr>
          <w:p w14:paraId="0102F14B" w14:textId="77777777" w:rsidR="00D0130E" w:rsidRPr="003C660C" w:rsidRDefault="00D0130E" w:rsidP="00057F34">
            <w:pPr>
              <w:rPr>
                <w:rFonts w:ascii="Times New Roman" w:hAnsi="Times New Roman" w:cs="Times New Roman"/>
                <w:sz w:val="24"/>
                <w:szCs w:val="24"/>
              </w:rPr>
            </w:pPr>
          </w:p>
        </w:tc>
        <w:tc>
          <w:tcPr>
            <w:tcW w:w="3093" w:type="dxa"/>
          </w:tcPr>
          <w:p w14:paraId="68EF752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14:paraId="456F42A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585BBC0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524A4D4F" w14:textId="77777777" w:rsidR="00D0130E" w:rsidRPr="003C660C" w:rsidRDefault="00D0130E" w:rsidP="00057F34">
            <w:pPr>
              <w:rPr>
                <w:rFonts w:ascii="Times New Roman" w:hAnsi="Times New Roman" w:cs="Times New Roman"/>
                <w:sz w:val="24"/>
                <w:szCs w:val="24"/>
              </w:rPr>
            </w:pPr>
          </w:p>
        </w:tc>
        <w:tc>
          <w:tcPr>
            <w:tcW w:w="1235" w:type="dxa"/>
          </w:tcPr>
          <w:p w14:paraId="0784C2F1" w14:textId="77777777" w:rsidR="00D0130E" w:rsidRPr="003C660C" w:rsidRDefault="00D0130E" w:rsidP="00057F34">
            <w:pPr>
              <w:rPr>
                <w:rFonts w:ascii="Times New Roman" w:hAnsi="Times New Roman" w:cs="Times New Roman"/>
                <w:sz w:val="24"/>
                <w:szCs w:val="24"/>
              </w:rPr>
            </w:pPr>
          </w:p>
        </w:tc>
      </w:tr>
      <w:tr w:rsidR="00D0130E" w:rsidRPr="003C660C" w14:paraId="018421AE" w14:textId="77777777" w:rsidTr="00D0130E">
        <w:tc>
          <w:tcPr>
            <w:tcW w:w="2362" w:type="dxa"/>
          </w:tcPr>
          <w:p w14:paraId="655CC529" w14:textId="77777777" w:rsidR="00D0130E" w:rsidRPr="003C660C" w:rsidRDefault="00D0130E" w:rsidP="00057F34">
            <w:pPr>
              <w:rPr>
                <w:rFonts w:ascii="Times New Roman" w:hAnsi="Times New Roman" w:cs="Times New Roman"/>
                <w:sz w:val="24"/>
                <w:szCs w:val="24"/>
              </w:rPr>
            </w:pPr>
          </w:p>
        </w:tc>
        <w:tc>
          <w:tcPr>
            <w:tcW w:w="3093" w:type="dxa"/>
          </w:tcPr>
          <w:p w14:paraId="33049009" w14:textId="77777777" w:rsidR="00D0130E" w:rsidRPr="003C660C" w:rsidRDefault="00D0130E" w:rsidP="00057F34">
            <w:pPr>
              <w:rPr>
                <w:rFonts w:ascii="Times New Roman" w:hAnsi="Times New Roman" w:cs="Times New Roman"/>
                <w:sz w:val="24"/>
                <w:szCs w:val="24"/>
              </w:rPr>
            </w:pPr>
          </w:p>
        </w:tc>
        <w:tc>
          <w:tcPr>
            <w:tcW w:w="1601" w:type="dxa"/>
          </w:tcPr>
          <w:p w14:paraId="51167073" w14:textId="77777777" w:rsidR="00D0130E" w:rsidRPr="003C660C" w:rsidRDefault="00D0130E" w:rsidP="00057F34">
            <w:pPr>
              <w:rPr>
                <w:rFonts w:ascii="Times New Roman" w:hAnsi="Times New Roman" w:cs="Times New Roman"/>
                <w:sz w:val="24"/>
                <w:szCs w:val="24"/>
              </w:rPr>
            </w:pPr>
          </w:p>
        </w:tc>
        <w:tc>
          <w:tcPr>
            <w:tcW w:w="2487" w:type="dxa"/>
          </w:tcPr>
          <w:p w14:paraId="64E4DB0B" w14:textId="77777777" w:rsidR="00D0130E" w:rsidRPr="003C660C" w:rsidRDefault="00D0130E" w:rsidP="00057F34">
            <w:pPr>
              <w:rPr>
                <w:rFonts w:ascii="Times New Roman" w:hAnsi="Times New Roman" w:cs="Times New Roman"/>
                <w:sz w:val="24"/>
                <w:szCs w:val="24"/>
              </w:rPr>
            </w:pPr>
          </w:p>
        </w:tc>
        <w:tc>
          <w:tcPr>
            <w:tcW w:w="1202" w:type="dxa"/>
          </w:tcPr>
          <w:p w14:paraId="3AB42B15" w14:textId="77777777" w:rsidR="00D0130E" w:rsidRPr="003C660C" w:rsidRDefault="00D0130E" w:rsidP="00057F34">
            <w:pPr>
              <w:rPr>
                <w:rFonts w:ascii="Times New Roman" w:hAnsi="Times New Roman" w:cs="Times New Roman"/>
                <w:sz w:val="24"/>
                <w:szCs w:val="24"/>
              </w:rPr>
            </w:pPr>
          </w:p>
        </w:tc>
        <w:tc>
          <w:tcPr>
            <w:tcW w:w="1235" w:type="dxa"/>
          </w:tcPr>
          <w:p w14:paraId="2CE5A8A9" w14:textId="77777777" w:rsidR="00D0130E" w:rsidRPr="003C660C" w:rsidRDefault="00D0130E" w:rsidP="00057F34">
            <w:pPr>
              <w:rPr>
                <w:rFonts w:ascii="Times New Roman" w:hAnsi="Times New Roman" w:cs="Times New Roman"/>
                <w:sz w:val="24"/>
                <w:szCs w:val="24"/>
              </w:rPr>
            </w:pPr>
          </w:p>
        </w:tc>
      </w:tr>
      <w:tr w:rsidR="00D0130E" w:rsidRPr="003C660C" w14:paraId="5DA1E3BE" w14:textId="77777777" w:rsidTr="00D0130E">
        <w:tc>
          <w:tcPr>
            <w:tcW w:w="2362" w:type="dxa"/>
          </w:tcPr>
          <w:p w14:paraId="450CD23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Roef 2011 [</w:t>
            </w:r>
            <w:r w:rsidR="00DA1F03">
              <w:rPr>
                <w:rFonts w:ascii="Times New Roman" w:hAnsi="Times New Roman" w:cs="Times New Roman"/>
                <w:sz w:val="24"/>
                <w:szCs w:val="24"/>
              </w:rPr>
              <w:t>33</w:t>
            </w:r>
            <w:r w:rsidRPr="003C660C">
              <w:rPr>
                <w:rFonts w:ascii="Times New Roman" w:hAnsi="Times New Roman" w:cs="Times New Roman"/>
                <w:sz w:val="24"/>
                <w:szCs w:val="24"/>
              </w:rPr>
              <w:t>]</w:t>
            </w:r>
          </w:p>
        </w:tc>
        <w:tc>
          <w:tcPr>
            <w:tcW w:w="3093" w:type="dxa"/>
          </w:tcPr>
          <w:p w14:paraId="17E9AF8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14:paraId="7AFF6C5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14:paraId="33EB219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14:paraId="5E746051" w14:textId="77777777" w:rsidR="00D0130E" w:rsidRPr="003C660C" w:rsidRDefault="00D0130E" w:rsidP="00057F34">
            <w:pPr>
              <w:rPr>
                <w:rFonts w:ascii="Times New Roman" w:hAnsi="Times New Roman" w:cs="Times New Roman"/>
                <w:sz w:val="24"/>
                <w:szCs w:val="24"/>
              </w:rPr>
            </w:pPr>
          </w:p>
        </w:tc>
        <w:tc>
          <w:tcPr>
            <w:tcW w:w="1235" w:type="dxa"/>
          </w:tcPr>
          <w:p w14:paraId="319FE1B0" w14:textId="77777777" w:rsidR="00D0130E" w:rsidRPr="003C660C" w:rsidRDefault="00D0130E" w:rsidP="00057F34">
            <w:pPr>
              <w:rPr>
                <w:rFonts w:ascii="Times New Roman" w:hAnsi="Times New Roman" w:cs="Times New Roman"/>
                <w:sz w:val="24"/>
                <w:szCs w:val="24"/>
              </w:rPr>
            </w:pPr>
          </w:p>
        </w:tc>
      </w:tr>
      <w:tr w:rsidR="00D0130E" w:rsidRPr="003C660C" w14:paraId="4C534243" w14:textId="77777777" w:rsidTr="00D0130E">
        <w:tc>
          <w:tcPr>
            <w:tcW w:w="2362" w:type="dxa"/>
          </w:tcPr>
          <w:p w14:paraId="26AAE2D1" w14:textId="77777777" w:rsidR="00D0130E" w:rsidRPr="003C660C" w:rsidRDefault="00D0130E" w:rsidP="00057F34">
            <w:pPr>
              <w:rPr>
                <w:rFonts w:ascii="Times New Roman" w:hAnsi="Times New Roman" w:cs="Times New Roman"/>
                <w:sz w:val="24"/>
                <w:szCs w:val="24"/>
              </w:rPr>
            </w:pPr>
          </w:p>
        </w:tc>
        <w:tc>
          <w:tcPr>
            <w:tcW w:w="3093" w:type="dxa"/>
          </w:tcPr>
          <w:p w14:paraId="04CC29E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14:paraId="276FF1F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14:paraId="0CA3287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14:paraId="6A532CFF" w14:textId="77777777" w:rsidR="00D0130E" w:rsidRPr="003C660C" w:rsidRDefault="00D0130E" w:rsidP="00057F34">
            <w:pPr>
              <w:rPr>
                <w:rFonts w:ascii="Times New Roman" w:hAnsi="Times New Roman" w:cs="Times New Roman"/>
                <w:sz w:val="24"/>
                <w:szCs w:val="24"/>
              </w:rPr>
            </w:pPr>
          </w:p>
        </w:tc>
        <w:tc>
          <w:tcPr>
            <w:tcW w:w="1235" w:type="dxa"/>
          </w:tcPr>
          <w:p w14:paraId="13F22A73" w14:textId="77777777" w:rsidR="00D0130E" w:rsidRPr="003C660C" w:rsidRDefault="00D0130E" w:rsidP="00057F34">
            <w:pPr>
              <w:rPr>
                <w:rFonts w:ascii="Times New Roman" w:hAnsi="Times New Roman" w:cs="Times New Roman"/>
                <w:sz w:val="24"/>
                <w:szCs w:val="24"/>
              </w:rPr>
            </w:pPr>
          </w:p>
        </w:tc>
      </w:tr>
      <w:tr w:rsidR="00D0130E" w:rsidRPr="003C660C" w14:paraId="64A8EC7C" w14:textId="77777777" w:rsidTr="00D0130E">
        <w:tc>
          <w:tcPr>
            <w:tcW w:w="2362" w:type="dxa"/>
          </w:tcPr>
          <w:p w14:paraId="3121DEEE" w14:textId="77777777" w:rsidR="00D0130E" w:rsidRPr="003C660C" w:rsidRDefault="00D0130E" w:rsidP="00057F34">
            <w:pPr>
              <w:rPr>
                <w:rFonts w:ascii="Times New Roman" w:hAnsi="Times New Roman" w:cs="Times New Roman"/>
                <w:sz w:val="24"/>
                <w:szCs w:val="24"/>
              </w:rPr>
            </w:pPr>
          </w:p>
        </w:tc>
        <w:tc>
          <w:tcPr>
            <w:tcW w:w="3093" w:type="dxa"/>
          </w:tcPr>
          <w:p w14:paraId="7B721B1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14:paraId="638617E5" w14:textId="77777777" w:rsidR="00D0130E" w:rsidRPr="003C660C" w:rsidRDefault="00D0130E" w:rsidP="00057F34">
            <w:pPr>
              <w:rPr>
                <w:rFonts w:ascii="Times New Roman" w:hAnsi="Times New Roman" w:cs="Times New Roman"/>
                <w:sz w:val="24"/>
                <w:szCs w:val="24"/>
              </w:rPr>
            </w:pPr>
          </w:p>
        </w:tc>
        <w:tc>
          <w:tcPr>
            <w:tcW w:w="2487" w:type="dxa"/>
          </w:tcPr>
          <w:p w14:paraId="2A4FA49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14:paraId="4C6A7DD0" w14:textId="77777777" w:rsidR="00D0130E" w:rsidRPr="003C660C" w:rsidRDefault="00D0130E" w:rsidP="00057F34">
            <w:pPr>
              <w:rPr>
                <w:rFonts w:ascii="Times New Roman" w:hAnsi="Times New Roman" w:cs="Times New Roman"/>
                <w:sz w:val="24"/>
                <w:szCs w:val="24"/>
              </w:rPr>
            </w:pPr>
          </w:p>
        </w:tc>
        <w:tc>
          <w:tcPr>
            <w:tcW w:w="1235" w:type="dxa"/>
          </w:tcPr>
          <w:p w14:paraId="2C69748C" w14:textId="77777777" w:rsidR="00D0130E" w:rsidRPr="003C660C" w:rsidRDefault="00D0130E" w:rsidP="00057F34">
            <w:pPr>
              <w:rPr>
                <w:rFonts w:ascii="Times New Roman" w:hAnsi="Times New Roman" w:cs="Times New Roman"/>
                <w:sz w:val="24"/>
                <w:szCs w:val="24"/>
              </w:rPr>
            </w:pPr>
          </w:p>
        </w:tc>
      </w:tr>
      <w:tr w:rsidR="00D0130E" w:rsidRPr="003C660C" w14:paraId="7D5D06D3" w14:textId="77777777" w:rsidTr="00D0130E">
        <w:tc>
          <w:tcPr>
            <w:tcW w:w="2362" w:type="dxa"/>
          </w:tcPr>
          <w:p w14:paraId="3F8531C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der Deure 2008 [</w:t>
            </w:r>
            <w:r w:rsidR="00DA1F03">
              <w:rPr>
                <w:rFonts w:ascii="Times New Roman" w:hAnsi="Times New Roman" w:cs="Times New Roman"/>
                <w:sz w:val="24"/>
                <w:szCs w:val="24"/>
              </w:rPr>
              <w:t>35</w:t>
            </w:r>
            <w:r w:rsidRPr="003C660C">
              <w:rPr>
                <w:rFonts w:ascii="Times New Roman" w:hAnsi="Times New Roman" w:cs="Times New Roman"/>
                <w:sz w:val="24"/>
                <w:szCs w:val="24"/>
              </w:rPr>
              <w:t>]</w:t>
            </w:r>
          </w:p>
        </w:tc>
        <w:tc>
          <w:tcPr>
            <w:tcW w:w="3093" w:type="dxa"/>
          </w:tcPr>
          <w:p w14:paraId="73D38C3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14:paraId="15B7DE0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14:paraId="49CE3CC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14:paraId="07FDECD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14:paraId="3373D27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14:paraId="6B926FC3" w14:textId="77777777" w:rsidTr="00D0130E">
        <w:tc>
          <w:tcPr>
            <w:tcW w:w="2362" w:type="dxa"/>
          </w:tcPr>
          <w:p w14:paraId="74DBBB52" w14:textId="77777777" w:rsidR="00D0130E" w:rsidRPr="003C660C" w:rsidRDefault="00D0130E" w:rsidP="00057F34">
            <w:pPr>
              <w:rPr>
                <w:rFonts w:ascii="Times New Roman" w:hAnsi="Times New Roman" w:cs="Times New Roman"/>
                <w:sz w:val="24"/>
                <w:szCs w:val="24"/>
              </w:rPr>
            </w:pPr>
          </w:p>
        </w:tc>
        <w:tc>
          <w:tcPr>
            <w:tcW w:w="3093" w:type="dxa"/>
          </w:tcPr>
          <w:p w14:paraId="2CAE1D9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14:paraId="2EB1295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14:paraId="5D8C4E3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14:paraId="6AA0883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14:paraId="2B976F3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14:paraId="47952AED" w14:textId="77777777" w:rsidTr="00D0130E">
        <w:tc>
          <w:tcPr>
            <w:tcW w:w="2362" w:type="dxa"/>
          </w:tcPr>
          <w:p w14:paraId="6BD6836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r w:rsidR="00DA1F03">
              <w:rPr>
                <w:rFonts w:ascii="Times New Roman" w:hAnsi="Times New Roman" w:cs="Times New Roman"/>
                <w:sz w:val="24"/>
                <w:szCs w:val="24"/>
              </w:rPr>
              <w:t>34</w:t>
            </w:r>
            <w:r w:rsidRPr="003C660C">
              <w:rPr>
                <w:rFonts w:ascii="Times New Roman" w:hAnsi="Times New Roman" w:cs="Times New Roman"/>
                <w:sz w:val="24"/>
                <w:szCs w:val="24"/>
              </w:rPr>
              <w:t>]</w:t>
            </w:r>
          </w:p>
        </w:tc>
        <w:tc>
          <w:tcPr>
            <w:tcW w:w="3093" w:type="dxa"/>
          </w:tcPr>
          <w:p w14:paraId="1F7CC28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14:paraId="10400F2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14:paraId="0492685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7FBABB22" w14:textId="77777777" w:rsidR="00D0130E" w:rsidRPr="003C660C" w:rsidRDefault="00D0130E" w:rsidP="00057F34">
            <w:pPr>
              <w:rPr>
                <w:rFonts w:ascii="Times New Roman" w:hAnsi="Times New Roman" w:cs="Times New Roman"/>
                <w:sz w:val="24"/>
                <w:szCs w:val="24"/>
              </w:rPr>
            </w:pPr>
          </w:p>
        </w:tc>
        <w:tc>
          <w:tcPr>
            <w:tcW w:w="1235" w:type="dxa"/>
          </w:tcPr>
          <w:p w14:paraId="39A9F127" w14:textId="77777777" w:rsidR="00D0130E" w:rsidRPr="003C660C" w:rsidRDefault="00D0130E" w:rsidP="00057F34">
            <w:pPr>
              <w:rPr>
                <w:rFonts w:ascii="Times New Roman" w:hAnsi="Times New Roman" w:cs="Times New Roman"/>
                <w:sz w:val="24"/>
                <w:szCs w:val="24"/>
              </w:rPr>
            </w:pPr>
          </w:p>
        </w:tc>
      </w:tr>
      <w:tr w:rsidR="00D0130E" w:rsidRPr="003C660C" w14:paraId="0636EF2F" w14:textId="77777777" w:rsidTr="00D0130E">
        <w:tc>
          <w:tcPr>
            <w:tcW w:w="2362" w:type="dxa"/>
          </w:tcPr>
          <w:p w14:paraId="409CA40F" w14:textId="77777777" w:rsidR="00D0130E" w:rsidRPr="003C660C" w:rsidRDefault="00D0130E" w:rsidP="00057F34">
            <w:pPr>
              <w:rPr>
                <w:rFonts w:ascii="Times New Roman" w:hAnsi="Times New Roman" w:cs="Times New Roman"/>
                <w:sz w:val="24"/>
                <w:szCs w:val="24"/>
              </w:rPr>
            </w:pPr>
          </w:p>
        </w:tc>
        <w:tc>
          <w:tcPr>
            <w:tcW w:w="3093" w:type="dxa"/>
          </w:tcPr>
          <w:p w14:paraId="544EA4B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14:paraId="6813104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14:paraId="3E65167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14:paraId="471AB6EE" w14:textId="77777777" w:rsidR="00D0130E" w:rsidRPr="003C660C" w:rsidRDefault="00D0130E" w:rsidP="00057F34">
            <w:pPr>
              <w:rPr>
                <w:rFonts w:ascii="Times New Roman" w:hAnsi="Times New Roman" w:cs="Times New Roman"/>
                <w:sz w:val="24"/>
                <w:szCs w:val="24"/>
              </w:rPr>
            </w:pPr>
          </w:p>
        </w:tc>
        <w:tc>
          <w:tcPr>
            <w:tcW w:w="1235" w:type="dxa"/>
          </w:tcPr>
          <w:p w14:paraId="66E8A60B" w14:textId="77777777" w:rsidR="00D0130E" w:rsidRPr="003C660C" w:rsidRDefault="00D0130E" w:rsidP="00057F34">
            <w:pPr>
              <w:rPr>
                <w:rFonts w:ascii="Times New Roman" w:hAnsi="Times New Roman" w:cs="Times New Roman"/>
                <w:sz w:val="24"/>
                <w:szCs w:val="24"/>
              </w:rPr>
            </w:pPr>
          </w:p>
        </w:tc>
      </w:tr>
      <w:tr w:rsidR="00D0130E" w:rsidRPr="003C660C" w14:paraId="713690AF" w14:textId="77777777" w:rsidTr="00D0130E">
        <w:tc>
          <w:tcPr>
            <w:tcW w:w="2362" w:type="dxa"/>
          </w:tcPr>
          <w:p w14:paraId="048282D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r w:rsidR="00DA1F03">
              <w:rPr>
                <w:rFonts w:ascii="Times New Roman" w:hAnsi="Times New Roman" w:cs="Times New Roman"/>
                <w:sz w:val="24"/>
                <w:szCs w:val="24"/>
              </w:rPr>
              <w:t>32</w:t>
            </w:r>
            <w:r w:rsidRPr="003C660C">
              <w:rPr>
                <w:rFonts w:ascii="Times New Roman" w:hAnsi="Times New Roman" w:cs="Times New Roman"/>
                <w:sz w:val="24"/>
                <w:szCs w:val="24"/>
              </w:rPr>
              <w:t>]</w:t>
            </w:r>
          </w:p>
        </w:tc>
        <w:tc>
          <w:tcPr>
            <w:tcW w:w="3093" w:type="dxa"/>
          </w:tcPr>
          <w:p w14:paraId="1DE3393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14:paraId="3117DB0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14:paraId="7B39D39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14:paraId="7477F97C" w14:textId="77777777" w:rsidR="00D0130E" w:rsidRPr="003C660C" w:rsidRDefault="00D0130E" w:rsidP="00057F34">
            <w:pPr>
              <w:rPr>
                <w:rFonts w:ascii="Times New Roman" w:hAnsi="Times New Roman" w:cs="Times New Roman"/>
                <w:sz w:val="24"/>
                <w:szCs w:val="24"/>
              </w:rPr>
            </w:pPr>
          </w:p>
        </w:tc>
        <w:tc>
          <w:tcPr>
            <w:tcW w:w="1235" w:type="dxa"/>
          </w:tcPr>
          <w:p w14:paraId="39AB06F4" w14:textId="77777777" w:rsidR="00D0130E" w:rsidRPr="003C660C" w:rsidRDefault="00D0130E" w:rsidP="00057F34">
            <w:pPr>
              <w:rPr>
                <w:rFonts w:ascii="Times New Roman" w:hAnsi="Times New Roman" w:cs="Times New Roman"/>
                <w:sz w:val="24"/>
                <w:szCs w:val="24"/>
              </w:rPr>
            </w:pPr>
          </w:p>
        </w:tc>
      </w:tr>
      <w:tr w:rsidR="00D0130E" w:rsidRPr="003C660C" w14:paraId="2A37971E" w14:textId="77777777" w:rsidTr="00D0130E">
        <w:tc>
          <w:tcPr>
            <w:tcW w:w="2362" w:type="dxa"/>
          </w:tcPr>
          <w:p w14:paraId="555985CE" w14:textId="77777777" w:rsidR="00D0130E" w:rsidRPr="003C660C" w:rsidRDefault="00D0130E" w:rsidP="00057F34">
            <w:pPr>
              <w:rPr>
                <w:rFonts w:ascii="Times New Roman" w:hAnsi="Times New Roman" w:cs="Times New Roman"/>
                <w:sz w:val="24"/>
                <w:szCs w:val="24"/>
              </w:rPr>
            </w:pPr>
          </w:p>
        </w:tc>
        <w:tc>
          <w:tcPr>
            <w:tcW w:w="3093" w:type="dxa"/>
          </w:tcPr>
          <w:p w14:paraId="666F0FF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14:paraId="4DC478A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14:paraId="05559D8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4088E503" w14:textId="77777777" w:rsidR="00D0130E" w:rsidRPr="003C660C" w:rsidRDefault="00D0130E" w:rsidP="00057F34">
            <w:pPr>
              <w:rPr>
                <w:rFonts w:ascii="Times New Roman" w:hAnsi="Times New Roman" w:cs="Times New Roman"/>
                <w:sz w:val="24"/>
                <w:szCs w:val="24"/>
              </w:rPr>
            </w:pPr>
          </w:p>
        </w:tc>
        <w:tc>
          <w:tcPr>
            <w:tcW w:w="1235" w:type="dxa"/>
          </w:tcPr>
          <w:p w14:paraId="5EC67AEE" w14:textId="77777777" w:rsidR="00D0130E" w:rsidRPr="003C660C" w:rsidRDefault="00D0130E" w:rsidP="00057F34">
            <w:pPr>
              <w:rPr>
                <w:rFonts w:ascii="Times New Roman" w:hAnsi="Times New Roman" w:cs="Times New Roman"/>
                <w:sz w:val="24"/>
                <w:szCs w:val="24"/>
              </w:rPr>
            </w:pPr>
          </w:p>
          <w:p w14:paraId="7F66EA4D" w14:textId="77777777" w:rsidR="00D0130E" w:rsidRPr="003C660C" w:rsidRDefault="00D0130E" w:rsidP="00057F34">
            <w:pPr>
              <w:rPr>
                <w:rFonts w:ascii="Times New Roman" w:hAnsi="Times New Roman" w:cs="Times New Roman"/>
                <w:sz w:val="24"/>
                <w:szCs w:val="24"/>
              </w:rPr>
            </w:pPr>
          </w:p>
        </w:tc>
      </w:tr>
      <w:tr w:rsidR="00D0130E" w:rsidRPr="003C660C" w14:paraId="58AD191D" w14:textId="77777777" w:rsidTr="00D0130E">
        <w:tc>
          <w:tcPr>
            <w:tcW w:w="11980" w:type="dxa"/>
            <w:gridSpan w:val="6"/>
          </w:tcPr>
          <w:p w14:paraId="31AD1937" w14:textId="77777777" w:rsidR="009669B1" w:rsidRDefault="00D0130E" w:rsidP="009669B1">
            <w:pPr>
              <w:jc w:val="center"/>
              <w:rPr>
                <w:rFonts w:ascii="Times New Roman" w:hAnsi="Times New Roman" w:cs="Times New Roman"/>
                <w:b/>
                <w:sz w:val="24"/>
                <w:szCs w:val="24"/>
              </w:rPr>
            </w:pPr>
            <w:commentRangeStart w:id="25"/>
            <w:commentRangeEnd w:id="25"/>
            <w:r w:rsidRPr="003C660C">
              <w:rPr>
                <w:rStyle w:val="CommentReference"/>
                <w:rFonts w:ascii="Times New Roman" w:hAnsi="Times New Roman" w:cs="Times New Roman"/>
                <w:sz w:val="24"/>
                <w:szCs w:val="24"/>
              </w:rPr>
              <w:commentReference w:id="25"/>
            </w:r>
            <w:r w:rsidR="00DE75B6" w:rsidRPr="00DE75B6">
              <w:rPr>
                <w:rFonts w:ascii="Times New Roman" w:hAnsi="Times New Roman" w:cs="Times New Roman"/>
                <w:b/>
                <w:sz w:val="24"/>
                <w:szCs w:val="24"/>
              </w:rPr>
              <w:t xml:space="preserve">Studies </w:t>
            </w:r>
            <w:r w:rsidR="005777A3">
              <w:rPr>
                <w:rFonts w:ascii="Times New Roman" w:hAnsi="Times New Roman" w:cs="Times New Roman"/>
                <w:b/>
                <w:sz w:val="24"/>
                <w:szCs w:val="24"/>
              </w:rPr>
              <w:t>of lower thyroid function</w:t>
            </w:r>
          </w:p>
        </w:tc>
      </w:tr>
      <w:tr w:rsidR="00BC3D05" w:rsidRPr="003C660C" w14:paraId="7EDF01DA" w14:textId="77777777" w:rsidTr="00D0130E">
        <w:tc>
          <w:tcPr>
            <w:tcW w:w="2362" w:type="dxa"/>
          </w:tcPr>
          <w:p w14:paraId="03A947FA" w14:textId="77777777" w:rsidR="00BC3D05" w:rsidRPr="003C660C" w:rsidRDefault="00BC3D05" w:rsidP="00057F34">
            <w:pPr>
              <w:rPr>
                <w:rFonts w:ascii="Times New Roman" w:hAnsi="Times New Roman" w:cs="Times New Roman"/>
                <w:sz w:val="24"/>
                <w:szCs w:val="24"/>
              </w:rPr>
            </w:pPr>
          </w:p>
        </w:tc>
        <w:tc>
          <w:tcPr>
            <w:tcW w:w="3093" w:type="dxa"/>
          </w:tcPr>
          <w:p w14:paraId="103AFE84" w14:textId="77777777" w:rsidR="00BC3D05" w:rsidRPr="003C660C" w:rsidRDefault="00BC3D05" w:rsidP="00057F34">
            <w:pPr>
              <w:rPr>
                <w:rFonts w:ascii="Times New Roman" w:hAnsi="Times New Roman" w:cs="Times New Roman"/>
                <w:sz w:val="24"/>
                <w:szCs w:val="24"/>
              </w:rPr>
            </w:pPr>
          </w:p>
        </w:tc>
        <w:tc>
          <w:tcPr>
            <w:tcW w:w="1601" w:type="dxa"/>
          </w:tcPr>
          <w:p w14:paraId="4242C660" w14:textId="77777777" w:rsidR="00BC3D05" w:rsidRPr="003C660C" w:rsidRDefault="00BC3D05" w:rsidP="00057F34">
            <w:pPr>
              <w:rPr>
                <w:rFonts w:ascii="Times New Roman" w:hAnsi="Times New Roman" w:cs="Times New Roman"/>
                <w:sz w:val="24"/>
                <w:szCs w:val="24"/>
              </w:rPr>
            </w:pPr>
          </w:p>
        </w:tc>
        <w:tc>
          <w:tcPr>
            <w:tcW w:w="2487" w:type="dxa"/>
          </w:tcPr>
          <w:p w14:paraId="16C1221A" w14:textId="77777777" w:rsidR="00BC3D05" w:rsidRPr="003C660C" w:rsidRDefault="00BC3D05" w:rsidP="00057F34">
            <w:pPr>
              <w:rPr>
                <w:rFonts w:ascii="Times New Roman" w:hAnsi="Times New Roman" w:cs="Times New Roman"/>
                <w:sz w:val="24"/>
                <w:szCs w:val="24"/>
              </w:rPr>
            </w:pPr>
          </w:p>
        </w:tc>
        <w:tc>
          <w:tcPr>
            <w:tcW w:w="1202" w:type="dxa"/>
          </w:tcPr>
          <w:p w14:paraId="0A45EF07" w14:textId="77777777" w:rsidR="00BC3D05" w:rsidRPr="003C660C" w:rsidRDefault="00BC3D05" w:rsidP="00057F34">
            <w:pPr>
              <w:rPr>
                <w:rFonts w:ascii="Times New Roman" w:hAnsi="Times New Roman" w:cs="Times New Roman"/>
                <w:sz w:val="24"/>
                <w:szCs w:val="24"/>
              </w:rPr>
            </w:pPr>
          </w:p>
        </w:tc>
        <w:tc>
          <w:tcPr>
            <w:tcW w:w="1235" w:type="dxa"/>
          </w:tcPr>
          <w:p w14:paraId="37EFA022" w14:textId="77777777" w:rsidR="00BC3D05" w:rsidRPr="003C660C" w:rsidRDefault="00BC3D05" w:rsidP="00057F34">
            <w:pPr>
              <w:rPr>
                <w:rFonts w:ascii="Times New Roman" w:hAnsi="Times New Roman" w:cs="Times New Roman"/>
                <w:sz w:val="24"/>
                <w:szCs w:val="24"/>
              </w:rPr>
            </w:pPr>
          </w:p>
        </w:tc>
      </w:tr>
      <w:tr w:rsidR="00D0130E" w:rsidRPr="003C660C" w14:paraId="1F008931" w14:textId="77777777" w:rsidTr="00D0130E">
        <w:tc>
          <w:tcPr>
            <w:tcW w:w="2362" w:type="dxa"/>
          </w:tcPr>
          <w:p w14:paraId="4C570FA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Volpato 2002 [</w:t>
            </w:r>
            <w:r w:rsidR="00DA1F03">
              <w:rPr>
                <w:rFonts w:ascii="Times New Roman" w:hAnsi="Times New Roman" w:cs="Times New Roman"/>
                <w:sz w:val="24"/>
                <w:szCs w:val="24"/>
              </w:rPr>
              <w:t>58</w:t>
            </w:r>
            <w:r w:rsidRPr="003C660C">
              <w:rPr>
                <w:rFonts w:ascii="Times New Roman" w:hAnsi="Times New Roman" w:cs="Times New Roman"/>
                <w:sz w:val="24"/>
                <w:szCs w:val="24"/>
              </w:rPr>
              <w:t>]</w:t>
            </w:r>
          </w:p>
        </w:tc>
        <w:tc>
          <w:tcPr>
            <w:tcW w:w="3093" w:type="dxa"/>
          </w:tcPr>
          <w:p w14:paraId="4300D62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14:paraId="1225925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14:paraId="466C794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4A74CEC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14:paraId="7E2CFD5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14:paraId="4739ACE2" w14:textId="77777777" w:rsidTr="00D0130E">
        <w:tc>
          <w:tcPr>
            <w:tcW w:w="2362" w:type="dxa"/>
          </w:tcPr>
          <w:p w14:paraId="729BDD7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Choi 2017 [</w:t>
            </w:r>
            <w:r w:rsidR="00DA1F03">
              <w:rPr>
                <w:rFonts w:ascii="Times New Roman" w:hAnsi="Times New Roman" w:cs="Times New Roman"/>
                <w:sz w:val="24"/>
                <w:szCs w:val="24"/>
              </w:rPr>
              <w:t>57</w:t>
            </w:r>
            <w:r w:rsidRPr="003C660C">
              <w:rPr>
                <w:rFonts w:ascii="Times New Roman" w:hAnsi="Times New Roman" w:cs="Times New Roman"/>
                <w:sz w:val="24"/>
                <w:szCs w:val="24"/>
              </w:rPr>
              <w:t>]</w:t>
            </w:r>
          </w:p>
        </w:tc>
        <w:tc>
          <w:tcPr>
            <w:tcW w:w="3093" w:type="dxa"/>
          </w:tcPr>
          <w:p w14:paraId="608BEEB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Alzheimer’s disease pathologies</w:t>
            </w:r>
          </w:p>
        </w:tc>
        <w:tc>
          <w:tcPr>
            <w:tcW w:w="1601" w:type="dxa"/>
          </w:tcPr>
          <w:p w14:paraId="73514C8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10F1A86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0.017</w:t>
            </w:r>
          </w:p>
        </w:tc>
        <w:tc>
          <w:tcPr>
            <w:tcW w:w="1202" w:type="dxa"/>
          </w:tcPr>
          <w:p w14:paraId="21D6CE8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48BE4A6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14:paraId="372F16AE" w14:textId="77777777" w:rsidTr="00D0130E">
        <w:tc>
          <w:tcPr>
            <w:tcW w:w="2362" w:type="dxa"/>
          </w:tcPr>
          <w:p w14:paraId="0AAA34E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[4</w:t>
            </w:r>
            <w:r w:rsidR="00DA1F03">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14:paraId="3EBCD48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14:paraId="6D32A2A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14:paraId="4A9799F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34F99D5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14:paraId="67154CC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14:paraId="76A9C4F2" w14:textId="77777777" w:rsidTr="00D0130E">
        <w:tc>
          <w:tcPr>
            <w:tcW w:w="2362" w:type="dxa"/>
          </w:tcPr>
          <w:p w14:paraId="2485E761"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r w:rsidR="00375521">
              <w:rPr>
                <w:rFonts w:ascii="Times New Roman" w:hAnsi="Times New Roman" w:cs="Times New Roman"/>
                <w:sz w:val="24"/>
                <w:szCs w:val="24"/>
              </w:rPr>
              <w:t xml:space="preserve"> [52]</w:t>
            </w:r>
          </w:p>
        </w:tc>
        <w:tc>
          <w:tcPr>
            <w:tcW w:w="3093" w:type="dxa"/>
          </w:tcPr>
          <w:p w14:paraId="400A49BB"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14:paraId="65BB6E70"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14:paraId="6288A0EB" w14:textId="77777777"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w:t>
            </w:r>
            <w:r w:rsidR="008175EF">
              <w:rPr>
                <w:rFonts w:ascii="Times New Roman" w:hAnsi="Times New Roman" w:cs="Times New Roman"/>
                <w:sz w:val="24"/>
                <w:szCs w:val="24"/>
              </w:rPr>
              <w:t>0.001</w:t>
            </w:r>
          </w:p>
        </w:tc>
        <w:tc>
          <w:tcPr>
            <w:tcW w:w="1202" w:type="dxa"/>
          </w:tcPr>
          <w:p w14:paraId="2E92363B"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14:paraId="3A374DA0"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14:paraId="5DBD9CB1" w14:textId="77777777" w:rsidTr="00D0130E">
        <w:tc>
          <w:tcPr>
            <w:tcW w:w="2362" w:type="dxa"/>
          </w:tcPr>
          <w:p w14:paraId="69F55F3D"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Kim</w:t>
            </w:r>
            <w:r w:rsidR="00375521">
              <w:rPr>
                <w:rFonts w:ascii="Times New Roman" w:hAnsi="Times New Roman" w:cs="Times New Roman"/>
                <w:sz w:val="24"/>
                <w:szCs w:val="24"/>
              </w:rPr>
              <w:t xml:space="preserve"> [53]</w:t>
            </w:r>
          </w:p>
        </w:tc>
        <w:tc>
          <w:tcPr>
            <w:tcW w:w="3093" w:type="dxa"/>
          </w:tcPr>
          <w:p w14:paraId="05539396"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Obesity (paradoxical)</w:t>
            </w:r>
          </w:p>
        </w:tc>
        <w:tc>
          <w:tcPr>
            <w:tcW w:w="1601" w:type="dxa"/>
          </w:tcPr>
          <w:p w14:paraId="72518E99"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14:paraId="3DD86AC2"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0.019</w:t>
            </w:r>
          </w:p>
        </w:tc>
        <w:tc>
          <w:tcPr>
            <w:tcW w:w="1202" w:type="dxa"/>
          </w:tcPr>
          <w:p w14:paraId="328472F6" w14:textId="77777777" w:rsidR="00BC3D05" w:rsidRPr="003C660C" w:rsidRDefault="00BC3D05" w:rsidP="00057F34">
            <w:pPr>
              <w:rPr>
                <w:rFonts w:ascii="Times New Roman" w:hAnsi="Times New Roman" w:cs="Times New Roman"/>
                <w:sz w:val="24"/>
                <w:szCs w:val="24"/>
              </w:rPr>
            </w:pPr>
          </w:p>
        </w:tc>
        <w:tc>
          <w:tcPr>
            <w:tcW w:w="1235" w:type="dxa"/>
          </w:tcPr>
          <w:p w14:paraId="1E3B2315" w14:textId="77777777" w:rsidR="00BC3D05" w:rsidRPr="003C660C" w:rsidRDefault="00BC3D05" w:rsidP="00057F34">
            <w:pPr>
              <w:rPr>
                <w:rFonts w:ascii="Times New Roman" w:hAnsi="Times New Roman" w:cs="Times New Roman"/>
                <w:sz w:val="24"/>
                <w:szCs w:val="24"/>
              </w:rPr>
            </w:pPr>
          </w:p>
        </w:tc>
      </w:tr>
      <w:tr w:rsidR="00BC3D05" w:rsidRPr="003C660C" w14:paraId="1B053998" w14:textId="77777777" w:rsidTr="00D0130E">
        <w:tc>
          <w:tcPr>
            <w:tcW w:w="2362" w:type="dxa"/>
          </w:tcPr>
          <w:p w14:paraId="4E3117C1" w14:textId="77777777" w:rsidR="00BC3D05" w:rsidRPr="003C660C" w:rsidRDefault="00BC3D05" w:rsidP="00057F34">
            <w:pPr>
              <w:rPr>
                <w:rFonts w:ascii="Times New Roman" w:hAnsi="Times New Roman" w:cs="Times New Roman"/>
                <w:sz w:val="24"/>
                <w:szCs w:val="24"/>
              </w:rPr>
            </w:pPr>
          </w:p>
        </w:tc>
        <w:tc>
          <w:tcPr>
            <w:tcW w:w="3093" w:type="dxa"/>
          </w:tcPr>
          <w:p w14:paraId="4C691EB4" w14:textId="77777777"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Systolic BP</w:t>
            </w:r>
          </w:p>
        </w:tc>
        <w:tc>
          <w:tcPr>
            <w:tcW w:w="1601" w:type="dxa"/>
          </w:tcPr>
          <w:p w14:paraId="77CBC630" w14:textId="77777777"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14:paraId="5F7F27BB" w14:textId="77777777"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2C241A5C" w14:textId="77777777" w:rsidR="00BC3D05" w:rsidRPr="003C660C" w:rsidRDefault="00BC3D05" w:rsidP="00057F34">
            <w:pPr>
              <w:rPr>
                <w:rFonts w:ascii="Times New Roman" w:hAnsi="Times New Roman" w:cs="Times New Roman"/>
                <w:sz w:val="24"/>
                <w:szCs w:val="24"/>
              </w:rPr>
            </w:pPr>
          </w:p>
        </w:tc>
        <w:tc>
          <w:tcPr>
            <w:tcW w:w="1235" w:type="dxa"/>
          </w:tcPr>
          <w:p w14:paraId="001404B5" w14:textId="77777777" w:rsidR="00BC3D05" w:rsidRPr="003C660C" w:rsidRDefault="00BC3D05" w:rsidP="00057F34">
            <w:pPr>
              <w:rPr>
                <w:rFonts w:ascii="Times New Roman" w:hAnsi="Times New Roman" w:cs="Times New Roman"/>
                <w:sz w:val="24"/>
                <w:szCs w:val="24"/>
              </w:rPr>
            </w:pPr>
          </w:p>
        </w:tc>
      </w:tr>
      <w:tr w:rsidR="00793F9C" w:rsidRPr="003C660C" w14:paraId="5E68DB36" w14:textId="77777777" w:rsidTr="00D0130E">
        <w:tc>
          <w:tcPr>
            <w:tcW w:w="2362" w:type="dxa"/>
          </w:tcPr>
          <w:p w14:paraId="327F4BA5" w14:textId="77777777" w:rsidR="00793F9C" w:rsidRPr="003C660C" w:rsidRDefault="00793F9C" w:rsidP="00057F34">
            <w:pPr>
              <w:rPr>
                <w:rFonts w:ascii="Times New Roman" w:hAnsi="Times New Roman" w:cs="Times New Roman"/>
                <w:sz w:val="24"/>
                <w:szCs w:val="24"/>
              </w:rPr>
            </w:pPr>
          </w:p>
        </w:tc>
        <w:tc>
          <w:tcPr>
            <w:tcW w:w="3093" w:type="dxa"/>
          </w:tcPr>
          <w:p w14:paraId="5885CEBC" w14:textId="77777777" w:rsidR="00793F9C" w:rsidRDefault="00793F9C" w:rsidP="00057F34">
            <w:pPr>
              <w:rPr>
                <w:rFonts w:ascii="Times New Roman" w:hAnsi="Times New Roman" w:cs="Times New Roman"/>
                <w:sz w:val="24"/>
                <w:szCs w:val="24"/>
              </w:rPr>
            </w:pPr>
            <w:r>
              <w:rPr>
                <w:rFonts w:ascii="Times New Roman" w:hAnsi="Times New Roman" w:cs="Times New Roman"/>
                <w:sz w:val="24"/>
                <w:szCs w:val="24"/>
              </w:rPr>
              <w:t>Diastolic BP</w:t>
            </w:r>
          </w:p>
        </w:tc>
        <w:tc>
          <w:tcPr>
            <w:tcW w:w="1601" w:type="dxa"/>
          </w:tcPr>
          <w:p w14:paraId="2058DB50" w14:textId="77777777" w:rsidR="00793F9C"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NS</w:t>
            </w:r>
          </w:p>
        </w:tc>
        <w:tc>
          <w:tcPr>
            <w:tcW w:w="2487" w:type="dxa"/>
          </w:tcPr>
          <w:p w14:paraId="0BE25DD0" w14:textId="77777777" w:rsidR="00793F9C"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0635AE90" w14:textId="77777777" w:rsidR="00793F9C" w:rsidRPr="003C660C" w:rsidRDefault="00793F9C" w:rsidP="00057F34">
            <w:pPr>
              <w:rPr>
                <w:rFonts w:ascii="Times New Roman" w:hAnsi="Times New Roman" w:cs="Times New Roman"/>
                <w:sz w:val="24"/>
                <w:szCs w:val="24"/>
              </w:rPr>
            </w:pPr>
          </w:p>
        </w:tc>
        <w:tc>
          <w:tcPr>
            <w:tcW w:w="1235" w:type="dxa"/>
          </w:tcPr>
          <w:p w14:paraId="54766E0D" w14:textId="77777777" w:rsidR="00793F9C" w:rsidRPr="003C660C" w:rsidRDefault="00793F9C" w:rsidP="00057F34">
            <w:pPr>
              <w:rPr>
                <w:rFonts w:ascii="Times New Roman" w:hAnsi="Times New Roman" w:cs="Times New Roman"/>
                <w:sz w:val="24"/>
                <w:szCs w:val="24"/>
              </w:rPr>
            </w:pPr>
          </w:p>
        </w:tc>
      </w:tr>
      <w:tr w:rsidR="00BC3D05" w:rsidRPr="003C660C" w14:paraId="4C4B8D9A" w14:textId="77777777" w:rsidTr="00D0130E">
        <w:tc>
          <w:tcPr>
            <w:tcW w:w="2362" w:type="dxa"/>
          </w:tcPr>
          <w:p w14:paraId="77AE956F"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r w:rsidR="00375521">
              <w:rPr>
                <w:rFonts w:ascii="Times New Roman" w:hAnsi="Times New Roman" w:cs="Times New Roman"/>
                <w:sz w:val="24"/>
                <w:szCs w:val="24"/>
              </w:rPr>
              <w:t xml:space="preserve"> [44]</w:t>
            </w:r>
          </w:p>
        </w:tc>
        <w:tc>
          <w:tcPr>
            <w:tcW w:w="3093" w:type="dxa"/>
          </w:tcPr>
          <w:p w14:paraId="7FA7B5F6"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Glucose</w:t>
            </w:r>
          </w:p>
        </w:tc>
        <w:tc>
          <w:tcPr>
            <w:tcW w:w="1601" w:type="dxa"/>
          </w:tcPr>
          <w:p w14:paraId="5FFC9B45"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0.775</w:t>
            </w:r>
          </w:p>
        </w:tc>
        <w:tc>
          <w:tcPr>
            <w:tcW w:w="2487" w:type="dxa"/>
          </w:tcPr>
          <w:p w14:paraId="78DD9E79"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0.010</w:t>
            </w:r>
          </w:p>
        </w:tc>
        <w:tc>
          <w:tcPr>
            <w:tcW w:w="1202" w:type="dxa"/>
          </w:tcPr>
          <w:p w14:paraId="69158430" w14:textId="77777777" w:rsidR="00BC3D05" w:rsidRPr="003C660C" w:rsidRDefault="00BC3D05" w:rsidP="00057F34">
            <w:pPr>
              <w:rPr>
                <w:rFonts w:ascii="Times New Roman" w:hAnsi="Times New Roman" w:cs="Times New Roman"/>
                <w:sz w:val="24"/>
                <w:szCs w:val="24"/>
              </w:rPr>
            </w:pPr>
          </w:p>
        </w:tc>
        <w:tc>
          <w:tcPr>
            <w:tcW w:w="1235" w:type="dxa"/>
          </w:tcPr>
          <w:p w14:paraId="797D0591" w14:textId="77777777" w:rsidR="00BC3D05" w:rsidRPr="003C660C" w:rsidRDefault="00BC3D05" w:rsidP="00057F34">
            <w:pPr>
              <w:rPr>
                <w:rFonts w:ascii="Times New Roman" w:hAnsi="Times New Roman" w:cs="Times New Roman"/>
                <w:sz w:val="24"/>
                <w:szCs w:val="24"/>
              </w:rPr>
            </w:pPr>
          </w:p>
        </w:tc>
      </w:tr>
      <w:tr w:rsidR="00793F9C" w:rsidRPr="003C660C" w14:paraId="1A61FF47" w14:textId="77777777" w:rsidTr="00D0130E">
        <w:tc>
          <w:tcPr>
            <w:tcW w:w="2362" w:type="dxa"/>
          </w:tcPr>
          <w:p w14:paraId="09842597" w14:textId="77777777" w:rsidR="00793F9C" w:rsidRDefault="00793F9C" w:rsidP="00057F34">
            <w:pPr>
              <w:rPr>
                <w:rFonts w:ascii="Times New Roman" w:hAnsi="Times New Roman" w:cs="Times New Roman"/>
                <w:sz w:val="24"/>
                <w:szCs w:val="24"/>
              </w:rPr>
            </w:pPr>
          </w:p>
        </w:tc>
        <w:tc>
          <w:tcPr>
            <w:tcW w:w="3093" w:type="dxa"/>
          </w:tcPr>
          <w:p w14:paraId="2DA2C0C3"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Insulin</w:t>
            </w:r>
          </w:p>
        </w:tc>
        <w:tc>
          <w:tcPr>
            <w:tcW w:w="1601" w:type="dxa"/>
          </w:tcPr>
          <w:p w14:paraId="57C9C770"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0.016</w:t>
            </w:r>
          </w:p>
        </w:tc>
        <w:tc>
          <w:tcPr>
            <w:tcW w:w="2487" w:type="dxa"/>
          </w:tcPr>
          <w:p w14:paraId="72F50247"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3C6561E4"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14:paraId="18694AA9"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14:paraId="0CA410B6" w14:textId="77777777" w:rsidTr="00D0130E">
        <w:tc>
          <w:tcPr>
            <w:tcW w:w="2362" w:type="dxa"/>
          </w:tcPr>
          <w:p w14:paraId="3C8AFE04" w14:textId="77777777" w:rsidR="00793F9C" w:rsidRDefault="00793F9C" w:rsidP="00057F34">
            <w:pPr>
              <w:rPr>
                <w:rFonts w:ascii="Times New Roman" w:hAnsi="Times New Roman" w:cs="Times New Roman"/>
                <w:sz w:val="24"/>
                <w:szCs w:val="24"/>
              </w:rPr>
            </w:pPr>
          </w:p>
        </w:tc>
        <w:tc>
          <w:tcPr>
            <w:tcW w:w="3093" w:type="dxa"/>
          </w:tcPr>
          <w:p w14:paraId="3B3FB446"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HOMA-IR</w:t>
            </w:r>
          </w:p>
        </w:tc>
        <w:tc>
          <w:tcPr>
            <w:tcW w:w="1601" w:type="dxa"/>
          </w:tcPr>
          <w:p w14:paraId="15F3AC96"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0.046</w:t>
            </w:r>
          </w:p>
        </w:tc>
        <w:tc>
          <w:tcPr>
            <w:tcW w:w="2487" w:type="dxa"/>
          </w:tcPr>
          <w:p w14:paraId="4030B116"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2706747B"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14:paraId="3DAF6435"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14:paraId="213D7124" w14:textId="77777777" w:rsidTr="00D0130E">
        <w:tc>
          <w:tcPr>
            <w:tcW w:w="2362" w:type="dxa"/>
          </w:tcPr>
          <w:p w14:paraId="0D21C639" w14:textId="77777777" w:rsidR="00793F9C" w:rsidRDefault="00793F9C" w:rsidP="00057F34">
            <w:pPr>
              <w:rPr>
                <w:rFonts w:ascii="Times New Roman" w:hAnsi="Times New Roman" w:cs="Times New Roman"/>
                <w:sz w:val="24"/>
                <w:szCs w:val="24"/>
              </w:rPr>
            </w:pPr>
          </w:p>
        </w:tc>
        <w:tc>
          <w:tcPr>
            <w:tcW w:w="3093" w:type="dxa"/>
          </w:tcPr>
          <w:p w14:paraId="63BE43B5"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HDL</w:t>
            </w:r>
          </w:p>
        </w:tc>
        <w:tc>
          <w:tcPr>
            <w:tcW w:w="1601" w:type="dxa"/>
          </w:tcPr>
          <w:p w14:paraId="15387024" w14:textId="77777777"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0.120</w:t>
            </w:r>
          </w:p>
        </w:tc>
        <w:tc>
          <w:tcPr>
            <w:tcW w:w="2487" w:type="dxa"/>
          </w:tcPr>
          <w:p w14:paraId="3132D272" w14:textId="77777777"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05C03031" w14:textId="77777777" w:rsidR="00793F9C" w:rsidRPr="003C660C" w:rsidRDefault="00793F9C" w:rsidP="00057F34">
            <w:pPr>
              <w:rPr>
                <w:rFonts w:ascii="Times New Roman" w:hAnsi="Times New Roman" w:cs="Times New Roman"/>
                <w:sz w:val="24"/>
                <w:szCs w:val="24"/>
              </w:rPr>
            </w:pPr>
          </w:p>
        </w:tc>
        <w:tc>
          <w:tcPr>
            <w:tcW w:w="1235" w:type="dxa"/>
          </w:tcPr>
          <w:p w14:paraId="390573EF" w14:textId="77777777" w:rsidR="00793F9C" w:rsidRPr="003C660C" w:rsidRDefault="00793F9C" w:rsidP="00057F34">
            <w:pPr>
              <w:rPr>
                <w:rFonts w:ascii="Times New Roman" w:hAnsi="Times New Roman" w:cs="Times New Roman"/>
                <w:sz w:val="24"/>
                <w:szCs w:val="24"/>
              </w:rPr>
            </w:pPr>
          </w:p>
        </w:tc>
      </w:tr>
      <w:tr w:rsidR="00793F9C" w:rsidRPr="003C660C" w14:paraId="0BA03BE5" w14:textId="77777777" w:rsidTr="00D0130E">
        <w:tc>
          <w:tcPr>
            <w:tcW w:w="2362" w:type="dxa"/>
          </w:tcPr>
          <w:p w14:paraId="4D2A3956" w14:textId="77777777" w:rsidR="00793F9C" w:rsidRDefault="00793F9C" w:rsidP="00057F34">
            <w:pPr>
              <w:rPr>
                <w:rFonts w:ascii="Times New Roman" w:hAnsi="Times New Roman" w:cs="Times New Roman"/>
                <w:sz w:val="24"/>
                <w:szCs w:val="24"/>
              </w:rPr>
            </w:pPr>
          </w:p>
        </w:tc>
        <w:tc>
          <w:tcPr>
            <w:tcW w:w="3093" w:type="dxa"/>
          </w:tcPr>
          <w:p w14:paraId="67E6681D" w14:textId="77777777" w:rsidR="00793F9C" w:rsidRPr="003C660C" w:rsidRDefault="00793F9C" w:rsidP="00057F34">
            <w:pPr>
              <w:rPr>
                <w:rFonts w:ascii="Times New Roman" w:hAnsi="Times New Roman" w:cs="Times New Roman"/>
                <w:sz w:val="24"/>
                <w:szCs w:val="24"/>
              </w:rPr>
            </w:pPr>
          </w:p>
        </w:tc>
        <w:tc>
          <w:tcPr>
            <w:tcW w:w="1601" w:type="dxa"/>
          </w:tcPr>
          <w:p w14:paraId="0D351281" w14:textId="77777777" w:rsidR="00793F9C" w:rsidRPr="003C660C" w:rsidRDefault="00793F9C" w:rsidP="00057F34">
            <w:pPr>
              <w:rPr>
                <w:rFonts w:ascii="Times New Roman" w:hAnsi="Times New Roman" w:cs="Times New Roman"/>
                <w:sz w:val="24"/>
                <w:szCs w:val="24"/>
              </w:rPr>
            </w:pPr>
          </w:p>
        </w:tc>
        <w:tc>
          <w:tcPr>
            <w:tcW w:w="2487" w:type="dxa"/>
          </w:tcPr>
          <w:p w14:paraId="48139CE7" w14:textId="77777777" w:rsidR="00793F9C" w:rsidRPr="003C660C" w:rsidRDefault="00793F9C" w:rsidP="00057F34">
            <w:pPr>
              <w:rPr>
                <w:rFonts w:ascii="Times New Roman" w:hAnsi="Times New Roman" w:cs="Times New Roman"/>
                <w:sz w:val="24"/>
                <w:szCs w:val="24"/>
              </w:rPr>
            </w:pPr>
          </w:p>
        </w:tc>
        <w:tc>
          <w:tcPr>
            <w:tcW w:w="1202" w:type="dxa"/>
          </w:tcPr>
          <w:p w14:paraId="3377330B" w14:textId="77777777" w:rsidR="00793F9C" w:rsidRPr="003C660C" w:rsidRDefault="00793F9C" w:rsidP="00057F34">
            <w:pPr>
              <w:rPr>
                <w:rFonts w:ascii="Times New Roman" w:hAnsi="Times New Roman" w:cs="Times New Roman"/>
                <w:sz w:val="24"/>
                <w:szCs w:val="24"/>
              </w:rPr>
            </w:pPr>
          </w:p>
        </w:tc>
        <w:tc>
          <w:tcPr>
            <w:tcW w:w="1235" w:type="dxa"/>
          </w:tcPr>
          <w:p w14:paraId="7EEE00C3" w14:textId="77777777" w:rsidR="00793F9C" w:rsidRPr="003C660C" w:rsidRDefault="00793F9C" w:rsidP="00057F34">
            <w:pPr>
              <w:rPr>
                <w:rFonts w:ascii="Times New Roman" w:hAnsi="Times New Roman" w:cs="Times New Roman"/>
                <w:sz w:val="24"/>
                <w:szCs w:val="24"/>
              </w:rPr>
            </w:pPr>
          </w:p>
        </w:tc>
      </w:tr>
      <w:tr w:rsidR="00BC3D05" w:rsidRPr="003C660C" w14:paraId="2797AB8B" w14:textId="77777777" w:rsidTr="00D0130E">
        <w:tc>
          <w:tcPr>
            <w:tcW w:w="2362" w:type="dxa"/>
          </w:tcPr>
          <w:p w14:paraId="1D2667D5" w14:textId="77777777" w:rsidR="00BC3D05" w:rsidRPr="003C660C" w:rsidRDefault="00BC3D05" w:rsidP="00057F34">
            <w:pPr>
              <w:rPr>
                <w:rFonts w:ascii="Times New Roman" w:hAnsi="Times New Roman" w:cs="Times New Roman"/>
                <w:sz w:val="24"/>
                <w:szCs w:val="24"/>
              </w:rPr>
            </w:pPr>
          </w:p>
        </w:tc>
        <w:tc>
          <w:tcPr>
            <w:tcW w:w="3093" w:type="dxa"/>
          </w:tcPr>
          <w:p w14:paraId="656A0D39" w14:textId="77777777" w:rsidR="00BC3D05" w:rsidRPr="003C660C" w:rsidRDefault="00BC3D05" w:rsidP="00057F34">
            <w:pPr>
              <w:rPr>
                <w:rFonts w:ascii="Times New Roman" w:hAnsi="Times New Roman" w:cs="Times New Roman"/>
                <w:sz w:val="24"/>
                <w:szCs w:val="24"/>
              </w:rPr>
            </w:pPr>
          </w:p>
        </w:tc>
        <w:tc>
          <w:tcPr>
            <w:tcW w:w="1601" w:type="dxa"/>
          </w:tcPr>
          <w:p w14:paraId="308A4269" w14:textId="77777777" w:rsidR="00BC3D05" w:rsidRPr="003C660C" w:rsidRDefault="00BC3D05" w:rsidP="00057F34">
            <w:pPr>
              <w:rPr>
                <w:rFonts w:ascii="Times New Roman" w:hAnsi="Times New Roman" w:cs="Times New Roman"/>
                <w:sz w:val="24"/>
                <w:szCs w:val="24"/>
              </w:rPr>
            </w:pPr>
          </w:p>
        </w:tc>
        <w:tc>
          <w:tcPr>
            <w:tcW w:w="2487" w:type="dxa"/>
          </w:tcPr>
          <w:p w14:paraId="432295E7" w14:textId="77777777" w:rsidR="00BC3D05" w:rsidRPr="003C660C" w:rsidRDefault="00BC3D05" w:rsidP="00057F34">
            <w:pPr>
              <w:rPr>
                <w:rFonts w:ascii="Times New Roman" w:hAnsi="Times New Roman" w:cs="Times New Roman"/>
                <w:sz w:val="24"/>
                <w:szCs w:val="24"/>
              </w:rPr>
            </w:pPr>
          </w:p>
        </w:tc>
        <w:tc>
          <w:tcPr>
            <w:tcW w:w="1202" w:type="dxa"/>
          </w:tcPr>
          <w:p w14:paraId="20DD9E01" w14:textId="77777777" w:rsidR="00BC3D05" w:rsidRPr="003C660C" w:rsidRDefault="00BC3D05" w:rsidP="00057F34">
            <w:pPr>
              <w:rPr>
                <w:rFonts w:ascii="Times New Roman" w:hAnsi="Times New Roman" w:cs="Times New Roman"/>
                <w:sz w:val="24"/>
                <w:szCs w:val="24"/>
              </w:rPr>
            </w:pPr>
          </w:p>
        </w:tc>
        <w:tc>
          <w:tcPr>
            <w:tcW w:w="1235" w:type="dxa"/>
          </w:tcPr>
          <w:p w14:paraId="71035318" w14:textId="77777777" w:rsidR="00BC3D05" w:rsidRPr="003C660C" w:rsidRDefault="00BC3D05" w:rsidP="00057F34">
            <w:pPr>
              <w:rPr>
                <w:rFonts w:ascii="Times New Roman" w:hAnsi="Times New Roman" w:cs="Times New Roman"/>
                <w:sz w:val="24"/>
                <w:szCs w:val="24"/>
              </w:rPr>
            </w:pPr>
          </w:p>
        </w:tc>
      </w:tr>
      <w:tr w:rsidR="00D0130E" w:rsidRPr="003C660C" w14:paraId="6D28A716" w14:textId="77777777" w:rsidTr="00D0130E">
        <w:tc>
          <w:tcPr>
            <w:tcW w:w="2362" w:type="dxa"/>
          </w:tcPr>
          <w:p w14:paraId="009CB5A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r w:rsidR="00DA1F03">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14:paraId="16F1D6C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14:paraId="56C98DF3"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0D5779B6"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6FE4EF6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3CC1AD7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14:paraId="0CE10068" w14:textId="77777777" w:rsidTr="00D0130E">
        <w:tc>
          <w:tcPr>
            <w:tcW w:w="2362" w:type="dxa"/>
          </w:tcPr>
          <w:p w14:paraId="4B9EF6AB" w14:textId="77777777" w:rsidR="00D0130E" w:rsidRPr="003C660C" w:rsidRDefault="00D0130E" w:rsidP="00057F34">
            <w:pPr>
              <w:rPr>
                <w:rFonts w:ascii="Times New Roman" w:hAnsi="Times New Roman" w:cs="Times New Roman"/>
                <w:sz w:val="24"/>
                <w:szCs w:val="24"/>
              </w:rPr>
            </w:pPr>
          </w:p>
        </w:tc>
        <w:tc>
          <w:tcPr>
            <w:tcW w:w="3093" w:type="dxa"/>
          </w:tcPr>
          <w:p w14:paraId="2C69EBB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7685A7E5"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0086EE29"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536B590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584291D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2CAAC5CF" w14:textId="77777777" w:rsidTr="00D0130E">
        <w:tc>
          <w:tcPr>
            <w:tcW w:w="2362" w:type="dxa"/>
          </w:tcPr>
          <w:p w14:paraId="2ED94477" w14:textId="77777777" w:rsidR="00D0130E" w:rsidRPr="003C660C" w:rsidRDefault="00D0130E" w:rsidP="00057F34">
            <w:pPr>
              <w:rPr>
                <w:rFonts w:ascii="Times New Roman" w:hAnsi="Times New Roman" w:cs="Times New Roman"/>
                <w:sz w:val="24"/>
                <w:szCs w:val="24"/>
              </w:rPr>
            </w:pPr>
          </w:p>
        </w:tc>
        <w:tc>
          <w:tcPr>
            <w:tcW w:w="3093" w:type="dxa"/>
          </w:tcPr>
          <w:p w14:paraId="602442E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14:paraId="6A2852B0"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27F92CEA"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1D3CD3F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419C851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30A19CD5" w14:textId="77777777" w:rsidTr="00D0130E">
        <w:tc>
          <w:tcPr>
            <w:tcW w:w="2362" w:type="dxa"/>
          </w:tcPr>
          <w:p w14:paraId="2E7352BE" w14:textId="77777777" w:rsidR="00D0130E" w:rsidRPr="003C660C" w:rsidRDefault="00D0130E" w:rsidP="00057F34">
            <w:pPr>
              <w:rPr>
                <w:rFonts w:ascii="Times New Roman" w:hAnsi="Times New Roman" w:cs="Times New Roman"/>
                <w:sz w:val="24"/>
                <w:szCs w:val="24"/>
              </w:rPr>
            </w:pPr>
          </w:p>
        </w:tc>
        <w:tc>
          <w:tcPr>
            <w:tcW w:w="3093" w:type="dxa"/>
          </w:tcPr>
          <w:p w14:paraId="193A13E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14:paraId="64192B79"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34A5BC84"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553DDB9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411DD5D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4F2E3179" w14:textId="77777777" w:rsidTr="00D0130E">
        <w:tc>
          <w:tcPr>
            <w:tcW w:w="2362" w:type="dxa"/>
          </w:tcPr>
          <w:p w14:paraId="430A574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Shon 2008 [4</w:t>
            </w:r>
            <w:r w:rsidR="00DA1F03">
              <w:rPr>
                <w:rFonts w:ascii="Times New Roman" w:hAnsi="Times New Roman" w:cs="Times New Roman"/>
                <w:sz w:val="24"/>
                <w:szCs w:val="24"/>
              </w:rPr>
              <w:t>7</w:t>
            </w:r>
            <w:r w:rsidRPr="003C660C">
              <w:rPr>
                <w:rFonts w:ascii="Times New Roman" w:hAnsi="Times New Roman" w:cs="Times New Roman"/>
                <w:sz w:val="24"/>
                <w:szCs w:val="24"/>
              </w:rPr>
              <w:t>]</w:t>
            </w:r>
          </w:p>
        </w:tc>
        <w:tc>
          <w:tcPr>
            <w:tcW w:w="3093" w:type="dxa"/>
          </w:tcPr>
          <w:p w14:paraId="7EC3AFC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14:paraId="343AABA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49D8CB9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14:paraId="1D080F9E" w14:textId="77777777" w:rsidR="00D0130E" w:rsidRPr="003C660C" w:rsidRDefault="00D0130E" w:rsidP="00057F34">
            <w:pPr>
              <w:rPr>
                <w:rFonts w:ascii="Times New Roman" w:hAnsi="Times New Roman" w:cs="Times New Roman"/>
                <w:sz w:val="24"/>
                <w:szCs w:val="24"/>
              </w:rPr>
            </w:pPr>
          </w:p>
        </w:tc>
        <w:tc>
          <w:tcPr>
            <w:tcW w:w="1235" w:type="dxa"/>
          </w:tcPr>
          <w:p w14:paraId="594BE21C" w14:textId="77777777" w:rsidR="00D0130E" w:rsidRPr="003C660C" w:rsidRDefault="00D0130E" w:rsidP="00057F34">
            <w:pPr>
              <w:rPr>
                <w:rFonts w:ascii="Times New Roman" w:hAnsi="Times New Roman" w:cs="Times New Roman"/>
                <w:sz w:val="24"/>
                <w:szCs w:val="24"/>
              </w:rPr>
            </w:pPr>
          </w:p>
        </w:tc>
      </w:tr>
      <w:tr w:rsidR="00D0130E" w:rsidRPr="003C660C" w14:paraId="6F529209" w14:textId="77777777" w:rsidTr="00D0130E">
        <w:tc>
          <w:tcPr>
            <w:tcW w:w="2362" w:type="dxa"/>
          </w:tcPr>
          <w:p w14:paraId="3A2CDEFA" w14:textId="77777777" w:rsidR="00D0130E" w:rsidRPr="003C660C" w:rsidRDefault="00D0130E" w:rsidP="00057F34">
            <w:pPr>
              <w:rPr>
                <w:rFonts w:ascii="Times New Roman" w:hAnsi="Times New Roman" w:cs="Times New Roman"/>
                <w:sz w:val="24"/>
                <w:szCs w:val="24"/>
              </w:rPr>
            </w:pPr>
          </w:p>
        </w:tc>
        <w:tc>
          <w:tcPr>
            <w:tcW w:w="3093" w:type="dxa"/>
          </w:tcPr>
          <w:p w14:paraId="6672E58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60DB40AE" w14:textId="77777777" w:rsidR="00D0130E" w:rsidRPr="003C660C" w:rsidRDefault="00D0130E" w:rsidP="00057F34">
            <w:pPr>
              <w:rPr>
                <w:rFonts w:ascii="Times New Roman" w:hAnsi="Times New Roman" w:cs="Times New Roman"/>
                <w:sz w:val="24"/>
                <w:szCs w:val="24"/>
              </w:rPr>
            </w:pPr>
          </w:p>
        </w:tc>
        <w:tc>
          <w:tcPr>
            <w:tcW w:w="2487" w:type="dxa"/>
          </w:tcPr>
          <w:p w14:paraId="564D439A" w14:textId="77777777" w:rsidR="00D0130E" w:rsidRPr="003C660C" w:rsidRDefault="00D0130E" w:rsidP="00057F34">
            <w:pPr>
              <w:rPr>
                <w:rFonts w:ascii="Times New Roman" w:hAnsi="Times New Roman" w:cs="Times New Roman"/>
                <w:sz w:val="24"/>
                <w:szCs w:val="24"/>
              </w:rPr>
            </w:pPr>
          </w:p>
        </w:tc>
        <w:tc>
          <w:tcPr>
            <w:tcW w:w="1202" w:type="dxa"/>
          </w:tcPr>
          <w:p w14:paraId="6D27567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192D062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14:paraId="4D11A2AD" w14:textId="77777777" w:rsidTr="00D0130E">
        <w:tc>
          <w:tcPr>
            <w:tcW w:w="2362" w:type="dxa"/>
          </w:tcPr>
          <w:p w14:paraId="4DB94B1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Roos 2007 [4</w:t>
            </w:r>
            <w:r w:rsidR="00DA1F03">
              <w:rPr>
                <w:rFonts w:ascii="Times New Roman" w:hAnsi="Times New Roman" w:cs="Times New Roman"/>
                <w:sz w:val="24"/>
                <w:szCs w:val="24"/>
              </w:rPr>
              <w:t>3</w:t>
            </w:r>
            <w:r w:rsidRPr="003C660C">
              <w:rPr>
                <w:rFonts w:ascii="Times New Roman" w:hAnsi="Times New Roman" w:cs="Times New Roman"/>
                <w:sz w:val="24"/>
                <w:szCs w:val="24"/>
              </w:rPr>
              <w:t>]</w:t>
            </w:r>
          </w:p>
        </w:tc>
        <w:tc>
          <w:tcPr>
            <w:tcW w:w="3093" w:type="dxa"/>
          </w:tcPr>
          <w:p w14:paraId="5883B4C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4FBC4D2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14:paraId="05E8B6D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14:paraId="4BBB68F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14:paraId="6FB6A62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14:paraId="426EC3F0" w14:textId="77777777" w:rsidTr="00D0130E">
        <w:tc>
          <w:tcPr>
            <w:tcW w:w="2362" w:type="dxa"/>
          </w:tcPr>
          <w:p w14:paraId="389AA5C8" w14:textId="77777777" w:rsidR="00D0130E" w:rsidRPr="003C660C" w:rsidRDefault="00D0130E" w:rsidP="00057F34">
            <w:pPr>
              <w:rPr>
                <w:rFonts w:ascii="Times New Roman" w:hAnsi="Times New Roman" w:cs="Times New Roman"/>
                <w:sz w:val="24"/>
                <w:szCs w:val="24"/>
              </w:rPr>
            </w:pPr>
          </w:p>
        </w:tc>
        <w:tc>
          <w:tcPr>
            <w:tcW w:w="3093" w:type="dxa"/>
          </w:tcPr>
          <w:p w14:paraId="1FD6C8D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0DE2C7A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14:paraId="50112CD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14:paraId="3DF1837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14:paraId="754DBD9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14:paraId="36E59318" w14:textId="77777777" w:rsidTr="00D0130E">
        <w:tc>
          <w:tcPr>
            <w:tcW w:w="2362" w:type="dxa"/>
          </w:tcPr>
          <w:p w14:paraId="2E5F9AB1" w14:textId="77777777" w:rsidR="00D0130E" w:rsidRPr="003C660C" w:rsidRDefault="00D0130E" w:rsidP="00057F34">
            <w:pPr>
              <w:rPr>
                <w:rFonts w:ascii="Times New Roman" w:hAnsi="Times New Roman" w:cs="Times New Roman"/>
                <w:sz w:val="24"/>
                <w:szCs w:val="24"/>
              </w:rPr>
            </w:pPr>
          </w:p>
        </w:tc>
        <w:tc>
          <w:tcPr>
            <w:tcW w:w="3093" w:type="dxa"/>
          </w:tcPr>
          <w:p w14:paraId="24BE3D3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14:paraId="314004D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14:paraId="000637A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14:paraId="09918DB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14:paraId="2FF7222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14:paraId="42AE48E0" w14:textId="77777777" w:rsidTr="00D0130E">
        <w:tc>
          <w:tcPr>
            <w:tcW w:w="2362" w:type="dxa"/>
          </w:tcPr>
          <w:p w14:paraId="2048C315" w14:textId="77777777" w:rsidR="00D0130E" w:rsidRPr="003C660C" w:rsidRDefault="00D0130E" w:rsidP="00057F34">
            <w:pPr>
              <w:rPr>
                <w:rFonts w:ascii="Times New Roman" w:hAnsi="Times New Roman" w:cs="Times New Roman"/>
                <w:sz w:val="24"/>
                <w:szCs w:val="24"/>
              </w:rPr>
            </w:pPr>
          </w:p>
        </w:tc>
        <w:tc>
          <w:tcPr>
            <w:tcW w:w="3093" w:type="dxa"/>
          </w:tcPr>
          <w:p w14:paraId="2270BB6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14:paraId="59D2D9F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14:paraId="0900369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14:paraId="683A12B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14:paraId="16EDFA7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14:paraId="2F28B5A2" w14:textId="77777777" w:rsidTr="00D0130E">
        <w:tc>
          <w:tcPr>
            <w:tcW w:w="2362" w:type="dxa"/>
          </w:tcPr>
          <w:p w14:paraId="332E8235" w14:textId="77777777" w:rsidR="00D0130E" w:rsidRPr="003C660C" w:rsidRDefault="00D0130E" w:rsidP="00057F34">
            <w:pPr>
              <w:rPr>
                <w:rFonts w:ascii="Times New Roman" w:hAnsi="Times New Roman" w:cs="Times New Roman"/>
                <w:sz w:val="24"/>
                <w:szCs w:val="24"/>
              </w:rPr>
            </w:pPr>
          </w:p>
        </w:tc>
        <w:tc>
          <w:tcPr>
            <w:tcW w:w="3093" w:type="dxa"/>
          </w:tcPr>
          <w:p w14:paraId="1A45F40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14:paraId="08AED8E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14:paraId="36C2F5A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14:paraId="7056A6D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14:paraId="474B4F2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14:paraId="004EE5D5" w14:textId="77777777" w:rsidTr="00D0130E">
        <w:tc>
          <w:tcPr>
            <w:tcW w:w="2362" w:type="dxa"/>
          </w:tcPr>
          <w:p w14:paraId="47CCC43E" w14:textId="77777777" w:rsidR="00D0130E" w:rsidRPr="003C660C" w:rsidRDefault="00D0130E" w:rsidP="00057F34">
            <w:pPr>
              <w:rPr>
                <w:rFonts w:ascii="Times New Roman" w:hAnsi="Times New Roman" w:cs="Times New Roman"/>
                <w:sz w:val="24"/>
                <w:szCs w:val="24"/>
              </w:rPr>
            </w:pPr>
            <w:commentRangeStart w:id="26"/>
            <w:r w:rsidRPr="003C660C">
              <w:rPr>
                <w:rFonts w:ascii="Times New Roman" w:hAnsi="Times New Roman" w:cs="Times New Roman"/>
                <w:sz w:val="24"/>
                <w:szCs w:val="24"/>
              </w:rPr>
              <w:t>Jun</w:t>
            </w:r>
            <w:commentRangeEnd w:id="26"/>
            <w:r w:rsidRPr="003C660C">
              <w:rPr>
                <w:rStyle w:val="CommentReference"/>
                <w:rFonts w:ascii="Times New Roman" w:hAnsi="Times New Roman" w:cs="Times New Roman"/>
                <w:sz w:val="24"/>
                <w:szCs w:val="24"/>
              </w:rPr>
              <w:commentReference w:id="26"/>
            </w:r>
            <w:r w:rsidRPr="003C660C">
              <w:rPr>
                <w:rFonts w:ascii="Times New Roman" w:hAnsi="Times New Roman" w:cs="Times New Roman"/>
                <w:sz w:val="24"/>
                <w:szCs w:val="24"/>
              </w:rPr>
              <w:t xml:space="preserve"> 2017 [</w:t>
            </w:r>
            <w:r w:rsidR="00DA1F03">
              <w:rPr>
                <w:rFonts w:ascii="Times New Roman" w:hAnsi="Times New Roman" w:cs="Times New Roman"/>
                <w:sz w:val="24"/>
                <w:szCs w:val="24"/>
              </w:rPr>
              <w:t>51</w:t>
            </w:r>
            <w:r w:rsidRPr="003C660C">
              <w:rPr>
                <w:rFonts w:ascii="Times New Roman" w:hAnsi="Times New Roman" w:cs="Times New Roman"/>
                <w:sz w:val="24"/>
                <w:szCs w:val="24"/>
              </w:rPr>
              <w:t xml:space="preserve">]        # (paradoxical result) </w:t>
            </w:r>
          </w:p>
        </w:tc>
        <w:tc>
          <w:tcPr>
            <w:tcW w:w="3093" w:type="dxa"/>
          </w:tcPr>
          <w:p w14:paraId="159167C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14:paraId="0647DED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0E3BCC6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271C2730" w14:textId="77777777" w:rsidR="00D0130E" w:rsidRPr="003C660C" w:rsidRDefault="00D0130E" w:rsidP="00057F34">
            <w:pPr>
              <w:rPr>
                <w:rFonts w:ascii="Times New Roman" w:hAnsi="Times New Roman" w:cs="Times New Roman"/>
                <w:sz w:val="24"/>
                <w:szCs w:val="24"/>
              </w:rPr>
            </w:pPr>
          </w:p>
        </w:tc>
        <w:tc>
          <w:tcPr>
            <w:tcW w:w="1235" w:type="dxa"/>
          </w:tcPr>
          <w:p w14:paraId="7E182BA2" w14:textId="77777777" w:rsidR="00D0130E" w:rsidRPr="003C660C" w:rsidRDefault="00D0130E" w:rsidP="00057F34">
            <w:pPr>
              <w:rPr>
                <w:rFonts w:ascii="Times New Roman" w:hAnsi="Times New Roman" w:cs="Times New Roman"/>
                <w:sz w:val="24"/>
                <w:szCs w:val="24"/>
              </w:rPr>
            </w:pPr>
          </w:p>
        </w:tc>
      </w:tr>
      <w:tr w:rsidR="00D0130E" w:rsidRPr="003C660C" w14:paraId="19262ED6" w14:textId="77777777" w:rsidTr="00D0130E">
        <w:tc>
          <w:tcPr>
            <w:tcW w:w="2362" w:type="dxa"/>
          </w:tcPr>
          <w:p w14:paraId="6DD3D92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r w:rsidR="00DA1F03">
              <w:rPr>
                <w:rFonts w:ascii="Times New Roman" w:hAnsi="Times New Roman" w:cs="Times New Roman"/>
                <w:sz w:val="24"/>
                <w:szCs w:val="24"/>
              </w:rPr>
              <w:t>4</w:t>
            </w:r>
            <w:r w:rsidRPr="003C660C">
              <w:rPr>
                <w:rFonts w:ascii="Times New Roman" w:hAnsi="Times New Roman" w:cs="Times New Roman"/>
                <w:sz w:val="24"/>
                <w:szCs w:val="24"/>
              </w:rPr>
              <w:t>0]</w:t>
            </w:r>
          </w:p>
        </w:tc>
        <w:tc>
          <w:tcPr>
            <w:tcW w:w="3093" w:type="dxa"/>
          </w:tcPr>
          <w:p w14:paraId="733E463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14:paraId="3717C7A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14:paraId="2653234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14:paraId="5E7CBA1F" w14:textId="77777777" w:rsidR="00D0130E" w:rsidRPr="003C660C" w:rsidRDefault="00D0130E" w:rsidP="00057F34">
            <w:pPr>
              <w:rPr>
                <w:rFonts w:ascii="Times New Roman" w:hAnsi="Times New Roman" w:cs="Times New Roman"/>
                <w:sz w:val="24"/>
                <w:szCs w:val="24"/>
              </w:rPr>
            </w:pPr>
          </w:p>
        </w:tc>
        <w:tc>
          <w:tcPr>
            <w:tcW w:w="1235" w:type="dxa"/>
          </w:tcPr>
          <w:p w14:paraId="71FD2FF8" w14:textId="77777777" w:rsidR="00D0130E" w:rsidRPr="003C660C" w:rsidRDefault="00D0130E" w:rsidP="00057F34">
            <w:pPr>
              <w:rPr>
                <w:rFonts w:ascii="Times New Roman" w:hAnsi="Times New Roman" w:cs="Times New Roman"/>
                <w:sz w:val="24"/>
                <w:szCs w:val="24"/>
              </w:rPr>
            </w:pPr>
          </w:p>
        </w:tc>
      </w:tr>
      <w:tr w:rsidR="00D0130E" w:rsidRPr="003C660C" w14:paraId="6855E1CB" w14:textId="77777777" w:rsidTr="00D0130E">
        <w:tc>
          <w:tcPr>
            <w:tcW w:w="2362" w:type="dxa"/>
          </w:tcPr>
          <w:p w14:paraId="68DF9764" w14:textId="77777777" w:rsidR="00D0130E" w:rsidRPr="003C660C" w:rsidRDefault="00D0130E" w:rsidP="00057F34">
            <w:pPr>
              <w:rPr>
                <w:rFonts w:ascii="Times New Roman" w:hAnsi="Times New Roman" w:cs="Times New Roman"/>
                <w:sz w:val="24"/>
                <w:szCs w:val="24"/>
              </w:rPr>
            </w:pPr>
          </w:p>
        </w:tc>
        <w:tc>
          <w:tcPr>
            <w:tcW w:w="3093" w:type="dxa"/>
          </w:tcPr>
          <w:p w14:paraId="64BFB46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29782AB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14:paraId="020C2FF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14:paraId="2897C229" w14:textId="77777777" w:rsidR="00D0130E" w:rsidRPr="003C660C" w:rsidRDefault="00D0130E" w:rsidP="00057F34">
            <w:pPr>
              <w:rPr>
                <w:rFonts w:ascii="Times New Roman" w:hAnsi="Times New Roman" w:cs="Times New Roman"/>
                <w:sz w:val="24"/>
                <w:szCs w:val="24"/>
              </w:rPr>
            </w:pPr>
          </w:p>
        </w:tc>
        <w:tc>
          <w:tcPr>
            <w:tcW w:w="1235" w:type="dxa"/>
          </w:tcPr>
          <w:p w14:paraId="61006CAC" w14:textId="77777777" w:rsidR="00D0130E" w:rsidRPr="003C660C" w:rsidRDefault="00D0130E" w:rsidP="00057F34">
            <w:pPr>
              <w:rPr>
                <w:rFonts w:ascii="Times New Roman" w:hAnsi="Times New Roman" w:cs="Times New Roman"/>
                <w:sz w:val="24"/>
                <w:szCs w:val="24"/>
              </w:rPr>
            </w:pPr>
          </w:p>
        </w:tc>
      </w:tr>
      <w:tr w:rsidR="00D0130E" w:rsidRPr="003C660C" w14:paraId="43F12CC0" w14:textId="77777777" w:rsidTr="00D0130E">
        <w:tc>
          <w:tcPr>
            <w:tcW w:w="2362" w:type="dxa"/>
          </w:tcPr>
          <w:p w14:paraId="41C40462" w14:textId="77777777" w:rsidR="00D0130E" w:rsidRPr="003C660C" w:rsidRDefault="00D0130E" w:rsidP="00057F34">
            <w:pPr>
              <w:rPr>
                <w:rFonts w:ascii="Times New Roman" w:hAnsi="Times New Roman" w:cs="Times New Roman"/>
                <w:sz w:val="24"/>
                <w:szCs w:val="24"/>
              </w:rPr>
            </w:pPr>
          </w:p>
        </w:tc>
        <w:tc>
          <w:tcPr>
            <w:tcW w:w="3093" w:type="dxa"/>
          </w:tcPr>
          <w:p w14:paraId="17E9031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6127400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14:paraId="39CFFD6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7B38F603" w14:textId="77777777" w:rsidR="00D0130E" w:rsidRPr="003C660C" w:rsidRDefault="00D0130E" w:rsidP="00057F34">
            <w:pPr>
              <w:rPr>
                <w:rFonts w:ascii="Times New Roman" w:hAnsi="Times New Roman" w:cs="Times New Roman"/>
                <w:sz w:val="24"/>
                <w:szCs w:val="24"/>
              </w:rPr>
            </w:pPr>
          </w:p>
        </w:tc>
        <w:tc>
          <w:tcPr>
            <w:tcW w:w="1235" w:type="dxa"/>
          </w:tcPr>
          <w:p w14:paraId="5342C7A0" w14:textId="77777777" w:rsidR="00D0130E" w:rsidRPr="003C660C" w:rsidRDefault="00D0130E" w:rsidP="00057F34">
            <w:pPr>
              <w:rPr>
                <w:rFonts w:ascii="Times New Roman" w:hAnsi="Times New Roman" w:cs="Times New Roman"/>
                <w:sz w:val="24"/>
                <w:szCs w:val="24"/>
              </w:rPr>
            </w:pPr>
          </w:p>
        </w:tc>
      </w:tr>
      <w:tr w:rsidR="00D0130E" w:rsidRPr="003C660C" w14:paraId="567CB2D1" w14:textId="77777777" w:rsidTr="00D0130E">
        <w:tc>
          <w:tcPr>
            <w:tcW w:w="2362" w:type="dxa"/>
          </w:tcPr>
          <w:p w14:paraId="164EA39C" w14:textId="77777777" w:rsidR="00D0130E" w:rsidRPr="003C660C" w:rsidRDefault="00D0130E" w:rsidP="00057F34">
            <w:pPr>
              <w:rPr>
                <w:rFonts w:ascii="Times New Roman" w:hAnsi="Times New Roman" w:cs="Times New Roman"/>
                <w:sz w:val="24"/>
                <w:szCs w:val="24"/>
              </w:rPr>
            </w:pPr>
          </w:p>
        </w:tc>
        <w:tc>
          <w:tcPr>
            <w:tcW w:w="3093" w:type="dxa"/>
          </w:tcPr>
          <w:p w14:paraId="61E753B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14:paraId="028273B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619EC33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14:paraId="22B51A76" w14:textId="77777777" w:rsidR="00D0130E" w:rsidRPr="003C660C" w:rsidRDefault="00D0130E" w:rsidP="00057F34">
            <w:pPr>
              <w:rPr>
                <w:rFonts w:ascii="Times New Roman" w:hAnsi="Times New Roman" w:cs="Times New Roman"/>
                <w:sz w:val="24"/>
                <w:szCs w:val="24"/>
              </w:rPr>
            </w:pPr>
          </w:p>
        </w:tc>
        <w:tc>
          <w:tcPr>
            <w:tcW w:w="1235" w:type="dxa"/>
          </w:tcPr>
          <w:p w14:paraId="18C4F1CB" w14:textId="77777777" w:rsidR="00D0130E" w:rsidRPr="003C660C" w:rsidRDefault="00D0130E" w:rsidP="00057F34">
            <w:pPr>
              <w:rPr>
                <w:rFonts w:ascii="Times New Roman" w:hAnsi="Times New Roman" w:cs="Times New Roman"/>
                <w:sz w:val="24"/>
                <w:szCs w:val="24"/>
              </w:rPr>
            </w:pPr>
          </w:p>
        </w:tc>
      </w:tr>
      <w:tr w:rsidR="00D0130E" w:rsidRPr="003C660C" w14:paraId="76335650" w14:textId="77777777" w:rsidTr="00D0130E">
        <w:tc>
          <w:tcPr>
            <w:tcW w:w="2362" w:type="dxa"/>
          </w:tcPr>
          <w:p w14:paraId="08E4CD00" w14:textId="77777777" w:rsidR="00D0130E" w:rsidRPr="003C660C" w:rsidRDefault="00D0130E" w:rsidP="00057F34">
            <w:pPr>
              <w:rPr>
                <w:rFonts w:ascii="Times New Roman" w:hAnsi="Times New Roman" w:cs="Times New Roman"/>
                <w:sz w:val="24"/>
                <w:szCs w:val="24"/>
              </w:rPr>
            </w:pPr>
          </w:p>
        </w:tc>
        <w:tc>
          <w:tcPr>
            <w:tcW w:w="3093" w:type="dxa"/>
          </w:tcPr>
          <w:p w14:paraId="4C99410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w:t>
            </w:r>
          </w:p>
        </w:tc>
        <w:tc>
          <w:tcPr>
            <w:tcW w:w="1601" w:type="dxa"/>
          </w:tcPr>
          <w:p w14:paraId="2E5FB28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14:paraId="2851E0B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14:paraId="6826418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1EAD376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14:paraId="035D3233" w14:textId="77777777" w:rsidTr="00D0130E">
        <w:tc>
          <w:tcPr>
            <w:tcW w:w="2362" w:type="dxa"/>
          </w:tcPr>
          <w:p w14:paraId="2A832A7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Bano 2016 [</w:t>
            </w:r>
            <w:r w:rsidR="00DA1F03">
              <w:rPr>
                <w:rFonts w:ascii="Times New Roman" w:hAnsi="Times New Roman" w:cs="Times New Roman"/>
                <w:sz w:val="24"/>
                <w:szCs w:val="24"/>
              </w:rPr>
              <w:t>4</w:t>
            </w:r>
            <w:r w:rsidRPr="003C660C">
              <w:rPr>
                <w:rFonts w:ascii="Times New Roman" w:hAnsi="Times New Roman" w:cs="Times New Roman"/>
                <w:sz w:val="24"/>
                <w:szCs w:val="24"/>
              </w:rPr>
              <w:t>1]</w:t>
            </w:r>
          </w:p>
        </w:tc>
        <w:tc>
          <w:tcPr>
            <w:tcW w:w="3093" w:type="dxa"/>
          </w:tcPr>
          <w:p w14:paraId="05018E6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liver(total group)</w:t>
            </w:r>
          </w:p>
        </w:tc>
        <w:tc>
          <w:tcPr>
            <w:tcW w:w="1601" w:type="dxa"/>
          </w:tcPr>
          <w:p w14:paraId="27C181A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14:paraId="4596C06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435FEAC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51BE0F4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2065FFE0" w14:textId="77777777" w:rsidTr="00D0130E">
        <w:tc>
          <w:tcPr>
            <w:tcW w:w="2362" w:type="dxa"/>
          </w:tcPr>
          <w:p w14:paraId="295B775D" w14:textId="77777777" w:rsidR="00D0130E" w:rsidRPr="003C660C" w:rsidRDefault="00D0130E" w:rsidP="00057F34">
            <w:pPr>
              <w:rPr>
                <w:rFonts w:ascii="Times New Roman" w:hAnsi="Times New Roman" w:cs="Times New Roman"/>
                <w:sz w:val="24"/>
                <w:szCs w:val="24"/>
              </w:rPr>
            </w:pPr>
          </w:p>
        </w:tc>
        <w:tc>
          <w:tcPr>
            <w:tcW w:w="3093" w:type="dxa"/>
          </w:tcPr>
          <w:p w14:paraId="34FF046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Nonalcoholic fatty liver low Fatty liver Index (low risk)</w:t>
            </w:r>
          </w:p>
        </w:tc>
        <w:tc>
          <w:tcPr>
            <w:tcW w:w="1601" w:type="dxa"/>
          </w:tcPr>
          <w:p w14:paraId="3658A03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010610D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60C0621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4F80EF3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64F80E06" w14:textId="77777777" w:rsidTr="00D0130E">
        <w:tc>
          <w:tcPr>
            <w:tcW w:w="2362" w:type="dxa"/>
          </w:tcPr>
          <w:p w14:paraId="041607A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Ittermann 2012 [</w:t>
            </w:r>
            <w:r w:rsidR="00DA1F03">
              <w:rPr>
                <w:rFonts w:ascii="Times New Roman" w:hAnsi="Times New Roman" w:cs="Times New Roman"/>
                <w:sz w:val="24"/>
                <w:szCs w:val="24"/>
              </w:rPr>
              <w:t>39</w:t>
            </w:r>
            <w:r w:rsidRPr="003C660C">
              <w:rPr>
                <w:rFonts w:ascii="Times New Roman" w:hAnsi="Times New Roman" w:cs="Times New Roman"/>
                <w:sz w:val="24"/>
                <w:szCs w:val="24"/>
              </w:rPr>
              <w:t>]</w:t>
            </w:r>
          </w:p>
        </w:tc>
        <w:tc>
          <w:tcPr>
            <w:tcW w:w="3093" w:type="dxa"/>
          </w:tcPr>
          <w:p w14:paraId="5C2F310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14:paraId="1978EAA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14:paraId="4ECFE8D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14:paraId="19240222" w14:textId="77777777" w:rsidR="00D0130E" w:rsidRPr="003C660C" w:rsidRDefault="00D0130E" w:rsidP="00057F34">
            <w:pPr>
              <w:rPr>
                <w:rFonts w:ascii="Times New Roman" w:hAnsi="Times New Roman" w:cs="Times New Roman"/>
                <w:sz w:val="24"/>
                <w:szCs w:val="24"/>
              </w:rPr>
            </w:pPr>
          </w:p>
        </w:tc>
        <w:tc>
          <w:tcPr>
            <w:tcW w:w="1235" w:type="dxa"/>
          </w:tcPr>
          <w:p w14:paraId="15728229" w14:textId="77777777" w:rsidR="00D0130E" w:rsidRPr="003C660C" w:rsidRDefault="00D0130E" w:rsidP="00057F34">
            <w:pPr>
              <w:rPr>
                <w:rFonts w:ascii="Times New Roman" w:hAnsi="Times New Roman" w:cs="Times New Roman"/>
                <w:sz w:val="24"/>
                <w:szCs w:val="24"/>
              </w:rPr>
            </w:pPr>
          </w:p>
        </w:tc>
      </w:tr>
    </w:tbl>
    <w:p w14:paraId="1B3EDFB0" w14:textId="77777777" w:rsidR="00CA3355" w:rsidRDefault="00CA3355" w:rsidP="00CA3355">
      <w:pPr>
        <w:pStyle w:val="ListParagraph"/>
        <w:ind w:left="0"/>
        <w:rPr>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14:paraId="56181ECE" w14:textId="77777777" w:rsidR="007C64A3" w:rsidRDefault="007C64A3" w:rsidP="00CA3355">
      <w:pPr>
        <w:pStyle w:val="ListParagraph"/>
        <w:ind w:left="0"/>
        <w:rPr>
          <w:rFonts w:ascii="Times New Roman" w:hAnsi="Times New Roman" w:cs="Times New Roman"/>
          <w:sz w:val="24"/>
          <w:szCs w:val="24"/>
        </w:rPr>
      </w:pPr>
    </w:p>
    <w:p w14:paraId="7662A3B1" w14:textId="77777777" w:rsidR="00A4202B" w:rsidRDefault="00A4202B" w:rsidP="00D04344">
      <w:pPr>
        <w:rPr>
          <w:rFonts w:ascii="Times New Roman" w:hAnsi="Times New Roman" w:cs="Times New Roman"/>
          <w:sz w:val="24"/>
          <w:szCs w:val="24"/>
        </w:rPr>
      </w:pPr>
    </w:p>
    <w:p w14:paraId="412EBBDB" w14:textId="77777777" w:rsidR="007C64A3" w:rsidRDefault="007C64A3" w:rsidP="00D04344">
      <w:pPr>
        <w:rPr>
          <w:rFonts w:ascii="Times New Roman" w:hAnsi="Times New Roman" w:cs="Times New Roman"/>
          <w:sz w:val="24"/>
          <w:szCs w:val="24"/>
        </w:rPr>
      </w:pPr>
    </w:p>
    <w:p w14:paraId="38E99275" w14:textId="77777777" w:rsidR="007C64A3" w:rsidRPr="00CA3355" w:rsidRDefault="007C64A3" w:rsidP="00D04344">
      <w:pPr>
        <w:rPr>
          <w:rFonts w:ascii="Times New Roman" w:hAnsi="Times New Roman" w:cs="Times New Roman"/>
          <w:sz w:val="24"/>
          <w:szCs w:val="24"/>
        </w:rPr>
      </w:pPr>
    </w:p>
    <w:p w14:paraId="73A45A6F" w14:textId="77777777" w:rsidR="00CB2CBE" w:rsidRPr="00CA3355" w:rsidRDefault="00CB2CBE" w:rsidP="00D04344">
      <w:pPr>
        <w:rPr>
          <w:rFonts w:ascii="Times New Roman" w:hAnsi="Times New Roman" w:cs="Times New Roman"/>
          <w:sz w:val="24"/>
          <w:szCs w:val="24"/>
        </w:rPr>
      </w:pPr>
    </w:p>
    <w:p w14:paraId="032E3C8E" w14:textId="77777777" w:rsidR="00CB2CBE" w:rsidRPr="00CA3355" w:rsidRDefault="00CB2CBE" w:rsidP="00D04344">
      <w:pPr>
        <w:rPr>
          <w:rFonts w:ascii="Times New Roman" w:hAnsi="Times New Roman" w:cs="Times New Roman"/>
          <w:sz w:val="24"/>
          <w:szCs w:val="24"/>
        </w:rPr>
      </w:pPr>
    </w:p>
    <w:p w14:paraId="1FD5BA2D" w14:textId="77777777" w:rsidR="00CB2CBE" w:rsidRPr="00CA3355" w:rsidRDefault="00CB2CBE" w:rsidP="00D04344">
      <w:pPr>
        <w:rPr>
          <w:rFonts w:ascii="Times New Roman" w:hAnsi="Times New Roman" w:cs="Times New Roman"/>
          <w:sz w:val="24"/>
          <w:szCs w:val="24"/>
        </w:rPr>
      </w:pPr>
    </w:p>
    <w:p w14:paraId="655418BB" w14:textId="77777777" w:rsidR="00CB2CBE" w:rsidRPr="00CA3355" w:rsidRDefault="00CB2CBE" w:rsidP="00D04344">
      <w:pPr>
        <w:rPr>
          <w:rFonts w:ascii="Times New Roman" w:hAnsi="Times New Roman" w:cs="Times New Roman"/>
          <w:sz w:val="24"/>
          <w:szCs w:val="24"/>
        </w:rPr>
      </w:pPr>
    </w:p>
    <w:p w14:paraId="66459A3E" w14:textId="77777777" w:rsidR="00CB2CBE" w:rsidRPr="00CA3355" w:rsidRDefault="00CB2CBE" w:rsidP="00D04344">
      <w:pPr>
        <w:rPr>
          <w:rFonts w:ascii="Times New Roman" w:hAnsi="Times New Roman" w:cs="Times New Roman"/>
          <w:sz w:val="24"/>
          <w:szCs w:val="24"/>
        </w:rPr>
      </w:pPr>
    </w:p>
    <w:p w14:paraId="173B3456" w14:textId="77777777" w:rsidR="00B90197" w:rsidRPr="00CA3355" w:rsidRDefault="00B90197" w:rsidP="00D04344">
      <w:pPr>
        <w:rPr>
          <w:rFonts w:ascii="Times New Roman" w:hAnsi="Times New Roman" w:cs="Times New Roman"/>
          <w:sz w:val="24"/>
          <w:szCs w:val="24"/>
        </w:rPr>
      </w:pPr>
    </w:p>
    <w:p w14:paraId="55538BBA"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enrik Falhammar [2]" w:date="2018-12-25T17:09:00Z" w:initials="HF">
    <w:p w14:paraId="0124392A" w14:textId="77777777" w:rsidR="008768D6" w:rsidRDefault="008768D6">
      <w:pPr>
        <w:pStyle w:val="CommentText"/>
      </w:pPr>
      <w:r>
        <w:rPr>
          <w:rStyle w:val="CommentReference"/>
        </w:rPr>
        <w:annotationRef/>
      </w:r>
      <w:r>
        <w:t>Maybe just use PubMed/Medline, there is probably enough articles. Otherwise we could do a WoS search.</w:t>
      </w:r>
    </w:p>
  </w:comment>
  <w:comment w:id="4" w:author="Henrik Falhammar [2]" w:date="2018-12-25T17:09:00Z" w:initials="HF">
    <w:p w14:paraId="65B1A485" w14:textId="77777777" w:rsidR="008768D6" w:rsidRDefault="008768D6">
      <w:pPr>
        <w:pStyle w:val="CommentText"/>
      </w:pPr>
      <w:r>
        <w:rPr>
          <w:rStyle w:val="CommentReference"/>
        </w:rPr>
        <w:annotationRef/>
      </w:r>
      <w:r>
        <w:t>Did you use FT3 as well? Other search terms?</w:t>
      </w:r>
    </w:p>
  </w:comment>
  <w:comment w:id="5" w:author="Henrik Falhammar [2]" w:date="2018-12-25T17:09:00Z" w:initials="HF">
    <w:p w14:paraId="6B017F39" w14:textId="77777777" w:rsidR="008768D6" w:rsidRDefault="008768D6">
      <w:pPr>
        <w:pStyle w:val="CommentText"/>
      </w:pPr>
      <w:r>
        <w:rPr>
          <w:rStyle w:val="CommentReference"/>
        </w:rPr>
        <w:annotationRef/>
      </w:r>
      <w:r>
        <w:t>Did you use FT# as well?</w:t>
      </w:r>
    </w:p>
  </w:comment>
  <w:comment w:id="6" w:author="Henrik Falhammar [2]" w:date="2018-12-25T17:09:00Z" w:initials="HF">
    <w:p w14:paraId="337A8B25" w14:textId="77777777" w:rsidR="008768D6" w:rsidRDefault="008768D6">
      <w:pPr>
        <w:pStyle w:val="CommentText"/>
      </w:pPr>
      <w:r>
        <w:rPr>
          <w:rStyle w:val="CommentReference"/>
        </w:rPr>
        <w:annotationRef/>
      </w:r>
      <w:r>
        <w:t>Probably good to have a number, not necessary but will reduce the number of included studies and smaller studies that may not have enough power.</w:t>
      </w:r>
    </w:p>
  </w:comment>
  <w:comment w:id="7" w:author="Stephen" w:date="2018-12-25T17:09:00Z" w:initials="S">
    <w:p w14:paraId="7F38D165" w14:textId="77777777" w:rsidR="008768D6" w:rsidRDefault="008768D6">
      <w:pPr>
        <w:pStyle w:val="CommentText"/>
      </w:pPr>
      <w:r>
        <w:rPr>
          <w:rStyle w:val="CommentReference"/>
        </w:rPr>
        <w:annotationRef/>
      </w:r>
      <w:r>
        <w:t>We have one poster- Choi 2015 /?exclude or change sentence</w:t>
      </w:r>
    </w:p>
  </w:comment>
  <w:comment w:id="8" w:author="Henrik Falhammar [2]" w:date="2018-12-25T17:09:00Z" w:initials="HF">
    <w:p w14:paraId="41C6106B" w14:textId="77777777" w:rsidR="008768D6" w:rsidRDefault="008768D6">
      <w:pPr>
        <w:pStyle w:val="CommentText"/>
      </w:pPr>
      <w:r>
        <w:rPr>
          <w:rStyle w:val="CommentReference"/>
        </w:rPr>
        <w:annotationRef/>
      </w:r>
      <w:r>
        <w:t>It is good if we can do a quality assessment, have included Newcastle-Ottowa for you to review if relevant or not.</w:t>
      </w:r>
    </w:p>
  </w:comment>
  <w:comment w:id="9" w:author="Henrik Falhammar [2]" w:date="2018-12-25T17:09:00Z" w:initials="HF">
    <w:p w14:paraId="6670B51B" w14:textId="77777777" w:rsidR="008768D6" w:rsidRDefault="008768D6" w:rsidP="00751BC6">
      <w:pPr>
        <w:pStyle w:val="CommentText"/>
      </w:pPr>
      <w:r>
        <w:rPr>
          <w:rStyle w:val="CommentReference"/>
        </w:rPr>
        <w:annotationRef/>
      </w:r>
      <w:r>
        <w:t>Please add Reference</w:t>
      </w:r>
    </w:p>
    <w:p w14:paraId="0CE0BDA7" w14:textId="77777777" w:rsidR="008768D6" w:rsidRDefault="008768D6" w:rsidP="00751BC6">
      <w:pPr>
        <w:pStyle w:val="CommentText"/>
      </w:pPr>
      <w:r>
        <w:t>Moher D, Liberati A, Tetzlaff J, Altman DG; PRISMA Group.</w:t>
      </w:r>
    </w:p>
    <w:p w14:paraId="24D87847" w14:textId="77777777" w:rsidR="008768D6" w:rsidRDefault="008768D6" w:rsidP="00751BC6">
      <w:pPr>
        <w:pStyle w:val="CommentText"/>
      </w:pPr>
      <w:r>
        <w:t>Preferred reporting items for systematic reviews and meta-analyses:</w:t>
      </w:r>
    </w:p>
    <w:p w14:paraId="1F8AEFA5" w14:textId="77777777" w:rsidR="008768D6" w:rsidRDefault="008768D6" w:rsidP="00751BC6">
      <w:pPr>
        <w:pStyle w:val="CommentText"/>
      </w:pPr>
      <w:r>
        <w:t>the PRISMA statement. PLoS Med. 2009;6(7):e1000097.</w:t>
      </w:r>
    </w:p>
  </w:comment>
  <w:comment w:id="10" w:author="Stephen" w:date="2018-12-25T17:09:00Z" w:initials="S">
    <w:p w14:paraId="30185B18" w14:textId="77777777" w:rsidR="008768D6" w:rsidRDefault="008768D6" w:rsidP="002809CC">
      <w:pPr>
        <w:pStyle w:val="CommentText"/>
      </w:pPr>
      <w:r>
        <w:rPr>
          <w:rStyle w:val="CommentReference"/>
        </w:rPr>
        <w:annotationRef/>
      </w:r>
      <w:r>
        <w:t>? just quote the no. Of our references article</w:t>
      </w:r>
    </w:p>
  </w:comment>
  <w:comment w:id="21" w:author="Henrik Falhammar" w:date="2018-12-25T17:09:00Z" w:initials="HF">
    <w:p w14:paraId="316B6C81" w14:textId="77777777" w:rsidR="008768D6" w:rsidRDefault="008768D6" w:rsidP="00CA3355">
      <w:pPr>
        <w:pStyle w:val="CommentText"/>
      </w:pPr>
      <w:r>
        <w:rPr>
          <w:rStyle w:val="CommentReference"/>
        </w:rPr>
        <w:annotationRef/>
      </w:r>
      <w:r>
        <w:t>Not sure why you have the gaps in the Table</w:t>
      </w:r>
    </w:p>
  </w:comment>
  <w:comment w:id="22" w:author="Henrik Falhammar" w:date="2018-12-25T17:09:00Z" w:initials="HF">
    <w:p w14:paraId="012E60F7" w14:textId="77777777" w:rsidR="008768D6" w:rsidRDefault="008768D6">
      <w:pPr>
        <w:pStyle w:val="CommentText"/>
      </w:pPr>
      <w:r>
        <w:rPr>
          <w:rStyle w:val="CommentReference"/>
        </w:rPr>
        <w:annotationRef/>
      </w:r>
      <w:r>
        <w:t>Should be 2008</w:t>
      </w:r>
    </w:p>
  </w:comment>
  <w:comment w:id="23" w:author="Henrik Falhammar" w:date="2018-12-25T17:09:00Z" w:initials="HF">
    <w:p w14:paraId="6B4A9DDF" w14:textId="77777777" w:rsidR="008768D6" w:rsidRDefault="008768D6" w:rsidP="00CA3355">
      <w:pPr>
        <w:pStyle w:val="CommentText"/>
      </w:pPr>
      <w:r>
        <w:rPr>
          <w:rStyle w:val="CommentReference"/>
        </w:rPr>
        <w:annotationRef/>
      </w:r>
      <w:r>
        <w:t>If you put the Tables at the end you could use landscape layout instead to have more space on each row.</w:t>
      </w:r>
    </w:p>
  </w:comment>
  <w:comment w:id="25" w:author="Stephen" w:date="2018-12-25T17:09:00Z" w:initials="S">
    <w:p w14:paraId="2897726B" w14:textId="77777777" w:rsidR="008768D6" w:rsidRDefault="008768D6" w:rsidP="00CA3355">
      <w:pPr>
        <w:pStyle w:val="CommentText"/>
      </w:pPr>
      <w:r>
        <w:rPr>
          <w:rStyle w:val="CommentReference"/>
        </w:rPr>
        <w:annotationRef/>
      </w:r>
      <w:r>
        <w:t>Break in table here to separate hyper and hypo. Again i do not know how to do this.</w:t>
      </w:r>
    </w:p>
  </w:comment>
  <w:comment w:id="26" w:author="Stephen" w:date="2018-12-25T17:09:00Z" w:initials="S">
    <w:p w14:paraId="550D425E" w14:textId="77777777" w:rsidR="008768D6" w:rsidRDefault="008768D6" w:rsidP="00CA3355">
      <w:pPr>
        <w:pStyle w:val="CommentText"/>
      </w:pPr>
      <w:r>
        <w:rPr>
          <w:rStyle w:val="CommentReference"/>
        </w:rPr>
        <w:annotationRef/>
      </w:r>
      <w:r>
        <w:t>This is case of higher FT4 levels assoc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24392A" w15:done="0"/>
  <w15:commentEx w15:paraId="65B1A485" w15:done="0"/>
  <w15:commentEx w15:paraId="6B017F39" w15:done="0"/>
  <w15:commentEx w15:paraId="337A8B25" w15:done="0"/>
  <w15:commentEx w15:paraId="7F38D165" w15:done="0"/>
  <w15:commentEx w15:paraId="41C6106B" w15:done="0"/>
  <w15:commentEx w15:paraId="1F8AEFA5" w15:done="0"/>
  <w15:commentEx w15:paraId="30185B18" w15:done="0"/>
  <w15:commentEx w15:paraId="316B6C81" w15:done="0"/>
  <w15:commentEx w15:paraId="012E60F7" w15:done="0"/>
  <w15:commentEx w15:paraId="6B4A9DDF" w15:done="0"/>
  <w15:commentEx w15:paraId="2897726B" w15:done="0"/>
  <w15:commentEx w15:paraId="550D42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4392A" w16cid:durableId="20CEF4FC"/>
  <w16cid:commentId w16cid:paraId="65B1A485" w16cid:durableId="20CEF4FD"/>
  <w16cid:commentId w16cid:paraId="6B017F39" w16cid:durableId="20CEF4FE"/>
  <w16cid:commentId w16cid:paraId="337A8B25" w16cid:durableId="20CEF4FF"/>
  <w16cid:commentId w16cid:paraId="7F38D165" w16cid:durableId="20CEF500"/>
  <w16cid:commentId w16cid:paraId="41C6106B" w16cid:durableId="20CEF501"/>
  <w16cid:commentId w16cid:paraId="1F8AEFA5" w16cid:durableId="20CEF502"/>
  <w16cid:commentId w16cid:paraId="30185B18" w16cid:durableId="20CEF503"/>
  <w16cid:commentId w16cid:paraId="316B6C81" w16cid:durableId="20CEF504"/>
  <w16cid:commentId w16cid:paraId="012E60F7" w16cid:durableId="20CEF505"/>
  <w16cid:commentId w16cid:paraId="6B4A9DDF" w16cid:durableId="20CEF506"/>
  <w16cid:commentId w16cid:paraId="2897726B" w16cid:durableId="20CEF507"/>
  <w16cid:commentId w16cid:paraId="550D425E" w16cid:durableId="20CEF5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1826B" w14:textId="77777777" w:rsidR="002A0ADC" w:rsidRDefault="002A0ADC" w:rsidP="00D04344">
      <w:pPr>
        <w:spacing w:after="0" w:line="240" w:lineRule="auto"/>
      </w:pPr>
      <w:r>
        <w:separator/>
      </w:r>
    </w:p>
  </w:endnote>
  <w:endnote w:type="continuationSeparator" w:id="0">
    <w:p w14:paraId="75D3E366" w14:textId="77777777" w:rsidR="002A0ADC" w:rsidRDefault="002A0ADC"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2E5FF561" w14:textId="77777777" w:rsidR="008768D6" w:rsidRDefault="002A0ADC">
        <w:pPr>
          <w:pStyle w:val="Footer"/>
          <w:jc w:val="right"/>
        </w:pPr>
        <w:r>
          <w:fldChar w:fldCharType="begin"/>
        </w:r>
        <w:r>
          <w:instrText xml:space="preserve"> PAGE   \* MERGEFORMAT </w:instrText>
        </w:r>
        <w:r>
          <w:fldChar w:fldCharType="separate"/>
        </w:r>
        <w:r w:rsidR="003C31C7">
          <w:rPr>
            <w:noProof/>
          </w:rPr>
          <w:t>3</w:t>
        </w:r>
        <w:r>
          <w:rPr>
            <w:noProof/>
          </w:rPr>
          <w:fldChar w:fldCharType="end"/>
        </w:r>
      </w:p>
    </w:sdtContent>
  </w:sdt>
  <w:p w14:paraId="32554F53" w14:textId="77777777" w:rsidR="008768D6" w:rsidRDefault="00876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B5608" w14:textId="77777777" w:rsidR="002A0ADC" w:rsidRDefault="002A0ADC" w:rsidP="00D04344">
      <w:pPr>
        <w:spacing w:after="0" w:line="240" w:lineRule="auto"/>
      </w:pPr>
      <w:r>
        <w:separator/>
      </w:r>
    </w:p>
  </w:footnote>
  <w:footnote w:type="continuationSeparator" w:id="0">
    <w:p w14:paraId="1C9B81AD" w14:textId="77777777" w:rsidR="002A0ADC" w:rsidRDefault="002A0ADC"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 [2]">
    <w15:presenceInfo w15:providerId="AD" w15:userId="S-1-5-21-2926237862-3770063950-2320700579-304548"/>
  </w15:person>
  <w15:person w15:author="Henrik Falhammar">
    <w15:presenceInfo w15:providerId="None" w15:userId="Henrik Falham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C5C"/>
    <w:rsid w:val="00001044"/>
    <w:rsid w:val="00001BF4"/>
    <w:rsid w:val="00005204"/>
    <w:rsid w:val="00007288"/>
    <w:rsid w:val="00013601"/>
    <w:rsid w:val="00013AA0"/>
    <w:rsid w:val="00015B5D"/>
    <w:rsid w:val="00020891"/>
    <w:rsid w:val="00020987"/>
    <w:rsid w:val="000241AA"/>
    <w:rsid w:val="0002627F"/>
    <w:rsid w:val="00031B2B"/>
    <w:rsid w:val="000322B7"/>
    <w:rsid w:val="0003578C"/>
    <w:rsid w:val="00037399"/>
    <w:rsid w:val="00042A96"/>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5F02"/>
    <w:rsid w:val="00076293"/>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49D9"/>
    <w:rsid w:val="000B5B7C"/>
    <w:rsid w:val="000C0B13"/>
    <w:rsid w:val="000C4690"/>
    <w:rsid w:val="000C5C35"/>
    <w:rsid w:val="000C6C4B"/>
    <w:rsid w:val="000C772D"/>
    <w:rsid w:val="000D1689"/>
    <w:rsid w:val="000D363E"/>
    <w:rsid w:val="000D563B"/>
    <w:rsid w:val="000E008C"/>
    <w:rsid w:val="000E074E"/>
    <w:rsid w:val="000E36F8"/>
    <w:rsid w:val="000E50A5"/>
    <w:rsid w:val="000E7FAF"/>
    <w:rsid w:val="000F7CF4"/>
    <w:rsid w:val="00100294"/>
    <w:rsid w:val="0010223D"/>
    <w:rsid w:val="00105008"/>
    <w:rsid w:val="00105CF4"/>
    <w:rsid w:val="00111AFB"/>
    <w:rsid w:val="001135C3"/>
    <w:rsid w:val="00116C8D"/>
    <w:rsid w:val="00123986"/>
    <w:rsid w:val="001311C6"/>
    <w:rsid w:val="00134284"/>
    <w:rsid w:val="001355CF"/>
    <w:rsid w:val="00137602"/>
    <w:rsid w:val="001407E9"/>
    <w:rsid w:val="00140879"/>
    <w:rsid w:val="00142750"/>
    <w:rsid w:val="0014279E"/>
    <w:rsid w:val="00143E2C"/>
    <w:rsid w:val="001455EA"/>
    <w:rsid w:val="0014635D"/>
    <w:rsid w:val="001552F7"/>
    <w:rsid w:val="001555C6"/>
    <w:rsid w:val="0016115C"/>
    <w:rsid w:val="00166D6C"/>
    <w:rsid w:val="00171C72"/>
    <w:rsid w:val="00174762"/>
    <w:rsid w:val="00175687"/>
    <w:rsid w:val="0018272B"/>
    <w:rsid w:val="00183C9F"/>
    <w:rsid w:val="00184EC6"/>
    <w:rsid w:val="0018632F"/>
    <w:rsid w:val="00186DDB"/>
    <w:rsid w:val="001877D1"/>
    <w:rsid w:val="001877E6"/>
    <w:rsid w:val="00192109"/>
    <w:rsid w:val="001954DF"/>
    <w:rsid w:val="001A0A45"/>
    <w:rsid w:val="001A1CED"/>
    <w:rsid w:val="001A64B1"/>
    <w:rsid w:val="001A7CEC"/>
    <w:rsid w:val="001B6C20"/>
    <w:rsid w:val="001C2E4C"/>
    <w:rsid w:val="001C46ED"/>
    <w:rsid w:val="001C7049"/>
    <w:rsid w:val="001C7826"/>
    <w:rsid w:val="001D153F"/>
    <w:rsid w:val="001D301A"/>
    <w:rsid w:val="001D3BBF"/>
    <w:rsid w:val="001D5DD0"/>
    <w:rsid w:val="001D6DDE"/>
    <w:rsid w:val="001D7621"/>
    <w:rsid w:val="001E6A83"/>
    <w:rsid w:val="001F033C"/>
    <w:rsid w:val="001F0D8B"/>
    <w:rsid w:val="001F7AAD"/>
    <w:rsid w:val="00200C00"/>
    <w:rsid w:val="00201BBC"/>
    <w:rsid w:val="002027C3"/>
    <w:rsid w:val="00206DFD"/>
    <w:rsid w:val="00207768"/>
    <w:rsid w:val="00211A0E"/>
    <w:rsid w:val="002123AB"/>
    <w:rsid w:val="0021566A"/>
    <w:rsid w:val="00220816"/>
    <w:rsid w:val="00220D27"/>
    <w:rsid w:val="002212FF"/>
    <w:rsid w:val="00224E67"/>
    <w:rsid w:val="00232C6B"/>
    <w:rsid w:val="0023337E"/>
    <w:rsid w:val="0023487D"/>
    <w:rsid w:val="00237984"/>
    <w:rsid w:val="00240217"/>
    <w:rsid w:val="00247222"/>
    <w:rsid w:val="00256165"/>
    <w:rsid w:val="00256EFB"/>
    <w:rsid w:val="002572ED"/>
    <w:rsid w:val="00257EB4"/>
    <w:rsid w:val="00262B5E"/>
    <w:rsid w:val="00264FDD"/>
    <w:rsid w:val="0026698F"/>
    <w:rsid w:val="002711A2"/>
    <w:rsid w:val="00272A62"/>
    <w:rsid w:val="00272AA3"/>
    <w:rsid w:val="00272FDE"/>
    <w:rsid w:val="00276091"/>
    <w:rsid w:val="002776EB"/>
    <w:rsid w:val="002809CC"/>
    <w:rsid w:val="002858D2"/>
    <w:rsid w:val="00285AAE"/>
    <w:rsid w:val="00290478"/>
    <w:rsid w:val="002932C7"/>
    <w:rsid w:val="00294555"/>
    <w:rsid w:val="00297DE3"/>
    <w:rsid w:val="002A0ADC"/>
    <w:rsid w:val="002A3F41"/>
    <w:rsid w:val="002A43E2"/>
    <w:rsid w:val="002A67B5"/>
    <w:rsid w:val="002B74F5"/>
    <w:rsid w:val="002C028D"/>
    <w:rsid w:val="002C43C1"/>
    <w:rsid w:val="002C6B7B"/>
    <w:rsid w:val="002C7909"/>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18AA"/>
    <w:rsid w:val="00314B42"/>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51C8"/>
    <w:rsid w:val="00366A52"/>
    <w:rsid w:val="0037107C"/>
    <w:rsid w:val="00371434"/>
    <w:rsid w:val="0037167D"/>
    <w:rsid w:val="00372CB4"/>
    <w:rsid w:val="0037383B"/>
    <w:rsid w:val="00375521"/>
    <w:rsid w:val="00375817"/>
    <w:rsid w:val="003764E2"/>
    <w:rsid w:val="0037708F"/>
    <w:rsid w:val="003811E8"/>
    <w:rsid w:val="00390F5F"/>
    <w:rsid w:val="00391918"/>
    <w:rsid w:val="00396491"/>
    <w:rsid w:val="00397160"/>
    <w:rsid w:val="00397D75"/>
    <w:rsid w:val="003A171D"/>
    <w:rsid w:val="003A17D2"/>
    <w:rsid w:val="003A2319"/>
    <w:rsid w:val="003A2B61"/>
    <w:rsid w:val="003A2BD4"/>
    <w:rsid w:val="003A6ACF"/>
    <w:rsid w:val="003A78D2"/>
    <w:rsid w:val="003B0649"/>
    <w:rsid w:val="003B6AB1"/>
    <w:rsid w:val="003C09D9"/>
    <w:rsid w:val="003C1785"/>
    <w:rsid w:val="003C31C7"/>
    <w:rsid w:val="003C6993"/>
    <w:rsid w:val="003C6D69"/>
    <w:rsid w:val="003C7104"/>
    <w:rsid w:val="003C7F26"/>
    <w:rsid w:val="003D3E91"/>
    <w:rsid w:val="003D6A5E"/>
    <w:rsid w:val="003D7539"/>
    <w:rsid w:val="003E065B"/>
    <w:rsid w:val="003E0A2A"/>
    <w:rsid w:val="003E0FB8"/>
    <w:rsid w:val="003E11E9"/>
    <w:rsid w:val="003E3CC8"/>
    <w:rsid w:val="003E5403"/>
    <w:rsid w:val="003E6494"/>
    <w:rsid w:val="003E7197"/>
    <w:rsid w:val="003F2684"/>
    <w:rsid w:val="003F36DB"/>
    <w:rsid w:val="003F3BF9"/>
    <w:rsid w:val="00400F75"/>
    <w:rsid w:val="00402389"/>
    <w:rsid w:val="00405258"/>
    <w:rsid w:val="004059DC"/>
    <w:rsid w:val="00406B65"/>
    <w:rsid w:val="00407C53"/>
    <w:rsid w:val="0041140F"/>
    <w:rsid w:val="00416991"/>
    <w:rsid w:val="00420B42"/>
    <w:rsid w:val="00421E48"/>
    <w:rsid w:val="00424C37"/>
    <w:rsid w:val="00430F9F"/>
    <w:rsid w:val="00431B35"/>
    <w:rsid w:val="00431D4B"/>
    <w:rsid w:val="00435006"/>
    <w:rsid w:val="00444ED5"/>
    <w:rsid w:val="004504C4"/>
    <w:rsid w:val="00454963"/>
    <w:rsid w:val="00455ACD"/>
    <w:rsid w:val="00456937"/>
    <w:rsid w:val="00464C61"/>
    <w:rsid w:val="004668F9"/>
    <w:rsid w:val="00470420"/>
    <w:rsid w:val="0047276B"/>
    <w:rsid w:val="00475301"/>
    <w:rsid w:val="004759A5"/>
    <w:rsid w:val="00482A25"/>
    <w:rsid w:val="004848F1"/>
    <w:rsid w:val="004916E5"/>
    <w:rsid w:val="0049222E"/>
    <w:rsid w:val="00497791"/>
    <w:rsid w:val="00497A1C"/>
    <w:rsid w:val="004A0507"/>
    <w:rsid w:val="004A0588"/>
    <w:rsid w:val="004A0B2A"/>
    <w:rsid w:val="004A0CB7"/>
    <w:rsid w:val="004A3C4A"/>
    <w:rsid w:val="004A5174"/>
    <w:rsid w:val="004C25C3"/>
    <w:rsid w:val="004C2930"/>
    <w:rsid w:val="004C5066"/>
    <w:rsid w:val="004C55A4"/>
    <w:rsid w:val="004C595F"/>
    <w:rsid w:val="004D1516"/>
    <w:rsid w:val="004D1F05"/>
    <w:rsid w:val="004D759C"/>
    <w:rsid w:val="004E1CF3"/>
    <w:rsid w:val="004E7AA7"/>
    <w:rsid w:val="004F2AAB"/>
    <w:rsid w:val="004F2ECB"/>
    <w:rsid w:val="004F3B73"/>
    <w:rsid w:val="004F3FA8"/>
    <w:rsid w:val="004F6382"/>
    <w:rsid w:val="00500981"/>
    <w:rsid w:val="00502185"/>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5C14"/>
    <w:rsid w:val="00526433"/>
    <w:rsid w:val="0052763D"/>
    <w:rsid w:val="00532205"/>
    <w:rsid w:val="00537C7D"/>
    <w:rsid w:val="00543E9C"/>
    <w:rsid w:val="00545E17"/>
    <w:rsid w:val="00547A6A"/>
    <w:rsid w:val="00550A44"/>
    <w:rsid w:val="00553DE9"/>
    <w:rsid w:val="00557A5F"/>
    <w:rsid w:val="00561E7F"/>
    <w:rsid w:val="0056724C"/>
    <w:rsid w:val="005700C6"/>
    <w:rsid w:val="0057092E"/>
    <w:rsid w:val="00573154"/>
    <w:rsid w:val="005777A3"/>
    <w:rsid w:val="00583285"/>
    <w:rsid w:val="00586964"/>
    <w:rsid w:val="0059427A"/>
    <w:rsid w:val="00597972"/>
    <w:rsid w:val="005A2BC4"/>
    <w:rsid w:val="005A32AC"/>
    <w:rsid w:val="005A41D3"/>
    <w:rsid w:val="005B5B1A"/>
    <w:rsid w:val="005C1BEF"/>
    <w:rsid w:val="005C207C"/>
    <w:rsid w:val="005C2686"/>
    <w:rsid w:val="005C3C8D"/>
    <w:rsid w:val="005D040F"/>
    <w:rsid w:val="005D3A1D"/>
    <w:rsid w:val="005E4059"/>
    <w:rsid w:val="005E5977"/>
    <w:rsid w:val="005E6A49"/>
    <w:rsid w:val="005F1945"/>
    <w:rsid w:val="005F5CA6"/>
    <w:rsid w:val="00602F72"/>
    <w:rsid w:val="00603F85"/>
    <w:rsid w:val="00604CFE"/>
    <w:rsid w:val="00613318"/>
    <w:rsid w:val="00614E16"/>
    <w:rsid w:val="00616FA5"/>
    <w:rsid w:val="00621C9A"/>
    <w:rsid w:val="00622E87"/>
    <w:rsid w:val="006252D3"/>
    <w:rsid w:val="006255A8"/>
    <w:rsid w:val="00625D44"/>
    <w:rsid w:val="0062684B"/>
    <w:rsid w:val="00631740"/>
    <w:rsid w:val="00631F7F"/>
    <w:rsid w:val="00635055"/>
    <w:rsid w:val="00636FB2"/>
    <w:rsid w:val="006415E8"/>
    <w:rsid w:val="00650E88"/>
    <w:rsid w:val="00661921"/>
    <w:rsid w:val="00664097"/>
    <w:rsid w:val="00664631"/>
    <w:rsid w:val="0066472D"/>
    <w:rsid w:val="00665A63"/>
    <w:rsid w:val="006707C5"/>
    <w:rsid w:val="00673D35"/>
    <w:rsid w:val="006778E9"/>
    <w:rsid w:val="006811DF"/>
    <w:rsid w:val="00682983"/>
    <w:rsid w:val="00684944"/>
    <w:rsid w:val="00684F81"/>
    <w:rsid w:val="00685E75"/>
    <w:rsid w:val="00690845"/>
    <w:rsid w:val="006A0D9B"/>
    <w:rsid w:val="006A10B9"/>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5CDC"/>
    <w:rsid w:val="006F7C1F"/>
    <w:rsid w:val="006F7CEF"/>
    <w:rsid w:val="007009EC"/>
    <w:rsid w:val="00700D8E"/>
    <w:rsid w:val="007021B4"/>
    <w:rsid w:val="00702243"/>
    <w:rsid w:val="00703854"/>
    <w:rsid w:val="00704CF9"/>
    <w:rsid w:val="007053CB"/>
    <w:rsid w:val="00713A5E"/>
    <w:rsid w:val="0071614B"/>
    <w:rsid w:val="00720BFB"/>
    <w:rsid w:val="00723CD4"/>
    <w:rsid w:val="007247EC"/>
    <w:rsid w:val="00725870"/>
    <w:rsid w:val="00726110"/>
    <w:rsid w:val="00734610"/>
    <w:rsid w:val="0073592C"/>
    <w:rsid w:val="00737323"/>
    <w:rsid w:val="00741E21"/>
    <w:rsid w:val="00744661"/>
    <w:rsid w:val="00751BC6"/>
    <w:rsid w:val="00754225"/>
    <w:rsid w:val="00754CE9"/>
    <w:rsid w:val="00755F3E"/>
    <w:rsid w:val="00756AB4"/>
    <w:rsid w:val="00757638"/>
    <w:rsid w:val="0076476A"/>
    <w:rsid w:val="007648CF"/>
    <w:rsid w:val="00766FBB"/>
    <w:rsid w:val="0077152B"/>
    <w:rsid w:val="007720ED"/>
    <w:rsid w:val="00774E37"/>
    <w:rsid w:val="0078075C"/>
    <w:rsid w:val="00790E7A"/>
    <w:rsid w:val="0079187F"/>
    <w:rsid w:val="00793F9C"/>
    <w:rsid w:val="00794703"/>
    <w:rsid w:val="007A02AD"/>
    <w:rsid w:val="007A366F"/>
    <w:rsid w:val="007A7211"/>
    <w:rsid w:val="007A78B9"/>
    <w:rsid w:val="007B032B"/>
    <w:rsid w:val="007B1FBE"/>
    <w:rsid w:val="007C00BE"/>
    <w:rsid w:val="007C2D97"/>
    <w:rsid w:val="007C55D7"/>
    <w:rsid w:val="007C64A3"/>
    <w:rsid w:val="007D0AD9"/>
    <w:rsid w:val="007D35DF"/>
    <w:rsid w:val="007D3B60"/>
    <w:rsid w:val="007D5FA0"/>
    <w:rsid w:val="007D60AF"/>
    <w:rsid w:val="007D6298"/>
    <w:rsid w:val="007D661F"/>
    <w:rsid w:val="007D7670"/>
    <w:rsid w:val="007E1120"/>
    <w:rsid w:val="007E3426"/>
    <w:rsid w:val="007E4FAC"/>
    <w:rsid w:val="007E79DC"/>
    <w:rsid w:val="007F2F4B"/>
    <w:rsid w:val="007F6E27"/>
    <w:rsid w:val="007F7ABE"/>
    <w:rsid w:val="008058E8"/>
    <w:rsid w:val="0080616F"/>
    <w:rsid w:val="0081080D"/>
    <w:rsid w:val="0081100A"/>
    <w:rsid w:val="008121DF"/>
    <w:rsid w:val="008154D3"/>
    <w:rsid w:val="00816DCE"/>
    <w:rsid w:val="008175EF"/>
    <w:rsid w:val="00822B21"/>
    <w:rsid w:val="00824BB7"/>
    <w:rsid w:val="00825B97"/>
    <w:rsid w:val="00832F64"/>
    <w:rsid w:val="00834503"/>
    <w:rsid w:val="008368D0"/>
    <w:rsid w:val="00837BC3"/>
    <w:rsid w:val="00841222"/>
    <w:rsid w:val="008474F9"/>
    <w:rsid w:val="00850FDE"/>
    <w:rsid w:val="00852EEE"/>
    <w:rsid w:val="008550B2"/>
    <w:rsid w:val="0085562D"/>
    <w:rsid w:val="0085738A"/>
    <w:rsid w:val="00860378"/>
    <w:rsid w:val="008627B5"/>
    <w:rsid w:val="008638B1"/>
    <w:rsid w:val="00864761"/>
    <w:rsid w:val="0087583F"/>
    <w:rsid w:val="00876310"/>
    <w:rsid w:val="008768D6"/>
    <w:rsid w:val="00877085"/>
    <w:rsid w:val="008776B9"/>
    <w:rsid w:val="00880219"/>
    <w:rsid w:val="0088342A"/>
    <w:rsid w:val="00885377"/>
    <w:rsid w:val="00885802"/>
    <w:rsid w:val="00885B80"/>
    <w:rsid w:val="00890722"/>
    <w:rsid w:val="00891D5A"/>
    <w:rsid w:val="0089381F"/>
    <w:rsid w:val="00896026"/>
    <w:rsid w:val="008A1635"/>
    <w:rsid w:val="008A2445"/>
    <w:rsid w:val="008B3C5D"/>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336C"/>
    <w:rsid w:val="00914680"/>
    <w:rsid w:val="009156D6"/>
    <w:rsid w:val="00915BCD"/>
    <w:rsid w:val="009169FD"/>
    <w:rsid w:val="00917DCF"/>
    <w:rsid w:val="00921460"/>
    <w:rsid w:val="00921808"/>
    <w:rsid w:val="009306C4"/>
    <w:rsid w:val="009324CA"/>
    <w:rsid w:val="00933CFF"/>
    <w:rsid w:val="00934759"/>
    <w:rsid w:val="009366C5"/>
    <w:rsid w:val="00940424"/>
    <w:rsid w:val="009447F7"/>
    <w:rsid w:val="00944F6E"/>
    <w:rsid w:val="00946692"/>
    <w:rsid w:val="00946783"/>
    <w:rsid w:val="00950586"/>
    <w:rsid w:val="009525AB"/>
    <w:rsid w:val="00957C3F"/>
    <w:rsid w:val="00960DBA"/>
    <w:rsid w:val="00962200"/>
    <w:rsid w:val="009669B1"/>
    <w:rsid w:val="00966DB4"/>
    <w:rsid w:val="00967232"/>
    <w:rsid w:val="00971490"/>
    <w:rsid w:val="00974A13"/>
    <w:rsid w:val="00981005"/>
    <w:rsid w:val="0098262E"/>
    <w:rsid w:val="00985DC4"/>
    <w:rsid w:val="00987561"/>
    <w:rsid w:val="00990E12"/>
    <w:rsid w:val="00991E6E"/>
    <w:rsid w:val="0099392A"/>
    <w:rsid w:val="0099402E"/>
    <w:rsid w:val="00994F4F"/>
    <w:rsid w:val="00996CAF"/>
    <w:rsid w:val="009A307F"/>
    <w:rsid w:val="009A4747"/>
    <w:rsid w:val="009B0981"/>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2229"/>
    <w:rsid w:val="009F754A"/>
    <w:rsid w:val="00A006DF"/>
    <w:rsid w:val="00A12C6E"/>
    <w:rsid w:val="00A12F3A"/>
    <w:rsid w:val="00A13EC3"/>
    <w:rsid w:val="00A179F4"/>
    <w:rsid w:val="00A23421"/>
    <w:rsid w:val="00A26F56"/>
    <w:rsid w:val="00A27EAB"/>
    <w:rsid w:val="00A319DD"/>
    <w:rsid w:val="00A3280B"/>
    <w:rsid w:val="00A34ECD"/>
    <w:rsid w:val="00A360CA"/>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60002"/>
    <w:rsid w:val="00A608DD"/>
    <w:rsid w:val="00A60B3C"/>
    <w:rsid w:val="00A60C98"/>
    <w:rsid w:val="00A62984"/>
    <w:rsid w:val="00A62C59"/>
    <w:rsid w:val="00A63EF8"/>
    <w:rsid w:val="00A81933"/>
    <w:rsid w:val="00A90EF1"/>
    <w:rsid w:val="00A92C38"/>
    <w:rsid w:val="00A92EE9"/>
    <w:rsid w:val="00A93D60"/>
    <w:rsid w:val="00A95850"/>
    <w:rsid w:val="00A96980"/>
    <w:rsid w:val="00AA5FC7"/>
    <w:rsid w:val="00AB0A12"/>
    <w:rsid w:val="00AB25FD"/>
    <w:rsid w:val="00AB3FF7"/>
    <w:rsid w:val="00AB6A3A"/>
    <w:rsid w:val="00AB7098"/>
    <w:rsid w:val="00AB7F12"/>
    <w:rsid w:val="00AC1172"/>
    <w:rsid w:val="00AC2300"/>
    <w:rsid w:val="00AC2B92"/>
    <w:rsid w:val="00AC41C6"/>
    <w:rsid w:val="00AC431D"/>
    <w:rsid w:val="00AC4539"/>
    <w:rsid w:val="00AC4BDE"/>
    <w:rsid w:val="00AC763A"/>
    <w:rsid w:val="00AC7CBE"/>
    <w:rsid w:val="00AD0E1F"/>
    <w:rsid w:val="00AD1A70"/>
    <w:rsid w:val="00AD5E06"/>
    <w:rsid w:val="00AD7C50"/>
    <w:rsid w:val="00AE0F87"/>
    <w:rsid w:val="00AE33F2"/>
    <w:rsid w:val="00AE42BB"/>
    <w:rsid w:val="00AE4A3B"/>
    <w:rsid w:val="00AE7912"/>
    <w:rsid w:val="00AF09FC"/>
    <w:rsid w:val="00AF263B"/>
    <w:rsid w:val="00AF6F38"/>
    <w:rsid w:val="00B00BCF"/>
    <w:rsid w:val="00B035B9"/>
    <w:rsid w:val="00B056F3"/>
    <w:rsid w:val="00B06593"/>
    <w:rsid w:val="00B101E3"/>
    <w:rsid w:val="00B10D6F"/>
    <w:rsid w:val="00B12885"/>
    <w:rsid w:val="00B1295F"/>
    <w:rsid w:val="00B15C62"/>
    <w:rsid w:val="00B228CF"/>
    <w:rsid w:val="00B242DF"/>
    <w:rsid w:val="00B24F66"/>
    <w:rsid w:val="00B264C7"/>
    <w:rsid w:val="00B322EE"/>
    <w:rsid w:val="00B337CD"/>
    <w:rsid w:val="00B34D7E"/>
    <w:rsid w:val="00B378F5"/>
    <w:rsid w:val="00B431DD"/>
    <w:rsid w:val="00B43E44"/>
    <w:rsid w:val="00B4437E"/>
    <w:rsid w:val="00B446DB"/>
    <w:rsid w:val="00B462B6"/>
    <w:rsid w:val="00B46BA7"/>
    <w:rsid w:val="00B515E4"/>
    <w:rsid w:val="00B52DA9"/>
    <w:rsid w:val="00B53A8A"/>
    <w:rsid w:val="00B53D68"/>
    <w:rsid w:val="00B55EAC"/>
    <w:rsid w:val="00B610DB"/>
    <w:rsid w:val="00B65415"/>
    <w:rsid w:val="00B66676"/>
    <w:rsid w:val="00B70F69"/>
    <w:rsid w:val="00B71573"/>
    <w:rsid w:val="00B75786"/>
    <w:rsid w:val="00B757DF"/>
    <w:rsid w:val="00B775B5"/>
    <w:rsid w:val="00B80DEB"/>
    <w:rsid w:val="00B822AC"/>
    <w:rsid w:val="00B831C4"/>
    <w:rsid w:val="00B83596"/>
    <w:rsid w:val="00B846CA"/>
    <w:rsid w:val="00B87AB5"/>
    <w:rsid w:val="00B90197"/>
    <w:rsid w:val="00B90692"/>
    <w:rsid w:val="00B90F5D"/>
    <w:rsid w:val="00B941A3"/>
    <w:rsid w:val="00B954CD"/>
    <w:rsid w:val="00B957A9"/>
    <w:rsid w:val="00BA1419"/>
    <w:rsid w:val="00BB5BF3"/>
    <w:rsid w:val="00BB7D04"/>
    <w:rsid w:val="00BC199C"/>
    <w:rsid w:val="00BC25AA"/>
    <w:rsid w:val="00BC3D05"/>
    <w:rsid w:val="00BC703F"/>
    <w:rsid w:val="00BD1770"/>
    <w:rsid w:val="00BE3D5F"/>
    <w:rsid w:val="00BE460C"/>
    <w:rsid w:val="00BE592A"/>
    <w:rsid w:val="00BE6F66"/>
    <w:rsid w:val="00BF0B90"/>
    <w:rsid w:val="00BF234F"/>
    <w:rsid w:val="00C001F4"/>
    <w:rsid w:val="00C068B9"/>
    <w:rsid w:val="00C06F6C"/>
    <w:rsid w:val="00C0728F"/>
    <w:rsid w:val="00C12100"/>
    <w:rsid w:val="00C12E60"/>
    <w:rsid w:val="00C16783"/>
    <w:rsid w:val="00C17034"/>
    <w:rsid w:val="00C2075C"/>
    <w:rsid w:val="00C209E9"/>
    <w:rsid w:val="00C21007"/>
    <w:rsid w:val="00C21554"/>
    <w:rsid w:val="00C23C8A"/>
    <w:rsid w:val="00C27B68"/>
    <w:rsid w:val="00C317BD"/>
    <w:rsid w:val="00C329AA"/>
    <w:rsid w:val="00C32ACB"/>
    <w:rsid w:val="00C40415"/>
    <w:rsid w:val="00C418FC"/>
    <w:rsid w:val="00C45E5C"/>
    <w:rsid w:val="00C46DDB"/>
    <w:rsid w:val="00C47FD4"/>
    <w:rsid w:val="00C51DD5"/>
    <w:rsid w:val="00C527AF"/>
    <w:rsid w:val="00C54C0D"/>
    <w:rsid w:val="00C54D61"/>
    <w:rsid w:val="00C57288"/>
    <w:rsid w:val="00C60318"/>
    <w:rsid w:val="00C6376A"/>
    <w:rsid w:val="00C63A82"/>
    <w:rsid w:val="00C662A7"/>
    <w:rsid w:val="00C67429"/>
    <w:rsid w:val="00C67DF4"/>
    <w:rsid w:val="00C70772"/>
    <w:rsid w:val="00C72B7D"/>
    <w:rsid w:val="00C745BE"/>
    <w:rsid w:val="00C75877"/>
    <w:rsid w:val="00C76633"/>
    <w:rsid w:val="00C920E8"/>
    <w:rsid w:val="00C92910"/>
    <w:rsid w:val="00C94A51"/>
    <w:rsid w:val="00C94AA8"/>
    <w:rsid w:val="00CA0476"/>
    <w:rsid w:val="00CA05FC"/>
    <w:rsid w:val="00CA26AB"/>
    <w:rsid w:val="00CA2ECF"/>
    <w:rsid w:val="00CA2F1B"/>
    <w:rsid w:val="00CA3355"/>
    <w:rsid w:val="00CA3379"/>
    <w:rsid w:val="00CA704D"/>
    <w:rsid w:val="00CB26A7"/>
    <w:rsid w:val="00CB2CBE"/>
    <w:rsid w:val="00CB3A68"/>
    <w:rsid w:val="00CB7AA1"/>
    <w:rsid w:val="00CC10DA"/>
    <w:rsid w:val="00CC2903"/>
    <w:rsid w:val="00CC50F7"/>
    <w:rsid w:val="00CC683D"/>
    <w:rsid w:val="00CD0FD7"/>
    <w:rsid w:val="00CD1285"/>
    <w:rsid w:val="00CD17F4"/>
    <w:rsid w:val="00CE2A6E"/>
    <w:rsid w:val="00CE3B75"/>
    <w:rsid w:val="00CE5CE7"/>
    <w:rsid w:val="00CF2804"/>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2567F"/>
    <w:rsid w:val="00D2754F"/>
    <w:rsid w:val="00D4035D"/>
    <w:rsid w:val="00D40835"/>
    <w:rsid w:val="00D40B8A"/>
    <w:rsid w:val="00D413E0"/>
    <w:rsid w:val="00D42E76"/>
    <w:rsid w:val="00D437BC"/>
    <w:rsid w:val="00D44410"/>
    <w:rsid w:val="00D504B3"/>
    <w:rsid w:val="00D51727"/>
    <w:rsid w:val="00D51D8F"/>
    <w:rsid w:val="00D533A3"/>
    <w:rsid w:val="00D60B3E"/>
    <w:rsid w:val="00D65531"/>
    <w:rsid w:val="00D6637F"/>
    <w:rsid w:val="00D725BE"/>
    <w:rsid w:val="00D744E7"/>
    <w:rsid w:val="00D7505B"/>
    <w:rsid w:val="00D76A47"/>
    <w:rsid w:val="00D82639"/>
    <w:rsid w:val="00D90322"/>
    <w:rsid w:val="00D91C98"/>
    <w:rsid w:val="00D9253B"/>
    <w:rsid w:val="00D93D0F"/>
    <w:rsid w:val="00D9534D"/>
    <w:rsid w:val="00D95E60"/>
    <w:rsid w:val="00DA1AA5"/>
    <w:rsid w:val="00DA1F03"/>
    <w:rsid w:val="00DA3562"/>
    <w:rsid w:val="00DA5A75"/>
    <w:rsid w:val="00DA7C8D"/>
    <w:rsid w:val="00DB1CB5"/>
    <w:rsid w:val="00DB215C"/>
    <w:rsid w:val="00DB480B"/>
    <w:rsid w:val="00DC47E2"/>
    <w:rsid w:val="00DC4F45"/>
    <w:rsid w:val="00DC6CD9"/>
    <w:rsid w:val="00DC6F4B"/>
    <w:rsid w:val="00DD1E36"/>
    <w:rsid w:val="00DE484D"/>
    <w:rsid w:val="00DE489E"/>
    <w:rsid w:val="00DE5C0D"/>
    <w:rsid w:val="00DE66CB"/>
    <w:rsid w:val="00DE6808"/>
    <w:rsid w:val="00DE75B6"/>
    <w:rsid w:val="00DF073F"/>
    <w:rsid w:val="00DF0ABE"/>
    <w:rsid w:val="00DF1C1A"/>
    <w:rsid w:val="00DF28D3"/>
    <w:rsid w:val="00DF318B"/>
    <w:rsid w:val="00DF3FCB"/>
    <w:rsid w:val="00DF5BA5"/>
    <w:rsid w:val="00DF7B2E"/>
    <w:rsid w:val="00E0088F"/>
    <w:rsid w:val="00E079B8"/>
    <w:rsid w:val="00E17407"/>
    <w:rsid w:val="00E21905"/>
    <w:rsid w:val="00E21A45"/>
    <w:rsid w:val="00E22D78"/>
    <w:rsid w:val="00E3250E"/>
    <w:rsid w:val="00E409A6"/>
    <w:rsid w:val="00E40C29"/>
    <w:rsid w:val="00E437B1"/>
    <w:rsid w:val="00E44E25"/>
    <w:rsid w:val="00E45739"/>
    <w:rsid w:val="00E465E8"/>
    <w:rsid w:val="00E46D23"/>
    <w:rsid w:val="00E514BD"/>
    <w:rsid w:val="00E613CF"/>
    <w:rsid w:val="00E61E08"/>
    <w:rsid w:val="00E64B3B"/>
    <w:rsid w:val="00E65C73"/>
    <w:rsid w:val="00E67AE3"/>
    <w:rsid w:val="00E703BA"/>
    <w:rsid w:val="00E70A74"/>
    <w:rsid w:val="00E7553A"/>
    <w:rsid w:val="00E76057"/>
    <w:rsid w:val="00E813DF"/>
    <w:rsid w:val="00E82BFD"/>
    <w:rsid w:val="00E8538F"/>
    <w:rsid w:val="00E876D9"/>
    <w:rsid w:val="00E94444"/>
    <w:rsid w:val="00E9468E"/>
    <w:rsid w:val="00E9510E"/>
    <w:rsid w:val="00E97315"/>
    <w:rsid w:val="00EA432D"/>
    <w:rsid w:val="00EA76AF"/>
    <w:rsid w:val="00EB0FE7"/>
    <w:rsid w:val="00EB0FF0"/>
    <w:rsid w:val="00EB1ECB"/>
    <w:rsid w:val="00EB22AB"/>
    <w:rsid w:val="00EB6392"/>
    <w:rsid w:val="00EC3CE9"/>
    <w:rsid w:val="00EC718E"/>
    <w:rsid w:val="00ED5069"/>
    <w:rsid w:val="00ED7CB2"/>
    <w:rsid w:val="00EE05B0"/>
    <w:rsid w:val="00EE2BA9"/>
    <w:rsid w:val="00EE3445"/>
    <w:rsid w:val="00EF0011"/>
    <w:rsid w:val="00EF17E5"/>
    <w:rsid w:val="00F041E4"/>
    <w:rsid w:val="00F06F11"/>
    <w:rsid w:val="00F07370"/>
    <w:rsid w:val="00F103D6"/>
    <w:rsid w:val="00F11472"/>
    <w:rsid w:val="00F139A6"/>
    <w:rsid w:val="00F17133"/>
    <w:rsid w:val="00F21937"/>
    <w:rsid w:val="00F2357B"/>
    <w:rsid w:val="00F23AE3"/>
    <w:rsid w:val="00F260D7"/>
    <w:rsid w:val="00F262B7"/>
    <w:rsid w:val="00F30D78"/>
    <w:rsid w:val="00F31831"/>
    <w:rsid w:val="00F319B1"/>
    <w:rsid w:val="00F37E23"/>
    <w:rsid w:val="00F43C3A"/>
    <w:rsid w:val="00F4637E"/>
    <w:rsid w:val="00F5021C"/>
    <w:rsid w:val="00F527C5"/>
    <w:rsid w:val="00F5517D"/>
    <w:rsid w:val="00F56C20"/>
    <w:rsid w:val="00F5778F"/>
    <w:rsid w:val="00F57996"/>
    <w:rsid w:val="00F6441D"/>
    <w:rsid w:val="00F668D7"/>
    <w:rsid w:val="00F66D4F"/>
    <w:rsid w:val="00F70676"/>
    <w:rsid w:val="00F73846"/>
    <w:rsid w:val="00F80168"/>
    <w:rsid w:val="00F939EA"/>
    <w:rsid w:val="00F946D1"/>
    <w:rsid w:val="00F96FB1"/>
    <w:rsid w:val="00FA36E5"/>
    <w:rsid w:val="00FA4DD0"/>
    <w:rsid w:val="00FA7375"/>
    <w:rsid w:val="00FA75D4"/>
    <w:rsid w:val="00FA7EDE"/>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FD3"/>
    <w:rsid w:val="00FE573E"/>
    <w:rsid w:val="00FE741A"/>
    <w:rsid w:val="00FF3448"/>
    <w:rsid w:val="00FF375A"/>
    <w:rsid w:val="00FF41C2"/>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05D0"/>
  <w15:docId w15:val="{D74921ED-4730-C342-8C78-F0C18A4A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210/jc.2005-0872"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cbi.nlm.nih.gov/pubmed/16174720" TargetMode="External"/><Relationship Id="rId17" Type="http://schemas.openxmlformats.org/officeDocument/2006/relationships/hyperlink" Target="http://dx.doi.org/10.1080/23328940.2018.1513110" TargetMode="External"/><Relationship Id="rId2" Type="http://schemas.openxmlformats.org/officeDocument/2006/relationships/numbering" Target="numbering.xml"/><Relationship Id="rId16" Type="http://schemas.openxmlformats.org/officeDocument/2006/relationships/hyperlink" Target="https://www-ncbi-nlm-nih-gov.proxy.kib.ki.se/pubmed/27699708"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4814/phy2.13551" TargetMode="External"/><Relationship Id="rId5" Type="http://schemas.openxmlformats.org/officeDocument/2006/relationships/webSettings" Target="webSettings.xml"/><Relationship Id="rId15" Type="http://schemas.openxmlformats.org/officeDocument/2006/relationships/hyperlink" Target="https://www-ncbi-nlm-nih-gov.proxy.kib.ki.se/pubmed/27038492"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ptod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A0A9E6DB-9AFC-BA42-9F17-D429FF616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9243</Words>
  <Characters>52688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61808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Nigel Bean</cp:lastModifiedBy>
  <cp:revision>2</cp:revision>
  <cp:lastPrinted>2018-12-28T21:33:00Z</cp:lastPrinted>
  <dcterms:created xsi:type="dcterms:W3CDTF">2019-07-09T01:42:00Z</dcterms:created>
  <dcterms:modified xsi:type="dcterms:W3CDTF">2019-07-09T01:42:00Z</dcterms:modified>
</cp:coreProperties>
</file>