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D5217" w14:textId="77777777" w:rsidR="009669B1" w:rsidRPr="005D22E8" w:rsidRDefault="009669B1" w:rsidP="009669B1">
      <w:pPr>
        <w:spacing w:line="480" w:lineRule="auto"/>
        <w:ind w:left="-1418"/>
        <w:jc w:val="center"/>
        <w:rPr>
          <w:sz w:val="24"/>
          <w:szCs w:val="24"/>
        </w:rPr>
      </w:pPr>
    </w:p>
    <w:p w14:paraId="0ED34627"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5A36FB24" w14:textId="77777777" w:rsidR="004A4094" w:rsidRPr="00297044" w:rsidRDefault="004A4094" w:rsidP="004A4094">
      <w:pPr>
        <w:spacing w:line="480" w:lineRule="auto"/>
        <w:rPr>
          <w:sz w:val="28"/>
          <w:szCs w:val="28"/>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009C26A7">
        <w:rPr>
          <w:sz w:val="28"/>
          <w:szCs w:val="28"/>
        </w:rPr>
        <w:t>, Nigel</w:t>
      </w:r>
      <w:r>
        <w:rPr>
          <w:sz w:val="28"/>
          <w:szCs w:val="28"/>
        </w:rPr>
        <w:t xml:space="preserve"> G Bean</w:t>
      </w:r>
      <w:r w:rsidR="00B14E28">
        <w:rPr>
          <w:sz w:val="28"/>
          <w:szCs w:val="28"/>
        </w:rPr>
        <w:t xml:space="preserve"> PhD (</w:t>
      </w:r>
      <w:proofErr w:type="spellStart"/>
      <w:r w:rsidR="00B14E28">
        <w:rPr>
          <w:sz w:val="28"/>
          <w:szCs w:val="28"/>
        </w:rPr>
        <w:t>Cantab</w:t>
      </w:r>
      <w:proofErr w:type="spellEnd"/>
      <w:del w:id="0" w:author="Stephen" w:date="2019-11-23T13:33:00Z">
        <w:r w:rsidR="005D22E8" w:rsidDel="000A67F4">
          <w:rPr>
            <w:sz w:val="28"/>
            <w:szCs w:val="28"/>
          </w:rPr>
          <w:delText>)</w:delText>
        </w:r>
        <w:r w:rsidR="00297044" w:rsidDel="000A67F4">
          <w:rPr>
            <w:sz w:val="28"/>
            <w:szCs w:val="28"/>
            <w:vertAlign w:val="superscript"/>
          </w:rPr>
          <w:delText>3</w:delText>
        </w:r>
      </w:del>
      <w:ins w:id="1" w:author="Stephen" w:date="2019-11-23T13:33:00Z">
        <w:r w:rsidR="000A67F4">
          <w:rPr>
            <w:sz w:val="28"/>
            <w:szCs w:val="28"/>
          </w:rPr>
          <w:t>)</w:t>
        </w:r>
        <w:r w:rsidR="000A67F4">
          <w:rPr>
            <w:sz w:val="28"/>
            <w:szCs w:val="28"/>
            <w:vertAlign w:val="superscript"/>
          </w:rPr>
          <w:t xml:space="preserve"> 3</w:t>
        </w:r>
      </w:ins>
      <w:r>
        <w:rPr>
          <w:sz w:val="28"/>
          <w:szCs w:val="28"/>
        </w:rPr>
        <w:t xml:space="preserve"> (ORCID 0000-0002-5351-3104)</w:t>
      </w:r>
      <w:del w:id="2" w:author="Stephen" w:date="2019-11-23T13:33:00Z">
        <w:r w:rsidDel="000A67F4">
          <w:rPr>
            <w:sz w:val="28"/>
            <w:szCs w:val="28"/>
          </w:rPr>
          <w:delText>,Henrik</w:delText>
        </w:r>
      </w:del>
      <w:ins w:id="3" w:author="Stephen" w:date="2019-11-23T13:33:00Z">
        <w:r w:rsidR="000A67F4">
          <w:rPr>
            <w:sz w:val="28"/>
            <w:szCs w:val="28"/>
          </w:rPr>
          <w:t>, Henrik</w:t>
        </w:r>
      </w:ins>
      <w:r>
        <w:rPr>
          <w:sz w:val="28"/>
          <w:szCs w:val="28"/>
        </w:rPr>
        <w:t xml:space="preserve"> </w:t>
      </w:r>
      <w:proofErr w:type="spellStart"/>
      <w:r>
        <w:rPr>
          <w:sz w:val="28"/>
          <w:szCs w:val="28"/>
        </w:rPr>
        <w:t>Falhammar</w:t>
      </w:r>
      <w:proofErr w:type="spellEnd"/>
      <w:r w:rsidR="00D42D28">
        <w:rPr>
          <w:sz w:val="28"/>
          <w:szCs w:val="28"/>
        </w:rPr>
        <w:t xml:space="preserve"> PhD</w:t>
      </w:r>
      <w:r w:rsidR="00297044">
        <w:rPr>
          <w:sz w:val="28"/>
          <w:szCs w:val="28"/>
          <w:vertAlign w:val="superscript"/>
        </w:rPr>
        <w:t>4</w:t>
      </w:r>
      <w:del w:id="4" w:author="Stephen" w:date="2019-11-23T13:33:00Z">
        <w:r w:rsidR="00297044" w:rsidDel="000A67F4">
          <w:rPr>
            <w:sz w:val="28"/>
            <w:szCs w:val="28"/>
            <w:vertAlign w:val="superscript"/>
          </w:rPr>
          <w:delText>,5,6</w:delText>
        </w:r>
      </w:del>
      <w:ins w:id="5" w:author="Stephen" w:date="2019-11-23T13:33:00Z">
        <w:r w:rsidR="000A67F4">
          <w:rPr>
            <w:sz w:val="28"/>
            <w:szCs w:val="28"/>
            <w:vertAlign w:val="superscript"/>
          </w:rPr>
          <w:t>, 5, 6</w:t>
        </w:r>
      </w:ins>
      <w:r w:rsidR="00E11874" w:rsidRPr="00E11874">
        <w:rPr>
          <w:sz w:val="28"/>
          <w:szCs w:val="28"/>
        </w:rPr>
        <w:t xml:space="preserve"> (ORCID 0000-0002-5622-6987)</w:t>
      </w:r>
      <w:del w:id="6" w:author="Stephen" w:date="2019-11-23T13:33:00Z">
        <w:r w:rsidDel="000A67F4">
          <w:rPr>
            <w:sz w:val="28"/>
            <w:szCs w:val="28"/>
          </w:rPr>
          <w:delText>,</w:delText>
        </w:r>
        <w:r w:rsidR="00306042" w:rsidDel="000A67F4">
          <w:rPr>
            <w:sz w:val="28"/>
            <w:szCs w:val="28"/>
          </w:rPr>
          <w:delText>Jono</w:delText>
        </w:r>
        <w:r w:rsidDel="000A67F4">
          <w:rPr>
            <w:sz w:val="28"/>
            <w:szCs w:val="28"/>
          </w:rPr>
          <w:delText>Tuke</w:delText>
        </w:r>
      </w:del>
      <w:ins w:id="7" w:author="Stephen" w:date="2019-11-23T13:33:00Z">
        <w:r w:rsidR="000A67F4">
          <w:rPr>
            <w:sz w:val="28"/>
            <w:szCs w:val="28"/>
          </w:rPr>
          <w:t xml:space="preserve">, </w:t>
        </w:r>
        <w:proofErr w:type="spellStart"/>
        <w:r w:rsidR="000A67F4">
          <w:rPr>
            <w:sz w:val="28"/>
            <w:szCs w:val="28"/>
          </w:rPr>
          <w:t>JonoTuke</w:t>
        </w:r>
      </w:ins>
      <w:proofErr w:type="spellEnd"/>
      <w:r w:rsidR="00D42D28">
        <w:rPr>
          <w:sz w:val="28"/>
          <w:szCs w:val="28"/>
        </w:rPr>
        <w:t xml:space="preserve"> PhD</w:t>
      </w:r>
      <w:r w:rsidR="00306042">
        <w:rPr>
          <w:sz w:val="28"/>
          <w:szCs w:val="28"/>
          <w:vertAlign w:val="superscript"/>
        </w:rPr>
        <w:t>3</w:t>
      </w:r>
    </w:p>
    <w:p w14:paraId="0A4D7E08" w14:textId="77777777" w:rsidR="004A4094" w:rsidRDefault="00A230B6" w:rsidP="004A4094">
      <w:pPr>
        <w:spacing w:line="480" w:lineRule="auto"/>
        <w:rPr>
          <w:sz w:val="28"/>
          <w:szCs w:val="28"/>
        </w:rPr>
      </w:pPr>
      <w:r>
        <w:rPr>
          <w:sz w:val="28"/>
          <w:szCs w:val="28"/>
          <w:vertAlign w:val="superscript"/>
        </w:rPr>
        <w:t>1</w:t>
      </w:r>
      <w:r w:rsidR="004A4094">
        <w:rPr>
          <w:sz w:val="28"/>
          <w:szCs w:val="28"/>
        </w:rPr>
        <w:t>The Departments of General Medicine and Endocrinology, The Royal Adelaide Hospital, Adelaide, South Australia</w:t>
      </w:r>
      <w:r w:rsidR="005D22E8">
        <w:rPr>
          <w:sz w:val="28"/>
          <w:szCs w:val="28"/>
        </w:rPr>
        <w:t xml:space="preserve"> stephen.fitzgerald2@sa.gov.au</w:t>
      </w:r>
    </w:p>
    <w:p w14:paraId="59E8A63D" w14:textId="77777777"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14:paraId="4D3E47E1" w14:textId="77777777" w:rsidR="004A4094" w:rsidRDefault="004A4094" w:rsidP="004A4094">
      <w:pPr>
        <w:spacing w:line="480" w:lineRule="auto"/>
      </w:pPr>
      <w:r>
        <w:rPr>
          <w:sz w:val="28"/>
          <w:szCs w:val="28"/>
          <w:vertAlign w:val="superscript"/>
        </w:rPr>
        <w:t>3</w:t>
      </w:r>
      <w:r w:rsidR="000B3542" w:rsidRPr="000B3542">
        <w:rPr>
          <w:sz w:val="28"/>
          <w:szCs w:val="28"/>
        </w:rPr>
        <w:t>School of Mathematical Sciences and ARC Centre of Excellence for Mathematical and Statistical Frontiers, University of Adelaide, Adelaide, SA 5000, Australia</w:t>
      </w:r>
      <w:ins w:id="8" w:author="Stephen" w:date="2019-11-23T13:33:00Z">
        <w:r w:rsidR="000A67F4">
          <w:rPr>
            <w:sz w:val="28"/>
            <w:szCs w:val="28"/>
          </w:rPr>
          <w:t xml:space="preserve"> </w:t>
        </w:r>
      </w:ins>
      <w:hyperlink r:id="rId8" w:history="1">
        <w:r w:rsidR="00306042" w:rsidRPr="00B40915">
          <w:rPr>
            <w:rStyle w:val="Hyperlink"/>
            <w:sz w:val="28"/>
            <w:szCs w:val="28"/>
          </w:rPr>
          <w:t>nigel.bean@adelaide.edu.au</w:t>
        </w:r>
      </w:hyperlink>
      <w:r w:rsidR="009D6E36">
        <w:rPr>
          <w:sz w:val="28"/>
          <w:szCs w:val="28"/>
        </w:rPr>
        <w:t>and</w:t>
      </w:r>
      <w:r w:rsidR="00306042" w:rsidRPr="009E424B">
        <w:rPr>
          <w:sz w:val="28"/>
          <w:szCs w:val="28"/>
        </w:rPr>
        <w:t>simon.tuke@adelaide.edu.au</w:t>
      </w:r>
    </w:p>
    <w:p w14:paraId="695854C8" w14:textId="77777777"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r w:rsidR="009D6E36">
        <w:rPr>
          <w:sz w:val="28"/>
          <w:szCs w:val="28"/>
        </w:rPr>
        <w:t>h</w:t>
      </w:r>
      <w:r w:rsidR="005D22E8">
        <w:rPr>
          <w:sz w:val="28"/>
          <w:szCs w:val="28"/>
        </w:rPr>
        <w:t>enrik.falhammar@ki.se</w:t>
      </w:r>
    </w:p>
    <w:p w14:paraId="7CB978E2" w14:textId="77777777"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 xml:space="preserve">Department of Molecular Medicine and Surgery, Karolinska </w:t>
      </w:r>
      <w:proofErr w:type="spellStart"/>
      <w:r w:rsidR="000B3542" w:rsidRPr="000B3542">
        <w:rPr>
          <w:sz w:val="28"/>
          <w:szCs w:val="28"/>
        </w:rPr>
        <w:t>Institutet</w:t>
      </w:r>
      <w:proofErr w:type="spellEnd"/>
      <w:r w:rsidR="000B3542" w:rsidRPr="000B3542">
        <w:rPr>
          <w:sz w:val="28"/>
          <w:szCs w:val="28"/>
        </w:rPr>
        <w:t>, 171 76 Stockholm, Sweden</w:t>
      </w:r>
    </w:p>
    <w:p w14:paraId="725F7C72" w14:textId="77777777"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Tiwi, NT 0810, Australia</w:t>
      </w:r>
    </w:p>
    <w:p w14:paraId="5436157A" w14:textId="77777777" w:rsidR="00DE75B6" w:rsidRDefault="00DE75B6" w:rsidP="00DE75B6">
      <w:pPr>
        <w:spacing w:line="480" w:lineRule="auto"/>
        <w:rPr>
          <w:sz w:val="28"/>
          <w:szCs w:val="28"/>
        </w:rPr>
      </w:pPr>
    </w:p>
    <w:p w14:paraId="39E2D119" w14:textId="77777777" w:rsidR="00D92860" w:rsidRDefault="00D92860" w:rsidP="00D92860">
      <w:pPr>
        <w:spacing w:line="480" w:lineRule="auto"/>
        <w:jc w:val="center"/>
        <w:rPr>
          <w:sz w:val="28"/>
          <w:szCs w:val="28"/>
        </w:rPr>
      </w:pPr>
      <w:r>
        <w:rPr>
          <w:sz w:val="28"/>
          <w:szCs w:val="28"/>
        </w:rPr>
        <w:t>CLINICAL PARAMETERS CORRELATE BETTER WITH THYROID HORMONE LEVELS THAN WITH TSH LEVELS: A SYSTEMATIC REVIEW AND META-ANALYSIS</w:t>
      </w:r>
    </w:p>
    <w:p w14:paraId="4D7C7583"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Abstract</w:t>
      </w:r>
    </w:p>
    <w:p w14:paraId="3AB4FCBB"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ins w:id="9" w:author="Stephen" w:date="2019-11-16T19:38:00Z">
        <w:r w:rsidR="006E3BDA">
          <w:rPr>
            <w:rFonts w:ascii="Times New Roman" w:hAnsi="Times New Roman" w:cs="Times New Roman"/>
            <w:b/>
            <w:sz w:val="24"/>
            <w:szCs w:val="24"/>
          </w:rPr>
          <w:t xml:space="preserve"> </w:t>
        </w:r>
      </w:ins>
      <w:r w:rsidR="00DD4FA0">
        <w:rPr>
          <w:rFonts w:ascii="Times New Roman" w:hAnsi="Times New Roman" w:cs="Times New Roman"/>
          <w:sz w:val="24"/>
          <w:szCs w:val="24"/>
        </w:rPr>
        <w:t xml:space="preserve">Though the functional states of </w:t>
      </w:r>
      <w:r w:rsidR="006222AC">
        <w:rPr>
          <w:rFonts w:ascii="Times New Roman" w:hAnsi="Times New Roman" w:cs="Times New Roman"/>
          <w:sz w:val="24"/>
          <w:szCs w:val="24"/>
        </w:rPr>
        <w:t xml:space="preserve">other endocrine </w:t>
      </w:r>
      <w:r w:rsidR="00DD4FA0">
        <w:rPr>
          <w:rFonts w:ascii="Times New Roman" w:hAnsi="Times New Roman" w:cs="Times New Roman"/>
          <w:sz w:val="24"/>
          <w:szCs w:val="24"/>
        </w:rPr>
        <w:t xml:space="preserve">systems </w:t>
      </w:r>
      <w:r w:rsidR="006222AC">
        <w:rPr>
          <w:rFonts w:ascii="Times New Roman" w:hAnsi="Times New Roman" w:cs="Times New Roman"/>
          <w:sz w:val="24"/>
          <w:szCs w:val="24"/>
        </w:rPr>
        <w:t>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ins w:id="10" w:author="Stephen" w:date="2019-11-16T08:37:00Z">
        <w:r w:rsidR="00637400">
          <w:rPr>
            <w:rFonts w:ascii="Times New Roman" w:hAnsi="Times New Roman" w:cs="Times New Roman"/>
            <w:sz w:val="24"/>
            <w:szCs w:val="24"/>
          </w:rPr>
          <w:t>T</w:t>
        </w:r>
      </w:ins>
      <w:ins w:id="11" w:author="Stephen" w:date="2019-11-10T12:35:00Z">
        <w:r w:rsidR="00637400">
          <w:rPr>
            <w:rFonts w:ascii="Times New Roman" w:hAnsi="Times New Roman" w:cs="Times New Roman"/>
            <w:sz w:val="24"/>
            <w:szCs w:val="24"/>
          </w:rPr>
          <w:t xml:space="preserve">hyroid </w:t>
        </w:r>
      </w:ins>
      <w:ins w:id="12" w:author="Stephen" w:date="2019-11-16T08:37:00Z">
        <w:r w:rsidR="00637400">
          <w:rPr>
            <w:rFonts w:ascii="Times New Roman" w:hAnsi="Times New Roman" w:cs="Times New Roman"/>
            <w:sz w:val="24"/>
            <w:szCs w:val="24"/>
          </w:rPr>
          <w:t>S</w:t>
        </w:r>
      </w:ins>
      <w:ins w:id="13" w:author="Stephen" w:date="2019-11-10T12:35:00Z">
        <w:r w:rsidR="00562B8C">
          <w:rPr>
            <w:rFonts w:ascii="Times New Roman" w:hAnsi="Times New Roman" w:cs="Times New Roman"/>
            <w:sz w:val="24"/>
            <w:szCs w:val="24"/>
          </w:rPr>
          <w:t xml:space="preserve">timulating </w:t>
        </w:r>
      </w:ins>
      <w:ins w:id="14" w:author="Stephen" w:date="2019-11-16T08:37:00Z">
        <w:r w:rsidR="00637400">
          <w:rPr>
            <w:rFonts w:ascii="Times New Roman" w:hAnsi="Times New Roman" w:cs="Times New Roman"/>
            <w:sz w:val="24"/>
            <w:szCs w:val="24"/>
          </w:rPr>
          <w:t>H</w:t>
        </w:r>
      </w:ins>
      <w:ins w:id="15" w:author="Stephen" w:date="2019-11-10T12:35:00Z">
        <w:r w:rsidR="00562B8C">
          <w:rPr>
            <w:rFonts w:ascii="Times New Roman" w:hAnsi="Times New Roman" w:cs="Times New Roman"/>
            <w:sz w:val="24"/>
            <w:szCs w:val="24"/>
          </w:rPr>
          <w:t>ormone (</w:t>
        </w:r>
      </w:ins>
      <w:r w:rsidR="00DE75B6" w:rsidRPr="00DE75B6">
        <w:rPr>
          <w:rFonts w:ascii="Times New Roman" w:hAnsi="Times New Roman" w:cs="Times New Roman"/>
          <w:sz w:val="24"/>
          <w:szCs w:val="24"/>
        </w:rPr>
        <w:t>TSH</w:t>
      </w:r>
      <w:ins w:id="16" w:author="Stephen" w:date="2019-11-10T12:35:00Z">
        <w:r w:rsidR="00562B8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w:t>
      </w:r>
      <w:r w:rsidR="00912763">
        <w:rPr>
          <w:rFonts w:ascii="Times New Roman" w:hAnsi="Times New Roman" w:cs="Times New Roman"/>
          <w:sz w:val="24"/>
          <w:szCs w:val="24"/>
        </w:rPr>
        <w:t xml:space="preserve"> total</w:t>
      </w:r>
      <w:ins w:id="17" w:author="Stephen" w:date="2019-11-16T08:37:00Z">
        <w:r w:rsidR="00637400">
          <w:rPr>
            <w:rFonts w:ascii="Times New Roman" w:hAnsi="Times New Roman" w:cs="Times New Roman"/>
            <w:sz w:val="24"/>
            <w:szCs w:val="24"/>
          </w:rPr>
          <w:t xml:space="preserve"> </w:t>
        </w:r>
      </w:ins>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4C50591D"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 xml:space="preserve">up to </w:t>
      </w:r>
      <w:del w:id="18" w:author="Henrik Falhammar(26mx)" w:date="2019-11-13T16:29:00Z">
        <w:r w:rsidR="002776EB" w:rsidRPr="00DE75B6" w:rsidDel="005840A3">
          <w:rPr>
            <w:rFonts w:ascii="Times New Roman" w:hAnsi="Times New Roman" w:cs="Times New Roman"/>
            <w:sz w:val="24"/>
            <w:szCs w:val="24"/>
          </w:rPr>
          <w:delText xml:space="preserve">November </w:delText>
        </w:r>
      </w:del>
      <w:ins w:id="19" w:author="Henrik Falhammar(26mx)" w:date="2019-11-13T16:29:00Z">
        <w:r w:rsidR="005840A3">
          <w:rPr>
            <w:rFonts w:ascii="Times New Roman" w:hAnsi="Times New Roman" w:cs="Times New Roman"/>
            <w:sz w:val="24"/>
            <w:szCs w:val="24"/>
          </w:rPr>
          <w:t>October</w:t>
        </w:r>
      </w:ins>
      <w:r w:rsidR="002776EB" w:rsidRPr="00DE75B6">
        <w:rPr>
          <w:rFonts w:ascii="Times New Roman" w:hAnsi="Times New Roman" w:cs="Times New Roman"/>
          <w:sz w:val="24"/>
          <w:szCs w:val="24"/>
        </w:rPr>
        <w:t>201</w:t>
      </w:r>
      <w:ins w:id="20" w:author="Henrik Falhammar(26mx)" w:date="2019-11-13T16:29:00Z">
        <w:r w:rsidR="005840A3">
          <w:rPr>
            <w:rFonts w:ascii="Times New Roman" w:hAnsi="Times New Roman" w:cs="Times New Roman"/>
            <w:sz w:val="24"/>
            <w:szCs w:val="24"/>
          </w:rPr>
          <w:t>9</w:t>
        </w:r>
      </w:ins>
      <w:del w:id="21" w:author="Henrik Falhammar(26mx)" w:date="2019-11-13T16:29:00Z">
        <w:r w:rsidR="002776EB" w:rsidRPr="00DE75B6" w:rsidDel="005840A3">
          <w:rPr>
            <w:rFonts w:ascii="Times New Roman" w:hAnsi="Times New Roman" w:cs="Times New Roman"/>
            <w:sz w:val="24"/>
            <w:szCs w:val="24"/>
          </w:rPr>
          <w:delText>8</w:delText>
        </w:r>
      </w:del>
      <w:r w:rsidR="002776EB">
        <w:rPr>
          <w:rFonts w:ascii="Times New Roman" w:hAnsi="Times New Roman" w:cs="Times New Roman"/>
          <w:sz w:val="24"/>
          <w:szCs w:val="24"/>
        </w:rPr>
        <w:t xml:space="preserve">, examining correlations of </w:t>
      </w:r>
      <w:ins w:id="22" w:author="Stephen" w:date="2019-11-17T07:40:00Z">
        <w:r w:rsidR="00F92C4B">
          <w:rPr>
            <w:rFonts w:ascii="Times New Roman" w:hAnsi="Times New Roman" w:cs="Times New Roman"/>
            <w:sz w:val="24"/>
            <w:szCs w:val="24"/>
          </w:rPr>
          <w:t xml:space="preserve">levels of </w:t>
        </w:r>
      </w:ins>
      <w:r w:rsidR="002776EB">
        <w:rPr>
          <w:rFonts w:ascii="Times New Roman" w:hAnsi="Times New Roman" w:cs="Times New Roman"/>
          <w:sz w:val="24"/>
          <w:szCs w:val="24"/>
        </w:rPr>
        <w:t>thyroid hormones and TSH</w:t>
      </w:r>
      <w:ins w:id="23" w:author="Stephen" w:date="2019-11-17T07:40:00Z">
        <w:r w:rsidR="00F92C4B">
          <w:rPr>
            <w:rFonts w:ascii="Times New Roman" w:hAnsi="Times New Roman" w:cs="Times New Roman"/>
            <w:sz w:val="24"/>
            <w:szCs w:val="24"/>
          </w:rPr>
          <w:t>, taken simultaneously in the same individuals,</w:t>
        </w:r>
      </w:ins>
      <w:r w:rsidR="002776EB">
        <w:rPr>
          <w:rFonts w:ascii="Times New Roman" w:hAnsi="Times New Roman" w:cs="Times New Roman"/>
          <w:sz w:val="24"/>
          <w:szCs w:val="24"/>
        </w:rPr>
        <w:t xml:space="preserve"> with clinical parameters was performed</w:t>
      </w:r>
      <w:r w:rsidR="00DE75B6" w:rsidRPr="00DE75B6">
        <w:rPr>
          <w:rFonts w:ascii="Times New Roman" w:hAnsi="Times New Roman" w:cs="Times New Roman"/>
          <w:sz w:val="24"/>
          <w:szCs w:val="24"/>
        </w:rPr>
        <w:t xml:space="preserve">. </w:t>
      </w:r>
      <w:ins w:id="24" w:author="Stephen" w:date="2019-11-17T07:37:00Z">
        <w:r w:rsidR="00F92C4B">
          <w:rPr>
            <w:rFonts w:ascii="Times New Roman" w:hAnsi="Times New Roman" w:cs="Times New Roman"/>
            <w:sz w:val="24"/>
            <w:szCs w:val="24"/>
          </w:rPr>
          <w:t>We analyse</w:t>
        </w:r>
      </w:ins>
      <w:ins w:id="25" w:author="Stephen" w:date="2019-11-28T16:14:00Z">
        <w:r w:rsidR="001A0500">
          <w:rPr>
            <w:rFonts w:ascii="Times New Roman" w:hAnsi="Times New Roman" w:cs="Times New Roman"/>
            <w:sz w:val="24"/>
            <w:szCs w:val="24"/>
          </w:rPr>
          <w:t>d</w:t>
        </w:r>
      </w:ins>
      <w:ins w:id="26" w:author="Stephen" w:date="2019-11-17T07:37:00Z">
        <w:r w:rsidR="00F92C4B">
          <w:rPr>
            <w:rFonts w:ascii="Times New Roman" w:hAnsi="Times New Roman" w:cs="Times New Roman"/>
            <w:sz w:val="24"/>
            <w:szCs w:val="24"/>
          </w:rPr>
          <w:t xml:space="preserve"> atrial fibrillation, other cardiac parameters, </w:t>
        </w:r>
      </w:ins>
      <w:ins w:id="27" w:author="Stephen" w:date="2019-11-17T07:38:00Z">
        <w:r w:rsidR="00F92C4B">
          <w:rPr>
            <w:rFonts w:ascii="Times New Roman" w:hAnsi="Times New Roman" w:cs="Times New Roman"/>
            <w:sz w:val="24"/>
            <w:szCs w:val="24"/>
          </w:rPr>
          <w:t xml:space="preserve">osteoporosis and fracture, cancer, dementia, frailty, mortality, features of the metabolic syndrome and pregnancy outcomes. </w:t>
        </w:r>
      </w:ins>
      <w:r w:rsidR="00DE75B6" w:rsidRPr="00DE75B6">
        <w:rPr>
          <w:rFonts w:ascii="Times New Roman" w:hAnsi="Times New Roman" w:cs="Times New Roman"/>
          <w:sz w:val="24"/>
          <w:szCs w:val="24"/>
        </w:rPr>
        <w:t>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14:paraId="41779CCE"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ins w:id="28" w:author="Stephen" w:date="2019-11-16T19:38:00Z">
        <w:r w:rsidR="006E3BDA">
          <w:rPr>
            <w:rFonts w:ascii="Times New Roman" w:hAnsi="Times New Roman" w:cs="Times New Roman"/>
            <w:b/>
            <w:sz w:val="24"/>
            <w:szCs w:val="24"/>
          </w:rPr>
          <w:t xml:space="preserve"> </w:t>
        </w:r>
      </w:ins>
      <w:r w:rsidR="00B66676">
        <w:rPr>
          <w:rFonts w:ascii="Times New Roman" w:hAnsi="Times New Roman" w:cs="Times New Roman"/>
          <w:sz w:val="24"/>
          <w:szCs w:val="24"/>
        </w:rPr>
        <w:t>We identified</w:t>
      </w:r>
      <w:ins w:id="29" w:author="Stephen" w:date="2019-11-17T07:39:00Z">
        <w:r w:rsidR="00F92C4B">
          <w:rPr>
            <w:rFonts w:ascii="Times New Roman" w:hAnsi="Times New Roman" w:cs="Times New Roman"/>
            <w:sz w:val="24"/>
            <w:szCs w:val="24"/>
          </w:rPr>
          <w:t xml:space="preserve"> 58</w:t>
        </w:r>
      </w:ins>
      <w:ins w:id="30" w:author="Stephen" w:date="2019-11-23T13:34:00Z">
        <w:r w:rsidR="000A67F4">
          <w:rPr>
            <w:rFonts w:ascii="Times New Roman" w:hAnsi="Times New Roman" w:cs="Times New Roman"/>
            <w:sz w:val="24"/>
            <w:szCs w:val="24"/>
          </w:rPr>
          <w:t xml:space="preserve"> </w:t>
        </w:r>
      </w:ins>
      <w:commentRangeStart w:id="31"/>
      <w:del w:id="32" w:author="Stephen" w:date="2019-11-17T07:39:00Z">
        <w:r w:rsidR="00E80082" w:rsidDel="00F92C4B">
          <w:rPr>
            <w:rFonts w:ascii="Times New Roman" w:hAnsi="Times New Roman" w:cs="Times New Roman"/>
            <w:sz w:val="24"/>
            <w:szCs w:val="24"/>
          </w:rPr>
          <w:delText>51</w:delText>
        </w:r>
        <w:commentRangeEnd w:id="31"/>
        <w:r w:rsidR="005840A3" w:rsidDel="00F92C4B">
          <w:rPr>
            <w:rStyle w:val="CommentReference"/>
          </w:rPr>
          <w:commentReference w:id="31"/>
        </w:r>
        <w:r w:rsidR="00E80082" w:rsidDel="00F92C4B">
          <w:rPr>
            <w:rFonts w:ascii="Times New Roman" w:hAnsi="Times New Roman" w:cs="Times New Roman"/>
            <w:sz w:val="24"/>
            <w:szCs w:val="24"/>
          </w:rPr>
          <w:delText xml:space="preserve"> </w:delText>
        </w:r>
      </w:del>
      <w:ins w:id="33" w:author="Stephen" w:date="2019-11-17T07:42:00Z">
        <w:r w:rsidR="00F92C4B">
          <w:rPr>
            <w:rFonts w:ascii="Times New Roman" w:hAnsi="Times New Roman" w:cs="Times New Roman"/>
            <w:sz w:val="24"/>
            <w:szCs w:val="24"/>
          </w:rPr>
          <w:t xml:space="preserve">suitable </w:t>
        </w:r>
      </w:ins>
      <w:r w:rsidR="00E80082">
        <w:rPr>
          <w:rFonts w:ascii="Times New Roman" w:hAnsi="Times New Roman" w:cs="Times New Roman"/>
          <w:sz w:val="24"/>
          <w:szCs w:val="24"/>
        </w:rPr>
        <w:t>articles</w:t>
      </w:r>
      <w:ins w:id="34" w:author="Stephen" w:date="2019-11-17T07:43:00Z">
        <w:r w:rsidR="00F92C4B">
          <w:rPr>
            <w:rFonts w:ascii="Times New Roman" w:hAnsi="Times New Roman" w:cs="Times New Roman"/>
            <w:sz w:val="24"/>
            <w:szCs w:val="24"/>
          </w:rPr>
          <w:t>, and a total of ... correlations</w:t>
        </w:r>
      </w:ins>
      <w:ins w:id="35" w:author="Stephen" w:date="2019-11-17T07:42:00Z">
        <w:r w:rsidR="00F92C4B">
          <w:rPr>
            <w:rFonts w:ascii="Times New Roman" w:hAnsi="Times New Roman" w:cs="Times New Roman"/>
            <w:sz w:val="24"/>
            <w:szCs w:val="24"/>
          </w:rPr>
          <w:t>.</w:t>
        </w:r>
      </w:ins>
      <w:r w:rsidR="00D42D28">
        <w:rPr>
          <w:rFonts w:ascii="Times New Roman" w:hAnsi="Times New Roman" w:cs="Times New Roman"/>
          <w:sz w:val="24"/>
          <w:szCs w:val="24"/>
        </w:rPr>
        <w:t xml:space="preserve"> </w:t>
      </w:r>
      <w:del w:id="36" w:author="Stephen" w:date="2019-11-17T07:42:00Z">
        <w:r w:rsidR="00D42D28" w:rsidDel="00F92C4B">
          <w:rPr>
            <w:rFonts w:ascii="Times New Roman" w:hAnsi="Times New Roman" w:cs="Times New Roman"/>
            <w:sz w:val="24"/>
            <w:szCs w:val="24"/>
          </w:rPr>
          <w:delText>examiningcorrelations of clinical parameters with thyroid hormones and/or TSH,and of these 51 articles</w:delText>
        </w:r>
        <w:r w:rsidR="009C26A7" w:rsidDel="00F92C4B">
          <w:rPr>
            <w:rFonts w:ascii="Times New Roman" w:hAnsi="Times New Roman" w:cs="Times New Roman"/>
            <w:sz w:val="24"/>
            <w:szCs w:val="24"/>
          </w:rPr>
          <w:delText>, 33examined</w:delText>
        </w:r>
        <w:r w:rsidR="00D42D28" w:rsidDel="00F92C4B">
          <w:rPr>
            <w:rFonts w:ascii="Times New Roman" w:hAnsi="Times New Roman" w:cs="Times New Roman"/>
            <w:sz w:val="24"/>
            <w:szCs w:val="24"/>
          </w:rPr>
          <w:delText xml:space="preserve"> </w:delText>
        </w:r>
      </w:del>
      <w:del w:id="37" w:author="Stephen" w:date="2019-11-17T07:43:00Z">
        <w:r w:rsidR="00D42D28" w:rsidDel="00F92C4B">
          <w:rPr>
            <w:rFonts w:ascii="Times New Roman" w:hAnsi="Times New Roman" w:cs="Times New Roman"/>
            <w:sz w:val="24"/>
            <w:szCs w:val="24"/>
          </w:rPr>
          <w:delText>correlations of clinical parameters with thyroid hormones and TSH.</w:delText>
        </w:r>
      </w:del>
      <w:r w:rsidR="005E4740">
        <w:rPr>
          <w:rFonts w:ascii="Times New Roman" w:hAnsi="Times New Roman" w:cs="Times New Roman"/>
          <w:sz w:val="24"/>
          <w:szCs w:val="24"/>
        </w:rPr>
        <w:t>A</w:t>
      </w:r>
      <w:r w:rsidR="00DE75B6" w:rsidRPr="00DE75B6">
        <w:rPr>
          <w:rFonts w:ascii="Times New Roman" w:hAnsi="Times New Roman" w:cs="Times New Roman"/>
          <w:sz w:val="24"/>
          <w:szCs w:val="24"/>
        </w:rPr>
        <w:t>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ins w:id="38" w:author="Stephen" w:date="2019-11-16T19:37:00Z">
        <w:r w:rsidR="006E3BDA">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features of the metabolic syndrome and steatohepatitis were </w:t>
      </w:r>
      <w:r w:rsidR="00872F9C">
        <w:rPr>
          <w:rFonts w:ascii="Times New Roman" w:hAnsi="Times New Roman" w:cs="Times New Roman"/>
          <w:sz w:val="24"/>
          <w:szCs w:val="24"/>
        </w:rPr>
        <w:t xml:space="preserve">significantly </w:t>
      </w:r>
      <w:r w:rsidR="00DE75B6" w:rsidRPr="00DE75B6">
        <w:rPr>
          <w:rFonts w:ascii="Times New Roman" w:hAnsi="Times New Roman" w:cs="Times New Roman"/>
          <w:sz w:val="24"/>
          <w:szCs w:val="24"/>
        </w:rPr>
        <w:t xml:space="preserve">more </w:t>
      </w:r>
      <w:r w:rsidR="004B6B33">
        <w:rPr>
          <w:rFonts w:ascii="Times New Roman" w:hAnsi="Times New Roman" w:cs="Times New Roman"/>
          <w:sz w:val="24"/>
          <w:szCs w:val="24"/>
        </w:rPr>
        <w:t>often significantly</w:t>
      </w:r>
      <w:ins w:id="39" w:author="Stephen" w:date="2019-11-16T08:38:00Z">
        <w:r w:rsidR="00637400">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associated with </w:t>
      </w:r>
      <w:r w:rsidR="005E4740">
        <w:rPr>
          <w:rFonts w:ascii="Times New Roman" w:hAnsi="Times New Roman" w:cs="Times New Roman"/>
          <w:sz w:val="24"/>
          <w:szCs w:val="24"/>
        </w:rPr>
        <w:t xml:space="preserve">thyroid hormone levels </w:t>
      </w:r>
      <w:r w:rsidR="00AC4539">
        <w:rPr>
          <w:rFonts w:ascii="Times New Roman" w:hAnsi="Times New Roman" w:cs="Times New Roman"/>
          <w:sz w:val="24"/>
          <w:szCs w:val="24"/>
        </w:rPr>
        <w:t>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ins w:id="40" w:author="Stephen" w:date="2019-11-16T08:38:00Z">
        <w:r w:rsidR="00637400">
          <w:rPr>
            <w:rFonts w:ascii="Times New Roman" w:hAnsi="Times New Roman" w:cs="Times New Roman"/>
            <w:sz w:val="24"/>
            <w:szCs w:val="24"/>
          </w:rPr>
          <w:t xml:space="preserve"> </w:t>
        </w:r>
      </w:ins>
      <w:r w:rsidR="004B6B33">
        <w:rPr>
          <w:rFonts w:ascii="Times New Roman" w:hAnsi="Times New Roman" w:cs="Times New Roman"/>
          <w:sz w:val="24"/>
          <w:szCs w:val="24"/>
        </w:rPr>
        <w:t xml:space="preserve">with </w:t>
      </w:r>
      <w:r w:rsidR="00DE75B6" w:rsidRPr="00DE75B6">
        <w:rPr>
          <w:rFonts w:ascii="Times New Roman" w:hAnsi="Times New Roman" w:cs="Times New Roman"/>
          <w:sz w:val="24"/>
          <w:szCs w:val="24"/>
        </w:rPr>
        <w:t>TSH levels</w:t>
      </w:r>
      <w:r w:rsidR="00B12948">
        <w:rPr>
          <w:rFonts w:ascii="Times New Roman" w:hAnsi="Times New Roman" w:cs="Times New Roman"/>
          <w:sz w:val="24"/>
          <w:szCs w:val="24"/>
        </w:rPr>
        <w:t>(p&lt;0.0001)</w:t>
      </w:r>
      <w:r w:rsidR="00DE75B6" w:rsidRPr="00DE75B6">
        <w:rPr>
          <w:rFonts w:ascii="Times New Roman" w:hAnsi="Times New Roman" w:cs="Times New Roman"/>
          <w:sz w:val="24"/>
          <w:szCs w:val="24"/>
        </w:rPr>
        <w:t xml:space="preserve">. </w:t>
      </w:r>
      <w:r w:rsidR="005E4740">
        <w:rPr>
          <w:rFonts w:ascii="Times New Roman" w:hAnsi="Times New Roman" w:cs="Times New Roman"/>
          <w:sz w:val="24"/>
          <w:szCs w:val="24"/>
        </w:rPr>
        <w:t xml:space="preserve"> The converse was true for no clinical </w:t>
      </w:r>
      <w:r w:rsidR="005E4740">
        <w:rPr>
          <w:rFonts w:ascii="Times New Roman" w:hAnsi="Times New Roman" w:cs="Times New Roman"/>
          <w:sz w:val="24"/>
          <w:szCs w:val="24"/>
        </w:rPr>
        <w:lastRenderedPageBreak/>
        <w:t xml:space="preserve">parameter. FT4, </w:t>
      </w:r>
      <w:r w:rsidR="0091336C">
        <w:rPr>
          <w:rFonts w:ascii="Times New Roman" w:hAnsi="Times New Roman" w:cs="Times New Roman"/>
          <w:sz w:val="24"/>
          <w:szCs w:val="24"/>
        </w:rPr>
        <w:t xml:space="preserve">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w:t>
      </w:r>
      <w:r w:rsidR="008C585A">
        <w:rPr>
          <w:rFonts w:ascii="Times New Roman" w:hAnsi="Times New Roman" w:cs="Times New Roman"/>
          <w:sz w:val="24"/>
          <w:szCs w:val="24"/>
        </w:rPr>
        <w:t>equally</w:t>
      </w:r>
      <w:r w:rsidR="003B6AB1">
        <w:rPr>
          <w:rFonts w:ascii="Times New Roman" w:hAnsi="Times New Roman" w:cs="Times New Roman"/>
          <w:sz w:val="24"/>
          <w:szCs w:val="24"/>
        </w:rPr>
        <w:t xml:space="preserve"> strongly</w:t>
      </w:r>
      <w:r w:rsidR="008C585A">
        <w:rPr>
          <w:rFonts w:ascii="Times New Roman" w:hAnsi="Times New Roman" w:cs="Times New Roman"/>
          <w:sz w:val="24"/>
          <w:szCs w:val="24"/>
        </w:rPr>
        <w:t>.</w:t>
      </w:r>
      <w:ins w:id="41" w:author="Stephen" w:date="2019-11-16T08:38:00Z">
        <w:r w:rsidR="00637400">
          <w:rPr>
            <w:rFonts w:ascii="Times New Roman" w:hAnsi="Times New Roman" w:cs="Times New Roman"/>
            <w:sz w:val="24"/>
            <w:szCs w:val="24"/>
          </w:rPr>
          <w:t xml:space="preserve"> </w:t>
        </w:r>
      </w:ins>
      <w:r w:rsidR="008C585A">
        <w:rPr>
          <w:rFonts w:ascii="Times New Roman" w:hAnsi="Times New Roman" w:cs="Times New Roman"/>
          <w:sz w:val="24"/>
          <w:szCs w:val="24"/>
        </w:rPr>
        <w:t>T</w:t>
      </w:r>
      <w:r w:rsidR="002776EB">
        <w:rPr>
          <w:rFonts w:ascii="Times New Roman" w:hAnsi="Times New Roman" w:cs="Times New Roman"/>
          <w:sz w:val="24"/>
          <w:szCs w:val="24"/>
        </w:rPr>
        <w:t>here was</w:t>
      </w:r>
      <w:ins w:id="42" w:author="Stephen" w:date="2019-11-16T08:38:00Z">
        <w:r w:rsidR="00637400">
          <w:rPr>
            <w:rFonts w:ascii="Times New Roman" w:hAnsi="Times New Roman" w:cs="Times New Roman"/>
            <w:sz w:val="24"/>
            <w:szCs w:val="24"/>
          </w:rPr>
          <w:t xml:space="preserve"> </w:t>
        </w:r>
      </w:ins>
      <w:r w:rsidR="00DD4FA0">
        <w:rPr>
          <w:rFonts w:ascii="Times New Roman" w:hAnsi="Times New Roman" w:cs="Times New Roman"/>
          <w:sz w:val="24"/>
          <w:szCs w:val="24"/>
        </w:rPr>
        <w:t xml:space="preserve">however </w:t>
      </w:r>
      <w:r w:rsidR="0091336C">
        <w:rPr>
          <w:rFonts w:ascii="Times New Roman" w:hAnsi="Times New Roman" w:cs="Times New Roman"/>
          <w:sz w:val="24"/>
          <w:szCs w:val="24"/>
        </w:rPr>
        <w:t xml:space="preserve">less literature </w:t>
      </w:r>
      <w:r w:rsidR="00D2754F">
        <w:rPr>
          <w:rFonts w:ascii="Times New Roman" w:hAnsi="Times New Roman" w:cs="Times New Roman"/>
          <w:sz w:val="24"/>
          <w:szCs w:val="24"/>
        </w:rPr>
        <w:t xml:space="preserve">regarding </w:t>
      </w:r>
      <w:r w:rsidR="008C585A">
        <w:rPr>
          <w:rFonts w:ascii="Times New Roman" w:hAnsi="Times New Roman" w:cs="Times New Roman"/>
          <w:sz w:val="24"/>
          <w:szCs w:val="24"/>
        </w:rPr>
        <w:t xml:space="preserve">FT3/T3 correlations with clinical parameters, and some of </w:t>
      </w:r>
      <w:r w:rsidR="00D2754F">
        <w:rPr>
          <w:rFonts w:ascii="Times New Roman" w:hAnsi="Times New Roman" w:cs="Times New Roman"/>
          <w:sz w:val="24"/>
          <w:szCs w:val="24"/>
        </w:rPr>
        <w:t>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ins w:id="43" w:author="Stephen" w:date="2019-11-16T19:37:00Z">
        <w:r w:rsidR="006E3BDA">
          <w:rPr>
            <w:rFonts w:ascii="Times New Roman" w:hAnsi="Times New Roman" w:cs="Times New Roman"/>
            <w:sz w:val="24"/>
            <w:szCs w:val="24"/>
          </w:rPr>
          <w:t>s</w:t>
        </w:r>
      </w:ins>
      <w:ins w:id="44" w:author="Stephen" w:date="2019-11-16T08:38:00Z">
        <w:r w:rsidR="00637400">
          <w:rPr>
            <w:rFonts w:ascii="Times New Roman" w:hAnsi="Times New Roman" w:cs="Times New Roman"/>
            <w:sz w:val="24"/>
            <w:szCs w:val="24"/>
          </w:rPr>
          <w:t xml:space="preserve"> </w:t>
        </w:r>
      </w:ins>
      <w:del w:id="45" w:author="Stephen" w:date="2019-11-16T19:37:00Z">
        <w:r w:rsidR="00D2754F" w:rsidDel="006E3BDA">
          <w:rPr>
            <w:rFonts w:ascii="Times New Roman" w:hAnsi="Times New Roman" w:cs="Times New Roman"/>
            <w:sz w:val="24"/>
            <w:szCs w:val="24"/>
          </w:rPr>
          <w:delText>s</w:delText>
        </w:r>
      </w:del>
      <w:r w:rsidR="0091336C">
        <w:rPr>
          <w:rFonts w:ascii="Times New Roman" w:hAnsi="Times New Roman" w:cs="Times New Roman"/>
          <w:sz w:val="24"/>
          <w:szCs w:val="24"/>
        </w:rPr>
        <w:t>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14:paraId="24C75A90" w14:textId="77777777" w:rsidR="001406D1" w:rsidRDefault="009669B1" w:rsidP="00DE75B6">
      <w:pPr>
        <w:spacing w:line="480" w:lineRule="auto"/>
        <w:rPr>
          <w:ins w:id="46" w:author="Stephen" w:date="2019-11-09T15:35:00Z"/>
          <w:rFonts w:ascii="Times New Roman" w:hAnsi="Times New Roman" w:cs="Times New Roman"/>
          <w:sz w:val="24"/>
          <w:szCs w:val="24"/>
        </w:rPr>
      </w:pPr>
      <w:commentRangeStart w:id="47"/>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commentRangeEnd w:id="47"/>
      <w:r w:rsidR="00DC5654">
        <w:rPr>
          <w:rStyle w:val="CommentReference"/>
        </w:rPr>
        <w:commentReference w:id="47"/>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1145B">
        <w:rPr>
          <w:rFonts w:ascii="Times New Roman" w:hAnsi="Times New Roman" w:cs="Times New Roman"/>
          <w:sz w:val="24"/>
          <w:szCs w:val="24"/>
        </w:rPr>
        <w:t>C</w:t>
      </w:r>
      <w:r w:rsidR="006B60BE">
        <w:rPr>
          <w:rFonts w:ascii="Times New Roman" w:hAnsi="Times New Roman" w:cs="Times New Roman"/>
          <w:sz w:val="24"/>
          <w:szCs w:val="24"/>
        </w:rPr>
        <w:t>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w:t>
      </w:r>
      <w:r w:rsidR="00A230B6">
        <w:rPr>
          <w:rFonts w:ascii="Times New Roman" w:hAnsi="Times New Roman" w:cs="Times New Roman"/>
          <w:sz w:val="24"/>
          <w:szCs w:val="24"/>
        </w:rPr>
        <w:t xml:space="preserve">clinical parameters with </w:t>
      </w:r>
      <w:r w:rsidR="006B60BE">
        <w:rPr>
          <w:rFonts w:ascii="Times New Roman" w:hAnsi="Times New Roman" w:cs="Times New Roman"/>
          <w:sz w:val="24"/>
          <w:szCs w:val="24"/>
        </w:rPr>
        <w:t xml:space="preserve">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and TSH</w:t>
      </w:r>
      <w:ins w:id="48" w:author="Stephen" w:date="2019-11-09T15:35:00Z">
        <w:r w:rsidR="001406D1">
          <w:rPr>
            <w:rFonts w:ascii="Times New Roman" w:hAnsi="Times New Roman" w:cs="Times New Roman"/>
            <w:sz w:val="24"/>
            <w:szCs w:val="24"/>
          </w:rPr>
          <w:t>, whereby</w:t>
        </w:r>
      </w:ins>
      <w:ins w:id="49" w:author="Stephen" w:date="2019-11-09T15:33:00Z">
        <w:r w:rsidR="001406D1">
          <w:rPr>
            <w:rFonts w:ascii="Times New Roman" w:hAnsi="Times New Roman" w:cs="Times New Roman"/>
            <w:sz w:val="24"/>
            <w:szCs w:val="24"/>
          </w:rPr>
          <w:t xml:space="preserve"> TSH levels are an indirect measure of thyroi</w:t>
        </w:r>
      </w:ins>
      <w:ins w:id="50" w:author="Stephen" w:date="2019-11-09T15:34:00Z">
        <w:r w:rsidR="001406D1">
          <w:rPr>
            <w:rFonts w:ascii="Times New Roman" w:hAnsi="Times New Roman" w:cs="Times New Roman"/>
            <w:sz w:val="24"/>
            <w:szCs w:val="24"/>
          </w:rPr>
          <w:t>d hormone levels.</w:t>
        </w:r>
      </w:ins>
    </w:p>
    <w:p w14:paraId="0EEA03FB" w14:textId="77777777" w:rsidR="00FC1638" w:rsidRDefault="001406D1" w:rsidP="00DE75B6">
      <w:pPr>
        <w:spacing w:line="480" w:lineRule="auto"/>
        <w:rPr>
          <w:rFonts w:ascii="Times New Roman" w:hAnsi="Times New Roman" w:cs="Times New Roman"/>
          <w:sz w:val="24"/>
          <w:szCs w:val="24"/>
        </w:rPr>
      </w:pPr>
      <w:ins w:id="51" w:author="Stephen" w:date="2019-11-09T15:35:00Z">
        <w:r>
          <w:rPr>
            <w:rFonts w:ascii="Times New Roman" w:hAnsi="Times New Roman" w:cs="Times New Roman"/>
            <w:sz w:val="24"/>
            <w:szCs w:val="24"/>
          </w:rPr>
          <w:t xml:space="preserve">Clinical and research </w:t>
        </w:r>
      </w:ins>
      <w:ins w:id="52" w:author="Stephen" w:date="2019-11-09T15:36:00Z">
        <w:r>
          <w:rPr>
            <w:rFonts w:ascii="Times New Roman" w:hAnsi="Times New Roman" w:cs="Times New Roman"/>
            <w:sz w:val="24"/>
            <w:szCs w:val="24"/>
          </w:rPr>
          <w:t xml:space="preserve">components of thyroid medicine </w:t>
        </w:r>
      </w:ins>
      <w:ins w:id="53" w:author="Stephen" w:date="2019-11-09T15:37:00Z">
        <w:r>
          <w:rPr>
            <w:rFonts w:ascii="Times New Roman" w:hAnsi="Times New Roman" w:cs="Times New Roman"/>
            <w:sz w:val="24"/>
            <w:szCs w:val="24"/>
          </w:rPr>
          <w:t xml:space="preserve">currently based on the measurement of TSH levels, </w:t>
        </w:r>
      </w:ins>
      <w:ins w:id="54" w:author="Stephen" w:date="2019-11-09T15:36:00Z">
        <w:r>
          <w:rPr>
            <w:rFonts w:ascii="Times New Roman" w:hAnsi="Times New Roman" w:cs="Times New Roman"/>
            <w:sz w:val="24"/>
            <w:szCs w:val="24"/>
          </w:rPr>
          <w:t>including</w:t>
        </w:r>
      </w:ins>
      <w:ins w:id="55" w:author="Stephen" w:date="2019-11-09T15:37:00Z">
        <w:r>
          <w:rPr>
            <w:rFonts w:ascii="Times New Roman" w:hAnsi="Times New Roman" w:cs="Times New Roman"/>
            <w:sz w:val="24"/>
            <w:szCs w:val="24"/>
          </w:rPr>
          <w:t xml:space="preserve"> thyroid function testing, </w:t>
        </w:r>
      </w:ins>
      <w:ins w:id="56" w:author="Stephen" w:date="2019-11-09T15:40:00Z">
        <w:r>
          <w:rPr>
            <w:rFonts w:ascii="Times New Roman" w:hAnsi="Times New Roman" w:cs="Times New Roman"/>
            <w:sz w:val="24"/>
            <w:szCs w:val="24"/>
          </w:rPr>
          <w:t xml:space="preserve">the monitoring of </w:t>
        </w:r>
      </w:ins>
      <w:ins w:id="57" w:author="Stephen" w:date="2019-11-09T15:37:00Z">
        <w:r>
          <w:rPr>
            <w:rFonts w:ascii="Times New Roman" w:hAnsi="Times New Roman" w:cs="Times New Roman"/>
            <w:sz w:val="24"/>
            <w:szCs w:val="24"/>
          </w:rPr>
          <w:t>thyroid replacement therap</w:t>
        </w:r>
      </w:ins>
      <w:ins w:id="58" w:author="Stephen" w:date="2019-11-09T15:38:00Z">
        <w:r>
          <w:rPr>
            <w:rFonts w:ascii="Times New Roman" w:hAnsi="Times New Roman" w:cs="Times New Roman"/>
            <w:sz w:val="24"/>
            <w:szCs w:val="24"/>
          </w:rPr>
          <w:t>y, and the concepts of subclinical thyroid dysfunction</w:t>
        </w:r>
      </w:ins>
      <w:ins w:id="59" w:author="Stephen" w:date="2019-11-09T15:39:00Z">
        <w:r>
          <w:rPr>
            <w:rFonts w:ascii="Times New Roman" w:hAnsi="Times New Roman" w:cs="Times New Roman"/>
            <w:sz w:val="24"/>
            <w:szCs w:val="24"/>
          </w:rPr>
          <w:t xml:space="preserve"> and </w:t>
        </w:r>
      </w:ins>
      <w:ins w:id="60" w:author="Stephen" w:date="2019-11-09T15:38:00Z">
        <w:r>
          <w:rPr>
            <w:rFonts w:ascii="Times New Roman" w:hAnsi="Times New Roman" w:cs="Times New Roman"/>
            <w:sz w:val="24"/>
            <w:szCs w:val="24"/>
          </w:rPr>
          <w:t xml:space="preserve">isolated </w:t>
        </w:r>
      </w:ins>
      <w:ins w:id="61" w:author="Stephen" w:date="2019-11-10T16:17:00Z">
        <w:r w:rsidR="00CA31CF">
          <w:rPr>
            <w:rFonts w:ascii="Times New Roman" w:hAnsi="Times New Roman" w:cs="Times New Roman"/>
            <w:sz w:val="24"/>
            <w:szCs w:val="24"/>
          </w:rPr>
          <w:t>(</w:t>
        </w:r>
      </w:ins>
      <w:ins w:id="62" w:author="Stephen" w:date="2019-11-10T16:16:00Z">
        <w:r w:rsidR="00976717">
          <w:rPr>
            <w:rFonts w:ascii="Times New Roman" w:hAnsi="Times New Roman" w:cs="Times New Roman"/>
            <w:sz w:val="24"/>
            <w:szCs w:val="24"/>
          </w:rPr>
          <w:t xml:space="preserve">or </w:t>
        </w:r>
      </w:ins>
      <w:ins w:id="63" w:author="Stephen" w:date="2019-11-10T16:17:00Z">
        <w:r w:rsidR="00CA31CF">
          <w:rPr>
            <w:rFonts w:ascii="Times New Roman" w:hAnsi="Times New Roman" w:cs="Times New Roman"/>
            <w:sz w:val="24"/>
            <w:szCs w:val="24"/>
          </w:rPr>
          <w:t xml:space="preserve">euthyroid) </w:t>
        </w:r>
      </w:ins>
      <w:ins w:id="64" w:author="Stephen" w:date="2019-11-09T15:38:00Z">
        <w:r>
          <w:rPr>
            <w:rFonts w:ascii="Times New Roman" w:hAnsi="Times New Roman" w:cs="Times New Roman"/>
            <w:sz w:val="24"/>
            <w:szCs w:val="24"/>
          </w:rPr>
          <w:t>hypo/</w:t>
        </w:r>
        <w:proofErr w:type="spellStart"/>
        <w:r>
          <w:rPr>
            <w:rFonts w:ascii="Times New Roman" w:hAnsi="Times New Roman" w:cs="Times New Roman"/>
            <w:sz w:val="24"/>
            <w:szCs w:val="24"/>
          </w:rPr>
          <w:t>hyperthyroxine</w:t>
        </w:r>
      </w:ins>
      <w:ins w:id="65" w:author="Stephen" w:date="2019-11-09T15:39:00Z">
        <w:r>
          <w:rPr>
            <w:rFonts w:ascii="Times New Roman" w:hAnsi="Times New Roman" w:cs="Times New Roman"/>
            <w:sz w:val="24"/>
            <w:szCs w:val="24"/>
          </w:rPr>
          <w:t>mia</w:t>
        </w:r>
        <w:proofErr w:type="spellEnd"/>
        <w:r>
          <w:rPr>
            <w:rFonts w:ascii="Times New Roman" w:hAnsi="Times New Roman" w:cs="Times New Roman"/>
            <w:sz w:val="24"/>
            <w:szCs w:val="24"/>
          </w:rPr>
          <w:t xml:space="preserve"> warrant reconsideration.</w:t>
        </w:r>
      </w:ins>
      <w:del w:id="66" w:author="Stephen" w:date="2019-11-09T15:35:00Z">
        <w:r w:rsidR="006B60BE" w:rsidDel="001406D1">
          <w:rPr>
            <w:rFonts w:ascii="Times New Roman" w:hAnsi="Times New Roman" w:cs="Times New Roman"/>
            <w:sz w:val="24"/>
            <w:szCs w:val="24"/>
          </w:rPr>
          <w:delText>.</w:delText>
        </w:r>
      </w:del>
    </w:p>
    <w:p w14:paraId="42A77A77" w14:textId="77777777" w:rsidR="00FC1638" w:rsidDel="001406D1" w:rsidRDefault="00296216" w:rsidP="00DE75B6">
      <w:pPr>
        <w:spacing w:line="480" w:lineRule="auto"/>
        <w:rPr>
          <w:del w:id="67" w:author="Stephen" w:date="2019-11-09T15:40:00Z"/>
          <w:rFonts w:ascii="Times New Roman" w:hAnsi="Times New Roman" w:cs="Times New Roman"/>
          <w:sz w:val="24"/>
          <w:szCs w:val="24"/>
        </w:rPr>
      </w:pPr>
      <w:del w:id="68" w:author="Stephen" w:date="2019-11-09T15:40:00Z">
        <w:r w:rsidDel="001406D1">
          <w:rPr>
            <w:rFonts w:ascii="Times New Roman" w:hAnsi="Times New Roman" w:cs="Times New Roman"/>
            <w:sz w:val="24"/>
            <w:szCs w:val="24"/>
          </w:rPr>
          <w:delText>The current conception of subclinical thyroid dysfunction</w:delText>
        </w:r>
      </w:del>
      <w:del w:id="69" w:author="Stephen" w:date="2019-10-26T18:23:00Z">
        <w:r w:rsidDel="009B6137">
          <w:rPr>
            <w:rFonts w:ascii="Times New Roman" w:hAnsi="Times New Roman" w:cs="Times New Roman"/>
            <w:sz w:val="24"/>
            <w:szCs w:val="24"/>
          </w:rPr>
          <w:delText xml:space="preserve"> is</w:delText>
        </w:r>
      </w:del>
      <w:del w:id="70" w:author="Stephen" w:date="2019-11-09T15:40:00Z">
        <w:r w:rsidDel="001406D1">
          <w:rPr>
            <w:rFonts w:ascii="Times New Roman" w:hAnsi="Times New Roman" w:cs="Times New Roman"/>
            <w:sz w:val="24"/>
            <w:szCs w:val="24"/>
          </w:rPr>
          <w:delText xml:space="preserve"> flawed. </w:delText>
        </w:r>
        <w:r w:rsidR="00E80082" w:rsidDel="001406D1">
          <w:rPr>
            <w:rFonts w:ascii="Times New Roman" w:hAnsi="Times New Roman" w:cs="Times New Roman"/>
            <w:sz w:val="24"/>
            <w:szCs w:val="24"/>
          </w:rPr>
          <w:delText>ThoughTSH levels remain sensitive screening tests for overt thyroid dysfunction,a</w:delText>
        </w:r>
        <w:r w:rsidR="00FF4FF4" w:rsidDel="001406D1">
          <w:rPr>
            <w:rFonts w:ascii="Times New Roman" w:hAnsi="Times New Roman" w:cs="Times New Roman"/>
            <w:sz w:val="24"/>
            <w:szCs w:val="24"/>
          </w:rPr>
          <w:delText xml:space="preserve">ny borderline thyroid dysfunction would be better defined in terms of thyroid </w:delText>
        </w:r>
        <w:r w:rsidR="00C34A0B" w:rsidDel="001406D1">
          <w:rPr>
            <w:rFonts w:ascii="Times New Roman" w:hAnsi="Times New Roman" w:cs="Times New Roman"/>
            <w:sz w:val="24"/>
            <w:szCs w:val="24"/>
          </w:rPr>
          <w:delText>hormone</w:delText>
        </w:r>
        <w:r w:rsidR="00FF4FF4" w:rsidDel="001406D1">
          <w:rPr>
            <w:rFonts w:ascii="Times New Roman" w:hAnsi="Times New Roman" w:cs="Times New Roman"/>
            <w:sz w:val="24"/>
            <w:szCs w:val="24"/>
          </w:rPr>
          <w:delText xml:space="preserve"> levels.</w:delText>
        </w:r>
      </w:del>
    </w:p>
    <w:p w14:paraId="2E120F9B" w14:textId="77777777" w:rsidR="00DE75B6" w:rsidRPr="00DE75B6" w:rsidDel="001406D1" w:rsidRDefault="00324CFB" w:rsidP="00DE75B6">
      <w:pPr>
        <w:spacing w:line="480" w:lineRule="auto"/>
        <w:rPr>
          <w:del w:id="71" w:author="Stephen" w:date="2019-11-09T15:40:00Z"/>
          <w:rFonts w:ascii="Times New Roman" w:hAnsi="Times New Roman" w:cs="Times New Roman"/>
          <w:sz w:val="24"/>
          <w:szCs w:val="24"/>
        </w:rPr>
      </w:pPr>
      <w:del w:id="72" w:author="Stephen" w:date="2019-11-09T15:40:00Z">
        <w:r w:rsidDel="001406D1">
          <w:rPr>
            <w:rFonts w:ascii="Times New Roman" w:hAnsi="Times New Roman" w:cs="Times New Roman"/>
            <w:sz w:val="24"/>
            <w:szCs w:val="24"/>
          </w:rPr>
          <w:delText>The conclusionsare consonant with recent advances in the understanding of thyroid hormone regulation</w:delText>
        </w:r>
        <w:r w:rsidR="00FC1638" w:rsidDel="001406D1">
          <w:rPr>
            <w:rFonts w:ascii="Times New Roman" w:hAnsi="Times New Roman" w:cs="Times New Roman"/>
            <w:sz w:val="24"/>
            <w:szCs w:val="24"/>
          </w:rPr>
          <w:delText xml:space="preserve"> and have implications for trials of therapies for borderline thyroid dysfunction</w:delText>
        </w:r>
        <w:r w:rsidDel="001406D1">
          <w:rPr>
            <w:rFonts w:ascii="Times New Roman" w:hAnsi="Times New Roman" w:cs="Times New Roman"/>
            <w:sz w:val="24"/>
            <w:szCs w:val="24"/>
          </w:rPr>
          <w:delText>.</w:delText>
        </w:r>
      </w:del>
    </w:p>
    <w:p w14:paraId="05ED8820" w14:textId="77777777" w:rsidR="00DE75B6" w:rsidRPr="00DE75B6" w:rsidRDefault="00DE75B6" w:rsidP="00DE75B6">
      <w:pPr>
        <w:spacing w:line="480" w:lineRule="auto"/>
        <w:rPr>
          <w:rFonts w:ascii="Times New Roman" w:hAnsi="Times New Roman" w:cs="Times New Roman"/>
          <w:sz w:val="24"/>
          <w:szCs w:val="24"/>
        </w:rPr>
      </w:pPr>
    </w:p>
    <w:p w14:paraId="048BECCD"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0708184B" w14:textId="77777777" w:rsidR="008109C2" w:rsidRDefault="008109C2" w:rsidP="00DE75B6">
      <w:pPr>
        <w:spacing w:line="480" w:lineRule="auto"/>
        <w:rPr>
          <w:ins w:id="73" w:author="Stephen" w:date="2019-11-09T15:51:00Z"/>
          <w:rFonts w:ascii="Times New Roman" w:hAnsi="Times New Roman" w:cs="Times New Roman"/>
          <w:sz w:val="24"/>
          <w:szCs w:val="24"/>
        </w:rPr>
      </w:pPr>
      <w:commentRangeStart w:id="74"/>
      <w:ins w:id="75" w:author="Stephen" w:date="2019-11-09T15:43:00Z">
        <w:r>
          <w:rPr>
            <w:rFonts w:ascii="Times New Roman" w:hAnsi="Times New Roman" w:cs="Times New Roman"/>
            <w:sz w:val="24"/>
            <w:szCs w:val="24"/>
          </w:rPr>
          <w:t xml:space="preserve">Thyroid function </w:t>
        </w:r>
      </w:ins>
      <w:commentRangeEnd w:id="74"/>
      <w:ins w:id="76" w:author="Stephen" w:date="2019-11-20T14:07:00Z">
        <w:r w:rsidR="00DC5654">
          <w:rPr>
            <w:rStyle w:val="CommentReference"/>
          </w:rPr>
          <w:commentReference w:id="74"/>
        </w:r>
      </w:ins>
      <w:ins w:id="77" w:author="Stephen" w:date="2019-11-09T15:43:00Z">
        <w:r>
          <w:rPr>
            <w:rFonts w:ascii="Times New Roman" w:hAnsi="Times New Roman" w:cs="Times New Roman"/>
            <w:sz w:val="24"/>
            <w:szCs w:val="24"/>
          </w:rPr>
          <w:t xml:space="preserve">testing is based on the </w:t>
        </w:r>
      </w:ins>
      <w:ins w:id="78" w:author="Stephen" w:date="2019-11-09T15:44:00Z">
        <w:r>
          <w:rPr>
            <w:rFonts w:ascii="Times New Roman" w:hAnsi="Times New Roman" w:cs="Times New Roman"/>
            <w:sz w:val="24"/>
            <w:szCs w:val="24"/>
          </w:rPr>
          <w:t>measurement of thyroid sti</w:t>
        </w:r>
        <w:r w:rsidR="00684321">
          <w:rPr>
            <w:rFonts w:ascii="Times New Roman" w:hAnsi="Times New Roman" w:cs="Times New Roman"/>
            <w:sz w:val="24"/>
            <w:szCs w:val="24"/>
          </w:rPr>
          <w:t>mulating hormone (TSH) levels [</w:t>
        </w:r>
      </w:ins>
      <w:ins w:id="79" w:author="Stephen" w:date="2019-11-16T13:21:00Z">
        <w:r w:rsidR="00684321">
          <w:rPr>
            <w:rFonts w:ascii="Times New Roman" w:hAnsi="Times New Roman" w:cs="Times New Roman"/>
            <w:sz w:val="24"/>
            <w:szCs w:val="24"/>
          </w:rPr>
          <w:t>1</w:t>
        </w:r>
      </w:ins>
      <w:ins w:id="80" w:author="Stephen" w:date="2019-11-18T21:02:00Z">
        <w:r w:rsidR="00DD635B">
          <w:rPr>
            <w:rFonts w:ascii="Times New Roman" w:hAnsi="Times New Roman" w:cs="Times New Roman"/>
            <w:sz w:val="24"/>
            <w:szCs w:val="24"/>
          </w:rPr>
          <w:t>, 2</w:t>
        </w:r>
      </w:ins>
      <w:ins w:id="81" w:author="Stephen" w:date="2019-11-09T15:44:00Z">
        <w:r>
          <w:rPr>
            <w:rFonts w:ascii="Times New Roman" w:hAnsi="Times New Roman" w:cs="Times New Roman"/>
            <w:sz w:val="24"/>
            <w:szCs w:val="24"/>
          </w:rPr>
          <w:t>].</w:t>
        </w:r>
      </w:ins>
      <w:ins w:id="82" w:author="Stephen" w:date="2019-11-09T15:45:00Z">
        <w:r>
          <w:rPr>
            <w:rFonts w:ascii="Times New Roman" w:hAnsi="Times New Roman" w:cs="Times New Roman"/>
            <w:sz w:val="24"/>
            <w:szCs w:val="24"/>
          </w:rPr>
          <w:t xml:space="preserve"> Patients are thereby classified as </w:t>
        </w:r>
      </w:ins>
      <w:ins w:id="83" w:author="Stephen" w:date="2019-11-09T15:48:00Z">
        <w:r>
          <w:rPr>
            <w:rFonts w:ascii="Times New Roman" w:hAnsi="Times New Roman" w:cs="Times New Roman"/>
            <w:sz w:val="24"/>
            <w:szCs w:val="24"/>
          </w:rPr>
          <w:t xml:space="preserve">having </w:t>
        </w:r>
      </w:ins>
      <w:proofErr w:type="spellStart"/>
      <w:ins w:id="84" w:author="Stephen" w:date="2019-11-09T15:45:00Z">
        <w:r>
          <w:rPr>
            <w:rFonts w:ascii="Times New Roman" w:hAnsi="Times New Roman" w:cs="Times New Roman"/>
            <w:sz w:val="24"/>
            <w:szCs w:val="24"/>
          </w:rPr>
          <w:t>euthyroid</w:t>
        </w:r>
      </w:ins>
      <w:ins w:id="85" w:author="Stephen" w:date="2019-11-09T15:48:00Z">
        <w:r>
          <w:rPr>
            <w:rFonts w:ascii="Times New Roman" w:hAnsi="Times New Roman" w:cs="Times New Roman"/>
            <w:sz w:val="24"/>
            <w:szCs w:val="24"/>
          </w:rPr>
          <w:t>ism</w:t>
        </w:r>
      </w:ins>
      <w:proofErr w:type="spellEnd"/>
      <w:ins w:id="86" w:author="Stephen" w:date="2019-11-09T15:45:00Z">
        <w:r>
          <w:rPr>
            <w:rFonts w:ascii="Times New Roman" w:hAnsi="Times New Roman" w:cs="Times New Roman"/>
            <w:sz w:val="24"/>
            <w:szCs w:val="24"/>
          </w:rPr>
          <w:t xml:space="preserve"> (normal TSH</w:t>
        </w:r>
      </w:ins>
      <w:ins w:id="87" w:author="Stephen" w:date="2019-11-10T12:37:00Z">
        <w:r w:rsidR="00562B8C">
          <w:rPr>
            <w:rFonts w:ascii="Times New Roman" w:hAnsi="Times New Roman" w:cs="Times New Roman"/>
            <w:sz w:val="24"/>
            <w:szCs w:val="24"/>
          </w:rPr>
          <w:t xml:space="preserve"> and</w:t>
        </w:r>
      </w:ins>
      <w:ins w:id="88" w:author="Stephen" w:date="2019-11-16T13:39:00Z">
        <w:r w:rsidR="00FD62F6">
          <w:rPr>
            <w:rFonts w:ascii="Times New Roman" w:hAnsi="Times New Roman" w:cs="Times New Roman"/>
            <w:sz w:val="24"/>
            <w:szCs w:val="24"/>
          </w:rPr>
          <w:t xml:space="preserve"> </w:t>
        </w:r>
      </w:ins>
      <w:ins w:id="89" w:author="Stephen" w:date="2019-11-09T15:46:00Z">
        <w:r>
          <w:rPr>
            <w:rFonts w:ascii="Times New Roman" w:hAnsi="Times New Roman" w:cs="Times New Roman"/>
            <w:sz w:val="24"/>
            <w:szCs w:val="24"/>
          </w:rPr>
          <w:t>thyroid hormone levels), over</w:t>
        </w:r>
      </w:ins>
      <w:ins w:id="90" w:author="Stephen" w:date="2019-11-09T15:48:00Z">
        <w:r>
          <w:rPr>
            <w:rFonts w:ascii="Times New Roman" w:hAnsi="Times New Roman" w:cs="Times New Roman"/>
            <w:sz w:val="24"/>
            <w:szCs w:val="24"/>
          </w:rPr>
          <w:t>t</w:t>
        </w:r>
      </w:ins>
      <w:ins w:id="91" w:author="Stephen" w:date="2019-11-09T15:46:00Z">
        <w:r>
          <w:rPr>
            <w:rFonts w:ascii="Times New Roman" w:hAnsi="Times New Roman" w:cs="Times New Roman"/>
            <w:sz w:val="24"/>
            <w:szCs w:val="24"/>
          </w:rPr>
          <w:t xml:space="preserve"> thyroid</w:t>
        </w:r>
      </w:ins>
      <w:ins w:id="92" w:author="Stephen" w:date="2019-11-09T15:48:00Z">
        <w:r>
          <w:rPr>
            <w:rFonts w:ascii="Times New Roman" w:hAnsi="Times New Roman" w:cs="Times New Roman"/>
            <w:sz w:val="24"/>
            <w:szCs w:val="24"/>
          </w:rPr>
          <w:t xml:space="preserve"> dysfunction</w:t>
        </w:r>
      </w:ins>
      <w:ins w:id="93" w:author="Stephen" w:date="2019-11-09T15:46:00Z">
        <w:r w:rsidR="00562B8C">
          <w:rPr>
            <w:rFonts w:ascii="Times New Roman" w:hAnsi="Times New Roman" w:cs="Times New Roman"/>
            <w:sz w:val="24"/>
            <w:szCs w:val="24"/>
          </w:rPr>
          <w:t xml:space="preserve"> (abnormal TSH</w:t>
        </w:r>
      </w:ins>
      <w:ins w:id="94" w:author="Stephen" w:date="2019-11-10T12:37:00Z">
        <w:r w:rsidR="00080B52">
          <w:rPr>
            <w:rFonts w:ascii="Times New Roman" w:hAnsi="Times New Roman" w:cs="Times New Roman"/>
            <w:sz w:val="24"/>
            <w:szCs w:val="24"/>
          </w:rPr>
          <w:t xml:space="preserve"> and </w:t>
        </w:r>
      </w:ins>
      <w:ins w:id="95" w:author="Stephen" w:date="2019-11-09T15:47:00Z">
        <w:r>
          <w:rPr>
            <w:rFonts w:ascii="Times New Roman" w:hAnsi="Times New Roman" w:cs="Times New Roman"/>
            <w:sz w:val="24"/>
            <w:szCs w:val="24"/>
          </w:rPr>
          <w:t>thyroid hormone levels),</w:t>
        </w:r>
      </w:ins>
      <w:ins w:id="96" w:author="Stephen" w:date="2019-11-18T21:03:00Z">
        <w:r w:rsidR="00DD635B">
          <w:rPr>
            <w:rFonts w:ascii="Times New Roman" w:hAnsi="Times New Roman" w:cs="Times New Roman"/>
            <w:sz w:val="24"/>
            <w:szCs w:val="24"/>
          </w:rPr>
          <w:t xml:space="preserve"> </w:t>
        </w:r>
      </w:ins>
      <w:ins w:id="97" w:author="Stephen" w:date="2019-11-09T15:47:00Z">
        <w:r>
          <w:rPr>
            <w:rFonts w:ascii="Times New Roman" w:hAnsi="Times New Roman" w:cs="Times New Roman"/>
            <w:sz w:val="24"/>
            <w:szCs w:val="24"/>
          </w:rPr>
          <w:t>subclinical</w:t>
        </w:r>
      </w:ins>
      <w:ins w:id="98" w:author="Stephen" w:date="2019-11-09T15:48:00Z">
        <w:r>
          <w:rPr>
            <w:rFonts w:ascii="Times New Roman" w:hAnsi="Times New Roman" w:cs="Times New Roman"/>
            <w:sz w:val="24"/>
            <w:szCs w:val="24"/>
          </w:rPr>
          <w:t xml:space="preserve"> thyroid dy</w:t>
        </w:r>
      </w:ins>
      <w:ins w:id="99" w:author="Stephen" w:date="2019-11-09T15:49:00Z">
        <w:r>
          <w:rPr>
            <w:rFonts w:ascii="Times New Roman" w:hAnsi="Times New Roman" w:cs="Times New Roman"/>
            <w:sz w:val="24"/>
            <w:szCs w:val="24"/>
          </w:rPr>
          <w:t xml:space="preserve">sfunction (abnormal TSH/normal thyroid hormone levels) and isolated </w:t>
        </w:r>
      </w:ins>
      <w:ins w:id="100" w:author="Stephen" w:date="2019-11-09T15:50:00Z">
        <w:r>
          <w:rPr>
            <w:rFonts w:ascii="Times New Roman" w:hAnsi="Times New Roman" w:cs="Times New Roman"/>
            <w:sz w:val="24"/>
            <w:szCs w:val="24"/>
          </w:rPr>
          <w:t>hyper/</w:t>
        </w:r>
      </w:ins>
      <w:ins w:id="101" w:author="Stephen" w:date="2019-11-09T15:49:00Z">
        <w:r>
          <w:rPr>
            <w:rFonts w:ascii="Times New Roman" w:hAnsi="Times New Roman" w:cs="Times New Roman"/>
            <w:sz w:val="24"/>
            <w:szCs w:val="24"/>
          </w:rPr>
          <w:t>hypothyroxinem</w:t>
        </w:r>
      </w:ins>
      <w:ins w:id="102" w:author="Stephen" w:date="2019-11-09T15:50:00Z">
        <w:r>
          <w:rPr>
            <w:rFonts w:ascii="Times New Roman" w:hAnsi="Times New Roman" w:cs="Times New Roman"/>
            <w:sz w:val="24"/>
            <w:szCs w:val="24"/>
          </w:rPr>
          <w:t xml:space="preserve">ia (normal TSH/abnormal thyroid hormone levels). </w:t>
        </w:r>
      </w:ins>
    </w:p>
    <w:p w14:paraId="5C98A1FA" w14:textId="77777777" w:rsidR="0052368F" w:rsidRDefault="0052368F" w:rsidP="00DE75B6">
      <w:pPr>
        <w:spacing w:line="480" w:lineRule="auto"/>
        <w:rPr>
          <w:ins w:id="103" w:author="Stephen" w:date="2019-11-09T15:59:00Z"/>
          <w:rFonts w:ascii="Times New Roman" w:hAnsi="Times New Roman" w:cs="Times New Roman"/>
          <w:sz w:val="24"/>
          <w:szCs w:val="24"/>
        </w:rPr>
      </w:pPr>
      <w:ins w:id="104" w:author="Stephen" w:date="2019-11-09T15:53:00Z">
        <w:r>
          <w:rPr>
            <w:rFonts w:ascii="Times New Roman" w:hAnsi="Times New Roman" w:cs="Times New Roman"/>
            <w:sz w:val="24"/>
            <w:szCs w:val="24"/>
          </w:rPr>
          <w:t>This classification of thyroid function is based on the concept of TSH levels being the most sensitive indicator of thyroid func</w:t>
        </w:r>
      </w:ins>
      <w:ins w:id="105" w:author="Stephen" w:date="2019-11-09T15:54:00Z">
        <w:r>
          <w:rPr>
            <w:rFonts w:ascii="Times New Roman" w:hAnsi="Times New Roman" w:cs="Times New Roman"/>
            <w:sz w:val="24"/>
            <w:szCs w:val="24"/>
          </w:rPr>
          <w:t>tion such that subclinical thyroid dysfunction as currently defined is thought to be more significant than isolated hyper</w:t>
        </w:r>
      </w:ins>
      <w:ins w:id="106" w:author="Stephen" w:date="2019-11-09T15:55:00Z">
        <w:r>
          <w:rPr>
            <w:rFonts w:ascii="Times New Roman" w:hAnsi="Times New Roman" w:cs="Times New Roman"/>
            <w:sz w:val="24"/>
            <w:szCs w:val="24"/>
          </w:rPr>
          <w:t>/hypothyroxinemia</w:t>
        </w:r>
      </w:ins>
      <w:ins w:id="107" w:author="Stephen" w:date="2019-11-10T16:17:00Z">
        <w:r w:rsidR="00CA31CF">
          <w:rPr>
            <w:rFonts w:ascii="Times New Roman" w:hAnsi="Times New Roman" w:cs="Times New Roman"/>
            <w:sz w:val="24"/>
            <w:szCs w:val="24"/>
          </w:rPr>
          <w:t>, as indicated by the alternati</w:t>
        </w:r>
      </w:ins>
      <w:ins w:id="108" w:author="Stephen" w:date="2019-11-10T16:18:00Z">
        <w:r w:rsidR="00CA31CF">
          <w:rPr>
            <w:rFonts w:ascii="Times New Roman" w:hAnsi="Times New Roman" w:cs="Times New Roman"/>
            <w:sz w:val="24"/>
            <w:szCs w:val="24"/>
          </w:rPr>
          <w:t>ve term ‘euthyroid hyper/hypothyroidism</w:t>
        </w:r>
      </w:ins>
      <w:ins w:id="109" w:author="Stephen" w:date="2019-11-10T18:40:00Z">
        <w:r w:rsidR="00AA52D2">
          <w:rPr>
            <w:rFonts w:ascii="Times New Roman" w:hAnsi="Times New Roman" w:cs="Times New Roman"/>
            <w:sz w:val="24"/>
            <w:szCs w:val="24"/>
          </w:rPr>
          <w:t>’</w:t>
        </w:r>
      </w:ins>
      <w:ins w:id="110" w:author="Stephen" w:date="2019-11-09T15:55:00Z">
        <w:r w:rsidR="00FD62F6">
          <w:rPr>
            <w:rFonts w:ascii="Times New Roman" w:hAnsi="Times New Roman" w:cs="Times New Roman"/>
            <w:sz w:val="24"/>
            <w:szCs w:val="24"/>
          </w:rPr>
          <w:t xml:space="preserve"> [</w:t>
        </w:r>
      </w:ins>
      <w:ins w:id="111" w:author="Stephen" w:date="2019-11-16T13:37:00Z">
        <w:r w:rsidR="00FD62F6">
          <w:rPr>
            <w:rFonts w:ascii="Times New Roman" w:hAnsi="Times New Roman" w:cs="Times New Roman"/>
            <w:sz w:val="24"/>
            <w:szCs w:val="24"/>
          </w:rPr>
          <w:t>3</w:t>
        </w:r>
      </w:ins>
      <w:ins w:id="112" w:author="Stephen" w:date="2019-11-09T15:55:00Z">
        <w:r>
          <w:rPr>
            <w:rFonts w:ascii="Times New Roman" w:hAnsi="Times New Roman" w:cs="Times New Roman"/>
            <w:sz w:val="24"/>
            <w:szCs w:val="24"/>
          </w:rPr>
          <w:t>].</w:t>
        </w:r>
      </w:ins>
      <w:del w:id="113" w:author="Stephen" w:date="2019-11-09T15:55:00Z">
        <w:r w:rsidR="00DE75B6" w:rsidRPr="00DE75B6" w:rsidDel="0052368F">
          <w:rPr>
            <w:rFonts w:ascii="Times New Roman" w:hAnsi="Times New Roman" w:cs="Times New Roman"/>
            <w:sz w:val="24"/>
            <w:szCs w:val="24"/>
          </w:rPr>
          <w:delText xml:space="preserve">Subclinical thyroid dysfunction is defined as the combination ofabnormal thyroid stimulation hormone (TSH)levels with normal thyroid hormone </w:delText>
        </w:r>
        <w:r w:rsidR="009C26A7" w:rsidRPr="00DE75B6" w:rsidDel="0052368F">
          <w:rPr>
            <w:rFonts w:ascii="Times New Roman" w:hAnsi="Times New Roman" w:cs="Times New Roman"/>
            <w:sz w:val="24"/>
            <w:szCs w:val="24"/>
          </w:rPr>
          <w:delText>levels [</w:delText>
        </w:r>
        <w:r w:rsidR="00DE75B6" w:rsidRPr="00DE75B6" w:rsidDel="0052368F">
          <w:rPr>
            <w:rFonts w:ascii="Times New Roman" w:hAnsi="Times New Roman" w:cs="Times New Roman"/>
            <w:sz w:val="24"/>
            <w:szCs w:val="24"/>
          </w:rPr>
          <w:delText>1-</w:delText>
        </w:r>
        <w:r w:rsidR="005E5977" w:rsidDel="0052368F">
          <w:rPr>
            <w:rFonts w:ascii="Times New Roman" w:hAnsi="Times New Roman" w:cs="Times New Roman"/>
            <w:sz w:val="24"/>
            <w:szCs w:val="24"/>
          </w:rPr>
          <w:delText>5</w:delText>
        </w:r>
        <w:r w:rsidR="00DE75B6" w:rsidRPr="00DE75B6" w:rsidDel="0052368F">
          <w:rPr>
            <w:rFonts w:ascii="Times New Roman" w:hAnsi="Times New Roman" w:cs="Times New Roman"/>
            <w:sz w:val="24"/>
            <w:szCs w:val="24"/>
          </w:rPr>
          <w:delText xml:space="preserve">]. </w:delText>
        </w:r>
      </w:del>
    </w:p>
    <w:p w14:paraId="668ADE8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ins w:id="114" w:author="Stephen" w:date="2019-11-18T21:03:00Z">
        <w:r w:rsidR="00DD635B">
          <w:rPr>
            <w:rFonts w:ascii="Times New Roman" w:hAnsi="Times New Roman" w:cs="Times New Roman"/>
            <w:sz w:val="24"/>
            <w:szCs w:val="24"/>
          </w:rPr>
          <w:t xml:space="preserve"> </w:t>
        </w:r>
      </w:ins>
      <w:r w:rsidRPr="00DE75B6">
        <w:rPr>
          <w:rFonts w:ascii="Times New Roman" w:hAnsi="Times New Roman" w:cs="Times New Roman"/>
          <w:sz w:val="24"/>
          <w:szCs w:val="24"/>
        </w:rPr>
        <w:t>[</w:t>
      </w:r>
      <w:ins w:id="115" w:author="Stephen" w:date="2019-11-16T13:42:00Z">
        <w:r w:rsidR="00EF222B">
          <w:rPr>
            <w:rFonts w:ascii="Times New Roman" w:hAnsi="Times New Roman" w:cs="Times New Roman"/>
            <w:sz w:val="24"/>
            <w:szCs w:val="24"/>
          </w:rPr>
          <w:t>4-8</w:t>
        </w:r>
      </w:ins>
      <w:del w:id="116"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w:t>
      </w:r>
      <w:ins w:id="117" w:author="Stephen" w:date="2019-11-16T13:42:00Z">
        <w:r w:rsidR="00EF222B">
          <w:rPr>
            <w:rFonts w:ascii="Times New Roman" w:hAnsi="Times New Roman" w:cs="Times New Roman"/>
            <w:sz w:val="24"/>
            <w:szCs w:val="24"/>
          </w:rPr>
          <w:t>8</w:t>
        </w:r>
      </w:ins>
      <w:del w:id="118" w:author="Stephen" w:date="2019-11-16T13:42:00Z">
        <w:r w:rsidR="005E5977" w:rsidDel="00EF222B">
          <w:rPr>
            <w:rFonts w:ascii="Times New Roman" w:hAnsi="Times New Roman" w:cs="Times New Roman"/>
            <w:sz w:val="24"/>
            <w:szCs w:val="24"/>
          </w:rPr>
          <w:delText>5</w:delText>
        </w:r>
      </w:del>
      <w:r w:rsidR="005E5977">
        <w:rPr>
          <w:rFonts w:ascii="Times New Roman" w:hAnsi="Times New Roman" w:cs="Times New Roman"/>
          <w:sz w:val="24"/>
          <w:szCs w:val="24"/>
        </w:rPr>
        <w:t>]</w:t>
      </w:r>
      <w:r w:rsidR="00A00E7B">
        <w:rPr>
          <w:rFonts w:ascii="Times New Roman" w:hAnsi="Times New Roman" w:cs="Times New Roman"/>
          <w:sz w:val="24"/>
          <w:szCs w:val="24"/>
        </w:rPr>
        <w:t>.</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w:t>
      </w:r>
      <w:ins w:id="119" w:author="Stephen" w:date="2019-11-16T13:42:00Z">
        <w:r w:rsidR="00EF222B">
          <w:rPr>
            <w:rFonts w:ascii="Times New Roman" w:hAnsi="Times New Roman" w:cs="Times New Roman"/>
            <w:sz w:val="24"/>
            <w:szCs w:val="24"/>
          </w:rPr>
          <w:t>4</w:t>
        </w:r>
      </w:ins>
      <w:del w:id="120"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del w:id="121" w:author="Stephen" w:date="2019-11-16T13:42:00Z">
        <w:r w:rsidR="005E5977" w:rsidDel="00EF222B">
          <w:rPr>
            <w:rFonts w:ascii="Times New Roman" w:hAnsi="Times New Roman" w:cs="Times New Roman"/>
            <w:sz w:val="24"/>
            <w:szCs w:val="24"/>
          </w:rPr>
          <w:delText>5</w:delText>
        </w:r>
      </w:del>
      <w:ins w:id="122" w:author="Stephen" w:date="2019-11-16T13:42:00Z">
        <w:r w:rsidR="00EF222B">
          <w:rPr>
            <w:rFonts w:ascii="Times New Roman" w:hAnsi="Times New Roman" w:cs="Times New Roman"/>
            <w:sz w:val="24"/>
            <w:szCs w:val="24"/>
          </w:rPr>
          <w:t>8</w:t>
        </w:r>
      </w:ins>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ins w:id="123" w:author="Stephen" w:date="2019-11-16T13:42:00Z">
        <w:r w:rsidR="00EF222B">
          <w:rPr>
            <w:rFonts w:ascii="Times New Roman" w:hAnsi="Times New Roman" w:cs="Times New Roman"/>
            <w:sz w:val="24"/>
            <w:szCs w:val="24"/>
          </w:rPr>
          <w:t>5</w:t>
        </w:r>
      </w:ins>
      <w:del w:id="124" w:author="Stephen" w:date="2019-11-16T13:42:00Z">
        <w:r w:rsidRPr="00DE75B6" w:rsidDel="00EF222B">
          <w:rPr>
            <w:rFonts w:ascii="Times New Roman" w:hAnsi="Times New Roman" w:cs="Times New Roman"/>
            <w:sz w:val="24"/>
            <w:szCs w:val="24"/>
          </w:rPr>
          <w:delText>2</w:delText>
        </w:r>
      </w:del>
      <w:r w:rsidRPr="00DE75B6">
        <w:rPr>
          <w:rFonts w:ascii="Times New Roman" w:hAnsi="Times New Roman" w:cs="Times New Roman"/>
          <w:sz w:val="24"/>
          <w:szCs w:val="24"/>
        </w:rPr>
        <w:t>,</w:t>
      </w:r>
      <w:ins w:id="125" w:author="Stephen" w:date="2019-11-16T19:39:00Z">
        <w:r w:rsidR="006E3BDA">
          <w:rPr>
            <w:rFonts w:ascii="Times New Roman" w:hAnsi="Times New Roman" w:cs="Times New Roman"/>
            <w:sz w:val="24"/>
            <w:szCs w:val="24"/>
          </w:rPr>
          <w:t xml:space="preserve"> </w:t>
        </w:r>
      </w:ins>
      <w:del w:id="126" w:author="Stephen" w:date="2019-11-16T13:42:00Z">
        <w:r w:rsidRPr="00DE75B6" w:rsidDel="00EF222B">
          <w:rPr>
            <w:rFonts w:ascii="Times New Roman" w:hAnsi="Times New Roman" w:cs="Times New Roman"/>
            <w:sz w:val="24"/>
            <w:szCs w:val="24"/>
          </w:rPr>
          <w:delText>5-</w:delText>
        </w:r>
      </w:del>
      <w:r w:rsidR="005E5977">
        <w:rPr>
          <w:rFonts w:ascii="Times New Roman" w:hAnsi="Times New Roman" w:cs="Times New Roman"/>
          <w:sz w:val="24"/>
          <w:szCs w:val="24"/>
        </w:rPr>
        <w:t>8</w:t>
      </w:r>
      <w:ins w:id="127" w:author="Stephen" w:date="2019-11-16T13:43:00Z">
        <w:r w:rsidR="00EF222B">
          <w:rPr>
            <w:rFonts w:ascii="Times New Roman" w:hAnsi="Times New Roman" w:cs="Times New Roman"/>
            <w:sz w:val="24"/>
            <w:szCs w:val="24"/>
          </w:rPr>
          <w:t>-11</w:t>
        </w:r>
      </w:ins>
      <w:r w:rsidRPr="00DE75B6">
        <w:rPr>
          <w:rFonts w:ascii="Times New Roman" w:hAnsi="Times New Roman" w:cs="Times New Roman"/>
          <w:sz w:val="24"/>
          <w:szCs w:val="24"/>
        </w:rPr>
        <w:t>].</w:t>
      </w:r>
    </w:p>
    <w:p w14:paraId="788760F7"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128"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129" w:author="Stephen" w:date="2019-11-16T19:38:00Z">
        <w:r w:rsidR="006E3BDA">
          <w:rPr>
            <w:rFonts w:ascii="Times New Roman" w:hAnsi="Times New Roman" w:cs="Times New Roman"/>
            <w:sz w:val="24"/>
            <w:szCs w:val="24"/>
          </w:rPr>
          <w:t xml:space="preserve"> </w:t>
        </w:r>
      </w:ins>
      <w:r w:rsidRPr="00DE75B6">
        <w:rPr>
          <w:rFonts w:ascii="Times New Roman" w:hAnsi="Times New Roman" w:cs="Times New Roman"/>
          <w:sz w:val="24"/>
          <w:szCs w:val="24"/>
        </w:rPr>
        <w:t>[</w:t>
      </w:r>
      <w:ins w:id="130" w:author="Stephen" w:date="2019-11-16T13:43:00Z">
        <w:r w:rsidR="00EF222B">
          <w:rPr>
            <w:rFonts w:ascii="Times New Roman" w:hAnsi="Times New Roman" w:cs="Times New Roman"/>
            <w:sz w:val="24"/>
            <w:szCs w:val="24"/>
          </w:rPr>
          <w:t>12</w:t>
        </w:r>
      </w:ins>
      <w:ins w:id="131" w:author="Stephen" w:date="2019-11-18T21:04:00Z">
        <w:r w:rsidR="00DD635B">
          <w:rPr>
            <w:rFonts w:ascii="Times New Roman" w:hAnsi="Times New Roman" w:cs="Times New Roman"/>
            <w:sz w:val="24"/>
            <w:szCs w:val="24"/>
          </w:rPr>
          <w:t>, 13</w:t>
        </w:r>
      </w:ins>
      <w:del w:id="132" w:author="Stephen" w:date="2019-11-16T13:43:00Z">
        <w:r w:rsidR="002C4A3B" w:rsidDel="00EF222B">
          <w:rPr>
            <w:rFonts w:ascii="Times New Roman" w:hAnsi="Times New Roman" w:cs="Times New Roman"/>
            <w:sz w:val="24"/>
            <w:szCs w:val="24"/>
          </w:rPr>
          <w:delText>9, 10</w:delText>
        </w:r>
      </w:del>
      <w:r w:rsidRPr="00DE75B6">
        <w:rPr>
          <w:rFonts w:ascii="Times New Roman" w:hAnsi="Times New Roman" w:cs="Times New Roman"/>
          <w:sz w:val="24"/>
          <w:szCs w:val="24"/>
        </w:rPr>
        <w:t xml:space="preserve">]. Rather, </w:t>
      </w:r>
      <w:ins w:id="133" w:author="Stephen" w:date="2019-11-18T21:04:00Z">
        <w:r w:rsidR="00DD635B">
          <w:rPr>
            <w:rFonts w:ascii="Times New Roman" w:hAnsi="Times New Roman" w:cs="Times New Roman"/>
            <w:sz w:val="24"/>
            <w:szCs w:val="24"/>
          </w:rPr>
          <w:t xml:space="preserve">it is claimed that </w:t>
        </w:r>
      </w:ins>
      <w:r w:rsidRPr="00DE75B6">
        <w:rPr>
          <w:rFonts w:ascii="Times New Roman" w:hAnsi="Times New Roman" w:cs="Times New Roman"/>
          <w:sz w:val="24"/>
          <w:szCs w:val="24"/>
        </w:rPr>
        <w:t>more accuracy may be achieved by defining a normal range for the combination of thyroid hormones and TSH.</w:t>
      </w:r>
    </w:p>
    <w:p w14:paraId="7C9FDCF6" w14:textId="77777777" w:rsidR="00DB7FBA"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ins w:id="134"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135"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136"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137"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ins w:id="138" w:author="Stephen" w:date="2019-11-16T13:44:00Z">
        <w:r w:rsidR="00EF222B">
          <w:rPr>
            <w:rFonts w:ascii="Times New Roman" w:hAnsi="Times New Roman" w:cs="Times New Roman"/>
            <w:sz w:val="24"/>
            <w:szCs w:val="24"/>
          </w:rPr>
          <w:t>4</w:t>
        </w:r>
      </w:ins>
      <w:del w:id="139" w:author="Stephen" w:date="2019-11-16T13:44:00Z">
        <w:r w:rsidR="002C4A3B" w:rsidDel="00EF222B">
          <w:rPr>
            <w:rFonts w:ascii="Times New Roman" w:hAnsi="Times New Roman" w:cs="Times New Roman"/>
            <w:sz w:val="24"/>
            <w:szCs w:val="24"/>
          </w:rPr>
          <w:delText>1</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ins w:id="140" w:author="Stephen" w:date="2019-11-16T13:44:00Z">
        <w:r w:rsidR="00EF222B">
          <w:rPr>
            <w:rFonts w:ascii="Times New Roman" w:hAnsi="Times New Roman" w:cs="Times New Roman"/>
            <w:sz w:val="24"/>
            <w:szCs w:val="24"/>
          </w:rPr>
          <w:t>5</w:t>
        </w:r>
      </w:ins>
      <w:del w:id="141" w:author="Stephen" w:date="2019-11-16T13:44:00Z">
        <w:r w:rsidR="002C4A3B" w:rsidDel="00EF222B">
          <w:rPr>
            <w:rFonts w:ascii="Times New Roman" w:hAnsi="Times New Roman" w:cs="Times New Roman"/>
            <w:sz w:val="24"/>
            <w:szCs w:val="24"/>
          </w:rPr>
          <w:delText>2</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ins w:id="142"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ins w:id="143" w:author="Stephen" w:date="2019-11-16T13:45:00Z">
        <w:r w:rsidR="00EF222B">
          <w:rPr>
            <w:rFonts w:ascii="Times New Roman" w:hAnsi="Times New Roman" w:cs="Times New Roman"/>
            <w:sz w:val="24"/>
            <w:szCs w:val="24"/>
          </w:rPr>
          <w:t>6</w:t>
        </w:r>
      </w:ins>
      <w:del w:id="144" w:author="Stephen" w:date="2019-11-16T13:45:00Z">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w:t>
      </w:r>
      <w:ins w:id="145" w:author="Stephen" w:date="2019-11-16T13:45:00Z">
        <w:r w:rsidR="00EF222B">
          <w:rPr>
            <w:rFonts w:ascii="Times New Roman" w:hAnsi="Times New Roman" w:cs="Times New Roman"/>
            <w:sz w:val="24"/>
            <w:szCs w:val="24"/>
          </w:rPr>
          <w:t>14-16</w:t>
        </w:r>
      </w:ins>
      <w:del w:id="146" w:author="Stephen" w:date="2019-11-16T13:45:00Z">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1</w:delText>
        </w:r>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1BECC5AD"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r w:rsidR="00EE3A25">
        <w:rPr>
          <w:rFonts w:ascii="Times New Roman" w:hAnsi="Times New Roman" w:cs="Times New Roman"/>
          <w:sz w:val="24"/>
          <w:szCs w:val="24"/>
        </w:rPr>
        <w:t xml:space="preserve">aimed </w:t>
      </w:r>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w:t>
      </w:r>
      <w:ins w:id="147" w:author="Stephen" w:date="2019-11-16T13:46:00Z">
        <w:r w:rsidR="00EF222B">
          <w:rPr>
            <w:rFonts w:ascii="Times New Roman" w:hAnsi="Times New Roman" w:cs="Times New Roman"/>
            <w:sz w:val="24"/>
            <w:szCs w:val="24"/>
          </w:rPr>
          <w:t>7</w:t>
        </w:r>
      </w:ins>
      <w:del w:id="148" w:author="Stephen" w:date="2019-11-16T13:46:00Z">
        <w:r w:rsidR="00AB5608" w:rsidDel="00EF222B">
          <w:rPr>
            <w:rFonts w:ascii="Times New Roman" w:hAnsi="Times New Roman" w:cs="Times New Roman"/>
            <w:sz w:val="24"/>
            <w:szCs w:val="24"/>
          </w:rPr>
          <w:delText>4</w:delText>
        </w:r>
      </w:del>
      <w:r w:rsidR="00AB5608">
        <w:rPr>
          <w:rFonts w:ascii="Times New Roman" w:hAnsi="Times New Roman" w:cs="Times New Roman"/>
          <w:sz w:val="24"/>
          <w:szCs w:val="24"/>
        </w:rPr>
        <w:t>, 1</w:t>
      </w:r>
      <w:ins w:id="149" w:author="Stephen" w:date="2019-11-16T13:46:00Z">
        <w:r w:rsidR="00EF222B">
          <w:rPr>
            <w:rFonts w:ascii="Times New Roman" w:hAnsi="Times New Roman" w:cs="Times New Roman"/>
            <w:sz w:val="24"/>
            <w:szCs w:val="24"/>
          </w:rPr>
          <w:t>8</w:t>
        </w:r>
      </w:ins>
      <w:del w:id="150" w:author="Stephen" w:date="2019-11-16T13:46:00Z">
        <w:r w:rsidR="00AB5608" w:rsidDel="00EF222B">
          <w:rPr>
            <w:rFonts w:ascii="Times New Roman" w:hAnsi="Times New Roman" w:cs="Times New Roman"/>
            <w:sz w:val="24"/>
            <w:szCs w:val="24"/>
          </w:rPr>
          <w:delText>5</w:delText>
        </w:r>
      </w:del>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w:t>
      </w:r>
      <w:r w:rsidR="00DE75B6" w:rsidRPr="00DE75B6">
        <w:rPr>
          <w:rFonts w:ascii="Times New Roman" w:hAnsi="Times New Roman" w:cs="Times New Roman"/>
          <w:sz w:val="24"/>
          <w:szCs w:val="24"/>
        </w:rPr>
        <w:lastRenderedPageBreak/>
        <w:t xml:space="preserve">TSH and FT4 </w:t>
      </w:r>
      <w:ins w:id="151" w:author="Stephen" w:date="2019-11-18T21:05:00Z">
        <w:r w:rsidR="00DD635B">
          <w:rPr>
            <w:rFonts w:ascii="Times New Roman" w:hAnsi="Times New Roman" w:cs="Times New Roman"/>
            <w:sz w:val="24"/>
            <w:szCs w:val="24"/>
          </w:rPr>
          <w:t xml:space="preserve">levels and </w:t>
        </w:r>
      </w:ins>
      <w:del w:id="152" w:author="Stephen" w:date="2019-11-18T21:05:00Z">
        <w:r w:rsidR="00DE75B6" w:rsidRPr="00DE75B6" w:rsidDel="00DD635B">
          <w:rPr>
            <w:rFonts w:ascii="Times New Roman" w:hAnsi="Times New Roman" w:cs="Times New Roman"/>
            <w:sz w:val="24"/>
            <w:szCs w:val="24"/>
          </w:rPr>
          <w:delText xml:space="preserve">with </w:delText>
        </w:r>
      </w:del>
      <w:r w:rsidR="00DE75B6" w:rsidRPr="00DE75B6">
        <w:rPr>
          <w:rFonts w:ascii="Times New Roman" w:hAnsi="Times New Roman" w:cs="Times New Roman"/>
          <w:sz w:val="24"/>
          <w:szCs w:val="24"/>
        </w:rPr>
        <w:t>the clinical features of thyroid dysfunction.</w:t>
      </w:r>
      <w:ins w:id="153" w:author="Stephen" w:date="2019-11-16T19:37:00Z">
        <w:r w:rsidR="00E00110">
          <w:rPr>
            <w:rFonts w:ascii="Times New Roman" w:hAnsi="Times New Roman" w:cs="Times New Roman"/>
            <w:sz w:val="24"/>
            <w:szCs w:val="24"/>
          </w:rPr>
          <w:t xml:space="preserve"> </w:t>
        </w:r>
      </w:ins>
      <w:ins w:id="154" w:author="Stephen" w:date="2019-10-03T17:34:00Z">
        <w:del w:id="155" w:author="Henrik Falhammar" w:date="2019-11-13T16:34:00Z">
          <w:r w:rsidR="00957172" w:rsidDel="005840A3">
            <w:rPr>
              <w:rFonts w:ascii="Times New Roman" w:hAnsi="Times New Roman" w:cs="Times New Roman"/>
              <w:sz w:val="24"/>
              <w:szCs w:val="24"/>
            </w:rPr>
            <w:delText>.</w:delText>
          </w:r>
        </w:del>
      </w:ins>
      <w:del w:id="156" w:author="Stephen" w:date="2019-10-03T17:32:00Z">
        <w:r w:rsidR="00DE75B6" w:rsidRPr="00DE75B6" w:rsidDel="00957172">
          <w:rPr>
            <w:rFonts w:ascii="Times New Roman" w:hAnsi="Times New Roman" w:cs="Times New Roman"/>
            <w:sz w:val="24"/>
            <w:szCs w:val="24"/>
          </w:rPr>
          <w:delText>W</w:delText>
        </w:r>
      </w:del>
      <w:ins w:id="157" w:author="Stephen" w:date="2019-10-03T17:35:00Z">
        <w:r w:rsidR="00957172">
          <w:rPr>
            <w:rFonts w:ascii="Times New Roman" w:hAnsi="Times New Roman" w:cs="Times New Roman"/>
            <w:sz w:val="24"/>
            <w:szCs w:val="24"/>
          </w:rPr>
          <w:t>W</w:t>
        </w:r>
      </w:ins>
      <w:r w:rsidR="00DE75B6" w:rsidRPr="00DE75B6">
        <w:rPr>
          <w:rFonts w:ascii="Times New Roman" w:hAnsi="Times New Roman" w:cs="Times New Roman"/>
          <w:sz w:val="24"/>
          <w:szCs w:val="24"/>
        </w:rPr>
        <w:t xml:space="preserve">e further reasoned </w:t>
      </w:r>
      <w:del w:id="158" w:author="Stephen" w:date="2019-10-03T17:32:00Z">
        <w:r w:rsidR="00DE75B6" w:rsidRPr="00DE75B6" w:rsidDel="00957172">
          <w:rPr>
            <w:rFonts w:ascii="Times New Roman" w:hAnsi="Times New Roman" w:cs="Times New Roman"/>
            <w:sz w:val="24"/>
            <w:szCs w:val="24"/>
          </w:rPr>
          <w:delText xml:space="preserve">however, </w:delText>
        </w:r>
      </w:del>
      <w:r w:rsidR="00DE75B6" w:rsidRPr="00DE75B6">
        <w:rPr>
          <w:rFonts w:ascii="Times New Roman" w:hAnsi="Times New Roman" w:cs="Times New Roman"/>
          <w:sz w:val="24"/>
          <w:szCs w:val="24"/>
        </w:rPr>
        <w:t>that if the clinical features correlated better with TSH levels the current</w:t>
      </w:r>
      <w:ins w:id="159" w:author="Stephen" w:date="2019-11-09T15:57:00Z">
        <w:r w:rsidR="0052368F">
          <w:rPr>
            <w:rFonts w:ascii="Times New Roman" w:hAnsi="Times New Roman" w:cs="Times New Roman"/>
            <w:sz w:val="24"/>
            <w:szCs w:val="24"/>
          </w:rPr>
          <w:t xml:space="preserve"> rationale for thyroid function testing and the</w:t>
        </w:r>
      </w:ins>
      <w:ins w:id="160" w:author="Stephen" w:date="2019-11-09T15:58:00Z">
        <w:r w:rsidR="0052368F">
          <w:rPr>
            <w:rFonts w:ascii="Times New Roman" w:hAnsi="Times New Roman" w:cs="Times New Roman"/>
            <w:sz w:val="24"/>
            <w:szCs w:val="24"/>
          </w:rPr>
          <w:t xml:space="preserve"> current</w:t>
        </w:r>
      </w:ins>
      <w:ins w:id="161" w:author="Stephen" w:date="2019-11-16T13:47:00Z">
        <w:r w:rsidR="00EF222B">
          <w:rPr>
            <w:rFonts w:ascii="Times New Roman" w:hAnsi="Times New Roman" w:cs="Times New Roman"/>
            <w:sz w:val="24"/>
            <w:szCs w:val="24"/>
          </w:rPr>
          <w:t xml:space="preserve"> </w:t>
        </w:r>
      </w:ins>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w:t>
      </w:r>
      <w:ins w:id="162" w:author="Stephen" w:date="2019-11-09T15:58:00Z">
        <w:r w:rsidR="0052368F">
          <w:rPr>
            <w:rFonts w:ascii="Times New Roman" w:hAnsi="Times New Roman" w:cs="Times New Roman"/>
            <w:sz w:val="24"/>
            <w:szCs w:val="24"/>
          </w:rPr>
          <w:t>se</w:t>
        </w:r>
      </w:ins>
      <w:ins w:id="163" w:author="Stephen" w:date="2019-11-09T16:02:00Z">
        <w:r w:rsidR="00CC6A4F">
          <w:rPr>
            <w:rFonts w:ascii="Times New Roman" w:hAnsi="Times New Roman" w:cs="Times New Roman"/>
            <w:sz w:val="24"/>
            <w:szCs w:val="24"/>
          </w:rPr>
          <w:t xml:space="preserve"> concepts</w:t>
        </w:r>
      </w:ins>
      <w:ins w:id="164" w:author="Stephen" w:date="2019-11-16T19:37:00Z">
        <w:r w:rsidR="00E00110">
          <w:rPr>
            <w:rFonts w:ascii="Times New Roman" w:hAnsi="Times New Roman" w:cs="Times New Roman"/>
            <w:sz w:val="24"/>
            <w:szCs w:val="24"/>
          </w:rPr>
          <w:t xml:space="preserve"> </w:t>
        </w:r>
      </w:ins>
      <w:del w:id="165" w:author="Stephen" w:date="2019-11-09T15:58:00Z">
        <w:r w:rsidR="00692C69" w:rsidDel="0052368F">
          <w:rPr>
            <w:rFonts w:ascii="Times New Roman" w:hAnsi="Times New Roman" w:cs="Times New Roman"/>
            <w:sz w:val="24"/>
            <w:szCs w:val="24"/>
          </w:rPr>
          <w:delText xml:space="preserve">current definition of subclinical thyroid dysfunction </w:delText>
        </w:r>
      </w:del>
      <w:r w:rsidR="00692C69">
        <w:rPr>
          <w:rFonts w:ascii="Times New Roman" w:hAnsi="Times New Roman" w:cs="Times New Roman"/>
          <w:sz w:val="24"/>
          <w:szCs w:val="24"/>
        </w:rPr>
        <w:t>would warrant review.</w:t>
      </w:r>
      <w:ins w:id="166" w:author="Stephen" w:date="2019-11-16T13:47:00Z">
        <w:r w:rsidR="00EF222B">
          <w:rPr>
            <w:rFonts w:ascii="Times New Roman" w:hAnsi="Times New Roman" w:cs="Times New Roman"/>
            <w:sz w:val="24"/>
            <w:szCs w:val="24"/>
          </w:rPr>
          <w:t xml:space="preserve"> </w:t>
        </w:r>
      </w:ins>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ins w:id="167" w:author="Stephen" w:date="2019-11-23T13:35:00Z">
        <w:r w:rsidR="000A67F4">
          <w:rPr>
            <w:rFonts w:ascii="Times New Roman" w:hAnsi="Times New Roman" w:cs="Times New Roman"/>
            <w:sz w:val="24"/>
            <w:szCs w:val="24"/>
          </w:rPr>
          <w:t xml:space="preserve">aforementioned </w:t>
        </w:r>
      </w:ins>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65683E82" w14:textId="77777777" w:rsidR="00604CFE" w:rsidDel="00EF38AC" w:rsidRDefault="00604CFE" w:rsidP="00604CFE">
      <w:pPr>
        <w:spacing w:line="480" w:lineRule="auto"/>
        <w:rPr>
          <w:del w:id="168" w:author="Stephen" w:date="2019-11-10T16:24:00Z"/>
          <w:rFonts w:ascii="Times New Roman" w:hAnsi="Times New Roman" w:cs="Times New Roman"/>
          <w:sz w:val="24"/>
          <w:szCs w:val="24"/>
        </w:rPr>
      </w:pPr>
    </w:p>
    <w:p w14:paraId="6B32F80F" w14:textId="77777777" w:rsidR="00DE75B6" w:rsidRPr="00DE75B6" w:rsidDel="00EF38AC" w:rsidRDefault="00DE75B6" w:rsidP="00604CFE">
      <w:pPr>
        <w:spacing w:line="480" w:lineRule="auto"/>
        <w:rPr>
          <w:del w:id="169" w:author="Stephen" w:date="2019-11-10T16:24:00Z"/>
          <w:rFonts w:ascii="Times New Roman" w:hAnsi="Times New Roman" w:cs="Times New Roman"/>
          <w:sz w:val="24"/>
          <w:szCs w:val="24"/>
        </w:rPr>
      </w:pPr>
    </w:p>
    <w:p w14:paraId="1D635AC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079F2DF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00B3E947" w14:textId="77777777" w:rsidR="008037FA" w:rsidRDefault="00DE75B6" w:rsidP="008037FA">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ins w:id="170" w:author="Henrik Falhammar" w:date="2019-11-13T16:34:00Z">
        <w:r w:rsidR="005840A3">
          <w:rPr>
            <w:rFonts w:ascii="Times New Roman" w:hAnsi="Times New Roman" w:cs="Times New Roman"/>
            <w:sz w:val="24"/>
            <w:szCs w:val="24"/>
          </w:rPr>
          <w:t>9</w:t>
        </w:r>
      </w:ins>
      <w:ins w:id="171" w:author="Stephen" w:date="2019-11-18T21:06:00Z">
        <w:r w:rsidR="00DD635B">
          <w:rPr>
            <w:rFonts w:ascii="Times New Roman" w:hAnsi="Times New Roman" w:cs="Times New Roman"/>
            <w:sz w:val="24"/>
            <w:szCs w:val="24"/>
          </w:rPr>
          <w:t xml:space="preserve"> </w:t>
        </w:r>
      </w:ins>
      <w:del w:id="172" w:author="Henrik Falhammar" w:date="2019-11-13T16:34:00Z">
        <w:r w:rsidR="00996CAF" w:rsidDel="005840A3">
          <w:rPr>
            <w:rFonts w:ascii="Times New Roman" w:hAnsi="Times New Roman" w:cs="Times New Roman"/>
            <w:sz w:val="24"/>
            <w:szCs w:val="24"/>
          </w:rPr>
          <w:delText>2</w:delText>
        </w:r>
        <w:r w:rsidR="00057F34" w:rsidDel="005840A3">
          <w:rPr>
            <w:rFonts w:ascii="Times New Roman" w:hAnsi="Times New Roman" w:cs="Times New Roman"/>
            <w:sz w:val="24"/>
            <w:szCs w:val="24"/>
          </w:rPr>
          <w:delText>6</w:delText>
        </w:r>
      </w:del>
      <w:ins w:id="173" w:author="Henrik Falhammar" w:date="2019-11-13T16:34:00Z">
        <w:r w:rsidR="005840A3">
          <w:rPr>
            <w:rFonts w:ascii="Times New Roman" w:hAnsi="Times New Roman" w:cs="Times New Roman"/>
            <w:sz w:val="24"/>
            <w:szCs w:val="24"/>
          </w:rPr>
          <w:t>October</w:t>
        </w:r>
      </w:ins>
      <w:del w:id="174" w:author="Henrik Falhammar" w:date="2019-11-13T16:34:00Z">
        <w:r w:rsidRPr="00DE75B6" w:rsidDel="005840A3">
          <w:rPr>
            <w:rFonts w:ascii="Times New Roman" w:hAnsi="Times New Roman" w:cs="Times New Roman"/>
            <w:sz w:val="24"/>
            <w:szCs w:val="24"/>
          </w:rPr>
          <w:delText>November</w:delText>
        </w:r>
      </w:del>
      <w:r w:rsidRPr="00DE75B6">
        <w:rPr>
          <w:rFonts w:ascii="Times New Roman" w:hAnsi="Times New Roman" w:cs="Times New Roman"/>
          <w:sz w:val="24"/>
          <w:szCs w:val="24"/>
        </w:rPr>
        <w:t xml:space="preserve"> 201</w:t>
      </w:r>
      <w:ins w:id="175" w:author="Henrik Falhammar" w:date="2019-11-13T16:34:00Z">
        <w:r w:rsidR="005840A3">
          <w:rPr>
            <w:rFonts w:ascii="Times New Roman" w:hAnsi="Times New Roman" w:cs="Times New Roman"/>
            <w:sz w:val="24"/>
            <w:szCs w:val="24"/>
          </w:rPr>
          <w:t>9</w:t>
        </w:r>
      </w:ins>
      <w:del w:id="176" w:author="Henrik Falhammar" w:date="2019-11-13T16:34:00Z">
        <w:r w:rsidRPr="00DE75B6" w:rsidDel="005840A3">
          <w:rPr>
            <w:rFonts w:ascii="Times New Roman" w:hAnsi="Times New Roman" w:cs="Times New Roman"/>
            <w:sz w:val="24"/>
            <w:szCs w:val="24"/>
          </w:rPr>
          <w:delText>8</w:delText>
        </w:r>
      </w:del>
      <w:r w:rsidRPr="00DE75B6">
        <w:rPr>
          <w:rFonts w:ascii="Times New Roman" w:hAnsi="Times New Roman" w:cs="Times New Roman"/>
          <w:sz w:val="24"/>
          <w:szCs w:val="24"/>
        </w:rPr>
        <w:t xml:space="preserve">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912763">
        <w:rPr>
          <w:rFonts w:ascii="Times New Roman" w:hAnsi="Times New Roman" w:cs="Times New Roman"/>
          <w:sz w:val="24"/>
          <w:szCs w:val="24"/>
        </w:rPr>
        <w:t xml:space="preserve">total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w:t>
      </w:r>
      <w:moveToRangeStart w:id="177" w:author="Stephen" w:date="2019-11-25T18:06:00Z" w:name="move25408650"/>
      <w:moveTo w:id="178" w:author="Stephen" w:date="2019-11-25T18:06:00Z">
        <w:r w:rsidR="008037FA">
          <w:rPr>
            <w:rFonts w:ascii="Times New Roman" w:hAnsi="Times New Roman" w:cs="Times New Roman"/>
            <w:sz w:val="24"/>
            <w:szCs w:val="24"/>
          </w:rPr>
          <w:t xml:space="preserve">The </w:t>
        </w:r>
      </w:moveTo>
      <w:ins w:id="179" w:author="Stephen" w:date="2019-11-26T08:28:00Z">
        <w:r w:rsidR="00417CBD">
          <w:rPr>
            <w:rFonts w:ascii="Times New Roman" w:hAnsi="Times New Roman" w:cs="Times New Roman"/>
            <w:sz w:val="24"/>
            <w:szCs w:val="24"/>
          </w:rPr>
          <w:t xml:space="preserve">resulting </w:t>
        </w:r>
      </w:ins>
      <w:moveTo w:id="180" w:author="Stephen" w:date="2019-11-25T18:06:00Z">
        <w:r w:rsidR="008037FA">
          <w:rPr>
            <w:rFonts w:ascii="Times New Roman" w:hAnsi="Times New Roman" w:cs="Times New Roman"/>
            <w:sz w:val="24"/>
            <w:szCs w:val="24"/>
          </w:rPr>
          <w:t xml:space="preserve">literature was first examined to confirm the previously reported general trends of association between clinical parameters and thyroid status. </w:t>
        </w:r>
      </w:moveTo>
    </w:p>
    <w:moveToRangeEnd w:id="177"/>
    <w:p w14:paraId="1108FC46" w14:textId="77777777" w:rsidR="008037FA" w:rsidRDefault="008037FA" w:rsidP="008037FA">
      <w:pPr>
        <w:spacing w:line="480" w:lineRule="auto"/>
        <w:rPr>
          <w:ins w:id="181" w:author="Stephen" w:date="2019-11-25T18:06:00Z"/>
          <w:rFonts w:ascii="Times New Roman" w:hAnsi="Times New Roman" w:cs="Times New Roman"/>
          <w:sz w:val="24"/>
          <w:szCs w:val="24"/>
        </w:rPr>
      </w:pPr>
      <w:commentRangeStart w:id="182"/>
      <w:ins w:id="183" w:author="Stephen" w:date="2019-11-25T18:06:00Z">
        <w:r>
          <w:rPr>
            <w:rFonts w:ascii="Times New Roman" w:hAnsi="Times New Roman" w:cs="Times New Roman"/>
            <w:sz w:val="24"/>
            <w:szCs w:val="24"/>
          </w:rPr>
          <w:t xml:space="preserve">On account of the results of this first examination </w:t>
        </w:r>
        <w:commentRangeEnd w:id="182"/>
        <w:r>
          <w:rPr>
            <w:rStyle w:val="CommentReference"/>
          </w:rPr>
          <w:commentReference w:id="182"/>
        </w:r>
        <w:r w:rsidR="00F71CEB">
          <w:rPr>
            <w:rFonts w:ascii="Times New Roman" w:hAnsi="Times New Roman" w:cs="Times New Roman"/>
            <w:sz w:val="24"/>
            <w:szCs w:val="24"/>
          </w:rPr>
          <w:t>of the literature (see below)</w:t>
        </w:r>
      </w:ins>
      <w:ins w:id="184" w:author="Stephen" w:date="2019-11-30T17:31:00Z">
        <w:r w:rsidR="00F71CEB">
          <w:rPr>
            <w:rFonts w:ascii="Times New Roman" w:hAnsi="Times New Roman" w:cs="Times New Roman"/>
            <w:sz w:val="24"/>
            <w:szCs w:val="24"/>
          </w:rPr>
          <w:t xml:space="preserve"> we</w:t>
        </w:r>
      </w:ins>
      <w:ins w:id="185" w:author="Stephen" w:date="2019-11-25T18:06:00Z">
        <w:r w:rsidR="00F71CEB">
          <w:rPr>
            <w:rFonts w:ascii="Times New Roman" w:hAnsi="Times New Roman" w:cs="Times New Roman"/>
            <w:sz w:val="24"/>
            <w:szCs w:val="24"/>
          </w:rPr>
          <w:t xml:space="preserve"> stud</w:t>
        </w:r>
      </w:ins>
      <w:ins w:id="186" w:author="Stephen" w:date="2019-11-30T17:31:00Z">
        <w:r w:rsidR="00F71CEB">
          <w:rPr>
            <w:rFonts w:ascii="Times New Roman" w:hAnsi="Times New Roman" w:cs="Times New Roman"/>
            <w:sz w:val="24"/>
            <w:szCs w:val="24"/>
          </w:rPr>
          <w:t>ied</w:t>
        </w:r>
      </w:ins>
      <w:ins w:id="187" w:author="Stephen" w:date="2019-11-25T18:06:00Z">
        <w:r>
          <w:rPr>
            <w:rFonts w:ascii="Times New Roman" w:hAnsi="Times New Roman" w:cs="Times New Roman"/>
            <w:sz w:val="24"/>
            <w:szCs w:val="24"/>
          </w:rPr>
          <w:t xml:space="preserve"> atrial fibrillation (AF) and other cardiac parameters, bone density and fracture, cancer, death, frailty, dementia</w:t>
        </w:r>
      </w:ins>
      <w:ins w:id="188" w:author="Stephen" w:date="2019-11-28T16:16:00Z">
        <w:r w:rsidR="001A0500">
          <w:rPr>
            <w:rFonts w:ascii="Times New Roman" w:hAnsi="Times New Roman" w:cs="Times New Roman"/>
            <w:sz w:val="24"/>
            <w:szCs w:val="24"/>
          </w:rPr>
          <w:t xml:space="preserve"> and associated pathology</w:t>
        </w:r>
      </w:ins>
      <w:ins w:id="189" w:author="Stephen" w:date="2019-11-25T18:06:00Z">
        <w:r>
          <w:rPr>
            <w:rFonts w:ascii="Times New Roman" w:hAnsi="Times New Roman" w:cs="Times New Roman"/>
            <w:sz w:val="24"/>
            <w:szCs w:val="24"/>
          </w:rPr>
          <w:t>, obesity, features of the metabolic syndrome, and</w:t>
        </w:r>
        <w:commentRangeStart w:id="190"/>
        <w:r>
          <w:rPr>
            <w:rFonts w:ascii="Times New Roman" w:hAnsi="Times New Roman" w:cs="Times New Roman"/>
            <w:sz w:val="24"/>
            <w:szCs w:val="24"/>
          </w:rPr>
          <w:t xml:space="preserve"> pregnancy outcomes. </w:t>
        </w:r>
        <w:commentRangeEnd w:id="190"/>
        <w:r>
          <w:rPr>
            <w:rStyle w:val="CommentReference"/>
          </w:rPr>
          <w:commentReference w:id="190"/>
        </w:r>
        <w:r>
          <w:rPr>
            <w:rFonts w:ascii="Times New Roman" w:hAnsi="Times New Roman" w:cs="Times New Roman"/>
            <w:sz w:val="24"/>
            <w:szCs w:val="24"/>
          </w:rPr>
          <w:t xml:space="preserve">We specifically </w:t>
        </w:r>
      </w:ins>
      <w:ins w:id="191" w:author="Stephen" w:date="2019-11-25T18:07:00Z">
        <w:r>
          <w:rPr>
            <w:rFonts w:ascii="Times New Roman" w:hAnsi="Times New Roman" w:cs="Times New Roman"/>
            <w:sz w:val="24"/>
            <w:szCs w:val="24"/>
          </w:rPr>
          <w:t xml:space="preserve">sought </w:t>
        </w:r>
      </w:ins>
      <w:ins w:id="192" w:author="Stephen" w:date="2019-11-25T18:06:00Z">
        <w:r>
          <w:rPr>
            <w:rFonts w:ascii="Times New Roman" w:hAnsi="Times New Roman" w:cs="Times New Roman"/>
            <w:sz w:val="24"/>
            <w:szCs w:val="24"/>
          </w:rPr>
          <w:t xml:space="preserve">studies which addressed the correlations of both TSH and thyroid hormone levels, determined simultaneously in the same individuals, with any of the above clinical parameters. </w:t>
        </w:r>
      </w:ins>
    </w:p>
    <w:p w14:paraId="20C2B4BE" w14:textId="77777777" w:rsidR="008037FA" w:rsidRPr="00DE75B6" w:rsidRDefault="008037FA" w:rsidP="008037FA">
      <w:pPr>
        <w:spacing w:line="480" w:lineRule="auto"/>
        <w:rPr>
          <w:rFonts w:ascii="Times New Roman" w:hAnsi="Times New Roman" w:cs="Times New Roman"/>
          <w:sz w:val="24"/>
          <w:szCs w:val="24"/>
        </w:rPr>
      </w:pPr>
      <w:moveToRangeStart w:id="193" w:author="Stephen" w:date="2019-11-25T18:07:00Z" w:name="move25597680"/>
      <w:moveTo w:id="194" w:author="Stephen" w:date="2019-11-25T18:07:00Z">
        <w:r w:rsidRPr="00DE75B6">
          <w:rPr>
            <w:rFonts w:ascii="Times New Roman" w:hAnsi="Times New Roman" w:cs="Times New Roman"/>
            <w:sz w:val="24"/>
            <w:szCs w:val="24"/>
          </w:rPr>
          <w:t>Study selection and data extraction</w:t>
        </w:r>
      </w:moveTo>
    </w:p>
    <w:moveToRangeEnd w:id="193"/>
    <w:p w14:paraId="689C9B8D" w14:textId="77777777" w:rsidR="00DE75B6" w:rsidRPr="00DE75B6" w:rsidDel="00417CBD" w:rsidRDefault="00DE75B6" w:rsidP="00DE75B6">
      <w:pPr>
        <w:spacing w:line="480" w:lineRule="auto"/>
        <w:rPr>
          <w:del w:id="195" w:author="Stephen" w:date="2019-11-26T08:29:00Z"/>
          <w:rFonts w:ascii="Times New Roman" w:hAnsi="Times New Roman" w:cs="Times New Roman"/>
          <w:sz w:val="24"/>
          <w:szCs w:val="24"/>
        </w:rPr>
      </w:pPr>
      <w:r w:rsidRPr="00DE75B6">
        <w:rPr>
          <w:rFonts w:ascii="Times New Roman" w:hAnsi="Times New Roman" w:cs="Times New Roman"/>
          <w:sz w:val="24"/>
          <w:szCs w:val="24"/>
        </w:rPr>
        <w:lastRenderedPageBreak/>
        <w:t xml:space="preserve">Initially the titles of the articles were screened for relevance and then the abstracts, with full-text reports of potentially relevant reports reviewed. Additional relevant articles were searched for in the reference lists of the retrieved full-text studies. </w:t>
      </w:r>
      <w:r w:rsidR="00B757DF">
        <w:rPr>
          <w:rFonts w:ascii="Times New Roman" w:hAnsi="Times New Roman" w:cs="Times New Roman"/>
          <w:sz w:val="24"/>
          <w:szCs w:val="24"/>
        </w:rPr>
        <w:t xml:space="preserve">If repeated study was made of the same cohort the latest only was included. </w:t>
      </w:r>
      <w:commentRangeStart w:id="196"/>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w:t>
      </w:r>
      <w:commentRangeEnd w:id="196"/>
      <w:r w:rsidR="00DC5654">
        <w:rPr>
          <w:rStyle w:val="CommentReference"/>
        </w:rPr>
        <w:commentReference w:id="196"/>
      </w:r>
      <w:ins w:id="197" w:author="Henrik Falhammar" w:date="2019-11-13T16:36:00Z">
        <w:r w:rsidR="0058099C">
          <w:rPr>
            <w:rFonts w:ascii="Times New Roman" w:hAnsi="Times New Roman" w:cs="Times New Roman"/>
            <w:sz w:val="24"/>
            <w:szCs w:val="24"/>
          </w:rPr>
          <w:t>, data extraction and critical appraisal</w:t>
        </w:r>
      </w:ins>
      <w:r w:rsidRPr="00DE75B6">
        <w:rPr>
          <w:rFonts w:ascii="Times New Roman" w:hAnsi="Times New Roman" w:cs="Times New Roman"/>
          <w:sz w:val="24"/>
          <w:szCs w:val="24"/>
        </w:rPr>
        <w:t xml:space="preserve"> w</w:t>
      </w:r>
      <w:ins w:id="198" w:author="Henrik Falhammar" w:date="2019-11-13T16:36:00Z">
        <w:r w:rsidR="0058099C">
          <w:rPr>
            <w:rFonts w:ascii="Times New Roman" w:hAnsi="Times New Roman" w:cs="Times New Roman"/>
            <w:sz w:val="24"/>
            <w:szCs w:val="24"/>
          </w:rPr>
          <w:t>ere</w:t>
        </w:r>
      </w:ins>
      <w:del w:id="199" w:author="Henrik Falhammar" w:date="2019-11-13T16:36:00Z">
        <w:r w:rsidRPr="00DE75B6" w:rsidDel="0058099C">
          <w:rPr>
            <w:rFonts w:ascii="Times New Roman" w:hAnsi="Times New Roman" w:cs="Times New Roman"/>
            <w:sz w:val="24"/>
            <w:szCs w:val="24"/>
          </w:rPr>
          <w:delText>as</w:delText>
        </w:r>
      </w:del>
      <w:r w:rsidRPr="00DE75B6">
        <w:rPr>
          <w:rFonts w:ascii="Times New Roman" w:hAnsi="Times New Roman" w:cs="Times New Roman"/>
          <w:sz w:val="24"/>
          <w:szCs w:val="24"/>
        </w:rPr>
        <w:t xml:space="preserve"> conducted independently by two of the authors (SPF and HF), and </w:t>
      </w:r>
      <w:ins w:id="200" w:author="Henrik Falhammar" w:date="2019-11-13T16:37:00Z">
        <w:r w:rsidR="0058099C">
          <w:rPr>
            <w:rFonts w:ascii="Times New Roman" w:hAnsi="Times New Roman" w:cs="Times New Roman"/>
            <w:sz w:val="24"/>
            <w:szCs w:val="24"/>
          </w:rPr>
          <w:t xml:space="preserve">any </w:t>
        </w:r>
      </w:ins>
      <w:ins w:id="201" w:author="Henrik Falhammar" w:date="2019-11-13T16:38:00Z">
        <w:r w:rsidR="0058099C">
          <w:rPr>
            <w:rFonts w:ascii="Times New Roman" w:hAnsi="Times New Roman" w:cs="Times New Roman"/>
            <w:sz w:val="24"/>
            <w:szCs w:val="24"/>
          </w:rPr>
          <w:t>discrepancies</w:t>
        </w:r>
      </w:ins>
      <w:ins w:id="202" w:author="Stephen" w:date="2019-11-16T19:37:00Z">
        <w:r w:rsidR="00E00110">
          <w:rPr>
            <w:rFonts w:ascii="Times New Roman" w:hAnsi="Times New Roman" w:cs="Times New Roman"/>
            <w:sz w:val="24"/>
            <w:szCs w:val="24"/>
          </w:rPr>
          <w:t xml:space="preserve"> </w:t>
        </w:r>
      </w:ins>
      <w:del w:id="203" w:author="Henrik Falhammar" w:date="2019-11-13T16:38:00Z">
        <w:r w:rsidRPr="00DE75B6" w:rsidDel="0058099C">
          <w:rPr>
            <w:rFonts w:ascii="Times New Roman" w:hAnsi="Times New Roman" w:cs="Times New Roman"/>
            <w:sz w:val="24"/>
            <w:szCs w:val="24"/>
          </w:rPr>
          <w:delText xml:space="preserve">the included and excluded articles </w:delText>
        </w:r>
      </w:del>
      <w:r w:rsidRPr="00DE75B6">
        <w:rPr>
          <w:rFonts w:ascii="Times New Roman" w:hAnsi="Times New Roman" w:cs="Times New Roman"/>
          <w:sz w:val="24"/>
          <w:szCs w:val="24"/>
        </w:rPr>
        <w:t xml:space="preserve">were </w:t>
      </w:r>
      <w:del w:id="204" w:author="Henrik Falhammar" w:date="2019-11-13T16:38:00Z">
        <w:r w:rsidRPr="00DE75B6" w:rsidDel="0058099C">
          <w:rPr>
            <w:rFonts w:ascii="Times New Roman" w:hAnsi="Times New Roman" w:cs="Times New Roman"/>
            <w:sz w:val="24"/>
            <w:szCs w:val="24"/>
          </w:rPr>
          <w:delText>agreed on</w:delText>
        </w:r>
      </w:del>
      <w:ins w:id="205" w:author="Henrik Falhammar" w:date="2019-11-13T16:38:00Z">
        <w:r w:rsidR="0058099C">
          <w:rPr>
            <w:rFonts w:ascii="Times New Roman" w:hAnsi="Times New Roman" w:cs="Times New Roman"/>
            <w:sz w:val="24"/>
            <w:szCs w:val="24"/>
          </w:rPr>
          <w:t>resolved</w:t>
        </w:r>
      </w:ins>
      <w:r w:rsidRPr="00DE75B6">
        <w:rPr>
          <w:rFonts w:ascii="Times New Roman" w:hAnsi="Times New Roman" w:cs="Times New Roman"/>
          <w:sz w:val="24"/>
          <w:szCs w:val="24"/>
        </w:rPr>
        <w:t xml:space="preserve"> by consensus with reference to the criteria described in the next section. </w:t>
      </w:r>
      <w:ins w:id="206" w:author="Stephen" w:date="2019-11-09T17:13:00Z">
        <w:r w:rsidR="004845BB">
          <w:rPr>
            <w:rFonts w:ascii="Times New Roman" w:hAnsi="Times New Roman" w:cs="Times New Roman"/>
            <w:sz w:val="24"/>
            <w:szCs w:val="24"/>
          </w:rPr>
          <w:t xml:space="preserve">Should consensus </w:t>
        </w:r>
      </w:ins>
      <w:ins w:id="207" w:author="Stephen" w:date="2019-11-09T17:14:00Z">
        <w:r w:rsidR="004845BB">
          <w:rPr>
            <w:rFonts w:ascii="Times New Roman" w:hAnsi="Times New Roman" w:cs="Times New Roman"/>
            <w:sz w:val="24"/>
            <w:szCs w:val="24"/>
          </w:rPr>
          <w:t xml:space="preserve">regarding any article </w:t>
        </w:r>
      </w:ins>
      <w:ins w:id="208" w:author="Stephen" w:date="2019-11-09T17:13:00Z">
        <w:r w:rsidR="004845BB">
          <w:rPr>
            <w:rFonts w:ascii="Times New Roman" w:hAnsi="Times New Roman" w:cs="Times New Roman"/>
            <w:sz w:val="24"/>
            <w:szCs w:val="24"/>
          </w:rPr>
          <w:t>not have been achieved the default position was that</w:t>
        </w:r>
      </w:ins>
      <w:ins w:id="209" w:author="Stephen" w:date="2019-11-09T17:14:00Z">
        <w:r w:rsidR="004845BB">
          <w:rPr>
            <w:rFonts w:ascii="Times New Roman" w:hAnsi="Times New Roman" w:cs="Times New Roman"/>
            <w:sz w:val="24"/>
            <w:szCs w:val="24"/>
          </w:rPr>
          <w:t xml:space="preserve"> the article </w:t>
        </w:r>
      </w:ins>
      <w:ins w:id="210" w:author="Stephen" w:date="2019-11-09T17:29:00Z">
        <w:r w:rsidR="00C075FB">
          <w:rPr>
            <w:rFonts w:ascii="Times New Roman" w:hAnsi="Times New Roman" w:cs="Times New Roman"/>
            <w:sz w:val="24"/>
            <w:szCs w:val="24"/>
          </w:rPr>
          <w:t xml:space="preserve">would be </w:t>
        </w:r>
      </w:ins>
      <w:ins w:id="211" w:author="Stephen" w:date="2019-11-09T17:14:00Z">
        <w:r w:rsidR="004845BB">
          <w:rPr>
            <w:rFonts w:ascii="Times New Roman" w:hAnsi="Times New Roman" w:cs="Times New Roman"/>
            <w:sz w:val="24"/>
            <w:szCs w:val="24"/>
          </w:rPr>
          <w:t>included.</w:t>
        </w:r>
      </w:ins>
      <w:ins w:id="212" w:author="Stephen" w:date="2019-11-16T13:47:00Z">
        <w:r w:rsidR="00EF222B">
          <w:rPr>
            <w:rFonts w:ascii="Times New Roman" w:hAnsi="Times New Roman" w:cs="Times New Roman"/>
            <w:sz w:val="24"/>
            <w:szCs w:val="24"/>
          </w:rPr>
          <w:t xml:space="preserve"> </w:t>
        </w:r>
      </w:ins>
      <w:ins w:id="213" w:author="Stephen" w:date="2019-11-09T17:39:00Z">
        <w:r w:rsidR="00BC379C">
          <w:rPr>
            <w:rFonts w:ascii="Times New Roman" w:hAnsi="Times New Roman" w:cs="Times New Roman"/>
            <w:sz w:val="24"/>
            <w:szCs w:val="24"/>
          </w:rPr>
          <w:t>No study which contradicted the results of our work was knowingly excluded.</w:t>
        </w:r>
      </w:ins>
    </w:p>
    <w:p w14:paraId="5B084D18" w14:textId="77777777" w:rsidR="00DE75B6" w:rsidRPr="00DE75B6" w:rsidDel="008037FA" w:rsidRDefault="00DE75B6" w:rsidP="00DE75B6">
      <w:pPr>
        <w:spacing w:line="480" w:lineRule="auto"/>
        <w:rPr>
          <w:rFonts w:ascii="Times New Roman" w:hAnsi="Times New Roman" w:cs="Times New Roman"/>
          <w:sz w:val="24"/>
          <w:szCs w:val="24"/>
        </w:rPr>
      </w:pPr>
      <w:moveFromRangeStart w:id="214" w:author="Stephen" w:date="2019-11-25T18:07:00Z" w:name="move25597680"/>
      <w:moveFrom w:id="215" w:author="Stephen" w:date="2019-11-25T18:07:00Z">
        <w:r w:rsidRPr="00DE75B6" w:rsidDel="008037FA">
          <w:rPr>
            <w:rFonts w:ascii="Times New Roman" w:hAnsi="Times New Roman" w:cs="Times New Roman"/>
            <w:sz w:val="24"/>
            <w:szCs w:val="24"/>
          </w:rPr>
          <w:t>Study selection and data extraction</w:t>
        </w:r>
      </w:moveFrom>
    </w:p>
    <w:moveFromRangeEnd w:id="214"/>
    <w:p w14:paraId="68828435" w14:textId="77777777" w:rsidR="00BF0B90" w:rsidDel="00417CBD" w:rsidRDefault="00DE75B6" w:rsidP="00DE75B6">
      <w:pPr>
        <w:spacing w:line="480" w:lineRule="auto"/>
        <w:rPr>
          <w:del w:id="216"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Studies reporting on </w:t>
      </w:r>
      <w:ins w:id="217" w:author="Stephen" w:date="2019-11-25T18:09:00Z">
        <w:r w:rsidR="008037FA">
          <w:rPr>
            <w:rFonts w:ascii="Times New Roman" w:hAnsi="Times New Roman" w:cs="Times New Roman"/>
            <w:sz w:val="24"/>
            <w:szCs w:val="24"/>
          </w:rPr>
          <w:t xml:space="preserve">correlations of levels of </w:t>
        </w:r>
      </w:ins>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del w:id="218" w:author="Stephen" w:date="2019-11-26T08:29:00Z">
        <w:r w:rsidR="00EA76AF" w:rsidDel="00417CBD">
          <w:rPr>
            <w:rFonts w:ascii="Times New Roman" w:hAnsi="Times New Roman" w:cs="Times New Roman"/>
            <w:sz w:val="24"/>
            <w:szCs w:val="24"/>
          </w:rPr>
          <w:delText xml:space="preserve">, </w:delText>
        </w:r>
      </w:del>
      <w:ins w:id="219" w:author="Stephen" w:date="2019-11-26T08:29:00Z">
        <w:r w:rsidR="00417CBD">
          <w:rPr>
            <w:rFonts w:ascii="Times New Roman" w:hAnsi="Times New Roman" w:cs="Times New Roman"/>
            <w:sz w:val="24"/>
            <w:szCs w:val="24"/>
          </w:rPr>
          <w:t>, and</w:t>
        </w:r>
      </w:ins>
      <w:ins w:id="220" w:author="Stephen" w:date="2019-11-25T18:09:00Z">
        <w:r w:rsidR="008037FA">
          <w:rPr>
            <w:rFonts w:ascii="Times New Roman" w:hAnsi="Times New Roman" w:cs="Times New Roman"/>
            <w:sz w:val="24"/>
            <w:szCs w:val="24"/>
          </w:rPr>
          <w:t xml:space="preserve"> </w:t>
        </w:r>
      </w:ins>
      <w:r w:rsidRPr="00DE75B6">
        <w:rPr>
          <w:rFonts w:ascii="Times New Roman" w:hAnsi="Times New Roman" w:cs="Times New Roman"/>
          <w:sz w:val="24"/>
          <w:szCs w:val="24"/>
        </w:rPr>
        <w:t>TSH</w:t>
      </w:r>
      <w:ins w:id="221" w:author="Stephen" w:date="2019-11-25T18:09:00Z">
        <w:r w:rsidR="008037FA">
          <w:rPr>
            <w:rFonts w:ascii="Times New Roman" w:hAnsi="Times New Roman" w:cs="Times New Roman"/>
            <w:sz w:val="24"/>
            <w:szCs w:val="24"/>
          </w:rPr>
          <w:t xml:space="preserve"> with </w:t>
        </w:r>
      </w:ins>
      <w:del w:id="222" w:author="Stephen" w:date="2019-11-25T18:09:00Z">
        <w:r w:rsidRPr="00DE75B6" w:rsidDel="008037FA">
          <w:rPr>
            <w:rFonts w:ascii="Times New Roman" w:hAnsi="Times New Roman" w:cs="Times New Roman"/>
            <w:sz w:val="24"/>
            <w:szCs w:val="24"/>
          </w:rPr>
          <w:delText xml:space="preserve"> and</w:delText>
        </w:r>
      </w:del>
      <w:r w:rsidRPr="00DE75B6">
        <w:rPr>
          <w:rFonts w:ascii="Times New Roman" w:hAnsi="Times New Roman" w:cs="Times New Roman"/>
          <w:sz w:val="24"/>
          <w:szCs w:val="24"/>
        </w:rPr>
        <w:t xml:space="preserve"> </w:t>
      </w:r>
      <w:ins w:id="223" w:author="Stephen" w:date="2019-11-18T21:07:00Z">
        <w:r w:rsidR="00DD635B">
          <w:rPr>
            <w:rFonts w:ascii="Times New Roman" w:hAnsi="Times New Roman" w:cs="Times New Roman"/>
            <w:sz w:val="24"/>
            <w:szCs w:val="24"/>
          </w:rPr>
          <w:t xml:space="preserve">clinical features related to </w:t>
        </w:r>
      </w:ins>
      <w:del w:id="224" w:author="Stephen" w:date="2019-11-25T18:09:00Z">
        <w:r w:rsidRPr="00DE75B6" w:rsidDel="008037FA">
          <w:rPr>
            <w:rFonts w:ascii="Times New Roman" w:hAnsi="Times New Roman" w:cs="Times New Roman"/>
            <w:sz w:val="24"/>
            <w:szCs w:val="24"/>
          </w:rPr>
          <w:delText xml:space="preserve">subclinical </w:delText>
        </w:r>
      </w:del>
      <w:r w:rsidRPr="00DE75B6">
        <w:rPr>
          <w:rFonts w:ascii="Times New Roman" w:hAnsi="Times New Roman" w:cs="Times New Roman"/>
          <w:sz w:val="24"/>
          <w:szCs w:val="24"/>
        </w:rPr>
        <w:t xml:space="preserve">thyroid dysfunction were included. </w:t>
      </w:r>
      <w:r w:rsidR="0011145B">
        <w:rPr>
          <w:rFonts w:ascii="Times New Roman" w:hAnsi="Times New Roman" w:cs="Times New Roman"/>
          <w:sz w:val="24"/>
          <w:szCs w:val="24"/>
        </w:rPr>
        <w:t>We included both T3 and FT3 as there were relatively few studies of FT3</w:t>
      </w:r>
      <w:r w:rsidR="00EE3A25">
        <w:rPr>
          <w:rFonts w:ascii="Times New Roman" w:hAnsi="Times New Roman" w:cs="Times New Roman"/>
          <w:sz w:val="24"/>
          <w:szCs w:val="24"/>
        </w:rPr>
        <w:t xml:space="preserve">. </w:t>
      </w:r>
      <w:ins w:id="225" w:author="Stephen" w:date="2019-11-26T08:27:00Z">
        <w:r w:rsidR="00417CBD">
          <w:rPr>
            <w:rFonts w:ascii="Times New Roman" w:hAnsi="Times New Roman" w:cs="Times New Roman"/>
            <w:sz w:val="24"/>
            <w:szCs w:val="24"/>
          </w:rPr>
          <w:t xml:space="preserve">We also included analyses comparing correlations with subclinical hypothyroidism and </w:t>
        </w:r>
      </w:ins>
      <w:ins w:id="226" w:author="Stephen" w:date="2019-11-30T17:32:00Z">
        <w:r w:rsidR="00F71CEB">
          <w:rPr>
            <w:rFonts w:ascii="Times New Roman" w:hAnsi="Times New Roman" w:cs="Times New Roman"/>
            <w:sz w:val="24"/>
            <w:szCs w:val="24"/>
          </w:rPr>
          <w:t xml:space="preserve">euthyroid </w:t>
        </w:r>
      </w:ins>
      <w:ins w:id="227" w:author="Stephen" w:date="2019-11-26T08:27:00Z">
        <w:r w:rsidR="00417CBD">
          <w:rPr>
            <w:rFonts w:ascii="Times New Roman" w:hAnsi="Times New Roman" w:cs="Times New Roman"/>
            <w:sz w:val="24"/>
            <w:szCs w:val="24"/>
          </w:rPr>
          <w:t xml:space="preserve">hypothyroxinemia, reasoning that this is a comparison of low thyroid function defined on the basis of TSH levels or thyroid hormone levels respectively. </w:t>
        </w:r>
      </w:ins>
      <w:r w:rsidRPr="00DE75B6">
        <w:rPr>
          <w:rFonts w:ascii="Times New Roman" w:hAnsi="Times New Roman" w:cs="Times New Roman"/>
          <w:sz w:val="24"/>
          <w:szCs w:val="24"/>
        </w:rPr>
        <w:t xml:space="preserve">Reports were excluded if the studied population was less than 100 individuals. Review articles, editorials, and meeting abstracts were also excluded. </w:t>
      </w:r>
    </w:p>
    <w:p w14:paraId="7216D412" w14:textId="77777777" w:rsidR="00AF6F38" w:rsidDel="000A67F4" w:rsidRDefault="00AF6F38" w:rsidP="00DE75B6">
      <w:pPr>
        <w:spacing w:line="480" w:lineRule="auto"/>
        <w:rPr>
          <w:rFonts w:ascii="Times New Roman" w:hAnsi="Times New Roman" w:cs="Times New Roman"/>
          <w:sz w:val="24"/>
          <w:szCs w:val="24"/>
        </w:rPr>
      </w:pPr>
      <w:moveFromRangeStart w:id="228" w:author="Stephen" w:date="2019-11-25T18:06:00Z" w:name="move25408650"/>
      <w:moveFrom w:id="229" w:author="Stephen" w:date="2019-11-25T18:06:00Z">
        <w:r w:rsidDel="000A67F4">
          <w:rPr>
            <w:rFonts w:ascii="Times New Roman" w:hAnsi="Times New Roman" w:cs="Times New Roman"/>
            <w:sz w:val="24"/>
            <w:szCs w:val="24"/>
          </w:rPr>
          <w:t xml:space="preserve">The literature was first examined to confirm the previously reported general trends of association between clinical parameters and thyroid status. </w:t>
        </w:r>
      </w:moveFrom>
    </w:p>
    <w:moveFromRangeEnd w:id="228"/>
    <w:p w14:paraId="70D2A92D" w14:textId="77777777" w:rsidR="00CC6A4F" w:rsidRDefault="00AF6F38" w:rsidP="00DE75B6">
      <w:pPr>
        <w:spacing w:line="480" w:lineRule="auto"/>
        <w:rPr>
          <w:ins w:id="230" w:author="Stephen" w:date="2019-11-09T16:03:00Z"/>
          <w:rFonts w:ascii="Times New Roman" w:hAnsi="Times New Roman" w:cs="Times New Roman"/>
          <w:sz w:val="24"/>
          <w:szCs w:val="24"/>
        </w:rPr>
      </w:pPr>
      <w:del w:id="231" w:author="Stephen" w:date="2019-11-09T16:22:00Z">
        <w:r w:rsidDel="000C6957">
          <w:rPr>
            <w:rFonts w:ascii="Times New Roman" w:hAnsi="Times New Roman" w:cs="Times New Roman"/>
            <w:sz w:val="24"/>
            <w:szCs w:val="24"/>
          </w:rPr>
          <w:delText>W</w:delText>
        </w:r>
      </w:del>
      <w:del w:id="232" w:author="Stephen" w:date="2019-11-23T13:37:00Z">
        <w:r w:rsidDel="000A67F4">
          <w:rPr>
            <w:rFonts w:ascii="Times New Roman" w:hAnsi="Times New Roman" w:cs="Times New Roman"/>
            <w:sz w:val="24"/>
            <w:szCs w:val="24"/>
          </w:rPr>
          <w:delText>e</w:delText>
        </w:r>
      </w:del>
      <w:del w:id="233" w:author="Stephen" w:date="2019-11-09T16:25:00Z">
        <w:r w:rsidDel="000C6957">
          <w:rPr>
            <w:rFonts w:ascii="Times New Roman" w:hAnsi="Times New Roman" w:cs="Times New Roman"/>
            <w:sz w:val="24"/>
            <w:szCs w:val="24"/>
          </w:rPr>
          <w:delText>then</w:delText>
        </w:r>
      </w:del>
      <w:del w:id="234" w:author="Stephen" w:date="2019-11-23T13:37:00Z">
        <w:r w:rsidDel="000A67F4">
          <w:rPr>
            <w:rFonts w:ascii="Times New Roman" w:hAnsi="Times New Roman" w:cs="Times New Roman"/>
            <w:sz w:val="24"/>
            <w:szCs w:val="24"/>
          </w:rPr>
          <w:delText xml:space="preserve"> specifically examined studies</w:delText>
        </w:r>
      </w:del>
      <w:del w:id="235" w:author="Stephen" w:date="2019-11-09T16:32:00Z">
        <w:r w:rsidDel="000C6957">
          <w:rPr>
            <w:rFonts w:ascii="Times New Roman" w:hAnsi="Times New Roman" w:cs="Times New Roman"/>
            <w:sz w:val="24"/>
            <w:szCs w:val="24"/>
          </w:rPr>
          <w:delText xml:space="preserve">that reported correlations of clinical parameters with </w:delText>
        </w:r>
        <w:r w:rsidR="00BF0B90" w:rsidDel="000C6957">
          <w:rPr>
            <w:rFonts w:ascii="Times New Roman" w:hAnsi="Times New Roman" w:cs="Times New Roman"/>
            <w:sz w:val="24"/>
            <w:szCs w:val="24"/>
          </w:rPr>
          <w:delText xml:space="preserve">both TSH and </w:delText>
        </w:r>
        <w:r w:rsidDel="000C6957">
          <w:rPr>
            <w:rFonts w:ascii="Times New Roman" w:hAnsi="Times New Roman" w:cs="Times New Roman"/>
            <w:sz w:val="24"/>
            <w:szCs w:val="24"/>
          </w:rPr>
          <w:delText xml:space="preserve">thyroid hormone </w:delText>
        </w:r>
        <w:r w:rsidR="00AA66AB" w:rsidDel="000C6957">
          <w:rPr>
            <w:rFonts w:ascii="Times New Roman" w:hAnsi="Times New Roman" w:cs="Times New Roman"/>
            <w:sz w:val="24"/>
            <w:szCs w:val="24"/>
          </w:rPr>
          <w:delText xml:space="preserve">(FT4 +/- FT3/T3) </w:delText>
        </w:r>
        <w:r w:rsidDel="000C6957">
          <w:rPr>
            <w:rFonts w:ascii="Times New Roman" w:hAnsi="Times New Roman" w:cs="Times New Roman"/>
            <w:sz w:val="24"/>
            <w:szCs w:val="24"/>
          </w:rPr>
          <w:delText>levels</w:delText>
        </w:r>
        <w:r w:rsidR="00AA66AB" w:rsidDel="000C6957">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study: first author, country, number of individuals, sex, age intervals, nature of the study</w:t>
      </w:r>
      <w:ins w:id="236" w:author="Stephen" w:date="2019-11-09T18:46:00Z">
        <w:r w:rsidR="00E121C5">
          <w:rPr>
            <w:rFonts w:ascii="Times New Roman" w:hAnsi="Times New Roman" w:cs="Times New Roman"/>
            <w:sz w:val="24"/>
            <w:szCs w:val="24"/>
          </w:rPr>
          <w:t xml:space="preserve"> and </w:t>
        </w:r>
      </w:ins>
      <w:ins w:id="237" w:author="Stephen" w:date="2019-11-25T18:10:00Z">
        <w:r w:rsidR="008037FA">
          <w:rPr>
            <w:rFonts w:ascii="Times New Roman" w:hAnsi="Times New Roman" w:cs="Times New Roman"/>
            <w:sz w:val="24"/>
            <w:szCs w:val="24"/>
          </w:rPr>
          <w:t xml:space="preserve">the </w:t>
        </w:r>
      </w:ins>
      <w:ins w:id="238" w:author="Stephen" w:date="2019-11-09T18:46:00Z">
        <w:r w:rsidR="00E121C5">
          <w:rPr>
            <w:rFonts w:ascii="Times New Roman" w:hAnsi="Times New Roman" w:cs="Times New Roman"/>
            <w:sz w:val="24"/>
            <w:szCs w:val="24"/>
          </w:rPr>
          <w:t xml:space="preserve">relevant </w:t>
        </w:r>
      </w:ins>
      <w:del w:id="239" w:author="Stephen" w:date="2019-11-09T18:46:00Z">
        <w:r w:rsidR="00DE75B6" w:rsidRPr="00DE75B6" w:rsidDel="00E121C5">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clinical parameter</w:t>
      </w:r>
      <w:ins w:id="240" w:author="Stephen" w:date="2019-11-09T18:48:00Z">
        <w:r w:rsidR="00E121C5">
          <w:rPr>
            <w:rFonts w:ascii="Times New Roman" w:hAnsi="Times New Roman" w:cs="Times New Roman"/>
            <w:sz w:val="24"/>
            <w:szCs w:val="24"/>
          </w:rPr>
          <w:t>.</w:t>
        </w:r>
        <w:commentRangeStart w:id="241"/>
        <w:r w:rsidR="00E121C5">
          <w:rPr>
            <w:rFonts w:ascii="Times New Roman" w:hAnsi="Times New Roman" w:cs="Times New Roman"/>
            <w:sz w:val="24"/>
            <w:szCs w:val="24"/>
          </w:rPr>
          <w:t xml:space="preserve"> We recorded</w:t>
        </w:r>
      </w:ins>
      <w:ins w:id="242" w:author="Stephen" w:date="2019-11-16T19:38:00Z">
        <w:r w:rsidR="006E3BDA">
          <w:rPr>
            <w:rFonts w:ascii="Times New Roman" w:hAnsi="Times New Roman" w:cs="Times New Roman"/>
            <w:sz w:val="24"/>
            <w:szCs w:val="24"/>
          </w:rPr>
          <w:t xml:space="preserve"> </w:t>
        </w:r>
      </w:ins>
      <w:del w:id="243" w:author="Stephen" w:date="2019-11-09T18:48:00Z">
        <w:r w:rsidR="00DE75B6" w:rsidRPr="00DE75B6" w:rsidDel="00E121C5">
          <w:rPr>
            <w:rFonts w:ascii="Times New Roman" w:hAnsi="Times New Roman" w:cs="Times New Roman"/>
            <w:sz w:val="24"/>
            <w:szCs w:val="24"/>
          </w:rPr>
          <w:delText xml:space="preserve"> and</w:delText>
        </w:r>
      </w:del>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w:t>
      </w:r>
      <w:r w:rsidR="00A00E7B">
        <w:rPr>
          <w:rFonts w:ascii="Times New Roman" w:hAnsi="Times New Roman" w:cs="Times New Roman"/>
          <w:sz w:val="24"/>
          <w:szCs w:val="24"/>
        </w:rPr>
        <w:t>in addition to</w:t>
      </w:r>
      <w:r w:rsidR="007C55D7">
        <w:rPr>
          <w:rFonts w:ascii="Times New Roman" w:hAnsi="Times New Roman" w:cs="Times New Roman"/>
          <w:sz w:val="24"/>
          <w:szCs w:val="24"/>
        </w:rPr>
        <w:t xml:space="preserve"> the statistical techniques and degrees of significance of any correlations</w:t>
      </w:r>
      <w:ins w:id="244" w:author="Stephen" w:date="2019-11-25T18:10:00Z">
        <w:r w:rsidR="008037FA">
          <w:rPr>
            <w:rFonts w:ascii="Times New Roman" w:hAnsi="Times New Roman" w:cs="Times New Roman"/>
            <w:sz w:val="24"/>
            <w:szCs w:val="24"/>
          </w:rPr>
          <w:t xml:space="preserve"> (p values</w:t>
        </w:r>
      </w:ins>
      <w:ins w:id="245" w:author="Stephen" w:date="2019-11-25T18:11:00Z">
        <w:r w:rsidR="008037FA">
          <w:rPr>
            <w:rFonts w:ascii="Times New Roman" w:hAnsi="Times New Roman" w:cs="Times New Roman"/>
            <w:sz w:val="24"/>
            <w:szCs w:val="24"/>
          </w:rPr>
          <w:t xml:space="preserve"> and /or confidence limits)</w:t>
        </w:r>
      </w:ins>
      <w:ins w:id="246" w:author="Stephen" w:date="2019-11-09T18:49:00Z">
        <w:r w:rsidR="0008635A">
          <w:rPr>
            <w:rFonts w:ascii="Times New Roman" w:hAnsi="Times New Roman" w:cs="Times New Roman"/>
            <w:sz w:val="24"/>
            <w:szCs w:val="24"/>
          </w:rPr>
          <w:t>.</w:t>
        </w:r>
      </w:ins>
      <w:ins w:id="247" w:author="Stephen" w:date="2019-11-16T19:37:00Z">
        <w:r w:rsidR="00E00110">
          <w:rPr>
            <w:rFonts w:ascii="Times New Roman" w:hAnsi="Times New Roman" w:cs="Times New Roman"/>
            <w:sz w:val="24"/>
            <w:szCs w:val="24"/>
          </w:rPr>
          <w:t xml:space="preserve"> </w:t>
        </w:r>
      </w:ins>
      <w:ins w:id="248" w:author="Stephen" w:date="2019-11-09T18:44:00Z">
        <w:r w:rsidR="00E121C5">
          <w:rPr>
            <w:rFonts w:ascii="Times New Roman" w:hAnsi="Times New Roman" w:cs="Times New Roman"/>
            <w:sz w:val="24"/>
            <w:szCs w:val="24"/>
          </w:rPr>
          <w:t xml:space="preserve">We also recorded the presence </w:t>
        </w:r>
      </w:ins>
      <w:ins w:id="249" w:author="Stephen" w:date="2019-11-26T08:32:00Z">
        <w:r w:rsidR="00417CBD">
          <w:rPr>
            <w:rFonts w:ascii="Times New Roman" w:hAnsi="Times New Roman" w:cs="Times New Roman"/>
            <w:sz w:val="24"/>
            <w:szCs w:val="24"/>
          </w:rPr>
          <w:t xml:space="preserve">of </w:t>
        </w:r>
      </w:ins>
      <w:ins w:id="250" w:author="Stephen" w:date="2019-11-26T08:33:00Z">
        <w:r w:rsidR="007E4DA7">
          <w:rPr>
            <w:rFonts w:ascii="Times New Roman" w:hAnsi="Times New Roman" w:cs="Times New Roman"/>
            <w:sz w:val="24"/>
            <w:szCs w:val="24"/>
          </w:rPr>
          <w:t>‘</w:t>
        </w:r>
      </w:ins>
      <w:ins w:id="251" w:author="Stephen" w:date="2019-11-26T08:34:00Z">
        <w:r w:rsidR="007E4DA7">
          <w:rPr>
            <w:rFonts w:ascii="Times New Roman" w:hAnsi="Times New Roman" w:cs="Times New Roman"/>
            <w:sz w:val="24"/>
            <w:szCs w:val="24"/>
          </w:rPr>
          <w:t xml:space="preserve">incongruent’ </w:t>
        </w:r>
      </w:ins>
      <w:ins w:id="252" w:author="Stephen" w:date="2019-11-26T08:30:00Z">
        <w:r w:rsidR="00417CBD">
          <w:rPr>
            <w:rFonts w:ascii="Times New Roman" w:hAnsi="Times New Roman" w:cs="Times New Roman"/>
            <w:sz w:val="24"/>
            <w:szCs w:val="24"/>
          </w:rPr>
          <w:t>correlations</w:t>
        </w:r>
      </w:ins>
      <w:ins w:id="253" w:author="Stephen" w:date="2019-11-26T08:34:00Z">
        <w:r w:rsidR="007E4DA7">
          <w:rPr>
            <w:rFonts w:ascii="Times New Roman" w:hAnsi="Times New Roman" w:cs="Times New Roman"/>
            <w:sz w:val="24"/>
            <w:szCs w:val="24"/>
          </w:rPr>
          <w:t>, i.e. correlations</w:t>
        </w:r>
      </w:ins>
      <w:ins w:id="254" w:author="Stephen" w:date="2019-11-26T08:30:00Z">
        <w:r w:rsidR="00417CBD">
          <w:rPr>
            <w:rFonts w:ascii="Times New Roman" w:hAnsi="Times New Roman" w:cs="Times New Roman"/>
            <w:sz w:val="24"/>
            <w:szCs w:val="24"/>
          </w:rPr>
          <w:t xml:space="preserve"> in the opposite direction to that normally expected (e.g. obesity correlating with high thyroid function), or correlations of thyroid hormones in the same direction as correlations with TSH</w:t>
        </w:r>
      </w:ins>
      <w:ins w:id="255" w:author="Stephen" w:date="2019-11-26T08:32:00Z">
        <w:r w:rsidR="00417CBD">
          <w:rPr>
            <w:rFonts w:ascii="Times New Roman" w:hAnsi="Times New Roman" w:cs="Times New Roman"/>
            <w:sz w:val="24"/>
            <w:szCs w:val="24"/>
          </w:rPr>
          <w:t>,</w:t>
        </w:r>
      </w:ins>
      <w:ins w:id="256" w:author="Stephen" w:date="2019-11-26T08:30:00Z">
        <w:r w:rsidR="00417CBD">
          <w:rPr>
            <w:rFonts w:ascii="Times New Roman" w:hAnsi="Times New Roman" w:cs="Times New Roman"/>
            <w:sz w:val="24"/>
            <w:szCs w:val="24"/>
          </w:rPr>
          <w:t xml:space="preserve"> </w:t>
        </w:r>
      </w:ins>
      <w:ins w:id="257" w:author="Stephen" w:date="2019-11-09T18:44:00Z">
        <w:r w:rsidR="00417CBD">
          <w:rPr>
            <w:rFonts w:ascii="Times New Roman" w:hAnsi="Times New Roman" w:cs="Times New Roman"/>
            <w:sz w:val="24"/>
            <w:szCs w:val="24"/>
          </w:rPr>
          <w:t>as</w:t>
        </w:r>
        <w:r w:rsidR="00E121C5">
          <w:rPr>
            <w:rFonts w:ascii="Times New Roman" w:hAnsi="Times New Roman" w:cs="Times New Roman"/>
            <w:sz w:val="24"/>
            <w:szCs w:val="24"/>
          </w:rPr>
          <w:t xml:space="preserve"> indicator</w:t>
        </w:r>
      </w:ins>
      <w:ins w:id="258" w:author="Stephen" w:date="2019-11-26T08:32:00Z">
        <w:r w:rsidR="00417CBD">
          <w:rPr>
            <w:rFonts w:ascii="Times New Roman" w:hAnsi="Times New Roman" w:cs="Times New Roman"/>
            <w:sz w:val="24"/>
            <w:szCs w:val="24"/>
          </w:rPr>
          <w:t>s</w:t>
        </w:r>
      </w:ins>
      <w:ins w:id="259" w:author="Stephen" w:date="2019-11-09T18:44:00Z">
        <w:r w:rsidR="00E121C5">
          <w:rPr>
            <w:rFonts w:ascii="Times New Roman" w:hAnsi="Times New Roman" w:cs="Times New Roman"/>
            <w:sz w:val="24"/>
            <w:szCs w:val="24"/>
          </w:rPr>
          <w:t xml:space="preserve"> of reverse causation</w:t>
        </w:r>
      </w:ins>
      <w:ins w:id="260" w:author="Stephen" w:date="2019-11-26T08:30:00Z">
        <w:r w:rsidR="00417CBD">
          <w:rPr>
            <w:rFonts w:ascii="Times New Roman" w:hAnsi="Times New Roman" w:cs="Times New Roman"/>
            <w:sz w:val="24"/>
            <w:szCs w:val="24"/>
          </w:rPr>
          <w:t xml:space="preserve"> [19]</w:t>
        </w:r>
      </w:ins>
      <w:ins w:id="261" w:author="Stephen" w:date="2019-11-26T08:29:00Z">
        <w:r w:rsidR="00417CBD">
          <w:rPr>
            <w:rFonts w:ascii="Times New Roman" w:hAnsi="Times New Roman" w:cs="Times New Roman"/>
            <w:sz w:val="24"/>
            <w:szCs w:val="24"/>
          </w:rPr>
          <w:t>.</w:t>
        </w:r>
      </w:ins>
      <w:del w:id="262" w:author="Stephen" w:date="2019-11-09T18:49:00Z">
        <w:r w:rsidR="00DE75B6" w:rsidRPr="00DE75B6" w:rsidDel="0008635A">
          <w:rPr>
            <w:rFonts w:ascii="Times New Roman" w:hAnsi="Times New Roman" w:cs="Times New Roman"/>
            <w:sz w:val="24"/>
            <w:szCs w:val="24"/>
          </w:rPr>
          <w:delText>.</w:delText>
        </w:r>
      </w:del>
      <w:commentRangeEnd w:id="241"/>
      <w:r w:rsidR="00DC5654">
        <w:rPr>
          <w:rStyle w:val="CommentReference"/>
        </w:rPr>
        <w:commentReference w:id="241"/>
      </w:r>
    </w:p>
    <w:p w14:paraId="5CB12040" w14:textId="77777777" w:rsidR="007C55D7" w:rsidDel="0008635A" w:rsidRDefault="007C55D7" w:rsidP="00DE75B6">
      <w:pPr>
        <w:spacing w:line="480" w:lineRule="auto"/>
        <w:rPr>
          <w:del w:id="263" w:author="Stephen" w:date="2019-11-09T18:50:00Z"/>
          <w:rFonts w:ascii="Times New Roman" w:hAnsi="Times New Roman" w:cs="Times New Roman"/>
          <w:sz w:val="24"/>
          <w:szCs w:val="24"/>
        </w:rPr>
      </w:pPr>
    </w:p>
    <w:p w14:paraId="122F2FAA"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E80082">
        <w:rPr>
          <w:rFonts w:ascii="Times New Roman" w:hAnsi="Times New Roman" w:cs="Times New Roman"/>
          <w:sz w:val="24"/>
          <w:szCs w:val="24"/>
        </w:rPr>
        <w:t>Articles</w:t>
      </w:r>
      <w:ins w:id="264" w:author="Stephen" w:date="2019-11-16T19:37:00Z">
        <w:r w:rsidR="00E00110">
          <w:rPr>
            <w:rFonts w:ascii="Times New Roman" w:hAnsi="Times New Roman" w:cs="Times New Roman"/>
            <w:sz w:val="24"/>
            <w:szCs w:val="24"/>
          </w:rPr>
          <w:t xml:space="preserve"> </w:t>
        </w:r>
      </w:ins>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r w:rsidR="000C6957" w:rsidRPr="00DE75B6">
        <w:rPr>
          <w:rFonts w:ascii="Times New Roman" w:hAnsi="Times New Roman" w:cs="Times New Roman"/>
          <w:sz w:val="24"/>
          <w:szCs w:val="24"/>
        </w:rPr>
        <w:t>followed</w:t>
      </w:r>
      <w:ins w:id="265" w:author="Stephen" w:date="2019-11-16T13:53:00Z">
        <w:r w:rsidR="00280577">
          <w:rPr>
            <w:rFonts w:ascii="Times New Roman" w:hAnsi="Times New Roman" w:cs="Times New Roman"/>
            <w:sz w:val="24"/>
            <w:szCs w:val="24"/>
          </w:rPr>
          <w:t xml:space="preserve"> </w:t>
        </w:r>
      </w:ins>
      <w:r w:rsidR="00741E21">
        <w:rPr>
          <w:rFonts w:ascii="Times New Roman" w:hAnsi="Times New Roman" w:cs="Times New Roman"/>
          <w:sz w:val="24"/>
          <w:szCs w:val="24"/>
        </w:rPr>
        <w:t>[</w:t>
      </w:r>
      <w:ins w:id="266" w:author="Stephen" w:date="2019-11-18T21:30:00Z">
        <w:r w:rsidR="001E03D6">
          <w:rPr>
            <w:rFonts w:ascii="Times New Roman" w:hAnsi="Times New Roman" w:cs="Times New Roman"/>
            <w:sz w:val="24"/>
            <w:szCs w:val="24"/>
          </w:rPr>
          <w:t>20</w:t>
        </w:r>
      </w:ins>
      <w:del w:id="267" w:author="Stephen" w:date="2019-11-18T21:30:00Z">
        <w:r w:rsidR="00DA10A6" w:rsidDel="001E03D6">
          <w:rPr>
            <w:rFonts w:ascii="Times New Roman" w:hAnsi="Times New Roman" w:cs="Times New Roman"/>
            <w:sz w:val="24"/>
            <w:szCs w:val="24"/>
          </w:rPr>
          <w:delText>1</w:delText>
        </w:r>
      </w:del>
      <w:del w:id="268" w:author="Stephen" w:date="2019-11-16T13:53:00Z">
        <w:r w:rsidR="005629EB" w:rsidDel="00280577">
          <w:rPr>
            <w:rFonts w:ascii="Times New Roman" w:hAnsi="Times New Roman" w:cs="Times New Roman"/>
            <w:sz w:val="24"/>
            <w:szCs w:val="24"/>
          </w:rPr>
          <w:delText>6</w:delText>
        </w:r>
      </w:del>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37443C43"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4FC8B653" w14:textId="77777777" w:rsidR="006950AA" w:rsidDel="00307BC0" w:rsidRDefault="003D7041" w:rsidP="00DE75B6">
      <w:pPr>
        <w:spacing w:line="480" w:lineRule="auto"/>
        <w:rPr>
          <w:del w:id="269" w:author="Stephen" w:date="2019-11-09T16:42:00Z"/>
          <w:rFonts w:ascii="Times New Roman" w:hAnsi="Times New Roman" w:cs="Times New Roman"/>
          <w:sz w:val="24"/>
          <w:szCs w:val="24"/>
        </w:rPr>
      </w:pPr>
      <w:del w:id="270" w:author="Stephen" w:date="2019-10-26T20:02:00Z">
        <w:r w:rsidDel="00F4554E">
          <w:rPr>
            <w:rFonts w:ascii="Times New Roman" w:hAnsi="Times New Roman" w:cs="Times New Roman"/>
            <w:sz w:val="24"/>
            <w:szCs w:val="24"/>
          </w:rPr>
          <w:delText>We initially performed a qualitative assessment of the literature identifying the general trends as to correlations between clinical parameters and measures of thyroid function</w:delText>
        </w:r>
      </w:del>
      <w:del w:id="271" w:author="Stephen" w:date="2019-11-09T16:42:00Z">
        <w:r w:rsidDel="00307BC0">
          <w:rPr>
            <w:rFonts w:ascii="Times New Roman" w:hAnsi="Times New Roman" w:cs="Times New Roman"/>
            <w:sz w:val="24"/>
            <w:szCs w:val="24"/>
          </w:rPr>
          <w:delText>.</w:delText>
        </w:r>
      </w:del>
    </w:p>
    <w:p w14:paraId="62075BC7" w14:textId="77777777" w:rsidR="003D7041" w:rsidRDefault="006950AA" w:rsidP="00DE75B6">
      <w:pPr>
        <w:spacing w:line="480" w:lineRule="auto"/>
        <w:rPr>
          <w:rFonts w:ascii="Times New Roman" w:hAnsi="Times New Roman" w:cs="Times New Roman"/>
          <w:sz w:val="24"/>
          <w:szCs w:val="24"/>
        </w:rPr>
      </w:pPr>
      <w:del w:id="272" w:author="Stephen" w:date="2019-10-26T20:03:00Z">
        <w:r w:rsidDel="00F4554E">
          <w:rPr>
            <w:rFonts w:ascii="Times New Roman" w:hAnsi="Times New Roman" w:cs="Times New Roman"/>
            <w:sz w:val="24"/>
            <w:szCs w:val="24"/>
          </w:rPr>
          <w:delText xml:space="preserve">Then </w:delText>
        </w:r>
      </w:del>
      <w:del w:id="273" w:author="Stephen" w:date="2019-11-09T16:42:00Z">
        <w:r w:rsidDel="005D5961">
          <w:rPr>
            <w:rFonts w:ascii="Times New Roman" w:hAnsi="Times New Roman" w:cs="Times New Roman"/>
            <w:sz w:val="24"/>
            <w:szCs w:val="24"/>
          </w:rPr>
          <w:delText>t</w:delText>
        </w:r>
      </w:del>
      <w:ins w:id="274" w:author="Stephen" w:date="2019-10-26T20:03:00Z">
        <w:r w:rsidR="00F4554E">
          <w:rPr>
            <w:rFonts w:ascii="Times New Roman" w:hAnsi="Times New Roman" w:cs="Times New Roman"/>
            <w:sz w:val="24"/>
            <w:szCs w:val="24"/>
          </w:rPr>
          <w:t>T</w:t>
        </w:r>
      </w:ins>
      <w:r>
        <w:rPr>
          <w:rFonts w:ascii="Times New Roman" w:hAnsi="Times New Roman" w:cs="Times New Roman"/>
          <w:sz w:val="24"/>
          <w:szCs w:val="24"/>
        </w:rPr>
        <w:t>o determine whether thyroid hormone levels or TSH levels correlated better with</w:t>
      </w:r>
      <w:ins w:id="275" w:author="Stephen" w:date="2019-11-09T16:36:00Z">
        <w:r w:rsidR="005D5961">
          <w:rPr>
            <w:rFonts w:ascii="Times New Roman" w:hAnsi="Times New Roman" w:cs="Times New Roman"/>
            <w:sz w:val="24"/>
            <w:szCs w:val="24"/>
          </w:rPr>
          <w:t xml:space="preserve"> the examined </w:t>
        </w:r>
      </w:ins>
      <w:r>
        <w:rPr>
          <w:rFonts w:ascii="Times New Roman" w:hAnsi="Times New Roman" w:cs="Times New Roman"/>
          <w:sz w:val="24"/>
          <w:szCs w:val="24"/>
        </w:rPr>
        <w:t xml:space="preserve">clinical parameters we analysed </w:t>
      </w:r>
      <w:ins w:id="276" w:author="Stephen" w:date="2019-11-09T16:33:00Z">
        <w:r w:rsidR="005D5961">
          <w:rPr>
            <w:rFonts w:ascii="Times New Roman" w:hAnsi="Times New Roman" w:cs="Times New Roman"/>
            <w:sz w:val="24"/>
            <w:szCs w:val="24"/>
          </w:rPr>
          <w:t xml:space="preserve">the above </w:t>
        </w:r>
      </w:ins>
      <w:ins w:id="277" w:author="Stephen" w:date="2019-11-09T16:12:00Z">
        <w:r w:rsidR="00F8036A">
          <w:rPr>
            <w:rFonts w:ascii="Times New Roman" w:hAnsi="Times New Roman" w:cs="Times New Roman"/>
            <w:sz w:val="24"/>
            <w:szCs w:val="24"/>
          </w:rPr>
          <w:t>studies</w:t>
        </w:r>
      </w:ins>
      <w:ins w:id="278" w:author="Stephen" w:date="2019-11-09T16:33:00Z">
        <w:r w:rsidR="005D5961">
          <w:rPr>
            <w:rFonts w:ascii="Times New Roman" w:hAnsi="Times New Roman" w:cs="Times New Roman"/>
            <w:sz w:val="24"/>
            <w:szCs w:val="24"/>
          </w:rPr>
          <w:t xml:space="preserve"> as </w:t>
        </w:r>
      </w:ins>
      <w:ins w:id="279" w:author="Stephen" w:date="2019-11-09T16:34:00Z">
        <w:r w:rsidR="005D5961">
          <w:rPr>
            <w:rFonts w:ascii="Times New Roman" w:hAnsi="Times New Roman" w:cs="Times New Roman"/>
            <w:sz w:val="24"/>
            <w:szCs w:val="24"/>
          </w:rPr>
          <w:t xml:space="preserve">to </w:t>
        </w:r>
      </w:ins>
      <w:ins w:id="280" w:author="Stephen" w:date="2019-11-09T16:37:00Z">
        <w:r w:rsidR="005D5961">
          <w:rPr>
            <w:rFonts w:ascii="Times New Roman" w:hAnsi="Times New Roman" w:cs="Times New Roman"/>
            <w:sz w:val="24"/>
            <w:szCs w:val="24"/>
          </w:rPr>
          <w:t>the</w:t>
        </w:r>
      </w:ins>
      <w:ins w:id="281" w:author="Stephen" w:date="2019-11-16T19:38:00Z">
        <w:r w:rsidR="006E3BDA">
          <w:rPr>
            <w:rFonts w:ascii="Times New Roman" w:hAnsi="Times New Roman" w:cs="Times New Roman"/>
            <w:sz w:val="24"/>
            <w:szCs w:val="24"/>
          </w:rPr>
          <w:t xml:space="preserve"> </w:t>
        </w:r>
      </w:ins>
      <w:ins w:id="282" w:author="Stephen" w:date="2019-11-09T16:43:00Z">
        <w:r w:rsidR="00307BC0">
          <w:rPr>
            <w:rFonts w:ascii="Times New Roman" w:hAnsi="Times New Roman" w:cs="Times New Roman"/>
            <w:sz w:val="24"/>
            <w:szCs w:val="24"/>
          </w:rPr>
          <w:t xml:space="preserve">relative </w:t>
        </w:r>
      </w:ins>
      <w:ins w:id="283" w:author="Stephen" w:date="2019-11-09T16:34:00Z">
        <w:r w:rsidR="005D5961">
          <w:rPr>
            <w:rFonts w:ascii="Times New Roman" w:hAnsi="Times New Roman" w:cs="Times New Roman"/>
            <w:sz w:val="24"/>
            <w:szCs w:val="24"/>
          </w:rPr>
          <w:t>frequencies</w:t>
        </w:r>
      </w:ins>
      <w:ins w:id="284" w:author="Stephen" w:date="2019-11-09T16:35:00Z">
        <w:r w:rsidR="005D5961">
          <w:rPr>
            <w:rFonts w:ascii="Times New Roman" w:hAnsi="Times New Roman" w:cs="Times New Roman"/>
            <w:sz w:val="24"/>
            <w:szCs w:val="24"/>
          </w:rPr>
          <w:t xml:space="preserve"> of </w:t>
        </w:r>
      </w:ins>
      <w:ins w:id="285" w:author="Stephen" w:date="2019-11-09T16:36:00Z">
        <w:r w:rsidR="005D5961">
          <w:rPr>
            <w:rFonts w:ascii="Times New Roman" w:hAnsi="Times New Roman" w:cs="Times New Roman"/>
            <w:sz w:val="24"/>
            <w:szCs w:val="24"/>
          </w:rPr>
          <w:t xml:space="preserve">significant </w:t>
        </w:r>
      </w:ins>
      <w:ins w:id="286" w:author="Stephen" w:date="2019-11-09T16:35:00Z">
        <w:r w:rsidR="005D5961">
          <w:rPr>
            <w:rFonts w:ascii="Times New Roman" w:hAnsi="Times New Roman" w:cs="Times New Roman"/>
            <w:sz w:val="24"/>
            <w:szCs w:val="24"/>
          </w:rPr>
          <w:t>correlations of thyroid hormone and TSH levels with the clinical pa</w:t>
        </w:r>
      </w:ins>
      <w:ins w:id="287" w:author="Stephen" w:date="2019-11-09T16:36:00Z">
        <w:r w:rsidR="005D5961">
          <w:rPr>
            <w:rFonts w:ascii="Times New Roman" w:hAnsi="Times New Roman" w:cs="Times New Roman"/>
            <w:sz w:val="24"/>
            <w:szCs w:val="24"/>
          </w:rPr>
          <w:t>rameters.</w:t>
        </w:r>
      </w:ins>
      <w:ins w:id="288" w:author="Stephen" w:date="2019-11-09T18:56:00Z">
        <w:r w:rsidR="0008635A">
          <w:rPr>
            <w:rFonts w:ascii="Times New Roman" w:hAnsi="Times New Roman" w:cs="Times New Roman"/>
            <w:sz w:val="24"/>
            <w:szCs w:val="24"/>
          </w:rPr>
          <w:t xml:space="preserve"> </w:t>
        </w:r>
        <w:commentRangeStart w:id="289"/>
        <w:r w:rsidR="0008635A">
          <w:rPr>
            <w:rFonts w:ascii="Times New Roman" w:hAnsi="Times New Roman" w:cs="Times New Roman"/>
            <w:sz w:val="24"/>
            <w:szCs w:val="24"/>
          </w:rPr>
          <w:t xml:space="preserve">We then </w:t>
        </w:r>
      </w:ins>
      <w:ins w:id="290" w:author="Stephen" w:date="2019-11-09T18:57:00Z">
        <w:r w:rsidR="0008635A">
          <w:rPr>
            <w:rFonts w:ascii="Times New Roman" w:hAnsi="Times New Roman" w:cs="Times New Roman"/>
            <w:sz w:val="24"/>
            <w:szCs w:val="24"/>
          </w:rPr>
          <w:t xml:space="preserve">performed further analyses to </w:t>
        </w:r>
      </w:ins>
      <w:ins w:id="291" w:author="Stephen" w:date="2019-11-09T18:58:00Z">
        <w:r w:rsidR="00DE198C">
          <w:rPr>
            <w:rFonts w:ascii="Times New Roman" w:hAnsi="Times New Roman" w:cs="Times New Roman"/>
            <w:sz w:val="24"/>
            <w:szCs w:val="24"/>
          </w:rPr>
          <w:t xml:space="preserve">confirm that </w:t>
        </w:r>
      </w:ins>
      <w:ins w:id="292" w:author="Stephen" w:date="2019-11-18T21:12:00Z">
        <w:r w:rsidR="00DE198C">
          <w:rPr>
            <w:rFonts w:ascii="Times New Roman" w:hAnsi="Times New Roman" w:cs="Times New Roman"/>
            <w:sz w:val="24"/>
            <w:szCs w:val="24"/>
          </w:rPr>
          <w:t>these</w:t>
        </w:r>
      </w:ins>
      <w:ins w:id="293" w:author="Stephen" w:date="2019-11-09T18:58:00Z">
        <w:r w:rsidR="0008635A">
          <w:rPr>
            <w:rFonts w:ascii="Times New Roman" w:hAnsi="Times New Roman" w:cs="Times New Roman"/>
            <w:sz w:val="24"/>
            <w:szCs w:val="24"/>
          </w:rPr>
          <w:t xml:space="preserve"> findings did not result from any systematic bias</w:t>
        </w:r>
      </w:ins>
      <w:ins w:id="294" w:author="Stephen" w:date="2019-11-09T18:59:00Z">
        <w:r w:rsidR="0008635A">
          <w:rPr>
            <w:rFonts w:ascii="Times New Roman" w:hAnsi="Times New Roman" w:cs="Times New Roman"/>
            <w:sz w:val="24"/>
            <w:szCs w:val="24"/>
          </w:rPr>
          <w:t>.</w:t>
        </w:r>
      </w:ins>
      <w:commentRangeEnd w:id="289"/>
      <w:ins w:id="295" w:author="Stephen" w:date="2019-11-20T14:11:00Z">
        <w:r w:rsidR="00DC5654">
          <w:rPr>
            <w:rStyle w:val="CommentReference"/>
          </w:rPr>
          <w:commentReference w:id="289"/>
        </w:r>
      </w:ins>
      <w:del w:id="296" w:author="Stephen" w:date="2019-11-09T16:32:00Z">
        <w:r w:rsidDel="000C6957">
          <w:rPr>
            <w:rFonts w:ascii="Times New Roman" w:hAnsi="Times New Roman" w:cs="Times New Roman"/>
            <w:sz w:val="24"/>
            <w:szCs w:val="24"/>
          </w:rPr>
          <w:delText xml:space="preserve">the literature </w:delText>
        </w:r>
        <w:r w:rsidR="007B3BF0" w:rsidDel="000C6957">
          <w:rPr>
            <w:rFonts w:ascii="Times New Roman" w:hAnsi="Times New Roman" w:cs="Times New Roman"/>
            <w:sz w:val="24"/>
            <w:szCs w:val="24"/>
          </w:rPr>
          <w:delText>which addressed both TSH and thyroid hormone levels,</w:delText>
        </w:r>
      </w:del>
      <w:del w:id="297" w:author="Stephen" w:date="2019-11-09T16:13:00Z">
        <w:r w:rsidDel="00F8036A">
          <w:rPr>
            <w:rFonts w:ascii="Times New Roman" w:hAnsi="Times New Roman" w:cs="Times New Roman"/>
            <w:sz w:val="24"/>
            <w:szCs w:val="24"/>
          </w:rPr>
          <w:delText xml:space="preserve">as to the </w:delText>
        </w:r>
        <w:r w:rsidR="007B3BF0" w:rsidDel="00F8036A">
          <w:rPr>
            <w:rFonts w:ascii="Times New Roman" w:hAnsi="Times New Roman" w:cs="Times New Roman"/>
            <w:sz w:val="24"/>
            <w:szCs w:val="24"/>
          </w:rPr>
          <w:delText xml:space="preserve">relative frequency </w:delText>
        </w:r>
        <w:r w:rsidR="0028540B" w:rsidDel="00F8036A">
          <w:rPr>
            <w:rFonts w:ascii="Times New Roman" w:hAnsi="Times New Roman" w:cs="Times New Roman"/>
            <w:sz w:val="24"/>
            <w:szCs w:val="24"/>
          </w:rPr>
          <w:delText xml:space="preserve">of </w:delText>
        </w:r>
        <w:r w:rsidDel="00F8036A">
          <w:rPr>
            <w:rFonts w:ascii="Times New Roman" w:hAnsi="Times New Roman" w:cs="Times New Roman"/>
            <w:sz w:val="24"/>
            <w:szCs w:val="24"/>
          </w:rPr>
          <w:delText>a significant correlation</w:delText>
        </w:r>
      </w:del>
      <w:del w:id="298" w:author="Stephen" w:date="2019-11-09T16:32:00Z">
        <w:r w:rsidDel="000C6957">
          <w:rPr>
            <w:rFonts w:ascii="Times New Roman" w:hAnsi="Times New Roman" w:cs="Times New Roman"/>
            <w:sz w:val="24"/>
            <w:szCs w:val="24"/>
          </w:rPr>
          <w:delText xml:space="preserve"> with any clinical parameter</w:delText>
        </w:r>
      </w:del>
      <w:del w:id="299" w:author="Stephen" w:date="2019-11-09T16:44:00Z">
        <w:r w:rsidDel="00307BC0">
          <w:rPr>
            <w:rFonts w:ascii="Times New Roman" w:hAnsi="Times New Roman" w:cs="Times New Roman"/>
            <w:sz w:val="24"/>
            <w:szCs w:val="24"/>
          </w:rPr>
          <w:delText>.</w:delText>
        </w:r>
      </w:del>
    </w:p>
    <w:p w14:paraId="4F58C206" w14:textId="77777777" w:rsidR="008367CE" w:rsidDel="002F389E" w:rsidRDefault="008367CE" w:rsidP="00DE75B6">
      <w:pPr>
        <w:spacing w:line="480" w:lineRule="auto"/>
        <w:rPr>
          <w:del w:id="300" w:author="Stephen" w:date="2019-10-26T20:04:00Z"/>
          <w:rFonts w:ascii="Times New Roman" w:hAnsi="Times New Roman" w:cs="Times New Roman"/>
          <w:sz w:val="24"/>
          <w:szCs w:val="24"/>
        </w:rPr>
      </w:pPr>
      <w:del w:id="301" w:author="Stephen" w:date="2019-10-26T20:04:00Z">
        <w:r w:rsidDel="002F389E">
          <w:rPr>
            <w:rFonts w:ascii="Times New Roman" w:hAnsi="Times New Roman" w:cs="Times New Roman"/>
            <w:sz w:val="24"/>
            <w:szCs w:val="24"/>
          </w:rPr>
          <w:delText>We examin</w:delText>
        </w:r>
        <w:r w:rsidR="006763DF" w:rsidDel="002F389E">
          <w:rPr>
            <w:rFonts w:ascii="Times New Roman" w:hAnsi="Times New Roman" w:cs="Times New Roman"/>
            <w:sz w:val="24"/>
            <w:szCs w:val="24"/>
          </w:rPr>
          <w:delText>ed</w:delText>
        </w:r>
        <w:r w:rsidDel="002F389E">
          <w:rPr>
            <w:rFonts w:ascii="Times New Roman" w:hAnsi="Times New Roman" w:cs="Times New Roman"/>
            <w:sz w:val="24"/>
            <w:szCs w:val="24"/>
          </w:rPr>
          <w:delText xml:space="preserve"> the summaries of the articles </w:delText>
        </w:r>
        <w:r w:rsidR="003D7041" w:rsidDel="002F389E">
          <w:rPr>
            <w:rFonts w:ascii="Times New Roman" w:hAnsi="Times New Roman" w:cs="Times New Roman"/>
            <w:sz w:val="24"/>
            <w:szCs w:val="24"/>
          </w:rPr>
          <w:delText>which addressed th</w:delText>
        </w:r>
        <w:r w:rsidR="006950AA" w:rsidDel="002F389E">
          <w:rPr>
            <w:rFonts w:ascii="Times New Roman" w:hAnsi="Times New Roman" w:cs="Times New Roman"/>
            <w:sz w:val="24"/>
            <w:szCs w:val="24"/>
          </w:rPr>
          <w:delText>is</w:delText>
        </w:r>
        <w:r w:rsidR="003D7041" w:rsidDel="002F389E">
          <w:rPr>
            <w:rFonts w:ascii="Times New Roman" w:hAnsi="Times New Roman" w:cs="Times New Roman"/>
            <w:sz w:val="24"/>
            <w:szCs w:val="24"/>
          </w:rPr>
          <w:delText xml:space="preserve"> specific question, </w:delText>
        </w:r>
        <w:r w:rsidDel="002F389E">
          <w:rPr>
            <w:rFonts w:ascii="Times New Roman" w:hAnsi="Times New Roman" w:cs="Times New Roman"/>
            <w:sz w:val="24"/>
            <w:szCs w:val="24"/>
          </w:rPr>
          <w:delText xml:space="preserve">as per the abstracts, </w:delText>
        </w:r>
        <w:r w:rsidR="00842577" w:rsidDel="002F389E">
          <w:rPr>
            <w:rFonts w:ascii="Times New Roman" w:hAnsi="Times New Roman" w:cs="Times New Roman"/>
            <w:sz w:val="24"/>
            <w:szCs w:val="24"/>
          </w:rPr>
          <w:delText xml:space="preserve">summing results and conclusions </w:delText>
        </w:r>
        <w:r w:rsidDel="002F389E">
          <w:rPr>
            <w:rFonts w:ascii="Times New Roman" w:hAnsi="Times New Roman" w:cs="Times New Roman"/>
            <w:sz w:val="24"/>
            <w:szCs w:val="24"/>
          </w:rPr>
          <w:delText xml:space="preserve">as to </w:delText>
        </w:r>
        <w:r w:rsidR="006763DF" w:rsidDel="002F389E">
          <w:rPr>
            <w:rFonts w:ascii="Times New Roman" w:hAnsi="Times New Roman" w:cs="Times New Roman"/>
            <w:sz w:val="24"/>
            <w:szCs w:val="24"/>
          </w:rPr>
          <w:delText>whether they indicated that levels of thyroid hormones or</w:delText>
        </w:r>
        <w:r w:rsidR="00C66F72" w:rsidDel="002F389E">
          <w:rPr>
            <w:rFonts w:ascii="Times New Roman" w:hAnsi="Times New Roman" w:cs="Times New Roman"/>
            <w:sz w:val="24"/>
            <w:szCs w:val="24"/>
          </w:rPr>
          <w:delText xml:space="preserve"> TSH </w:delText>
        </w:r>
        <w:r w:rsidR="006763DF" w:rsidDel="002F389E">
          <w:rPr>
            <w:rFonts w:ascii="Times New Roman" w:hAnsi="Times New Roman" w:cs="Times New Roman"/>
            <w:sz w:val="24"/>
            <w:szCs w:val="24"/>
          </w:rPr>
          <w:delText xml:space="preserve">correlated better </w:delText>
        </w:r>
        <w:r w:rsidR="00C66F72" w:rsidDel="002F389E">
          <w:rPr>
            <w:rFonts w:ascii="Times New Roman" w:hAnsi="Times New Roman" w:cs="Times New Roman"/>
            <w:sz w:val="24"/>
            <w:szCs w:val="24"/>
          </w:rPr>
          <w:delText>with clinical parameters.</w:delText>
        </w:r>
      </w:del>
    </w:p>
    <w:p w14:paraId="1B184D21" w14:textId="77777777" w:rsidR="006763DF" w:rsidRDefault="006763DF" w:rsidP="006763DF">
      <w:pPr>
        <w:spacing w:line="480" w:lineRule="auto"/>
        <w:rPr>
          <w:rFonts w:ascii="Times New Roman" w:hAnsi="Times New Roman" w:cs="Times New Roman"/>
          <w:sz w:val="24"/>
          <w:szCs w:val="24"/>
        </w:rPr>
      </w:pPr>
      <w:del w:id="302" w:author="Stephen" w:date="2019-10-26T20:04:00Z">
        <w:r w:rsidDel="002F389E">
          <w:rPr>
            <w:rFonts w:ascii="Times New Roman" w:hAnsi="Times New Roman" w:cs="Times New Roman"/>
            <w:sz w:val="24"/>
            <w:szCs w:val="24"/>
          </w:rPr>
          <w:delText>Then</w:delText>
        </w:r>
        <w:r w:rsidR="00516FBC" w:rsidDel="002F389E">
          <w:rPr>
            <w:rFonts w:ascii="Times New Roman" w:hAnsi="Times New Roman" w:cs="Times New Roman"/>
            <w:sz w:val="24"/>
            <w:szCs w:val="24"/>
          </w:rPr>
          <w:delText>,</w:delText>
        </w:r>
      </w:del>
      <w:ins w:id="303" w:author="Stephen" w:date="2019-10-26T20:04:00Z">
        <w:r w:rsidR="002F389E">
          <w:rPr>
            <w:rFonts w:ascii="Times New Roman" w:hAnsi="Times New Roman" w:cs="Times New Roman"/>
            <w:sz w:val="24"/>
            <w:szCs w:val="24"/>
          </w:rPr>
          <w:t>F</w:t>
        </w:r>
      </w:ins>
      <w:del w:id="304" w:author="Stephen" w:date="2019-10-26T20:04:00Z">
        <w:r w:rsidDel="002F389E">
          <w:rPr>
            <w:rFonts w:ascii="Times New Roman" w:hAnsi="Times New Roman" w:cs="Times New Roman"/>
            <w:sz w:val="24"/>
            <w:szCs w:val="24"/>
          </w:rPr>
          <w:delText>f</w:delText>
        </w:r>
      </w:del>
      <w:r>
        <w:rPr>
          <w:rFonts w:ascii="Times New Roman" w:hAnsi="Times New Roman" w:cs="Times New Roman"/>
          <w:sz w:val="24"/>
          <w:szCs w:val="24"/>
        </w:rPr>
        <w:t xml:space="preserve">or each result given in the literature, we fitted a logistic regression model. 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analysis indicated a significant or non-significant result. The </w:t>
      </w:r>
      <w:r w:rsidRPr="00A567C4">
        <w:rPr>
          <w:rFonts w:ascii="Times New Roman" w:hAnsi="Times New Roman" w:cs="Times New Roman"/>
          <w:sz w:val="24"/>
          <w:szCs w:val="24"/>
        </w:rPr>
        <w:t xml:space="preserve">predictors </w:t>
      </w:r>
      <w:r>
        <w:rPr>
          <w:rFonts w:ascii="Times New Roman" w:hAnsi="Times New Roman" w:cs="Times New Roman"/>
          <w:sz w:val="24"/>
          <w:szCs w:val="24"/>
        </w:rPr>
        <w:t xml:space="preserve">considered </w:t>
      </w:r>
      <w:r w:rsidR="009C26A7">
        <w:rPr>
          <w:rFonts w:ascii="Times New Roman" w:hAnsi="Times New Roman" w:cs="Times New Roman"/>
          <w:sz w:val="24"/>
          <w:szCs w:val="24"/>
        </w:rPr>
        <w:t>were the</w:t>
      </w:r>
      <w:r>
        <w:rPr>
          <w:rFonts w:ascii="Times New Roman" w:hAnsi="Times New Roman" w:cs="Times New Roman"/>
          <w:sz w:val="24"/>
          <w:szCs w:val="24"/>
        </w:rPr>
        <w:t xml:space="preserve"> type of thyroid test; the clinical parameter under consideration; the number of subjects in the analysis; and the number of covariates in the model. To account for the repeated analysis, we also incorporated a random intercept term. We considered random intercepts for the paper, the cohorts nested with each paper, the type of analysis nested within paper; and the complexity of the models nested within the papers. </w:t>
      </w:r>
    </w:p>
    <w:p w14:paraId="0E53A283" w14:textId="77777777"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Pairwise comparisons of the thyroid tests were performed at a</w:t>
      </w:r>
      <w:ins w:id="305" w:author="Stephen" w:date="2019-11-17T09:53:00Z">
        <w:r w:rsidR="00BE1803">
          <w:rPr>
            <w:rFonts w:ascii="Times New Roman" w:hAnsi="Times New Roman" w:cs="Times New Roman"/>
            <w:sz w:val="24"/>
            <w:szCs w:val="24"/>
          </w:rPr>
          <w:t xml:space="preserve"> </w:t>
        </w:r>
      </w:ins>
      <w:r>
        <w:rPr>
          <w:rFonts w:ascii="Times New Roman" w:hAnsi="Times New Roman" w:cs="Times New Roman"/>
          <w:sz w:val="24"/>
          <w:szCs w:val="24"/>
        </w:rPr>
        <w:t xml:space="preserve">5% overall significance level for those models where a significant effect of thyroid test was found. </w:t>
      </w:r>
    </w:p>
    <w:p w14:paraId="398E45EB" w14:textId="77777777" w:rsidR="006763DF" w:rsidRDefault="006763DF" w:rsidP="006763DF">
      <w:pPr>
        <w:spacing w:line="480" w:lineRule="auto"/>
        <w:rPr>
          <w:ins w:id="306" w:author="Stephen" w:date="2019-11-17T09:53:00Z"/>
          <w:rFonts w:ascii="Times New Roman" w:hAnsi="Times New Roman" w:cs="Times New Roman"/>
          <w:sz w:val="24"/>
          <w:szCs w:val="24"/>
        </w:rPr>
      </w:pPr>
      <w:r>
        <w:rPr>
          <w:rFonts w:ascii="Times New Roman" w:hAnsi="Times New Roman" w:cs="Times New Roman"/>
          <w:sz w:val="24"/>
          <w:szCs w:val="24"/>
        </w:rPr>
        <w:t xml:space="preserve">As well, as we were concerned that multiple nested models are often considered within the same paper, we also repeated the analysis under the strict constraint that we only considered a single representative analysis from the series of nested models. </w:t>
      </w:r>
    </w:p>
    <w:p w14:paraId="221D2968" w14:textId="77777777" w:rsidR="00BE1803" w:rsidRDefault="00BE1803" w:rsidP="006763DF">
      <w:pPr>
        <w:spacing w:line="480" w:lineRule="auto"/>
        <w:rPr>
          <w:rFonts w:ascii="Times New Roman" w:hAnsi="Times New Roman" w:cs="Times New Roman"/>
          <w:sz w:val="24"/>
          <w:szCs w:val="24"/>
        </w:rPr>
      </w:pPr>
      <w:commentRangeStart w:id="307"/>
      <w:ins w:id="308" w:author="Stephen" w:date="2019-11-17T09:53:00Z">
        <w:r>
          <w:rPr>
            <w:rFonts w:ascii="Times New Roman" w:hAnsi="Times New Roman" w:cs="Times New Roman"/>
            <w:sz w:val="24"/>
            <w:szCs w:val="24"/>
          </w:rPr>
          <w:t xml:space="preserve">We </w:t>
        </w:r>
      </w:ins>
      <w:ins w:id="309" w:author="Stephen" w:date="2019-11-18T21:13:00Z">
        <w:r w:rsidR="00DE198C">
          <w:rPr>
            <w:rFonts w:ascii="Times New Roman" w:hAnsi="Times New Roman" w:cs="Times New Roman"/>
            <w:sz w:val="24"/>
            <w:szCs w:val="24"/>
          </w:rPr>
          <w:t>performed</w:t>
        </w:r>
      </w:ins>
      <w:ins w:id="310" w:author="Stephen" w:date="2019-11-17T09:54:00Z">
        <w:r>
          <w:rPr>
            <w:rFonts w:ascii="Times New Roman" w:hAnsi="Times New Roman" w:cs="Times New Roman"/>
            <w:sz w:val="24"/>
            <w:szCs w:val="24"/>
          </w:rPr>
          <w:t xml:space="preserve"> a sensitivity study minimising the contribution of possible reverse causation, excluding studies with incongruent</w:t>
        </w:r>
      </w:ins>
      <w:ins w:id="311" w:author="Stephen" w:date="2019-11-17T09:55:00Z">
        <w:r>
          <w:rPr>
            <w:rFonts w:ascii="Times New Roman" w:hAnsi="Times New Roman" w:cs="Times New Roman"/>
            <w:sz w:val="24"/>
            <w:szCs w:val="24"/>
          </w:rPr>
          <w:t xml:space="preserve"> correlations and /or cross-sectional design.</w:t>
        </w:r>
      </w:ins>
      <w:commentRangeEnd w:id="307"/>
      <w:ins w:id="312" w:author="Stephen" w:date="2019-11-20T14:11:00Z">
        <w:r w:rsidR="00DC5654">
          <w:rPr>
            <w:rStyle w:val="CommentReference"/>
          </w:rPr>
          <w:commentReference w:id="307"/>
        </w:r>
      </w:ins>
    </w:p>
    <w:p w14:paraId="53CA36DF" w14:textId="77777777" w:rsidR="00912763" w:rsidRDefault="006763DF">
      <w:pPr>
        <w:spacing w:line="480" w:lineRule="auto"/>
      </w:pPr>
      <w:r>
        <w:rPr>
          <w:rFonts w:ascii="Times New Roman" w:hAnsi="Times New Roman" w:cs="Times New Roman"/>
          <w:sz w:val="24"/>
          <w:szCs w:val="24"/>
        </w:rPr>
        <w:t xml:space="preserve">All modelling was performed by the </w:t>
      </w:r>
      <w:proofErr w:type="spellStart"/>
      <w:r w:rsidRPr="00AC65D2">
        <w:rPr>
          <w:rFonts w:ascii="Times New Roman" w:hAnsi="Times New Roman" w:cs="Times New Roman"/>
          <w:sz w:val="24"/>
          <w:szCs w:val="24"/>
        </w:rPr>
        <w:t>glmer</w:t>
      </w:r>
      <w:proofErr w:type="spellEnd"/>
      <w:ins w:id="313" w:author="Stephen" w:date="2019-11-16T19:39:00Z">
        <w:r w:rsidR="006E3BDA">
          <w:rPr>
            <w:rFonts w:ascii="Times New Roman" w:hAnsi="Times New Roman" w:cs="Times New Roman"/>
            <w:sz w:val="24"/>
            <w:szCs w:val="24"/>
          </w:rPr>
          <w:t xml:space="preserve"> </w:t>
        </w:r>
      </w:ins>
      <w:r w:rsidR="00B32341" w:rsidRPr="00AC65D2">
        <w:rPr>
          <w:rFonts w:ascii="Times New Roman" w:hAnsi="Times New Roman" w:cs="Times New Roman"/>
          <w:sz w:val="24"/>
          <w:szCs w:val="24"/>
        </w:rPr>
        <w:t>[</w:t>
      </w:r>
      <w:ins w:id="314" w:author="Stephen" w:date="2019-11-16T13:53:00Z">
        <w:r w:rsidR="001E03D6">
          <w:rPr>
            <w:rFonts w:ascii="Times New Roman" w:hAnsi="Times New Roman" w:cs="Times New Roman"/>
            <w:sz w:val="24"/>
            <w:szCs w:val="24"/>
          </w:rPr>
          <w:t>2</w:t>
        </w:r>
      </w:ins>
      <w:ins w:id="315" w:author="Stephen" w:date="2019-11-18T21:30:00Z">
        <w:r w:rsidR="001E03D6">
          <w:rPr>
            <w:rFonts w:ascii="Times New Roman" w:hAnsi="Times New Roman" w:cs="Times New Roman"/>
            <w:sz w:val="24"/>
            <w:szCs w:val="24"/>
          </w:rPr>
          <w:t>1</w:t>
        </w:r>
      </w:ins>
      <w:del w:id="316" w:author="Stephen" w:date="2019-11-16T13:53:00Z">
        <w:r w:rsidR="00B32341" w:rsidRPr="00AC65D2" w:rsidDel="00280577">
          <w:rPr>
            <w:rFonts w:ascii="Times New Roman" w:hAnsi="Times New Roman" w:cs="Times New Roman"/>
            <w:sz w:val="24"/>
            <w:szCs w:val="24"/>
          </w:rPr>
          <w:delText>17</w:delText>
        </w:r>
      </w:del>
      <w:r w:rsidR="00B32341" w:rsidRPr="00AC65D2">
        <w:rPr>
          <w:rFonts w:ascii="Times New Roman" w:hAnsi="Times New Roman" w:cs="Times New Roman"/>
          <w:sz w:val="24"/>
          <w:szCs w:val="24"/>
        </w:rPr>
        <w:t>]</w:t>
      </w:r>
      <w:r>
        <w:rPr>
          <w:rFonts w:ascii="Times New Roman" w:hAnsi="Times New Roman" w:cs="Times New Roman"/>
          <w:sz w:val="24"/>
          <w:szCs w:val="24"/>
        </w:rPr>
        <w:t xml:space="preserve"> function in the </w:t>
      </w:r>
      <w:r w:rsidRPr="00AC65D2">
        <w:rPr>
          <w:rFonts w:ascii="Times New Roman" w:hAnsi="Times New Roman" w:cs="Times New Roman"/>
          <w:sz w:val="24"/>
          <w:szCs w:val="24"/>
        </w:rPr>
        <w:t>lme4</w:t>
      </w:r>
      <w:r>
        <w:rPr>
          <w:rFonts w:ascii="Times New Roman" w:hAnsi="Times New Roman" w:cs="Times New Roman"/>
          <w:sz w:val="24"/>
          <w:szCs w:val="24"/>
        </w:rPr>
        <w:t xml:space="preserve"> package in R</w:t>
      </w:r>
      <w:r w:rsidR="00B32341">
        <w:rPr>
          <w:rFonts w:ascii="Times New Roman" w:hAnsi="Times New Roman" w:cs="Times New Roman"/>
          <w:sz w:val="24"/>
          <w:szCs w:val="24"/>
        </w:rPr>
        <w:t xml:space="preserve"> [</w:t>
      </w:r>
      <w:ins w:id="317" w:author="Stephen" w:date="2019-11-16T13:53:00Z">
        <w:r w:rsidR="00280577">
          <w:rPr>
            <w:rFonts w:ascii="Times New Roman" w:hAnsi="Times New Roman" w:cs="Times New Roman"/>
            <w:sz w:val="24"/>
            <w:szCs w:val="24"/>
          </w:rPr>
          <w:t>2</w:t>
        </w:r>
      </w:ins>
      <w:ins w:id="318" w:author="Stephen" w:date="2019-11-18T21:30:00Z">
        <w:r w:rsidR="001E03D6">
          <w:rPr>
            <w:rFonts w:ascii="Times New Roman" w:hAnsi="Times New Roman" w:cs="Times New Roman"/>
            <w:sz w:val="24"/>
            <w:szCs w:val="24"/>
          </w:rPr>
          <w:t>2</w:t>
        </w:r>
      </w:ins>
      <w:del w:id="319" w:author="Stephen" w:date="2019-11-18T21:30:00Z">
        <w:r w:rsidR="00B32341" w:rsidDel="001E03D6">
          <w:rPr>
            <w:rFonts w:ascii="Times New Roman" w:hAnsi="Times New Roman" w:cs="Times New Roman"/>
            <w:sz w:val="24"/>
            <w:szCs w:val="24"/>
          </w:rPr>
          <w:delText>1</w:delText>
        </w:r>
      </w:del>
      <w:del w:id="320" w:author="Stephen" w:date="2019-11-16T13:53:00Z">
        <w:r w:rsidR="00B32341" w:rsidDel="00280577">
          <w:rPr>
            <w:rFonts w:ascii="Times New Roman" w:hAnsi="Times New Roman" w:cs="Times New Roman"/>
            <w:sz w:val="24"/>
            <w:szCs w:val="24"/>
          </w:rPr>
          <w:delText>8</w:delText>
        </w:r>
      </w:del>
      <w:r w:rsidR="00B32341">
        <w:rPr>
          <w:rFonts w:ascii="Times New Roman" w:hAnsi="Times New Roman" w:cs="Times New Roman"/>
          <w:sz w:val="24"/>
          <w:szCs w:val="24"/>
        </w:rPr>
        <w:t>]</w:t>
      </w:r>
      <w:r>
        <w:rPr>
          <w:rFonts w:ascii="Times New Roman" w:hAnsi="Times New Roman" w:cs="Times New Roman"/>
          <w:sz w:val="24"/>
          <w:szCs w:val="24"/>
        </w:rPr>
        <w:t xml:space="preserve">, and all code is available at </w:t>
      </w:r>
      <w:hyperlink r:id="rId12" w:history="1">
        <w:r>
          <w:rPr>
            <w:rStyle w:val="Hyperlink"/>
          </w:rPr>
          <w:t>https://github.com/jonotuk</w:t>
        </w:r>
        <w:bookmarkStart w:id="321" w:name="_GoBack"/>
        <w:bookmarkEnd w:id="321"/>
        <w:r>
          <w:rPr>
            <w:rStyle w:val="Hyperlink"/>
          </w:rPr>
          <w:t>e</w:t>
        </w:r>
        <w:r>
          <w:rPr>
            <w:rStyle w:val="Hyperlink"/>
          </w:rPr>
          <w:t>/TSH_2019</w:t>
        </w:r>
      </w:hyperlink>
    </w:p>
    <w:p w14:paraId="0FA7FCC7" w14:textId="77777777" w:rsidR="00FE1DC8" w:rsidRDefault="00FE1DC8" w:rsidP="00DE75B6">
      <w:pPr>
        <w:spacing w:line="480" w:lineRule="auto"/>
        <w:rPr>
          <w:rFonts w:ascii="Times New Roman" w:hAnsi="Times New Roman" w:cs="Times New Roman"/>
          <w:sz w:val="24"/>
          <w:szCs w:val="24"/>
        </w:rPr>
      </w:pPr>
    </w:p>
    <w:p w14:paraId="3A992A1F" w14:textId="77777777" w:rsidR="00FE1DC8" w:rsidRPr="00DE75B6" w:rsidRDefault="00FE1DC8" w:rsidP="00DE75B6">
      <w:pPr>
        <w:spacing w:line="480" w:lineRule="auto"/>
        <w:rPr>
          <w:rFonts w:ascii="Times New Roman" w:hAnsi="Times New Roman" w:cs="Times New Roman"/>
          <w:sz w:val="24"/>
          <w:szCs w:val="24"/>
        </w:rPr>
      </w:pPr>
    </w:p>
    <w:p w14:paraId="20F1BA36"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14:paraId="74816003" w14:textId="77777777" w:rsidR="00BF234F" w:rsidRDefault="00187887" w:rsidP="00BF234F">
      <w:pPr>
        <w:spacing w:line="480" w:lineRule="auto"/>
        <w:rPr>
          <w:rFonts w:ascii="Times New Roman" w:hAnsi="Times New Roman" w:cs="Times New Roman"/>
          <w:sz w:val="24"/>
          <w:szCs w:val="24"/>
        </w:rPr>
      </w:pPr>
      <w:del w:id="322" w:author="Stephen" w:date="2019-11-09T16:44:00Z">
        <w:r w:rsidDel="00307BC0">
          <w:rPr>
            <w:rFonts w:ascii="Times New Roman" w:hAnsi="Times New Roman" w:cs="Times New Roman"/>
            <w:sz w:val="24"/>
            <w:szCs w:val="24"/>
          </w:rPr>
          <w:delText>A</w:delText>
        </w:r>
        <w:r w:rsidR="00DE75B6" w:rsidRPr="00DE75B6" w:rsidDel="00307BC0">
          <w:rPr>
            <w:rFonts w:ascii="Times New Roman" w:hAnsi="Times New Roman" w:cs="Times New Roman"/>
            <w:sz w:val="24"/>
            <w:szCs w:val="24"/>
          </w:rPr>
          <w:delText xml:space="preserve">n extensive literature addressing thyroid function and various clinicalfeatures </w:delText>
        </w:r>
        <w:r w:rsidDel="00307BC0">
          <w:rPr>
            <w:rFonts w:ascii="Times New Roman" w:hAnsi="Times New Roman" w:cs="Times New Roman"/>
            <w:sz w:val="24"/>
            <w:szCs w:val="24"/>
          </w:rPr>
          <w:delText xml:space="preserve">was found </w:delText>
        </w:r>
        <w:r w:rsidR="00057F34" w:rsidDel="00307BC0">
          <w:rPr>
            <w:rFonts w:ascii="Times New Roman" w:hAnsi="Times New Roman" w:cs="Times New Roman"/>
            <w:sz w:val="24"/>
            <w:szCs w:val="24"/>
          </w:rPr>
          <w:delText>(</w:delText>
        </w:r>
        <w:r w:rsidR="00142855" w:rsidDel="00307BC0">
          <w:rPr>
            <w:rFonts w:ascii="Times New Roman" w:hAnsi="Times New Roman" w:cs="Times New Roman"/>
            <w:sz w:val="24"/>
            <w:szCs w:val="24"/>
          </w:rPr>
          <w:delText>Figure</w:delText>
        </w:r>
        <w:r w:rsidR="00057F34" w:rsidDel="00307BC0">
          <w:rPr>
            <w:rFonts w:ascii="Times New Roman" w:hAnsi="Times New Roman" w:cs="Times New Roman"/>
            <w:sz w:val="24"/>
            <w:szCs w:val="24"/>
          </w:rPr>
          <w:delText>1</w:delText>
        </w:r>
        <w:r w:rsidR="000D2AA5" w:rsidDel="00307BC0">
          <w:rPr>
            <w:rFonts w:ascii="Times New Roman" w:hAnsi="Times New Roman" w:cs="Times New Roman"/>
            <w:sz w:val="24"/>
            <w:szCs w:val="24"/>
          </w:rPr>
          <w:delText xml:space="preserve">). </w:delText>
        </w:r>
      </w:del>
      <w:ins w:id="323" w:author="Henrik Falhammar" w:date="2019-11-13T16:43:00Z">
        <w:del w:id="324" w:author="Stephen" w:date="2019-11-23T13:41:00Z">
          <w:r w:rsidR="0058099C" w:rsidDel="000A67F4">
            <w:rPr>
              <w:rFonts w:ascii="Times New Roman" w:hAnsi="Times New Roman" w:cs="Times New Roman"/>
              <w:sz w:val="24"/>
              <w:szCs w:val="24"/>
            </w:rPr>
            <w:delText xml:space="preserve">The systematic search </w:delText>
          </w:r>
        </w:del>
      </w:ins>
      <w:ins w:id="325" w:author="Henrik Falhammar" w:date="2019-11-13T16:44:00Z">
        <w:del w:id="326" w:author="Stephen" w:date="2019-11-23T13:41:00Z">
          <w:r w:rsidR="0058099C" w:rsidDel="000A67F4">
            <w:rPr>
              <w:rFonts w:ascii="Times New Roman" w:hAnsi="Times New Roman" w:cs="Times New Roman"/>
              <w:sz w:val="24"/>
              <w:szCs w:val="24"/>
            </w:rPr>
            <w:delText xml:space="preserve">is illustrated in Figure 1. </w:delText>
          </w:r>
        </w:del>
      </w:ins>
      <w:r w:rsidR="00BF234F" w:rsidRPr="00DE75B6">
        <w:rPr>
          <w:rFonts w:ascii="Times New Roman" w:hAnsi="Times New Roman" w:cs="Times New Roman"/>
          <w:sz w:val="24"/>
          <w:szCs w:val="24"/>
        </w:rPr>
        <w:t xml:space="preserve">We </w:t>
      </w:r>
      <w:del w:id="327" w:author="Stephen" w:date="2019-11-16T19:36:00Z">
        <w:r w:rsidR="00BF234F" w:rsidRPr="00DE75B6" w:rsidDel="00E00110">
          <w:rPr>
            <w:rFonts w:ascii="Times New Roman" w:hAnsi="Times New Roman" w:cs="Times New Roman"/>
            <w:sz w:val="24"/>
            <w:szCs w:val="24"/>
          </w:rPr>
          <w:delText>found</w:delText>
        </w:r>
      </w:del>
      <w:ins w:id="328" w:author="Stephen" w:date="2019-11-16T19:36:00Z">
        <w:r w:rsidR="00E00110" w:rsidRPr="00DE75B6">
          <w:rPr>
            <w:rFonts w:ascii="Times New Roman" w:hAnsi="Times New Roman" w:cs="Times New Roman"/>
            <w:sz w:val="24"/>
            <w:szCs w:val="24"/>
          </w:rPr>
          <w:t>found</w:t>
        </w:r>
        <w:r w:rsidR="00E00110">
          <w:rPr>
            <w:rFonts w:ascii="Times New Roman" w:hAnsi="Times New Roman" w:cs="Times New Roman"/>
            <w:sz w:val="24"/>
            <w:szCs w:val="24"/>
          </w:rPr>
          <w:t>, in</w:t>
        </w:r>
      </w:ins>
      <w:ins w:id="329" w:author="Stephen" w:date="2019-11-09T16:45:00Z">
        <w:r w:rsidR="00307BC0">
          <w:rPr>
            <w:rFonts w:ascii="Times New Roman" w:hAnsi="Times New Roman" w:cs="Times New Roman"/>
            <w:sz w:val="24"/>
            <w:szCs w:val="24"/>
          </w:rPr>
          <w:t xml:space="preserve"> our first examination of the literature, </w:t>
        </w:r>
      </w:ins>
      <w:r w:rsidR="00BF234F" w:rsidRPr="00DE75B6">
        <w:rPr>
          <w:rFonts w:ascii="Times New Roman" w:hAnsi="Times New Roman" w:cs="Times New Roman"/>
          <w:sz w:val="24"/>
          <w:szCs w:val="24"/>
        </w:rPr>
        <w:t xml:space="preserve">that though </w:t>
      </w:r>
      <w:ins w:id="330" w:author="Stephen" w:date="2019-11-10T18:43:00Z">
        <w:r w:rsidR="00AA52D2" w:rsidRPr="00DE75B6">
          <w:rPr>
            <w:rFonts w:ascii="Times New Roman" w:hAnsi="Times New Roman" w:cs="Times New Roman"/>
            <w:sz w:val="24"/>
            <w:szCs w:val="24"/>
          </w:rPr>
          <w:t>the findings were not unanimous</w:t>
        </w:r>
      </w:ins>
      <w:ins w:id="331" w:author="Stephen" w:date="2019-11-10T18:44:00Z">
        <w:r w:rsidR="00AA52D2">
          <w:rPr>
            <w:rFonts w:ascii="Times New Roman" w:hAnsi="Times New Roman" w:cs="Times New Roman"/>
            <w:sz w:val="24"/>
            <w:szCs w:val="24"/>
          </w:rPr>
          <w:t>,</w:t>
        </w:r>
      </w:ins>
      <w:ins w:id="332" w:author="Stephen" w:date="2019-11-16T19:36:00Z">
        <w:r w:rsidR="00E00110">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there was general consistency of the data</w:t>
      </w:r>
      <w:ins w:id="333" w:author="Stephen" w:date="2019-11-10T18:44:00Z">
        <w:r w:rsidR="00AA52D2">
          <w:rPr>
            <w:rFonts w:ascii="Times New Roman" w:hAnsi="Times New Roman" w:cs="Times New Roman"/>
            <w:sz w:val="24"/>
            <w:szCs w:val="24"/>
          </w:rPr>
          <w:t>.</w:t>
        </w:r>
      </w:ins>
      <w:del w:id="334" w:author="Stephen" w:date="2019-11-10T18:44:00Z">
        <w:r w:rsidR="00BF234F" w:rsidRPr="00DE75B6" w:rsidDel="00AA52D2">
          <w:rPr>
            <w:rFonts w:ascii="Times New Roman" w:hAnsi="Times New Roman" w:cs="Times New Roman"/>
            <w:sz w:val="24"/>
            <w:szCs w:val="24"/>
          </w:rPr>
          <w:delText>,</w:delText>
        </w:r>
      </w:del>
      <w:del w:id="335" w:author="Stephen" w:date="2019-11-10T18:43:00Z">
        <w:r w:rsidR="00BF234F" w:rsidRPr="00DE75B6" w:rsidDel="00AA52D2">
          <w:rPr>
            <w:rFonts w:ascii="Times New Roman" w:hAnsi="Times New Roman" w:cs="Times New Roman"/>
            <w:sz w:val="24"/>
            <w:szCs w:val="24"/>
          </w:rPr>
          <w:delText xml:space="preserve"> the findings were not unanimous</w:delText>
        </w:r>
      </w:del>
      <w:del w:id="336" w:author="Stephen" w:date="2019-11-21T17:55:00Z">
        <w:r w:rsidR="00BF234F" w:rsidRPr="00DE75B6" w:rsidDel="000951DE">
          <w:rPr>
            <w:rFonts w:ascii="Times New Roman" w:hAnsi="Times New Roman" w:cs="Times New Roman"/>
            <w:sz w:val="24"/>
            <w:szCs w:val="24"/>
          </w:rPr>
          <w:delText>.</w:delText>
        </w:r>
      </w:del>
      <w:r w:rsidR="00BF234F" w:rsidRPr="00DE75B6">
        <w:rPr>
          <w:rFonts w:ascii="Times New Roman" w:hAnsi="Times New Roman" w:cs="Times New Roman"/>
          <w:sz w:val="24"/>
          <w:szCs w:val="24"/>
        </w:rPr>
        <w:t xml:space="preserve">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w:t>
      </w:r>
      <w:ins w:id="337" w:author="Stephen" w:date="2019-11-16T13:54:00Z">
        <w:r w:rsidR="00280577">
          <w:rPr>
            <w:rFonts w:ascii="Times New Roman" w:hAnsi="Times New Roman" w:cs="Times New Roman"/>
            <w:sz w:val="24"/>
            <w:szCs w:val="24"/>
          </w:rPr>
          <w:t>8</w:t>
        </w:r>
      </w:ins>
      <w:del w:id="338" w:author="Stephen" w:date="2019-11-16T13:54:00Z">
        <w:r w:rsidR="001C46ED" w:rsidDel="00280577">
          <w:rPr>
            <w:rFonts w:ascii="Times New Roman" w:hAnsi="Times New Roman" w:cs="Times New Roman"/>
            <w:sz w:val="24"/>
            <w:szCs w:val="24"/>
          </w:rPr>
          <w:delText>5</w:delText>
        </w:r>
      </w:del>
      <w:r w:rsidR="001C46ED">
        <w:rPr>
          <w:rFonts w:ascii="Times New Roman" w:hAnsi="Times New Roman" w:cs="Times New Roman"/>
          <w:sz w:val="24"/>
          <w:szCs w:val="24"/>
        </w:rPr>
        <w:t>]</w:t>
      </w:r>
      <w:r w:rsidR="009C26A7">
        <w:rPr>
          <w:rFonts w:ascii="Times New Roman" w:hAnsi="Times New Roman" w:cs="Times New Roman"/>
          <w:sz w:val="24"/>
          <w:szCs w:val="24"/>
        </w:rPr>
        <w:t>,</w:t>
      </w:r>
      <w:r w:rsidR="009C26A7" w:rsidRPr="00DE75B6">
        <w:rPr>
          <w:rFonts w:ascii="Times New Roman" w:hAnsi="Times New Roman" w:cs="Times New Roman"/>
          <w:sz w:val="24"/>
          <w:szCs w:val="24"/>
        </w:rPr>
        <w:t xml:space="preserve"> atrial</w:t>
      </w:r>
      <w:ins w:id="339" w:author="Stephen" w:date="2019-11-16T13:54:00Z">
        <w:r w:rsidR="00280577">
          <w:rPr>
            <w:rFonts w:ascii="Times New Roman" w:hAnsi="Times New Roman" w:cs="Times New Roman"/>
            <w:sz w:val="24"/>
            <w:szCs w:val="24"/>
          </w:rPr>
          <w:t xml:space="preserve"> </w:t>
        </w:r>
      </w:ins>
      <w:r w:rsidR="009C26A7" w:rsidRPr="00DE75B6">
        <w:rPr>
          <w:rFonts w:ascii="Times New Roman" w:hAnsi="Times New Roman" w:cs="Times New Roman"/>
          <w:sz w:val="24"/>
          <w:szCs w:val="24"/>
        </w:rPr>
        <w:t>fibrillation</w:t>
      </w:r>
      <w:r w:rsidR="009C26A7">
        <w:rPr>
          <w:rFonts w:ascii="Times New Roman" w:hAnsi="Times New Roman" w:cs="Times New Roman"/>
          <w:sz w:val="24"/>
          <w:szCs w:val="24"/>
        </w:rPr>
        <w:t xml:space="preserve"> (</w:t>
      </w:r>
      <w:r w:rsidR="00AE7912">
        <w:rPr>
          <w:rFonts w:ascii="Times New Roman" w:hAnsi="Times New Roman" w:cs="Times New Roman"/>
          <w:sz w:val="24"/>
          <w:szCs w:val="24"/>
        </w:rPr>
        <w:t>AF)</w:t>
      </w:r>
      <w:ins w:id="340" w:author="Stephen" w:date="2019-11-16T13:55:00Z">
        <w:r w:rsidR="00280577">
          <w:rPr>
            <w:rFonts w:ascii="Times New Roman" w:hAnsi="Times New Roman" w:cs="Times New Roman"/>
            <w:sz w:val="24"/>
            <w:szCs w:val="24"/>
          </w:rPr>
          <w:t xml:space="preserve"> </w:t>
        </w:r>
      </w:ins>
      <w:r w:rsidR="00397160">
        <w:rPr>
          <w:rFonts w:ascii="Times New Roman" w:hAnsi="Times New Roman" w:cs="Times New Roman"/>
          <w:sz w:val="24"/>
          <w:szCs w:val="24"/>
        </w:rPr>
        <w:t>[</w:t>
      </w:r>
      <w:ins w:id="341" w:author="Stephen" w:date="2019-11-16T13:57:00Z">
        <w:r w:rsidR="001E03D6">
          <w:rPr>
            <w:rFonts w:ascii="Times New Roman" w:hAnsi="Times New Roman" w:cs="Times New Roman"/>
            <w:sz w:val="24"/>
            <w:szCs w:val="24"/>
          </w:rPr>
          <w:t>2</w:t>
        </w:r>
      </w:ins>
      <w:ins w:id="342" w:author="Stephen" w:date="2019-11-18T21:30:00Z">
        <w:r w:rsidR="001E03D6">
          <w:rPr>
            <w:rFonts w:ascii="Times New Roman" w:hAnsi="Times New Roman" w:cs="Times New Roman"/>
            <w:sz w:val="24"/>
            <w:szCs w:val="24"/>
          </w:rPr>
          <w:t>3</w:t>
        </w:r>
      </w:ins>
      <w:ins w:id="343" w:author="Stephen" w:date="2019-11-16T13:57:00Z">
        <w:r w:rsidR="001E03D6">
          <w:rPr>
            <w:rFonts w:ascii="Times New Roman" w:hAnsi="Times New Roman" w:cs="Times New Roman"/>
            <w:sz w:val="24"/>
            <w:szCs w:val="24"/>
          </w:rPr>
          <w:t>-2</w:t>
        </w:r>
      </w:ins>
      <w:ins w:id="344" w:author="Stephen" w:date="2019-11-18T21:30:00Z">
        <w:r w:rsidR="001E03D6">
          <w:rPr>
            <w:rFonts w:ascii="Times New Roman" w:hAnsi="Times New Roman" w:cs="Times New Roman"/>
            <w:sz w:val="24"/>
            <w:szCs w:val="24"/>
          </w:rPr>
          <w:t>9</w:t>
        </w:r>
      </w:ins>
      <w:del w:id="345" w:author="Stephen" w:date="2019-11-16T13:57:00Z">
        <w:r w:rsidR="00DA10A6" w:rsidDel="00280577">
          <w:rPr>
            <w:rFonts w:ascii="Times New Roman" w:hAnsi="Times New Roman" w:cs="Times New Roman"/>
            <w:sz w:val="24"/>
            <w:szCs w:val="24"/>
          </w:rPr>
          <w:delText>1</w:delText>
        </w:r>
        <w:r w:rsidR="00AC65D2" w:rsidDel="00280577">
          <w:rPr>
            <w:rFonts w:ascii="Times New Roman" w:hAnsi="Times New Roman" w:cs="Times New Roman"/>
            <w:sz w:val="24"/>
            <w:szCs w:val="24"/>
          </w:rPr>
          <w:delText>9</w:delText>
        </w:r>
      </w:del>
      <w:del w:id="346" w:author="Stephen" w:date="2019-11-18T21:13:00Z">
        <w:r w:rsidR="00C96EC7" w:rsidDel="00DE198C">
          <w:rPr>
            <w:rFonts w:ascii="Times New Roman" w:hAnsi="Times New Roman" w:cs="Times New Roman"/>
            <w:sz w:val="24"/>
            <w:szCs w:val="24"/>
          </w:rPr>
          <w:delText>-</w:delText>
        </w:r>
      </w:del>
      <w:del w:id="347" w:author="Stephen" w:date="2019-11-16T13:58:00Z">
        <w:r w:rsidR="00DA10A6" w:rsidDel="00280577">
          <w:rPr>
            <w:rFonts w:ascii="Times New Roman" w:hAnsi="Times New Roman" w:cs="Times New Roman"/>
            <w:sz w:val="24"/>
            <w:szCs w:val="24"/>
          </w:rPr>
          <w:delText>2</w:delText>
        </w:r>
        <w:r w:rsidR="00AC65D2" w:rsidDel="00280577">
          <w:rPr>
            <w:rFonts w:ascii="Times New Roman" w:hAnsi="Times New Roman" w:cs="Times New Roman"/>
            <w:sz w:val="24"/>
            <w:szCs w:val="24"/>
          </w:rPr>
          <w:delText>4</w:delText>
        </w:r>
      </w:del>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del w:id="348" w:author="Stephen" w:date="2019-11-16T14:02:00Z">
        <w:r w:rsidR="00DA10A6" w:rsidDel="00656FDB">
          <w:rPr>
            <w:rFonts w:ascii="Times New Roman" w:hAnsi="Times New Roman" w:cs="Times New Roman"/>
            <w:sz w:val="24"/>
            <w:szCs w:val="24"/>
          </w:rPr>
          <w:delText>2</w:delText>
        </w:r>
        <w:r w:rsidR="00AC65D2" w:rsidDel="00656FDB">
          <w:rPr>
            <w:rFonts w:ascii="Times New Roman" w:hAnsi="Times New Roman" w:cs="Times New Roman"/>
            <w:sz w:val="24"/>
            <w:szCs w:val="24"/>
          </w:rPr>
          <w:delText>5</w:delText>
        </w:r>
        <w:r w:rsidR="003E7197" w:rsidDel="00656FDB">
          <w:rPr>
            <w:rFonts w:ascii="Times New Roman" w:hAnsi="Times New Roman" w:cs="Times New Roman"/>
            <w:sz w:val="24"/>
            <w:szCs w:val="24"/>
          </w:rPr>
          <w:delText>-</w:delText>
        </w:r>
      </w:del>
      <w:ins w:id="349" w:author="Stephen" w:date="2019-11-18T21:30:00Z">
        <w:r w:rsidR="001E03D6">
          <w:rPr>
            <w:rFonts w:ascii="Times New Roman" w:hAnsi="Times New Roman" w:cs="Times New Roman"/>
            <w:sz w:val="24"/>
            <w:szCs w:val="24"/>
          </w:rPr>
          <w:t>30</w:t>
        </w:r>
      </w:ins>
      <w:del w:id="350" w:author="Stephen" w:date="2019-11-18T21:30:00Z">
        <w:r w:rsidR="00DA10A6" w:rsidDel="001E03D6">
          <w:rPr>
            <w:rFonts w:ascii="Times New Roman" w:hAnsi="Times New Roman" w:cs="Times New Roman"/>
            <w:sz w:val="24"/>
            <w:szCs w:val="24"/>
          </w:rPr>
          <w:delText>2</w:delText>
        </w:r>
        <w:r w:rsidR="00AC65D2" w:rsidDel="001E03D6">
          <w:rPr>
            <w:rFonts w:ascii="Times New Roman" w:hAnsi="Times New Roman" w:cs="Times New Roman"/>
            <w:sz w:val="24"/>
            <w:szCs w:val="24"/>
          </w:rPr>
          <w:delText>9</w:delText>
        </w:r>
      </w:del>
      <w:ins w:id="351" w:author="Stephen" w:date="2019-11-16T14:03:00Z">
        <w:r w:rsidR="00656FDB">
          <w:rPr>
            <w:rFonts w:ascii="Times New Roman" w:hAnsi="Times New Roman" w:cs="Times New Roman"/>
            <w:sz w:val="24"/>
            <w:szCs w:val="24"/>
          </w:rPr>
          <w:t>-3</w:t>
        </w:r>
      </w:ins>
      <w:ins w:id="352" w:author="Stephen" w:date="2019-11-18T21:31:00Z">
        <w:r w:rsidR="001E03D6">
          <w:rPr>
            <w:rFonts w:ascii="Times New Roman" w:hAnsi="Times New Roman" w:cs="Times New Roman"/>
            <w:sz w:val="24"/>
            <w:szCs w:val="24"/>
          </w:rPr>
          <w:t>7</w:t>
        </w:r>
      </w:ins>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ins w:id="353" w:author="Stephen" w:date="2019-11-18T21:31:00Z">
        <w:r w:rsidR="001E03D6">
          <w:rPr>
            <w:rFonts w:ascii="Times New Roman" w:hAnsi="Times New Roman" w:cs="Times New Roman"/>
            <w:sz w:val="24"/>
            <w:szCs w:val="24"/>
          </w:rPr>
          <w:t>8</w:t>
        </w:r>
      </w:ins>
      <w:del w:id="354" w:author="Stephen" w:date="2019-11-16T14:20:00Z">
        <w:r w:rsidR="00D54D3E" w:rsidDel="007C3B86">
          <w:rPr>
            <w:rFonts w:ascii="Times New Roman" w:hAnsi="Times New Roman" w:cs="Times New Roman"/>
            <w:sz w:val="24"/>
            <w:szCs w:val="24"/>
          </w:rPr>
          <w:delText>0</w:delText>
        </w:r>
      </w:del>
      <w:r w:rsidR="00AC65D2">
        <w:rPr>
          <w:rFonts w:ascii="Times New Roman" w:hAnsi="Times New Roman" w:cs="Times New Roman"/>
          <w:sz w:val="24"/>
          <w:szCs w:val="24"/>
        </w:rPr>
        <w:t>-</w:t>
      </w:r>
      <w:ins w:id="355" w:author="Stephen" w:date="2019-11-16T14:20:00Z">
        <w:r w:rsidR="001E03D6">
          <w:rPr>
            <w:rFonts w:ascii="Times New Roman" w:hAnsi="Times New Roman" w:cs="Times New Roman"/>
            <w:sz w:val="24"/>
            <w:szCs w:val="24"/>
          </w:rPr>
          <w:t>4</w:t>
        </w:r>
      </w:ins>
      <w:ins w:id="356" w:author="Stephen" w:date="2019-11-18T21:31:00Z">
        <w:r w:rsidR="001E03D6">
          <w:rPr>
            <w:rFonts w:ascii="Times New Roman" w:hAnsi="Times New Roman" w:cs="Times New Roman"/>
            <w:sz w:val="24"/>
            <w:szCs w:val="24"/>
          </w:rPr>
          <w:t>1</w:t>
        </w:r>
      </w:ins>
      <w:del w:id="357" w:author="Stephen" w:date="2019-11-16T14:20:00Z">
        <w:r w:rsidR="00AC65D2" w:rsidDel="007C3B86">
          <w:rPr>
            <w:rFonts w:ascii="Times New Roman" w:hAnsi="Times New Roman" w:cs="Times New Roman"/>
            <w:sz w:val="24"/>
            <w:szCs w:val="24"/>
          </w:rPr>
          <w:delText>32</w:delText>
        </w:r>
      </w:del>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ins w:id="358" w:author="Stephen" w:date="2019-11-16T13:54: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3E7197">
        <w:rPr>
          <w:rFonts w:ascii="Times New Roman" w:hAnsi="Times New Roman" w:cs="Times New Roman"/>
          <w:sz w:val="24"/>
          <w:szCs w:val="24"/>
        </w:rPr>
        <w:t>[</w:t>
      </w:r>
      <w:ins w:id="359" w:author="Stephen" w:date="2019-11-16T14:23:00Z">
        <w:r w:rsidR="001E03D6">
          <w:rPr>
            <w:rFonts w:ascii="Times New Roman" w:hAnsi="Times New Roman" w:cs="Times New Roman"/>
            <w:sz w:val="24"/>
            <w:szCs w:val="24"/>
          </w:rPr>
          <w:t>4</w:t>
        </w:r>
      </w:ins>
      <w:ins w:id="360" w:author="Stephen" w:date="2019-11-18T21:31:00Z">
        <w:r w:rsidR="001E03D6">
          <w:rPr>
            <w:rFonts w:ascii="Times New Roman" w:hAnsi="Times New Roman" w:cs="Times New Roman"/>
            <w:sz w:val="24"/>
            <w:szCs w:val="24"/>
          </w:rPr>
          <w:t>2</w:t>
        </w:r>
      </w:ins>
      <w:ins w:id="361" w:author="Stephen" w:date="2019-11-16T14:23:00Z">
        <w:r w:rsidR="00AC35BA">
          <w:rPr>
            <w:rFonts w:ascii="Times New Roman" w:hAnsi="Times New Roman" w:cs="Times New Roman"/>
            <w:sz w:val="24"/>
            <w:szCs w:val="24"/>
          </w:rPr>
          <w:t>-4</w:t>
        </w:r>
      </w:ins>
      <w:ins w:id="362" w:author="Stephen" w:date="2019-11-18T21:31:00Z">
        <w:r w:rsidR="001E03D6">
          <w:rPr>
            <w:rFonts w:ascii="Times New Roman" w:hAnsi="Times New Roman" w:cs="Times New Roman"/>
            <w:sz w:val="24"/>
            <w:szCs w:val="24"/>
          </w:rPr>
          <w:t>4</w:t>
        </w:r>
      </w:ins>
      <w:del w:id="363" w:author="Stephen" w:date="2019-11-16T14:23:00Z">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3</w:delText>
        </w:r>
        <w:r w:rsidR="00C96EC7" w:rsidDel="00AC35BA">
          <w:rPr>
            <w:rFonts w:ascii="Times New Roman" w:hAnsi="Times New Roman" w:cs="Times New Roman"/>
            <w:sz w:val="24"/>
            <w:szCs w:val="24"/>
          </w:rPr>
          <w:delText>-</w:delText>
        </w:r>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5</w:delText>
        </w:r>
      </w:del>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del w:id="364" w:author="Stephen" w:date="2019-11-16T14:24:00Z">
        <w:r w:rsidR="00EA76AF" w:rsidDel="00AC35BA">
          <w:rPr>
            <w:rFonts w:ascii="Times New Roman" w:hAnsi="Times New Roman" w:cs="Times New Roman"/>
            <w:sz w:val="24"/>
            <w:szCs w:val="24"/>
          </w:rPr>
          <w:delText xml:space="preserve">the </w:delText>
        </w:r>
      </w:del>
      <w:ins w:id="365" w:author="Stephen" w:date="2019-11-16T14:25:00Z">
        <w:r w:rsidR="00AC35BA">
          <w:rPr>
            <w:rFonts w:ascii="Times New Roman" w:hAnsi="Times New Roman" w:cs="Times New Roman"/>
            <w:sz w:val="24"/>
            <w:szCs w:val="24"/>
          </w:rPr>
          <w:t xml:space="preserve"> other </w:t>
        </w:r>
      </w:ins>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ins w:id="366" w:author="Stephen" w:date="2019-11-18T21:32:00Z">
        <w:r w:rsidR="001E03D6">
          <w:rPr>
            <w:rFonts w:ascii="Times New Roman" w:hAnsi="Times New Roman" w:cs="Times New Roman"/>
            <w:sz w:val="24"/>
            <w:szCs w:val="24"/>
          </w:rPr>
          <w:t xml:space="preserve">19, </w:t>
        </w:r>
      </w:ins>
      <w:ins w:id="367" w:author="Stephen" w:date="2019-11-16T14:52:00Z">
        <w:r w:rsidR="001E03D6">
          <w:rPr>
            <w:rFonts w:ascii="Times New Roman" w:hAnsi="Times New Roman" w:cs="Times New Roman"/>
            <w:sz w:val="24"/>
            <w:szCs w:val="24"/>
          </w:rPr>
          <w:t>4</w:t>
        </w:r>
      </w:ins>
      <w:ins w:id="368" w:author="Stephen" w:date="2019-11-18T21:31:00Z">
        <w:r w:rsidR="001E03D6">
          <w:rPr>
            <w:rFonts w:ascii="Times New Roman" w:hAnsi="Times New Roman" w:cs="Times New Roman"/>
            <w:sz w:val="24"/>
            <w:szCs w:val="24"/>
          </w:rPr>
          <w:t>5</w:t>
        </w:r>
      </w:ins>
      <w:ins w:id="369" w:author="Stephen" w:date="2019-11-16T14:52:00Z">
        <w:r w:rsidR="00F17031">
          <w:rPr>
            <w:rFonts w:ascii="Times New Roman" w:hAnsi="Times New Roman" w:cs="Times New Roman"/>
            <w:sz w:val="24"/>
            <w:szCs w:val="24"/>
          </w:rPr>
          <w:t>-64</w:t>
        </w:r>
      </w:ins>
      <w:del w:id="370" w:author="Stephen" w:date="2019-11-16T14:52:00Z">
        <w:r w:rsidR="00DA10A6" w:rsidDel="00F17031">
          <w:rPr>
            <w:rFonts w:ascii="Times New Roman" w:hAnsi="Times New Roman" w:cs="Times New Roman"/>
            <w:sz w:val="24"/>
            <w:szCs w:val="24"/>
          </w:rPr>
          <w:delText>3</w:delText>
        </w:r>
        <w:r w:rsidR="00AC65D2" w:rsidDel="00F17031">
          <w:rPr>
            <w:rFonts w:ascii="Times New Roman" w:hAnsi="Times New Roman" w:cs="Times New Roman"/>
            <w:sz w:val="24"/>
            <w:szCs w:val="24"/>
          </w:rPr>
          <w:delText>6</w:delText>
        </w:r>
        <w:r w:rsidR="003E7197" w:rsidDel="00F17031">
          <w:rPr>
            <w:rFonts w:ascii="Times New Roman" w:hAnsi="Times New Roman" w:cs="Times New Roman"/>
            <w:sz w:val="24"/>
            <w:szCs w:val="24"/>
          </w:rPr>
          <w:delText>-</w:delText>
        </w:r>
        <w:r w:rsidR="00DA10A6" w:rsidDel="00F17031">
          <w:rPr>
            <w:rFonts w:ascii="Times New Roman" w:hAnsi="Times New Roman" w:cs="Times New Roman"/>
            <w:sz w:val="24"/>
            <w:szCs w:val="24"/>
          </w:rPr>
          <w:delText>4</w:delText>
        </w:r>
        <w:r w:rsidR="00B1475C" w:rsidDel="00F17031">
          <w:rPr>
            <w:rFonts w:ascii="Times New Roman" w:hAnsi="Times New Roman" w:cs="Times New Roman"/>
            <w:sz w:val="24"/>
            <w:szCs w:val="24"/>
          </w:rPr>
          <w:delText>9</w:delText>
        </w:r>
      </w:del>
      <w:r w:rsidR="003E7197">
        <w:rPr>
          <w:rFonts w:ascii="Times New Roman" w:hAnsi="Times New Roman" w:cs="Times New Roman"/>
          <w:sz w:val="24"/>
          <w:szCs w:val="24"/>
        </w:rPr>
        <w:t>]</w:t>
      </w:r>
      <w:ins w:id="371" w:author="Stephen" w:date="2019-11-18T21:13:00Z">
        <w:r w:rsidR="00DE198C">
          <w:rPr>
            <w:rFonts w:ascii="Times New Roman" w:hAnsi="Times New Roman" w:cs="Times New Roman"/>
            <w:sz w:val="24"/>
            <w:szCs w:val="24"/>
          </w:rPr>
          <w:t xml:space="preserve"> </w:t>
        </w:r>
      </w:ins>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del w:id="372" w:author="Stephen" w:date="2019-11-09T16:46:00Z">
        <w:r w:rsidR="00BF18C8" w:rsidDel="00307BC0">
          <w:rPr>
            <w:rFonts w:ascii="Times New Roman" w:hAnsi="Times New Roman" w:cs="Times New Roman"/>
            <w:sz w:val="24"/>
            <w:szCs w:val="24"/>
          </w:rPr>
          <w:delText>One studysuggested the metabolic syndrome is associated with higher thyroid function</w:delText>
        </w:r>
        <w:r w:rsidDel="00307BC0">
          <w:rPr>
            <w:rFonts w:ascii="Times New Roman" w:hAnsi="Times New Roman" w:cs="Times New Roman"/>
            <w:sz w:val="24"/>
            <w:szCs w:val="24"/>
          </w:rPr>
          <w:delText>[47]</w:delText>
        </w:r>
        <w:r w:rsidR="00BF18C8" w:rsidDel="00307BC0">
          <w:rPr>
            <w:rFonts w:ascii="Times New Roman" w:hAnsi="Times New Roman" w:cs="Times New Roman"/>
            <w:sz w:val="24"/>
            <w:szCs w:val="24"/>
          </w:rPr>
          <w:delText>.</w:delText>
        </w:r>
      </w:del>
      <w:r w:rsidR="00BF234F" w:rsidRPr="00DE75B6">
        <w:rPr>
          <w:rFonts w:ascii="Times New Roman" w:hAnsi="Times New Roman" w:cs="Times New Roman"/>
          <w:sz w:val="24"/>
          <w:szCs w:val="24"/>
        </w:rPr>
        <w:t>Both high and low thyroid function,</w:t>
      </w:r>
      <w:ins w:id="373"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as compared with mid-range thyroid function,</w:t>
      </w:r>
      <w:ins w:id="374"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were associated with</w:t>
      </w:r>
      <w:ins w:id="375"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clinical and pathological features of cognitive decline [</w:t>
      </w:r>
      <w:ins w:id="376" w:author="Stephen" w:date="2019-11-16T15:00:00Z">
        <w:r w:rsidR="00716813">
          <w:rPr>
            <w:rFonts w:ascii="Times New Roman" w:hAnsi="Times New Roman" w:cs="Times New Roman"/>
            <w:sz w:val="24"/>
            <w:szCs w:val="24"/>
          </w:rPr>
          <w:t>65-73</w:t>
        </w:r>
      </w:ins>
      <w:del w:id="377" w:author="Stephen" w:date="2019-11-16T15:00:00Z">
        <w:r w:rsidR="00B1475C" w:rsidDel="00716813">
          <w:rPr>
            <w:rFonts w:ascii="Times New Roman" w:hAnsi="Times New Roman" w:cs="Times New Roman"/>
            <w:sz w:val="24"/>
            <w:szCs w:val="24"/>
          </w:rPr>
          <w:delText>50</w:delText>
        </w:r>
        <w:r w:rsidR="004F3FA8"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5</w:delText>
        </w:r>
      </w:del>
      <w:r w:rsidR="00BF234F" w:rsidRPr="00DE75B6">
        <w:rPr>
          <w:rFonts w:ascii="Times New Roman" w:hAnsi="Times New Roman" w:cs="Times New Roman"/>
          <w:sz w:val="24"/>
          <w:szCs w:val="24"/>
        </w:rPr>
        <w:t>],</w:t>
      </w:r>
      <w:ins w:id="378" w:author="Stephen" w:date="2019-11-16T13:55:00Z">
        <w:r w:rsidR="00280577">
          <w:rPr>
            <w:rFonts w:ascii="Times New Roman" w:hAnsi="Times New Roman" w:cs="Times New Roman"/>
            <w:sz w:val="24"/>
            <w:szCs w:val="24"/>
          </w:rPr>
          <w:t xml:space="preserve"> </w:t>
        </w:r>
      </w:ins>
      <w:r w:rsidR="001C46ED">
        <w:rPr>
          <w:rFonts w:ascii="Times New Roman" w:hAnsi="Times New Roman" w:cs="Times New Roman"/>
          <w:sz w:val="24"/>
          <w:szCs w:val="24"/>
        </w:rPr>
        <w:t>frailty</w:t>
      </w:r>
      <w:ins w:id="379" w:author="Stephen" w:date="2019-11-18T21:14:00Z">
        <w:r w:rsidR="00DE198C">
          <w:rPr>
            <w:rFonts w:ascii="Times New Roman" w:hAnsi="Times New Roman" w:cs="Times New Roman"/>
            <w:sz w:val="24"/>
            <w:szCs w:val="24"/>
          </w:rPr>
          <w:t xml:space="preserve"> </w:t>
        </w:r>
      </w:ins>
      <w:r w:rsidR="00015B5D">
        <w:rPr>
          <w:rFonts w:ascii="Times New Roman" w:hAnsi="Times New Roman" w:cs="Times New Roman"/>
          <w:sz w:val="24"/>
          <w:szCs w:val="24"/>
        </w:rPr>
        <w:t>[</w:t>
      </w:r>
      <w:ins w:id="380" w:author="Stephen" w:date="2019-11-16T15:01:00Z">
        <w:r w:rsidR="00716813">
          <w:rPr>
            <w:rFonts w:ascii="Times New Roman" w:hAnsi="Times New Roman" w:cs="Times New Roman"/>
            <w:sz w:val="24"/>
            <w:szCs w:val="24"/>
          </w:rPr>
          <w:t>74-77</w:t>
        </w:r>
      </w:ins>
      <w:del w:id="381" w:author="Stephen" w:date="2019-11-16T15:01:00Z">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6</w:delText>
        </w:r>
        <w:r w:rsidR="00015B5D"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9</w:delText>
        </w:r>
      </w:del>
      <w:r w:rsidR="00015B5D">
        <w:rPr>
          <w:rFonts w:ascii="Times New Roman" w:hAnsi="Times New Roman" w:cs="Times New Roman"/>
          <w:sz w:val="24"/>
          <w:szCs w:val="24"/>
        </w:rPr>
        <w:t>]</w:t>
      </w:r>
      <w:r w:rsidR="001C46ED">
        <w:rPr>
          <w:rFonts w:ascii="Times New Roman" w:hAnsi="Times New Roman" w:cs="Times New Roman"/>
          <w:sz w:val="24"/>
          <w:szCs w:val="24"/>
        </w:rPr>
        <w:t>,</w:t>
      </w:r>
      <w:ins w:id="382" w:author="Stephen" w:date="2019-11-18T21:14:00Z">
        <w:r w:rsidR="00DE198C">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total /cardiovascular mortality</w:t>
      </w:r>
      <w:ins w:id="383" w:author="Stephen" w:date="2019-11-16T19:39:00Z">
        <w:r w:rsidR="006E3BDA">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t>
      </w:r>
      <w:ins w:id="384" w:author="Stephen" w:date="2019-11-16T15:03:00Z">
        <w:r w:rsidR="004C3E72">
          <w:rPr>
            <w:rFonts w:ascii="Times New Roman" w:hAnsi="Times New Roman" w:cs="Times New Roman"/>
            <w:sz w:val="24"/>
            <w:szCs w:val="24"/>
          </w:rPr>
          <w:t>78-87</w:t>
        </w:r>
      </w:ins>
      <w:del w:id="385" w:author="Stephen" w:date="2019-11-16T15:03:00Z">
        <w:r w:rsidR="00DA10A6" w:rsidDel="004C3E72">
          <w:rPr>
            <w:rFonts w:ascii="Times New Roman" w:hAnsi="Times New Roman" w:cs="Times New Roman"/>
            <w:sz w:val="24"/>
            <w:szCs w:val="24"/>
          </w:rPr>
          <w:delText>5</w:delText>
        </w:r>
        <w:r w:rsidR="00B1475C" w:rsidDel="004C3E72">
          <w:rPr>
            <w:rFonts w:ascii="Times New Roman" w:hAnsi="Times New Roman" w:cs="Times New Roman"/>
            <w:sz w:val="24"/>
            <w:szCs w:val="24"/>
          </w:rPr>
          <w:delText>8</w:delText>
        </w:r>
        <w:r w:rsidR="00015B5D" w:rsidDel="004C3E72">
          <w:rPr>
            <w:rFonts w:ascii="Times New Roman" w:hAnsi="Times New Roman" w:cs="Times New Roman"/>
            <w:sz w:val="24"/>
            <w:szCs w:val="24"/>
          </w:rPr>
          <w:delText>-</w:delText>
        </w:r>
        <w:r w:rsidR="00DA10A6" w:rsidDel="004C3E72">
          <w:rPr>
            <w:rFonts w:ascii="Times New Roman" w:hAnsi="Times New Roman" w:cs="Times New Roman"/>
            <w:sz w:val="24"/>
            <w:szCs w:val="24"/>
          </w:rPr>
          <w:delText>6</w:delText>
        </w:r>
        <w:r w:rsidR="00B1475C" w:rsidDel="004C3E72">
          <w:rPr>
            <w:rFonts w:ascii="Times New Roman" w:hAnsi="Times New Roman" w:cs="Times New Roman"/>
            <w:sz w:val="24"/>
            <w:szCs w:val="24"/>
          </w:rPr>
          <w:delText>7</w:delText>
        </w:r>
      </w:del>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w:t>
      </w:r>
      <w:ins w:id="386" w:author="Stephen" w:date="2019-11-16T15:16:00Z">
        <w:r w:rsidR="00496BBD">
          <w:rPr>
            <w:rFonts w:ascii="Times New Roman" w:hAnsi="Times New Roman" w:cs="Times New Roman"/>
            <w:sz w:val="24"/>
            <w:szCs w:val="24"/>
          </w:rPr>
          <w:t>,</w:t>
        </w:r>
      </w:ins>
      <w:del w:id="387" w:author="Stephen" w:date="2019-11-16T15:16:00Z">
        <w:r w:rsidR="00BF234F" w:rsidRPr="00DE75B6" w:rsidDel="00496BBD">
          <w:rPr>
            <w:rFonts w:ascii="Times New Roman" w:hAnsi="Times New Roman" w:cs="Times New Roman"/>
            <w:sz w:val="24"/>
            <w:szCs w:val="24"/>
          </w:rPr>
          <w:delText>and</w:delText>
        </w:r>
      </w:del>
      <w:r w:rsidR="00BF234F" w:rsidRPr="00DE75B6">
        <w:rPr>
          <w:rFonts w:ascii="Times New Roman" w:hAnsi="Times New Roman" w:cs="Times New Roman"/>
          <w:sz w:val="24"/>
          <w:szCs w:val="24"/>
        </w:rPr>
        <w:t xml:space="preserve"> heart disease (apart from atrial fibrillation)</w:t>
      </w:r>
      <w:ins w:id="388" w:author="Stephen" w:date="2019-11-18T21:14:00Z">
        <w:r w:rsidR="00DE198C">
          <w:rPr>
            <w:rFonts w:ascii="Times New Roman" w:hAnsi="Times New Roman" w:cs="Times New Roman"/>
            <w:sz w:val="24"/>
            <w:szCs w:val="24"/>
          </w:rPr>
          <w:t xml:space="preserve"> </w:t>
        </w:r>
      </w:ins>
      <w:r w:rsidR="00B1475C">
        <w:rPr>
          <w:rFonts w:ascii="Times New Roman" w:hAnsi="Times New Roman" w:cs="Times New Roman"/>
          <w:sz w:val="24"/>
          <w:szCs w:val="24"/>
        </w:rPr>
        <w:t>[</w:t>
      </w:r>
      <w:ins w:id="389" w:author="Stephen" w:date="2019-11-16T15:10:00Z">
        <w:r w:rsidR="001E03D6">
          <w:rPr>
            <w:rFonts w:ascii="Times New Roman" w:hAnsi="Times New Roman" w:cs="Times New Roman"/>
            <w:sz w:val="24"/>
            <w:szCs w:val="24"/>
          </w:rPr>
          <w:t>2</w:t>
        </w:r>
      </w:ins>
      <w:ins w:id="390" w:author="Stephen" w:date="2019-11-18T21:32:00Z">
        <w:r w:rsidR="001E03D6">
          <w:rPr>
            <w:rFonts w:ascii="Times New Roman" w:hAnsi="Times New Roman" w:cs="Times New Roman"/>
            <w:sz w:val="24"/>
            <w:szCs w:val="24"/>
          </w:rPr>
          <w:t>9</w:t>
        </w:r>
      </w:ins>
      <w:ins w:id="391" w:author="Stephen" w:date="2019-11-16T15:10:00Z">
        <w:r w:rsidR="004C3E72">
          <w:rPr>
            <w:rFonts w:ascii="Times New Roman" w:hAnsi="Times New Roman" w:cs="Times New Roman"/>
            <w:sz w:val="24"/>
            <w:szCs w:val="24"/>
          </w:rPr>
          <w:t>, 65, 81-8</w:t>
        </w:r>
        <w:r w:rsidR="00DC326C">
          <w:rPr>
            <w:rFonts w:ascii="Times New Roman" w:hAnsi="Times New Roman" w:cs="Times New Roman"/>
            <w:sz w:val="24"/>
            <w:szCs w:val="24"/>
          </w:rPr>
          <w:t>3,-86</w:t>
        </w:r>
      </w:ins>
      <w:ins w:id="392" w:author="Stephen" w:date="2019-11-16T18:59:00Z">
        <w:r w:rsidR="00DC326C">
          <w:rPr>
            <w:rFonts w:ascii="Times New Roman" w:hAnsi="Times New Roman" w:cs="Times New Roman"/>
            <w:sz w:val="24"/>
            <w:szCs w:val="24"/>
          </w:rPr>
          <w:t>-89</w:t>
        </w:r>
      </w:ins>
      <w:ins w:id="393" w:author="Stephen" w:date="2019-11-16T15:10:00Z">
        <w:r w:rsidR="004C3E72">
          <w:rPr>
            <w:rFonts w:ascii="Times New Roman" w:hAnsi="Times New Roman" w:cs="Times New Roman"/>
            <w:sz w:val="24"/>
            <w:szCs w:val="24"/>
          </w:rPr>
          <w:t xml:space="preserve"> ]</w:t>
        </w:r>
      </w:ins>
      <w:del w:id="394" w:author="Stephen" w:date="2019-11-16T15:10:00Z">
        <w:r w:rsidR="00B1475C" w:rsidDel="004C3E72">
          <w:rPr>
            <w:rFonts w:ascii="Times New Roman" w:hAnsi="Times New Roman" w:cs="Times New Roman"/>
            <w:sz w:val="24"/>
            <w:szCs w:val="24"/>
          </w:rPr>
          <w:delText>50, 63-65, 68, 69</w:delText>
        </w:r>
      </w:del>
      <w:del w:id="395" w:author="Stephen" w:date="2019-11-18T21:14:00Z">
        <w:r w:rsidR="005C1BEF" w:rsidDel="00DE198C">
          <w:rPr>
            <w:rFonts w:ascii="Times New Roman" w:hAnsi="Times New Roman" w:cs="Times New Roman"/>
            <w:sz w:val="24"/>
            <w:szCs w:val="24"/>
          </w:rPr>
          <w:delText>]</w:delText>
        </w:r>
      </w:del>
      <w:ins w:id="396" w:author="Stephen" w:date="2019-11-16T15:16:00Z">
        <w:r w:rsidR="00DC326C">
          <w:rPr>
            <w:rFonts w:ascii="Times New Roman" w:hAnsi="Times New Roman" w:cs="Times New Roman"/>
            <w:sz w:val="24"/>
            <w:szCs w:val="24"/>
          </w:rPr>
          <w:t xml:space="preserve"> and pregnancy outcomes [</w:t>
        </w:r>
      </w:ins>
      <w:ins w:id="397" w:author="Stephen" w:date="2019-11-16T18:59:00Z">
        <w:r w:rsidR="00DC326C">
          <w:rPr>
            <w:rFonts w:ascii="Times New Roman" w:hAnsi="Times New Roman" w:cs="Times New Roman"/>
            <w:sz w:val="24"/>
            <w:szCs w:val="24"/>
          </w:rPr>
          <w:t>90</w:t>
        </w:r>
      </w:ins>
      <w:ins w:id="398" w:author="Stephen" w:date="2019-11-16T15:16:00Z">
        <w:r w:rsidR="00DC326C">
          <w:rPr>
            <w:rFonts w:ascii="Times New Roman" w:hAnsi="Times New Roman" w:cs="Times New Roman"/>
            <w:sz w:val="24"/>
            <w:szCs w:val="24"/>
          </w:rPr>
          <w:t>-9</w:t>
        </w:r>
      </w:ins>
      <w:ins w:id="399" w:author="Stephen" w:date="2019-11-16T19:36:00Z">
        <w:r w:rsidR="00F36B37">
          <w:rPr>
            <w:rFonts w:ascii="Times New Roman" w:hAnsi="Times New Roman" w:cs="Times New Roman"/>
            <w:sz w:val="24"/>
            <w:szCs w:val="24"/>
          </w:rPr>
          <w:t>8</w:t>
        </w:r>
      </w:ins>
      <w:ins w:id="400" w:author="Stephen" w:date="2019-11-16T15:16:00Z">
        <w:r w:rsidR="00496BBD">
          <w:rPr>
            <w:rFonts w:ascii="Times New Roman" w:hAnsi="Times New Roman" w:cs="Times New Roman"/>
            <w:sz w:val="24"/>
            <w:szCs w:val="24"/>
          </w:rPr>
          <w:t>]</w:t>
        </w:r>
      </w:ins>
      <w:r w:rsidR="00BF234F" w:rsidRPr="00DE75B6">
        <w:rPr>
          <w:rFonts w:ascii="Times New Roman" w:hAnsi="Times New Roman" w:cs="Times New Roman"/>
          <w:sz w:val="24"/>
          <w:szCs w:val="24"/>
        </w:rPr>
        <w:t>.</w:t>
      </w:r>
    </w:p>
    <w:p w14:paraId="224D4E59" w14:textId="77777777" w:rsidR="00BF234F" w:rsidDel="00307BC0" w:rsidRDefault="00BF234F" w:rsidP="00307BC0">
      <w:pPr>
        <w:spacing w:line="480" w:lineRule="auto"/>
        <w:rPr>
          <w:del w:id="401" w:author="Stephen" w:date="2019-11-09T16:47:00Z"/>
          <w:rFonts w:ascii="Times New Roman" w:hAnsi="Times New Roman" w:cs="Times New Roman"/>
          <w:sz w:val="24"/>
          <w:szCs w:val="24"/>
        </w:rPr>
      </w:pPr>
      <w:r w:rsidRPr="00DE75B6">
        <w:rPr>
          <w:rFonts w:ascii="Times New Roman" w:hAnsi="Times New Roman" w:cs="Times New Roman"/>
          <w:sz w:val="24"/>
          <w:szCs w:val="24"/>
        </w:rPr>
        <w:lastRenderedPageBreak/>
        <w:t>There were many series finding the above correlations in the context of subclinical thyroid dysfunction.  Many of these studies [</w:t>
      </w:r>
      <w:ins w:id="402" w:author="Stephen" w:date="2019-11-16T15:15:00Z">
        <w:r w:rsidR="001E03D6">
          <w:rPr>
            <w:rFonts w:ascii="Times New Roman" w:hAnsi="Times New Roman" w:cs="Times New Roman"/>
            <w:sz w:val="24"/>
            <w:szCs w:val="24"/>
          </w:rPr>
          <w:t>2</w:t>
        </w:r>
      </w:ins>
      <w:ins w:id="403" w:author="Stephen" w:date="2019-11-18T21:32:00Z">
        <w:r w:rsidR="001E03D6">
          <w:rPr>
            <w:rFonts w:ascii="Times New Roman" w:hAnsi="Times New Roman" w:cs="Times New Roman"/>
            <w:sz w:val="24"/>
            <w:szCs w:val="24"/>
          </w:rPr>
          <w:t>3</w:t>
        </w:r>
      </w:ins>
      <w:ins w:id="404" w:author="Stephen" w:date="2019-11-16T15:15:00Z">
        <w:r w:rsidR="001E03D6">
          <w:rPr>
            <w:rFonts w:ascii="Times New Roman" w:hAnsi="Times New Roman" w:cs="Times New Roman"/>
            <w:sz w:val="24"/>
            <w:szCs w:val="24"/>
          </w:rPr>
          <w:t>, 4</w:t>
        </w:r>
      </w:ins>
      <w:ins w:id="405" w:author="Stephen" w:date="2019-11-18T21:32:00Z">
        <w:r w:rsidR="001E03D6">
          <w:rPr>
            <w:rFonts w:ascii="Times New Roman" w:hAnsi="Times New Roman" w:cs="Times New Roman"/>
            <w:sz w:val="24"/>
            <w:szCs w:val="24"/>
          </w:rPr>
          <w:t>8</w:t>
        </w:r>
      </w:ins>
      <w:ins w:id="406" w:author="Stephen" w:date="2019-11-16T15:15:00Z">
        <w:r w:rsidR="001E03D6">
          <w:rPr>
            <w:rFonts w:ascii="Times New Roman" w:hAnsi="Times New Roman" w:cs="Times New Roman"/>
            <w:sz w:val="24"/>
            <w:szCs w:val="24"/>
          </w:rPr>
          <w:t>, 4</w:t>
        </w:r>
      </w:ins>
      <w:ins w:id="407" w:author="Stephen" w:date="2019-11-18T21:33:00Z">
        <w:r w:rsidR="001E03D6">
          <w:rPr>
            <w:rFonts w:ascii="Times New Roman" w:hAnsi="Times New Roman" w:cs="Times New Roman"/>
            <w:sz w:val="24"/>
            <w:szCs w:val="24"/>
          </w:rPr>
          <w:t>9</w:t>
        </w:r>
      </w:ins>
      <w:ins w:id="408" w:author="Stephen" w:date="2019-11-16T15:15:00Z">
        <w:r w:rsidR="00496BBD">
          <w:rPr>
            <w:rFonts w:ascii="Times New Roman" w:hAnsi="Times New Roman" w:cs="Times New Roman"/>
            <w:sz w:val="24"/>
            <w:szCs w:val="24"/>
          </w:rPr>
          <w:t>, 65,</w:t>
        </w:r>
      </w:ins>
      <w:ins w:id="409" w:author="Stephen" w:date="2019-11-18T21:14:00Z">
        <w:r w:rsidR="00DE198C">
          <w:rPr>
            <w:rFonts w:ascii="Times New Roman" w:hAnsi="Times New Roman" w:cs="Times New Roman"/>
            <w:sz w:val="24"/>
            <w:szCs w:val="24"/>
          </w:rPr>
          <w:t xml:space="preserve"> </w:t>
        </w:r>
      </w:ins>
      <w:ins w:id="410" w:author="Stephen" w:date="2019-11-16T15:15:00Z">
        <w:r w:rsidR="00496BBD">
          <w:rPr>
            <w:rFonts w:ascii="Times New Roman" w:hAnsi="Times New Roman" w:cs="Times New Roman"/>
            <w:sz w:val="24"/>
            <w:szCs w:val="24"/>
          </w:rPr>
          <w:t>81-83, 85-87</w:t>
        </w:r>
      </w:ins>
      <w:del w:id="411" w:author="Stephen" w:date="2019-11-16T15:15:00Z">
        <w:r w:rsidR="00DA10A6" w:rsidDel="00496BBD">
          <w:rPr>
            <w:rFonts w:ascii="Times New Roman" w:hAnsi="Times New Roman" w:cs="Times New Roman"/>
            <w:sz w:val="24"/>
            <w:szCs w:val="24"/>
          </w:rPr>
          <w:delText>1</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3</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40</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50</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3</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4</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7</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9</w:delText>
        </w:r>
      </w:del>
      <w:r w:rsidR="009C26A7" w:rsidRPr="00DE75B6">
        <w:rPr>
          <w:rFonts w:ascii="Times New Roman" w:hAnsi="Times New Roman" w:cs="Times New Roman"/>
          <w:sz w:val="24"/>
          <w:szCs w:val="24"/>
        </w:rPr>
        <w:t>] however</w:t>
      </w:r>
      <w:r w:rsidRPr="00DE75B6">
        <w:rPr>
          <w:rFonts w:ascii="Times New Roman" w:hAnsi="Times New Roman" w:cs="Times New Roman"/>
          <w:sz w:val="24"/>
          <w:szCs w:val="24"/>
        </w:rPr>
        <w:t xml:space="preserve"> did not address the relative </w:t>
      </w:r>
      <w:r w:rsidR="00DB7FBA">
        <w:rPr>
          <w:rFonts w:ascii="Times New Roman" w:hAnsi="Times New Roman" w:cs="Times New Roman"/>
          <w:sz w:val="24"/>
          <w:szCs w:val="24"/>
        </w:rPr>
        <w:t xml:space="preserve">correlations </w:t>
      </w:r>
      <w:ins w:id="412" w:author="Stephen" w:date="2019-11-09T16:49:00Z">
        <w:r w:rsidR="00C075FB">
          <w:rPr>
            <w:rFonts w:ascii="Times New Roman" w:hAnsi="Times New Roman" w:cs="Times New Roman"/>
            <w:sz w:val="24"/>
            <w:szCs w:val="24"/>
          </w:rPr>
          <w:t xml:space="preserve">of clinical </w:t>
        </w:r>
      </w:ins>
      <w:ins w:id="413" w:author="Stephen" w:date="2019-11-09T17:32:00Z">
        <w:r w:rsidR="00C075FB">
          <w:rPr>
            <w:rFonts w:ascii="Times New Roman" w:hAnsi="Times New Roman" w:cs="Times New Roman"/>
            <w:sz w:val="24"/>
            <w:szCs w:val="24"/>
          </w:rPr>
          <w:t>parameters</w:t>
        </w:r>
      </w:ins>
      <w:ins w:id="414"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with TSH and </w:t>
      </w:r>
      <w:ins w:id="415" w:author="Stephen" w:date="2019-11-09T16:47:00Z">
        <w:r w:rsidR="00307BC0">
          <w:rPr>
            <w:rFonts w:ascii="Times New Roman" w:hAnsi="Times New Roman" w:cs="Times New Roman"/>
            <w:sz w:val="24"/>
            <w:szCs w:val="24"/>
          </w:rPr>
          <w:t>thy</w:t>
        </w:r>
      </w:ins>
      <w:ins w:id="416" w:author="Stephen" w:date="2019-11-09T16:48:00Z">
        <w:r w:rsidR="00307BC0">
          <w:rPr>
            <w:rFonts w:ascii="Times New Roman" w:hAnsi="Times New Roman" w:cs="Times New Roman"/>
            <w:sz w:val="24"/>
            <w:szCs w:val="24"/>
          </w:rPr>
          <w:t xml:space="preserve">roid hormone </w:t>
        </w:r>
      </w:ins>
      <w:del w:id="417" w:author="Stephen" w:date="2019-11-09T16:47:00Z">
        <w:r w:rsidRPr="00DE75B6" w:rsidDel="00307BC0">
          <w:rPr>
            <w:rFonts w:ascii="Times New Roman" w:hAnsi="Times New Roman" w:cs="Times New Roman"/>
            <w:sz w:val="24"/>
            <w:szCs w:val="24"/>
          </w:rPr>
          <w:delText>FT4</w:delText>
        </w:r>
        <w:r w:rsidR="007A7211" w:rsidDel="00307BC0">
          <w:rPr>
            <w:rFonts w:ascii="Times New Roman" w:hAnsi="Times New Roman" w:cs="Times New Roman"/>
            <w:sz w:val="24"/>
            <w:szCs w:val="24"/>
          </w:rPr>
          <w:delText>/T3</w:delText>
        </w:r>
      </w:del>
      <w:r w:rsidRPr="00DE75B6">
        <w:rPr>
          <w:rFonts w:ascii="Times New Roman" w:hAnsi="Times New Roman" w:cs="Times New Roman"/>
          <w:sz w:val="24"/>
          <w:szCs w:val="24"/>
        </w:rPr>
        <w:t>levels</w:t>
      </w:r>
      <w:ins w:id="418" w:author="Stephen" w:date="2019-11-25T18:15:00Z">
        <w:r w:rsidR="001E4F36">
          <w:rPr>
            <w:rFonts w:ascii="Times New Roman" w:hAnsi="Times New Roman" w:cs="Times New Roman"/>
            <w:sz w:val="24"/>
            <w:szCs w:val="24"/>
          </w:rPr>
          <w:t>, the focus of our study</w:t>
        </w:r>
      </w:ins>
      <w:r w:rsidRPr="00DE75B6">
        <w:rPr>
          <w:rFonts w:ascii="Times New Roman" w:hAnsi="Times New Roman" w:cs="Times New Roman"/>
          <w:sz w:val="24"/>
          <w:szCs w:val="24"/>
        </w:rPr>
        <w:t xml:space="preserve">. </w:t>
      </w:r>
      <w:del w:id="419" w:author="Stephen" w:date="2019-11-09T16:47:00Z">
        <w:r w:rsidRPr="00DE75B6" w:rsidDel="00307BC0">
          <w:rPr>
            <w:rFonts w:ascii="Times New Roman" w:hAnsi="Times New Roman" w:cs="Times New Roman"/>
            <w:sz w:val="24"/>
            <w:szCs w:val="24"/>
          </w:rPr>
          <w:delText xml:space="preserve">We also found evidence citing associations with subclinical thyroid </w:delText>
        </w:r>
        <w:r w:rsidR="007A7211" w:rsidDel="00307BC0">
          <w:rPr>
            <w:rFonts w:ascii="Times New Roman" w:hAnsi="Times New Roman" w:cs="Times New Roman"/>
            <w:sz w:val="24"/>
            <w:szCs w:val="24"/>
          </w:rPr>
          <w:delText>dysfunction but not with TSH [</w:delText>
        </w:r>
        <w:r w:rsidR="00B1475C" w:rsidDel="00307BC0">
          <w:rPr>
            <w:rFonts w:ascii="Times New Roman" w:hAnsi="Times New Roman" w:cs="Times New Roman"/>
            <w:sz w:val="24"/>
            <w:szCs w:val="24"/>
          </w:rPr>
          <w:delText>50</w:delText>
        </w:r>
        <w:r w:rsidRPr="00DE75B6" w:rsidDel="00307BC0">
          <w:rPr>
            <w:rFonts w:ascii="Times New Roman" w:hAnsi="Times New Roman" w:cs="Times New Roman"/>
            <w:sz w:val="24"/>
            <w:szCs w:val="24"/>
          </w:rPr>
          <w:delText xml:space="preserve">]. We found one study that looked at FT4 </w:delText>
        </w:r>
        <w:r w:rsidR="009C26A7" w:rsidRPr="00DE75B6" w:rsidDel="00307BC0">
          <w:rPr>
            <w:rFonts w:ascii="Times New Roman" w:hAnsi="Times New Roman" w:cs="Times New Roman"/>
            <w:sz w:val="24"/>
            <w:szCs w:val="24"/>
          </w:rPr>
          <w:delText>alone</w:delText>
        </w:r>
        <w:r w:rsidR="009C26A7" w:rsidDel="00307BC0">
          <w:rPr>
            <w:rFonts w:ascii="Times New Roman" w:hAnsi="Times New Roman" w:cs="Times New Roman"/>
            <w:sz w:val="24"/>
            <w:szCs w:val="24"/>
          </w:rPr>
          <w:delText xml:space="preserve"> [</w:delText>
        </w:r>
        <w:r w:rsidR="00B1475C" w:rsidDel="00307BC0">
          <w:rPr>
            <w:rFonts w:ascii="Times New Roman" w:hAnsi="Times New Roman" w:cs="Times New Roman"/>
            <w:sz w:val="24"/>
            <w:szCs w:val="24"/>
          </w:rPr>
          <w:delText>39</w:delText>
        </w:r>
        <w:r w:rsidRPr="00DE75B6" w:rsidDel="00307BC0">
          <w:rPr>
            <w:rFonts w:ascii="Times New Roman" w:hAnsi="Times New Roman" w:cs="Times New Roman"/>
            <w:sz w:val="24"/>
            <w:szCs w:val="24"/>
          </w:rPr>
          <w:delText>]</w:delText>
        </w:r>
        <w:r w:rsidR="002D68E3" w:rsidRPr="00DE75B6" w:rsidDel="00307BC0">
          <w:rPr>
            <w:rFonts w:ascii="Times New Roman" w:hAnsi="Times New Roman" w:cs="Times New Roman"/>
            <w:sz w:val="24"/>
            <w:szCs w:val="24"/>
          </w:rPr>
          <w:delText>, this</w:delText>
        </w:r>
        <w:r w:rsidRPr="00DE75B6" w:rsidDel="00307BC0">
          <w:rPr>
            <w:rFonts w:ascii="Times New Roman" w:hAnsi="Times New Roman" w:cs="Times New Roman"/>
            <w:sz w:val="24"/>
            <w:szCs w:val="24"/>
          </w:rPr>
          <w:delText xml:space="preserve"> studyfinding a correlation, and another </w:delText>
        </w:r>
        <w:r w:rsidR="002D68E3" w:rsidRPr="00DE75B6" w:rsidDel="00307BC0">
          <w:rPr>
            <w:rFonts w:ascii="Times New Roman" w:hAnsi="Times New Roman" w:cs="Times New Roman"/>
            <w:sz w:val="24"/>
            <w:szCs w:val="24"/>
          </w:rPr>
          <w:delText xml:space="preserve">study </w:delText>
        </w:r>
        <w:r w:rsidR="00684944" w:rsidDel="00307BC0">
          <w:rPr>
            <w:rFonts w:ascii="Times New Roman" w:hAnsi="Times New Roman" w:cs="Times New Roman"/>
            <w:sz w:val="24"/>
            <w:szCs w:val="24"/>
          </w:rPr>
          <w:delText>[</w:delText>
        </w:r>
        <w:r w:rsidR="00B1475C" w:rsidDel="00307BC0">
          <w:rPr>
            <w:rFonts w:ascii="Times New Roman" w:hAnsi="Times New Roman" w:cs="Times New Roman"/>
            <w:sz w:val="24"/>
            <w:szCs w:val="24"/>
          </w:rPr>
          <w:delText>48</w:delText>
        </w:r>
        <w:r w:rsidR="00684944" w:rsidDel="00307BC0">
          <w:rPr>
            <w:rFonts w:ascii="Times New Roman" w:hAnsi="Times New Roman" w:cs="Times New Roman"/>
            <w:sz w:val="24"/>
            <w:szCs w:val="24"/>
          </w:rPr>
          <w:delText xml:space="preserve">] </w:delText>
        </w:r>
        <w:r w:rsidRPr="00DE75B6" w:rsidDel="00307BC0">
          <w:rPr>
            <w:rFonts w:ascii="Times New Roman" w:hAnsi="Times New Roman" w:cs="Times New Roman"/>
            <w:sz w:val="24"/>
            <w:szCs w:val="24"/>
          </w:rPr>
          <w:delText>finding correlations in opposite directions for FT4 and FT3, with TSH not being examined</w:delText>
        </w:r>
        <w:r w:rsidR="00041E41" w:rsidDel="00307BC0">
          <w:rPr>
            <w:rFonts w:ascii="Times New Roman" w:hAnsi="Times New Roman" w:cs="Times New Roman"/>
            <w:sz w:val="24"/>
            <w:szCs w:val="24"/>
          </w:rPr>
          <w:delText>.</w:delText>
        </w:r>
      </w:del>
    </w:p>
    <w:p w14:paraId="0AC37E88" w14:textId="77777777" w:rsidR="0041245F" w:rsidRDefault="009B0981">
      <w:pPr>
        <w:spacing w:line="480" w:lineRule="auto"/>
        <w:rPr>
          <w:rFonts w:ascii="Times New Roman" w:hAnsi="Times New Roman" w:cs="Times New Roman"/>
          <w:sz w:val="24"/>
          <w:szCs w:val="24"/>
        </w:rPr>
      </w:pPr>
      <w:del w:id="420" w:author="Stephen" w:date="2019-11-09T16:47:00Z">
        <w:r w:rsidDel="00307BC0">
          <w:rPr>
            <w:rFonts w:ascii="Times New Roman" w:hAnsi="Times New Roman" w:cs="Times New Roman"/>
            <w:sz w:val="24"/>
            <w:szCs w:val="24"/>
          </w:rPr>
          <w:delTex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delText>
        </w:r>
      </w:del>
    </w:p>
    <w:p w14:paraId="08D9E4DA" w14:textId="77777777" w:rsidR="00BC379C" w:rsidRDefault="00DE75B6" w:rsidP="002809CC">
      <w:pPr>
        <w:spacing w:line="480" w:lineRule="auto"/>
        <w:rPr>
          <w:ins w:id="421" w:author="Stephen" w:date="2019-11-09T17:47:00Z"/>
          <w:rFonts w:ascii="Times New Roman" w:hAnsi="Times New Roman" w:cs="Times New Roman"/>
          <w:sz w:val="24"/>
          <w:szCs w:val="24"/>
        </w:rPr>
      </w:pPr>
      <w:del w:id="422" w:author="Stephen" w:date="2019-11-25T18:16:00Z">
        <w:r w:rsidRPr="00DE75B6" w:rsidDel="001E4F36">
          <w:rPr>
            <w:rFonts w:ascii="Times New Roman" w:hAnsi="Times New Roman" w:cs="Times New Roman"/>
            <w:sz w:val="24"/>
            <w:szCs w:val="24"/>
          </w:rPr>
          <w:delText xml:space="preserve">The focus of our </w:delText>
        </w:r>
        <w:r w:rsidR="00237984" w:rsidDel="001E4F36">
          <w:rPr>
            <w:rFonts w:ascii="Times New Roman" w:hAnsi="Times New Roman" w:cs="Times New Roman"/>
            <w:sz w:val="24"/>
            <w:szCs w:val="24"/>
          </w:rPr>
          <w:delText xml:space="preserve">study was </w:delText>
        </w:r>
        <w:r w:rsidRPr="00DE75B6" w:rsidDel="001E4F36">
          <w:rPr>
            <w:rFonts w:ascii="Times New Roman" w:hAnsi="Times New Roman" w:cs="Times New Roman"/>
            <w:sz w:val="24"/>
            <w:szCs w:val="24"/>
          </w:rPr>
          <w:delText xml:space="preserve">the </w:delText>
        </w:r>
        <w:r w:rsidR="009B0981" w:rsidDel="001E4F36">
          <w:rPr>
            <w:rFonts w:ascii="Times New Roman" w:hAnsi="Times New Roman" w:cs="Times New Roman"/>
            <w:sz w:val="24"/>
            <w:szCs w:val="24"/>
          </w:rPr>
          <w:delText xml:space="preserve">relative </w:delText>
        </w:r>
        <w:r w:rsidRPr="00DE75B6" w:rsidDel="001E4F36">
          <w:rPr>
            <w:rFonts w:ascii="Times New Roman" w:hAnsi="Times New Roman" w:cs="Times New Roman"/>
            <w:sz w:val="24"/>
            <w:szCs w:val="24"/>
          </w:rPr>
          <w:delText xml:space="preserve">correlation of clinical </w:delText>
        </w:r>
      </w:del>
      <w:del w:id="423" w:author="Stephen" w:date="2019-11-09T17:17:00Z">
        <w:r w:rsidRPr="00DE75B6" w:rsidDel="004845BB">
          <w:rPr>
            <w:rFonts w:ascii="Times New Roman" w:hAnsi="Times New Roman" w:cs="Times New Roman"/>
            <w:sz w:val="24"/>
            <w:szCs w:val="24"/>
          </w:rPr>
          <w:delText xml:space="preserve">states </w:delText>
        </w:r>
      </w:del>
      <w:del w:id="424" w:author="Stephen" w:date="2019-11-25T18:16:00Z">
        <w:r w:rsidRPr="00DE75B6" w:rsidDel="001E4F36">
          <w:rPr>
            <w:rFonts w:ascii="Times New Roman" w:hAnsi="Times New Roman" w:cs="Times New Roman"/>
            <w:sz w:val="24"/>
            <w:szCs w:val="24"/>
          </w:rPr>
          <w:delText xml:space="preserve">with </w:delText>
        </w:r>
        <w:r w:rsidR="00BF0B90" w:rsidDel="001E4F36">
          <w:rPr>
            <w:rFonts w:ascii="Times New Roman" w:hAnsi="Times New Roman" w:cs="Times New Roman"/>
            <w:sz w:val="24"/>
            <w:szCs w:val="24"/>
          </w:rPr>
          <w:delText xml:space="preserve">thyroid hormones </w:delText>
        </w:r>
        <w:r w:rsidRPr="00DE75B6" w:rsidDel="001E4F36">
          <w:rPr>
            <w:rFonts w:ascii="Times New Roman" w:hAnsi="Times New Roman" w:cs="Times New Roman"/>
            <w:sz w:val="24"/>
            <w:szCs w:val="24"/>
          </w:rPr>
          <w:delText xml:space="preserve">and </w:delText>
        </w:r>
        <w:r w:rsidR="00226162" w:rsidRPr="00DE75B6" w:rsidDel="001E4F36">
          <w:rPr>
            <w:rFonts w:ascii="Times New Roman" w:hAnsi="Times New Roman" w:cs="Times New Roman"/>
            <w:sz w:val="24"/>
            <w:szCs w:val="24"/>
          </w:rPr>
          <w:delText>TSH</w:delText>
        </w:r>
        <w:r w:rsidR="00226162" w:rsidDel="001E4F36">
          <w:rPr>
            <w:rFonts w:ascii="Times New Roman" w:hAnsi="Times New Roman" w:cs="Times New Roman"/>
            <w:sz w:val="24"/>
            <w:szCs w:val="24"/>
          </w:rPr>
          <w:delText>.</w:delText>
        </w:r>
        <w:r w:rsidR="00226162" w:rsidRPr="00DE75B6" w:rsidDel="001E4F36">
          <w:rPr>
            <w:rFonts w:ascii="Times New Roman" w:hAnsi="Times New Roman" w:cs="Times New Roman"/>
            <w:sz w:val="24"/>
            <w:szCs w:val="24"/>
          </w:rPr>
          <w:delText xml:space="preserve"> </w:delText>
        </w:r>
      </w:del>
      <w:r w:rsidR="00226162" w:rsidRPr="00DE75B6">
        <w:rPr>
          <w:rFonts w:ascii="Times New Roman" w:hAnsi="Times New Roman" w:cs="Times New Roman"/>
          <w:sz w:val="24"/>
          <w:szCs w:val="24"/>
        </w:rPr>
        <w:t>In</w:t>
      </w:r>
      <w:r w:rsidR="002809CC" w:rsidRPr="00DE75B6">
        <w:rPr>
          <w:rFonts w:ascii="Times New Roman" w:hAnsi="Times New Roman" w:cs="Times New Roman"/>
          <w:sz w:val="24"/>
          <w:szCs w:val="24"/>
        </w:rPr>
        <w:t xml:space="preserve"> the end we identified </w:t>
      </w:r>
      <w:ins w:id="425" w:author="Stephen" w:date="2019-11-16T15:31:00Z">
        <w:r w:rsidR="00A421DF">
          <w:rPr>
            <w:rFonts w:ascii="Times New Roman" w:hAnsi="Times New Roman" w:cs="Times New Roman"/>
            <w:sz w:val="24"/>
            <w:szCs w:val="24"/>
          </w:rPr>
          <w:t>58</w:t>
        </w:r>
      </w:ins>
      <w:ins w:id="426" w:author="Stephen" w:date="2019-11-18T21:15:00Z">
        <w:r w:rsidR="00DE198C">
          <w:rPr>
            <w:rFonts w:ascii="Times New Roman" w:hAnsi="Times New Roman" w:cs="Times New Roman"/>
            <w:sz w:val="24"/>
            <w:szCs w:val="24"/>
          </w:rPr>
          <w:t xml:space="preserve"> </w:t>
        </w:r>
      </w:ins>
      <w:del w:id="427" w:author="Stephen" w:date="2019-11-16T15:31:00Z">
        <w:r w:rsidR="006E053A" w:rsidDel="00A421DF">
          <w:rPr>
            <w:rFonts w:ascii="Times New Roman" w:hAnsi="Times New Roman" w:cs="Times New Roman"/>
            <w:sz w:val="24"/>
            <w:szCs w:val="24"/>
          </w:rPr>
          <w:delText>3</w:delText>
        </w:r>
        <w:r w:rsidR="00E80082" w:rsidDel="00A421DF">
          <w:rPr>
            <w:rFonts w:ascii="Times New Roman" w:hAnsi="Times New Roman" w:cs="Times New Roman"/>
            <w:sz w:val="24"/>
            <w:szCs w:val="24"/>
          </w:rPr>
          <w:delText>3</w:delText>
        </w:r>
      </w:del>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w:t>
      </w:r>
      <w:r w:rsidR="00226162">
        <w:rPr>
          <w:rFonts w:ascii="Times New Roman" w:hAnsi="Times New Roman" w:cs="Times New Roman"/>
          <w:sz w:val="24"/>
          <w:szCs w:val="24"/>
        </w:rPr>
        <w:t>question</w:t>
      </w:r>
      <w:ins w:id="428" w:author="Stephen" w:date="2019-11-16T19:53:00Z">
        <w:r w:rsidR="003D016F">
          <w:rPr>
            <w:rFonts w:ascii="Times New Roman" w:hAnsi="Times New Roman" w:cs="Times New Roman"/>
            <w:sz w:val="24"/>
            <w:szCs w:val="24"/>
          </w:rPr>
          <w:t xml:space="preserve"> (</w:t>
        </w:r>
      </w:ins>
      <w:ins w:id="429" w:author="Stephen" w:date="2019-11-25T18:16:00Z">
        <w:r w:rsidR="001E4F36">
          <w:rPr>
            <w:rFonts w:ascii="Times New Roman" w:hAnsi="Times New Roman" w:cs="Times New Roman"/>
            <w:sz w:val="24"/>
            <w:szCs w:val="24"/>
          </w:rPr>
          <w:t xml:space="preserve">Figure 1, </w:t>
        </w:r>
      </w:ins>
      <w:ins w:id="430" w:author="Stephen" w:date="2019-11-16T19:53:00Z">
        <w:r w:rsidR="003D016F">
          <w:rPr>
            <w:rFonts w:ascii="Times New Roman" w:hAnsi="Times New Roman" w:cs="Times New Roman"/>
            <w:sz w:val="24"/>
            <w:szCs w:val="24"/>
          </w:rPr>
          <w:t>Table 1)</w:t>
        </w:r>
      </w:ins>
      <w:r w:rsidR="00226162" w:rsidRPr="00DE75B6">
        <w:rPr>
          <w:rFonts w:ascii="Times New Roman" w:hAnsi="Times New Roman" w:cs="Times New Roman"/>
          <w:sz w:val="24"/>
          <w:szCs w:val="24"/>
        </w:rPr>
        <w:t>. We</w:t>
      </w:r>
      <w:r w:rsidR="002809CC" w:rsidRPr="00DE75B6">
        <w:rPr>
          <w:rFonts w:ascii="Times New Roman" w:hAnsi="Times New Roman" w:cs="Times New Roman"/>
          <w:sz w:val="24"/>
          <w:szCs w:val="24"/>
        </w:rPr>
        <w:t xml:space="preserv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9C26A7" w:rsidRPr="00DE75B6">
        <w:rPr>
          <w:rFonts w:ascii="Times New Roman" w:hAnsi="Times New Roman" w:cs="Times New Roman"/>
          <w:sz w:val="24"/>
          <w:szCs w:val="24"/>
        </w:rPr>
        <w:t>, across</w:t>
      </w:r>
      <w:r w:rsidR="002809CC" w:rsidRPr="00DE75B6">
        <w:rPr>
          <w:rFonts w:ascii="Times New Roman" w:hAnsi="Times New Roman" w:cs="Times New Roman"/>
          <w:sz w:val="24"/>
          <w:szCs w:val="24"/>
        </w:rPr>
        <w:t xml:space="preserve"> a range of organ systems.</w:t>
      </w:r>
      <w:ins w:id="431" w:author="Stephen" w:date="2019-11-16T15:36:00Z">
        <w:r w:rsidR="00CC78C8">
          <w:rPr>
            <w:rFonts w:ascii="Times New Roman" w:hAnsi="Times New Roman" w:cs="Times New Roman"/>
            <w:sz w:val="24"/>
            <w:szCs w:val="24"/>
          </w:rPr>
          <w:t xml:space="preserve"> </w:t>
        </w:r>
      </w:ins>
      <w:r w:rsidR="00187887">
        <w:rPr>
          <w:rFonts w:ascii="Times New Roman" w:hAnsi="Times New Roman" w:cs="Times New Roman"/>
          <w:sz w:val="24"/>
          <w:szCs w:val="24"/>
        </w:rPr>
        <w:t>O</w:t>
      </w:r>
      <w:r w:rsidR="007D7670">
        <w:rPr>
          <w:rFonts w:ascii="Times New Roman" w:hAnsi="Times New Roman" w:cs="Times New Roman"/>
          <w:sz w:val="24"/>
          <w:szCs w:val="24"/>
        </w:rPr>
        <w:t>ne meta-</w:t>
      </w:r>
      <w:r w:rsidR="00226162">
        <w:rPr>
          <w:rFonts w:ascii="Times New Roman" w:hAnsi="Times New Roman" w:cs="Times New Roman"/>
          <w:sz w:val="24"/>
          <w:szCs w:val="24"/>
        </w:rPr>
        <w:t>analysis restricted</w:t>
      </w:r>
      <w:r w:rsidR="007D7670">
        <w:rPr>
          <w:rFonts w:ascii="Times New Roman" w:hAnsi="Times New Roman" w:cs="Times New Roman"/>
          <w:sz w:val="24"/>
          <w:szCs w:val="24"/>
        </w:rPr>
        <w:t xml:space="preserve"> to atrial fibrillation</w:t>
      </w:r>
      <w:ins w:id="432" w:author="Stephen" w:date="2019-11-16T15:36:00Z">
        <w:r w:rsidR="00CC78C8">
          <w:rPr>
            <w:rFonts w:ascii="Times New Roman" w:hAnsi="Times New Roman" w:cs="Times New Roman"/>
            <w:sz w:val="24"/>
            <w:szCs w:val="24"/>
          </w:rPr>
          <w:t xml:space="preserve"> </w:t>
        </w:r>
      </w:ins>
      <w:ins w:id="433" w:author="Stephen" w:date="2019-11-09T17:37:00Z">
        <w:r w:rsidR="00C075FB">
          <w:rPr>
            <w:rFonts w:ascii="Times New Roman" w:hAnsi="Times New Roman" w:cs="Times New Roman"/>
            <w:sz w:val="24"/>
            <w:szCs w:val="24"/>
          </w:rPr>
          <w:t>[2</w:t>
        </w:r>
      </w:ins>
      <w:ins w:id="434" w:author="Stephen" w:date="2019-11-18T21:33:00Z">
        <w:r w:rsidR="001E03D6">
          <w:rPr>
            <w:rFonts w:ascii="Times New Roman" w:hAnsi="Times New Roman" w:cs="Times New Roman"/>
            <w:sz w:val="24"/>
            <w:szCs w:val="24"/>
          </w:rPr>
          <w:t>5</w:t>
        </w:r>
      </w:ins>
      <w:ins w:id="435" w:author="Stephen" w:date="2019-11-09T17:37:00Z">
        <w:r w:rsidR="00C075FB">
          <w:rPr>
            <w:rFonts w:ascii="Times New Roman" w:hAnsi="Times New Roman" w:cs="Times New Roman"/>
            <w:sz w:val="24"/>
            <w:szCs w:val="24"/>
          </w:rPr>
          <w:t>]</w:t>
        </w:r>
        <w:commentRangeStart w:id="436"/>
        <w:r w:rsidR="00C075FB">
          <w:rPr>
            <w:rFonts w:ascii="Times New Roman" w:hAnsi="Times New Roman" w:cs="Times New Roman"/>
            <w:sz w:val="24"/>
            <w:szCs w:val="24"/>
          </w:rPr>
          <w:t xml:space="preserve"> and one </w:t>
        </w:r>
        <w:r w:rsidR="00BC379C">
          <w:rPr>
            <w:rFonts w:ascii="Times New Roman" w:hAnsi="Times New Roman" w:cs="Times New Roman"/>
            <w:sz w:val="24"/>
            <w:szCs w:val="24"/>
          </w:rPr>
          <w:t>to preterm delivery</w:t>
        </w:r>
      </w:ins>
      <w:ins w:id="437" w:author="Stephen" w:date="2019-11-09T17:38:00Z">
        <w:r w:rsidR="00BC379C">
          <w:rPr>
            <w:rFonts w:ascii="Times New Roman" w:hAnsi="Times New Roman" w:cs="Times New Roman"/>
            <w:sz w:val="24"/>
            <w:szCs w:val="24"/>
          </w:rPr>
          <w:t xml:space="preserve"> [</w:t>
        </w:r>
      </w:ins>
      <w:ins w:id="438" w:author="Stephen" w:date="2019-11-21T17:58:00Z">
        <w:r w:rsidR="000951DE">
          <w:rPr>
            <w:rFonts w:ascii="Times New Roman" w:hAnsi="Times New Roman" w:cs="Times New Roman"/>
            <w:sz w:val="24"/>
            <w:szCs w:val="24"/>
          </w:rPr>
          <w:t>98</w:t>
        </w:r>
      </w:ins>
      <w:ins w:id="439" w:author="Stephen" w:date="2019-11-09T17:38:00Z">
        <w:r w:rsidR="00BC379C">
          <w:rPr>
            <w:rFonts w:ascii="Times New Roman" w:hAnsi="Times New Roman" w:cs="Times New Roman"/>
            <w:sz w:val="24"/>
            <w:szCs w:val="24"/>
          </w:rPr>
          <w:t xml:space="preserve">] </w:t>
        </w:r>
      </w:ins>
      <w:commentRangeEnd w:id="436"/>
      <w:ins w:id="440" w:author="Stephen" w:date="2019-11-20T14:12:00Z">
        <w:r w:rsidR="00DC5654">
          <w:rPr>
            <w:rStyle w:val="CommentReference"/>
          </w:rPr>
          <w:commentReference w:id="436"/>
        </w:r>
      </w:ins>
      <w:ins w:id="441" w:author="Stephen" w:date="2019-11-09T17:38:00Z">
        <w:r w:rsidR="00BC379C">
          <w:rPr>
            <w:rFonts w:ascii="Times New Roman" w:hAnsi="Times New Roman" w:cs="Times New Roman"/>
            <w:sz w:val="24"/>
            <w:szCs w:val="24"/>
          </w:rPr>
          <w:t>were</w:t>
        </w:r>
      </w:ins>
      <w:del w:id="442" w:author="Stephen" w:date="2019-11-09T17:38:00Z">
        <w:r w:rsidR="00187887" w:rsidDel="00BC379C">
          <w:rPr>
            <w:rFonts w:ascii="Times New Roman" w:hAnsi="Times New Roman" w:cs="Times New Roman"/>
            <w:sz w:val="24"/>
            <w:szCs w:val="24"/>
          </w:rPr>
          <w:delText>was</w:delText>
        </w:r>
      </w:del>
      <w:r w:rsidR="00187887">
        <w:rPr>
          <w:rFonts w:ascii="Times New Roman" w:hAnsi="Times New Roman" w:cs="Times New Roman"/>
          <w:sz w:val="24"/>
          <w:szCs w:val="24"/>
        </w:rPr>
        <w:t xml:space="preserve"> </w:t>
      </w:r>
      <w:del w:id="443" w:author="Stephen" w:date="2019-11-22T10:12:00Z">
        <w:r w:rsidR="00187887" w:rsidDel="00320A71">
          <w:rPr>
            <w:rFonts w:ascii="Times New Roman" w:hAnsi="Times New Roman" w:cs="Times New Roman"/>
            <w:sz w:val="24"/>
            <w:szCs w:val="24"/>
          </w:rPr>
          <w:delText xml:space="preserve">found </w:delText>
        </w:r>
      </w:del>
      <w:ins w:id="444" w:author="Stephen" w:date="2019-11-22T10:12:00Z">
        <w:r w:rsidR="00320A71">
          <w:rPr>
            <w:rFonts w:ascii="Times New Roman" w:hAnsi="Times New Roman" w:cs="Times New Roman"/>
            <w:sz w:val="24"/>
            <w:szCs w:val="24"/>
          </w:rPr>
          <w:t>found</w:t>
        </w:r>
      </w:ins>
      <w:del w:id="445" w:author="Stephen" w:date="2019-11-21T17:58:00Z">
        <w:r w:rsidR="007D7670" w:rsidDel="000951DE">
          <w:rPr>
            <w:rFonts w:ascii="Times New Roman" w:hAnsi="Times New Roman" w:cs="Times New Roman"/>
            <w:sz w:val="24"/>
            <w:szCs w:val="24"/>
          </w:rPr>
          <w:delText>[</w:delText>
        </w:r>
      </w:del>
      <w:del w:id="446" w:author="Stephen" w:date="2019-11-16T15:35:00Z">
        <w:r w:rsidR="00B1475C" w:rsidDel="00CC78C8">
          <w:rPr>
            <w:rFonts w:ascii="Times New Roman" w:hAnsi="Times New Roman" w:cs="Times New Roman"/>
            <w:sz w:val="24"/>
            <w:szCs w:val="24"/>
          </w:rPr>
          <w:delText>21</w:delText>
        </w:r>
      </w:del>
      <w:del w:id="447" w:author="Stephen" w:date="2019-11-21T17:58:00Z">
        <w:r w:rsidR="007D7670" w:rsidDel="000951DE">
          <w:rPr>
            <w:rFonts w:ascii="Times New Roman" w:hAnsi="Times New Roman" w:cs="Times New Roman"/>
            <w:sz w:val="24"/>
            <w:szCs w:val="24"/>
          </w:rPr>
          <w:delText>]</w:delText>
        </w:r>
      </w:del>
      <w:r w:rsidR="007D7670">
        <w:rPr>
          <w:rFonts w:ascii="Times New Roman" w:hAnsi="Times New Roman" w:cs="Times New Roman"/>
          <w:sz w:val="24"/>
          <w:szCs w:val="24"/>
        </w:rPr>
        <w:t>.</w:t>
      </w:r>
      <w:ins w:id="448" w:author="Stephen" w:date="2019-11-16T15:35:00Z">
        <w:r w:rsidR="00CC78C8">
          <w:rPr>
            <w:rFonts w:ascii="Times New Roman" w:hAnsi="Times New Roman" w:cs="Times New Roman"/>
            <w:sz w:val="24"/>
            <w:szCs w:val="24"/>
          </w:rPr>
          <w:t xml:space="preserve"> These two meta-analyses were not included in our analysis.</w:t>
        </w:r>
      </w:ins>
      <w:ins w:id="449" w:author="Stephen" w:date="2019-11-16T19:53:00Z">
        <w:r w:rsidR="003D016F">
          <w:rPr>
            <w:rFonts w:ascii="Times New Roman" w:hAnsi="Times New Roman" w:cs="Times New Roman"/>
            <w:sz w:val="24"/>
            <w:szCs w:val="24"/>
          </w:rPr>
          <w:t xml:space="preserve"> Many of the studies addressed </w:t>
        </w:r>
      </w:ins>
      <w:ins w:id="450" w:author="Stephen" w:date="2019-11-22T10:12:00Z">
        <w:r w:rsidR="00320A71">
          <w:rPr>
            <w:rFonts w:ascii="Times New Roman" w:hAnsi="Times New Roman" w:cs="Times New Roman"/>
            <w:sz w:val="24"/>
            <w:szCs w:val="24"/>
          </w:rPr>
          <w:t xml:space="preserve">multiple </w:t>
        </w:r>
      </w:ins>
      <w:ins w:id="451" w:author="Stephen" w:date="2019-11-16T19:53:00Z">
        <w:r w:rsidR="003D016F">
          <w:rPr>
            <w:rFonts w:ascii="Times New Roman" w:hAnsi="Times New Roman" w:cs="Times New Roman"/>
            <w:sz w:val="24"/>
            <w:szCs w:val="24"/>
          </w:rPr>
          <w:t>parameter</w:t>
        </w:r>
      </w:ins>
      <w:ins w:id="452" w:author="Stephen" w:date="2019-11-16T19:59:00Z">
        <w:r w:rsidR="0067226F">
          <w:rPr>
            <w:rFonts w:ascii="Times New Roman" w:hAnsi="Times New Roman" w:cs="Times New Roman"/>
            <w:sz w:val="24"/>
            <w:szCs w:val="24"/>
          </w:rPr>
          <w:t>s</w:t>
        </w:r>
      </w:ins>
      <w:ins w:id="453" w:author="Stephen" w:date="2019-11-18T21:15:00Z">
        <w:r w:rsidR="00DE198C">
          <w:rPr>
            <w:rFonts w:ascii="Times New Roman" w:hAnsi="Times New Roman" w:cs="Times New Roman"/>
            <w:sz w:val="24"/>
            <w:szCs w:val="24"/>
          </w:rPr>
          <w:t xml:space="preserve"> </w:t>
        </w:r>
      </w:ins>
      <w:ins w:id="454" w:author="Stephen" w:date="2019-11-22T10:16:00Z">
        <w:r w:rsidR="00320A71">
          <w:rPr>
            <w:rFonts w:ascii="Times New Roman" w:hAnsi="Times New Roman" w:cs="Times New Roman"/>
            <w:sz w:val="24"/>
            <w:szCs w:val="24"/>
          </w:rPr>
          <w:t xml:space="preserve">summarised by those </w:t>
        </w:r>
      </w:ins>
      <w:ins w:id="455" w:author="Stephen" w:date="2019-11-16T19:59:00Z">
        <w:r w:rsidR="0067226F">
          <w:rPr>
            <w:rFonts w:ascii="Times New Roman" w:hAnsi="Times New Roman" w:cs="Times New Roman"/>
            <w:sz w:val="24"/>
            <w:szCs w:val="24"/>
          </w:rPr>
          <w:t>indicated in Table 1</w:t>
        </w:r>
      </w:ins>
      <w:ins w:id="456" w:author="Stephen" w:date="2019-11-25T18:18:00Z">
        <w:r w:rsidR="001E4F36">
          <w:rPr>
            <w:rFonts w:ascii="Times New Roman" w:hAnsi="Times New Roman" w:cs="Times New Roman"/>
            <w:sz w:val="24"/>
            <w:szCs w:val="24"/>
          </w:rPr>
          <w:t>.</w:t>
        </w:r>
      </w:ins>
      <w:ins w:id="457" w:author="Stephen" w:date="2019-11-16T20:00:00Z">
        <w:r w:rsidR="0067226F">
          <w:rPr>
            <w:rFonts w:ascii="Times New Roman" w:hAnsi="Times New Roman" w:cs="Times New Roman"/>
            <w:sz w:val="24"/>
            <w:szCs w:val="24"/>
          </w:rPr>
          <w:t xml:space="preserve"> </w:t>
        </w:r>
      </w:ins>
    </w:p>
    <w:p w14:paraId="2A2D3093" w14:textId="77777777" w:rsidR="002809CC" w:rsidRPr="00DE75B6" w:rsidRDefault="00187887" w:rsidP="002809CC">
      <w:pPr>
        <w:spacing w:line="480" w:lineRule="auto"/>
        <w:rPr>
          <w:rFonts w:ascii="Times New Roman" w:hAnsi="Times New Roman" w:cs="Times New Roman"/>
          <w:sz w:val="24"/>
          <w:szCs w:val="24"/>
        </w:rPr>
      </w:pPr>
      <w:del w:id="458" w:author="Stephen" w:date="2019-11-09T17:47:00Z">
        <w:r w:rsidDel="00BC379C">
          <w:rPr>
            <w:rFonts w:ascii="Times New Roman" w:hAnsi="Times New Roman" w:cs="Times New Roman"/>
            <w:sz w:val="24"/>
            <w:szCs w:val="24"/>
          </w:rPr>
          <w:delText xml:space="preserve"> Moreover</w:delText>
        </w:r>
      </w:del>
      <w:del w:id="459" w:author="Stephen" w:date="2019-11-10T16:25:00Z">
        <w:r w:rsidDel="00EF38AC">
          <w:rPr>
            <w:rFonts w:ascii="Times New Roman" w:hAnsi="Times New Roman" w:cs="Times New Roman"/>
            <w:sz w:val="24"/>
            <w:szCs w:val="24"/>
          </w:rPr>
          <w:delText>,</w:delText>
        </w:r>
      </w:del>
      <w:ins w:id="460" w:author="Stephen" w:date="2019-11-09T17:47:00Z">
        <w:r w:rsidR="00BC379C">
          <w:rPr>
            <w:rFonts w:ascii="Times New Roman" w:hAnsi="Times New Roman" w:cs="Times New Roman"/>
            <w:sz w:val="24"/>
            <w:szCs w:val="24"/>
          </w:rPr>
          <w:t>W</w:t>
        </w:r>
      </w:ins>
      <w:del w:id="461" w:author="Stephen" w:date="2019-11-09T17:47:00Z">
        <w:r w:rsidDel="00BC379C">
          <w:rPr>
            <w:rFonts w:ascii="Times New Roman" w:hAnsi="Times New Roman" w:cs="Times New Roman"/>
            <w:sz w:val="24"/>
            <w:szCs w:val="24"/>
          </w:rPr>
          <w:delText>w</w:delText>
        </w:r>
      </w:del>
      <w:r w:rsidR="00DC47E2">
        <w:rPr>
          <w:rFonts w:ascii="Times New Roman" w:hAnsi="Times New Roman" w:cs="Times New Roman"/>
          <w:sz w:val="24"/>
          <w:szCs w:val="24"/>
        </w:rPr>
        <w:t xml:space="preserve">e found </w:t>
      </w:r>
      <w:ins w:id="462" w:author="Stephen" w:date="2019-11-16T19:21:00Z">
        <w:r w:rsidR="00EC5EEE">
          <w:rPr>
            <w:rFonts w:ascii="Times New Roman" w:hAnsi="Times New Roman" w:cs="Times New Roman"/>
            <w:sz w:val="24"/>
            <w:szCs w:val="24"/>
          </w:rPr>
          <w:t>2</w:t>
        </w:r>
      </w:ins>
      <w:del w:id="463" w:author="Stephen" w:date="2019-11-16T19:21:00Z">
        <w:r w:rsidR="00DC47E2" w:rsidDel="00EC5EEE">
          <w:rPr>
            <w:rFonts w:ascii="Times New Roman" w:hAnsi="Times New Roman" w:cs="Times New Roman"/>
            <w:sz w:val="24"/>
            <w:szCs w:val="24"/>
          </w:rPr>
          <w:delText>1</w:delText>
        </w:r>
      </w:del>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64" w:author="Stephen" w:date="2019-11-18T21:34:00Z">
        <w:r w:rsidR="001E03D6">
          <w:rPr>
            <w:rFonts w:ascii="Times New Roman" w:hAnsi="Times New Roman" w:cs="Times New Roman"/>
            <w:sz w:val="24"/>
            <w:szCs w:val="24"/>
          </w:rPr>
          <w:t>19,</w:t>
        </w:r>
      </w:ins>
      <w:ins w:id="465" w:author="Stephen" w:date="2019-11-18T21:40:00Z">
        <w:r w:rsidR="00360C59">
          <w:rPr>
            <w:rFonts w:ascii="Times New Roman" w:hAnsi="Times New Roman" w:cs="Times New Roman"/>
            <w:sz w:val="24"/>
            <w:szCs w:val="24"/>
          </w:rPr>
          <w:t xml:space="preserve"> </w:t>
        </w:r>
      </w:ins>
      <w:ins w:id="466" w:author="Stephen" w:date="2019-11-16T19:23:00Z">
        <w:r w:rsidR="001E03D6">
          <w:rPr>
            <w:rFonts w:ascii="Times New Roman" w:hAnsi="Times New Roman" w:cs="Times New Roman"/>
            <w:sz w:val="24"/>
            <w:szCs w:val="24"/>
          </w:rPr>
          <w:t>2</w:t>
        </w:r>
      </w:ins>
      <w:ins w:id="467" w:author="Stephen" w:date="2019-11-18T21:33:00Z">
        <w:r w:rsidR="001E03D6">
          <w:rPr>
            <w:rFonts w:ascii="Times New Roman" w:hAnsi="Times New Roman" w:cs="Times New Roman"/>
            <w:sz w:val="24"/>
            <w:szCs w:val="24"/>
          </w:rPr>
          <w:t>4</w:t>
        </w:r>
      </w:ins>
      <w:ins w:id="468" w:author="Stephen" w:date="2019-11-16T19:23:00Z">
        <w:r w:rsidR="001E03D6">
          <w:rPr>
            <w:rFonts w:ascii="Times New Roman" w:hAnsi="Times New Roman" w:cs="Times New Roman"/>
            <w:sz w:val="24"/>
            <w:szCs w:val="24"/>
          </w:rPr>
          <w:t>, 2</w:t>
        </w:r>
      </w:ins>
      <w:ins w:id="469" w:author="Stephen" w:date="2019-11-18T21:33:00Z">
        <w:r w:rsidR="001E03D6">
          <w:rPr>
            <w:rFonts w:ascii="Times New Roman" w:hAnsi="Times New Roman" w:cs="Times New Roman"/>
            <w:sz w:val="24"/>
            <w:szCs w:val="24"/>
          </w:rPr>
          <w:t>8</w:t>
        </w:r>
      </w:ins>
      <w:ins w:id="470" w:author="Stephen" w:date="2019-11-16T19:23:00Z">
        <w:r w:rsidR="001E03D6">
          <w:rPr>
            <w:rFonts w:ascii="Times New Roman" w:hAnsi="Times New Roman" w:cs="Times New Roman"/>
            <w:sz w:val="24"/>
            <w:szCs w:val="24"/>
          </w:rPr>
          <w:t>, 2</w:t>
        </w:r>
      </w:ins>
      <w:ins w:id="471" w:author="Stephen" w:date="2019-11-18T21:33:00Z">
        <w:r w:rsidR="001E03D6">
          <w:rPr>
            <w:rFonts w:ascii="Times New Roman" w:hAnsi="Times New Roman" w:cs="Times New Roman"/>
            <w:sz w:val="24"/>
            <w:szCs w:val="24"/>
          </w:rPr>
          <w:t>9</w:t>
        </w:r>
      </w:ins>
      <w:ins w:id="472" w:author="Stephen" w:date="2019-11-16T19:23:00Z">
        <w:r w:rsidR="001E03D6">
          <w:rPr>
            <w:rFonts w:ascii="Times New Roman" w:hAnsi="Times New Roman" w:cs="Times New Roman"/>
            <w:sz w:val="24"/>
            <w:szCs w:val="24"/>
          </w:rPr>
          <w:t>, 3</w:t>
        </w:r>
      </w:ins>
      <w:ins w:id="473" w:author="Stephen" w:date="2019-11-18T21:34:00Z">
        <w:r w:rsidR="001E03D6">
          <w:rPr>
            <w:rFonts w:ascii="Times New Roman" w:hAnsi="Times New Roman" w:cs="Times New Roman"/>
            <w:sz w:val="24"/>
            <w:szCs w:val="24"/>
          </w:rPr>
          <w:t>2</w:t>
        </w:r>
      </w:ins>
      <w:ins w:id="474" w:author="Stephen" w:date="2019-11-16T19:23:00Z">
        <w:r w:rsidR="001E03D6">
          <w:rPr>
            <w:rFonts w:ascii="Times New Roman" w:hAnsi="Times New Roman" w:cs="Times New Roman"/>
            <w:sz w:val="24"/>
            <w:szCs w:val="24"/>
          </w:rPr>
          <w:t>, 3</w:t>
        </w:r>
      </w:ins>
      <w:ins w:id="475" w:author="Stephen" w:date="2019-11-18T21:34:00Z">
        <w:r w:rsidR="001E03D6">
          <w:rPr>
            <w:rFonts w:ascii="Times New Roman" w:hAnsi="Times New Roman" w:cs="Times New Roman"/>
            <w:sz w:val="24"/>
            <w:szCs w:val="24"/>
          </w:rPr>
          <w:t>3</w:t>
        </w:r>
      </w:ins>
      <w:ins w:id="476" w:author="Stephen" w:date="2019-11-16T19:23:00Z">
        <w:r w:rsidR="001E03D6">
          <w:rPr>
            <w:rFonts w:ascii="Times New Roman" w:hAnsi="Times New Roman" w:cs="Times New Roman"/>
            <w:sz w:val="24"/>
            <w:szCs w:val="24"/>
          </w:rPr>
          <w:t>, 3</w:t>
        </w:r>
      </w:ins>
      <w:ins w:id="477" w:author="Stephen" w:date="2019-11-18T21:34:00Z">
        <w:r w:rsidR="001E03D6">
          <w:rPr>
            <w:rFonts w:ascii="Times New Roman" w:hAnsi="Times New Roman" w:cs="Times New Roman"/>
            <w:sz w:val="24"/>
            <w:szCs w:val="24"/>
          </w:rPr>
          <w:t>7</w:t>
        </w:r>
      </w:ins>
      <w:ins w:id="478" w:author="Stephen" w:date="2019-11-16T19:23:00Z">
        <w:r w:rsidR="001E03D6">
          <w:rPr>
            <w:rFonts w:ascii="Times New Roman" w:hAnsi="Times New Roman" w:cs="Times New Roman"/>
            <w:sz w:val="24"/>
            <w:szCs w:val="24"/>
          </w:rPr>
          <w:t>, 3</w:t>
        </w:r>
      </w:ins>
      <w:ins w:id="479" w:author="Stephen" w:date="2019-11-18T21:34:00Z">
        <w:r w:rsidR="001E03D6">
          <w:rPr>
            <w:rFonts w:ascii="Times New Roman" w:hAnsi="Times New Roman" w:cs="Times New Roman"/>
            <w:sz w:val="24"/>
            <w:szCs w:val="24"/>
          </w:rPr>
          <w:t>9</w:t>
        </w:r>
      </w:ins>
      <w:ins w:id="480" w:author="Stephen" w:date="2019-11-16T19:23:00Z">
        <w:r w:rsidR="001E03D6">
          <w:rPr>
            <w:rFonts w:ascii="Times New Roman" w:hAnsi="Times New Roman" w:cs="Times New Roman"/>
            <w:sz w:val="24"/>
            <w:szCs w:val="24"/>
          </w:rPr>
          <w:t>, 4</w:t>
        </w:r>
      </w:ins>
      <w:ins w:id="481" w:author="Stephen" w:date="2019-11-18T21:34:00Z">
        <w:r w:rsidR="001E03D6">
          <w:rPr>
            <w:rFonts w:ascii="Times New Roman" w:hAnsi="Times New Roman" w:cs="Times New Roman"/>
            <w:sz w:val="24"/>
            <w:szCs w:val="24"/>
          </w:rPr>
          <w:t>2</w:t>
        </w:r>
      </w:ins>
      <w:ins w:id="482" w:author="Stephen" w:date="2019-11-16T19:23:00Z">
        <w:r w:rsidR="00EC5EEE">
          <w:rPr>
            <w:rFonts w:ascii="Times New Roman" w:hAnsi="Times New Roman" w:cs="Times New Roman"/>
            <w:sz w:val="24"/>
            <w:szCs w:val="24"/>
          </w:rPr>
          <w:t>,</w:t>
        </w:r>
      </w:ins>
      <w:ins w:id="483" w:author="Stephen" w:date="2019-11-16T19:24:00Z">
        <w:r w:rsidR="00360C59">
          <w:rPr>
            <w:rFonts w:ascii="Times New Roman" w:hAnsi="Times New Roman" w:cs="Times New Roman"/>
            <w:sz w:val="24"/>
            <w:szCs w:val="24"/>
          </w:rPr>
          <w:t xml:space="preserve"> 5</w:t>
        </w:r>
      </w:ins>
      <w:ins w:id="484" w:author="Stephen" w:date="2019-11-18T21:41:00Z">
        <w:r w:rsidR="00360C59">
          <w:rPr>
            <w:rFonts w:ascii="Times New Roman" w:hAnsi="Times New Roman" w:cs="Times New Roman"/>
            <w:sz w:val="24"/>
            <w:szCs w:val="24"/>
          </w:rPr>
          <w:t>3</w:t>
        </w:r>
      </w:ins>
      <w:ins w:id="485" w:author="Stephen" w:date="2019-11-16T19:24:00Z">
        <w:r w:rsidR="00360C59">
          <w:rPr>
            <w:rFonts w:ascii="Times New Roman" w:hAnsi="Times New Roman" w:cs="Times New Roman"/>
            <w:sz w:val="24"/>
            <w:szCs w:val="24"/>
          </w:rPr>
          <w:t>, 5</w:t>
        </w:r>
      </w:ins>
      <w:ins w:id="486" w:author="Stephen" w:date="2019-11-18T21:41:00Z">
        <w:r w:rsidR="00360C59">
          <w:rPr>
            <w:rFonts w:ascii="Times New Roman" w:hAnsi="Times New Roman" w:cs="Times New Roman"/>
            <w:sz w:val="24"/>
            <w:szCs w:val="24"/>
          </w:rPr>
          <w:t>8</w:t>
        </w:r>
      </w:ins>
      <w:ins w:id="487" w:author="Stephen" w:date="2019-11-16T19:24:00Z">
        <w:r w:rsidR="00EC5EEE">
          <w:rPr>
            <w:rFonts w:ascii="Times New Roman" w:hAnsi="Times New Roman" w:cs="Times New Roman"/>
            <w:sz w:val="24"/>
            <w:szCs w:val="24"/>
          </w:rPr>
          <w:t>-60, 63, 64, 69, 73, 76, 77</w:t>
        </w:r>
      </w:ins>
      <w:del w:id="488" w:author="Stephen" w:date="2019-11-16T19:23:00Z">
        <w:r w:rsidR="00B1475C" w:rsidDel="00EC5EEE">
          <w:rPr>
            <w:rFonts w:ascii="Times New Roman" w:hAnsi="Times New Roman" w:cs="Times New Roman"/>
            <w:sz w:val="24"/>
            <w:szCs w:val="24"/>
          </w:rPr>
          <w:delText>20</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27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4</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4</w:delText>
        </w:r>
        <w:r w:rsidR="002311D6"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9</w:delText>
        </w:r>
      </w:del>
      <w:r w:rsidR="000B5B7C">
        <w:rPr>
          <w:rFonts w:ascii="Times New Roman" w:hAnsi="Times New Roman" w:cs="Times New Roman"/>
          <w:sz w:val="24"/>
          <w:szCs w:val="24"/>
        </w:rPr>
        <w:t>]</w:t>
      </w:r>
      <w:ins w:id="489"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 FT4, T3 ( or</w:t>
      </w:r>
      <w:r w:rsidR="00912763">
        <w:rPr>
          <w:rFonts w:ascii="Times New Roman" w:hAnsi="Times New Roman" w:cs="Times New Roman"/>
          <w:sz w:val="24"/>
          <w:szCs w:val="24"/>
        </w:rPr>
        <w:t>FT3</w:t>
      </w:r>
      <w:r w:rsidR="00DC47E2">
        <w:rPr>
          <w:rFonts w:ascii="Times New Roman" w:hAnsi="Times New Roman" w:cs="Times New Roman"/>
          <w:sz w:val="24"/>
          <w:szCs w:val="24"/>
        </w:rPr>
        <w:t>)</w:t>
      </w:r>
      <w:r w:rsidR="006E053A">
        <w:rPr>
          <w:rFonts w:ascii="Times New Roman" w:hAnsi="Times New Roman" w:cs="Times New Roman"/>
          <w:sz w:val="24"/>
          <w:szCs w:val="24"/>
        </w:rPr>
        <w:t xml:space="preserve"> and TSH and a further </w:t>
      </w:r>
      <w:ins w:id="490" w:author="Stephen" w:date="2019-11-16T19:21:00Z">
        <w:r w:rsidR="00EC5EEE">
          <w:rPr>
            <w:rFonts w:ascii="Times New Roman" w:hAnsi="Times New Roman" w:cs="Times New Roman"/>
            <w:sz w:val="24"/>
            <w:szCs w:val="24"/>
          </w:rPr>
          <w:t>36</w:t>
        </w:r>
      </w:ins>
      <w:del w:id="491" w:author="Stephen" w:date="2019-11-16T19:21:00Z">
        <w:r w:rsidR="006E053A" w:rsidDel="00EC5EEE">
          <w:rPr>
            <w:rFonts w:ascii="Times New Roman" w:hAnsi="Times New Roman" w:cs="Times New Roman"/>
            <w:sz w:val="24"/>
            <w:szCs w:val="24"/>
          </w:rPr>
          <w:delText>2</w:delText>
        </w:r>
        <w:r w:rsidR="00D0199F" w:rsidDel="00EC5EEE">
          <w:rPr>
            <w:rFonts w:ascii="Times New Roman" w:hAnsi="Times New Roman" w:cs="Times New Roman"/>
            <w:sz w:val="24"/>
            <w:szCs w:val="24"/>
          </w:rPr>
          <w:delText>1</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92" w:author="Stephen" w:date="2019-11-16T19:25:00Z">
        <w:r w:rsidR="00360C59">
          <w:rPr>
            <w:rFonts w:ascii="Times New Roman" w:hAnsi="Times New Roman" w:cs="Times New Roman"/>
            <w:sz w:val="24"/>
            <w:szCs w:val="24"/>
          </w:rPr>
          <w:t>2</w:t>
        </w:r>
      </w:ins>
      <w:ins w:id="493" w:author="Stephen" w:date="2019-11-18T21:41:00Z">
        <w:r w:rsidR="00360C59">
          <w:rPr>
            <w:rFonts w:ascii="Times New Roman" w:hAnsi="Times New Roman" w:cs="Times New Roman"/>
            <w:sz w:val="24"/>
            <w:szCs w:val="24"/>
          </w:rPr>
          <w:t>6</w:t>
        </w:r>
      </w:ins>
      <w:ins w:id="494" w:author="Stephen" w:date="2019-11-16T19:25:00Z">
        <w:r w:rsidR="00360C59">
          <w:rPr>
            <w:rFonts w:ascii="Times New Roman" w:hAnsi="Times New Roman" w:cs="Times New Roman"/>
            <w:sz w:val="24"/>
            <w:szCs w:val="24"/>
          </w:rPr>
          <w:t>, 2</w:t>
        </w:r>
      </w:ins>
      <w:ins w:id="495" w:author="Stephen" w:date="2019-11-18T21:41:00Z">
        <w:r w:rsidR="00360C59">
          <w:rPr>
            <w:rFonts w:ascii="Times New Roman" w:hAnsi="Times New Roman" w:cs="Times New Roman"/>
            <w:sz w:val="24"/>
            <w:szCs w:val="24"/>
          </w:rPr>
          <w:t>7</w:t>
        </w:r>
      </w:ins>
      <w:ins w:id="496" w:author="Stephen" w:date="2019-11-16T19:25:00Z">
        <w:r w:rsidR="00360C59">
          <w:rPr>
            <w:rFonts w:ascii="Times New Roman" w:hAnsi="Times New Roman" w:cs="Times New Roman"/>
            <w:sz w:val="24"/>
            <w:szCs w:val="24"/>
          </w:rPr>
          <w:t>, 3</w:t>
        </w:r>
      </w:ins>
      <w:ins w:id="497" w:author="Stephen" w:date="2019-11-18T21:41:00Z">
        <w:r w:rsidR="00360C59">
          <w:rPr>
            <w:rFonts w:ascii="Times New Roman" w:hAnsi="Times New Roman" w:cs="Times New Roman"/>
            <w:sz w:val="24"/>
            <w:szCs w:val="24"/>
          </w:rPr>
          <w:t>1</w:t>
        </w:r>
      </w:ins>
      <w:ins w:id="498" w:author="Stephen" w:date="2019-11-16T19:25:00Z">
        <w:r w:rsidR="00360C59">
          <w:rPr>
            <w:rFonts w:ascii="Times New Roman" w:hAnsi="Times New Roman" w:cs="Times New Roman"/>
            <w:sz w:val="24"/>
            <w:szCs w:val="24"/>
          </w:rPr>
          <w:t>, 3</w:t>
        </w:r>
      </w:ins>
      <w:ins w:id="499" w:author="Stephen" w:date="2019-11-18T21:41:00Z">
        <w:r w:rsidR="00360C59">
          <w:rPr>
            <w:rFonts w:ascii="Times New Roman" w:hAnsi="Times New Roman" w:cs="Times New Roman"/>
            <w:sz w:val="24"/>
            <w:szCs w:val="24"/>
          </w:rPr>
          <w:t>4</w:t>
        </w:r>
      </w:ins>
      <w:ins w:id="500" w:author="Stephen" w:date="2019-11-16T19:25:00Z">
        <w:r w:rsidR="00360C59">
          <w:rPr>
            <w:rFonts w:ascii="Times New Roman" w:hAnsi="Times New Roman" w:cs="Times New Roman"/>
            <w:sz w:val="24"/>
            <w:szCs w:val="24"/>
          </w:rPr>
          <w:t>-3</w:t>
        </w:r>
      </w:ins>
      <w:ins w:id="501" w:author="Stephen" w:date="2019-11-18T21:42:00Z">
        <w:r w:rsidR="00360C59">
          <w:rPr>
            <w:rFonts w:ascii="Times New Roman" w:hAnsi="Times New Roman" w:cs="Times New Roman"/>
            <w:sz w:val="24"/>
            <w:szCs w:val="24"/>
          </w:rPr>
          <w:t>6</w:t>
        </w:r>
      </w:ins>
      <w:ins w:id="502" w:author="Stephen" w:date="2019-11-16T19:25:00Z">
        <w:r w:rsidR="00360C59">
          <w:rPr>
            <w:rFonts w:ascii="Times New Roman" w:hAnsi="Times New Roman" w:cs="Times New Roman"/>
            <w:sz w:val="24"/>
            <w:szCs w:val="24"/>
          </w:rPr>
          <w:t>, 3</w:t>
        </w:r>
      </w:ins>
      <w:ins w:id="503" w:author="Stephen" w:date="2019-11-18T21:42:00Z">
        <w:r w:rsidR="00360C59">
          <w:rPr>
            <w:rFonts w:ascii="Times New Roman" w:hAnsi="Times New Roman" w:cs="Times New Roman"/>
            <w:sz w:val="24"/>
            <w:szCs w:val="24"/>
          </w:rPr>
          <w:t>8</w:t>
        </w:r>
      </w:ins>
      <w:ins w:id="504" w:author="Stephen" w:date="2019-11-16T19:25:00Z">
        <w:r w:rsidR="00360C59">
          <w:rPr>
            <w:rFonts w:ascii="Times New Roman" w:hAnsi="Times New Roman" w:cs="Times New Roman"/>
            <w:sz w:val="24"/>
            <w:szCs w:val="24"/>
          </w:rPr>
          <w:t xml:space="preserve">, </w:t>
        </w:r>
      </w:ins>
      <w:ins w:id="505" w:author="Stephen" w:date="2019-11-18T21:42:00Z">
        <w:r w:rsidR="00360C59">
          <w:rPr>
            <w:rFonts w:ascii="Times New Roman" w:hAnsi="Times New Roman" w:cs="Times New Roman"/>
            <w:sz w:val="24"/>
            <w:szCs w:val="24"/>
          </w:rPr>
          <w:t>40</w:t>
        </w:r>
      </w:ins>
      <w:ins w:id="506" w:author="Stephen" w:date="2019-11-16T19:25:00Z">
        <w:r w:rsidR="00360C59">
          <w:rPr>
            <w:rFonts w:ascii="Times New Roman" w:hAnsi="Times New Roman" w:cs="Times New Roman"/>
            <w:sz w:val="24"/>
            <w:szCs w:val="24"/>
          </w:rPr>
          <w:t>, 4</w:t>
        </w:r>
      </w:ins>
      <w:ins w:id="507" w:author="Stephen" w:date="2019-11-18T21:42:00Z">
        <w:r w:rsidR="00360C59">
          <w:rPr>
            <w:rFonts w:ascii="Times New Roman" w:hAnsi="Times New Roman" w:cs="Times New Roman"/>
            <w:sz w:val="24"/>
            <w:szCs w:val="24"/>
          </w:rPr>
          <w:t>1</w:t>
        </w:r>
      </w:ins>
      <w:ins w:id="508" w:author="Stephen" w:date="2019-11-16T19:25:00Z">
        <w:r w:rsidR="00360C59">
          <w:rPr>
            <w:rFonts w:ascii="Times New Roman" w:hAnsi="Times New Roman" w:cs="Times New Roman"/>
            <w:sz w:val="24"/>
            <w:szCs w:val="24"/>
          </w:rPr>
          <w:t>, 4</w:t>
        </w:r>
      </w:ins>
      <w:ins w:id="509" w:author="Stephen" w:date="2019-11-18T21:42:00Z">
        <w:r w:rsidR="00360C59">
          <w:rPr>
            <w:rFonts w:ascii="Times New Roman" w:hAnsi="Times New Roman" w:cs="Times New Roman"/>
            <w:sz w:val="24"/>
            <w:szCs w:val="24"/>
          </w:rPr>
          <w:t>4</w:t>
        </w:r>
      </w:ins>
      <w:ins w:id="510" w:author="Stephen" w:date="2019-11-16T19:25:00Z">
        <w:r w:rsidR="00360C59">
          <w:rPr>
            <w:rFonts w:ascii="Times New Roman" w:hAnsi="Times New Roman" w:cs="Times New Roman"/>
            <w:sz w:val="24"/>
            <w:szCs w:val="24"/>
          </w:rPr>
          <w:t>, 4</w:t>
        </w:r>
      </w:ins>
      <w:ins w:id="511" w:author="Stephen" w:date="2019-11-18T21:42:00Z">
        <w:r w:rsidR="00360C59">
          <w:rPr>
            <w:rFonts w:ascii="Times New Roman" w:hAnsi="Times New Roman" w:cs="Times New Roman"/>
            <w:sz w:val="24"/>
            <w:szCs w:val="24"/>
          </w:rPr>
          <w:t>5</w:t>
        </w:r>
      </w:ins>
      <w:ins w:id="512" w:author="Stephen" w:date="2019-11-16T19:25:00Z">
        <w:r w:rsidR="00360C59">
          <w:rPr>
            <w:rFonts w:ascii="Times New Roman" w:hAnsi="Times New Roman" w:cs="Times New Roman"/>
            <w:sz w:val="24"/>
            <w:szCs w:val="24"/>
          </w:rPr>
          <w:t>, 4</w:t>
        </w:r>
      </w:ins>
      <w:ins w:id="513" w:author="Stephen" w:date="2019-11-18T21:42:00Z">
        <w:r w:rsidR="00360C59">
          <w:rPr>
            <w:rFonts w:ascii="Times New Roman" w:hAnsi="Times New Roman" w:cs="Times New Roman"/>
            <w:sz w:val="24"/>
            <w:szCs w:val="24"/>
          </w:rPr>
          <w:t>7</w:t>
        </w:r>
      </w:ins>
      <w:ins w:id="514" w:author="Stephen" w:date="2019-11-16T19:25:00Z">
        <w:r w:rsidR="00EC5EEE">
          <w:rPr>
            <w:rFonts w:ascii="Times New Roman" w:hAnsi="Times New Roman" w:cs="Times New Roman"/>
            <w:sz w:val="24"/>
            <w:szCs w:val="24"/>
          </w:rPr>
          <w:t>,</w:t>
        </w:r>
      </w:ins>
      <w:ins w:id="515" w:author="Stephen" w:date="2019-11-16T19:26:00Z">
        <w:r w:rsidR="00360C59">
          <w:rPr>
            <w:rFonts w:ascii="Times New Roman" w:hAnsi="Times New Roman" w:cs="Times New Roman"/>
            <w:sz w:val="24"/>
            <w:szCs w:val="24"/>
          </w:rPr>
          <w:t xml:space="preserve"> </w:t>
        </w:r>
      </w:ins>
      <w:ins w:id="516" w:author="Stephen" w:date="2019-11-18T21:42:00Z">
        <w:r w:rsidR="00360C59">
          <w:rPr>
            <w:rFonts w:ascii="Times New Roman" w:hAnsi="Times New Roman" w:cs="Times New Roman"/>
            <w:sz w:val="24"/>
            <w:szCs w:val="24"/>
          </w:rPr>
          <w:t>50</w:t>
        </w:r>
      </w:ins>
      <w:ins w:id="517" w:author="Stephen" w:date="2019-11-16T19:26:00Z">
        <w:r w:rsidR="00360C59">
          <w:rPr>
            <w:rFonts w:ascii="Times New Roman" w:hAnsi="Times New Roman" w:cs="Times New Roman"/>
            <w:sz w:val="24"/>
            <w:szCs w:val="24"/>
          </w:rPr>
          <w:t>, 5</w:t>
        </w:r>
      </w:ins>
      <w:ins w:id="518" w:author="Stephen" w:date="2019-11-18T21:42:00Z">
        <w:r w:rsidR="00360C59">
          <w:rPr>
            <w:rFonts w:ascii="Times New Roman" w:hAnsi="Times New Roman" w:cs="Times New Roman"/>
            <w:sz w:val="24"/>
            <w:szCs w:val="24"/>
          </w:rPr>
          <w:t>1</w:t>
        </w:r>
      </w:ins>
      <w:ins w:id="519" w:author="Stephen" w:date="2019-11-16T19:26:00Z">
        <w:r w:rsidR="00EC5EEE">
          <w:rPr>
            <w:rFonts w:ascii="Times New Roman" w:hAnsi="Times New Roman" w:cs="Times New Roman"/>
            <w:sz w:val="24"/>
            <w:szCs w:val="24"/>
          </w:rPr>
          <w:t>, 52, 54, 61, 62, 67, 71, 72, 74, 75, 78,-80, 84, 88, 90</w:t>
        </w:r>
      </w:ins>
      <w:ins w:id="520" w:author="Stephen" w:date="2019-11-16T19:27:00Z">
        <w:r w:rsidR="00EC5EEE">
          <w:rPr>
            <w:rFonts w:ascii="Times New Roman" w:hAnsi="Times New Roman" w:cs="Times New Roman"/>
            <w:sz w:val="24"/>
            <w:szCs w:val="24"/>
          </w:rPr>
          <w:t>-97</w:t>
        </w:r>
      </w:ins>
      <w:del w:id="521" w:author="Stephen" w:date="2019-11-16T19:25:00Z">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2</w:delText>
        </w:r>
        <w:r w:rsidR="00D4754F" w:rsidDel="00EC5EEE">
          <w:rPr>
            <w:rFonts w:ascii="Times New Roman" w:hAnsi="Times New Roman" w:cs="Times New Roman"/>
            <w:sz w:val="24"/>
            <w:szCs w:val="24"/>
          </w:rPr>
          <w:delText xml:space="preserve">, </w:delText>
        </w:r>
        <w:r w:rsidR="00D0199F" w:rsidDel="00EC5EEE">
          <w:rPr>
            <w:rFonts w:ascii="Times New Roman" w:hAnsi="Times New Roman" w:cs="Times New Roman"/>
            <w:sz w:val="24"/>
            <w:szCs w:val="24"/>
          </w:rPr>
          <w:delText xml:space="preserve">23,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4</w:delText>
        </w:r>
        <w:r w:rsidR="00D4754F"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9</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30</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2</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8</w:delText>
        </w:r>
        <w:r w:rsidR="000B5B7C"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41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4</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6</w:delText>
        </w:r>
        <w:r w:rsidR="000B5B7C"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6</w:delText>
        </w:r>
        <w:r w:rsidR="00684944"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7</w:delText>
        </w:r>
        <w:r w:rsidR="00D4754F"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60-62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6</w:delText>
        </w:r>
        <w:r w:rsidR="00B1475C" w:rsidDel="00EC5EEE">
          <w:rPr>
            <w:rFonts w:ascii="Times New Roman" w:hAnsi="Times New Roman" w:cs="Times New Roman"/>
            <w:sz w:val="24"/>
            <w:szCs w:val="24"/>
          </w:rPr>
          <w:delText>6</w:delText>
        </w:r>
      </w:del>
      <w:r w:rsidR="006E053A">
        <w:rPr>
          <w:rFonts w:ascii="Times New Roman" w:hAnsi="Times New Roman" w:cs="Times New Roman"/>
          <w:sz w:val="24"/>
          <w:szCs w:val="24"/>
        </w:rPr>
        <w:t>]</w:t>
      </w:r>
      <w:ins w:id="522"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w:t>
      </w:r>
      <w:ins w:id="523" w:author="Stephen" w:date="2019-11-16T19:22:00Z">
        <w:r w:rsidR="00EC5EEE">
          <w:rPr>
            <w:rFonts w:ascii="Times New Roman" w:hAnsi="Times New Roman" w:cs="Times New Roman"/>
            <w:sz w:val="24"/>
            <w:szCs w:val="24"/>
          </w:rPr>
          <w:t xml:space="preserve"> only </w:t>
        </w:r>
      </w:ins>
      <w:r w:rsidR="00DC47E2">
        <w:rPr>
          <w:rFonts w:ascii="Times New Roman" w:hAnsi="Times New Roman" w:cs="Times New Roman"/>
          <w:sz w:val="24"/>
          <w:szCs w:val="24"/>
        </w:rPr>
        <w:t xml:space="preserve"> FT4 and TSH</w:t>
      </w:r>
      <w:ins w:id="524" w:author="Stephen" w:date="2019-11-16T19:22:00Z">
        <w:r w:rsidR="00EC5EEE">
          <w:rPr>
            <w:rFonts w:ascii="Times New Roman" w:hAnsi="Times New Roman" w:cs="Times New Roman"/>
            <w:sz w:val="24"/>
            <w:szCs w:val="24"/>
          </w:rPr>
          <w:t xml:space="preserve"> levels</w:t>
        </w:r>
      </w:ins>
      <w:r w:rsidR="00DC47E2">
        <w:rPr>
          <w:rFonts w:ascii="Times New Roman" w:hAnsi="Times New Roman" w:cs="Times New Roman"/>
          <w:sz w:val="24"/>
          <w:szCs w:val="24"/>
        </w:rPr>
        <w:t>.</w:t>
      </w:r>
    </w:p>
    <w:p w14:paraId="22AD45C8" w14:textId="77777777"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ins w:id="525" w:author="Stephen" w:date="2019-11-16T19:22:00Z">
        <w:r w:rsidR="00EC5EEE">
          <w:rPr>
            <w:rFonts w:ascii="Times New Roman" w:hAnsi="Times New Roman" w:cs="Times New Roman"/>
            <w:sz w:val="24"/>
            <w:szCs w:val="24"/>
          </w:rPr>
          <w:t>58</w:t>
        </w:r>
      </w:ins>
      <w:ins w:id="526" w:author="Stephen" w:date="2019-11-18T21:16:00Z">
        <w:r w:rsidR="00DE198C">
          <w:rPr>
            <w:rFonts w:ascii="Times New Roman" w:hAnsi="Times New Roman" w:cs="Times New Roman"/>
            <w:sz w:val="24"/>
            <w:szCs w:val="24"/>
          </w:rPr>
          <w:t xml:space="preserve"> </w:t>
        </w:r>
      </w:ins>
      <w:del w:id="527" w:author="Stephen" w:date="2019-11-16T19:22:00Z">
        <w:r w:rsidR="00DC47E2" w:rsidDel="00EC5EEE">
          <w:rPr>
            <w:rFonts w:ascii="Times New Roman" w:hAnsi="Times New Roman" w:cs="Times New Roman"/>
            <w:sz w:val="24"/>
            <w:szCs w:val="24"/>
          </w:rPr>
          <w:delText>3</w:delText>
        </w:r>
        <w:r w:rsidR="00D0199F" w:rsidDel="00EC5EEE">
          <w:rPr>
            <w:rFonts w:ascii="Times New Roman" w:hAnsi="Times New Roman" w:cs="Times New Roman"/>
            <w:sz w:val="24"/>
            <w:szCs w:val="24"/>
          </w:rPr>
          <w:delText>3</w:delText>
        </w:r>
      </w:del>
      <w:r w:rsidRPr="00DE75B6">
        <w:rPr>
          <w:rFonts w:ascii="Times New Roman" w:hAnsi="Times New Roman" w:cs="Times New Roman"/>
          <w:sz w:val="24"/>
          <w:szCs w:val="24"/>
        </w:rPr>
        <w:t xml:space="preserve">studies included cross-sectional and prospective cohort studies, diverse populations and both </w:t>
      </w:r>
      <w:r w:rsidR="00226162" w:rsidRPr="00DE75B6">
        <w:rPr>
          <w:rFonts w:ascii="Times New Roman" w:hAnsi="Times New Roman" w:cs="Times New Roman"/>
          <w:sz w:val="24"/>
          <w:szCs w:val="24"/>
        </w:rPr>
        <w:t>sexes. They</w:t>
      </w:r>
      <w:r w:rsidRPr="00DE75B6">
        <w:rPr>
          <w:rFonts w:ascii="Times New Roman" w:hAnsi="Times New Roman" w:cs="Times New Roman"/>
          <w:sz w:val="24"/>
          <w:szCs w:val="24"/>
        </w:rPr>
        <w:t xml:space="preserve"> were contemporary and of high </w:t>
      </w:r>
      <w:r w:rsidR="009C26A7" w:rsidRPr="00DE75B6">
        <w:rPr>
          <w:rFonts w:ascii="Times New Roman" w:hAnsi="Times New Roman" w:cs="Times New Roman"/>
          <w:sz w:val="24"/>
          <w:szCs w:val="24"/>
        </w:rPr>
        <w:t>quality (</w:t>
      </w:r>
      <w:r w:rsidRPr="00DE75B6">
        <w:rPr>
          <w:rFonts w:ascii="Times New Roman" w:hAnsi="Times New Roman" w:cs="Times New Roman"/>
          <w:sz w:val="24"/>
          <w:szCs w:val="24"/>
        </w:rPr>
        <w:t>Table</w:t>
      </w:r>
      <w:del w:id="528" w:author="Stephen" w:date="2019-11-16T20:00:00Z">
        <w:r w:rsidRPr="00DE75B6" w:rsidDel="0067226F">
          <w:rPr>
            <w:rFonts w:ascii="Times New Roman" w:hAnsi="Times New Roman" w:cs="Times New Roman"/>
            <w:sz w:val="24"/>
            <w:szCs w:val="24"/>
          </w:rPr>
          <w:delText xml:space="preserve"> </w:delText>
        </w:r>
      </w:del>
      <w:r w:rsidRPr="00DE75B6">
        <w:rPr>
          <w:rFonts w:ascii="Times New Roman" w:hAnsi="Times New Roman" w:cs="Times New Roman"/>
          <w:sz w:val="24"/>
          <w:szCs w:val="24"/>
        </w:rPr>
        <w:t>1). The study populations</w:t>
      </w:r>
      <w:ins w:id="529" w:author="Stephen" w:date="2019-11-16T15:36:00Z">
        <w:r w:rsidR="00CC78C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ins w:id="530" w:author="Stephen" w:date="2019-11-16T19:27:00Z">
        <w:r w:rsidR="00122D0F">
          <w:rPr>
            <w:rFonts w:ascii="Times New Roman" w:hAnsi="Times New Roman" w:cs="Times New Roman"/>
            <w:sz w:val="24"/>
            <w:szCs w:val="24"/>
          </w:rPr>
          <w:t>2</w:t>
        </w:r>
      </w:ins>
      <w:ins w:id="531" w:author="Stephen" w:date="2019-11-18T21:48:00Z">
        <w:r w:rsidR="00122D0F">
          <w:rPr>
            <w:rFonts w:ascii="Times New Roman" w:hAnsi="Times New Roman" w:cs="Times New Roman"/>
            <w:sz w:val="24"/>
            <w:szCs w:val="24"/>
          </w:rPr>
          <w:t>4</w:t>
        </w:r>
      </w:ins>
      <w:ins w:id="532" w:author="Stephen" w:date="2019-11-16T19:27:00Z">
        <w:r w:rsidR="00122D0F">
          <w:rPr>
            <w:rFonts w:ascii="Times New Roman" w:hAnsi="Times New Roman" w:cs="Times New Roman"/>
            <w:sz w:val="24"/>
            <w:szCs w:val="24"/>
          </w:rPr>
          <w:t>, 2</w:t>
        </w:r>
      </w:ins>
      <w:ins w:id="533" w:author="Stephen" w:date="2019-11-18T21:48:00Z">
        <w:r w:rsidR="00122D0F">
          <w:rPr>
            <w:rFonts w:ascii="Times New Roman" w:hAnsi="Times New Roman" w:cs="Times New Roman"/>
            <w:sz w:val="24"/>
            <w:szCs w:val="24"/>
          </w:rPr>
          <w:t>7</w:t>
        </w:r>
      </w:ins>
      <w:ins w:id="534" w:author="Stephen" w:date="2019-11-16T19:27:00Z">
        <w:r w:rsidR="00122D0F">
          <w:rPr>
            <w:rFonts w:ascii="Times New Roman" w:hAnsi="Times New Roman" w:cs="Times New Roman"/>
            <w:sz w:val="24"/>
            <w:szCs w:val="24"/>
          </w:rPr>
          <w:t>, 2</w:t>
        </w:r>
      </w:ins>
      <w:ins w:id="535" w:author="Stephen" w:date="2019-11-18T21:48:00Z">
        <w:r w:rsidR="00122D0F">
          <w:rPr>
            <w:rFonts w:ascii="Times New Roman" w:hAnsi="Times New Roman" w:cs="Times New Roman"/>
            <w:sz w:val="24"/>
            <w:szCs w:val="24"/>
          </w:rPr>
          <w:t>8</w:t>
        </w:r>
      </w:ins>
      <w:ins w:id="536" w:author="Stephen" w:date="2019-11-16T19:27:00Z">
        <w:r w:rsidR="00122D0F">
          <w:rPr>
            <w:rFonts w:ascii="Times New Roman" w:hAnsi="Times New Roman" w:cs="Times New Roman"/>
            <w:sz w:val="24"/>
            <w:szCs w:val="24"/>
          </w:rPr>
          <w:t>, 3</w:t>
        </w:r>
      </w:ins>
      <w:ins w:id="537" w:author="Stephen" w:date="2019-11-18T21:48:00Z">
        <w:r w:rsidR="00122D0F">
          <w:rPr>
            <w:rFonts w:ascii="Times New Roman" w:hAnsi="Times New Roman" w:cs="Times New Roman"/>
            <w:sz w:val="24"/>
            <w:szCs w:val="24"/>
          </w:rPr>
          <w:t>2</w:t>
        </w:r>
      </w:ins>
      <w:ins w:id="538" w:author="Stephen" w:date="2019-11-16T19:27:00Z">
        <w:r w:rsidR="00122D0F">
          <w:rPr>
            <w:rFonts w:ascii="Times New Roman" w:hAnsi="Times New Roman" w:cs="Times New Roman"/>
            <w:sz w:val="24"/>
            <w:szCs w:val="24"/>
          </w:rPr>
          <w:t>, 3</w:t>
        </w:r>
      </w:ins>
      <w:ins w:id="539" w:author="Stephen" w:date="2019-11-18T21:48:00Z">
        <w:r w:rsidR="00122D0F">
          <w:rPr>
            <w:rFonts w:ascii="Times New Roman" w:hAnsi="Times New Roman" w:cs="Times New Roman"/>
            <w:sz w:val="24"/>
            <w:szCs w:val="24"/>
          </w:rPr>
          <w:t>7</w:t>
        </w:r>
      </w:ins>
      <w:ins w:id="540" w:author="Stephen" w:date="2019-11-16T19:27:00Z">
        <w:r w:rsidR="00122D0F">
          <w:rPr>
            <w:rFonts w:ascii="Times New Roman" w:hAnsi="Times New Roman" w:cs="Times New Roman"/>
            <w:sz w:val="24"/>
            <w:szCs w:val="24"/>
          </w:rPr>
          <w:t>, 4</w:t>
        </w:r>
      </w:ins>
      <w:ins w:id="541" w:author="Stephen" w:date="2019-11-18T21:48:00Z">
        <w:r w:rsidR="00122D0F">
          <w:rPr>
            <w:rFonts w:ascii="Times New Roman" w:hAnsi="Times New Roman" w:cs="Times New Roman"/>
            <w:sz w:val="24"/>
            <w:szCs w:val="24"/>
          </w:rPr>
          <w:t>3</w:t>
        </w:r>
      </w:ins>
      <w:ins w:id="542" w:author="Stephen" w:date="2019-11-16T19:27:00Z">
        <w:r w:rsidR="00F36B37">
          <w:rPr>
            <w:rFonts w:ascii="Times New Roman" w:hAnsi="Times New Roman" w:cs="Times New Roman"/>
            <w:sz w:val="24"/>
            <w:szCs w:val="24"/>
          </w:rPr>
          <w:t xml:space="preserve">, </w:t>
        </w:r>
        <w:r w:rsidR="00122D0F">
          <w:rPr>
            <w:rFonts w:ascii="Times New Roman" w:hAnsi="Times New Roman" w:cs="Times New Roman"/>
            <w:sz w:val="24"/>
            <w:szCs w:val="24"/>
          </w:rPr>
          <w:t>4</w:t>
        </w:r>
      </w:ins>
      <w:ins w:id="543" w:author="Stephen" w:date="2019-11-18T21:48:00Z">
        <w:r w:rsidR="00122D0F">
          <w:rPr>
            <w:rFonts w:ascii="Times New Roman" w:hAnsi="Times New Roman" w:cs="Times New Roman"/>
            <w:sz w:val="24"/>
            <w:szCs w:val="24"/>
          </w:rPr>
          <w:t>6</w:t>
        </w:r>
      </w:ins>
      <w:ins w:id="544" w:author="Stephen" w:date="2019-11-16T19:27:00Z">
        <w:r w:rsidR="00F36B37">
          <w:rPr>
            <w:rFonts w:ascii="Times New Roman" w:hAnsi="Times New Roman" w:cs="Times New Roman"/>
            <w:sz w:val="24"/>
            <w:szCs w:val="24"/>
          </w:rPr>
          <w:t xml:space="preserve">, </w:t>
        </w:r>
      </w:ins>
      <w:ins w:id="545" w:author="Stephen" w:date="2019-11-18T21:49:00Z">
        <w:r w:rsidR="00122D0F">
          <w:rPr>
            <w:rFonts w:ascii="Times New Roman" w:hAnsi="Times New Roman" w:cs="Times New Roman"/>
            <w:sz w:val="24"/>
            <w:szCs w:val="24"/>
          </w:rPr>
          <w:t>50-53</w:t>
        </w:r>
      </w:ins>
      <w:ins w:id="546" w:author="Stephen" w:date="2019-11-16T19:28:00Z">
        <w:r w:rsidR="00F36B37">
          <w:rPr>
            <w:rFonts w:ascii="Times New Roman" w:hAnsi="Times New Roman" w:cs="Times New Roman"/>
            <w:sz w:val="24"/>
            <w:szCs w:val="24"/>
          </w:rPr>
          <w:t>, 53, 60, 67, 79, 80, 84, 88, 89</w:t>
        </w:r>
      </w:ins>
      <w:del w:id="547" w:author="Stephen" w:date="2019-11-16T19:27:00Z">
        <w:r w:rsidR="00B1475C" w:rsidDel="00F36B37">
          <w:rPr>
            <w:rFonts w:ascii="Times New Roman" w:hAnsi="Times New Roman" w:cs="Times New Roman"/>
            <w:sz w:val="24"/>
            <w:szCs w:val="24"/>
          </w:rPr>
          <w:delText>20</w:delText>
        </w:r>
        <w:r w:rsidR="00814C5F" w:rsidDel="00F36B37">
          <w:rPr>
            <w:rFonts w:ascii="Times New Roman" w:hAnsi="Times New Roman" w:cs="Times New Roman"/>
            <w:sz w:val="24"/>
            <w:szCs w:val="24"/>
          </w:rPr>
          <w:delText>,</w:delText>
        </w:r>
        <w:r w:rsidR="00D0199F" w:rsidDel="00F36B37">
          <w:rPr>
            <w:rFonts w:ascii="Times New Roman" w:hAnsi="Times New Roman" w:cs="Times New Roman"/>
            <w:sz w:val="24"/>
            <w:szCs w:val="24"/>
          </w:rPr>
          <w:delText xml:space="preserve"> 23, </w:delText>
        </w:r>
        <w:r w:rsidR="00814C5F" w:rsidDel="00F36B37">
          <w:rPr>
            <w:rFonts w:ascii="Times New Roman" w:hAnsi="Times New Roman" w:cs="Times New Roman"/>
            <w:sz w:val="24"/>
            <w:szCs w:val="24"/>
          </w:rPr>
          <w:delText>2</w:delText>
        </w:r>
        <w:r w:rsidR="00B1475C"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2</w:delText>
        </w:r>
        <w:r w:rsidR="00B1475C"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41</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5</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61</w:delText>
        </w:r>
        <w:r w:rsidR="00814C5F" w:rsidDel="00F36B37">
          <w:rPr>
            <w:rFonts w:ascii="Times New Roman" w:hAnsi="Times New Roman" w:cs="Times New Roman"/>
            <w:sz w:val="24"/>
            <w:szCs w:val="24"/>
          </w:rPr>
          <w:delText>, 6</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,6</w:delText>
        </w:r>
        <w:r w:rsidR="00CF04CB" w:rsidDel="00F36B37">
          <w:rPr>
            <w:rFonts w:ascii="Times New Roman" w:hAnsi="Times New Roman" w:cs="Times New Roman"/>
            <w:sz w:val="24"/>
            <w:szCs w:val="24"/>
          </w:rPr>
          <w:delText>6</w:delText>
        </w:r>
      </w:del>
      <w:r w:rsidR="00814C5F">
        <w:rPr>
          <w:rFonts w:ascii="Times New Roman" w:hAnsi="Times New Roman" w:cs="Times New Roman"/>
          <w:sz w:val="24"/>
          <w:szCs w:val="24"/>
        </w:rPr>
        <w:t>]</w:t>
      </w:r>
      <w:ins w:id="548" w:author="Stephen" w:date="2019-11-18T21:17:00Z">
        <w:r w:rsidR="00DE198C">
          <w:rPr>
            <w:rFonts w:ascii="Times New Roman" w:hAnsi="Times New Roman" w:cs="Times New Roman"/>
            <w:sz w:val="24"/>
            <w:szCs w:val="24"/>
          </w:rPr>
          <w:t>,</w:t>
        </w:r>
      </w:ins>
      <w:r w:rsidR="00814C5F">
        <w:rPr>
          <w:rFonts w:ascii="Times New Roman" w:hAnsi="Times New Roman" w:cs="Times New Roman"/>
          <w:sz w:val="24"/>
          <w:szCs w:val="24"/>
        </w:rPr>
        <w:t xml:space="preserve"> subjects either euthyroid or with subclinical thyroid </w:t>
      </w:r>
      <w:r w:rsidR="000D2AA5">
        <w:rPr>
          <w:rFonts w:ascii="Times New Roman" w:hAnsi="Times New Roman" w:cs="Times New Roman"/>
          <w:sz w:val="24"/>
          <w:szCs w:val="24"/>
        </w:rPr>
        <w:t>dysfunction [</w:t>
      </w:r>
      <w:ins w:id="549" w:author="Stephen" w:date="2019-11-18T21:43:00Z">
        <w:r w:rsidR="00360C59">
          <w:rPr>
            <w:rFonts w:ascii="Times New Roman" w:hAnsi="Times New Roman" w:cs="Times New Roman"/>
            <w:sz w:val="24"/>
            <w:szCs w:val="24"/>
          </w:rPr>
          <w:t xml:space="preserve">19, </w:t>
        </w:r>
      </w:ins>
      <w:ins w:id="550" w:author="Stephen" w:date="2019-11-16T19:29:00Z">
        <w:r w:rsidR="00360C59">
          <w:rPr>
            <w:rFonts w:ascii="Times New Roman" w:hAnsi="Times New Roman" w:cs="Times New Roman"/>
            <w:sz w:val="24"/>
            <w:szCs w:val="24"/>
          </w:rPr>
          <w:t>3</w:t>
        </w:r>
      </w:ins>
      <w:ins w:id="551" w:author="Stephen" w:date="2019-11-18T21:42:00Z">
        <w:r w:rsidR="00360C59">
          <w:rPr>
            <w:rFonts w:ascii="Times New Roman" w:hAnsi="Times New Roman" w:cs="Times New Roman"/>
            <w:sz w:val="24"/>
            <w:szCs w:val="24"/>
          </w:rPr>
          <w:t>1</w:t>
        </w:r>
      </w:ins>
      <w:ins w:id="552" w:author="Stephen" w:date="2019-11-16T19:29:00Z">
        <w:r w:rsidR="00F36B37">
          <w:rPr>
            <w:rFonts w:ascii="Times New Roman" w:hAnsi="Times New Roman" w:cs="Times New Roman"/>
            <w:sz w:val="24"/>
            <w:szCs w:val="24"/>
          </w:rPr>
          <w:t xml:space="preserve">, </w:t>
        </w:r>
      </w:ins>
      <w:ins w:id="553" w:author="Stephen" w:date="2019-11-16T19:28:00Z">
        <w:r w:rsidR="00360C59">
          <w:rPr>
            <w:rFonts w:ascii="Times New Roman" w:hAnsi="Times New Roman" w:cs="Times New Roman"/>
            <w:sz w:val="24"/>
            <w:szCs w:val="24"/>
          </w:rPr>
          <w:t>3</w:t>
        </w:r>
      </w:ins>
      <w:ins w:id="554" w:author="Stephen" w:date="2019-11-18T21:42:00Z">
        <w:r w:rsidR="00360C59">
          <w:rPr>
            <w:rFonts w:ascii="Times New Roman" w:hAnsi="Times New Roman" w:cs="Times New Roman"/>
            <w:sz w:val="24"/>
            <w:szCs w:val="24"/>
          </w:rPr>
          <w:t>3</w:t>
        </w:r>
      </w:ins>
      <w:ins w:id="555" w:author="Stephen" w:date="2019-11-16T19:28:00Z">
        <w:r w:rsidR="00F36B37">
          <w:rPr>
            <w:rFonts w:ascii="Times New Roman" w:hAnsi="Times New Roman" w:cs="Times New Roman"/>
            <w:sz w:val="24"/>
            <w:szCs w:val="24"/>
          </w:rPr>
          <w:t>,</w:t>
        </w:r>
      </w:ins>
      <w:ins w:id="556" w:author="Stephen" w:date="2019-11-16T19:29:00Z">
        <w:r w:rsidR="00360C59">
          <w:rPr>
            <w:rFonts w:ascii="Times New Roman" w:hAnsi="Times New Roman" w:cs="Times New Roman"/>
            <w:sz w:val="24"/>
            <w:szCs w:val="24"/>
          </w:rPr>
          <w:t xml:space="preserve"> 3</w:t>
        </w:r>
      </w:ins>
      <w:ins w:id="557" w:author="Stephen" w:date="2019-11-18T21:43:00Z">
        <w:r w:rsidR="00360C59">
          <w:rPr>
            <w:rFonts w:ascii="Times New Roman" w:hAnsi="Times New Roman" w:cs="Times New Roman"/>
            <w:sz w:val="24"/>
            <w:szCs w:val="24"/>
          </w:rPr>
          <w:t>4</w:t>
        </w:r>
      </w:ins>
      <w:ins w:id="558" w:author="Stephen" w:date="2019-11-16T19:29:00Z">
        <w:r w:rsidR="00360C59">
          <w:rPr>
            <w:rFonts w:ascii="Times New Roman" w:hAnsi="Times New Roman" w:cs="Times New Roman"/>
            <w:sz w:val="24"/>
            <w:szCs w:val="24"/>
          </w:rPr>
          <w:t>, 3</w:t>
        </w:r>
      </w:ins>
      <w:ins w:id="559" w:author="Stephen" w:date="2019-11-18T21:43:00Z">
        <w:r w:rsidR="00360C59">
          <w:rPr>
            <w:rFonts w:ascii="Times New Roman" w:hAnsi="Times New Roman" w:cs="Times New Roman"/>
            <w:sz w:val="24"/>
            <w:szCs w:val="24"/>
          </w:rPr>
          <w:t>6</w:t>
        </w:r>
      </w:ins>
      <w:ins w:id="560" w:author="Stephen" w:date="2019-11-16T19:29:00Z">
        <w:r w:rsidR="00360C59">
          <w:rPr>
            <w:rFonts w:ascii="Times New Roman" w:hAnsi="Times New Roman" w:cs="Times New Roman"/>
            <w:sz w:val="24"/>
            <w:szCs w:val="24"/>
          </w:rPr>
          <w:t>, 3</w:t>
        </w:r>
      </w:ins>
      <w:ins w:id="561" w:author="Stephen" w:date="2019-11-18T21:43:00Z">
        <w:r w:rsidR="00360C59">
          <w:rPr>
            <w:rFonts w:ascii="Times New Roman" w:hAnsi="Times New Roman" w:cs="Times New Roman"/>
            <w:sz w:val="24"/>
            <w:szCs w:val="24"/>
          </w:rPr>
          <w:t>8</w:t>
        </w:r>
      </w:ins>
      <w:ins w:id="562" w:author="Stephen" w:date="2019-11-16T19:29:00Z">
        <w:r w:rsidR="00360C59">
          <w:rPr>
            <w:rFonts w:ascii="Times New Roman" w:hAnsi="Times New Roman" w:cs="Times New Roman"/>
            <w:sz w:val="24"/>
            <w:szCs w:val="24"/>
          </w:rPr>
          <w:t xml:space="preserve">, </w:t>
        </w:r>
      </w:ins>
      <w:ins w:id="563" w:author="Stephen" w:date="2019-11-18T21:43:00Z">
        <w:r w:rsidR="00360C59">
          <w:rPr>
            <w:rFonts w:ascii="Times New Roman" w:hAnsi="Times New Roman" w:cs="Times New Roman"/>
            <w:sz w:val="24"/>
            <w:szCs w:val="24"/>
          </w:rPr>
          <w:t>40</w:t>
        </w:r>
      </w:ins>
      <w:ins w:id="564" w:author="Stephen" w:date="2019-11-16T19:29:00Z">
        <w:r w:rsidR="00360C59">
          <w:rPr>
            <w:rFonts w:ascii="Times New Roman" w:hAnsi="Times New Roman" w:cs="Times New Roman"/>
            <w:sz w:val="24"/>
            <w:szCs w:val="24"/>
          </w:rPr>
          <w:t>, 4</w:t>
        </w:r>
      </w:ins>
      <w:ins w:id="565" w:author="Stephen" w:date="2019-11-18T21:43:00Z">
        <w:r w:rsidR="00360C59">
          <w:rPr>
            <w:rFonts w:ascii="Times New Roman" w:hAnsi="Times New Roman" w:cs="Times New Roman"/>
            <w:sz w:val="24"/>
            <w:szCs w:val="24"/>
          </w:rPr>
          <w:t>5</w:t>
        </w:r>
      </w:ins>
      <w:ins w:id="566" w:author="Stephen" w:date="2019-11-16T19:29:00Z">
        <w:r w:rsidR="00360C59">
          <w:rPr>
            <w:rFonts w:ascii="Times New Roman" w:hAnsi="Times New Roman" w:cs="Times New Roman"/>
            <w:sz w:val="24"/>
            <w:szCs w:val="24"/>
          </w:rPr>
          <w:t>, 4</w:t>
        </w:r>
      </w:ins>
      <w:ins w:id="567" w:author="Stephen" w:date="2019-11-18T21:43:00Z">
        <w:r w:rsidR="00360C59">
          <w:rPr>
            <w:rFonts w:ascii="Times New Roman" w:hAnsi="Times New Roman" w:cs="Times New Roman"/>
            <w:sz w:val="24"/>
            <w:szCs w:val="24"/>
          </w:rPr>
          <w:t>7</w:t>
        </w:r>
      </w:ins>
      <w:ins w:id="568" w:author="Stephen" w:date="2019-11-16T19:29:00Z">
        <w:r w:rsidR="00F36B37">
          <w:rPr>
            <w:rFonts w:ascii="Times New Roman" w:hAnsi="Times New Roman" w:cs="Times New Roman"/>
            <w:sz w:val="24"/>
            <w:szCs w:val="24"/>
          </w:rPr>
          <w:t xml:space="preserve">, 58, 63, 69, </w:t>
        </w:r>
      </w:ins>
      <w:ins w:id="569" w:author="Stephen" w:date="2019-11-16T19:30:00Z">
        <w:r w:rsidR="00F36B37">
          <w:rPr>
            <w:rFonts w:ascii="Times New Roman" w:hAnsi="Times New Roman" w:cs="Times New Roman"/>
            <w:sz w:val="24"/>
            <w:szCs w:val="24"/>
          </w:rPr>
          <w:t>71, 73-76, 78, 90, 91, 93, 94, 96, 97</w:t>
        </w:r>
      </w:ins>
      <w:del w:id="570" w:author="Stephen" w:date="2019-11-16T19:28:00Z">
        <w:r w:rsidR="000D2AA5" w:rsidDel="00F36B37">
          <w:rPr>
            <w:rFonts w:ascii="Times New Roman" w:hAnsi="Times New Roman" w:cs="Times New Roman"/>
            <w:sz w:val="24"/>
            <w:szCs w:val="24"/>
          </w:rPr>
          <w:delText>26</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28-30</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6</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8</w:delText>
        </w:r>
        <w:r w:rsidR="00814C5F" w:rsidDel="00F36B37">
          <w:rPr>
            <w:rFonts w:ascii="Times New Roman" w:hAnsi="Times New Roman" w:cs="Times New Roman"/>
            <w:sz w:val="24"/>
            <w:szCs w:val="24"/>
          </w:rPr>
          <w:delText xml:space="preserve">, </w:delText>
        </w:r>
        <w:r w:rsidR="000B3542" w:rsidRPr="000B3542"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3</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6</w:delText>
        </w:r>
        <w:r w:rsidR="005C2057"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8</w:delText>
        </w:r>
        <w:r w:rsidR="00684944"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60</w:delText>
        </w:r>
      </w:del>
      <w:r w:rsidRPr="00DE75B6">
        <w:rPr>
          <w:rFonts w:ascii="Times New Roman" w:hAnsi="Times New Roman" w:cs="Times New Roman"/>
          <w:sz w:val="24"/>
          <w:szCs w:val="24"/>
        </w:rPr>
        <w:t>]</w:t>
      </w:r>
      <w:r w:rsidR="009C26A7" w:rsidRPr="00DE75B6">
        <w:rPr>
          <w:rFonts w:ascii="Times New Roman" w:hAnsi="Times New Roman" w:cs="Times New Roman"/>
          <w:sz w:val="24"/>
          <w:szCs w:val="24"/>
        </w:rPr>
        <w:t>, and</w:t>
      </w:r>
      <w:r w:rsidRPr="00DE75B6">
        <w:rPr>
          <w:rFonts w:ascii="Times New Roman" w:hAnsi="Times New Roman" w:cs="Times New Roman"/>
          <w:sz w:val="24"/>
          <w:szCs w:val="24"/>
        </w:rPr>
        <w:t xml:space="preserve"> subjects euthyroid or with subclinical/overt thyroid dysfunction [</w:t>
      </w:r>
      <w:ins w:id="571" w:author="Stephen" w:date="2019-11-16T19:30:00Z">
        <w:r w:rsidR="00360C59">
          <w:rPr>
            <w:rFonts w:ascii="Times New Roman" w:hAnsi="Times New Roman" w:cs="Times New Roman"/>
            <w:sz w:val="24"/>
            <w:szCs w:val="24"/>
          </w:rPr>
          <w:t>2</w:t>
        </w:r>
      </w:ins>
      <w:ins w:id="572" w:author="Stephen" w:date="2019-11-18T21:43:00Z">
        <w:r w:rsidR="00360C59">
          <w:rPr>
            <w:rFonts w:ascii="Times New Roman" w:hAnsi="Times New Roman" w:cs="Times New Roman"/>
            <w:sz w:val="24"/>
            <w:szCs w:val="24"/>
          </w:rPr>
          <w:t>6,</w:t>
        </w:r>
      </w:ins>
      <w:ins w:id="573" w:author="Stephen" w:date="2019-11-16T19:31:00Z">
        <w:r w:rsidR="00360C59">
          <w:rPr>
            <w:rFonts w:ascii="Times New Roman" w:hAnsi="Times New Roman" w:cs="Times New Roman"/>
            <w:sz w:val="24"/>
            <w:szCs w:val="24"/>
          </w:rPr>
          <w:t xml:space="preserve"> 2</w:t>
        </w:r>
      </w:ins>
      <w:ins w:id="574" w:author="Stephen" w:date="2019-11-18T21:43:00Z">
        <w:r w:rsidR="00360C59">
          <w:rPr>
            <w:rFonts w:ascii="Times New Roman" w:hAnsi="Times New Roman" w:cs="Times New Roman"/>
            <w:sz w:val="24"/>
            <w:szCs w:val="24"/>
          </w:rPr>
          <w:t>9</w:t>
        </w:r>
      </w:ins>
      <w:ins w:id="575" w:author="Stephen" w:date="2019-11-16T19:31:00Z">
        <w:r w:rsidR="00360C59">
          <w:rPr>
            <w:rFonts w:ascii="Times New Roman" w:hAnsi="Times New Roman" w:cs="Times New Roman"/>
            <w:sz w:val="24"/>
            <w:szCs w:val="24"/>
          </w:rPr>
          <w:t>, 3</w:t>
        </w:r>
      </w:ins>
      <w:ins w:id="576" w:author="Stephen" w:date="2019-11-18T21:43:00Z">
        <w:r w:rsidR="00360C59">
          <w:rPr>
            <w:rFonts w:ascii="Times New Roman" w:hAnsi="Times New Roman" w:cs="Times New Roman"/>
            <w:sz w:val="24"/>
            <w:szCs w:val="24"/>
          </w:rPr>
          <w:t>5</w:t>
        </w:r>
      </w:ins>
      <w:ins w:id="577" w:author="Stephen" w:date="2019-11-16T19:31:00Z">
        <w:r w:rsidR="00360C59">
          <w:rPr>
            <w:rFonts w:ascii="Times New Roman" w:hAnsi="Times New Roman" w:cs="Times New Roman"/>
            <w:sz w:val="24"/>
            <w:szCs w:val="24"/>
          </w:rPr>
          <w:t>, 3</w:t>
        </w:r>
      </w:ins>
      <w:ins w:id="578" w:author="Stephen" w:date="2019-11-18T21:44:00Z">
        <w:r w:rsidR="00360C59">
          <w:rPr>
            <w:rFonts w:ascii="Times New Roman" w:hAnsi="Times New Roman" w:cs="Times New Roman"/>
            <w:sz w:val="24"/>
            <w:szCs w:val="24"/>
          </w:rPr>
          <w:t>9</w:t>
        </w:r>
      </w:ins>
      <w:ins w:id="579" w:author="Stephen" w:date="2019-11-16T19:31:00Z">
        <w:r w:rsidR="00360C59">
          <w:rPr>
            <w:rFonts w:ascii="Times New Roman" w:hAnsi="Times New Roman" w:cs="Times New Roman"/>
            <w:sz w:val="24"/>
            <w:szCs w:val="24"/>
          </w:rPr>
          <w:t>, 4</w:t>
        </w:r>
      </w:ins>
      <w:ins w:id="580" w:author="Stephen" w:date="2019-11-18T21:44:00Z">
        <w:r w:rsidR="00360C59">
          <w:rPr>
            <w:rFonts w:ascii="Times New Roman" w:hAnsi="Times New Roman" w:cs="Times New Roman"/>
            <w:sz w:val="24"/>
            <w:szCs w:val="24"/>
          </w:rPr>
          <w:t>1</w:t>
        </w:r>
      </w:ins>
      <w:ins w:id="581" w:author="Stephen" w:date="2019-11-16T19:31:00Z">
        <w:r w:rsidR="00360C59">
          <w:rPr>
            <w:rFonts w:ascii="Times New Roman" w:hAnsi="Times New Roman" w:cs="Times New Roman"/>
            <w:sz w:val="24"/>
            <w:szCs w:val="24"/>
          </w:rPr>
          <w:t>, 4</w:t>
        </w:r>
      </w:ins>
      <w:ins w:id="582" w:author="Stephen" w:date="2019-11-18T21:44:00Z">
        <w:r w:rsidR="00360C59">
          <w:rPr>
            <w:rFonts w:ascii="Times New Roman" w:hAnsi="Times New Roman" w:cs="Times New Roman"/>
            <w:sz w:val="24"/>
            <w:szCs w:val="24"/>
          </w:rPr>
          <w:t>2</w:t>
        </w:r>
      </w:ins>
      <w:ins w:id="583" w:author="Stephen" w:date="2019-11-16T19:31:00Z">
        <w:r w:rsidR="00360C59">
          <w:rPr>
            <w:rFonts w:ascii="Times New Roman" w:hAnsi="Times New Roman" w:cs="Times New Roman"/>
            <w:sz w:val="24"/>
            <w:szCs w:val="24"/>
          </w:rPr>
          <w:t>, 4</w:t>
        </w:r>
      </w:ins>
      <w:ins w:id="584" w:author="Stephen" w:date="2019-11-18T21:44:00Z">
        <w:r w:rsidR="00360C59">
          <w:rPr>
            <w:rFonts w:ascii="Times New Roman" w:hAnsi="Times New Roman" w:cs="Times New Roman"/>
            <w:sz w:val="24"/>
            <w:szCs w:val="24"/>
          </w:rPr>
          <w:t>4</w:t>
        </w:r>
      </w:ins>
      <w:ins w:id="585" w:author="Stephen" w:date="2019-11-16T19:31:00Z">
        <w:r w:rsidR="00360C59">
          <w:rPr>
            <w:rFonts w:ascii="Times New Roman" w:hAnsi="Times New Roman" w:cs="Times New Roman"/>
            <w:sz w:val="24"/>
            <w:szCs w:val="24"/>
          </w:rPr>
          <w:t>, 4</w:t>
        </w:r>
      </w:ins>
      <w:ins w:id="586" w:author="Stephen" w:date="2019-11-18T21:44:00Z">
        <w:r w:rsidR="00360C59">
          <w:rPr>
            <w:rFonts w:ascii="Times New Roman" w:hAnsi="Times New Roman" w:cs="Times New Roman"/>
            <w:sz w:val="24"/>
            <w:szCs w:val="24"/>
          </w:rPr>
          <w:t>5</w:t>
        </w:r>
      </w:ins>
      <w:ins w:id="587" w:author="Stephen" w:date="2019-11-16T19:31:00Z">
        <w:r w:rsidR="00F36B37">
          <w:rPr>
            <w:rFonts w:ascii="Times New Roman" w:hAnsi="Times New Roman" w:cs="Times New Roman"/>
            <w:sz w:val="24"/>
            <w:szCs w:val="24"/>
          </w:rPr>
          <w:t>, 54, 59, 61, 62, 64, 72, 77, 9</w:t>
        </w:r>
      </w:ins>
      <w:ins w:id="588" w:author="Stephen" w:date="2019-11-16T19:32:00Z">
        <w:r w:rsidR="00F36B37">
          <w:rPr>
            <w:rFonts w:ascii="Times New Roman" w:hAnsi="Times New Roman" w:cs="Times New Roman"/>
            <w:sz w:val="24"/>
            <w:szCs w:val="24"/>
          </w:rPr>
          <w:t>2</w:t>
        </w:r>
      </w:ins>
      <w:del w:id="589" w:author="Stephen" w:date="2019-11-16T19:30:00Z">
        <w:r w:rsidR="00A35F77" w:rsidDel="00F36B37">
          <w:rPr>
            <w:rFonts w:ascii="Times New Roman" w:hAnsi="Times New Roman" w:cs="Times New Roman"/>
            <w:sz w:val="24"/>
            <w:szCs w:val="24"/>
          </w:rPr>
          <w:delText>2</w:delText>
        </w:r>
        <w:r w:rsidR="00CF04CB" w:rsidDel="00F36B37">
          <w:rPr>
            <w:rFonts w:ascii="Times New Roman" w:hAnsi="Times New Roman" w:cs="Times New Roman"/>
            <w:sz w:val="24"/>
            <w:szCs w:val="24"/>
          </w:rPr>
          <w:delText>2</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31</w:delText>
        </w:r>
        <w:r w:rsidR="00CF04CB" w:rsidDel="00F36B37">
          <w:rPr>
            <w:rFonts w:ascii="Times New Roman" w:hAnsi="Times New Roman" w:cs="Times New Roman"/>
            <w:sz w:val="24"/>
            <w:szCs w:val="24"/>
          </w:rPr>
          <w:delText>-33</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w:delText>
        </w:r>
        <w:r w:rsidR="00CF04CB" w:rsidDel="00F36B37">
          <w:rPr>
            <w:rFonts w:ascii="Times New Roman" w:hAnsi="Times New Roman" w:cs="Times New Roman"/>
            <w:sz w:val="24"/>
            <w:szCs w:val="24"/>
          </w:rPr>
          <w:delText>5</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6</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9</w:delText>
        </w:r>
      </w:del>
      <w:r w:rsidR="007E3426">
        <w:rPr>
          <w:rFonts w:ascii="Times New Roman" w:hAnsi="Times New Roman" w:cs="Times New Roman"/>
          <w:sz w:val="24"/>
          <w:szCs w:val="24"/>
        </w:rPr>
        <w:t>]</w:t>
      </w:r>
      <w:r w:rsidRPr="00DE75B6">
        <w:rPr>
          <w:rFonts w:ascii="Times New Roman" w:hAnsi="Times New Roman" w:cs="Times New Roman"/>
          <w:sz w:val="24"/>
          <w:szCs w:val="24"/>
        </w:rPr>
        <w:t>.</w:t>
      </w:r>
      <w:ins w:id="590" w:author="Stephen" w:date="2019-11-16T19:32:00Z">
        <w:r w:rsidR="00F36B37">
          <w:rPr>
            <w:rFonts w:ascii="Times New Roman" w:hAnsi="Times New Roman" w:cs="Times New Roman"/>
            <w:sz w:val="24"/>
            <w:szCs w:val="24"/>
          </w:rPr>
          <w:t xml:space="preserve"> In some studies different subsets were examined separately</w:t>
        </w:r>
      </w:ins>
      <w:ins w:id="591" w:author="Stephen" w:date="2019-11-25T18:18:00Z">
        <w:r w:rsidR="001E4F36">
          <w:rPr>
            <w:rFonts w:ascii="Times New Roman" w:hAnsi="Times New Roman" w:cs="Times New Roman"/>
            <w:sz w:val="24"/>
            <w:szCs w:val="24"/>
          </w:rPr>
          <w:t>.</w:t>
        </w:r>
      </w:ins>
      <w:ins w:id="592" w:author="Stephen" w:date="2019-11-16T19:33:00Z">
        <w:r w:rsidR="00F36B37">
          <w:rPr>
            <w:rFonts w:ascii="Times New Roman" w:hAnsi="Times New Roman" w:cs="Times New Roman"/>
            <w:sz w:val="24"/>
            <w:szCs w:val="24"/>
          </w:rPr>
          <w:t xml:space="preserve"> </w:t>
        </w:r>
      </w:ins>
    </w:p>
    <w:p w14:paraId="6C5ABCFB" w14:textId="77777777" w:rsidR="002F054F" w:rsidDel="00050B36" w:rsidRDefault="002F054F" w:rsidP="002F054F">
      <w:pPr>
        <w:spacing w:line="480" w:lineRule="auto"/>
        <w:rPr>
          <w:del w:id="593" w:author="Stephen" w:date="2019-11-10T07:12:00Z"/>
          <w:rFonts w:ascii="Times New Roman" w:hAnsi="Times New Roman" w:cs="Times New Roman"/>
          <w:sz w:val="24"/>
          <w:szCs w:val="24"/>
        </w:rPr>
      </w:pPr>
      <w:del w:id="594" w:author="Stephen" w:date="2019-11-10T07:12:00Z">
        <w:r w:rsidDel="00050B36">
          <w:rPr>
            <w:rFonts w:ascii="Times New Roman" w:hAnsi="Times New Roman" w:cs="Times New Roman"/>
            <w:sz w:val="24"/>
            <w:szCs w:val="24"/>
          </w:rPr>
          <w:delText>We found no study</w:delText>
        </w:r>
        <w:r w:rsidR="008367CE" w:rsidDel="00050B36">
          <w:rPr>
            <w:rFonts w:ascii="Times New Roman" w:hAnsi="Times New Roman" w:cs="Times New Roman"/>
            <w:sz w:val="24"/>
            <w:szCs w:val="24"/>
          </w:rPr>
          <w:delText xml:space="preserve"> summary as per the abstract</w:delText>
        </w:r>
        <w:r w:rsidDel="00050B36">
          <w:rPr>
            <w:rFonts w:ascii="Times New Roman" w:hAnsi="Times New Roman" w:cs="Times New Roman"/>
            <w:sz w:val="24"/>
            <w:szCs w:val="24"/>
          </w:rPr>
          <w:delText xml:space="preserve"> indicating superior correlations between TSH, rather than</w:delText>
        </w:r>
        <w:r w:rsidR="00BF0B90" w:rsidDel="00050B36">
          <w:rPr>
            <w:rFonts w:ascii="Times New Roman" w:hAnsi="Times New Roman" w:cs="Times New Roman"/>
            <w:sz w:val="24"/>
            <w:szCs w:val="24"/>
          </w:rPr>
          <w:delText xml:space="preserve"> thyroid hormones</w:delText>
        </w:r>
        <w:r w:rsidDel="00050B36">
          <w:rPr>
            <w:rFonts w:ascii="Times New Roman" w:hAnsi="Times New Roman" w:cs="Times New Roman"/>
            <w:sz w:val="24"/>
            <w:szCs w:val="24"/>
          </w:rPr>
          <w:delText>, with the clinical parameters</w:delText>
        </w:r>
        <w:r w:rsidR="00AE7912" w:rsidDel="00050B36">
          <w:rPr>
            <w:rFonts w:ascii="Times New Roman" w:hAnsi="Times New Roman" w:cs="Times New Roman"/>
            <w:sz w:val="24"/>
            <w:szCs w:val="24"/>
          </w:rPr>
          <w:delText xml:space="preserve"> AF</w:delText>
        </w:r>
        <w:r w:rsidDel="00050B36">
          <w:rPr>
            <w:rFonts w:ascii="Times New Roman" w:hAnsi="Times New Roman" w:cs="Times New Roman"/>
            <w:sz w:val="24"/>
            <w:szCs w:val="24"/>
          </w:rPr>
          <w:delText>, osteoporosis, cancer, steatohepatitis or cognitive decline. The one study that in the text did show significant correlations between TSH rather than FT4, and AF</w:delText>
        </w:r>
        <w:r w:rsidR="00BE6F66"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3</w:delText>
        </w:r>
        <w:r w:rsidR="00BE6F66" w:rsidDel="00050B36">
          <w:rPr>
            <w:rFonts w:ascii="Times New Roman" w:hAnsi="Times New Roman" w:cs="Times New Roman"/>
            <w:sz w:val="24"/>
            <w:szCs w:val="24"/>
          </w:rPr>
          <w:delText>]</w:delText>
        </w:r>
        <w:r w:rsidDel="00050B36">
          <w:rPr>
            <w:rFonts w:ascii="Times New Roman" w:hAnsi="Times New Roman" w:cs="Times New Roman"/>
            <w:sz w:val="24"/>
            <w:szCs w:val="24"/>
          </w:rPr>
          <w:delText xml:space="preserve">, showed the p values for the correlations with FT4 to be borderline at 0.05 and 0.06, and so the association with AF was described as being with ‘high thyroid function’, rather than preferentially with TSH. </w:delText>
        </w:r>
        <w:r w:rsidR="00257B5D" w:rsidDel="00050B36">
          <w:rPr>
            <w:rFonts w:ascii="Times New Roman" w:hAnsi="Times New Roman" w:cs="Times New Roman"/>
            <w:sz w:val="24"/>
            <w:szCs w:val="24"/>
          </w:rPr>
          <w:delText>To be conservative t</w:delText>
        </w:r>
        <w:r w:rsidR="00AE7912" w:rsidDel="00050B36">
          <w:rPr>
            <w:rFonts w:ascii="Times New Roman" w:hAnsi="Times New Roman" w:cs="Times New Roman"/>
            <w:sz w:val="24"/>
            <w:szCs w:val="24"/>
          </w:rPr>
          <w:delText xml:space="preserve">his study </w:delText>
        </w:r>
        <w:r w:rsidR="009C26A7" w:rsidDel="00050B36">
          <w:rPr>
            <w:rFonts w:ascii="Times New Roman" w:hAnsi="Times New Roman" w:cs="Times New Roman"/>
            <w:sz w:val="24"/>
            <w:szCs w:val="24"/>
          </w:rPr>
          <w:delText>was included</w:delText>
        </w:r>
        <w:r w:rsidR="00AE7912" w:rsidDel="00050B36">
          <w:rPr>
            <w:rFonts w:ascii="Times New Roman" w:hAnsi="Times New Roman" w:cs="Times New Roman"/>
            <w:sz w:val="24"/>
            <w:szCs w:val="24"/>
          </w:rPr>
          <w:delText xml:space="preserve"> in our analysis </w:delText>
        </w:r>
        <w:r w:rsidR="00257B5D" w:rsidDel="00050B36">
          <w:rPr>
            <w:rFonts w:ascii="Times New Roman" w:hAnsi="Times New Roman" w:cs="Times New Roman"/>
            <w:sz w:val="24"/>
            <w:szCs w:val="24"/>
          </w:rPr>
          <w:delText xml:space="preserve">even though </w:delText>
        </w:r>
        <w:r w:rsidR="00AE7912" w:rsidDel="00050B36">
          <w:rPr>
            <w:rFonts w:ascii="Times New Roman" w:hAnsi="Times New Roman" w:cs="Times New Roman"/>
            <w:sz w:val="24"/>
            <w:szCs w:val="24"/>
          </w:rPr>
          <w:delText xml:space="preserve">a later analysis of the same cohort </w:delText>
        </w:r>
        <w:r w:rsidR="00257B5D" w:rsidDel="00050B36">
          <w:rPr>
            <w:rFonts w:ascii="Times New Roman" w:hAnsi="Times New Roman" w:cs="Times New Roman"/>
            <w:sz w:val="24"/>
            <w:szCs w:val="24"/>
          </w:rPr>
          <w:delText xml:space="preserve">(a subset of a larger study population) </w:delText>
        </w:r>
        <w:r w:rsidR="00AE7912" w:rsidDel="00050B36">
          <w:rPr>
            <w:rFonts w:ascii="Times New Roman" w:hAnsi="Times New Roman" w:cs="Times New Roman"/>
            <w:sz w:val="24"/>
            <w:szCs w:val="24"/>
          </w:rPr>
          <w:delText>was performed [</w:delText>
        </w:r>
        <w:r w:rsidR="00516FBC" w:rsidDel="00050B36">
          <w:rPr>
            <w:rFonts w:ascii="Times New Roman" w:hAnsi="Times New Roman" w:cs="Times New Roman"/>
            <w:sz w:val="24"/>
            <w:szCs w:val="24"/>
          </w:rPr>
          <w:delText>24</w:delText>
        </w:r>
        <w:r w:rsidR="00AE7912" w:rsidDel="00050B36">
          <w:rPr>
            <w:rFonts w:ascii="Times New Roman" w:hAnsi="Times New Roman" w:cs="Times New Roman"/>
            <w:sz w:val="24"/>
            <w:szCs w:val="24"/>
          </w:rPr>
          <w:delText xml:space="preserve">], this analysis showing a superior correlation of AF with FT4 levels than with TSH levels. </w:delText>
        </w:r>
        <w:r w:rsidDel="00050B36">
          <w:rPr>
            <w:rFonts w:ascii="Times New Roman" w:hAnsi="Times New Roman" w:cs="Times New Roman"/>
            <w:sz w:val="24"/>
            <w:szCs w:val="24"/>
          </w:rPr>
          <w:delText>We did not find a study conclusion indicating that the metabolic syndrome or its individual components in general, to be better correlated with TSH rather than thyroid hormones. One conclusion [</w:delText>
        </w:r>
        <w:r w:rsidR="00A35F77" w:rsidDel="00050B36">
          <w:rPr>
            <w:rFonts w:ascii="Times New Roman" w:hAnsi="Times New Roman" w:cs="Times New Roman"/>
            <w:sz w:val="24"/>
            <w:szCs w:val="24"/>
          </w:rPr>
          <w:delText>4</w:delText>
        </w:r>
        <w:r w:rsidR="00CF04CB" w:rsidDel="00050B36">
          <w:rPr>
            <w:rFonts w:ascii="Times New Roman" w:hAnsi="Times New Roman" w:cs="Times New Roman"/>
            <w:sz w:val="24"/>
            <w:szCs w:val="24"/>
          </w:rPr>
          <w:delText>3</w:delText>
        </w:r>
        <w:r w:rsidDel="00050B36">
          <w:rPr>
            <w:rFonts w:ascii="Times New Roman" w:hAnsi="Times New Roman" w:cs="Times New Roman"/>
            <w:sz w:val="24"/>
            <w:szCs w:val="24"/>
          </w:rPr>
          <w:delText>]</w:delText>
        </w:r>
        <w:r w:rsidR="003617B1" w:rsidDel="00050B36">
          <w:rPr>
            <w:rFonts w:ascii="Times New Roman" w:hAnsi="Times New Roman" w:cs="Times New Roman"/>
            <w:sz w:val="24"/>
            <w:szCs w:val="24"/>
          </w:rPr>
          <w:delText xml:space="preserve"> implied</w:delText>
        </w:r>
        <w:r w:rsidDel="00050B36">
          <w:rPr>
            <w:rFonts w:ascii="Times New Roman" w:hAnsi="Times New Roman" w:cs="Times New Roman"/>
            <w:sz w:val="24"/>
            <w:szCs w:val="24"/>
          </w:rPr>
          <w:delText xml:space="preserve"> that </w:delText>
        </w:r>
        <w:r w:rsidR="003617B1" w:rsidDel="00050B36">
          <w:rPr>
            <w:rFonts w:ascii="Times New Roman" w:hAnsi="Times New Roman" w:cs="Times New Roman"/>
            <w:sz w:val="24"/>
            <w:szCs w:val="24"/>
          </w:rPr>
          <w:delText xml:space="preserve">though levels of FT4 and TSH were both strongly associated with BMI, </w:delText>
        </w:r>
        <w:r w:rsidDel="00050B36">
          <w:rPr>
            <w:rFonts w:ascii="Times New Roman" w:hAnsi="Times New Roman" w:cs="Times New Roman"/>
            <w:sz w:val="24"/>
            <w:szCs w:val="24"/>
          </w:rPr>
          <w:delText xml:space="preserve">TSH </w:delText>
        </w:r>
        <w:r w:rsidR="003617B1" w:rsidDel="00050B36">
          <w:rPr>
            <w:rFonts w:ascii="Times New Roman" w:hAnsi="Times New Roman" w:cs="Times New Roman"/>
            <w:sz w:val="24"/>
            <w:szCs w:val="24"/>
          </w:rPr>
          <w:delText xml:space="preserve">levels </w:delText>
        </w:r>
        <w:r w:rsidDel="00050B36">
          <w:rPr>
            <w:rFonts w:ascii="Times New Roman" w:hAnsi="Times New Roman" w:cs="Times New Roman"/>
            <w:sz w:val="24"/>
            <w:szCs w:val="24"/>
          </w:rPr>
          <w:delText>w</w:delText>
        </w:r>
        <w:r w:rsidR="003617B1" w:rsidDel="00050B36">
          <w:rPr>
            <w:rFonts w:ascii="Times New Roman" w:hAnsi="Times New Roman" w:cs="Times New Roman"/>
            <w:sz w:val="24"/>
            <w:szCs w:val="24"/>
          </w:rPr>
          <w:delText>ere</w:delText>
        </w:r>
        <w:r w:rsidDel="00050B36">
          <w:rPr>
            <w:rFonts w:ascii="Times New Roman" w:hAnsi="Times New Roman" w:cs="Times New Roman"/>
            <w:sz w:val="24"/>
            <w:szCs w:val="24"/>
          </w:rPr>
          <w:delText xml:space="preserve"> more associated with obesity than FT4. Similarly there was no paper conclusion indicating superior correlation with TSH for frailty, mortality, dementia or other cardiac disease.</w:delText>
        </w:r>
      </w:del>
    </w:p>
    <w:p w14:paraId="7010D348" w14:textId="77777777" w:rsidR="009669B1" w:rsidDel="00050B36" w:rsidRDefault="002F054F" w:rsidP="009669B1">
      <w:pPr>
        <w:spacing w:line="480" w:lineRule="auto"/>
        <w:rPr>
          <w:del w:id="595" w:author="Stephen" w:date="2019-11-10T07:12:00Z"/>
          <w:rFonts w:ascii="Times New Roman" w:hAnsi="Times New Roman" w:cs="Times New Roman"/>
          <w:sz w:val="24"/>
          <w:szCs w:val="24"/>
        </w:rPr>
      </w:pPr>
      <w:del w:id="596" w:author="Stephen" w:date="2019-11-10T07:12:00Z">
        <w:r w:rsidDel="00050B36">
          <w:rPr>
            <w:rFonts w:ascii="Times New Roman" w:hAnsi="Times New Roman" w:cs="Times New Roman"/>
            <w:sz w:val="24"/>
            <w:szCs w:val="24"/>
          </w:rPr>
          <w:delText>On the other hand we found many study</w:delText>
        </w:r>
        <w:r w:rsidR="008367CE" w:rsidDel="00050B36">
          <w:rPr>
            <w:rFonts w:ascii="Times New Roman" w:hAnsi="Times New Roman" w:cs="Times New Roman"/>
            <w:sz w:val="24"/>
            <w:szCs w:val="24"/>
          </w:rPr>
          <w:delText xml:space="preserve"> summaries</w:delText>
        </w:r>
        <w:r w:rsidDel="00050B36">
          <w:rPr>
            <w:rFonts w:ascii="Times New Roman" w:hAnsi="Times New Roman" w:cs="Times New Roman"/>
            <w:sz w:val="24"/>
            <w:szCs w:val="24"/>
          </w:rPr>
          <w:delText xml:space="preserve"> indicating superior correlations with</w:delText>
        </w:r>
        <w:r w:rsidR="00AE7912" w:rsidDel="00050B36">
          <w:rPr>
            <w:rFonts w:ascii="Times New Roman" w:hAnsi="Times New Roman" w:cs="Times New Roman"/>
            <w:sz w:val="24"/>
            <w:szCs w:val="24"/>
          </w:rPr>
          <w:delText xml:space="preserve"> levels of </w:delText>
        </w:r>
        <w:r w:rsidDel="00050B36">
          <w:rPr>
            <w:rFonts w:ascii="Times New Roman" w:hAnsi="Times New Roman" w:cs="Times New Roman"/>
            <w:sz w:val="24"/>
            <w:szCs w:val="24"/>
          </w:rPr>
          <w:delText xml:space="preserve"> thyroid hormones as compared</w:delText>
        </w:r>
        <w:r w:rsidR="001455EA" w:rsidDel="00050B36">
          <w:rPr>
            <w:rFonts w:ascii="Times New Roman" w:hAnsi="Times New Roman" w:cs="Times New Roman"/>
            <w:sz w:val="24"/>
            <w:szCs w:val="24"/>
          </w:rPr>
          <w:delText xml:space="preserve"> with TSH covering </w:delText>
        </w:r>
        <w:r w:rsidR="00187887" w:rsidDel="00050B36">
          <w:rPr>
            <w:rFonts w:ascii="Times New Roman" w:hAnsi="Times New Roman" w:cs="Times New Roman"/>
            <w:sz w:val="24"/>
            <w:szCs w:val="24"/>
          </w:rPr>
          <w:delText xml:space="preserve">AF </w:delText>
        </w:r>
        <w:r w:rsidR="004E1CF3"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2</w:delText>
        </w:r>
        <w:r w:rsidR="006425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4</w:delText>
        </w:r>
        <w:r w:rsidR="004E1CF3" w:rsidDel="00050B36">
          <w:rPr>
            <w:rFonts w:ascii="Times New Roman" w:hAnsi="Times New Roman" w:cs="Times New Roman"/>
            <w:sz w:val="24"/>
            <w:szCs w:val="24"/>
          </w:rPr>
          <w:delText>], osteoporosis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9</w:delText>
        </w:r>
        <w:r w:rsidR="004E1CF3" w:rsidDel="00050B36">
          <w:rPr>
            <w:rFonts w:ascii="Times New Roman" w:hAnsi="Times New Roman" w:cs="Times New Roman"/>
            <w:sz w:val="24"/>
            <w:szCs w:val="24"/>
          </w:rPr>
          <w:delText>], canc</w:delText>
        </w:r>
        <w:r w:rsidR="0023337E" w:rsidDel="00050B36">
          <w:rPr>
            <w:rFonts w:ascii="Times New Roman" w:hAnsi="Times New Roman" w:cs="Times New Roman"/>
            <w:sz w:val="24"/>
            <w:szCs w:val="24"/>
          </w:rPr>
          <w:delText>er[</w:delText>
        </w:r>
        <w:r w:rsidR="00CF04CB" w:rsidDel="00050B36">
          <w:rPr>
            <w:rFonts w:ascii="Times New Roman" w:hAnsi="Times New Roman" w:cs="Times New Roman"/>
            <w:sz w:val="24"/>
            <w:szCs w:val="24"/>
          </w:rPr>
          <w:delText>30-32</w:delText>
        </w:r>
        <w:r w:rsidR="004E1CF3" w:rsidDel="00050B36">
          <w:rPr>
            <w:rFonts w:ascii="Times New Roman" w:hAnsi="Times New Roman" w:cs="Times New Roman"/>
            <w:sz w:val="24"/>
            <w:szCs w:val="24"/>
          </w:rPr>
          <w:delText>], metabolic syndrome [</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3</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],obesity[</w:delText>
        </w:r>
        <w:r w:rsidR="00CF04CB" w:rsidDel="00050B36">
          <w:rPr>
            <w:rFonts w:ascii="Times New Roman" w:hAnsi="Times New Roman" w:cs="Times New Roman"/>
            <w:sz w:val="24"/>
            <w:szCs w:val="24"/>
          </w:rPr>
          <w:delText>41,42</w:delText>
        </w:r>
        <w:r w:rsidR="004E1CF3" w:rsidDel="00050B36">
          <w:rPr>
            <w:rFonts w:ascii="Times New Roman" w:hAnsi="Times New Roman" w:cs="Times New Roman"/>
            <w:sz w:val="24"/>
            <w:szCs w:val="24"/>
          </w:rPr>
          <w:delText>], dementia,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2</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4</w:delText>
        </w:r>
        <w:r w:rsidR="001455EA" w:rsidDel="00050B36">
          <w:rPr>
            <w:rFonts w:ascii="Times New Roman" w:hAnsi="Times New Roman" w:cs="Times New Roman"/>
            <w:sz w:val="24"/>
            <w:szCs w:val="24"/>
          </w:rPr>
          <w:delText>]</w:delText>
        </w:r>
        <w:r w:rsidR="00684944" w:rsidDel="00050B36">
          <w:rPr>
            <w:rFonts w:ascii="Times New Roman" w:hAnsi="Times New Roman" w:cs="Times New Roman"/>
            <w:sz w:val="24"/>
            <w:szCs w:val="24"/>
          </w:rPr>
          <w:delText xml:space="preserve">, </w:delText>
        </w:r>
        <w:r w:rsidR="004E1CF3" w:rsidDel="00050B36">
          <w:rPr>
            <w:rFonts w:ascii="Times New Roman" w:hAnsi="Times New Roman" w:cs="Times New Roman"/>
            <w:sz w:val="24"/>
            <w:szCs w:val="24"/>
          </w:rPr>
          <w:delText>frailty,[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]mortality[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8</w:delText>
        </w:r>
        <w:r w:rsidR="00044517" w:rsidDel="00050B36">
          <w:rPr>
            <w:rFonts w:ascii="Times New Roman" w:hAnsi="Times New Roman" w:cs="Times New Roman"/>
            <w:sz w:val="24"/>
            <w:szCs w:val="24"/>
          </w:rPr>
          <w:delText xml:space="preserve">, </w:delText>
        </w:r>
        <w:r w:rsidR="00CF04CB" w:rsidDel="00050B36">
          <w:rPr>
            <w:rFonts w:ascii="Times New Roman" w:hAnsi="Times New Roman" w:cs="Times New Roman"/>
            <w:sz w:val="24"/>
            <w:szCs w:val="24"/>
          </w:rPr>
          <w:delText>60</w:delText>
        </w:r>
        <w:r w:rsidR="004E1CF3" w:rsidDel="00050B36">
          <w:rPr>
            <w:rFonts w:ascii="Times New Roman" w:hAnsi="Times New Roman" w:cs="Times New Roman"/>
            <w:sz w:val="24"/>
            <w:szCs w:val="24"/>
          </w:rPr>
          <w:delText xml:space="preserve">], and </w:delText>
        </w:r>
        <w:r w:rsidR="004F3FA8" w:rsidDel="00050B36">
          <w:rPr>
            <w:rFonts w:ascii="Times New Roman" w:hAnsi="Times New Roman" w:cs="Times New Roman"/>
            <w:sz w:val="24"/>
            <w:szCs w:val="24"/>
          </w:rPr>
          <w:delText>sudden cardiac death [</w:delText>
        </w:r>
        <w:r w:rsidR="00A35F77" w:rsidDel="00050B36">
          <w:rPr>
            <w:rFonts w:ascii="Times New Roman" w:hAnsi="Times New Roman" w:cs="Times New Roman"/>
            <w:sz w:val="24"/>
            <w:szCs w:val="24"/>
          </w:rPr>
          <w:delText>6</w:delText>
        </w:r>
        <w:r w:rsidR="00CF04CB" w:rsidDel="00050B36">
          <w:rPr>
            <w:rFonts w:ascii="Times New Roman" w:hAnsi="Times New Roman" w:cs="Times New Roman"/>
            <w:sz w:val="24"/>
            <w:szCs w:val="24"/>
          </w:rPr>
          <w:delText>6</w:delText>
        </w:r>
        <w:r w:rsidDel="00050B36">
          <w:rPr>
            <w:rFonts w:ascii="Times New Roman" w:hAnsi="Times New Roman" w:cs="Times New Roman"/>
            <w:sz w:val="24"/>
            <w:szCs w:val="24"/>
          </w:rPr>
          <w:delText>]</w:delText>
        </w:r>
        <w:r w:rsidR="004E1CF3" w:rsidDel="00050B36">
          <w:rPr>
            <w:rFonts w:ascii="Times New Roman" w:hAnsi="Times New Roman" w:cs="Times New Roman"/>
            <w:sz w:val="24"/>
            <w:szCs w:val="24"/>
          </w:rPr>
          <w:delText>.</w:delText>
        </w:r>
        <w:r w:rsidR="008367CE" w:rsidDel="00050B36">
          <w:rPr>
            <w:rFonts w:ascii="Times New Roman" w:hAnsi="Times New Roman" w:cs="Times New Roman"/>
            <w:sz w:val="24"/>
            <w:szCs w:val="24"/>
          </w:rPr>
          <w:delText>In general, in the abstracts, the superiority of the correlations with thyroid hormones was reported explicitly</w:delText>
        </w:r>
        <w:r w:rsidR="00C34A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 xml:space="preserve"> occasionally </w:delText>
        </w:r>
        <w:r w:rsidR="008367CE" w:rsidDel="00050B36">
          <w:rPr>
            <w:rFonts w:ascii="Times New Roman" w:hAnsi="Times New Roman" w:cs="Times New Roman"/>
            <w:sz w:val="24"/>
            <w:szCs w:val="24"/>
          </w:rPr>
          <w:delText xml:space="preserve">it was </w:delText>
        </w:r>
        <w:r w:rsidR="008D0097" w:rsidDel="00050B36">
          <w:rPr>
            <w:rFonts w:ascii="Times New Roman" w:hAnsi="Times New Roman" w:cs="Times New Roman"/>
            <w:sz w:val="24"/>
            <w:szCs w:val="24"/>
          </w:rPr>
          <w:delText>implied [</w:delText>
        </w:r>
        <w:r w:rsidR="00D0199F" w:rsidDel="00050B36">
          <w:rPr>
            <w:rFonts w:ascii="Times New Roman" w:hAnsi="Times New Roman" w:cs="Times New Roman"/>
            <w:sz w:val="24"/>
            <w:szCs w:val="24"/>
          </w:rPr>
          <w:delText>22, 31, 58, 66]</w:delText>
        </w:r>
        <w:r w:rsidR="008367CE" w:rsidDel="00050B36">
          <w:rPr>
            <w:rFonts w:ascii="Times New Roman" w:hAnsi="Times New Roman" w:cs="Times New Roman"/>
            <w:sz w:val="24"/>
            <w:szCs w:val="24"/>
          </w:rPr>
          <w:delText>.</w:delText>
        </w:r>
      </w:del>
    </w:p>
    <w:p w14:paraId="508652CA" w14:textId="77777777" w:rsidR="001422F2" w:rsidDel="005A65FE" w:rsidRDefault="002F054F" w:rsidP="009669B1">
      <w:pPr>
        <w:pStyle w:val="NoSpacing"/>
        <w:spacing w:line="480" w:lineRule="auto"/>
        <w:rPr>
          <w:rFonts w:ascii="Times New Roman" w:hAnsi="Times New Roman" w:cs="Times New Roman"/>
          <w:sz w:val="24"/>
          <w:szCs w:val="24"/>
        </w:rPr>
      </w:pPr>
      <w:moveFromRangeStart w:id="597" w:author="Stephen" w:date="2019-11-10T07:02:00Z" w:name="move24261738"/>
      <w:moveFrom w:id="598" w:author="Stephen" w:date="2019-11-10T07:02:00Z">
        <w:r w:rsidRPr="00DE75B6" w:rsidDel="005A65FE">
          <w:rPr>
            <w:rFonts w:ascii="Times New Roman" w:hAnsi="Times New Roman" w:cs="Times New Roman"/>
            <w:sz w:val="24"/>
            <w:szCs w:val="24"/>
          </w:rPr>
          <w:t>Tellingly, we found evidence of associations</w:t>
        </w:r>
        <w:r w:rsidR="008154D3" w:rsidDel="005A65FE">
          <w:rPr>
            <w:rFonts w:ascii="Times New Roman" w:hAnsi="Times New Roman" w:cs="Times New Roman"/>
            <w:sz w:val="24"/>
            <w:szCs w:val="24"/>
          </w:rPr>
          <w:t xml:space="preserve"> of clinical parameters</w:t>
        </w:r>
        <w:r w:rsidRPr="00DE75B6" w:rsidDel="005A65FE">
          <w:rPr>
            <w:rFonts w:ascii="Times New Roman" w:hAnsi="Times New Roman" w:cs="Times New Roman"/>
            <w:sz w:val="24"/>
            <w:szCs w:val="24"/>
          </w:rPr>
          <w:t xml:space="preserve"> with FT4 in the absence of an association with subclinical thyroid dysfunction as currently diagnosed </w:t>
        </w:r>
        <w:r w:rsidR="00682983" w:rsidRPr="00DE75B6" w:rsidDel="005A65FE">
          <w:rPr>
            <w:rFonts w:ascii="Times New Roman" w:hAnsi="Times New Roman" w:cs="Times New Roman"/>
            <w:sz w:val="24"/>
            <w:szCs w:val="24"/>
          </w:rPr>
          <w:t>[</w:t>
        </w:r>
        <w:r w:rsidR="00A35F77" w:rsidDel="005A65FE">
          <w:rPr>
            <w:rFonts w:ascii="Times New Roman" w:hAnsi="Times New Roman" w:cs="Times New Roman"/>
            <w:sz w:val="24"/>
            <w:szCs w:val="24"/>
          </w:rPr>
          <w:t>3</w:t>
        </w:r>
        <w:r w:rsidR="00CF04CB" w:rsidDel="005A65FE">
          <w:rPr>
            <w:rFonts w:ascii="Times New Roman" w:hAnsi="Times New Roman" w:cs="Times New Roman"/>
            <w:sz w:val="24"/>
            <w:szCs w:val="24"/>
          </w:rPr>
          <w:t>8</w:t>
        </w:r>
        <w:r w:rsidR="00684944" w:rsidDel="005A65FE">
          <w:rPr>
            <w:rFonts w:ascii="Times New Roman" w:hAnsi="Times New Roman" w:cs="Times New Roman"/>
            <w:sz w:val="24"/>
            <w:szCs w:val="24"/>
          </w:rPr>
          <w:t xml:space="preserve">, </w:t>
        </w:r>
        <w:r w:rsidR="00A35F77" w:rsidDel="005A65FE">
          <w:rPr>
            <w:rFonts w:ascii="Times New Roman" w:hAnsi="Times New Roman" w:cs="Times New Roman"/>
            <w:sz w:val="24"/>
            <w:szCs w:val="24"/>
          </w:rPr>
          <w:t>5</w:t>
        </w:r>
        <w:r w:rsidR="00CF04CB" w:rsidDel="005A65FE">
          <w:rPr>
            <w:rFonts w:ascii="Times New Roman" w:hAnsi="Times New Roman" w:cs="Times New Roman"/>
            <w:sz w:val="24"/>
            <w:szCs w:val="24"/>
          </w:rPr>
          <w:t>4</w:t>
        </w:r>
        <w:r w:rsidR="00E65C73" w:rsidDel="005A65FE">
          <w:rPr>
            <w:rFonts w:ascii="Times New Roman" w:hAnsi="Times New Roman" w:cs="Times New Roman"/>
            <w:sz w:val="24"/>
            <w:szCs w:val="24"/>
          </w:rPr>
          <w:t xml:space="preserve">, </w:t>
        </w:r>
        <w:r w:rsidR="00CF04CB" w:rsidDel="005A65FE">
          <w:rPr>
            <w:rFonts w:ascii="Times New Roman" w:hAnsi="Times New Roman" w:cs="Times New Roman"/>
            <w:sz w:val="24"/>
            <w:szCs w:val="24"/>
          </w:rPr>
          <w:t>60</w:t>
        </w:r>
        <w:r w:rsidR="00E65C73" w:rsidDel="005A65FE">
          <w:rPr>
            <w:rFonts w:ascii="Times New Roman" w:hAnsi="Times New Roman" w:cs="Times New Roman"/>
            <w:sz w:val="24"/>
            <w:szCs w:val="24"/>
          </w:rPr>
          <w:t xml:space="preserve">, </w:t>
        </w:r>
        <w:r w:rsidR="00A35F77" w:rsidDel="005A65FE">
          <w:rPr>
            <w:rFonts w:ascii="Times New Roman" w:hAnsi="Times New Roman" w:cs="Times New Roman"/>
            <w:sz w:val="24"/>
            <w:szCs w:val="24"/>
          </w:rPr>
          <w:t>6</w:t>
        </w:r>
        <w:r w:rsidR="00CF04CB" w:rsidDel="005A65FE">
          <w:rPr>
            <w:rFonts w:ascii="Times New Roman" w:hAnsi="Times New Roman" w:cs="Times New Roman"/>
            <w:sz w:val="24"/>
            <w:szCs w:val="24"/>
          </w:rPr>
          <w:t>6</w:t>
        </w:r>
        <w:r w:rsidRPr="00DE75B6" w:rsidDel="005A65FE">
          <w:rPr>
            <w:rFonts w:ascii="Times New Roman" w:hAnsi="Times New Roman" w:cs="Times New Roman"/>
            <w:sz w:val="24"/>
            <w:szCs w:val="24"/>
          </w:rPr>
          <w:t xml:space="preserve">]. </w:t>
        </w:r>
        <w:r w:rsidR="008154D3" w:rsidDel="005A65FE">
          <w:rPr>
            <w:rFonts w:ascii="Times New Roman" w:hAnsi="Times New Roman" w:cs="Times New Roman"/>
            <w:sz w:val="24"/>
            <w:szCs w:val="24"/>
          </w:rPr>
          <w:t>O</w:t>
        </w:r>
        <w:r w:rsidRPr="00DE75B6" w:rsidDel="005A65FE">
          <w:rPr>
            <w:rFonts w:ascii="Times New Roman" w:hAnsi="Times New Roman" w:cs="Times New Roman"/>
            <w:sz w:val="24"/>
            <w:szCs w:val="24"/>
          </w:rPr>
          <w:t xml:space="preserve">ne </w:t>
        </w:r>
        <w:r w:rsidR="008154D3" w:rsidDel="005A65FE">
          <w:rPr>
            <w:rFonts w:ascii="Times New Roman" w:hAnsi="Times New Roman" w:cs="Times New Roman"/>
            <w:sz w:val="24"/>
            <w:szCs w:val="24"/>
          </w:rPr>
          <w:t xml:space="preserve">of these papers also showed correlations with </w:t>
        </w:r>
        <w:r w:rsidR="009C26A7" w:rsidRPr="00DE75B6" w:rsidDel="005A65FE">
          <w:rPr>
            <w:rFonts w:ascii="Times New Roman" w:hAnsi="Times New Roman" w:cs="Times New Roman"/>
            <w:sz w:val="24"/>
            <w:szCs w:val="24"/>
          </w:rPr>
          <w:t>TSH</w:t>
        </w:r>
        <w:r w:rsidR="009C26A7" w:rsidDel="005A65FE">
          <w:rPr>
            <w:rFonts w:ascii="Times New Roman" w:hAnsi="Times New Roman" w:cs="Times New Roman"/>
            <w:sz w:val="24"/>
            <w:szCs w:val="24"/>
          </w:rPr>
          <w:t xml:space="preserve"> [</w:t>
        </w:r>
        <w:r w:rsidR="00D0199F" w:rsidDel="005A65FE">
          <w:rPr>
            <w:rFonts w:ascii="Times New Roman" w:hAnsi="Times New Roman" w:cs="Times New Roman"/>
            <w:sz w:val="24"/>
            <w:szCs w:val="24"/>
          </w:rPr>
          <w:t>38]</w:t>
        </w:r>
        <w:r w:rsidRPr="00DE75B6" w:rsidDel="005A65FE">
          <w:rPr>
            <w:rFonts w:ascii="Times New Roman" w:hAnsi="Times New Roman" w:cs="Times New Roman"/>
            <w:sz w:val="24"/>
            <w:szCs w:val="24"/>
          </w:rPr>
          <w:t>.</w:t>
        </w:r>
      </w:moveFrom>
    </w:p>
    <w:moveFromRangeEnd w:id="597"/>
    <w:p w14:paraId="4C22DCEF" w14:textId="77777777" w:rsidR="00272A62" w:rsidDel="00EF38AC" w:rsidRDefault="00272A62" w:rsidP="00DE75B6">
      <w:pPr>
        <w:pStyle w:val="NoSpacing"/>
        <w:spacing w:line="480" w:lineRule="auto"/>
        <w:rPr>
          <w:del w:id="599" w:author="Stephen" w:date="2019-11-10T16:26:00Z"/>
          <w:rFonts w:ascii="Times New Roman" w:hAnsi="Times New Roman" w:cs="Times New Roman"/>
          <w:sz w:val="24"/>
          <w:szCs w:val="24"/>
        </w:rPr>
      </w:pPr>
    </w:p>
    <w:p w14:paraId="70829696" w14:textId="77777777" w:rsidR="001E4F36" w:rsidRDefault="007B3BF0" w:rsidP="00A15A3D">
      <w:pPr>
        <w:pStyle w:val="NoSpacing"/>
        <w:spacing w:line="480" w:lineRule="auto"/>
        <w:rPr>
          <w:ins w:id="600" w:author="Stephen" w:date="2019-11-25T18:18:00Z"/>
          <w:rFonts w:ascii="Times New Roman" w:hAnsi="Times New Roman" w:cs="Times New Roman"/>
          <w:sz w:val="24"/>
          <w:szCs w:val="24"/>
        </w:rPr>
      </w:pPr>
      <w:r>
        <w:rPr>
          <w:rFonts w:ascii="Times New Roman" w:hAnsi="Times New Roman" w:cs="Times New Roman"/>
          <w:sz w:val="24"/>
          <w:szCs w:val="24"/>
        </w:rPr>
        <w:t>The</w:t>
      </w:r>
      <w:ins w:id="601" w:author="Stephen" w:date="2019-11-28T16:20:00Z">
        <w:r w:rsidR="001A0500">
          <w:rPr>
            <w:rFonts w:ascii="Times New Roman" w:hAnsi="Times New Roman" w:cs="Times New Roman"/>
            <w:sz w:val="24"/>
            <w:szCs w:val="24"/>
          </w:rPr>
          <w:t xml:space="preserve"> </w:t>
        </w:r>
      </w:ins>
      <w:ins w:id="602" w:author="Stephen" w:date="2019-11-25T18:21:00Z">
        <w:r w:rsidR="001E4F36">
          <w:rPr>
            <w:rFonts w:ascii="Times New Roman" w:hAnsi="Times New Roman" w:cs="Times New Roman"/>
            <w:sz w:val="24"/>
            <w:szCs w:val="24"/>
          </w:rPr>
          <w:t>58</w:t>
        </w:r>
      </w:ins>
      <w:ins w:id="603" w:author="Stephen" w:date="2019-11-26T07:12:00Z">
        <w:r w:rsidR="00ED7F48">
          <w:rPr>
            <w:rFonts w:ascii="Times New Roman" w:hAnsi="Times New Roman" w:cs="Times New Roman"/>
            <w:sz w:val="24"/>
            <w:szCs w:val="24"/>
          </w:rPr>
          <w:t xml:space="preserve"> </w:t>
        </w:r>
      </w:ins>
      <w:del w:id="604" w:author="Stephen" w:date="2019-11-25T18:21:00Z">
        <w:r w:rsidDel="001E4F36">
          <w:rPr>
            <w:rFonts w:ascii="Times New Roman" w:hAnsi="Times New Roman" w:cs="Times New Roman"/>
            <w:sz w:val="24"/>
            <w:szCs w:val="24"/>
          </w:rPr>
          <w:delText xml:space="preserve"> 33 </w:delText>
        </w:r>
      </w:del>
      <w:r>
        <w:rPr>
          <w:rFonts w:ascii="Times New Roman" w:hAnsi="Times New Roman" w:cs="Times New Roman"/>
          <w:sz w:val="24"/>
          <w:szCs w:val="24"/>
        </w:rPr>
        <w:t xml:space="preserve">articles included in our formal meta-analysis yielded </w:t>
      </w:r>
      <w:r w:rsidRPr="00403668">
        <w:rPr>
          <w:rFonts w:ascii="Times New Roman" w:hAnsi="Times New Roman" w:cs="Times New Roman"/>
          <w:sz w:val="24"/>
          <w:szCs w:val="24"/>
          <w:highlight w:val="yellow"/>
          <w:rPrChange w:id="605" w:author="Nigel Bean" w:date="2019-12-06T09:59:00Z">
            <w:rPr>
              <w:rFonts w:ascii="Times New Roman" w:hAnsi="Times New Roman" w:cs="Times New Roman"/>
              <w:sz w:val="24"/>
              <w:szCs w:val="24"/>
            </w:rPr>
          </w:rPrChange>
        </w:rPr>
        <w:t>1386</w:t>
      </w:r>
      <w:r w:rsidR="0052067F">
        <w:rPr>
          <w:rFonts w:ascii="Times New Roman" w:hAnsi="Times New Roman" w:cs="Times New Roman"/>
          <w:sz w:val="24"/>
          <w:szCs w:val="24"/>
        </w:rPr>
        <w:t xml:space="preserve"> results of correlation analysis. </w:t>
      </w:r>
      <w:ins w:id="606" w:author="Stephen" w:date="2019-11-25T18:18:00Z">
        <w:r w:rsidR="001E4F36">
          <w:rPr>
            <w:rFonts w:ascii="Times New Roman" w:hAnsi="Times New Roman" w:cs="Times New Roman"/>
            <w:sz w:val="24"/>
            <w:szCs w:val="24"/>
          </w:rPr>
          <w:t>Table 2 catalogu</w:t>
        </w:r>
      </w:ins>
      <w:ins w:id="607" w:author="Stephen" w:date="2019-11-25T18:19:00Z">
        <w:r w:rsidR="001E4F36">
          <w:rPr>
            <w:rFonts w:ascii="Times New Roman" w:hAnsi="Times New Roman" w:cs="Times New Roman"/>
            <w:sz w:val="24"/>
            <w:szCs w:val="24"/>
          </w:rPr>
          <w:t>es all of these correlations in terms of clinic</w:t>
        </w:r>
      </w:ins>
      <w:ins w:id="608" w:author="Stephen" w:date="2019-11-25T18:20:00Z">
        <w:r w:rsidR="001E4F36">
          <w:rPr>
            <w:rFonts w:ascii="Times New Roman" w:hAnsi="Times New Roman" w:cs="Times New Roman"/>
            <w:sz w:val="24"/>
            <w:szCs w:val="24"/>
          </w:rPr>
          <w:t>a</w:t>
        </w:r>
      </w:ins>
      <w:ins w:id="609" w:author="Stephen" w:date="2019-11-25T18:19:00Z">
        <w:r w:rsidR="001E4F36">
          <w:rPr>
            <w:rFonts w:ascii="Times New Roman" w:hAnsi="Times New Roman" w:cs="Times New Roman"/>
            <w:sz w:val="24"/>
            <w:szCs w:val="24"/>
          </w:rPr>
          <w:t xml:space="preserve">l parameters, </w:t>
        </w:r>
      </w:ins>
      <w:ins w:id="610" w:author="Stephen" w:date="2019-11-25T18:20:00Z">
        <w:r w:rsidR="001E4F36">
          <w:rPr>
            <w:rFonts w:ascii="Times New Roman" w:hAnsi="Times New Roman" w:cs="Times New Roman"/>
            <w:sz w:val="24"/>
            <w:szCs w:val="24"/>
          </w:rPr>
          <w:lastRenderedPageBreak/>
          <w:t xml:space="preserve">subgroups, </w:t>
        </w:r>
      </w:ins>
      <w:ins w:id="611" w:author="Stephen" w:date="2019-11-25T18:19:00Z">
        <w:r w:rsidR="001E4F36">
          <w:rPr>
            <w:rFonts w:ascii="Times New Roman" w:hAnsi="Times New Roman" w:cs="Times New Roman"/>
            <w:sz w:val="24"/>
            <w:szCs w:val="24"/>
          </w:rPr>
          <w:t>number of participants, statistical methods</w:t>
        </w:r>
      </w:ins>
      <w:ins w:id="612" w:author="Stephen" w:date="2019-11-25T18:20:00Z">
        <w:r w:rsidR="001E4F36">
          <w:rPr>
            <w:rFonts w:ascii="Times New Roman" w:hAnsi="Times New Roman" w:cs="Times New Roman"/>
            <w:sz w:val="24"/>
            <w:szCs w:val="24"/>
          </w:rPr>
          <w:t xml:space="preserve">, statistical significance, and p values/confidence </w:t>
        </w:r>
      </w:ins>
      <w:ins w:id="613" w:author="Stephen" w:date="2019-11-25T18:21:00Z">
        <w:r w:rsidR="001E4F36">
          <w:rPr>
            <w:rFonts w:ascii="Times New Roman" w:hAnsi="Times New Roman" w:cs="Times New Roman"/>
            <w:sz w:val="24"/>
            <w:szCs w:val="24"/>
          </w:rPr>
          <w:t>limits.</w:t>
        </w:r>
      </w:ins>
    </w:p>
    <w:p w14:paraId="5CD7E98F" w14:textId="77777777" w:rsidR="00E51E94" w:rsidRPr="00403668" w:rsidRDefault="0052067F" w:rsidP="00A15A3D">
      <w:pPr>
        <w:pStyle w:val="NoSpacing"/>
        <w:spacing w:line="480" w:lineRule="auto"/>
        <w:rPr>
          <w:rFonts w:ascii="Times New Roman" w:hAnsi="Times New Roman" w:cs="Times New Roman"/>
          <w:sz w:val="24"/>
          <w:szCs w:val="24"/>
          <w:highlight w:val="yellow"/>
          <w:rPrChange w:id="614" w:author="Nigel Bean" w:date="2019-12-06T10:00:00Z">
            <w:rPr>
              <w:rFonts w:ascii="Times New Roman" w:hAnsi="Times New Roman" w:cs="Times New Roman"/>
              <w:sz w:val="24"/>
              <w:szCs w:val="24"/>
            </w:rPr>
          </w:rPrChange>
        </w:rPr>
      </w:pPr>
      <w:r>
        <w:rPr>
          <w:rFonts w:ascii="Times New Roman" w:hAnsi="Times New Roman" w:cs="Times New Roman"/>
          <w:sz w:val="24"/>
          <w:szCs w:val="24"/>
        </w:rPr>
        <w:t xml:space="preserve">The number of subjects for each analysis ranged </w:t>
      </w:r>
      <w:r w:rsidRPr="00403668">
        <w:rPr>
          <w:rFonts w:ascii="Times New Roman" w:hAnsi="Times New Roman" w:cs="Times New Roman"/>
          <w:sz w:val="24"/>
          <w:szCs w:val="24"/>
          <w:highlight w:val="yellow"/>
          <w:rPrChange w:id="615" w:author="Nigel Bean" w:date="2019-12-06T10:00:00Z">
            <w:rPr>
              <w:rFonts w:ascii="Times New Roman" w:hAnsi="Times New Roman" w:cs="Times New Roman"/>
              <w:sz w:val="24"/>
              <w:szCs w:val="24"/>
            </w:rPr>
          </w:rPrChange>
        </w:rPr>
        <w:t>from 18 to 10314 with a</w:t>
      </w:r>
      <w:ins w:id="616" w:author="Stephen" w:date="2019-11-16T19:38:00Z">
        <w:r w:rsidR="006E3BDA" w:rsidRPr="00403668">
          <w:rPr>
            <w:rFonts w:ascii="Times New Roman" w:hAnsi="Times New Roman" w:cs="Times New Roman"/>
            <w:sz w:val="24"/>
            <w:szCs w:val="24"/>
            <w:highlight w:val="yellow"/>
            <w:rPrChange w:id="617" w:author="Nigel Bean" w:date="2019-12-06T10:00:00Z">
              <w:rPr>
                <w:rFonts w:ascii="Times New Roman" w:hAnsi="Times New Roman" w:cs="Times New Roman"/>
                <w:sz w:val="24"/>
                <w:szCs w:val="24"/>
              </w:rPr>
            </w:rPrChange>
          </w:rPr>
          <w:t xml:space="preserve"> </w:t>
        </w:r>
      </w:ins>
      <w:r w:rsidRPr="00403668">
        <w:rPr>
          <w:rFonts w:ascii="Times New Roman" w:hAnsi="Times New Roman" w:cs="Times New Roman"/>
          <w:sz w:val="24"/>
          <w:szCs w:val="24"/>
          <w:highlight w:val="yellow"/>
          <w:rPrChange w:id="618" w:author="Nigel Bean" w:date="2019-12-06T10:00:00Z">
            <w:rPr>
              <w:rFonts w:ascii="Times New Roman" w:hAnsi="Times New Roman" w:cs="Times New Roman"/>
              <w:sz w:val="24"/>
              <w:szCs w:val="24"/>
            </w:rPr>
          </w:rPrChange>
        </w:rPr>
        <w:t xml:space="preserve">mean of 2860. The number of results in each paper ranged from 6 [23, 42, 56, 58] to 147 [45]. </w:t>
      </w:r>
      <w:r w:rsidR="00A15A3D" w:rsidRPr="00403668">
        <w:rPr>
          <w:rFonts w:ascii="Times New Roman" w:hAnsi="Times New Roman" w:cs="Times New Roman"/>
          <w:sz w:val="24"/>
          <w:szCs w:val="24"/>
          <w:highlight w:val="yellow"/>
          <w:rPrChange w:id="619" w:author="Nigel Bean" w:date="2019-12-06T10:00:00Z">
            <w:rPr>
              <w:rFonts w:ascii="Times New Roman" w:hAnsi="Times New Roman" w:cs="Times New Roman"/>
              <w:sz w:val="24"/>
              <w:szCs w:val="24"/>
            </w:rPr>
          </w:rPrChange>
        </w:rPr>
        <w:t xml:space="preserve">Formal meta-analysis of </w:t>
      </w:r>
      <w:r w:rsidRPr="00403668">
        <w:rPr>
          <w:rFonts w:ascii="Times New Roman" w:hAnsi="Times New Roman" w:cs="Times New Roman"/>
          <w:sz w:val="24"/>
          <w:szCs w:val="24"/>
          <w:highlight w:val="yellow"/>
          <w:rPrChange w:id="620" w:author="Nigel Bean" w:date="2019-12-06T10:00:00Z">
            <w:rPr>
              <w:rFonts w:ascii="Times New Roman" w:hAnsi="Times New Roman" w:cs="Times New Roman"/>
              <w:sz w:val="24"/>
              <w:szCs w:val="24"/>
            </w:rPr>
          </w:rPrChange>
        </w:rPr>
        <w:t xml:space="preserve">all this </w:t>
      </w:r>
      <w:r w:rsidR="00A15A3D" w:rsidRPr="00403668">
        <w:rPr>
          <w:rFonts w:ascii="Times New Roman" w:hAnsi="Times New Roman" w:cs="Times New Roman"/>
          <w:sz w:val="24"/>
          <w:szCs w:val="24"/>
          <w:highlight w:val="yellow"/>
          <w:rPrChange w:id="621" w:author="Nigel Bean" w:date="2019-12-06T10:00:00Z">
            <w:rPr>
              <w:rFonts w:ascii="Times New Roman" w:hAnsi="Times New Roman" w:cs="Times New Roman"/>
              <w:sz w:val="24"/>
              <w:szCs w:val="24"/>
            </w:rPr>
          </w:rPrChange>
        </w:rPr>
        <w:t>data confirmed the superiority of correlations with thyroid hormone levels (FT4, T3 and FT3) as compared to TSH levels</w:t>
      </w:r>
      <w:r w:rsidR="00B12948" w:rsidRPr="00403668">
        <w:rPr>
          <w:rFonts w:ascii="Times New Roman" w:hAnsi="Times New Roman" w:cs="Times New Roman"/>
          <w:sz w:val="24"/>
          <w:szCs w:val="24"/>
          <w:highlight w:val="yellow"/>
          <w:rPrChange w:id="622" w:author="Nigel Bean" w:date="2019-12-06T10:00:00Z">
            <w:rPr>
              <w:rFonts w:ascii="Times New Roman" w:hAnsi="Times New Roman" w:cs="Times New Roman"/>
              <w:sz w:val="24"/>
              <w:szCs w:val="24"/>
            </w:rPr>
          </w:rPrChange>
        </w:rPr>
        <w:t xml:space="preserve"> (Figure 2)</w:t>
      </w:r>
      <w:r w:rsidR="00A15A3D" w:rsidRPr="00403668">
        <w:rPr>
          <w:rFonts w:ascii="Times New Roman" w:hAnsi="Times New Roman" w:cs="Times New Roman"/>
          <w:sz w:val="24"/>
          <w:szCs w:val="24"/>
          <w:highlight w:val="yellow"/>
          <w:rPrChange w:id="623" w:author="Nigel Bean" w:date="2019-12-06T10:00:00Z">
            <w:rPr>
              <w:rFonts w:ascii="Times New Roman" w:hAnsi="Times New Roman" w:cs="Times New Roman"/>
              <w:sz w:val="24"/>
              <w:szCs w:val="24"/>
            </w:rPr>
          </w:rPrChange>
        </w:rPr>
        <w:t xml:space="preserve">. </w:t>
      </w:r>
    </w:p>
    <w:p w14:paraId="6227F088" w14:textId="77777777" w:rsidR="00E51E94" w:rsidRDefault="00E51E94" w:rsidP="00A15A3D">
      <w:pPr>
        <w:pStyle w:val="NoSpacing"/>
        <w:spacing w:line="480" w:lineRule="auto"/>
        <w:rPr>
          <w:rFonts w:ascii="Times New Roman" w:hAnsi="Times New Roman" w:cs="Times New Roman"/>
          <w:sz w:val="24"/>
          <w:szCs w:val="24"/>
        </w:rPr>
      </w:pPr>
      <w:r w:rsidRPr="00403668">
        <w:rPr>
          <w:rFonts w:ascii="Times New Roman" w:hAnsi="Times New Roman" w:cs="Times New Roman"/>
          <w:sz w:val="24"/>
          <w:szCs w:val="24"/>
          <w:highlight w:val="yellow"/>
          <w:rPrChange w:id="624" w:author="Nigel Bean" w:date="2019-12-06T10:00:00Z">
            <w:rPr>
              <w:rFonts w:ascii="Times New Roman" w:hAnsi="Times New Roman" w:cs="Times New Roman"/>
              <w:sz w:val="24"/>
              <w:szCs w:val="24"/>
            </w:rPr>
          </w:rPrChange>
        </w:rPr>
        <w:t>FT4 had a significant association with a clinical parameter in 56% of the articles</w:t>
      </w:r>
      <w:r w:rsidR="0011145B" w:rsidRPr="00403668">
        <w:rPr>
          <w:rFonts w:ascii="Times New Roman" w:hAnsi="Times New Roman" w:cs="Times New Roman"/>
          <w:sz w:val="24"/>
          <w:szCs w:val="24"/>
          <w:highlight w:val="yellow"/>
          <w:rPrChange w:id="625" w:author="Nigel Bean" w:date="2019-12-06T10:00:00Z">
            <w:rPr>
              <w:rFonts w:ascii="Times New Roman" w:hAnsi="Times New Roman" w:cs="Times New Roman"/>
              <w:sz w:val="24"/>
              <w:szCs w:val="24"/>
            </w:rPr>
          </w:rPrChange>
        </w:rPr>
        <w:t>’</w:t>
      </w:r>
      <w:ins w:id="626" w:author="Stephen" w:date="2019-11-16T19:35:00Z">
        <w:r w:rsidR="00F36B37" w:rsidRPr="00403668">
          <w:rPr>
            <w:rFonts w:ascii="Times New Roman" w:hAnsi="Times New Roman" w:cs="Times New Roman"/>
            <w:sz w:val="24"/>
            <w:szCs w:val="24"/>
            <w:highlight w:val="yellow"/>
            <w:rPrChange w:id="627" w:author="Nigel Bean" w:date="2019-12-06T10:00:00Z">
              <w:rPr>
                <w:rFonts w:ascii="Times New Roman" w:hAnsi="Times New Roman" w:cs="Times New Roman"/>
                <w:sz w:val="24"/>
                <w:szCs w:val="24"/>
              </w:rPr>
            </w:rPrChange>
          </w:rPr>
          <w:t xml:space="preserve"> </w:t>
        </w:r>
      </w:ins>
      <w:r w:rsidR="00132153" w:rsidRPr="00403668">
        <w:rPr>
          <w:rFonts w:ascii="Times New Roman" w:hAnsi="Times New Roman" w:cs="Times New Roman"/>
          <w:sz w:val="24"/>
          <w:szCs w:val="24"/>
          <w:highlight w:val="yellow"/>
          <w:rPrChange w:id="628" w:author="Nigel Bean" w:date="2019-12-06T10:00:00Z">
            <w:rPr>
              <w:rFonts w:ascii="Times New Roman" w:hAnsi="Times New Roman" w:cs="Times New Roman"/>
              <w:sz w:val="24"/>
              <w:szCs w:val="24"/>
            </w:rPr>
          </w:rPrChange>
        </w:rPr>
        <w:t>analyses. FT3 and T3 correlations were not significantly different from each other and we therefore combined them.</w:t>
      </w:r>
      <w:r w:rsidRPr="00403668">
        <w:rPr>
          <w:rFonts w:ascii="Times New Roman" w:hAnsi="Times New Roman" w:cs="Times New Roman"/>
          <w:sz w:val="24"/>
          <w:szCs w:val="24"/>
          <w:highlight w:val="yellow"/>
          <w:rPrChange w:id="629" w:author="Nigel Bean" w:date="2019-12-06T10:00:00Z">
            <w:rPr>
              <w:rFonts w:ascii="Times New Roman" w:hAnsi="Times New Roman" w:cs="Times New Roman"/>
              <w:sz w:val="24"/>
              <w:szCs w:val="24"/>
            </w:rPr>
          </w:rPrChange>
        </w:rPr>
        <w:t xml:space="preserve"> T3/FT3 had a significant association in 50% of the analyses whereas TSH had a significant association in only 22%.</w:t>
      </w:r>
      <w:r w:rsidR="008C585A" w:rsidRPr="00403668">
        <w:rPr>
          <w:rFonts w:ascii="Times New Roman" w:hAnsi="Times New Roman" w:cs="Times New Roman"/>
          <w:sz w:val="24"/>
          <w:szCs w:val="24"/>
          <w:highlight w:val="yellow"/>
          <w:rPrChange w:id="630" w:author="Nigel Bean" w:date="2019-12-06T10:00:00Z">
            <w:rPr>
              <w:rFonts w:ascii="Times New Roman" w:hAnsi="Times New Roman" w:cs="Times New Roman"/>
              <w:sz w:val="24"/>
              <w:szCs w:val="24"/>
            </w:rPr>
          </w:rPrChange>
        </w:rPr>
        <w:t>F</w:t>
      </w:r>
      <w:r w:rsidR="00B12948" w:rsidRPr="00403668">
        <w:rPr>
          <w:rFonts w:ascii="Times New Roman" w:hAnsi="Times New Roman" w:cs="Times New Roman"/>
          <w:sz w:val="24"/>
          <w:szCs w:val="24"/>
          <w:highlight w:val="yellow"/>
          <w:rPrChange w:id="631" w:author="Nigel Bean" w:date="2019-12-06T10:00:00Z">
            <w:rPr>
              <w:rFonts w:ascii="Times New Roman" w:hAnsi="Times New Roman" w:cs="Times New Roman"/>
              <w:sz w:val="24"/>
              <w:szCs w:val="24"/>
            </w:rPr>
          </w:rPrChange>
        </w:rPr>
        <w:t>or t</w:t>
      </w:r>
      <w:r w:rsidR="008C585A" w:rsidRPr="00403668">
        <w:rPr>
          <w:rFonts w:ascii="Times New Roman" w:hAnsi="Times New Roman" w:cs="Times New Roman"/>
          <w:sz w:val="24"/>
          <w:szCs w:val="24"/>
          <w:highlight w:val="yellow"/>
          <w:rPrChange w:id="632" w:author="Nigel Bean" w:date="2019-12-06T10:00:00Z">
            <w:rPr>
              <w:rFonts w:ascii="Times New Roman" w:hAnsi="Times New Roman" w:cs="Times New Roman"/>
              <w:sz w:val="24"/>
              <w:szCs w:val="24"/>
            </w:rPr>
          </w:rPrChange>
        </w:rPr>
        <w:t xml:space="preserve">he comparison of FT4 and </w:t>
      </w:r>
      <w:r w:rsidR="005E4740" w:rsidRPr="00403668">
        <w:rPr>
          <w:rFonts w:ascii="Times New Roman" w:hAnsi="Times New Roman" w:cs="Times New Roman"/>
          <w:sz w:val="24"/>
          <w:szCs w:val="24"/>
          <w:highlight w:val="yellow"/>
          <w:rPrChange w:id="633" w:author="Nigel Bean" w:date="2019-12-06T10:00:00Z">
            <w:rPr>
              <w:rFonts w:ascii="Times New Roman" w:hAnsi="Times New Roman" w:cs="Times New Roman"/>
              <w:sz w:val="24"/>
              <w:szCs w:val="24"/>
            </w:rPr>
          </w:rPrChange>
        </w:rPr>
        <w:t>TSH p</w:t>
      </w:r>
      <w:r w:rsidR="00B12948" w:rsidRPr="00403668">
        <w:rPr>
          <w:rFonts w:ascii="Times New Roman" w:hAnsi="Times New Roman" w:cs="Times New Roman"/>
          <w:sz w:val="24"/>
          <w:szCs w:val="24"/>
          <w:highlight w:val="yellow"/>
          <w:rPrChange w:id="634" w:author="Nigel Bean" w:date="2019-12-06T10:00:00Z">
            <w:rPr>
              <w:rFonts w:ascii="Times New Roman" w:hAnsi="Times New Roman" w:cs="Times New Roman"/>
              <w:sz w:val="24"/>
              <w:szCs w:val="24"/>
            </w:rPr>
          </w:rPrChange>
        </w:rPr>
        <w:t xml:space="preserve">&lt;0.0001, for the comparison of FT3 and TSH </w:t>
      </w:r>
      <w:r w:rsidR="008C585A" w:rsidRPr="00403668">
        <w:rPr>
          <w:rFonts w:ascii="Times New Roman" w:hAnsi="Times New Roman" w:cs="Times New Roman"/>
          <w:sz w:val="24"/>
          <w:szCs w:val="24"/>
          <w:highlight w:val="yellow"/>
          <w:rPrChange w:id="635" w:author="Nigel Bean" w:date="2019-12-06T10:00:00Z">
            <w:rPr>
              <w:rFonts w:ascii="Times New Roman" w:hAnsi="Times New Roman" w:cs="Times New Roman"/>
              <w:sz w:val="24"/>
              <w:szCs w:val="24"/>
            </w:rPr>
          </w:rPrChange>
        </w:rPr>
        <w:t>p</w:t>
      </w:r>
      <w:r w:rsidR="00B12948" w:rsidRPr="00403668">
        <w:rPr>
          <w:rFonts w:ascii="Times New Roman" w:hAnsi="Times New Roman" w:cs="Times New Roman"/>
          <w:sz w:val="24"/>
          <w:szCs w:val="24"/>
          <w:highlight w:val="yellow"/>
          <w:rPrChange w:id="636" w:author="Nigel Bean" w:date="2019-12-06T10:00:00Z">
            <w:rPr>
              <w:rFonts w:ascii="Times New Roman" w:hAnsi="Times New Roman" w:cs="Times New Roman"/>
              <w:sz w:val="24"/>
              <w:szCs w:val="24"/>
            </w:rPr>
          </w:rPrChange>
        </w:rPr>
        <w:t>&lt;0.0001, and f</w:t>
      </w:r>
      <w:r w:rsidR="008C585A" w:rsidRPr="00403668">
        <w:rPr>
          <w:rFonts w:ascii="Times New Roman" w:hAnsi="Times New Roman" w:cs="Times New Roman"/>
          <w:sz w:val="24"/>
          <w:szCs w:val="24"/>
          <w:highlight w:val="yellow"/>
          <w:rPrChange w:id="637" w:author="Nigel Bean" w:date="2019-12-06T10:00:00Z">
            <w:rPr>
              <w:rFonts w:ascii="Times New Roman" w:hAnsi="Times New Roman" w:cs="Times New Roman"/>
              <w:sz w:val="24"/>
              <w:szCs w:val="24"/>
            </w:rPr>
          </w:rPrChange>
        </w:rPr>
        <w:t>or the comparison of FT4 and T3</w:t>
      </w:r>
      <w:r w:rsidR="00B12948" w:rsidRPr="00403668">
        <w:rPr>
          <w:rFonts w:ascii="Times New Roman" w:hAnsi="Times New Roman" w:cs="Times New Roman"/>
          <w:sz w:val="24"/>
          <w:szCs w:val="24"/>
          <w:highlight w:val="yellow"/>
          <w:rPrChange w:id="638" w:author="Nigel Bean" w:date="2019-12-06T10:00:00Z">
            <w:rPr>
              <w:rFonts w:ascii="Times New Roman" w:hAnsi="Times New Roman" w:cs="Times New Roman"/>
              <w:sz w:val="24"/>
              <w:szCs w:val="24"/>
            </w:rPr>
          </w:rPrChange>
        </w:rPr>
        <w:t xml:space="preserve"> p</w:t>
      </w:r>
      <w:r w:rsidR="008C585A" w:rsidRPr="00403668">
        <w:rPr>
          <w:rFonts w:ascii="Times New Roman" w:hAnsi="Times New Roman" w:cs="Times New Roman"/>
          <w:sz w:val="24"/>
          <w:szCs w:val="24"/>
          <w:highlight w:val="yellow"/>
          <w:rPrChange w:id="639" w:author="Nigel Bean" w:date="2019-12-06T10:00:00Z">
            <w:rPr>
              <w:rFonts w:ascii="Times New Roman" w:hAnsi="Times New Roman" w:cs="Times New Roman"/>
              <w:sz w:val="24"/>
              <w:szCs w:val="24"/>
            </w:rPr>
          </w:rPrChange>
        </w:rPr>
        <w:t>=</w:t>
      </w:r>
      <w:r w:rsidR="00B12948" w:rsidRPr="00403668">
        <w:rPr>
          <w:rFonts w:ascii="Times New Roman" w:hAnsi="Times New Roman" w:cs="Times New Roman"/>
          <w:sz w:val="24"/>
          <w:szCs w:val="24"/>
          <w:highlight w:val="yellow"/>
          <w:rPrChange w:id="640" w:author="Nigel Bean" w:date="2019-12-06T10:00:00Z">
            <w:rPr>
              <w:rFonts w:ascii="Times New Roman" w:hAnsi="Times New Roman" w:cs="Times New Roman"/>
              <w:sz w:val="24"/>
              <w:szCs w:val="24"/>
            </w:rPr>
          </w:rPrChange>
        </w:rPr>
        <w:t>0.539.</w:t>
      </w:r>
    </w:p>
    <w:p w14:paraId="31438C97" w14:textId="77777777" w:rsidR="00BE1803" w:rsidRDefault="00E51E94" w:rsidP="00BE1803">
      <w:pPr>
        <w:pStyle w:val="NoSpacing"/>
        <w:spacing w:line="480" w:lineRule="auto"/>
        <w:rPr>
          <w:ins w:id="641" w:author="Stephen" w:date="2019-11-17T09:55:00Z"/>
          <w:rFonts w:ascii="Times New Roman" w:hAnsi="Times New Roman" w:cs="Times New Roman"/>
          <w:sz w:val="24"/>
          <w:szCs w:val="24"/>
        </w:rPr>
      </w:pPr>
      <w:r>
        <w:rPr>
          <w:rFonts w:ascii="Times New Roman" w:hAnsi="Times New Roman" w:cs="Times New Roman"/>
          <w:sz w:val="24"/>
          <w:szCs w:val="24"/>
        </w:rPr>
        <w:t xml:space="preserve">As the number of subjects </w:t>
      </w:r>
      <w:r w:rsidR="00363488">
        <w:rPr>
          <w:rFonts w:ascii="Times New Roman" w:hAnsi="Times New Roman" w:cs="Times New Roman"/>
          <w:sz w:val="24"/>
          <w:szCs w:val="24"/>
        </w:rPr>
        <w:t xml:space="preserve">in the analysis </w:t>
      </w:r>
      <w:r>
        <w:rPr>
          <w:rFonts w:ascii="Times New Roman" w:hAnsi="Times New Roman" w:cs="Times New Roman"/>
          <w:sz w:val="24"/>
          <w:szCs w:val="24"/>
        </w:rPr>
        <w:t>increased</w:t>
      </w:r>
      <w:r w:rsidR="00363488">
        <w:rPr>
          <w:rFonts w:ascii="Times New Roman" w:hAnsi="Times New Roman" w:cs="Times New Roman"/>
          <w:sz w:val="24"/>
          <w:szCs w:val="24"/>
        </w:rPr>
        <w:t>,</w:t>
      </w:r>
      <w:r>
        <w:rPr>
          <w:rFonts w:ascii="Times New Roman" w:hAnsi="Times New Roman" w:cs="Times New Roman"/>
          <w:sz w:val="24"/>
          <w:szCs w:val="24"/>
        </w:rPr>
        <w:t xml:space="preserve"> the superior correlations with thyroid hormones appeared to become more apparent (Figure 3). This </w:t>
      </w:r>
      <w:r w:rsidR="0011145B">
        <w:rPr>
          <w:rFonts w:ascii="Times New Roman" w:hAnsi="Times New Roman" w:cs="Times New Roman"/>
          <w:sz w:val="24"/>
          <w:szCs w:val="24"/>
        </w:rPr>
        <w:t xml:space="preserve">apparent increase in superiority </w:t>
      </w:r>
      <w:r>
        <w:rPr>
          <w:rFonts w:ascii="Times New Roman" w:hAnsi="Times New Roman" w:cs="Times New Roman"/>
          <w:sz w:val="24"/>
          <w:szCs w:val="24"/>
        </w:rPr>
        <w:t>did not achieve statistical significance.</w:t>
      </w:r>
      <w:ins w:id="642" w:author="Stephen" w:date="2019-11-16T19:34:00Z">
        <w:r w:rsidR="00F36B37">
          <w:rPr>
            <w:rFonts w:ascii="Times New Roman" w:hAnsi="Times New Roman" w:cs="Times New Roman"/>
            <w:sz w:val="24"/>
            <w:szCs w:val="24"/>
          </w:rPr>
          <w:t xml:space="preserve"> </w:t>
        </w:r>
      </w:ins>
      <w:r>
        <w:rPr>
          <w:rFonts w:ascii="Times New Roman" w:hAnsi="Times New Roman" w:cs="Times New Roman"/>
          <w:sz w:val="24"/>
          <w:szCs w:val="24"/>
        </w:rPr>
        <w:t>The other chosen predictors, system, and number of covariates</w:t>
      </w:r>
      <w:r w:rsidR="0011145B">
        <w:rPr>
          <w:rFonts w:ascii="Times New Roman" w:hAnsi="Times New Roman" w:cs="Times New Roman"/>
          <w:sz w:val="24"/>
          <w:szCs w:val="24"/>
        </w:rPr>
        <w:t>,</w:t>
      </w:r>
      <w:r>
        <w:rPr>
          <w:rFonts w:ascii="Times New Roman" w:hAnsi="Times New Roman" w:cs="Times New Roman"/>
          <w:sz w:val="24"/>
          <w:szCs w:val="24"/>
        </w:rPr>
        <w:t xml:space="preserve"> wer</w:t>
      </w:r>
      <w:r w:rsidR="0011145B">
        <w:rPr>
          <w:rFonts w:ascii="Times New Roman" w:hAnsi="Times New Roman" w:cs="Times New Roman"/>
          <w:sz w:val="24"/>
          <w:szCs w:val="24"/>
        </w:rPr>
        <w:t>e not significant predictors of</w:t>
      </w:r>
      <w:r>
        <w:rPr>
          <w:rFonts w:ascii="Times New Roman" w:hAnsi="Times New Roman" w:cs="Times New Roman"/>
          <w:sz w:val="24"/>
          <w:szCs w:val="24"/>
        </w:rPr>
        <w:t xml:space="preserve"> the significance of </w:t>
      </w:r>
      <w:r w:rsidR="00132153">
        <w:rPr>
          <w:rFonts w:ascii="Times New Roman" w:hAnsi="Times New Roman" w:cs="Times New Roman"/>
          <w:sz w:val="24"/>
          <w:szCs w:val="24"/>
        </w:rPr>
        <w:t xml:space="preserve">an article’s </w:t>
      </w:r>
      <w:r>
        <w:rPr>
          <w:rFonts w:ascii="Times New Roman" w:hAnsi="Times New Roman" w:cs="Times New Roman"/>
          <w:sz w:val="24"/>
          <w:szCs w:val="24"/>
        </w:rPr>
        <w:t>result</w:t>
      </w:r>
      <w:r w:rsidR="00132153">
        <w:rPr>
          <w:rFonts w:ascii="Times New Roman" w:hAnsi="Times New Roman" w:cs="Times New Roman"/>
          <w:sz w:val="24"/>
          <w:szCs w:val="24"/>
        </w:rPr>
        <w:t>s</w:t>
      </w:r>
      <w:r>
        <w:rPr>
          <w:rFonts w:ascii="Times New Roman" w:hAnsi="Times New Roman" w:cs="Times New Roman"/>
          <w:sz w:val="24"/>
          <w:szCs w:val="24"/>
        </w:rPr>
        <w:t>. The authors accounted for the dependence within each article by incorporating a statistically significant random intercep</w:t>
      </w:r>
      <w:r w:rsidR="00132153">
        <w:rPr>
          <w:rFonts w:ascii="Times New Roman" w:hAnsi="Times New Roman" w:cs="Times New Roman"/>
          <w:sz w:val="24"/>
          <w:szCs w:val="24"/>
        </w:rPr>
        <w:t>t</w:t>
      </w:r>
      <w:ins w:id="643" w:author="Stephen" w:date="2019-11-10T12:43:00Z">
        <w:r w:rsidR="00080B52">
          <w:rPr>
            <w:rFonts w:ascii="Times New Roman" w:hAnsi="Times New Roman" w:cs="Times New Roman"/>
            <w:sz w:val="24"/>
            <w:szCs w:val="24"/>
          </w:rPr>
          <w:t>.</w:t>
        </w:r>
      </w:ins>
    </w:p>
    <w:p w14:paraId="07754803" w14:textId="77777777" w:rsidR="00BE1803" w:rsidRPr="00403668" w:rsidRDefault="00BE1803" w:rsidP="00BE1803">
      <w:pPr>
        <w:pStyle w:val="NoSpacing"/>
        <w:spacing w:line="480" w:lineRule="auto"/>
        <w:rPr>
          <w:ins w:id="644" w:author="Stephen" w:date="2019-11-17T09:52:00Z"/>
          <w:rFonts w:ascii="Times New Roman" w:hAnsi="Times New Roman" w:cs="Times New Roman"/>
          <w:sz w:val="24"/>
          <w:szCs w:val="24"/>
          <w:highlight w:val="yellow"/>
          <w:rPrChange w:id="645" w:author="Nigel Bean" w:date="2019-12-06T10:00:00Z">
            <w:rPr>
              <w:ins w:id="646" w:author="Stephen" w:date="2019-11-17T09:52:00Z"/>
              <w:rFonts w:ascii="Times New Roman" w:hAnsi="Times New Roman" w:cs="Times New Roman"/>
              <w:sz w:val="24"/>
              <w:szCs w:val="24"/>
            </w:rPr>
          </w:rPrChange>
        </w:rPr>
      </w:pPr>
      <w:commentRangeStart w:id="647"/>
      <w:ins w:id="648" w:author="Stephen" w:date="2019-11-17T09:55:00Z">
        <w:r w:rsidRPr="00403668">
          <w:rPr>
            <w:rFonts w:ascii="Times New Roman" w:hAnsi="Times New Roman" w:cs="Times New Roman"/>
            <w:sz w:val="24"/>
            <w:szCs w:val="24"/>
            <w:highlight w:val="yellow"/>
            <w:rPrChange w:id="649" w:author="Nigel Bean" w:date="2019-12-06T10:00:00Z">
              <w:rPr>
                <w:rFonts w:ascii="Times New Roman" w:hAnsi="Times New Roman" w:cs="Times New Roman"/>
                <w:sz w:val="24"/>
                <w:szCs w:val="24"/>
              </w:rPr>
            </w:rPrChange>
          </w:rPr>
          <w:t xml:space="preserve">Our sensitivity studies regarding reverse causation </w:t>
        </w:r>
      </w:ins>
      <w:commentRangeEnd w:id="647"/>
      <w:ins w:id="650" w:author="Stephen" w:date="2019-11-20T14:14:00Z">
        <w:r w:rsidR="00DC5654" w:rsidRPr="00403668">
          <w:rPr>
            <w:rStyle w:val="CommentReference"/>
            <w:highlight w:val="yellow"/>
            <w:rPrChange w:id="651" w:author="Nigel Bean" w:date="2019-12-06T10:00:00Z">
              <w:rPr>
                <w:rStyle w:val="CommentReference"/>
              </w:rPr>
            </w:rPrChange>
          </w:rPr>
          <w:commentReference w:id="647"/>
        </w:r>
      </w:ins>
      <w:ins w:id="652" w:author="Stephen" w:date="2019-11-17T09:55:00Z">
        <w:r w:rsidRPr="00403668">
          <w:rPr>
            <w:rFonts w:ascii="Times New Roman" w:hAnsi="Times New Roman" w:cs="Times New Roman"/>
            <w:sz w:val="24"/>
            <w:szCs w:val="24"/>
            <w:highlight w:val="yellow"/>
            <w:rPrChange w:id="653" w:author="Nigel Bean" w:date="2019-12-06T10:00:00Z">
              <w:rPr>
                <w:rFonts w:ascii="Times New Roman" w:hAnsi="Times New Roman" w:cs="Times New Roman"/>
                <w:sz w:val="24"/>
                <w:szCs w:val="24"/>
              </w:rPr>
            </w:rPrChange>
          </w:rPr>
          <w:t>.....</w:t>
        </w:r>
      </w:ins>
    </w:p>
    <w:p w14:paraId="395855AF" w14:textId="77777777" w:rsidR="00080B52" w:rsidRDefault="00080B52" w:rsidP="00DE75B6">
      <w:pPr>
        <w:pStyle w:val="NoSpacing"/>
        <w:spacing w:line="480" w:lineRule="auto"/>
        <w:rPr>
          <w:rFonts w:ascii="Times New Roman" w:hAnsi="Times New Roman" w:cs="Times New Roman"/>
          <w:sz w:val="24"/>
          <w:szCs w:val="24"/>
        </w:rPr>
      </w:pPr>
      <w:commentRangeStart w:id="654"/>
      <w:ins w:id="655" w:author="Stephen" w:date="2019-11-10T12:44:00Z">
        <w:r w:rsidRPr="00403668">
          <w:rPr>
            <w:rFonts w:ascii="Times New Roman" w:hAnsi="Times New Roman" w:cs="Times New Roman"/>
            <w:sz w:val="24"/>
            <w:szCs w:val="24"/>
            <w:highlight w:val="yellow"/>
            <w:rPrChange w:id="656" w:author="Nigel Bean" w:date="2019-12-06T10:00:00Z">
              <w:rPr>
                <w:rFonts w:ascii="Times New Roman" w:hAnsi="Times New Roman" w:cs="Times New Roman"/>
                <w:sz w:val="24"/>
                <w:szCs w:val="24"/>
              </w:rPr>
            </w:rPrChange>
          </w:rPr>
          <w:t xml:space="preserve">Only a few of </w:t>
        </w:r>
      </w:ins>
      <w:commentRangeEnd w:id="654"/>
      <w:ins w:id="657" w:author="Stephen" w:date="2019-11-20T14:15:00Z">
        <w:r w:rsidR="00DC5654" w:rsidRPr="00403668">
          <w:rPr>
            <w:rStyle w:val="CommentReference"/>
            <w:highlight w:val="yellow"/>
            <w:rPrChange w:id="658" w:author="Nigel Bean" w:date="2019-12-06T10:00:00Z">
              <w:rPr>
                <w:rStyle w:val="CommentReference"/>
              </w:rPr>
            </w:rPrChange>
          </w:rPr>
          <w:commentReference w:id="654"/>
        </w:r>
      </w:ins>
      <w:ins w:id="659" w:author="Stephen" w:date="2019-11-10T12:44:00Z">
        <w:r w:rsidRPr="00403668">
          <w:rPr>
            <w:rFonts w:ascii="Times New Roman" w:hAnsi="Times New Roman" w:cs="Times New Roman"/>
            <w:sz w:val="24"/>
            <w:szCs w:val="24"/>
            <w:highlight w:val="yellow"/>
            <w:rPrChange w:id="660" w:author="Nigel Bean" w:date="2019-12-06T10:00:00Z">
              <w:rPr>
                <w:rFonts w:ascii="Times New Roman" w:hAnsi="Times New Roman" w:cs="Times New Roman"/>
                <w:sz w:val="24"/>
                <w:szCs w:val="24"/>
              </w:rPr>
            </w:rPrChange>
          </w:rPr>
          <w:t>the studie</w:t>
        </w:r>
      </w:ins>
      <w:ins w:id="661" w:author="Stephen" w:date="2019-11-10T12:45:00Z">
        <w:r w:rsidRPr="00403668">
          <w:rPr>
            <w:rFonts w:ascii="Times New Roman" w:hAnsi="Times New Roman" w:cs="Times New Roman"/>
            <w:sz w:val="24"/>
            <w:szCs w:val="24"/>
            <w:highlight w:val="yellow"/>
            <w:rPrChange w:id="662" w:author="Nigel Bean" w:date="2019-12-06T10:00:00Z">
              <w:rPr>
                <w:rFonts w:ascii="Times New Roman" w:hAnsi="Times New Roman" w:cs="Times New Roman"/>
                <w:sz w:val="24"/>
                <w:szCs w:val="24"/>
              </w:rPr>
            </w:rPrChange>
          </w:rPr>
          <w:t>s included patients on thyroxine therapy. In these studies the proportion of patients on thyroxine was very low</w:t>
        </w:r>
      </w:ins>
      <w:ins w:id="663" w:author="Stephen" w:date="2019-11-10T12:46:00Z">
        <w:r w:rsidRPr="00403668">
          <w:rPr>
            <w:rFonts w:ascii="Times New Roman" w:hAnsi="Times New Roman" w:cs="Times New Roman"/>
            <w:sz w:val="24"/>
            <w:szCs w:val="24"/>
            <w:highlight w:val="yellow"/>
            <w:rPrChange w:id="664" w:author="Nigel Bean" w:date="2019-12-06T10:00:00Z">
              <w:rPr>
                <w:rFonts w:ascii="Times New Roman" w:hAnsi="Times New Roman" w:cs="Times New Roman"/>
                <w:sz w:val="24"/>
                <w:szCs w:val="24"/>
              </w:rPr>
            </w:rPrChange>
          </w:rPr>
          <w:t xml:space="preserve"> such that </w:t>
        </w:r>
      </w:ins>
      <w:ins w:id="665" w:author="Stephen" w:date="2019-11-10T12:48:00Z">
        <w:r w:rsidR="008C4273" w:rsidRPr="00403668">
          <w:rPr>
            <w:rFonts w:ascii="Times New Roman" w:hAnsi="Times New Roman" w:cs="Times New Roman"/>
            <w:sz w:val="24"/>
            <w:szCs w:val="24"/>
            <w:highlight w:val="yellow"/>
            <w:rPrChange w:id="666" w:author="Nigel Bean" w:date="2019-12-06T10:00:00Z">
              <w:rPr>
                <w:rFonts w:ascii="Times New Roman" w:hAnsi="Times New Roman" w:cs="Times New Roman"/>
                <w:sz w:val="24"/>
                <w:szCs w:val="24"/>
              </w:rPr>
            </w:rPrChange>
          </w:rPr>
          <w:t>separate analyses of these patients were</w:t>
        </w:r>
      </w:ins>
      <w:ins w:id="667" w:author="Stephen" w:date="2019-11-10T12:46:00Z">
        <w:r w:rsidRPr="00403668">
          <w:rPr>
            <w:rFonts w:ascii="Times New Roman" w:hAnsi="Times New Roman" w:cs="Times New Roman"/>
            <w:sz w:val="24"/>
            <w:szCs w:val="24"/>
            <w:highlight w:val="yellow"/>
            <w:rPrChange w:id="668" w:author="Nigel Bean" w:date="2019-12-06T10:00:00Z">
              <w:rPr>
                <w:rFonts w:ascii="Times New Roman" w:hAnsi="Times New Roman" w:cs="Times New Roman"/>
                <w:sz w:val="24"/>
                <w:szCs w:val="24"/>
              </w:rPr>
            </w:rPrChange>
          </w:rPr>
          <w:t xml:space="preserve"> not undertaken. </w:t>
        </w:r>
      </w:ins>
      <w:ins w:id="669" w:author="Stephen" w:date="2019-11-10T12:47:00Z">
        <w:r w:rsidR="008C4273" w:rsidRPr="00403668">
          <w:rPr>
            <w:rFonts w:ascii="Times New Roman" w:hAnsi="Times New Roman" w:cs="Times New Roman"/>
            <w:sz w:val="24"/>
            <w:szCs w:val="24"/>
            <w:highlight w:val="yellow"/>
            <w:rPrChange w:id="670" w:author="Nigel Bean" w:date="2019-12-06T10:00:00Z">
              <w:rPr>
                <w:rFonts w:ascii="Times New Roman" w:hAnsi="Times New Roman" w:cs="Times New Roman"/>
                <w:sz w:val="24"/>
                <w:szCs w:val="24"/>
              </w:rPr>
            </w:rPrChange>
          </w:rPr>
          <w:t>Analyses of cohorts with removal of these patients</w:t>
        </w:r>
      </w:ins>
      <w:ins w:id="671" w:author="Stephen" w:date="2019-11-10T12:48:00Z">
        <w:r w:rsidR="008C4273" w:rsidRPr="00403668">
          <w:rPr>
            <w:rFonts w:ascii="Times New Roman" w:hAnsi="Times New Roman" w:cs="Times New Roman"/>
            <w:sz w:val="24"/>
            <w:szCs w:val="24"/>
            <w:highlight w:val="yellow"/>
            <w:rPrChange w:id="672" w:author="Nigel Bean" w:date="2019-12-06T10:00:00Z">
              <w:rPr>
                <w:rFonts w:ascii="Times New Roman" w:hAnsi="Times New Roman" w:cs="Times New Roman"/>
                <w:sz w:val="24"/>
                <w:szCs w:val="24"/>
              </w:rPr>
            </w:rPrChange>
          </w:rPr>
          <w:t xml:space="preserve"> did not affect the results.</w:t>
        </w:r>
      </w:ins>
    </w:p>
    <w:p w14:paraId="0CDBF611" w14:textId="77777777" w:rsidR="00DE75B6" w:rsidRPr="00DE75B6" w:rsidRDefault="00DE75B6" w:rsidP="00DE75B6">
      <w:pPr>
        <w:spacing w:line="480" w:lineRule="auto"/>
        <w:rPr>
          <w:rFonts w:ascii="Times New Roman" w:hAnsi="Times New Roman" w:cs="Times New Roman"/>
          <w:sz w:val="24"/>
          <w:szCs w:val="24"/>
          <w:lang w:val="en-US"/>
        </w:rPr>
      </w:pPr>
    </w:p>
    <w:p w14:paraId="6D7B9555" w14:textId="77777777"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391CCFB2" w14:textId="77777777" w:rsidR="00DA0B0F" w:rsidRDefault="00DA0B0F" w:rsidP="00DA0B0F">
      <w:pPr>
        <w:spacing w:line="480" w:lineRule="auto"/>
        <w:rPr>
          <w:ins w:id="673" w:author="Stephen" w:date="2019-10-05T07:42: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believe this is the first </w:t>
      </w:r>
      <w:r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ins w:id="674" w:author="Stephen" w:date="2019-11-16T19:34:00Z">
        <w:r w:rsidR="00F36B37">
          <w:rPr>
            <w:rFonts w:ascii="Times New Roman" w:hAnsi="Times New Roman" w:cs="Times New Roman"/>
            <w:sz w:val="24"/>
            <w:szCs w:val="24"/>
            <w:lang w:val="en-US"/>
          </w:rPr>
          <w:t xml:space="preserve"> </w:t>
        </w:r>
      </w:ins>
      <w:r>
        <w:rPr>
          <w:rFonts w:ascii="Times New Roman" w:hAnsi="Times New Roman" w:cs="Times New Roman"/>
          <w:sz w:val="24"/>
          <w:szCs w:val="24"/>
          <w:lang w:val="en-US"/>
        </w:rPr>
        <w:t>with</w:t>
      </w:r>
      <w:r w:rsidRPr="00DE75B6">
        <w:rPr>
          <w:rFonts w:ascii="Times New Roman" w:hAnsi="Times New Roman" w:cs="Times New Roman"/>
          <w:sz w:val="24"/>
          <w:szCs w:val="24"/>
          <w:lang w:val="en-US"/>
        </w:rPr>
        <w:t xml:space="preserve"> various </w:t>
      </w:r>
      <w:ins w:id="675" w:author="Stephen" w:date="2019-10-26T18:36:00Z">
        <w:r w:rsidR="00253412">
          <w:rPr>
            <w:rFonts w:ascii="Times New Roman" w:hAnsi="Times New Roman" w:cs="Times New Roman"/>
            <w:sz w:val="24"/>
            <w:szCs w:val="24"/>
            <w:lang w:val="en-US"/>
          </w:rPr>
          <w:t xml:space="preserve">clinical </w:t>
        </w:r>
      </w:ins>
      <w:ins w:id="676" w:author="Stephen" w:date="2019-11-10T15:41:00Z">
        <w:r w:rsidR="006F74E0">
          <w:rPr>
            <w:rFonts w:ascii="Times New Roman" w:hAnsi="Times New Roman" w:cs="Times New Roman"/>
            <w:sz w:val="24"/>
            <w:szCs w:val="24"/>
            <w:lang w:val="en-US"/>
          </w:rPr>
          <w:t>parameters.</w:t>
        </w:r>
      </w:ins>
      <w:ins w:id="677" w:author="Stephen" w:date="2019-11-18T08:29:00Z">
        <w:r w:rsidR="00BD29DF">
          <w:rPr>
            <w:rFonts w:ascii="Times New Roman" w:hAnsi="Times New Roman" w:cs="Times New Roman"/>
            <w:sz w:val="24"/>
            <w:szCs w:val="24"/>
            <w:lang w:val="en-US"/>
          </w:rPr>
          <w:t xml:space="preserve"> </w:t>
        </w:r>
      </w:ins>
      <w:del w:id="678" w:author="Stephen" w:date="2019-11-10T15:41:00Z">
        <w:r w:rsidRPr="00DE75B6" w:rsidDel="006F74E0">
          <w:rPr>
            <w:rFonts w:ascii="Times New Roman" w:hAnsi="Times New Roman" w:cs="Times New Roman"/>
            <w:sz w:val="24"/>
            <w:szCs w:val="24"/>
            <w:lang w:val="en-US"/>
          </w:rPr>
          <w:delText>features of subclinical thyroid dysfunction.</w:delText>
        </w:r>
      </w:del>
      <w:del w:id="679" w:author="Stephen" w:date="2019-11-17T18:33:00Z">
        <w:r w:rsidRPr="00DE75B6" w:rsidDel="00F10849">
          <w:rPr>
            <w:rFonts w:ascii="Times New Roman" w:hAnsi="Times New Roman" w:cs="Times New Roman"/>
            <w:sz w:val="24"/>
            <w:szCs w:val="24"/>
            <w:lang w:val="en-US"/>
          </w:rPr>
          <w:delText>T</w:delText>
        </w:r>
      </w:del>
      <w:ins w:id="680" w:author="Stephen" w:date="2019-11-17T18:34:00Z">
        <w:r w:rsidR="00F10849">
          <w:rPr>
            <w:rFonts w:ascii="Times New Roman" w:hAnsi="Times New Roman" w:cs="Times New Roman"/>
            <w:sz w:val="24"/>
            <w:szCs w:val="24"/>
            <w:lang w:val="en-US"/>
          </w:rPr>
          <w:t>T</w:t>
        </w:r>
      </w:ins>
      <w:r w:rsidRPr="00DE75B6">
        <w:rPr>
          <w:rFonts w:ascii="Times New Roman" w:hAnsi="Times New Roman" w:cs="Times New Roman"/>
          <w:sz w:val="24"/>
          <w:szCs w:val="24"/>
          <w:lang w:val="en-US"/>
        </w:rPr>
        <w:t xml:space="preserve">he results </w:t>
      </w:r>
      <w:r w:rsidR="00A9379A">
        <w:rPr>
          <w:rFonts w:ascii="Times New Roman" w:hAnsi="Times New Roman" w:cs="Times New Roman"/>
          <w:sz w:val="24"/>
          <w:szCs w:val="24"/>
          <w:lang w:val="en-US"/>
        </w:rPr>
        <w:t xml:space="preserve">went beyond not finding evidence to support the current paradigm </w:t>
      </w:r>
      <w:r w:rsidR="00132153">
        <w:rPr>
          <w:rFonts w:ascii="Times New Roman" w:hAnsi="Times New Roman" w:cs="Times New Roman"/>
          <w:sz w:val="24"/>
          <w:szCs w:val="24"/>
          <w:lang w:val="en-US"/>
        </w:rPr>
        <w:t xml:space="preserve">of </w:t>
      </w:r>
      <w:r w:rsidR="00A9379A">
        <w:rPr>
          <w:rFonts w:ascii="Times New Roman" w:hAnsi="Times New Roman" w:cs="Times New Roman"/>
          <w:sz w:val="24"/>
          <w:szCs w:val="24"/>
          <w:lang w:val="en-US"/>
        </w:rPr>
        <w:t>the superiority of TSH</w:t>
      </w:r>
      <w:r w:rsidR="00132153">
        <w:rPr>
          <w:rFonts w:ascii="Times New Roman" w:hAnsi="Times New Roman" w:cs="Times New Roman"/>
          <w:sz w:val="24"/>
          <w:szCs w:val="24"/>
          <w:lang w:val="en-US"/>
        </w:rPr>
        <w:t>.</w:t>
      </w:r>
      <w:ins w:id="681" w:author="Stephen" w:date="2019-11-17T07:50:00Z">
        <w:r w:rsidR="009049A9">
          <w:rPr>
            <w:rFonts w:ascii="Times New Roman" w:hAnsi="Times New Roman" w:cs="Times New Roman"/>
            <w:sz w:val="24"/>
            <w:szCs w:val="24"/>
            <w:lang w:val="en-US"/>
          </w:rPr>
          <w:t xml:space="preserve"> </w:t>
        </w:r>
      </w:ins>
      <w:r w:rsidR="00132153">
        <w:rPr>
          <w:rFonts w:ascii="Times New Roman" w:hAnsi="Times New Roman" w:cs="Times New Roman"/>
          <w:sz w:val="24"/>
          <w:szCs w:val="24"/>
          <w:lang w:val="en-US"/>
        </w:rPr>
        <w:t>T</w:t>
      </w:r>
      <w:r w:rsidR="00E6718F">
        <w:rPr>
          <w:rFonts w:ascii="Times New Roman" w:hAnsi="Times New Roman" w:cs="Times New Roman"/>
          <w:sz w:val="24"/>
          <w:szCs w:val="24"/>
          <w:lang w:val="en-US"/>
        </w:rPr>
        <w:t xml:space="preserve">hey </w:t>
      </w:r>
      <w:r w:rsidR="009C26A7">
        <w:rPr>
          <w:rFonts w:ascii="Times New Roman" w:hAnsi="Times New Roman" w:cs="Times New Roman"/>
          <w:sz w:val="24"/>
          <w:szCs w:val="24"/>
          <w:lang w:val="en-US"/>
        </w:rPr>
        <w:t xml:space="preserve">indicated </w:t>
      </w:r>
      <w:r w:rsidR="009C26A7" w:rsidRPr="00DE75B6">
        <w:rPr>
          <w:rFonts w:ascii="Times New Roman" w:hAnsi="Times New Roman" w:cs="Times New Roman"/>
          <w:sz w:val="24"/>
          <w:szCs w:val="24"/>
          <w:lang w:val="en-US"/>
        </w:rPr>
        <w:t>that</w:t>
      </w:r>
      <w:ins w:id="682" w:author="Stephen" w:date="2019-11-16T19:34:00Z">
        <w:r w:rsidR="00F36B37">
          <w:rPr>
            <w:rFonts w:ascii="Times New Roman" w:hAnsi="Times New Roman" w:cs="Times New Roman"/>
            <w:sz w:val="24"/>
            <w:szCs w:val="24"/>
            <w:lang w:val="en-US"/>
          </w:rPr>
          <w:t xml:space="preserve"> </w:t>
        </w:r>
      </w:ins>
      <w:r w:rsidR="00A9379A">
        <w:rPr>
          <w:rFonts w:ascii="Times New Roman" w:hAnsi="Times New Roman" w:cs="Times New Roman"/>
          <w:sz w:val="24"/>
          <w:szCs w:val="24"/>
          <w:lang w:val="en-US"/>
        </w:rPr>
        <w:t xml:space="preserve">the reverse applies </w:t>
      </w:r>
      <w:r w:rsidR="00226162">
        <w:rPr>
          <w:rFonts w:ascii="Times New Roman" w:hAnsi="Times New Roman" w:cs="Times New Roman"/>
          <w:sz w:val="24"/>
          <w:szCs w:val="24"/>
          <w:lang w:val="en-US"/>
        </w:rPr>
        <w:t>i.e. thyroid</w:t>
      </w:r>
      <w:r>
        <w:rPr>
          <w:rFonts w:ascii="Times New Roman" w:hAnsi="Times New Roman" w:cs="Times New Roman"/>
          <w:sz w:val="24"/>
          <w:szCs w:val="24"/>
          <w:lang w:val="en-US"/>
        </w:rPr>
        <w:t xml:space="preserve"> hormone </w:t>
      </w:r>
      <w:r w:rsidRPr="00DE75B6">
        <w:rPr>
          <w:rFonts w:ascii="Times New Roman" w:hAnsi="Times New Roman" w:cs="Times New Roman"/>
          <w:sz w:val="24"/>
          <w:szCs w:val="24"/>
          <w:lang w:val="en-US"/>
        </w:rPr>
        <w:t xml:space="preserve">levels correlate better </w:t>
      </w:r>
      <w:ins w:id="683" w:author="Stephen" w:date="2019-11-10T15:42:00Z">
        <w:r w:rsidR="006F74E0" w:rsidRPr="00DE75B6">
          <w:rPr>
            <w:rFonts w:ascii="Times New Roman" w:hAnsi="Times New Roman" w:cs="Times New Roman"/>
            <w:sz w:val="24"/>
            <w:szCs w:val="24"/>
            <w:lang w:val="en-US"/>
          </w:rPr>
          <w:t>than TSH</w:t>
        </w:r>
      </w:ins>
      <w:ins w:id="684" w:author="Stephen" w:date="2019-11-17T07:45:00Z">
        <w:r w:rsidR="00F92C4B">
          <w:rPr>
            <w:rFonts w:ascii="Times New Roman" w:hAnsi="Times New Roman" w:cs="Times New Roman"/>
            <w:sz w:val="24"/>
            <w:szCs w:val="24"/>
            <w:lang w:val="en-US"/>
          </w:rPr>
          <w:t xml:space="preserve"> </w:t>
        </w:r>
      </w:ins>
      <w:ins w:id="685" w:author="Stephen" w:date="2019-11-10T15:42:00Z">
        <w:r w:rsidR="006F74E0" w:rsidRPr="00DE75B6">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 xml:space="preserve">with clinical </w:t>
      </w:r>
      <w:ins w:id="686" w:author="Stephen" w:date="2019-11-10T15:42:00Z">
        <w:r w:rsidR="006F74E0">
          <w:rPr>
            <w:rFonts w:ascii="Times New Roman" w:hAnsi="Times New Roman" w:cs="Times New Roman"/>
            <w:sz w:val="24"/>
            <w:szCs w:val="24"/>
            <w:lang w:val="en-US"/>
          </w:rPr>
          <w:t>parameters</w:t>
        </w:r>
      </w:ins>
      <w:del w:id="687" w:author="Stephen" w:date="2019-11-10T15:42:00Z">
        <w:r w:rsidRPr="00DE75B6" w:rsidDel="006F74E0">
          <w:rPr>
            <w:rFonts w:ascii="Times New Roman" w:hAnsi="Times New Roman" w:cs="Times New Roman"/>
            <w:sz w:val="24"/>
            <w:szCs w:val="24"/>
            <w:lang w:val="en-US"/>
          </w:rPr>
          <w:delText>features than TSHlevels</w:delText>
        </w:r>
      </w:del>
      <w:r>
        <w:rPr>
          <w:rFonts w:ascii="Times New Roman" w:hAnsi="Times New Roman" w:cs="Times New Roman"/>
          <w:sz w:val="24"/>
          <w:szCs w:val="24"/>
          <w:lang w:val="en-US"/>
        </w:rPr>
        <w:t xml:space="preserve">. </w:t>
      </w:r>
      <w:del w:id="688" w:author="Stephen" w:date="2019-11-10T12:49:00Z">
        <w:r w:rsidDel="008C4273">
          <w:rPr>
            <w:rFonts w:ascii="Times New Roman" w:hAnsi="Times New Roman" w:cs="Times New Roman"/>
            <w:sz w:val="24"/>
            <w:szCs w:val="24"/>
            <w:lang w:val="en-US"/>
          </w:rPr>
          <w:delText xml:space="preserve">Our formal analyses indicated that our findings are robust.The fact that the </w:delText>
        </w:r>
        <w:r w:rsidR="002104DA" w:rsidDel="008C4273">
          <w:rPr>
            <w:rFonts w:ascii="Times New Roman" w:hAnsi="Times New Roman" w:cs="Times New Roman"/>
            <w:sz w:val="24"/>
            <w:szCs w:val="24"/>
            <w:lang w:val="en-US"/>
          </w:rPr>
          <w:delText xml:space="preserve">semi-formal and formal </w:delText>
        </w:r>
        <w:r w:rsidDel="008C4273">
          <w:rPr>
            <w:rFonts w:ascii="Times New Roman" w:hAnsi="Times New Roman" w:cs="Times New Roman"/>
            <w:sz w:val="24"/>
            <w:szCs w:val="24"/>
            <w:lang w:val="en-US"/>
          </w:rPr>
          <w:delText xml:space="preserve">quantitative analyses accord serves as a reassurance that the individual conclusions from the collection of studies has not been distorted by any mathematical manipulation in the meta-analysis. </w:delText>
        </w:r>
      </w:del>
    </w:p>
    <w:p w14:paraId="2158B635" w14:textId="77777777" w:rsidR="00886720" w:rsidRDefault="00886720" w:rsidP="00DA0B0F">
      <w:pPr>
        <w:spacing w:line="480" w:lineRule="auto"/>
        <w:rPr>
          <w:ins w:id="689" w:author="Stephen" w:date="2019-10-04T09:24:00Z"/>
          <w:rFonts w:ascii="Times New Roman" w:hAnsi="Times New Roman" w:cs="Times New Roman"/>
          <w:sz w:val="24"/>
          <w:szCs w:val="24"/>
          <w:lang w:val="en-US"/>
        </w:rPr>
      </w:pPr>
      <w:ins w:id="690" w:author="Stephen" w:date="2019-10-05T07:44:00Z">
        <w:del w:id="691" w:author="Henrik Falhammar" w:date="2019-11-13T16:47:00Z">
          <w:r w:rsidDel="00D1074F">
            <w:rPr>
              <w:rFonts w:ascii="Times New Roman" w:hAnsi="Times New Roman" w:cs="Times New Roman"/>
              <w:sz w:val="24"/>
              <w:szCs w:val="24"/>
              <w:lang w:val="en-US"/>
            </w:rPr>
            <w:delText xml:space="preserve">Though our sampling of the literature </w:delText>
          </w:r>
        </w:del>
      </w:ins>
      <w:ins w:id="692" w:author="Stephen" w:date="2019-10-05T07:49:00Z">
        <w:del w:id="693" w:author="Henrik Falhammar" w:date="2019-11-13T16:47:00Z">
          <w:r w:rsidDel="00D1074F">
            <w:rPr>
              <w:rFonts w:ascii="Times New Roman" w:hAnsi="Times New Roman" w:cs="Times New Roman"/>
              <w:sz w:val="24"/>
              <w:szCs w:val="24"/>
              <w:lang w:val="en-US"/>
            </w:rPr>
            <w:delText xml:space="preserve">is not </w:delText>
          </w:r>
        </w:del>
      </w:ins>
      <w:ins w:id="694" w:author="Stephen" w:date="2019-10-05T07:44:00Z">
        <w:del w:id="695" w:author="Henrik Falhammar" w:date="2019-11-13T16:47:00Z">
          <w:r w:rsidDel="00D1074F">
            <w:rPr>
              <w:rFonts w:ascii="Times New Roman" w:hAnsi="Times New Roman" w:cs="Times New Roman"/>
              <w:sz w:val="24"/>
              <w:szCs w:val="24"/>
              <w:lang w:val="en-US"/>
            </w:rPr>
            <w:delText>complete we believe it is representative.</w:delText>
          </w:r>
        </w:del>
      </w:ins>
      <w:ins w:id="696" w:author="Stephen" w:date="2019-11-17T18:34:00Z">
        <w:r w:rsidR="007E71CA">
          <w:rPr>
            <w:rFonts w:ascii="Times New Roman" w:hAnsi="Times New Roman" w:cs="Times New Roman"/>
            <w:sz w:val="24"/>
            <w:szCs w:val="24"/>
            <w:lang w:val="en-US"/>
          </w:rPr>
          <w:t>In our sample w</w:t>
        </w:r>
      </w:ins>
      <w:ins w:id="697" w:author="Stephen" w:date="2019-10-05T07:45:00Z">
        <w:r>
          <w:rPr>
            <w:rFonts w:ascii="Times New Roman" w:hAnsi="Times New Roman" w:cs="Times New Roman"/>
            <w:sz w:val="24"/>
            <w:szCs w:val="24"/>
            <w:lang w:val="en-US"/>
          </w:rPr>
          <w:t xml:space="preserve">e found no </w:t>
        </w:r>
      </w:ins>
      <w:ins w:id="698" w:author="Stephen" w:date="2019-10-05T07:49:00Z">
        <w:r>
          <w:rPr>
            <w:rFonts w:ascii="Times New Roman" w:hAnsi="Times New Roman" w:cs="Times New Roman"/>
            <w:sz w:val="24"/>
            <w:szCs w:val="24"/>
            <w:lang w:val="en-US"/>
          </w:rPr>
          <w:t>indication of, or</w:t>
        </w:r>
      </w:ins>
      <w:ins w:id="699" w:author="Stephen" w:date="2019-10-05T07:45:00Z">
        <w:r>
          <w:rPr>
            <w:rFonts w:ascii="Times New Roman" w:hAnsi="Times New Roman" w:cs="Times New Roman"/>
            <w:sz w:val="24"/>
            <w:szCs w:val="24"/>
            <w:lang w:val="en-US"/>
          </w:rPr>
          <w:t xml:space="preserve"> reference to any work</w:t>
        </w:r>
      </w:ins>
      <w:ins w:id="700" w:author="Stephen" w:date="2019-10-05T07:46:00Z">
        <w:r>
          <w:rPr>
            <w:rFonts w:ascii="Times New Roman" w:hAnsi="Times New Roman" w:cs="Times New Roman"/>
            <w:sz w:val="24"/>
            <w:szCs w:val="24"/>
            <w:lang w:val="en-US"/>
          </w:rPr>
          <w:t>,</w:t>
        </w:r>
      </w:ins>
      <w:ins w:id="701" w:author="Stephen" w:date="2019-10-05T07:45:00Z">
        <w:r>
          <w:rPr>
            <w:rFonts w:ascii="Times New Roman" w:hAnsi="Times New Roman" w:cs="Times New Roman"/>
            <w:sz w:val="24"/>
            <w:szCs w:val="24"/>
            <w:lang w:val="en-US"/>
          </w:rPr>
          <w:t xml:space="preserve"> that suggested that TSH lev</w:t>
        </w:r>
      </w:ins>
      <w:ins w:id="702" w:author="Stephen" w:date="2019-10-05T07:46:00Z">
        <w:r>
          <w:rPr>
            <w:rFonts w:ascii="Times New Roman" w:hAnsi="Times New Roman" w:cs="Times New Roman"/>
            <w:sz w:val="24"/>
            <w:szCs w:val="24"/>
            <w:lang w:val="en-US"/>
          </w:rPr>
          <w:t>els</w:t>
        </w:r>
      </w:ins>
      <w:ins w:id="703" w:author="Stephen" w:date="2019-10-26T18:38:00Z">
        <w:r w:rsidR="00253412">
          <w:rPr>
            <w:rFonts w:ascii="Times New Roman" w:hAnsi="Times New Roman" w:cs="Times New Roman"/>
            <w:sz w:val="24"/>
            <w:szCs w:val="24"/>
            <w:lang w:val="en-US"/>
          </w:rPr>
          <w:t xml:space="preserve"> consistently</w:t>
        </w:r>
      </w:ins>
      <w:ins w:id="704" w:author="Stephen" w:date="2019-10-05T07:46:00Z">
        <w:r>
          <w:rPr>
            <w:rFonts w:ascii="Times New Roman" w:hAnsi="Times New Roman" w:cs="Times New Roman"/>
            <w:sz w:val="24"/>
            <w:szCs w:val="24"/>
            <w:lang w:val="en-US"/>
          </w:rPr>
          <w:t xml:space="preserve"> indicate thyroid status more strongly than thyroid hormone levels.</w:t>
        </w:r>
      </w:ins>
    </w:p>
    <w:p w14:paraId="6352E139" w14:textId="77777777" w:rsidR="002C27ED" w:rsidRDefault="00383138" w:rsidP="00DA0B0F">
      <w:pPr>
        <w:spacing w:line="480" w:lineRule="auto"/>
        <w:rPr>
          <w:ins w:id="705" w:author="Stephen" w:date="2019-11-20T14:34:00Z"/>
          <w:rFonts w:ascii="Times New Roman" w:hAnsi="Times New Roman" w:cs="Times New Roman"/>
          <w:sz w:val="24"/>
          <w:szCs w:val="24"/>
          <w:lang w:val="en-US"/>
        </w:rPr>
      </w:pPr>
      <w:commentRangeStart w:id="706"/>
      <w:ins w:id="707" w:author="Stephen" w:date="2019-10-04T09:24:00Z">
        <w:r>
          <w:rPr>
            <w:rFonts w:ascii="Times New Roman" w:hAnsi="Times New Roman" w:cs="Times New Roman"/>
            <w:sz w:val="24"/>
            <w:szCs w:val="24"/>
            <w:lang w:val="en-US"/>
          </w:rPr>
          <w:t xml:space="preserve">Our </w:t>
        </w:r>
      </w:ins>
      <w:ins w:id="708" w:author="Stephen" w:date="2019-10-04T09:25:00Z">
        <w:r>
          <w:rPr>
            <w:rFonts w:ascii="Times New Roman" w:hAnsi="Times New Roman" w:cs="Times New Roman"/>
            <w:sz w:val="24"/>
            <w:szCs w:val="24"/>
            <w:lang w:val="en-US"/>
          </w:rPr>
          <w:t xml:space="preserve">meta-analysis </w:t>
        </w:r>
        <w:r w:rsidR="00BA0036">
          <w:rPr>
            <w:rFonts w:ascii="Times New Roman" w:hAnsi="Times New Roman" w:cs="Times New Roman"/>
            <w:sz w:val="24"/>
            <w:szCs w:val="24"/>
            <w:lang w:val="en-US"/>
          </w:rPr>
          <w:t xml:space="preserve">methodology </w:t>
        </w:r>
      </w:ins>
      <w:commentRangeEnd w:id="706"/>
      <w:ins w:id="709" w:author="Stephen" w:date="2019-11-20T14:16:00Z">
        <w:r w:rsidR="00DC5654">
          <w:rPr>
            <w:rStyle w:val="CommentReference"/>
          </w:rPr>
          <w:commentReference w:id="706"/>
        </w:r>
      </w:ins>
      <w:ins w:id="710" w:author="Stephen" w:date="2019-10-04T09:25:00Z">
        <w:r w:rsidR="00BA0036">
          <w:rPr>
            <w:rFonts w:ascii="Times New Roman" w:hAnsi="Times New Roman" w:cs="Times New Roman"/>
            <w:sz w:val="24"/>
            <w:szCs w:val="24"/>
            <w:lang w:val="en-US"/>
          </w:rPr>
          <w:t xml:space="preserve">differs from usual meta-analysis in that </w:t>
        </w:r>
      </w:ins>
      <w:ins w:id="711" w:author="Stephen" w:date="2019-10-04T09:26:00Z">
        <w:r w:rsidR="00BA0036">
          <w:rPr>
            <w:rFonts w:ascii="Times New Roman" w:hAnsi="Times New Roman" w:cs="Times New Roman"/>
            <w:sz w:val="24"/>
            <w:szCs w:val="24"/>
            <w:lang w:val="en-US"/>
          </w:rPr>
          <w:t>we</w:t>
        </w:r>
      </w:ins>
      <w:ins w:id="712" w:author="Stephen" w:date="2019-11-17T10:04:00Z">
        <w:r w:rsidR="00A40EE7">
          <w:rPr>
            <w:rFonts w:ascii="Times New Roman" w:hAnsi="Times New Roman" w:cs="Times New Roman"/>
            <w:sz w:val="24"/>
            <w:szCs w:val="24"/>
            <w:lang w:val="en-US"/>
          </w:rPr>
          <w:t xml:space="preserve"> </w:t>
        </w:r>
      </w:ins>
      <w:ins w:id="713" w:author="Stephen" w:date="2019-10-04T10:07:00Z">
        <w:r w:rsidR="00A92175">
          <w:rPr>
            <w:rFonts w:ascii="Times New Roman" w:hAnsi="Times New Roman" w:cs="Times New Roman"/>
            <w:sz w:val="24"/>
            <w:szCs w:val="24"/>
            <w:lang w:val="en-US"/>
          </w:rPr>
          <w:t xml:space="preserve">pooled all statistical results rather than </w:t>
        </w:r>
      </w:ins>
      <w:ins w:id="714" w:author="Stephen" w:date="2019-10-04T09:26:00Z">
        <w:r w:rsidR="00BA0036">
          <w:rPr>
            <w:rFonts w:ascii="Times New Roman" w:hAnsi="Times New Roman" w:cs="Times New Roman"/>
            <w:sz w:val="24"/>
            <w:szCs w:val="24"/>
            <w:lang w:val="en-US"/>
          </w:rPr>
          <w:t>pool</w:t>
        </w:r>
      </w:ins>
      <w:ins w:id="715" w:author="Stephen" w:date="2019-10-04T10:07:00Z">
        <w:r w:rsidR="00A92175">
          <w:rPr>
            <w:rFonts w:ascii="Times New Roman" w:hAnsi="Times New Roman" w:cs="Times New Roman"/>
            <w:sz w:val="24"/>
            <w:szCs w:val="24"/>
            <w:lang w:val="en-US"/>
          </w:rPr>
          <w:t xml:space="preserve">ing </w:t>
        </w:r>
      </w:ins>
      <w:ins w:id="716" w:author="Stephen" w:date="2019-10-04T09:26:00Z">
        <w:r w:rsidR="00BA0036">
          <w:rPr>
            <w:rFonts w:ascii="Times New Roman" w:hAnsi="Times New Roman" w:cs="Times New Roman"/>
            <w:sz w:val="24"/>
            <w:szCs w:val="24"/>
            <w:lang w:val="en-US"/>
          </w:rPr>
          <w:t>all</w:t>
        </w:r>
      </w:ins>
      <w:ins w:id="717" w:author="Stephen" w:date="2019-10-04T10:06:00Z">
        <w:r w:rsidR="00A92175">
          <w:rPr>
            <w:rFonts w:ascii="Times New Roman" w:hAnsi="Times New Roman" w:cs="Times New Roman"/>
            <w:sz w:val="24"/>
            <w:szCs w:val="24"/>
            <w:lang w:val="en-US"/>
          </w:rPr>
          <w:t xml:space="preserve"> original</w:t>
        </w:r>
      </w:ins>
      <w:ins w:id="718" w:author="Stephen" w:date="2019-10-04T09:26:00Z">
        <w:r w:rsidR="00BA0036">
          <w:rPr>
            <w:rFonts w:ascii="Times New Roman" w:hAnsi="Times New Roman" w:cs="Times New Roman"/>
            <w:sz w:val="24"/>
            <w:szCs w:val="24"/>
            <w:lang w:val="en-US"/>
          </w:rPr>
          <w:t xml:space="preserve"> data for re-examination of significance. This</w:t>
        </w:r>
      </w:ins>
      <w:ins w:id="719" w:author="Stephen" w:date="2019-10-04T10:07:00Z">
        <w:r w:rsidR="00A92175">
          <w:rPr>
            <w:rFonts w:ascii="Times New Roman" w:hAnsi="Times New Roman" w:cs="Times New Roman"/>
            <w:sz w:val="24"/>
            <w:szCs w:val="24"/>
            <w:lang w:val="en-US"/>
          </w:rPr>
          <w:t xml:space="preserve"> latter</w:t>
        </w:r>
      </w:ins>
      <w:ins w:id="720" w:author="Stephen" w:date="2019-10-04T09:26:00Z">
        <w:r w:rsidR="00BA0036">
          <w:rPr>
            <w:rFonts w:ascii="Times New Roman" w:hAnsi="Times New Roman" w:cs="Times New Roman"/>
            <w:sz w:val="24"/>
            <w:szCs w:val="24"/>
            <w:lang w:val="en-US"/>
          </w:rPr>
          <w:t xml:space="preserve"> technique is used </w:t>
        </w:r>
      </w:ins>
      <w:ins w:id="721" w:author="Stephen" w:date="2019-10-04T09:27:00Z">
        <w:r w:rsidR="00BA0036">
          <w:rPr>
            <w:rFonts w:ascii="Times New Roman" w:hAnsi="Times New Roman" w:cs="Times New Roman"/>
            <w:sz w:val="24"/>
            <w:szCs w:val="24"/>
            <w:lang w:val="en-US"/>
          </w:rPr>
          <w:t xml:space="preserve">to determine an overall effect when individual studies </w:t>
        </w:r>
      </w:ins>
      <w:ins w:id="722" w:author="Stephen" w:date="2019-10-04T09:28:00Z">
        <w:r w:rsidR="00BA0036">
          <w:rPr>
            <w:rFonts w:ascii="Times New Roman" w:hAnsi="Times New Roman" w:cs="Times New Roman"/>
            <w:sz w:val="24"/>
            <w:szCs w:val="24"/>
            <w:lang w:val="en-US"/>
          </w:rPr>
          <w:t>(usually of a ther</w:t>
        </w:r>
      </w:ins>
      <w:ins w:id="723" w:author="Stephen" w:date="2019-10-04T09:29:00Z">
        <w:r w:rsidR="00BA0036">
          <w:rPr>
            <w:rFonts w:ascii="Times New Roman" w:hAnsi="Times New Roman" w:cs="Times New Roman"/>
            <w:sz w:val="24"/>
            <w:szCs w:val="24"/>
            <w:lang w:val="en-US"/>
          </w:rPr>
          <w:t xml:space="preserve">apeutic </w:t>
        </w:r>
      </w:ins>
      <w:ins w:id="724" w:author="Stephen" w:date="2019-10-04T09:31:00Z">
        <w:r w:rsidR="00BA0036">
          <w:rPr>
            <w:rFonts w:ascii="Times New Roman" w:hAnsi="Times New Roman" w:cs="Times New Roman"/>
            <w:sz w:val="24"/>
            <w:szCs w:val="24"/>
            <w:lang w:val="en-US"/>
          </w:rPr>
          <w:t>effect)</w:t>
        </w:r>
      </w:ins>
      <w:ins w:id="725" w:author="Stephen" w:date="2019-11-17T10:05:00Z">
        <w:r w:rsidR="00A40EE7">
          <w:rPr>
            <w:rFonts w:ascii="Times New Roman" w:hAnsi="Times New Roman" w:cs="Times New Roman"/>
            <w:sz w:val="24"/>
            <w:szCs w:val="24"/>
            <w:lang w:val="en-US"/>
          </w:rPr>
          <w:t xml:space="preserve"> </w:t>
        </w:r>
      </w:ins>
      <w:ins w:id="726" w:author="Stephen" w:date="2019-10-04T09:27:00Z">
        <w:r w:rsidR="00BA0036">
          <w:rPr>
            <w:rFonts w:ascii="Times New Roman" w:hAnsi="Times New Roman" w:cs="Times New Roman"/>
            <w:sz w:val="24"/>
            <w:szCs w:val="24"/>
            <w:lang w:val="en-US"/>
          </w:rPr>
          <w:t xml:space="preserve">are conflicting </w:t>
        </w:r>
      </w:ins>
      <w:ins w:id="727" w:author="Stephen" w:date="2019-11-10T12:50:00Z">
        <w:r w:rsidR="008C4273">
          <w:rPr>
            <w:rFonts w:ascii="Times New Roman" w:hAnsi="Times New Roman" w:cs="Times New Roman"/>
            <w:sz w:val="24"/>
            <w:szCs w:val="24"/>
            <w:lang w:val="en-US"/>
          </w:rPr>
          <w:t>and/</w:t>
        </w:r>
      </w:ins>
      <w:ins w:id="728" w:author="Stephen" w:date="2019-10-04T09:27:00Z">
        <w:r w:rsidR="00BA0036">
          <w:rPr>
            <w:rFonts w:ascii="Times New Roman" w:hAnsi="Times New Roman" w:cs="Times New Roman"/>
            <w:sz w:val="24"/>
            <w:szCs w:val="24"/>
            <w:lang w:val="en-US"/>
          </w:rPr>
          <w:t>or do not achieve conv</w:t>
        </w:r>
      </w:ins>
      <w:ins w:id="729" w:author="Stephen" w:date="2019-10-04T09:28:00Z">
        <w:r w:rsidR="00BA0036">
          <w:rPr>
            <w:rFonts w:ascii="Times New Roman" w:hAnsi="Times New Roman" w:cs="Times New Roman"/>
            <w:sz w:val="24"/>
            <w:szCs w:val="24"/>
            <w:lang w:val="en-US"/>
          </w:rPr>
          <w:t>incing statistical significance.</w:t>
        </w:r>
      </w:ins>
      <w:ins w:id="730" w:author="Stephen" w:date="2019-11-17T10:05:00Z">
        <w:r w:rsidR="00A40EE7">
          <w:rPr>
            <w:rFonts w:ascii="Times New Roman" w:hAnsi="Times New Roman" w:cs="Times New Roman"/>
            <w:sz w:val="24"/>
            <w:szCs w:val="24"/>
            <w:lang w:val="en-US"/>
          </w:rPr>
          <w:t xml:space="preserve"> </w:t>
        </w:r>
      </w:ins>
      <w:commentRangeStart w:id="731"/>
      <w:ins w:id="732" w:author="Stephen" w:date="2019-11-22T10:17:00Z">
        <w:r w:rsidR="0059135F">
          <w:rPr>
            <w:rFonts w:ascii="Times New Roman" w:hAnsi="Times New Roman" w:cs="Times New Roman"/>
            <w:sz w:val="24"/>
            <w:szCs w:val="24"/>
            <w:lang w:val="en-US"/>
          </w:rPr>
          <w:t>This was not the case with our work in that many of the individual studies achieved statistical significance and there was no indication of significant conflict in the results.</w:t>
        </w:r>
      </w:ins>
      <w:commentRangeEnd w:id="731"/>
      <w:ins w:id="733" w:author="Stephen" w:date="2019-12-03T09:27:00Z">
        <w:r w:rsidR="009348B5">
          <w:rPr>
            <w:rStyle w:val="CommentReference"/>
          </w:rPr>
          <w:commentReference w:id="731"/>
        </w:r>
      </w:ins>
    </w:p>
    <w:p w14:paraId="7D973CF7" w14:textId="77777777" w:rsidR="0014070F" w:rsidRDefault="006504F2" w:rsidP="00DA0B0F">
      <w:pPr>
        <w:spacing w:line="480" w:lineRule="auto"/>
        <w:rPr>
          <w:ins w:id="734" w:author="Stephen" w:date="2019-10-04T09:52:00Z"/>
          <w:rFonts w:ascii="Times New Roman" w:hAnsi="Times New Roman" w:cs="Times New Roman"/>
          <w:sz w:val="24"/>
          <w:szCs w:val="24"/>
          <w:lang w:val="en-US"/>
        </w:rPr>
      </w:pPr>
      <w:commentRangeStart w:id="735"/>
      <w:ins w:id="736" w:author="Stephen" w:date="2019-11-20T14:17:00Z">
        <w:r>
          <w:rPr>
            <w:rFonts w:ascii="Times New Roman" w:hAnsi="Times New Roman" w:cs="Times New Roman"/>
            <w:sz w:val="24"/>
            <w:szCs w:val="24"/>
            <w:lang w:val="en-US"/>
          </w:rPr>
          <w:t>Potentially the</w:t>
        </w:r>
      </w:ins>
      <w:ins w:id="737" w:author="Stephen" w:date="2019-11-20T14:18:00Z">
        <w:r>
          <w:rPr>
            <w:rFonts w:ascii="Times New Roman" w:hAnsi="Times New Roman" w:cs="Times New Roman"/>
            <w:sz w:val="24"/>
            <w:szCs w:val="24"/>
            <w:lang w:val="en-US"/>
          </w:rPr>
          <w:t xml:space="preserve"> summation of statistically significant results can be unreliable</w:t>
        </w:r>
      </w:ins>
      <w:ins w:id="738" w:author="Stephen" w:date="2019-11-20T14:33:00Z">
        <w:r w:rsidR="002C27ED">
          <w:rPr>
            <w:rFonts w:ascii="Times New Roman" w:hAnsi="Times New Roman" w:cs="Times New Roman"/>
            <w:sz w:val="24"/>
            <w:szCs w:val="24"/>
            <w:lang w:val="en-US"/>
          </w:rPr>
          <w:t xml:space="preserve"> [</w:t>
        </w:r>
      </w:ins>
      <w:ins w:id="739" w:author="Stephen" w:date="2019-11-20T14:34:00Z">
        <w:r w:rsidR="002C27ED">
          <w:rPr>
            <w:rFonts w:ascii="Times New Roman" w:hAnsi="Times New Roman" w:cs="Times New Roman"/>
            <w:sz w:val="24"/>
            <w:szCs w:val="24"/>
            <w:lang w:val="en-US"/>
          </w:rPr>
          <w:t>20</w:t>
        </w:r>
      </w:ins>
      <w:ins w:id="740" w:author="Stephen" w:date="2019-11-20T14:33:00Z">
        <w:r w:rsidR="002C27ED">
          <w:rPr>
            <w:rFonts w:ascii="Times New Roman" w:hAnsi="Times New Roman" w:cs="Times New Roman"/>
            <w:sz w:val="24"/>
            <w:szCs w:val="24"/>
            <w:lang w:val="en-US"/>
          </w:rPr>
          <w:t>]</w:t>
        </w:r>
      </w:ins>
      <w:ins w:id="741" w:author="Stephen" w:date="2019-11-20T14:19:00Z">
        <w:r>
          <w:rPr>
            <w:rFonts w:ascii="Times New Roman" w:hAnsi="Times New Roman" w:cs="Times New Roman"/>
            <w:sz w:val="24"/>
            <w:szCs w:val="24"/>
            <w:lang w:val="en-US"/>
          </w:rPr>
          <w:t xml:space="preserve">, but we have </w:t>
        </w:r>
      </w:ins>
      <w:ins w:id="742" w:author="Stephen" w:date="2019-11-20T14:22:00Z">
        <w:r>
          <w:rPr>
            <w:rFonts w:ascii="Times New Roman" w:hAnsi="Times New Roman" w:cs="Times New Roman"/>
            <w:sz w:val="24"/>
            <w:szCs w:val="24"/>
            <w:lang w:val="en-US"/>
          </w:rPr>
          <w:t xml:space="preserve">accounted for </w:t>
        </w:r>
      </w:ins>
      <w:ins w:id="743" w:author="Stephen" w:date="2019-11-20T14:19:00Z">
        <w:r>
          <w:rPr>
            <w:rFonts w:ascii="Times New Roman" w:hAnsi="Times New Roman" w:cs="Times New Roman"/>
            <w:sz w:val="24"/>
            <w:szCs w:val="24"/>
            <w:lang w:val="en-US"/>
          </w:rPr>
          <w:t xml:space="preserve">the possibilities </w:t>
        </w:r>
      </w:ins>
      <w:ins w:id="744" w:author="Stephen" w:date="2019-11-20T14:22:00Z">
        <w:r>
          <w:rPr>
            <w:rFonts w:ascii="Times New Roman" w:hAnsi="Times New Roman" w:cs="Times New Roman"/>
            <w:sz w:val="24"/>
            <w:szCs w:val="24"/>
            <w:lang w:val="en-US"/>
          </w:rPr>
          <w:t xml:space="preserve">of </w:t>
        </w:r>
      </w:ins>
      <w:ins w:id="745" w:author="Stephen" w:date="2019-11-20T14:20:00Z">
        <w:r>
          <w:rPr>
            <w:rFonts w:ascii="Times New Roman" w:hAnsi="Times New Roman" w:cs="Times New Roman"/>
            <w:sz w:val="24"/>
            <w:szCs w:val="24"/>
            <w:lang w:val="en-US"/>
          </w:rPr>
          <w:t xml:space="preserve">bias </w:t>
        </w:r>
      </w:ins>
      <w:ins w:id="746" w:author="Stephen" w:date="2019-11-20T14:21:00Z">
        <w:r>
          <w:rPr>
            <w:rFonts w:ascii="Times New Roman" w:hAnsi="Times New Roman" w:cs="Times New Roman"/>
            <w:sz w:val="24"/>
            <w:szCs w:val="24"/>
            <w:lang w:val="en-US"/>
          </w:rPr>
          <w:t xml:space="preserve">on account </w:t>
        </w:r>
      </w:ins>
      <w:ins w:id="747" w:author="Stephen" w:date="2019-11-20T14:20:00Z">
        <w:r>
          <w:rPr>
            <w:rFonts w:ascii="Times New Roman" w:hAnsi="Times New Roman" w:cs="Times New Roman"/>
            <w:sz w:val="24"/>
            <w:szCs w:val="24"/>
            <w:lang w:val="en-US"/>
          </w:rPr>
          <w:t>of</w:t>
        </w:r>
      </w:ins>
      <w:ins w:id="748" w:author="Stephen" w:date="2019-11-23T13:44:00Z">
        <w:r w:rsidR="004150BE">
          <w:rPr>
            <w:rFonts w:ascii="Times New Roman" w:hAnsi="Times New Roman" w:cs="Times New Roman"/>
            <w:sz w:val="24"/>
            <w:szCs w:val="24"/>
            <w:lang w:val="en-US"/>
          </w:rPr>
          <w:t>,</w:t>
        </w:r>
      </w:ins>
      <w:ins w:id="749" w:author="Stephen" w:date="2019-11-20T14:20:00Z">
        <w:r>
          <w:rPr>
            <w:rFonts w:ascii="Times New Roman" w:hAnsi="Times New Roman" w:cs="Times New Roman"/>
            <w:sz w:val="24"/>
            <w:szCs w:val="24"/>
            <w:lang w:val="en-US"/>
          </w:rPr>
          <w:t xml:space="preserve"> </w:t>
        </w:r>
      </w:ins>
      <w:ins w:id="750" w:author="Stephen" w:date="2019-11-20T14:21:00Z">
        <w:r>
          <w:rPr>
            <w:rFonts w:ascii="Times New Roman" w:hAnsi="Times New Roman" w:cs="Times New Roman"/>
            <w:sz w:val="24"/>
            <w:szCs w:val="24"/>
            <w:lang w:val="en-US"/>
          </w:rPr>
          <w:t xml:space="preserve">imbalance in the </w:t>
        </w:r>
      </w:ins>
      <w:ins w:id="751" w:author="Stephen" w:date="2019-11-20T14:20:00Z">
        <w:r>
          <w:rPr>
            <w:rFonts w:ascii="Times New Roman" w:hAnsi="Times New Roman" w:cs="Times New Roman"/>
            <w:sz w:val="24"/>
            <w:szCs w:val="24"/>
            <w:lang w:val="en-US"/>
          </w:rPr>
          <w:t>size of the studies, the nature of the parameters</w:t>
        </w:r>
      </w:ins>
      <w:ins w:id="752" w:author="Stephen" w:date="2019-11-20T14:17:00Z">
        <w:r>
          <w:rPr>
            <w:rFonts w:ascii="Times New Roman" w:hAnsi="Times New Roman" w:cs="Times New Roman"/>
            <w:sz w:val="24"/>
            <w:szCs w:val="24"/>
            <w:lang w:val="en-US"/>
          </w:rPr>
          <w:t xml:space="preserve"> </w:t>
        </w:r>
      </w:ins>
      <w:ins w:id="753" w:author="Stephen" w:date="2019-11-20T14:21:00Z">
        <w:r>
          <w:rPr>
            <w:rFonts w:ascii="Times New Roman" w:hAnsi="Times New Roman" w:cs="Times New Roman"/>
            <w:sz w:val="24"/>
            <w:szCs w:val="24"/>
            <w:lang w:val="en-US"/>
          </w:rPr>
          <w:t>and the possibility of reverse causation.</w:t>
        </w:r>
      </w:ins>
      <w:ins w:id="754" w:author="Stephen" w:date="2019-11-20T14:22:00Z">
        <w:r>
          <w:rPr>
            <w:rFonts w:ascii="Times New Roman" w:hAnsi="Times New Roman" w:cs="Times New Roman"/>
            <w:sz w:val="24"/>
            <w:szCs w:val="24"/>
            <w:lang w:val="en-US"/>
          </w:rPr>
          <w:t xml:space="preserve"> </w:t>
        </w:r>
      </w:ins>
      <w:ins w:id="755" w:author="Stephen" w:date="2019-11-26T08:37:00Z">
        <w:r w:rsidR="007E4DA7">
          <w:rPr>
            <w:rFonts w:ascii="Times New Roman" w:hAnsi="Times New Roman" w:cs="Times New Roman"/>
            <w:sz w:val="24"/>
            <w:szCs w:val="24"/>
            <w:lang w:val="en-US"/>
          </w:rPr>
          <w:t xml:space="preserve"> </w:t>
        </w:r>
      </w:ins>
      <w:ins w:id="756" w:author="Stephen" w:date="2019-11-28T16:22:00Z">
        <w:r w:rsidR="001A0500">
          <w:rPr>
            <w:rFonts w:ascii="Times New Roman" w:hAnsi="Times New Roman" w:cs="Times New Roman"/>
            <w:sz w:val="24"/>
            <w:szCs w:val="24"/>
            <w:lang w:val="en-US"/>
          </w:rPr>
          <w:t xml:space="preserve">As </w:t>
        </w:r>
      </w:ins>
      <w:ins w:id="757" w:author="Stephen" w:date="2019-11-20T14:23:00Z">
        <w:r>
          <w:rPr>
            <w:rFonts w:ascii="Times New Roman" w:hAnsi="Times New Roman" w:cs="Times New Roman"/>
            <w:sz w:val="24"/>
            <w:szCs w:val="24"/>
            <w:lang w:val="en-US"/>
          </w:rPr>
          <w:t xml:space="preserve">in all of the studies each subject was </w:t>
        </w:r>
      </w:ins>
      <w:ins w:id="758" w:author="Stephen" w:date="2019-11-20T14:27:00Z">
        <w:r w:rsidR="002C27ED">
          <w:rPr>
            <w:rFonts w:ascii="Times New Roman" w:hAnsi="Times New Roman" w:cs="Times New Roman"/>
            <w:sz w:val="24"/>
            <w:szCs w:val="24"/>
            <w:lang w:val="en-US"/>
          </w:rPr>
          <w:t xml:space="preserve">his/her </w:t>
        </w:r>
      </w:ins>
      <w:ins w:id="759" w:author="Stephen" w:date="2019-11-20T14:23:00Z">
        <w:r>
          <w:rPr>
            <w:rFonts w:ascii="Times New Roman" w:hAnsi="Times New Roman" w:cs="Times New Roman"/>
            <w:sz w:val="24"/>
            <w:szCs w:val="24"/>
            <w:lang w:val="en-US"/>
          </w:rPr>
          <w:t>own control</w:t>
        </w:r>
      </w:ins>
      <w:ins w:id="760" w:author="Stephen" w:date="2019-11-20T14:26:00Z">
        <w:r>
          <w:rPr>
            <w:rFonts w:ascii="Times New Roman" w:hAnsi="Times New Roman" w:cs="Times New Roman"/>
            <w:sz w:val="24"/>
            <w:szCs w:val="24"/>
            <w:lang w:val="en-US"/>
          </w:rPr>
          <w:t xml:space="preserve">, and </w:t>
        </w:r>
      </w:ins>
      <w:ins w:id="761" w:author="Stephen" w:date="2019-11-26T08:38:00Z">
        <w:r w:rsidR="007E4DA7">
          <w:rPr>
            <w:rFonts w:ascii="Times New Roman" w:hAnsi="Times New Roman" w:cs="Times New Roman"/>
            <w:sz w:val="24"/>
            <w:szCs w:val="24"/>
            <w:lang w:val="en-US"/>
          </w:rPr>
          <w:t xml:space="preserve">the </w:t>
        </w:r>
      </w:ins>
      <w:ins w:id="762" w:author="Stephen" w:date="2019-11-20T14:26:00Z">
        <w:r>
          <w:rPr>
            <w:rFonts w:ascii="Times New Roman" w:hAnsi="Times New Roman" w:cs="Times New Roman"/>
            <w:sz w:val="24"/>
            <w:szCs w:val="24"/>
            <w:lang w:val="en-US"/>
          </w:rPr>
          <w:t xml:space="preserve">study populations </w:t>
        </w:r>
      </w:ins>
      <w:ins w:id="763" w:author="Stephen" w:date="2019-11-26T08:38:00Z">
        <w:r w:rsidR="007E4DA7">
          <w:rPr>
            <w:rFonts w:ascii="Times New Roman" w:hAnsi="Times New Roman" w:cs="Times New Roman"/>
            <w:sz w:val="24"/>
            <w:szCs w:val="24"/>
            <w:lang w:val="en-US"/>
          </w:rPr>
          <w:t xml:space="preserve">of many of the studies </w:t>
        </w:r>
      </w:ins>
      <w:ins w:id="764" w:author="Stephen" w:date="2019-11-20T14:26:00Z">
        <w:r>
          <w:rPr>
            <w:rFonts w:ascii="Times New Roman" w:hAnsi="Times New Roman" w:cs="Times New Roman"/>
            <w:sz w:val="24"/>
            <w:szCs w:val="24"/>
            <w:lang w:val="en-US"/>
          </w:rPr>
          <w:t>were unselected members of a community</w:t>
        </w:r>
      </w:ins>
      <w:ins w:id="765" w:author="Stephen" w:date="2019-11-28T16:23:00Z">
        <w:r w:rsidR="001A0500">
          <w:rPr>
            <w:rFonts w:ascii="Times New Roman" w:hAnsi="Times New Roman" w:cs="Times New Roman"/>
            <w:sz w:val="24"/>
            <w:szCs w:val="24"/>
            <w:lang w:val="en-US"/>
          </w:rPr>
          <w:t xml:space="preserve">, </w:t>
        </w:r>
      </w:ins>
      <w:ins w:id="766" w:author="Stephen" w:date="2019-11-28T16:24:00Z">
        <w:r w:rsidR="00A76C86">
          <w:rPr>
            <w:rFonts w:ascii="Times New Roman" w:hAnsi="Times New Roman" w:cs="Times New Roman"/>
            <w:sz w:val="24"/>
            <w:szCs w:val="24"/>
            <w:lang w:val="en-US"/>
          </w:rPr>
          <w:t>the risk of bias fro</w:t>
        </w:r>
      </w:ins>
      <w:ins w:id="767" w:author="Stephen" w:date="2019-11-28T16:25:00Z">
        <w:r w:rsidR="00A76C86">
          <w:rPr>
            <w:rFonts w:ascii="Times New Roman" w:hAnsi="Times New Roman" w:cs="Times New Roman"/>
            <w:sz w:val="24"/>
            <w:szCs w:val="24"/>
            <w:lang w:val="en-US"/>
          </w:rPr>
          <w:t>m these considerations was obviated</w:t>
        </w:r>
      </w:ins>
      <w:ins w:id="768" w:author="Stephen" w:date="2019-11-26T08:38:00Z">
        <w:r w:rsidR="007E4DA7">
          <w:rPr>
            <w:rFonts w:ascii="Times New Roman" w:hAnsi="Times New Roman" w:cs="Times New Roman"/>
            <w:sz w:val="24"/>
            <w:szCs w:val="24"/>
            <w:lang w:val="en-US"/>
          </w:rPr>
          <w:t>.</w:t>
        </w:r>
      </w:ins>
      <w:ins w:id="769" w:author="Stephen" w:date="2019-11-20T14:29:00Z">
        <w:r w:rsidR="002C27ED">
          <w:rPr>
            <w:rFonts w:ascii="Times New Roman" w:hAnsi="Times New Roman" w:cs="Times New Roman"/>
            <w:sz w:val="24"/>
            <w:szCs w:val="24"/>
            <w:lang w:val="en-US"/>
          </w:rPr>
          <w:t xml:space="preserve"> </w:t>
        </w:r>
      </w:ins>
      <w:ins w:id="770" w:author="Stephen" w:date="2019-11-20T14:30:00Z">
        <w:r w:rsidR="002C27ED">
          <w:rPr>
            <w:rFonts w:ascii="Times New Roman" w:hAnsi="Times New Roman" w:cs="Times New Roman"/>
            <w:sz w:val="24"/>
            <w:szCs w:val="24"/>
            <w:lang w:val="en-US"/>
          </w:rPr>
          <w:t xml:space="preserve"> The convincing degree of superiority of thyroid hormone levels as compared with TSH leve</w:t>
        </w:r>
      </w:ins>
      <w:ins w:id="771" w:author="Stephen" w:date="2019-11-20T14:31:00Z">
        <w:r w:rsidR="002C27ED">
          <w:rPr>
            <w:rFonts w:ascii="Times New Roman" w:hAnsi="Times New Roman" w:cs="Times New Roman"/>
            <w:sz w:val="24"/>
            <w:szCs w:val="24"/>
            <w:lang w:val="en-US"/>
          </w:rPr>
          <w:t xml:space="preserve">ls also provides a buffer against the possibility of some unidentified </w:t>
        </w:r>
      </w:ins>
      <w:ins w:id="772" w:author="Stephen" w:date="2019-11-20T14:32:00Z">
        <w:r w:rsidR="002C27ED">
          <w:rPr>
            <w:rFonts w:ascii="Times New Roman" w:hAnsi="Times New Roman" w:cs="Times New Roman"/>
            <w:sz w:val="24"/>
            <w:szCs w:val="24"/>
            <w:lang w:val="en-US"/>
          </w:rPr>
          <w:t>bias influencing our results.</w:t>
        </w:r>
      </w:ins>
      <w:commentRangeEnd w:id="735"/>
      <w:ins w:id="773" w:author="Stephen" w:date="2019-11-20T14:34:00Z">
        <w:r w:rsidR="002C27ED">
          <w:rPr>
            <w:rStyle w:val="CommentReference"/>
          </w:rPr>
          <w:commentReference w:id="735"/>
        </w:r>
      </w:ins>
    </w:p>
    <w:p w14:paraId="2E0ADA33" w14:textId="77777777" w:rsidR="002D1B31" w:rsidRDefault="00BA0036" w:rsidP="00DA0B0F">
      <w:pPr>
        <w:spacing w:line="480" w:lineRule="auto"/>
        <w:rPr>
          <w:ins w:id="774" w:author="Stephen" w:date="2019-11-11T07:55:00Z"/>
          <w:rFonts w:ascii="Times New Roman" w:hAnsi="Times New Roman" w:cs="Times New Roman"/>
          <w:sz w:val="24"/>
          <w:szCs w:val="24"/>
          <w:lang w:val="en-US"/>
        </w:rPr>
      </w:pPr>
      <w:commentRangeStart w:id="775"/>
      <w:ins w:id="776" w:author="Stephen" w:date="2019-10-04T09:30:00Z">
        <w:r>
          <w:rPr>
            <w:rFonts w:ascii="Times New Roman" w:hAnsi="Times New Roman" w:cs="Times New Roman"/>
            <w:sz w:val="24"/>
            <w:szCs w:val="24"/>
            <w:lang w:val="en-US"/>
          </w:rPr>
          <w:t xml:space="preserve">Our research question differed </w:t>
        </w:r>
      </w:ins>
      <w:ins w:id="777" w:author="Stephen" w:date="2019-11-23T13:48:00Z">
        <w:r w:rsidR="004150BE">
          <w:rPr>
            <w:rFonts w:ascii="Times New Roman" w:hAnsi="Times New Roman" w:cs="Times New Roman"/>
            <w:sz w:val="24"/>
            <w:szCs w:val="24"/>
            <w:lang w:val="en-US"/>
          </w:rPr>
          <w:t xml:space="preserve">from many research questions </w:t>
        </w:r>
      </w:ins>
      <w:ins w:id="778" w:author="Stephen" w:date="2019-10-04T09:52:00Z">
        <w:r w:rsidR="0014070F">
          <w:rPr>
            <w:rFonts w:ascii="Times New Roman" w:hAnsi="Times New Roman" w:cs="Times New Roman"/>
            <w:sz w:val="24"/>
            <w:szCs w:val="24"/>
            <w:lang w:val="en-US"/>
          </w:rPr>
          <w:t xml:space="preserve">too </w:t>
        </w:r>
      </w:ins>
      <w:ins w:id="779" w:author="Stephen" w:date="2019-10-04T09:30:00Z">
        <w:r>
          <w:rPr>
            <w:rFonts w:ascii="Times New Roman" w:hAnsi="Times New Roman" w:cs="Times New Roman"/>
            <w:sz w:val="24"/>
            <w:szCs w:val="24"/>
            <w:lang w:val="en-US"/>
          </w:rPr>
          <w:t xml:space="preserve">in </w:t>
        </w:r>
      </w:ins>
      <w:ins w:id="780" w:author="Stephen" w:date="2019-11-23T13:48:00Z">
        <w:r w:rsidR="004150BE">
          <w:rPr>
            <w:rFonts w:ascii="Times New Roman" w:hAnsi="Times New Roman" w:cs="Times New Roman"/>
            <w:sz w:val="24"/>
            <w:szCs w:val="24"/>
            <w:lang w:val="en-US"/>
          </w:rPr>
          <w:t xml:space="preserve">its </w:t>
        </w:r>
      </w:ins>
      <w:ins w:id="781" w:author="Stephen" w:date="2019-11-23T13:49:00Z">
        <w:r w:rsidR="004150BE">
          <w:rPr>
            <w:rFonts w:ascii="Times New Roman" w:hAnsi="Times New Roman" w:cs="Times New Roman"/>
            <w:sz w:val="24"/>
            <w:szCs w:val="24"/>
            <w:lang w:val="en-US"/>
          </w:rPr>
          <w:t>breadth. W</w:t>
        </w:r>
      </w:ins>
      <w:ins w:id="782" w:author="Stephen" w:date="2019-10-04T09:30:00Z">
        <w:r>
          <w:rPr>
            <w:rFonts w:ascii="Times New Roman" w:hAnsi="Times New Roman" w:cs="Times New Roman"/>
            <w:sz w:val="24"/>
            <w:szCs w:val="24"/>
            <w:lang w:val="en-US"/>
          </w:rPr>
          <w:t xml:space="preserve">e </w:t>
        </w:r>
      </w:ins>
      <w:ins w:id="783" w:author="Stephen" w:date="2019-11-23T13:49:00Z">
        <w:r w:rsidR="004150BE">
          <w:rPr>
            <w:rFonts w:ascii="Times New Roman" w:hAnsi="Times New Roman" w:cs="Times New Roman"/>
            <w:sz w:val="24"/>
            <w:szCs w:val="24"/>
            <w:lang w:val="en-US"/>
          </w:rPr>
          <w:t>aimed to</w:t>
        </w:r>
      </w:ins>
      <w:ins w:id="784" w:author="Stephen" w:date="2019-11-16T14:00:00Z">
        <w:r w:rsidR="00280577">
          <w:rPr>
            <w:rFonts w:ascii="Times New Roman" w:hAnsi="Times New Roman" w:cs="Times New Roman"/>
            <w:sz w:val="24"/>
            <w:szCs w:val="24"/>
            <w:lang w:val="en-US"/>
          </w:rPr>
          <w:t xml:space="preserve"> </w:t>
        </w:r>
      </w:ins>
      <w:ins w:id="785" w:author="Stephen" w:date="2019-10-04T09:32:00Z">
        <w:r>
          <w:rPr>
            <w:rFonts w:ascii="Times New Roman" w:hAnsi="Times New Roman" w:cs="Times New Roman"/>
            <w:sz w:val="24"/>
            <w:szCs w:val="24"/>
            <w:lang w:val="en-US"/>
          </w:rPr>
          <w:t>determin</w:t>
        </w:r>
      </w:ins>
      <w:ins w:id="786" w:author="Stephen" w:date="2019-11-23T13:49:00Z">
        <w:r w:rsidR="004150BE">
          <w:rPr>
            <w:rFonts w:ascii="Times New Roman" w:hAnsi="Times New Roman" w:cs="Times New Roman"/>
            <w:sz w:val="24"/>
            <w:szCs w:val="24"/>
            <w:lang w:val="en-US"/>
          </w:rPr>
          <w:t>e</w:t>
        </w:r>
      </w:ins>
      <w:ins w:id="787" w:author="Stephen" w:date="2019-10-04T09:32:00Z">
        <w:r>
          <w:rPr>
            <w:rFonts w:ascii="Times New Roman" w:hAnsi="Times New Roman" w:cs="Times New Roman"/>
            <w:sz w:val="24"/>
            <w:szCs w:val="24"/>
            <w:lang w:val="en-US"/>
          </w:rPr>
          <w:t xml:space="preserve"> whether there was any difference between </w:t>
        </w:r>
      </w:ins>
      <w:ins w:id="788" w:author="Stephen" w:date="2019-10-04T09:33:00Z">
        <w:r>
          <w:rPr>
            <w:rFonts w:ascii="Times New Roman" w:hAnsi="Times New Roman" w:cs="Times New Roman"/>
            <w:sz w:val="24"/>
            <w:szCs w:val="24"/>
            <w:lang w:val="en-US"/>
          </w:rPr>
          <w:t xml:space="preserve">2 or 3 </w:t>
        </w:r>
      </w:ins>
      <w:ins w:id="789" w:author="Stephen" w:date="2019-11-10T12:51:00Z">
        <w:r w:rsidR="008C4273">
          <w:rPr>
            <w:rFonts w:ascii="Times New Roman" w:hAnsi="Times New Roman" w:cs="Times New Roman"/>
            <w:sz w:val="24"/>
            <w:szCs w:val="24"/>
            <w:lang w:val="en-US"/>
          </w:rPr>
          <w:t xml:space="preserve">valid </w:t>
        </w:r>
      </w:ins>
      <w:ins w:id="790" w:author="Stephen" w:date="2019-10-04T09:33:00Z">
        <w:r>
          <w:rPr>
            <w:rFonts w:ascii="Times New Roman" w:hAnsi="Times New Roman" w:cs="Times New Roman"/>
            <w:sz w:val="24"/>
            <w:szCs w:val="24"/>
            <w:lang w:val="en-US"/>
          </w:rPr>
          <w:t xml:space="preserve">measures of </w:t>
        </w:r>
      </w:ins>
      <w:ins w:id="791" w:author="Stephen" w:date="2019-10-04T10:13:00Z">
        <w:r w:rsidR="001B087A">
          <w:rPr>
            <w:rFonts w:ascii="Times New Roman" w:hAnsi="Times New Roman" w:cs="Times New Roman"/>
            <w:sz w:val="24"/>
            <w:szCs w:val="24"/>
            <w:lang w:val="en-US"/>
          </w:rPr>
          <w:t xml:space="preserve">a whole </w:t>
        </w:r>
      </w:ins>
      <w:ins w:id="792" w:author="Stephen" w:date="2019-10-04T10:14:00Z">
        <w:r w:rsidR="001B087A">
          <w:rPr>
            <w:rFonts w:ascii="Times New Roman" w:hAnsi="Times New Roman" w:cs="Times New Roman"/>
            <w:sz w:val="24"/>
            <w:szCs w:val="24"/>
            <w:lang w:val="en-US"/>
          </w:rPr>
          <w:t>body</w:t>
        </w:r>
      </w:ins>
      <w:ins w:id="793" w:author="Stephen" w:date="2019-11-17T07:48:00Z">
        <w:r w:rsidR="009049A9">
          <w:rPr>
            <w:rFonts w:ascii="Times New Roman" w:hAnsi="Times New Roman" w:cs="Times New Roman"/>
            <w:sz w:val="24"/>
            <w:szCs w:val="24"/>
            <w:lang w:val="en-US"/>
          </w:rPr>
          <w:t xml:space="preserve"> </w:t>
        </w:r>
      </w:ins>
      <w:ins w:id="794" w:author="Stephen" w:date="2019-10-04T09:33:00Z">
        <w:r>
          <w:rPr>
            <w:rFonts w:ascii="Times New Roman" w:hAnsi="Times New Roman" w:cs="Times New Roman"/>
            <w:sz w:val="24"/>
            <w:szCs w:val="24"/>
            <w:lang w:val="en-US"/>
          </w:rPr>
          <w:t>thyroid effect.</w:t>
        </w:r>
      </w:ins>
      <w:ins w:id="795" w:author="Stephen" w:date="2019-11-17T10:05:00Z">
        <w:r w:rsidR="00A40EE7">
          <w:rPr>
            <w:rFonts w:ascii="Times New Roman" w:hAnsi="Times New Roman" w:cs="Times New Roman"/>
            <w:sz w:val="24"/>
            <w:szCs w:val="24"/>
            <w:lang w:val="en-US"/>
          </w:rPr>
          <w:t xml:space="preserve"> </w:t>
        </w:r>
      </w:ins>
      <w:ins w:id="796" w:author="Stephen" w:date="2019-10-04T09:34:00Z">
        <w:r>
          <w:rPr>
            <w:rFonts w:ascii="Times New Roman" w:hAnsi="Times New Roman" w:cs="Times New Roman"/>
            <w:sz w:val="24"/>
            <w:szCs w:val="24"/>
            <w:lang w:val="en-US"/>
          </w:rPr>
          <w:t xml:space="preserve">Our analysis </w:t>
        </w:r>
      </w:ins>
      <w:ins w:id="797" w:author="Stephen" w:date="2019-10-05T07:49:00Z">
        <w:r w:rsidR="00886720">
          <w:rPr>
            <w:rFonts w:ascii="Times New Roman" w:hAnsi="Times New Roman" w:cs="Times New Roman"/>
            <w:sz w:val="24"/>
            <w:szCs w:val="24"/>
            <w:lang w:val="en-US"/>
          </w:rPr>
          <w:t>encompassed therefore,</w:t>
        </w:r>
      </w:ins>
      <w:ins w:id="798" w:author="Stephen" w:date="2019-11-17T10:05:00Z">
        <w:r w:rsidR="00A40EE7">
          <w:rPr>
            <w:rFonts w:ascii="Times New Roman" w:hAnsi="Times New Roman" w:cs="Times New Roman"/>
            <w:sz w:val="24"/>
            <w:szCs w:val="24"/>
            <w:lang w:val="en-US"/>
          </w:rPr>
          <w:t xml:space="preserve"> </w:t>
        </w:r>
      </w:ins>
      <w:ins w:id="799" w:author="Stephen" w:date="2019-10-04T09:34:00Z">
        <w:r>
          <w:rPr>
            <w:rFonts w:ascii="Times New Roman" w:hAnsi="Times New Roman" w:cs="Times New Roman"/>
            <w:sz w:val="24"/>
            <w:szCs w:val="24"/>
            <w:lang w:val="en-US"/>
          </w:rPr>
          <w:t xml:space="preserve">multiple studies </w:t>
        </w:r>
      </w:ins>
      <w:ins w:id="800" w:author="Stephen" w:date="2019-10-04T09:35:00Z">
        <w:r w:rsidR="00CE46D6">
          <w:rPr>
            <w:rFonts w:ascii="Times New Roman" w:hAnsi="Times New Roman" w:cs="Times New Roman"/>
            <w:sz w:val="24"/>
            <w:szCs w:val="24"/>
            <w:lang w:val="en-US"/>
          </w:rPr>
          <w:t xml:space="preserve">covering </w:t>
        </w:r>
      </w:ins>
      <w:ins w:id="801" w:author="Stephen" w:date="2019-10-04T10:14:00Z">
        <w:r w:rsidR="001B087A">
          <w:rPr>
            <w:rFonts w:ascii="Times New Roman" w:hAnsi="Times New Roman" w:cs="Times New Roman"/>
            <w:sz w:val="24"/>
            <w:szCs w:val="24"/>
            <w:lang w:val="en-US"/>
          </w:rPr>
          <w:t xml:space="preserve">various </w:t>
        </w:r>
      </w:ins>
      <w:ins w:id="802" w:author="Stephen" w:date="2019-10-04T09:36:00Z">
        <w:r w:rsidR="00CE46D6">
          <w:rPr>
            <w:rFonts w:ascii="Times New Roman" w:hAnsi="Times New Roman" w:cs="Times New Roman"/>
            <w:sz w:val="24"/>
            <w:szCs w:val="24"/>
            <w:lang w:val="en-US"/>
          </w:rPr>
          <w:t xml:space="preserve">clinical outcomes, </w:t>
        </w:r>
      </w:ins>
      <w:ins w:id="803" w:author="Stephen" w:date="2019-10-04T09:34:00Z">
        <w:r>
          <w:rPr>
            <w:rFonts w:ascii="Times New Roman" w:hAnsi="Times New Roman" w:cs="Times New Roman"/>
            <w:sz w:val="24"/>
            <w:szCs w:val="24"/>
            <w:lang w:val="en-US"/>
          </w:rPr>
          <w:t>using different methodologies, different assays</w:t>
        </w:r>
      </w:ins>
      <w:ins w:id="804" w:author="Stephen" w:date="2019-10-04T09:35:00Z">
        <w:r>
          <w:rPr>
            <w:rFonts w:ascii="Times New Roman" w:hAnsi="Times New Roman" w:cs="Times New Roman"/>
            <w:sz w:val="24"/>
            <w:szCs w:val="24"/>
            <w:lang w:val="en-US"/>
          </w:rPr>
          <w:t xml:space="preserve"> and statistical methods</w:t>
        </w:r>
      </w:ins>
      <w:ins w:id="805" w:author="Stephen" w:date="2019-10-04T09:36:00Z">
        <w:r w:rsidR="00CE46D6">
          <w:rPr>
            <w:rFonts w:ascii="Times New Roman" w:hAnsi="Times New Roman" w:cs="Times New Roman"/>
            <w:sz w:val="24"/>
            <w:szCs w:val="24"/>
            <w:lang w:val="en-US"/>
          </w:rPr>
          <w:t>. It would not have been appropriate to combine all of these fact</w:t>
        </w:r>
      </w:ins>
      <w:ins w:id="806" w:author="Stephen" w:date="2019-10-04T09:37:00Z">
        <w:r w:rsidR="00CE46D6">
          <w:rPr>
            <w:rFonts w:ascii="Times New Roman" w:hAnsi="Times New Roman" w:cs="Times New Roman"/>
            <w:sz w:val="24"/>
            <w:szCs w:val="24"/>
            <w:lang w:val="en-US"/>
          </w:rPr>
          <w:t xml:space="preserve">ors into </w:t>
        </w:r>
      </w:ins>
      <w:ins w:id="807" w:author="Stephen" w:date="2019-11-11T07:51:00Z">
        <w:r w:rsidR="00464591">
          <w:rPr>
            <w:rFonts w:ascii="Times New Roman" w:hAnsi="Times New Roman" w:cs="Times New Roman"/>
            <w:sz w:val="24"/>
            <w:szCs w:val="24"/>
            <w:lang w:val="en-US"/>
          </w:rPr>
          <w:t>an individual patient</w:t>
        </w:r>
      </w:ins>
      <w:ins w:id="808" w:author="Stephen" w:date="2019-10-04T09:37:00Z">
        <w:r w:rsidR="00CE46D6">
          <w:rPr>
            <w:rFonts w:ascii="Times New Roman" w:hAnsi="Times New Roman" w:cs="Times New Roman"/>
            <w:sz w:val="24"/>
            <w:szCs w:val="24"/>
            <w:lang w:val="en-US"/>
          </w:rPr>
          <w:t xml:space="preserve"> meta-</w:t>
        </w:r>
        <w:r w:rsidR="00CE46D6">
          <w:rPr>
            <w:rFonts w:ascii="Times New Roman" w:hAnsi="Times New Roman" w:cs="Times New Roman"/>
            <w:sz w:val="24"/>
            <w:szCs w:val="24"/>
            <w:lang w:val="en-US"/>
          </w:rPr>
          <w:lastRenderedPageBreak/>
          <w:t xml:space="preserve">analysis. </w:t>
        </w:r>
      </w:ins>
      <w:commentRangeEnd w:id="775"/>
      <w:ins w:id="809" w:author="Stephen" w:date="2019-11-20T14:48:00Z">
        <w:r w:rsidR="009871B5">
          <w:rPr>
            <w:rStyle w:val="CommentReference"/>
          </w:rPr>
          <w:commentReference w:id="775"/>
        </w:r>
      </w:ins>
      <w:ins w:id="810" w:author="Stephen" w:date="2019-10-04T09:37:00Z">
        <w:r w:rsidR="00CE46D6">
          <w:rPr>
            <w:rFonts w:ascii="Times New Roman" w:hAnsi="Times New Roman" w:cs="Times New Roman"/>
            <w:sz w:val="24"/>
            <w:szCs w:val="24"/>
            <w:lang w:val="en-US"/>
          </w:rPr>
          <w:t xml:space="preserve">Theoretically one could do </w:t>
        </w:r>
      </w:ins>
      <w:ins w:id="811" w:author="Stephen" w:date="2019-11-11T07:51:00Z">
        <w:r w:rsidR="00464591">
          <w:rPr>
            <w:rFonts w:ascii="Times New Roman" w:hAnsi="Times New Roman" w:cs="Times New Roman"/>
            <w:sz w:val="24"/>
            <w:szCs w:val="24"/>
            <w:lang w:val="en-US"/>
          </w:rPr>
          <w:t xml:space="preserve">such a </w:t>
        </w:r>
      </w:ins>
      <w:ins w:id="812" w:author="Stephen" w:date="2019-10-04T09:37:00Z">
        <w:r w:rsidR="00CE46D6">
          <w:rPr>
            <w:rFonts w:ascii="Times New Roman" w:hAnsi="Times New Roman" w:cs="Times New Roman"/>
            <w:sz w:val="24"/>
            <w:szCs w:val="24"/>
            <w:lang w:val="en-US"/>
          </w:rPr>
          <w:t>meta-analysis of each clinical parameter</w:t>
        </w:r>
      </w:ins>
      <w:ins w:id="813" w:author="Stephen" w:date="2019-10-04T09:38:00Z">
        <w:r w:rsidR="00CE46D6">
          <w:rPr>
            <w:rFonts w:ascii="Times New Roman" w:hAnsi="Times New Roman" w:cs="Times New Roman"/>
            <w:sz w:val="24"/>
            <w:szCs w:val="24"/>
            <w:lang w:val="en-US"/>
          </w:rPr>
          <w:t xml:space="preserve"> but still these individual meta-analyses would need to be combined using a method akin to ou</w:t>
        </w:r>
      </w:ins>
      <w:ins w:id="814" w:author="Stephen" w:date="2019-10-04T09:39:00Z">
        <w:r w:rsidR="00CE46D6">
          <w:rPr>
            <w:rFonts w:ascii="Times New Roman" w:hAnsi="Times New Roman" w:cs="Times New Roman"/>
            <w:sz w:val="24"/>
            <w:szCs w:val="24"/>
            <w:lang w:val="en-US"/>
          </w:rPr>
          <w:t>rs</w:t>
        </w:r>
      </w:ins>
      <w:ins w:id="815" w:author="Stephen" w:date="2019-11-17T07:51:00Z">
        <w:r w:rsidR="009049A9">
          <w:rPr>
            <w:rFonts w:ascii="Times New Roman" w:hAnsi="Times New Roman" w:cs="Times New Roman"/>
            <w:sz w:val="24"/>
            <w:szCs w:val="24"/>
            <w:lang w:val="en-US"/>
          </w:rPr>
          <w:t xml:space="preserve"> </w:t>
        </w:r>
      </w:ins>
      <w:ins w:id="816" w:author="Stephen" w:date="2019-11-10T15:43:00Z">
        <w:r w:rsidR="008800DF">
          <w:rPr>
            <w:rFonts w:ascii="Times New Roman" w:hAnsi="Times New Roman" w:cs="Times New Roman"/>
            <w:sz w:val="24"/>
            <w:szCs w:val="24"/>
            <w:lang w:val="en-US"/>
          </w:rPr>
          <w:t>(i</w:t>
        </w:r>
      </w:ins>
      <w:ins w:id="817" w:author="Henrik Falhammar" w:date="2019-11-13T16:48:00Z">
        <w:r w:rsidR="00D1074F">
          <w:rPr>
            <w:rFonts w:ascii="Times New Roman" w:hAnsi="Times New Roman" w:cs="Times New Roman"/>
            <w:sz w:val="24"/>
            <w:szCs w:val="24"/>
            <w:lang w:val="en-US"/>
          </w:rPr>
          <w:t>.</w:t>
        </w:r>
      </w:ins>
      <w:ins w:id="818" w:author="Stephen" w:date="2019-11-10T15:43:00Z">
        <w:r w:rsidR="008800DF">
          <w:rPr>
            <w:rFonts w:ascii="Times New Roman" w:hAnsi="Times New Roman" w:cs="Times New Roman"/>
            <w:sz w:val="24"/>
            <w:szCs w:val="24"/>
            <w:lang w:val="en-US"/>
          </w:rPr>
          <w:t>e</w:t>
        </w:r>
      </w:ins>
      <w:ins w:id="819" w:author="Henrik Falhammar" w:date="2019-11-13T16:48:00Z">
        <w:r w:rsidR="00D1074F">
          <w:rPr>
            <w:rFonts w:ascii="Times New Roman" w:hAnsi="Times New Roman" w:cs="Times New Roman"/>
            <w:sz w:val="24"/>
            <w:szCs w:val="24"/>
            <w:lang w:val="en-US"/>
          </w:rPr>
          <w:t>.</w:t>
        </w:r>
      </w:ins>
      <w:ins w:id="820" w:author="Stephen" w:date="2019-11-17T07:50:00Z">
        <w:r w:rsidR="009049A9">
          <w:rPr>
            <w:rFonts w:ascii="Times New Roman" w:hAnsi="Times New Roman" w:cs="Times New Roman"/>
            <w:sz w:val="24"/>
            <w:szCs w:val="24"/>
            <w:lang w:val="en-US"/>
          </w:rPr>
          <w:t xml:space="preserve"> </w:t>
        </w:r>
      </w:ins>
      <w:ins w:id="821" w:author="Stephen" w:date="2019-11-11T07:53:00Z">
        <w:r w:rsidR="002D1B31">
          <w:rPr>
            <w:rFonts w:ascii="Times New Roman" w:hAnsi="Times New Roman" w:cs="Times New Roman"/>
            <w:sz w:val="24"/>
            <w:szCs w:val="24"/>
            <w:lang w:val="en-US"/>
          </w:rPr>
          <w:t>summing the meta-analyses in some way</w:t>
        </w:r>
      </w:ins>
      <w:ins w:id="822" w:author="Stephen" w:date="2019-11-11T07:55:00Z">
        <w:r w:rsidR="002D1B31">
          <w:rPr>
            <w:rFonts w:ascii="Times New Roman" w:hAnsi="Times New Roman" w:cs="Times New Roman"/>
            <w:sz w:val="24"/>
            <w:szCs w:val="24"/>
            <w:lang w:val="en-US"/>
          </w:rPr>
          <w:t xml:space="preserve">) </w:t>
        </w:r>
      </w:ins>
      <w:ins w:id="823" w:author="Stephen" w:date="2019-11-11T07:54:00Z">
        <w:r w:rsidR="002D1B31">
          <w:rPr>
            <w:rFonts w:ascii="Times New Roman" w:hAnsi="Times New Roman" w:cs="Times New Roman"/>
            <w:sz w:val="24"/>
            <w:szCs w:val="24"/>
            <w:lang w:val="en-US"/>
          </w:rPr>
          <w:t>to determine</w:t>
        </w:r>
      </w:ins>
      <w:ins w:id="824" w:author="Stephen" w:date="2019-11-18T08:30:00Z">
        <w:r w:rsidR="00BD29DF">
          <w:rPr>
            <w:rFonts w:ascii="Times New Roman" w:hAnsi="Times New Roman" w:cs="Times New Roman"/>
            <w:sz w:val="24"/>
            <w:szCs w:val="24"/>
            <w:lang w:val="en-US"/>
          </w:rPr>
          <w:t xml:space="preserve"> </w:t>
        </w:r>
      </w:ins>
      <w:ins w:id="825" w:author="Stephen" w:date="2019-10-04T10:09:00Z">
        <w:r w:rsidR="00A92175">
          <w:rPr>
            <w:rFonts w:ascii="Times New Roman" w:hAnsi="Times New Roman" w:cs="Times New Roman"/>
            <w:sz w:val="24"/>
            <w:szCs w:val="24"/>
            <w:lang w:val="en-US"/>
          </w:rPr>
          <w:t xml:space="preserve">whether </w:t>
        </w:r>
      </w:ins>
      <w:ins w:id="826" w:author="Stephen" w:date="2019-10-04T09:44:00Z">
        <w:r w:rsidR="00A92175">
          <w:rPr>
            <w:rFonts w:ascii="Times New Roman" w:hAnsi="Times New Roman" w:cs="Times New Roman"/>
            <w:sz w:val="24"/>
            <w:szCs w:val="24"/>
            <w:lang w:val="en-US"/>
          </w:rPr>
          <w:t xml:space="preserve">levels of thyroid hormones </w:t>
        </w:r>
      </w:ins>
      <w:ins w:id="827" w:author="Stephen" w:date="2019-10-04T10:10:00Z">
        <w:r w:rsidR="00A92175">
          <w:rPr>
            <w:rFonts w:ascii="Times New Roman" w:hAnsi="Times New Roman" w:cs="Times New Roman"/>
            <w:sz w:val="24"/>
            <w:szCs w:val="24"/>
            <w:lang w:val="en-US"/>
          </w:rPr>
          <w:t>or</w:t>
        </w:r>
      </w:ins>
      <w:ins w:id="828" w:author="Stephen" w:date="2019-10-04T09:44:00Z">
        <w:r w:rsidR="00CE46D6">
          <w:rPr>
            <w:rFonts w:ascii="Times New Roman" w:hAnsi="Times New Roman" w:cs="Times New Roman"/>
            <w:sz w:val="24"/>
            <w:szCs w:val="24"/>
            <w:lang w:val="en-US"/>
          </w:rPr>
          <w:t xml:space="preserve"> TSH are </w:t>
        </w:r>
      </w:ins>
      <w:ins w:id="829" w:author="Stephen" w:date="2019-10-04T10:10:00Z">
        <w:r w:rsidR="00A92175">
          <w:rPr>
            <w:rFonts w:ascii="Times New Roman" w:hAnsi="Times New Roman" w:cs="Times New Roman"/>
            <w:sz w:val="24"/>
            <w:szCs w:val="24"/>
            <w:lang w:val="en-US"/>
          </w:rPr>
          <w:t xml:space="preserve">more likely to be </w:t>
        </w:r>
      </w:ins>
      <w:ins w:id="830" w:author="Stephen" w:date="2019-10-04T09:44:00Z">
        <w:r w:rsidR="00CE46D6">
          <w:rPr>
            <w:rFonts w:ascii="Times New Roman" w:hAnsi="Times New Roman" w:cs="Times New Roman"/>
            <w:sz w:val="24"/>
            <w:szCs w:val="24"/>
            <w:lang w:val="en-US"/>
          </w:rPr>
          <w:t>asso</w:t>
        </w:r>
        <w:r w:rsidR="002D1B31">
          <w:rPr>
            <w:rFonts w:ascii="Times New Roman" w:hAnsi="Times New Roman" w:cs="Times New Roman"/>
            <w:sz w:val="24"/>
            <w:szCs w:val="24"/>
            <w:lang w:val="en-US"/>
          </w:rPr>
          <w:t xml:space="preserve">ciated </w:t>
        </w:r>
      </w:ins>
      <w:ins w:id="831" w:author="Stephen" w:date="2019-11-11T07:55:00Z">
        <w:r w:rsidR="000D7CFF" w:rsidRPr="000D7CFF">
          <w:rPr>
            <w:rFonts w:ascii="Times New Roman" w:hAnsi="Times New Roman" w:cs="Times New Roman"/>
            <w:b/>
            <w:sz w:val="24"/>
            <w:szCs w:val="24"/>
            <w:lang w:val="en-US"/>
            <w:rPrChange w:id="832" w:author="Stephen" w:date="2019-11-11T07:59:00Z">
              <w:rPr>
                <w:rFonts w:ascii="Times New Roman" w:hAnsi="Times New Roman" w:cs="Times New Roman"/>
                <w:sz w:val="24"/>
                <w:szCs w:val="24"/>
                <w:lang w:val="en-US"/>
              </w:rPr>
            </w:rPrChange>
          </w:rPr>
          <w:t>in general</w:t>
        </w:r>
      </w:ins>
      <w:ins w:id="833" w:author="Stephen" w:date="2019-11-17T07:49:00Z">
        <w:r w:rsidR="009049A9">
          <w:rPr>
            <w:rFonts w:ascii="Times New Roman" w:hAnsi="Times New Roman" w:cs="Times New Roman"/>
            <w:b/>
            <w:sz w:val="24"/>
            <w:szCs w:val="24"/>
            <w:lang w:val="en-US"/>
          </w:rPr>
          <w:t xml:space="preserve"> </w:t>
        </w:r>
      </w:ins>
      <w:ins w:id="834" w:author="Stephen" w:date="2019-10-04T09:44:00Z">
        <w:r w:rsidR="002D1B31">
          <w:rPr>
            <w:rFonts w:ascii="Times New Roman" w:hAnsi="Times New Roman" w:cs="Times New Roman"/>
            <w:sz w:val="24"/>
            <w:szCs w:val="24"/>
            <w:lang w:val="en-US"/>
          </w:rPr>
          <w:t>with clinical parameters</w:t>
        </w:r>
      </w:ins>
      <w:ins w:id="835" w:author="Stephen" w:date="2019-10-04T09:39:00Z">
        <w:r w:rsidR="00253412">
          <w:rPr>
            <w:rFonts w:ascii="Times New Roman" w:hAnsi="Times New Roman" w:cs="Times New Roman"/>
            <w:sz w:val="24"/>
            <w:szCs w:val="24"/>
            <w:lang w:val="en-US"/>
          </w:rPr>
          <w:t xml:space="preserve">. </w:t>
        </w:r>
      </w:ins>
    </w:p>
    <w:p w14:paraId="7161A3C7" w14:textId="77777777" w:rsidR="00A40EE7" w:rsidRDefault="00253412" w:rsidP="00DA0B0F">
      <w:pPr>
        <w:spacing w:line="480" w:lineRule="auto"/>
        <w:rPr>
          <w:ins w:id="836" w:author="Stephen" w:date="2019-11-17T10:07:00Z"/>
          <w:rFonts w:ascii="Times New Roman" w:hAnsi="Times New Roman" w:cs="Times New Roman"/>
          <w:sz w:val="24"/>
          <w:szCs w:val="24"/>
          <w:lang w:val="en-US"/>
        </w:rPr>
      </w:pPr>
      <w:ins w:id="837" w:author="Stephen" w:date="2019-10-04T09:39:00Z">
        <w:r>
          <w:rPr>
            <w:rFonts w:ascii="Times New Roman" w:hAnsi="Times New Roman" w:cs="Times New Roman"/>
            <w:sz w:val="24"/>
            <w:szCs w:val="24"/>
            <w:lang w:val="en-US"/>
          </w:rPr>
          <w:t xml:space="preserve">There </w:t>
        </w:r>
      </w:ins>
      <w:ins w:id="838" w:author="Stephen" w:date="2019-10-26T18:41:00Z">
        <w:r>
          <w:rPr>
            <w:rFonts w:ascii="Times New Roman" w:hAnsi="Times New Roman" w:cs="Times New Roman"/>
            <w:sz w:val="24"/>
            <w:szCs w:val="24"/>
            <w:lang w:val="en-US"/>
          </w:rPr>
          <w:t>are</w:t>
        </w:r>
      </w:ins>
      <w:ins w:id="839" w:author="Stephen" w:date="2019-10-04T09:39:00Z">
        <w:r w:rsidR="00464591">
          <w:rPr>
            <w:rFonts w:ascii="Times New Roman" w:hAnsi="Times New Roman" w:cs="Times New Roman"/>
            <w:sz w:val="24"/>
            <w:szCs w:val="24"/>
            <w:lang w:val="en-US"/>
          </w:rPr>
          <w:t xml:space="preserve"> in fact</w:t>
        </w:r>
      </w:ins>
      <w:ins w:id="840" w:author="Stephen" w:date="2019-11-11T07:52:00Z">
        <w:r w:rsidR="00464591">
          <w:rPr>
            <w:rFonts w:ascii="Times New Roman" w:hAnsi="Times New Roman" w:cs="Times New Roman"/>
            <w:sz w:val="24"/>
            <w:szCs w:val="24"/>
            <w:lang w:val="en-US"/>
          </w:rPr>
          <w:t xml:space="preserve"> </w:t>
        </w:r>
      </w:ins>
      <w:ins w:id="841" w:author="Stephen" w:date="2019-11-17T10:06:00Z">
        <w:r w:rsidR="00A40EE7">
          <w:rPr>
            <w:rFonts w:ascii="Times New Roman" w:hAnsi="Times New Roman" w:cs="Times New Roman"/>
            <w:sz w:val="24"/>
            <w:szCs w:val="24"/>
            <w:lang w:val="en-US"/>
          </w:rPr>
          <w:t xml:space="preserve">the </w:t>
        </w:r>
      </w:ins>
      <w:ins w:id="842" w:author="Stephen" w:date="2019-11-11T07:52:00Z">
        <w:r w:rsidR="00464591">
          <w:rPr>
            <w:rFonts w:ascii="Times New Roman" w:hAnsi="Times New Roman" w:cs="Times New Roman"/>
            <w:sz w:val="24"/>
            <w:szCs w:val="24"/>
            <w:lang w:val="en-US"/>
          </w:rPr>
          <w:t xml:space="preserve">individual patient </w:t>
        </w:r>
      </w:ins>
      <w:ins w:id="843" w:author="Stephen" w:date="2019-10-04T09:39:00Z">
        <w:r w:rsidR="0058737F">
          <w:rPr>
            <w:rFonts w:ascii="Times New Roman" w:hAnsi="Times New Roman" w:cs="Times New Roman"/>
            <w:sz w:val="24"/>
            <w:szCs w:val="24"/>
            <w:lang w:val="en-US"/>
          </w:rPr>
          <w:t>meta-analys</w:t>
        </w:r>
      </w:ins>
      <w:ins w:id="844" w:author="Stephen" w:date="2019-10-26T18:41:00Z">
        <w:r w:rsidR="0058737F">
          <w:rPr>
            <w:rFonts w:ascii="Times New Roman" w:hAnsi="Times New Roman" w:cs="Times New Roman"/>
            <w:sz w:val="24"/>
            <w:szCs w:val="24"/>
            <w:lang w:val="en-US"/>
          </w:rPr>
          <w:t>e</w:t>
        </w:r>
      </w:ins>
      <w:ins w:id="845" w:author="Stephen" w:date="2019-10-04T09:39:00Z">
        <w:r w:rsidR="00CE46D6">
          <w:rPr>
            <w:rFonts w:ascii="Times New Roman" w:hAnsi="Times New Roman" w:cs="Times New Roman"/>
            <w:sz w:val="24"/>
            <w:szCs w:val="24"/>
            <w:lang w:val="en-US"/>
          </w:rPr>
          <w:t>s of atrial fibrillation</w:t>
        </w:r>
      </w:ins>
      <w:ins w:id="846" w:author="Stephen" w:date="2019-11-17T10:08:00Z">
        <w:r w:rsidR="00122D0F">
          <w:rPr>
            <w:rFonts w:ascii="Times New Roman" w:hAnsi="Times New Roman" w:cs="Times New Roman"/>
            <w:sz w:val="24"/>
            <w:szCs w:val="24"/>
            <w:lang w:val="en-US"/>
          </w:rPr>
          <w:t xml:space="preserve"> [2</w:t>
        </w:r>
      </w:ins>
      <w:ins w:id="847" w:author="Stephen" w:date="2019-11-18T21:51:00Z">
        <w:r w:rsidR="00122D0F">
          <w:rPr>
            <w:rFonts w:ascii="Times New Roman" w:hAnsi="Times New Roman" w:cs="Times New Roman"/>
            <w:sz w:val="24"/>
            <w:szCs w:val="24"/>
            <w:lang w:val="en-US"/>
          </w:rPr>
          <w:t>5</w:t>
        </w:r>
      </w:ins>
      <w:ins w:id="848" w:author="Stephen" w:date="2019-11-17T10:08:00Z">
        <w:r w:rsidR="00A40EE7">
          <w:rPr>
            <w:rFonts w:ascii="Times New Roman" w:hAnsi="Times New Roman" w:cs="Times New Roman"/>
            <w:sz w:val="24"/>
            <w:szCs w:val="24"/>
            <w:lang w:val="en-US"/>
          </w:rPr>
          <w:t>]</w:t>
        </w:r>
      </w:ins>
      <w:ins w:id="849" w:author="Stephen" w:date="2019-10-04T09:39:00Z">
        <w:r w:rsidR="00CE46D6">
          <w:rPr>
            <w:rFonts w:ascii="Times New Roman" w:hAnsi="Times New Roman" w:cs="Times New Roman"/>
            <w:sz w:val="24"/>
            <w:szCs w:val="24"/>
            <w:lang w:val="en-US"/>
          </w:rPr>
          <w:t xml:space="preserve"> </w:t>
        </w:r>
      </w:ins>
      <w:ins w:id="850" w:author="Stephen" w:date="2019-10-26T18:41:00Z">
        <w:r w:rsidR="0058737F">
          <w:rPr>
            <w:rFonts w:ascii="Times New Roman" w:hAnsi="Times New Roman" w:cs="Times New Roman"/>
            <w:sz w:val="24"/>
            <w:szCs w:val="24"/>
            <w:lang w:val="en-US"/>
          </w:rPr>
          <w:t>and pre-term delivery</w:t>
        </w:r>
      </w:ins>
      <w:ins w:id="851" w:author="Stephen" w:date="2019-11-17T07:49:00Z">
        <w:r w:rsidR="009049A9">
          <w:rPr>
            <w:rFonts w:ascii="Times New Roman" w:hAnsi="Times New Roman" w:cs="Times New Roman"/>
            <w:sz w:val="24"/>
            <w:szCs w:val="24"/>
            <w:lang w:val="en-US"/>
          </w:rPr>
          <w:t xml:space="preserve"> </w:t>
        </w:r>
      </w:ins>
      <w:ins w:id="852" w:author="Stephen" w:date="2019-11-17T10:08:00Z">
        <w:r w:rsidR="00A40EE7">
          <w:rPr>
            <w:rFonts w:ascii="Times New Roman" w:hAnsi="Times New Roman" w:cs="Times New Roman"/>
            <w:sz w:val="24"/>
            <w:szCs w:val="24"/>
            <w:lang w:val="en-US"/>
          </w:rPr>
          <w:t>[98]</w:t>
        </w:r>
      </w:ins>
      <w:ins w:id="853" w:author="Stephen" w:date="2019-10-04T09:39:00Z">
        <w:r w:rsidR="00CE46D6">
          <w:rPr>
            <w:rFonts w:ascii="Times New Roman" w:hAnsi="Times New Roman" w:cs="Times New Roman"/>
            <w:sz w:val="24"/>
            <w:szCs w:val="24"/>
            <w:lang w:val="en-US"/>
          </w:rPr>
          <w:t xml:space="preserve">, the results of which </w:t>
        </w:r>
      </w:ins>
      <w:ins w:id="854" w:author="Stephen" w:date="2019-10-26T18:42:00Z">
        <w:r w:rsidR="0058737F">
          <w:rPr>
            <w:rFonts w:ascii="Times New Roman" w:hAnsi="Times New Roman" w:cs="Times New Roman"/>
            <w:sz w:val="24"/>
            <w:szCs w:val="24"/>
            <w:lang w:val="en-US"/>
          </w:rPr>
          <w:t>support our conclusions</w:t>
        </w:r>
      </w:ins>
      <w:ins w:id="855" w:author="Stephen" w:date="2019-10-04T09:39:00Z">
        <w:r w:rsidR="00CE46D6">
          <w:rPr>
            <w:rFonts w:ascii="Times New Roman" w:hAnsi="Times New Roman" w:cs="Times New Roman"/>
            <w:sz w:val="24"/>
            <w:szCs w:val="24"/>
            <w:lang w:val="en-US"/>
          </w:rPr>
          <w:t xml:space="preserve">. </w:t>
        </w:r>
      </w:ins>
      <w:ins w:id="856" w:author="Stephen" w:date="2019-10-04T09:40:00Z">
        <w:r w:rsidR="00CE46D6">
          <w:rPr>
            <w:rFonts w:ascii="Times New Roman" w:hAnsi="Times New Roman" w:cs="Times New Roman"/>
            <w:sz w:val="24"/>
            <w:szCs w:val="24"/>
            <w:lang w:val="en-US"/>
          </w:rPr>
          <w:t>One could ev</w:t>
        </w:r>
        <w:r w:rsidR="0058737F">
          <w:rPr>
            <w:rFonts w:ascii="Times New Roman" w:hAnsi="Times New Roman" w:cs="Times New Roman"/>
            <w:sz w:val="24"/>
            <w:szCs w:val="24"/>
            <w:lang w:val="en-US"/>
          </w:rPr>
          <w:t>en argue that the results of th</w:t>
        </w:r>
      </w:ins>
      <w:ins w:id="857" w:author="Stephen" w:date="2019-10-26T18:43:00Z">
        <w:r w:rsidR="0058737F">
          <w:rPr>
            <w:rFonts w:ascii="Times New Roman" w:hAnsi="Times New Roman" w:cs="Times New Roman"/>
            <w:sz w:val="24"/>
            <w:szCs w:val="24"/>
            <w:lang w:val="en-US"/>
          </w:rPr>
          <w:t>e</w:t>
        </w:r>
      </w:ins>
      <w:ins w:id="858" w:author="Stephen" w:date="2019-10-04T09:40:00Z">
        <w:r w:rsidR="00CE46D6">
          <w:rPr>
            <w:rFonts w:ascii="Times New Roman" w:hAnsi="Times New Roman" w:cs="Times New Roman"/>
            <w:sz w:val="24"/>
            <w:szCs w:val="24"/>
            <w:lang w:val="en-US"/>
          </w:rPr>
          <w:t>s</w:t>
        </w:r>
      </w:ins>
      <w:ins w:id="859" w:author="Stephen" w:date="2019-10-26T18:43:00Z">
        <w:r w:rsidR="0058737F">
          <w:rPr>
            <w:rFonts w:ascii="Times New Roman" w:hAnsi="Times New Roman" w:cs="Times New Roman"/>
            <w:sz w:val="24"/>
            <w:szCs w:val="24"/>
            <w:lang w:val="en-US"/>
          </w:rPr>
          <w:t>e</w:t>
        </w:r>
      </w:ins>
      <w:ins w:id="860" w:author="Stephen" w:date="2019-11-17T07:49:00Z">
        <w:r w:rsidR="009049A9">
          <w:rPr>
            <w:rFonts w:ascii="Times New Roman" w:hAnsi="Times New Roman" w:cs="Times New Roman"/>
            <w:sz w:val="24"/>
            <w:szCs w:val="24"/>
            <w:lang w:val="en-US"/>
          </w:rPr>
          <w:t xml:space="preserve"> </w:t>
        </w:r>
      </w:ins>
      <w:ins w:id="861" w:author="Stephen" w:date="2019-10-26T18:43:00Z">
        <w:r w:rsidR="0058737F">
          <w:rPr>
            <w:rFonts w:ascii="Times New Roman" w:hAnsi="Times New Roman" w:cs="Times New Roman"/>
            <w:sz w:val="24"/>
            <w:szCs w:val="24"/>
            <w:lang w:val="en-US"/>
          </w:rPr>
          <w:t xml:space="preserve">two </w:t>
        </w:r>
      </w:ins>
      <w:ins w:id="862" w:author="Stephen" w:date="2019-10-04T10:10:00Z">
        <w:r w:rsidR="00A92175">
          <w:rPr>
            <w:rFonts w:ascii="Times New Roman" w:hAnsi="Times New Roman" w:cs="Times New Roman"/>
            <w:sz w:val="24"/>
            <w:szCs w:val="24"/>
            <w:lang w:val="en-US"/>
          </w:rPr>
          <w:t>conventional</w:t>
        </w:r>
      </w:ins>
      <w:ins w:id="863" w:author="Stephen" w:date="2019-11-17T07:49:00Z">
        <w:r w:rsidR="009049A9">
          <w:rPr>
            <w:rFonts w:ascii="Times New Roman" w:hAnsi="Times New Roman" w:cs="Times New Roman"/>
            <w:sz w:val="24"/>
            <w:szCs w:val="24"/>
            <w:lang w:val="en-US"/>
          </w:rPr>
          <w:t xml:space="preserve"> </w:t>
        </w:r>
      </w:ins>
      <w:ins w:id="864" w:author="Stephen" w:date="2019-10-04T09:40:00Z">
        <w:r w:rsidR="00CE46D6">
          <w:rPr>
            <w:rFonts w:ascii="Times New Roman" w:hAnsi="Times New Roman" w:cs="Times New Roman"/>
            <w:sz w:val="24"/>
            <w:szCs w:val="24"/>
            <w:lang w:val="en-US"/>
          </w:rPr>
          <w:t>meta-analys</w:t>
        </w:r>
      </w:ins>
      <w:ins w:id="865" w:author="Stephen" w:date="2019-10-26T18:45:00Z">
        <w:r w:rsidR="0058737F">
          <w:rPr>
            <w:rFonts w:ascii="Times New Roman" w:hAnsi="Times New Roman" w:cs="Times New Roman"/>
            <w:sz w:val="24"/>
            <w:szCs w:val="24"/>
            <w:lang w:val="en-US"/>
          </w:rPr>
          <w:t>e</w:t>
        </w:r>
      </w:ins>
      <w:ins w:id="866" w:author="Stephen" w:date="2019-10-04T09:40:00Z">
        <w:r w:rsidR="00CE46D6">
          <w:rPr>
            <w:rFonts w:ascii="Times New Roman" w:hAnsi="Times New Roman" w:cs="Times New Roman"/>
            <w:sz w:val="24"/>
            <w:szCs w:val="24"/>
            <w:lang w:val="en-US"/>
          </w:rPr>
          <w:t xml:space="preserve">s </w:t>
        </w:r>
      </w:ins>
      <w:ins w:id="867" w:author="Stephen" w:date="2019-11-10T12:33:00Z">
        <w:r w:rsidR="00562B8C">
          <w:rPr>
            <w:rFonts w:ascii="Times New Roman" w:hAnsi="Times New Roman" w:cs="Times New Roman"/>
            <w:sz w:val="24"/>
            <w:szCs w:val="24"/>
            <w:lang w:val="en-US"/>
          </w:rPr>
          <w:t xml:space="preserve">alone </w:t>
        </w:r>
      </w:ins>
      <w:ins w:id="868" w:author="Stephen" w:date="2019-10-04T09:40:00Z">
        <w:r w:rsidR="00CE46D6">
          <w:rPr>
            <w:rFonts w:ascii="Times New Roman" w:hAnsi="Times New Roman" w:cs="Times New Roman"/>
            <w:sz w:val="24"/>
            <w:szCs w:val="24"/>
            <w:lang w:val="en-US"/>
          </w:rPr>
          <w:t>disprove the general hypothesis that TSH levels provide a better guide</w:t>
        </w:r>
      </w:ins>
      <w:ins w:id="869" w:author="Stephen" w:date="2019-10-04T09:41:00Z">
        <w:r w:rsidR="00CE46D6">
          <w:rPr>
            <w:rFonts w:ascii="Times New Roman" w:hAnsi="Times New Roman" w:cs="Times New Roman"/>
            <w:sz w:val="24"/>
            <w:szCs w:val="24"/>
            <w:lang w:val="en-US"/>
          </w:rPr>
          <w:t xml:space="preserve"> to thyroid status than FT4 levels</w:t>
        </w:r>
      </w:ins>
      <w:ins w:id="870" w:author="Stephen" w:date="2019-10-26T18:44:00Z">
        <w:r w:rsidR="0058737F">
          <w:rPr>
            <w:rFonts w:ascii="Times New Roman" w:hAnsi="Times New Roman" w:cs="Times New Roman"/>
            <w:sz w:val="24"/>
            <w:szCs w:val="24"/>
            <w:lang w:val="en-US"/>
          </w:rPr>
          <w:t xml:space="preserve"> (both, particularly the atrial fibrillation study show superiority of FT4 levels)</w:t>
        </w:r>
      </w:ins>
      <w:ins w:id="871" w:author="Stephen" w:date="2019-10-04T09:41:00Z">
        <w:r w:rsidR="00CE46D6">
          <w:rPr>
            <w:rFonts w:ascii="Times New Roman" w:hAnsi="Times New Roman" w:cs="Times New Roman"/>
            <w:sz w:val="24"/>
            <w:szCs w:val="24"/>
            <w:lang w:val="en-US"/>
          </w:rPr>
          <w:t xml:space="preserve">. </w:t>
        </w:r>
      </w:ins>
    </w:p>
    <w:p w14:paraId="49D4ED8C" w14:textId="77777777" w:rsidR="00383138" w:rsidRDefault="00CE46D6" w:rsidP="00DA0B0F">
      <w:pPr>
        <w:spacing w:line="480" w:lineRule="auto"/>
        <w:rPr>
          <w:rFonts w:ascii="Times New Roman" w:hAnsi="Times New Roman" w:cs="Times New Roman"/>
          <w:sz w:val="24"/>
          <w:szCs w:val="24"/>
          <w:lang w:val="en-US"/>
        </w:rPr>
      </w:pPr>
      <w:ins w:id="872" w:author="Stephen" w:date="2019-10-04T09:41:00Z">
        <w:r>
          <w:rPr>
            <w:rFonts w:ascii="Times New Roman" w:hAnsi="Times New Roman" w:cs="Times New Roman"/>
            <w:sz w:val="24"/>
            <w:szCs w:val="24"/>
            <w:lang w:val="en-US"/>
          </w:rPr>
          <w:t xml:space="preserve">Our results indicate </w:t>
        </w:r>
      </w:ins>
      <w:ins w:id="873" w:author="Stephen" w:date="2019-10-04T09:42:00Z">
        <w:r>
          <w:rPr>
            <w:rFonts w:ascii="Times New Roman" w:hAnsi="Times New Roman" w:cs="Times New Roman"/>
            <w:sz w:val="24"/>
            <w:szCs w:val="24"/>
            <w:lang w:val="en-US"/>
          </w:rPr>
          <w:t>that the results of the atrial fibrillation</w:t>
        </w:r>
      </w:ins>
      <w:ins w:id="874" w:author="Stephen" w:date="2019-10-26T18:45:00Z">
        <w:r w:rsidR="0058737F">
          <w:rPr>
            <w:rFonts w:ascii="Times New Roman" w:hAnsi="Times New Roman" w:cs="Times New Roman"/>
            <w:sz w:val="24"/>
            <w:szCs w:val="24"/>
            <w:lang w:val="en-US"/>
          </w:rPr>
          <w:t xml:space="preserve"> and pre-term delivery</w:t>
        </w:r>
      </w:ins>
      <w:ins w:id="875" w:author="Stephen" w:date="2019-10-04T09:42:00Z">
        <w:r w:rsidR="0058737F">
          <w:rPr>
            <w:rFonts w:ascii="Times New Roman" w:hAnsi="Times New Roman" w:cs="Times New Roman"/>
            <w:sz w:val="24"/>
            <w:szCs w:val="24"/>
            <w:lang w:val="en-US"/>
          </w:rPr>
          <w:t xml:space="preserve"> meta-analys</w:t>
        </w:r>
      </w:ins>
      <w:ins w:id="876" w:author="Stephen" w:date="2019-10-26T18:45:00Z">
        <w:r w:rsidR="0058737F">
          <w:rPr>
            <w:rFonts w:ascii="Times New Roman" w:hAnsi="Times New Roman" w:cs="Times New Roman"/>
            <w:sz w:val="24"/>
            <w:szCs w:val="24"/>
            <w:lang w:val="en-US"/>
          </w:rPr>
          <w:t>e</w:t>
        </w:r>
      </w:ins>
      <w:ins w:id="877" w:author="Stephen" w:date="2019-10-04T09:42:00Z">
        <w:r>
          <w:rPr>
            <w:rFonts w:ascii="Times New Roman" w:hAnsi="Times New Roman" w:cs="Times New Roman"/>
            <w:sz w:val="24"/>
            <w:szCs w:val="24"/>
            <w:lang w:val="en-US"/>
          </w:rPr>
          <w:t>s can almost certainly be generalized.</w:t>
        </w:r>
      </w:ins>
      <w:ins w:id="878" w:author="Stephen" w:date="2019-10-04T09:53:00Z">
        <w:r w:rsidR="0014070F">
          <w:rPr>
            <w:rFonts w:ascii="Times New Roman" w:hAnsi="Times New Roman" w:cs="Times New Roman"/>
            <w:sz w:val="24"/>
            <w:szCs w:val="24"/>
            <w:lang w:val="en-US"/>
          </w:rPr>
          <w:t xml:space="preserve"> </w:t>
        </w:r>
        <w:commentRangeStart w:id="879"/>
        <w:r w:rsidR="0014070F">
          <w:rPr>
            <w:rFonts w:ascii="Times New Roman" w:hAnsi="Times New Roman" w:cs="Times New Roman"/>
            <w:sz w:val="24"/>
            <w:szCs w:val="24"/>
            <w:lang w:val="en-US"/>
          </w:rPr>
          <w:t>They indicate that</w:t>
        </w:r>
      </w:ins>
      <w:ins w:id="880" w:author="Stephen" w:date="2019-10-04T10:12:00Z">
        <w:r w:rsidR="00A92175">
          <w:rPr>
            <w:rFonts w:ascii="Times New Roman" w:hAnsi="Times New Roman" w:cs="Times New Roman"/>
            <w:sz w:val="24"/>
            <w:szCs w:val="24"/>
            <w:lang w:val="en-US"/>
          </w:rPr>
          <w:t>, in general</w:t>
        </w:r>
      </w:ins>
      <w:ins w:id="881" w:author="Stephen" w:date="2019-10-04T09:57:00Z">
        <w:r w:rsidR="00DF2EEE">
          <w:rPr>
            <w:rFonts w:ascii="Times New Roman" w:hAnsi="Times New Roman" w:cs="Times New Roman"/>
            <w:sz w:val="24"/>
            <w:szCs w:val="24"/>
            <w:lang w:val="en-US"/>
          </w:rPr>
          <w:t xml:space="preserve">, </w:t>
        </w:r>
      </w:ins>
      <w:ins w:id="882" w:author="Stephen" w:date="2019-10-04T09:53:00Z">
        <w:r w:rsidR="0014070F">
          <w:rPr>
            <w:rFonts w:ascii="Times New Roman" w:hAnsi="Times New Roman" w:cs="Times New Roman"/>
            <w:sz w:val="24"/>
            <w:szCs w:val="24"/>
            <w:lang w:val="en-US"/>
          </w:rPr>
          <w:t xml:space="preserve">whatever clinical </w:t>
        </w:r>
      </w:ins>
      <w:ins w:id="883" w:author="Stephen" w:date="2019-10-04T09:55:00Z">
        <w:r w:rsidR="0014070F">
          <w:rPr>
            <w:rFonts w:ascii="Times New Roman" w:hAnsi="Times New Roman" w:cs="Times New Roman"/>
            <w:sz w:val="24"/>
            <w:szCs w:val="24"/>
            <w:lang w:val="en-US"/>
          </w:rPr>
          <w:t>parameters,</w:t>
        </w:r>
      </w:ins>
      <w:ins w:id="884" w:author="Stephen" w:date="2019-10-04T09:54:00Z">
        <w:r w:rsidR="0014070F">
          <w:rPr>
            <w:rFonts w:ascii="Times New Roman" w:hAnsi="Times New Roman" w:cs="Times New Roman"/>
            <w:sz w:val="24"/>
            <w:szCs w:val="24"/>
            <w:lang w:val="en-US"/>
          </w:rPr>
          <w:t xml:space="preserve"> assay</w:t>
        </w:r>
      </w:ins>
      <w:ins w:id="885" w:author="Stephen" w:date="2019-10-04T09:55:00Z">
        <w:r w:rsidR="0014070F">
          <w:rPr>
            <w:rFonts w:ascii="Times New Roman" w:hAnsi="Times New Roman" w:cs="Times New Roman"/>
            <w:sz w:val="24"/>
            <w:szCs w:val="24"/>
            <w:lang w:val="en-US"/>
          </w:rPr>
          <w:t>s</w:t>
        </w:r>
      </w:ins>
      <w:ins w:id="886" w:author="Stephen" w:date="2019-10-04T09:54:00Z">
        <w:r w:rsidR="0014070F">
          <w:rPr>
            <w:rFonts w:ascii="Times New Roman" w:hAnsi="Times New Roman" w:cs="Times New Roman"/>
            <w:sz w:val="24"/>
            <w:szCs w:val="24"/>
            <w:lang w:val="en-US"/>
          </w:rPr>
          <w:t xml:space="preserve"> or statistical methods are</w:t>
        </w:r>
      </w:ins>
      <w:ins w:id="887" w:author="Stephen" w:date="2019-10-04T09:55:00Z">
        <w:r w:rsidR="0014070F">
          <w:rPr>
            <w:rFonts w:ascii="Times New Roman" w:hAnsi="Times New Roman" w:cs="Times New Roman"/>
            <w:sz w:val="24"/>
            <w:szCs w:val="24"/>
            <w:lang w:val="en-US"/>
          </w:rPr>
          <w:t xml:space="preserve"> chosen</w:t>
        </w:r>
        <w:r w:rsidR="00DF2EEE">
          <w:rPr>
            <w:rFonts w:ascii="Times New Roman" w:hAnsi="Times New Roman" w:cs="Times New Roman"/>
            <w:sz w:val="24"/>
            <w:szCs w:val="24"/>
            <w:lang w:val="en-US"/>
          </w:rPr>
          <w:t>, thyroid hormone levels</w:t>
        </w:r>
      </w:ins>
      <w:ins w:id="888" w:author="Stephen" w:date="2019-10-04T09:56:00Z">
        <w:r w:rsidR="00DF2EEE">
          <w:rPr>
            <w:rFonts w:ascii="Times New Roman" w:hAnsi="Times New Roman" w:cs="Times New Roman"/>
            <w:sz w:val="24"/>
            <w:szCs w:val="24"/>
            <w:lang w:val="en-US"/>
          </w:rPr>
          <w:t>, rather than TSH levels,</w:t>
        </w:r>
      </w:ins>
      <w:ins w:id="889" w:author="Stephen" w:date="2019-10-04T09:55:00Z">
        <w:r w:rsidR="00DF2EEE">
          <w:rPr>
            <w:rFonts w:ascii="Times New Roman" w:hAnsi="Times New Roman" w:cs="Times New Roman"/>
            <w:sz w:val="24"/>
            <w:szCs w:val="24"/>
            <w:lang w:val="en-US"/>
          </w:rPr>
          <w:t xml:space="preserve"> are more likely to indi</w:t>
        </w:r>
      </w:ins>
      <w:ins w:id="890" w:author="Stephen" w:date="2019-10-04T09:56:00Z">
        <w:r w:rsidR="00DF2EEE">
          <w:rPr>
            <w:rFonts w:ascii="Times New Roman" w:hAnsi="Times New Roman" w:cs="Times New Roman"/>
            <w:sz w:val="24"/>
            <w:szCs w:val="24"/>
            <w:lang w:val="en-US"/>
          </w:rPr>
          <w:t>cate thyroid effect</w:t>
        </w:r>
      </w:ins>
      <w:commentRangeEnd w:id="879"/>
      <w:ins w:id="891" w:author="Stephen" w:date="2019-11-20T14:49:00Z">
        <w:r w:rsidR="009871B5">
          <w:rPr>
            <w:rStyle w:val="CommentReference"/>
          </w:rPr>
          <w:commentReference w:id="879"/>
        </w:r>
      </w:ins>
      <w:ins w:id="892" w:author="Stephen" w:date="2019-10-04T09:56:00Z">
        <w:r w:rsidR="00DF2EEE">
          <w:rPr>
            <w:rFonts w:ascii="Times New Roman" w:hAnsi="Times New Roman" w:cs="Times New Roman"/>
            <w:sz w:val="24"/>
            <w:szCs w:val="24"/>
            <w:lang w:val="en-US"/>
          </w:rPr>
          <w:t>.</w:t>
        </w:r>
      </w:ins>
    </w:p>
    <w:p w14:paraId="08A9EF33" w14:textId="77777777" w:rsidR="00A9379A" w:rsidDel="006F74E0" w:rsidRDefault="00A9379A" w:rsidP="00A9379A">
      <w:pPr>
        <w:pStyle w:val="NoSpacing"/>
        <w:spacing w:line="480" w:lineRule="auto"/>
        <w:rPr>
          <w:del w:id="893" w:author="Stephen" w:date="2019-11-10T15:40:00Z"/>
          <w:rFonts w:ascii="Times New Roman" w:hAnsi="Times New Roman" w:cs="Times New Roman"/>
          <w:sz w:val="24"/>
          <w:szCs w:val="24"/>
        </w:rPr>
      </w:pPr>
      <w:del w:id="894" w:author="Stephen" w:date="2019-11-10T15:40:00Z">
        <w:r w:rsidDel="006F74E0">
          <w:rPr>
            <w:rFonts w:ascii="Times New Roman" w:hAnsi="Times New Roman" w:cs="Times New Roman"/>
            <w:sz w:val="24"/>
            <w:szCs w:val="24"/>
          </w:rPr>
          <w:delText xml:space="preserve">There was a consistent as well as a strong association of clinical parameters with FT4 levels. Correlations of FT4 and TSH levels with clinical parameters were concordant in terms of being in the opposite directions (e.g. </w:delText>
        </w:r>
        <w:r w:rsidR="009C26A7" w:rsidDel="006F74E0">
          <w:rPr>
            <w:rFonts w:ascii="Times New Roman" w:hAnsi="Times New Roman" w:cs="Times New Roman"/>
            <w:sz w:val="24"/>
            <w:szCs w:val="24"/>
          </w:rPr>
          <w:delText xml:space="preserve">AF </w:delText>
        </w:r>
        <w:r w:rsidDel="006F74E0">
          <w:rPr>
            <w:rFonts w:ascii="Times New Roman" w:hAnsi="Times New Roman" w:cs="Times New Roman"/>
            <w:sz w:val="24"/>
            <w:szCs w:val="24"/>
          </w:rPr>
          <w:delText xml:space="preserve">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delText>
        </w:r>
      </w:del>
    </w:p>
    <w:p w14:paraId="7A4A3B1C" w14:textId="77777777" w:rsidR="00A9379A" w:rsidDel="006F74E0" w:rsidRDefault="00A9379A" w:rsidP="00A9379A">
      <w:pPr>
        <w:spacing w:line="480" w:lineRule="auto"/>
        <w:rPr>
          <w:del w:id="895" w:author="Stephen" w:date="2019-11-10T15:40:00Z"/>
          <w:rFonts w:ascii="Times New Roman" w:hAnsi="Times New Roman" w:cs="Times New Roman"/>
          <w:sz w:val="24"/>
          <w:szCs w:val="24"/>
        </w:rPr>
      </w:pPr>
      <w:del w:id="896" w:author="Stephen" w:date="2019-11-10T15:40:00Z">
        <w:r w:rsidDel="006F74E0">
          <w:rPr>
            <w:rFonts w:ascii="Times New Roman" w:hAnsi="Times New Roman" w:cs="Times New Roman"/>
            <w:sz w:val="24"/>
            <w:szCs w:val="24"/>
          </w:rPr>
          <w:delText>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compared with other studies [45] or were in the same direction as simultaneous correlations with TSH levels [34, 45]. These results were suggestive of reverse causation.  Overall, T3</w:delText>
        </w:r>
        <w:r w:rsidR="00354B27" w:rsidDel="006F74E0">
          <w:rPr>
            <w:rFonts w:ascii="Times New Roman" w:hAnsi="Times New Roman" w:cs="Times New Roman"/>
            <w:sz w:val="24"/>
            <w:szCs w:val="24"/>
          </w:rPr>
          <w:delText>/FT3</w:delText>
        </w:r>
        <w:r w:rsidDel="006F74E0">
          <w:rPr>
            <w:rFonts w:ascii="Times New Roman" w:hAnsi="Times New Roman" w:cs="Times New Roman"/>
            <w:sz w:val="24"/>
            <w:szCs w:val="24"/>
          </w:rPr>
          <w:delText xml:space="preserve"> measurement added little to the assessment based on FT4 levels. </w:delText>
        </w:r>
      </w:del>
    </w:p>
    <w:p w14:paraId="0CCA9B3C" w14:textId="77777777" w:rsidR="00282083" w:rsidDel="0058737F" w:rsidRDefault="00DA0B0F" w:rsidP="001451D9">
      <w:pPr>
        <w:spacing w:line="480" w:lineRule="auto"/>
        <w:rPr>
          <w:del w:id="897" w:author="Stephen" w:date="2019-10-03T17:41:00Z"/>
          <w:rFonts w:ascii="Times New Roman" w:hAnsi="Times New Roman" w:cs="Times New Roman"/>
          <w:sz w:val="24"/>
          <w:szCs w:val="24"/>
          <w:lang w:val="en-US"/>
        </w:rPr>
      </w:pPr>
      <w:del w:id="898" w:author="Stephen" w:date="2019-11-10T15:40:00Z">
        <w:r w:rsidDel="006F74E0">
          <w:rPr>
            <w:rFonts w:ascii="Times New Roman" w:hAnsi="Times New Roman" w:cs="Times New Roman"/>
            <w:sz w:val="24"/>
            <w:szCs w:val="24"/>
            <w:lang w:val="en-US"/>
          </w:rPr>
          <w:delTex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TSH.As FT4 levels provide most of the information, and for reasons detailed below, t</w:delText>
        </w:r>
        <w:r w:rsidRPr="00DE75B6" w:rsidDel="006F74E0">
          <w:rPr>
            <w:rFonts w:ascii="Times New Roman" w:hAnsi="Times New Roman" w:cs="Times New Roman"/>
            <w:sz w:val="24"/>
            <w:szCs w:val="24"/>
            <w:lang w:val="en-US"/>
          </w:rPr>
          <w:delText xml:space="preserve">hese results may warrant achange of clinical practice </w:delText>
        </w:r>
        <w:r w:rsidDel="006F74E0">
          <w:rPr>
            <w:rFonts w:ascii="Times New Roman" w:hAnsi="Times New Roman" w:cs="Times New Roman"/>
            <w:sz w:val="24"/>
            <w:szCs w:val="24"/>
            <w:lang w:val="en-US"/>
          </w:rPr>
          <w:delText xml:space="preserve">such that FT4 levels become the main determining parameter in the diagnosis of </w:delText>
        </w:r>
        <w:r w:rsidRPr="00DE75B6" w:rsidDel="006F74E0">
          <w:rPr>
            <w:rFonts w:ascii="Times New Roman" w:hAnsi="Times New Roman" w:cs="Times New Roman"/>
            <w:sz w:val="24"/>
            <w:szCs w:val="24"/>
            <w:lang w:val="en-US"/>
          </w:rPr>
          <w:delText>borderline</w:delText>
        </w:r>
        <w:r w:rsidDel="006F74E0">
          <w:rPr>
            <w:rFonts w:ascii="Times New Roman" w:hAnsi="Times New Roman" w:cs="Times New Roman"/>
            <w:sz w:val="24"/>
            <w:szCs w:val="24"/>
            <w:lang w:val="en-US"/>
          </w:rPr>
          <w:delText xml:space="preserve"> thyroid function</w:delText>
        </w:r>
        <w:r w:rsidRPr="00DE75B6" w:rsidDel="006F74E0">
          <w:rPr>
            <w:rFonts w:ascii="Times New Roman" w:hAnsi="Times New Roman" w:cs="Times New Roman"/>
            <w:sz w:val="24"/>
            <w:szCs w:val="24"/>
            <w:lang w:val="en-US"/>
          </w:rPr>
          <w:delText>.</w:delText>
        </w:r>
      </w:del>
    </w:p>
    <w:p w14:paraId="53B1FC3A" w14:textId="77777777" w:rsidR="001451D9" w:rsidRPr="00DE75B6" w:rsidDel="006F74E0" w:rsidRDefault="001451D9" w:rsidP="001451D9">
      <w:pPr>
        <w:spacing w:line="480" w:lineRule="auto"/>
        <w:rPr>
          <w:del w:id="899" w:author="Stephen" w:date="2019-11-10T15:40:00Z"/>
          <w:rFonts w:ascii="Times New Roman" w:hAnsi="Times New Roman" w:cs="Times New Roman"/>
          <w:sz w:val="24"/>
          <w:szCs w:val="24"/>
          <w:lang w:val="en-US"/>
        </w:rPr>
      </w:pPr>
      <w:del w:id="900" w:author="Stephen" w:date="2019-10-03T17:23:00Z">
        <w:r w:rsidDel="009D5EF7">
          <w:rPr>
            <w:rFonts w:ascii="Times New Roman" w:hAnsi="Times New Roman" w:cs="Times New Roman"/>
            <w:sz w:val="24"/>
            <w:szCs w:val="24"/>
            <w:lang w:val="en-US"/>
          </w:rPr>
          <w:delText xml:space="preserve">This is not to say that no </w:delText>
        </w:r>
      </w:del>
      <w:del w:id="901" w:author="Stephen" w:date="2019-11-10T15:40:00Z">
        <w:r w:rsidDel="006F74E0">
          <w:rPr>
            <w:rFonts w:ascii="Times New Roman" w:hAnsi="Times New Roman" w:cs="Times New Roman"/>
            <w:sz w:val="24"/>
            <w:szCs w:val="24"/>
            <w:lang w:val="en-US"/>
          </w:rPr>
          <w:delText xml:space="preserve">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delText>
        </w:r>
        <w:r w:rsidR="003617B1" w:rsidDel="006F74E0">
          <w:rPr>
            <w:rFonts w:ascii="Times New Roman" w:hAnsi="Times New Roman" w:cs="Times New Roman"/>
            <w:sz w:val="24"/>
            <w:szCs w:val="24"/>
            <w:lang w:val="en-US"/>
          </w:rPr>
          <w:delText xml:space="preserve">generally </w:delText>
        </w:r>
        <w:r w:rsidDel="006F74E0">
          <w:rPr>
            <w:rFonts w:ascii="Times New Roman" w:hAnsi="Times New Roman" w:cs="Times New Roman"/>
            <w:sz w:val="24"/>
            <w:szCs w:val="24"/>
            <w:lang w:val="en-US"/>
          </w:rPr>
          <w:delText>not relevant.</w:delText>
        </w:r>
      </w:del>
    </w:p>
    <w:p w14:paraId="6E261615" w14:textId="77777777" w:rsidR="00D74FDB" w:rsidDel="006F74E0" w:rsidRDefault="00D74FDB" w:rsidP="00D74FDB">
      <w:pPr>
        <w:spacing w:line="480" w:lineRule="auto"/>
        <w:rPr>
          <w:del w:id="902" w:author="Stephen" w:date="2019-11-10T15:40:00Z"/>
          <w:rFonts w:ascii="Times New Roman" w:hAnsi="Times New Roman" w:cs="Times New Roman"/>
          <w:sz w:val="24"/>
          <w:szCs w:val="24"/>
          <w:lang w:val="en-US"/>
        </w:rPr>
      </w:pPr>
      <w:del w:id="903" w:author="Stephen" w:date="2019-11-10T15:40:00Z">
        <w:r w:rsidRPr="00DE75B6" w:rsidDel="006F74E0">
          <w:rPr>
            <w:rFonts w:ascii="Times New Roman" w:hAnsi="Times New Roman" w:cs="Times New Roman"/>
            <w:sz w:val="24"/>
            <w:szCs w:val="24"/>
            <w:lang w:val="en-US"/>
          </w:rPr>
          <w:delText>It remains possible</w:delText>
        </w:r>
        <w:r w:rsidDel="006F74E0">
          <w:rPr>
            <w:rFonts w:ascii="Times New Roman" w:hAnsi="Times New Roman" w:cs="Times New Roman"/>
            <w:sz w:val="24"/>
            <w:szCs w:val="24"/>
            <w:lang w:val="en-US"/>
          </w:rPr>
          <w:delText xml:space="preserve"> too</w:delText>
        </w:r>
        <w:r w:rsidRPr="00DE75B6" w:rsidDel="006F74E0">
          <w:rPr>
            <w:rFonts w:ascii="Times New Roman" w:hAnsi="Times New Roman" w:cs="Times New Roman"/>
            <w:sz w:val="24"/>
            <w:szCs w:val="24"/>
            <w:lang w:val="en-US"/>
          </w:rPr>
          <w:delText xml:space="preserve">, that </w:delText>
        </w:r>
        <w:r w:rsidDel="006F74E0">
          <w:rPr>
            <w:rFonts w:ascii="Times New Roman" w:hAnsi="Times New Roman" w:cs="Times New Roman"/>
            <w:sz w:val="24"/>
            <w:szCs w:val="24"/>
            <w:lang w:val="en-US"/>
          </w:rPr>
          <w:delText xml:space="preserve">additional analyses might find that </w:delText>
        </w:r>
        <w:r w:rsidRPr="00DE75B6" w:rsidDel="006F74E0">
          <w:rPr>
            <w:rFonts w:ascii="Times New Roman" w:hAnsi="Times New Roman" w:cs="Times New Roman"/>
            <w:sz w:val="24"/>
            <w:szCs w:val="24"/>
            <w:lang w:val="en-US"/>
          </w:rPr>
          <w:delText xml:space="preserve">TSH levels are providing an additional signal to FT4 levels, in some populations for some </w:delText>
        </w:r>
        <w:r w:rsidDel="006F74E0">
          <w:rPr>
            <w:rFonts w:ascii="Times New Roman" w:hAnsi="Times New Roman" w:cs="Times New Roman"/>
            <w:sz w:val="24"/>
            <w:szCs w:val="24"/>
            <w:lang w:val="en-US"/>
          </w:rPr>
          <w:delText>conditions</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It has</w:delText>
        </w:r>
        <w:r w:rsidRPr="00DE75B6" w:rsidDel="006F74E0">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A35F77" w:rsidDel="006F74E0">
          <w:rPr>
            <w:rFonts w:ascii="Times New Roman" w:hAnsi="Times New Roman" w:cs="Times New Roman"/>
            <w:sz w:val="24"/>
            <w:szCs w:val="24"/>
            <w:lang w:val="en-US"/>
          </w:rPr>
          <w:delText>2</w:delText>
        </w:r>
        <w:r w:rsidR="00CF04CB" w:rsidDel="006F74E0">
          <w:rPr>
            <w:rFonts w:ascii="Times New Roman" w:hAnsi="Times New Roman" w:cs="Times New Roman"/>
            <w:sz w:val="24"/>
            <w:szCs w:val="24"/>
            <w:lang w:val="en-US"/>
          </w:rPr>
          <w:delText>9</w:delText>
        </w:r>
        <w:r w:rsidR="009C26A7" w:rsidDel="006F74E0">
          <w:rPr>
            <w:rFonts w:ascii="Times New Roman" w:hAnsi="Times New Roman" w:cs="Times New Roman"/>
            <w:sz w:val="24"/>
            <w:szCs w:val="24"/>
            <w:lang w:val="en-US"/>
          </w:rPr>
          <w:delText>, 70</w:delText>
        </w:r>
        <w:r w:rsidRPr="00DE75B6" w:rsidDel="006F74E0">
          <w:rPr>
            <w:rFonts w:ascii="Times New Roman" w:hAnsi="Times New Roman" w:cs="Times New Roman"/>
            <w:sz w:val="24"/>
            <w:szCs w:val="24"/>
            <w:lang w:val="en-US"/>
          </w:rPr>
          <w:delText>]</w:delText>
        </w:r>
        <w:r w:rsidDel="006F74E0">
          <w:rPr>
            <w:rFonts w:ascii="Times New Roman" w:hAnsi="Times New Roman" w:cs="Times New Roman"/>
            <w:sz w:val="24"/>
            <w:szCs w:val="24"/>
            <w:lang w:val="en-US"/>
          </w:rPr>
          <w:delText>, and such effects rather than via the reflection of thyroid status might explain such a TSH signal</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E</w:delText>
        </w:r>
        <w:r w:rsidRPr="00DE75B6" w:rsidDel="006F74E0">
          <w:rPr>
            <w:rFonts w:ascii="Times New Roman" w:hAnsi="Times New Roman" w:cs="Times New Roman"/>
            <w:sz w:val="24"/>
            <w:szCs w:val="24"/>
            <w:lang w:val="en-US"/>
          </w:rPr>
          <w:delText xml:space="preserve">mpirically, </w:delText>
        </w:r>
        <w:r w:rsidDel="006F74E0">
          <w:rPr>
            <w:rFonts w:ascii="Times New Roman" w:hAnsi="Times New Roman" w:cs="Times New Roman"/>
            <w:sz w:val="24"/>
            <w:szCs w:val="24"/>
            <w:lang w:val="en-US"/>
          </w:rPr>
          <w:delText xml:space="preserve">thus far, the evidence suggests that any of these </w:delText>
        </w:r>
        <w:r w:rsidRPr="00DE75B6" w:rsidDel="006F74E0">
          <w:rPr>
            <w:rFonts w:ascii="Times New Roman" w:hAnsi="Times New Roman" w:cs="Times New Roman"/>
            <w:sz w:val="24"/>
            <w:szCs w:val="24"/>
            <w:lang w:val="en-US"/>
          </w:rPr>
          <w:delText>TSH effect</w:delText>
        </w:r>
        <w:r w:rsidDel="006F74E0">
          <w:rPr>
            <w:rFonts w:ascii="Times New Roman" w:hAnsi="Times New Roman" w:cs="Times New Roman"/>
            <w:sz w:val="24"/>
            <w:szCs w:val="24"/>
            <w:lang w:val="en-US"/>
          </w:rPr>
          <w:delText>s are small</w:delText>
        </w:r>
        <w:r w:rsidRPr="00DE75B6" w:rsidDel="006F74E0">
          <w:rPr>
            <w:rFonts w:ascii="Times New Roman" w:hAnsi="Times New Roman" w:cs="Times New Roman"/>
            <w:sz w:val="24"/>
            <w:szCs w:val="24"/>
            <w:lang w:val="en-US"/>
          </w:rPr>
          <w:delText>.</w:delText>
        </w:r>
      </w:del>
    </w:p>
    <w:p w14:paraId="462A1BBD" w14:textId="77777777" w:rsidR="00287B0F" w:rsidDel="00A95CD1" w:rsidRDefault="004C5D25" w:rsidP="001451D9">
      <w:pPr>
        <w:spacing w:line="480" w:lineRule="auto"/>
        <w:rPr>
          <w:del w:id="904" w:author="Stephen" w:date="2019-10-03T16:42:00Z"/>
          <w:rFonts w:ascii="Times New Roman" w:hAnsi="Times New Roman" w:cs="Times New Roman"/>
          <w:sz w:val="24"/>
          <w:szCs w:val="24"/>
          <w:lang w:val="en-US"/>
        </w:rPr>
      </w:pPr>
      <w:del w:id="905" w:author="Stephen" w:date="2019-10-03T16:42:00Z">
        <w:r w:rsidDel="00A95CD1">
          <w:rPr>
            <w:rFonts w:ascii="Times New Roman" w:hAnsi="Times New Roman" w:cs="Times New Roman"/>
            <w:sz w:val="24"/>
            <w:szCs w:val="24"/>
            <w:lang w:val="en-US"/>
          </w:rPr>
          <w:delText>In</w:delText>
        </w:r>
        <w:r w:rsidR="001451D9" w:rsidDel="00A95CD1">
          <w:rPr>
            <w:rFonts w:ascii="Times New Roman" w:hAnsi="Times New Roman" w:cs="Times New Roman"/>
            <w:sz w:val="24"/>
            <w:szCs w:val="24"/>
            <w:lang w:val="en-US"/>
          </w:rPr>
          <w:delText xml:space="preserve">congruence </w:delText>
        </w:r>
        <w:r w:rsidDel="00A95CD1">
          <w:rPr>
            <w:rFonts w:ascii="Times New Roman" w:hAnsi="Times New Roman" w:cs="Times New Roman"/>
            <w:sz w:val="24"/>
            <w:szCs w:val="24"/>
            <w:lang w:val="en-US"/>
          </w:rPr>
          <w:delText xml:space="preserve">of correlations </w:delText>
        </w:r>
        <w:r w:rsidR="001451D9" w:rsidDel="00A95CD1">
          <w:rPr>
            <w:rFonts w:ascii="Times New Roman" w:hAnsi="Times New Roman" w:cs="Times New Roman"/>
            <w:sz w:val="24"/>
            <w:szCs w:val="24"/>
            <w:lang w:val="en-US"/>
          </w:rPr>
          <w:delText xml:space="preserve">between TSH, FT4 and T3/FT3 with clinical parameters </w:delText>
        </w:r>
        <w:r w:rsidR="003D5FDC" w:rsidDel="00A95CD1">
          <w:rPr>
            <w:rFonts w:ascii="Times New Roman" w:hAnsi="Times New Roman" w:cs="Times New Roman"/>
            <w:sz w:val="24"/>
            <w:szCs w:val="24"/>
            <w:lang w:val="en-US"/>
          </w:rPr>
          <w:delText xml:space="preserve">was </w:delText>
        </w:r>
        <w:r w:rsidR="003617B1" w:rsidDel="00A95CD1">
          <w:rPr>
            <w:rFonts w:ascii="Times New Roman" w:hAnsi="Times New Roman" w:cs="Times New Roman"/>
            <w:sz w:val="24"/>
            <w:szCs w:val="24"/>
            <w:lang w:val="en-US"/>
          </w:rPr>
          <w:delText xml:space="preserve">usually </w:delText>
        </w:r>
        <w:r w:rsidR="001451D9" w:rsidDel="00A95CD1">
          <w:rPr>
            <w:rFonts w:ascii="Times New Roman" w:hAnsi="Times New Roman" w:cs="Times New Roman"/>
            <w:sz w:val="24"/>
            <w:szCs w:val="24"/>
            <w:lang w:val="en-US"/>
          </w:rPr>
          <w:delText xml:space="preserve">associated with </w:delText>
        </w:r>
        <w:r w:rsidR="003D5FDC" w:rsidDel="00A95CD1">
          <w:rPr>
            <w:rFonts w:ascii="Times New Roman" w:hAnsi="Times New Roman" w:cs="Times New Roman"/>
            <w:sz w:val="24"/>
            <w:szCs w:val="24"/>
            <w:lang w:val="en-US"/>
          </w:rPr>
          <w:delText xml:space="preserve">parameters associated with </w:delText>
        </w:r>
        <w:r w:rsidR="001451D9" w:rsidDel="00A95CD1">
          <w:rPr>
            <w:rFonts w:ascii="Times New Roman" w:hAnsi="Times New Roman" w:cs="Times New Roman"/>
            <w:sz w:val="24"/>
            <w:szCs w:val="24"/>
            <w:lang w:val="en-US"/>
          </w:rPr>
          <w:delText xml:space="preserve">lower </w:delText>
        </w:r>
        <w:r w:rsidR="003D5FDC" w:rsidDel="00A95CD1">
          <w:rPr>
            <w:rFonts w:ascii="Times New Roman" w:hAnsi="Times New Roman" w:cs="Times New Roman"/>
            <w:sz w:val="24"/>
            <w:szCs w:val="24"/>
            <w:lang w:val="en-US"/>
          </w:rPr>
          <w:delText xml:space="preserve">rather than higher </w:delText>
        </w:r>
        <w:r w:rsidR="001451D9" w:rsidDel="00A95CD1">
          <w:rPr>
            <w:rFonts w:ascii="Times New Roman" w:hAnsi="Times New Roman" w:cs="Times New Roman"/>
            <w:sz w:val="24"/>
            <w:szCs w:val="24"/>
            <w:lang w:val="en-US"/>
          </w:rPr>
          <w:delText xml:space="preserve">thyroid function. </w:delText>
        </w:r>
      </w:del>
    </w:p>
    <w:p w14:paraId="58770217" w14:textId="77777777" w:rsidR="001451D9" w:rsidDel="00A95CD1" w:rsidRDefault="00287B0F" w:rsidP="001451D9">
      <w:pPr>
        <w:spacing w:line="480" w:lineRule="auto"/>
        <w:rPr>
          <w:del w:id="906" w:author="Stephen" w:date="2019-10-03T16:42:00Z"/>
          <w:rFonts w:ascii="Times New Roman" w:hAnsi="Times New Roman" w:cs="Times New Roman"/>
          <w:sz w:val="24"/>
          <w:szCs w:val="24"/>
          <w:lang w:val="en-US"/>
        </w:rPr>
      </w:pPr>
      <w:del w:id="907" w:author="Stephen" w:date="2019-10-03T16:42:00Z">
        <w:r w:rsidDel="00A95CD1">
          <w:rPr>
            <w:rFonts w:ascii="Times New Roman" w:hAnsi="Times New Roman" w:cs="Times New Roman"/>
            <w:sz w:val="24"/>
            <w:szCs w:val="24"/>
            <w:lang w:val="en-US"/>
          </w:rPr>
          <w:delText>The</w:delText>
        </w:r>
        <w:r w:rsidR="001451D9" w:rsidRPr="00DE75B6" w:rsidDel="00A95CD1">
          <w:rPr>
            <w:rFonts w:ascii="Times New Roman" w:hAnsi="Times New Roman" w:cs="Times New Roman"/>
            <w:sz w:val="24"/>
            <w:szCs w:val="24"/>
            <w:lang w:val="en-US"/>
          </w:rPr>
          <w:delText xml:space="preserve"> variability </w:delText>
        </w:r>
        <w:r w:rsidDel="00A95CD1">
          <w:rPr>
            <w:rFonts w:ascii="Times New Roman" w:hAnsi="Times New Roman" w:cs="Times New Roman"/>
            <w:sz w:val="24"/>
            <w:szCs w:val="24"/>
            <w:lang w:val="en-US"/>
          </w:rPr>
          <w:delText>of correlations between thyroid hormones/TSH and</w:delText>
        </w:r>
        <w:r w:rsidR="001451D9" w:rsidRPr="00DE75B6" w:rsidDel="00A95CD1">
          <w:rPr>
            <w:rFonts w:ascii="Times New Roman" w:hAnsi="Times New Roman" w:cs="Times New Roman"/>
            <w:sz w:val="24"/>
            <w:szCs w:val="24"/>
            <w:lang w:val="en-US"/>
          </w:rPr>
          <w:delText xml:space="preserve"> features of </w:delText>
        </w:r>
        <w:r w:rsidDel="00A95CD1">
          <w:rPr>
            <w:rFonts w:ascii="Times New Roman" w:hAnsi="Times New Roman" w:cs="Times New Roman"/>
            <w:sz w:val="24"/>
            <w:szCs w:val="24"/>
            <w:lang w:val="en-US"/>
          </w:rPr>
          <w:delText>the metabolic syndrome</w:delText>
        </w:r>
        <w:r w:rsidR="001451D9" w:rsidRPr="00DE75B6" w:rsidDel="00A95CD1">
          <w:rPr>
            <w:rFonts w:ascii="Times New Roman" w:hAnsi="Times New Roman" w:cs="Times New Roman"/>
            <w:sz w:val="24"/>
            <w:szCs w:val="24"/>
            <w:lang w:val="en-US"/>
          </w:rPr>
          <w:delText xml:space="preserve"> may be because of the complexity of the metabolic syndrome, </w:delText>
        </w:r>
        <w:r w:rsidR="001451D9" w:rsidDel="00A95CD1">
          <w:rPr>
            <w:rFonts w:ascii="Times New Roman" w:hAnsi="Times New Roman" w:cs="Times New Roman"/>
            <w:sz w:val="24"/>
            <w:szCs w:val="24"/>
            <w:lang w:val="en-US"/>
          </w:rPr>
          <w:delText>as well as differences in study populations, in the categorization of thyroid function, and in the factors included in th</w:delText>
        </w:r>
        <w:r w:rsidR="00A35F77" w:rsidDel="00A95CD1">
          <w:rPr>
            <w:rFonts w:ascii="Times New Roman" w:hAnsi="Times New Roman" w:cs="Times New Roman"/>
            <w:sz w:val="24"/>
            <w:szCs w:val="24"/>
            <w:lang w:val="en-US"/>
          </w:rPr>
          <w:delText>e adjustments in the analyses [4</w:delText>
        </w:r>
        <w:r w:rsidR="00CF04CB" w:rsidDel="00A95CD1">
          <w:rPr>
            <w:rFonts w:ascii="Times New Roman" w:hAnsi="Times New Roman" w:cs="Times New Roman"/>
            <w:sz w:val="24"/>
            <w:szCs w:val="24"/>
            <w:lang w:val="en-US"/>
          </w:rPr>
          <w:delText>7</w:delText>
        </w:r>
        <w:r w:rsidR="001451D9" w:rsidDel="00A95CD1">
          <w:rPr>
            <w:rFonts w:ascii="Times New Roman" w:hAnsi="Times New Roman" w:cs="Times New Roman"/>
            <w:sz w:val="24"/>
            <w:szCs w:val="24"/>
            <w:lang w:val="en-US"/>
          </w:rPr>
          <w:delText>].</w:delText>
        </w:r>
      </w:del>
    </w:p>
    <w:p w14:paraId="689823CA" w14:textId="77777777" w:rsidR="00287B0F" w:rsidRDefault="00287B0F" w:rsidP="001451D9">
      <w:pPr>
        <w:spacing w:line="480" w:lineRule="auto"/>
        <w:rPr>
          <w:rFonts w:ascii="Times New Roman" w:hAnsi="Times New Roman" w:cs="Times New Roman"/>
          <w:sz w:val="24"/>
          <w:szCs w:val="24"/>
          <w:lang w:val="en-US"/>
        </w:rPr>
      </w:pPr>
      <w:del w:id="908" w:author="Stephen" w:date="2019-10-03T16:42:00Z">
        <w:r w:rsidDel="00A95CD1">
          <w:rPr>
            <w:rFonts w:ascii="Times New Roman" w:hAnsi="Times New Roman" w:cs="Times New Roman"/>
            <w:sz w:val="24"/>
            <w:szCs w:val="24"/>
            <w:lang w:val="en-US"/>
          </w:rPr>
          <w:delText>T</w:delText>
        </w:r>
        <w:r w:rsidR="001451D9" w:rsidRPr="00DE75B6" w:rsidDel="00A95CD1">
          <w:rPr>
            <w:rFonts w:ascii="Times New Roman" w:hAnsi="Times New Roman" w:cs="Times New Roman"/>
            <w:sz w:val="24"/>
            <w:szCs w:val="24"/>
            <w:lang w:val="en-US"/>
          </w:rPr>
          <w:delText xml:space="preserve">here may </w:delText>
        </w:r>
        <w:r w:rsidR="001451D9" w:rsidDel="00A95CD1">
          <w:rPr>
            <w:rFonts w:ascii="Times New Roman" w:hAnsi="Times New Roman" w:cs="Times New Roman"/>
            <w:sz w:val="24"/>
            <w:szCs w:val="24"/>
            <w:lang w:val="en-US"/>
          </w:rPr>
          <w:delText xml:space="preserve">also </w:delText>
        </w:r>
        <w:commentRangeStart w:id="909"/>
        <w:r w:rsidR="001451D9" w:rsidRPr="00DE75B6" w:rsidDel="00A95CD1">
          <w:rPr>
            <w:rFonts w:ascii="Times New Roman" w:hAnsi="Times New Roman" w:cs="Times New Roman"/>
            <w:sz w:val="24"/>
            <w:szCs w:val="24"/>
            <w:lang w:val="en-US"/>
          </w:rPr>
          <w:delText xml:space="preserve">be </w:delText>
        </w:r>
      </w:del>
      <w:ins w:id="910" w:author="Stephen" w:date="2019-10-03T16:42:00Z">
        <w:r w:rsidR="00A95CD1">
          <w:rPr>
            <w:rFonts w:ascii="Times New Roman" w:hAnsi="Times New Roman" w:cs="Times New Roman"/>
            <w:sz w:val="24"/>
            <w:szCs w:val="24"/>
            <w:lang w:val="en-US"/>
          </w:rPr>
          <w:t>R</w:t>
        </w:r>
      </w:ins>
      <w:del w:id="911" w:author="Stephen" w:date="2019-10-03T16:42:00Z">
        <w:r w:rsidR="001451D9" w:rsidRPr="00DE75B6" w:rsidDel="00A95CD1">
          <w:rPr>
            <w:rFonts w:ascii="Times New Roman" w:hAnsi="Times New Roman" w:cs="Times New Roman"/>
            <w:sz w:val="24"/>
            <w:szCs w:val="24"/>
            <w:lang w:val="en-US"/>
          </w:rPr>
          <w:delText>r</w:delText>
        </w:r>
      </w:del>
      <w:r w:rsidR="001451D9" w:rsidRPr="00DE75B6">
        <w:rPr>
          <w:rFonts w:ascii="Times New Roman" w:hAnsi="Times New Roman" w:cs="Times New Roman"/>
          <w:sz w:val="24"/>
          <w:szCs w:val="24"/>
          <w:lang w:val="en-US"/>
        </w:rPr>
        <w:t>everse</w:t>
      </w:r>
      <w:ins w:id="912" w:author="Stephen" w:date="2019-10-26T19:27:00Z">
        <w:r w:rsidR="001C0FE1">
          <w:rPr>
            <w:rFonts w:ascii="Times New Roman" w:hAnsi="Times New Roman" w:cs="Times New Roman"/>
            <w:sz w:val="24"/>
            <w:szCs w:val="24"/>
            <w:lang w:val="en-US"/>
          </w:rPr>
          <w:t xml:space="preserve"> or </w:t>
        </w:r>
      </w:ins>
      <w:ins w:id="913" w:author="Stephen" w:date="2019-10-26T19:28:00Z">
        <w:r w:rsidR="001C0FE1">
          <w:rPr>
            <w:rFonts w:ascii="Times New Roman" w:hAnsi="Times New Roman" w:cs="Times New Roman"/>
            <w:sz w:val="24"/>
            <w:szCs w:val="24"/>
            <w:lang w:val="en-US"/>
          </w:rPr>
          <w:t>bi-directional</w:t>
        </w:r>
      </w:ins>
      <w:r w:rsidR="001451D9" w:rsidRPr="00DE75B6">
        <w:rPr>
          <w:rFonts w:ascii="Times New Roman" w:hAnsi="Times New Roman" w:cs="Times New Roman"/>
          <w:sz w:val="24"/>
          <w:szCs w:val="24"/>
          <w:lang w:val="en-US"/>
        </w:rPr>
        <w:t xml:space="preserve"> causation </w:t>
      </w:r>
      <w:commentRangeEnd w:id="909"/>
      <w:r w:rsidR="002C27ED">
        <w:rPr>
          <w:rStyle w:val="CommentReference"/>
        </w:rPr>
        <w:commentReference w:id="909"/>
      </w:r>
      <w:del w:id="914" w:author="Stephen" w:date="2019-11-17T10:09:00Z">
        <w:r w:rsidR="001451D9" w:rsidRPr="00DE75B6" w:rsidDel="00BB729E">
          <w:rPr>
            <w:rFonts w:ascii="Times New Roman" w:hAnsi="Times New Roman" w:cs="Times New Roman"/>
            <w:sz w:val="24"/>
            <w:szCs w:val="24"/>
            <w:lang w:val="en-US"/>
          </w:rPr>
          <w:delText>[</w:delText>
        </w:r>
        <w:r w:rsidR="00A35F77" w:rsidDel="00BB729E">
          <w:rPr>
            <w:rFonts w:ascii="Times New Roman" w:hAnsi="Times New Roman" w:cs="Times New Roman"/>
            <w:sz w:val="24"/>
            <w:szCs w:val="24"/>
            <w:lang w:val="en-US"/>
          </w:rPr>
          <w:delText>3</w:delText>
        </w:r>
        <w:r w:rsidR="00CF04CB" w:rsidDel="00BB729E">
          <w:rPr>
            <w:rFonts w:ascii="Times New Roman" w:hAnsi="Times New Roman" w:cs="Times New Roman"/>
            <w:sz w:val="24"/>
            <w:szCs w:val="24"/>
            <w:lang w:val="en-US"/>
          </w:rPr>
          <w:delText>3</w:delText>
        </w:r>
        <w:r w:rsidR="00A35F77" w:rsidDel="00BB729E">
          <w:rPr>
            <w:rFonts w:ascii="Times New Roman" w:hAnsi="Times New Roman" w:cs="Times New Roman"/>
            <w:sz w:val="24"/>
            <w:szCs w:val="24"/>
            <w:lang w:val="en-US"/>
          </w:rPr>
          <w:delText>, 3</w:delText>
        </w:r>
        <w:r w:rsidR="00CF04CB" w:rsidDel="00BB729E">
          <w:rPr>
            <w:rFonts w:ascii="Times New Roman" w:hAnsi="Times New Roman" w:cs="Times New Roman"/>
            <w:sz w:val="24"/>
            <w:szCs w:val="24"/>
            <w:lang w:val="en-US"/>
          </w:rPr>
          <w:delText>6</w:delText>
        </w:r>
        <w:r w:rsidR="00A35F77" w:rsidDel="00BB729E">
          <w:rPr>
            <w:rFonts w:ascii="Times New Roman" w:hAnsi="Times New Roman" w:cs="Times New Roman"/>
            <w:sz w:val="24"/>
            <w:szCs w:val="24"/>
            <w:lang w:val="en-US"/>
          </w:rPr>
          <w:delText>, 4</w:delText>
        </w:r>
        <w:r w:rsidR="00CF04CB" w:rsidDel="00BB729E">
          <w:rPr>
            <w:rFonts w:ascii="Times New Roman" w:hAnsi="Times New Roman" w:cs="Times New Roman"/>
            <w:sz w:val="24"/>
            <w:szCs w:val="24"/>
            <w:lang w:val="en-US"/>
          </w:rPr>
          <w:delText>7</w:delText>
        </w:r>
        <w:r w:rsidR="001451D9" w:rsidDel="00BB729E">
          <w:rPr>
            <w:rFonts w:ascii="Times New Roman" w:hAnsi="Times New Roman" w:cs="Times New Roman"/>
            <w:sz w:val="24"/>
            <w:szCs w:val="24"/>
            <w:lang w:val="en-US"/>
          </w:rPr>
          <w:delText>,</w:delText>
        </w:r>
        <w:r w:rsidR="00CF04CB" w:rsidDel="00BB729E">
          <w:rPr>
            <w:rFonts w:ascii="Times New Roman" w:hAnsi="Times New Roman" w:cs="Times New Roman"/>
            <w:sz w:val="24"/>
            <w:szCs w:val="24"/>
            <w:lang w:val="en-US"/>
          </w:rPr>
          <w:delText>71-75</w:delText>
        </w:r>
        <w:r w:rsidR="001451D9" w:rsidRPr="00DE75B6" w:rsidDel="00BB729E">
          <w:rPr>
            <w:rFonts w:ascii="Times New Roman" w:hAnsi="Times New Roman" w:cs="Times New Roman"/>
            <w:sz w:val="24"/>
            <w:szCs w:val="24"/>
            <w:lang w:val="en-US"/>
          </w:rPr>
          <w:delText>]</w:delText>
        </w:r>
      </w:del>
      <w:del w:id="915" w:author="Stephen" w:date="2019-10-03T16:43:00Z">
        <w:r w:rsidR="001451D9" w:rsidDel="00A95CD1">
          <w:rPr>
            <w:rFonts w:ascii="Times New Roman" w:hAnsi="Times New Roman" w:cs="Times New Roman"/>
            <w:sz w:val="24"/>
            <w:szCs w:val="24"/>
            <w:lang w:val="en-US"/>
          </w:rPr>
          <w:delText>, which</w:delText>
        </w:r>
      </w:del>
      <w:r w:rsidR="001451D9">
        <w:rPr>
          <w:rFonts w:ascii="Times New Roman" w:hAnsi="Times New Roman" w:cs="Times New Roman"/>
          <w:sz w:val="24"/>
          <w:szCs w:val="24"/>
          <w:lang w:val="en-US"/>
        </w:rPr>
        <w:t xml:space="preserve"> may </w:t>
      </w:r>
      <w:ins w:id="916" w:author="Stephen" w:date="2019-10-03T16:43:00Z">
        <w:r w:rsidR="00A95CD1">
          <w:rPr>
            <w:rFonts w:ascii="Times New Roman" w:hAnsi="Times New Roman" w:cs="Times New Roman"/>
            <w:sz w:val="24"/>
            <w:szCs w:val="24"/>
            <w:lang w:val="en-US"/>
          </w:rPr>
          <w:t xml:space="preserve">have underlain some of our correlations. </w:t>
        </w:r>
      </w:ins>
      <w:del w:id="917" w:author="Stephen" w:date="2019-10-03T16:44:00Z">
        <w:r w:rsidR="001451D9" w:rsidDel="00A95CD1">
          <w:rPr>
            <w:rFonts w:ascii="Times New Roman" w:hAnsi="Times New Roman" w:cs="Times New Roman"/>
            <w:sz w:val="24"/>
            <w:szCs w:val="24"/>
            <w:lang w:val="en-US"/>
          </w:rPr>
          <w:delText>affect correlations with TSH and T3/FT3 more than correlations with FT4</w:delText>
        </w:r>
        <w:r w:rsidR="001451D9" w:rsidRPr="00DE75B6" w:rsidDel="00A95CD1">
          <w:rPr>
            <w:rFonts w:ascii="Times New Roman" w:hAnsi="Times New Roman" w:cs="Times New Roman"/>
            <w:sz w:val="24"/>
            <w:szCs w:val="24"/>
            <w:lang w:val="en-US"/>
          </w:rPr>
          <w:delText xml:space="preserve">. </w:delText>
        </w:r>
      </w:del>
      <w:del w:id="918" w:author="Stephen" w:date="2019-11-17T09:32:00Z">
        <w:r w:rsidR="00C76E0D" w:rsidRPr="00DE75B6" w:rsidDel="003C38DD">
          <w:rPr>
            <w:rFonts w:ascii="Times New Roman" w:hAnsi="Times New Roman" w:cs="Times New Roman"/>
            <w:sz w:val="24"/>
            <w:szCs w:val="24"/>
            <w:lang w:val="en-US"/>
          </w:rPr>
          <w:delText>TSH enhanced secretion of FT3 [</w:delText>
        </w:r>
        <w:r w:rsidR="00A23A49" w:rsidDel="003C38DD">
          <w:rPr>
            <w:rFonts w:ascii="Times New Roman" w:hAnsi="Times New Roman" w:cs="Times New Roman"/>
            <w:sz w:val="24"/>
            <w:szCs w:val="24"/>
            <w:lang w:val="en-US"/>
          </w:rPr>
          <w:delText>7</w:delText>
        </w:r>
        <w:r w:rsidR="00CF04CB" w:rsidDel="003C38DD">
          <w:rPr>
            <w:rFonts w:ascii="Times New Roman" w:hAnsi="Times New Roman" w:cs="Times New Roman"/>
            <w:sz w:val="24"/>
            <w:szCs w:val="24"/>
            <w:lang w:val="en-US"/>
          </w:rPr>
          <w:delText>6</w:delText>
        </w:r>
        <w:r w:rsidR="00C76E0D" w:rsidRPr="00DE75B6" w:rsidDel="003C38DD">
          <w:rPr>
            <w:rFonts w:ascii="Times New Roman" w:hAnsi="Times New Roman" w:cs="Times New Roman"/>
            <w:sz w:val="24"/>
            <w:szCs w:val="24"/>
            <w:lang w:val="en-US"/>
          </w:rPr>
          <w:delText>]might affect the lipid profile adversely [</w:delText>
        </w:r>
        <w:r w:rsidR="00A23A49" w:rsidDel="003C38DD">
          <w:rPr>
            <w:rFonts w:ascii="Times New Roman" w:hAnsi="Times New Roman" w:cs="Times New Roman"/>
            <w:sz w:val="24"/>
            <w:szCs w:val="24"/>
            <w:lang w:val="en-US"/>
          </w:rPr>
          <w:delText>4</w:delText>
        </w:r>
        <w:r w:rsidR="00CF04CB" w:rsidDel="003C38DD">
          <w:rPr>
            <w:rFonts w:ascii="Times New Roman" w:hAnsi="Times New Roman" w:cs="Times New Roman"/>
            <w:sz w:val="24"/>
            <w:szCs w:val="24"/>
            <w:lang w:val="en-US"/>
          </w:rPr>
          <w:delText>7</w:delText>
        </w:r>
        <w:r w:rsidR="00A23A49" w:rsidDel="003C38DD">
          <w:rPr>
            <w:rFonts w:ascii="Times New Roman" w:hAnsi="Times New Roman" w:cs="Times New Roman"/>
            <w:sz w:val="24"/>
            <w:szCs w:val="24"/>
            <w:lang w:val="en-US"/>
          </w:rPr>
          <w:delText>, 4</w:delText>
        </w:r>
        <w:r w:rsidR="00CF04CB" w:rsidDel="003C38DD">
          <w:rPr>
            <w:rFonts w:ascii="Times New Roman" w:hAnsi="Times New Roman" w:cs="Times New Roman"/>
            <w:sz w:val="24"/>
            <w:szCs w:val="24"/>
            <w:lang w:val="en-US"/>
          </w:rPr>
          <w:delText>8</w:delText>
        </w:r>
        <w:r w:rsidR="00C76E0D" w:rsidRPr="00DE75B6" w:rsidDel="003C38DD">
          <w:rPr>
            <w:rFonts w:ascii="Times New Roman" w:hAnsi="Times New Roman" w:cs="Times New Roman"/>
            <w:sz w:val="24"/>
            <w:szCs w:val="24"/>
            <w:lang w:val="en-US"/>
          </w:rPr>
          <w:delText>].</w:delText>
        </w:r>
      </w:del>
      <w:ins w:id="919"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ins w:id="920"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response</w:t>
      </w:r>
      <w:ins w:id="921"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t>
      </w:r>
      <w:ins w:id="922" w:author="Stephen" w:date="2019-11-17T10:13:00Z">
        <w:r w:rsidR="00BB729E">
          <w:rPr>
            <w:rFonts w:ascii="Times New Roman" w:hAnsi="Times New Roman" w:cs="Times New Roman"/>
            <w:sz w:val="24"/>
            <w:szCs w:val="24"/>
            <w:lang w:val="en-US"/>
          </w:rPr>
          <w:t>99</w:t>
        </w:r>
      </w:ins>
      <w:del w:id="923" w:author="Stephen" w:date="2019-11-17T10:13:00Z">
        <w:r w:rsidR="00CF04CB" w:rsidDel="00BB729E">
          <w:rPr>
            <w:rFonts w:ascii="Times New Roman" w:hAnsi="Times New Roman" w:cs="Times New Roman"/>
            <w:sz w:val="24"/>
            <w:szCs w:val="24"/>
            <w:lang w:val="en-US"/>
          </w:rPr>
          <w:delText>72</w:delText>
        </w:r>
      </w:del>
      <w:r w:rsidR="001451D9" w:rsidRPr="00DE75B6">
        <w:rPr>
          <w:rFonts w:ascii="Times New Roman" w:hAnsi="Times New Roman" w:cs="Times New Roman"/>
          <w:sz w:val="24"/>
          <w:szCs w:val="24"/>
          <w:lang w:val="en-US"/>
        </w:rPr>
        <w:t>]</w:t>
      </w:r>
      <w:r w:rsidR="00554023">
        <w:rPr>
          <w:rFonts w:ascii="Times New Roman" w:hAnsi="Times New Roman" w:cs="Times New Roman"/>
          <w:sz w:val="24"/>
          <w:szCs w:val="24"/>
          <w:lang w:val="en-US"/>
        </w:rPr>
        <w:t xml:space="preserve">, </w:t>
      </w:r>
      <w:r w:rsidR="00554023" w:rsidRPr="00DE75B6">
        <w:rPr>
          <w:rFonts w:ascii="Times New Roman" w:hAnsi="Times New Roman" w:cs="Times New Roman"/>
          <w:sz w:val="24"/>
          <w:szCs w:val="24"/>
          <w:lang w:val="en-US"/>
        </w:rPr>
        <w:t>to</w:t>
      </w:r>
      <w:r w:rsidR="001451D9" w:rsidRPr="00DE75B6">
        <w:rPr>
          <w:rFonts w:ascii="Times New Roman" w:hAnsi="Times New Roman" w:cs="Times New Roman"/>
          <w:sz w:val="24"/>
          <w:szCs w:val="24"/>
          <w:lang w:val="en-US"/>
        </w:rPr>
        <w:t xml:space="preserve"> the increased weight itself [</w:t>
      </w:r>
      <w:ins w:id="924" w:author="Stephen" w:date="2019-11-17T10:13:00Z">
        <w:r w:rsidR="00BB729E">
          <w:rPr>
            <w:rFonts w:ascii="Times New Roman" w:hAnsi="Times New Roman" w:cs="Times New Roman"/>
            <w:sz w:val="24"/>
            <w:szCs w:val="24"/>
            <w:lang w:val="en-US"/>
          </w:rPr>
          <w:t>100</w:t>
        </w:r>
      </w:ins>
      <w:del w:id="925" w:author="Stephen" w:date="2019-11-17T10:13:00Z">
        <w:r w:rsidR="00CF04CB" w:rsidDel="00BB729E">
          <w:rPr>
            <w:rFonts w:ascii="Times New Roman" w:hAnsi="Times New Roman" w:cs="Times New Roman"/>
            <w:sz w:val="24"/>
            <w:szCs w:val="24"/>
            <w:lang w:val="en-US"/>
          </w:rPr>
          <w:delText>73</w:delText>
        </w:r>
      </w:del>
      <w:r w:rsidR="001451D9" w:rsidRPr="00DE75B6">
        <w:rPr>
          <w:rFonts w:ascii="Times New Roman" w:hAnsi="Times New Roman" w:cs="Times New Roman"/>
          <w:sz w:val="24"/>
          <w:szCs w:val="24"/>
          <w:lang w:val="en-US"/>
        </w:rPr>
        <w:t>] or to caloric intake [</w:t>
      </w:r>
      <w:ins w:id="926" w:author="Stephen" w:date="2019-11-17T10:15:00Z">
        <w:r w:rsidR="00BB729E">
          <w:rPr>
            <w:rFonts w:ascii="Times New Roman" w:hAnsi="Times New Roman" w:cs="Times New Roman"/>
            <w:sz w:val="24"/>
            <w:szCs w:val="24"/>
            <w:lang w:val="en-US"/>
          </w:rPr>
          <w:t>10</w:t>
        </w:r>
      </w:ins>
      <w:del w:id="927" w:author="Stephen" w:date="2019-11-17T10:15:00Z">
        <w:r w:rsidR="00CF04CB" w:rsidDel="00BB729E">
          <w:rPr>
            <w:rFonts w:ascii="Times New Roman" w:hAnsi="Times New Roman" w:cs="Times New Roman"/>
            <w:sz w:val="24"/>
            <w:szCs w:val="24"/>
            <w:lang w:val="en-US"/>
          </w:rPr>
          <w:delText>7</w:delText>
        </w:r>
      </w:del>
      <w:r w:rsidR="00CF04CB">
        <w:rPr>
          <w:rFonts w:ascii="Times New Roman" w:hAnsi="Times New Roman" w:cs="Times New Roman"/>
          <w:sz w:val="24"/>
          <w:szCs w:val="24"/>
          <w:lang w:val="en-US"/>
        </w:rPr>
        <w:t>1</w:t>
      </w:r>
      <w:r w:rsidR="001451D9" w:rsidRPr="00DE75B6">
        <w:rPr>
          <w:rFonts w:ascii="Times New Roman" w:hAnsi="Times New Roman" w:cs="Times New Roman"/>
          <w:sz w:val="24"/>
          <w:szCs w:val="24"/>
          <w:lang w:val="en-US"/>
        </w:rPr>
        <w:t xml:space="preserve">]. </w:t>
      </w:r>
      <w:ins w:id="928" w:author="Stephen" w:date="2019-11-17T09:32:00Z">
        <w:r w:rsidR="00BB729E">
          <w:rPr>
            <w:rFonts w:ascii="Times New Roman" w:hAnsi="Times New Roman" w:cs="Times New Roman"/>
            <w:sz w:val="24"/>
            <w:szCs w:val="24"/>
            <w:lang w:val="en-US"/>
          </w:rPr>
          <w:t>TSH enhanced secretion of FT3</w:t>
        </w:r>
        <w:r w:rsidR="003C38DD">
          <w:rPr>
            <w:rFonts w:ascii="Times New Roman" w:hAnsi="Times New Roman" w:cs="Times New Roman"/>
            <w:sz w:val="24"/>
            <w:szCs w:val="24"/>
            <w:lang w:val="en-US"/>
          </w:rPr>
          <w:t xml:space="preserve"> </w:t>
        </w:r>
        <w:r w:rsidR="003C38DD" w:rsidRPr="00DE75B6">
          <w:rPr>
            <w:rFonts w:ascii="Times New Roman" w:hAnsi="Times New Roman" w:cs="Times New Roman"/>
            <w:sz w:val="24"/>
            <w:szCs w:val="24"/>
            <w:lang w:val="en-US"/>
          </w:rPr>
          <w:t>might affect the lipid profile adversely [</w:t>
        </w:r>
      </w:ins>
      <w:ins w:id="929" w:author="Stephen" w:date="2019-11-17T10:18:00Z">
        <w:r w:rsidR="00BB729E">
          <w:rPr>
            <w:rFonts w:ascii="Times New Roman" w:hAnsi="Times New Roman" w:cs="Times New Roman"/>
            <w:sz w:val="24"/>
            <w:szCs w:val="24"/>
            <w:lang w:val="en-US"/>
          </w:rPr>
          <w:t>55, 56, 102</w:t>
        </w:r>
      </w:ins>
      <w:ins w:id="930" w:author="Stephen" w:date="2019-11-17T09:32:00Z">
        <w:r w:rsidR="003C38DD" w:rsidRPr="00DE75B6">
          <w:rPr>
            <w:rFonts w:ascii="Times New Roman" w:hAnsi="Times New Roman" w:cs="Times New Roman"/>
            <w:sz w:val="24"/>
            <w:szCs w:val="24"/>
            <w:lang w:val="en-US"/>
          </w:rPr>
          <w:t>].</w:t>
        </w:r>
        <w:r w:rsidR="003C38DD">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Whatever the cause of such reverse causality, in</w:t>
      </w:r>
      <w:ins w:id="931"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such populations</w:t>
      </w:r>
      <w:ins w:id="932" w:author="Stephen" w:date="2019-11-17T09:41:00Z">
        <w:r w:rsidR="00E8606F">
          <w:rPr>
            <w:rFonts w:ascii="Times New Roman" w:hAnsi="Times New Roman" w:cs="Times New Roman"/>
            <w:sz w:val="24"/>
            <w:szCs w:val="24"/>
            <w:lang w:val="en-US"/>
          </w:rPr>
          <w:t>, as the</w:t>
        </w:r>
      </w:ins>
      <w:ins w:id="933" w:author="Stephen" w:date="2019-11-18T08:22:00Z">
        <w:r w:rsidR="00BD29DF">
          <w:rPr>
            <w:rFonts w:ascii="Times New Roman" w:hAnsi="Times New Roman" w:cs="Times New Roman"/>
            <w:sz w:val="24"/>
            <w:szCs w:val="24"/>
            <w:lang w:val="en-US"/>
          </w:rPr>
          <w:t>se</w:t>
        </w:r>
      </w:ins>
      <w:ins w:id="934" w:author="Stephen" w:date="2019-11-18T08:23:00Z">
        <w:r w:rsidR="00BD29DF">
          <w:rPr>
            <w:rFonts w:ascii="Times New Roman" w:hAnsi="Times New Roman" w:cs="Times New Roman"/>
            <w:sz w:val="24"/>
            <w:szCs w:val="24"/>
            <w:lang w:val="en-US"/>
          </w:rPr>
          <w:t xml:space="preserve"> particular</w:t>
        </w:r>
      </w:ins>
      <w:ins w:id="935" w:author="Stephen" w:date="2019-11-17T09:41:00Z">
        <w:r w:rsidR="00E8606F">
          <w:rPr>
            <w:rFonts w:ascii="Times New Roman" w:hAnsi="Times New Roman" w:cs="Times New Roman"/>
            <w:sz w:val="24"/>
            <w:szCs w:val="24"/>
            <w:lang w:val="en-US"/>
          </w:rPr>
          <w:t xml:space="preserve"> correlations concern a low thyroid state,</w:t>
        </w:r>
      </w:ins>
      <w:r w:rsidR="001451D9" w:rsidRPr="00DE75B6">
        <w:rPr>
          <w:rFonts w:ascii="Times New Roman" w:hAnsi="Times New Roman" w:cs="Times New Roman"/>
          <w:sz w:val="24"/>
          <w:szCs w:val="24"/>
          <w:lang w:val="en-US"/>
        </w:rPr>
        <w:t xml:space="preserve">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w:t>
      </w:r>
      <w:ins w:id="936" w:author="Stephen" w:date="2019-11-18T08:23:00Z">
        <w:r w:rsidR="00BD29DF">
          <w:rPr>
            <w:rFonts w:ascii="Times New Roman" w:hAnsi="Times New Roman" w:cs="Times New Roman"/>
            <w:sz w:val="24"/>
            <w:szCs w:val="24"/>
            <w:lang w:val="en-US"/>
          </w:rPr>
          <w:t>levels of thyroid hormones</w:t>
        </w:r>
      </w:ins>
      <w:del w:id="937" w:author="Stephen" w:date="2019-11-18T08:23:00Z">
        <w:r w:rsidR="001451D9" w:rsidRPr="00DE75B6" w:rsidDel="00BD29DF">
          <w:rPr>
            <w:rFonts w:ascii="Times New Roman" w:hAnsi="Times New Roman" w:cs="Times New Roman"/>
            <w:sz w:val="24"/>
            <w:szCs w:val="24"/>
            <w:lang w:val="en-US"/>
          </w:rPr>
          <w:delText>FT4</w:delText>
        </w:r>
      </w:del>
      <w:r w:rsidR="001451D9" w:rsidRPr="00DE75B6">
        <w:rPr>
          <w:rFonts w:ascii="Times New Roman" w:hAnsi="Times New Roman" w:cs="Times New Roman"/>
          <w:sz w:val="24"/>
          <w:szCs w:val="24"/>
          <w:lang w:val="en-US"/>
        </w:rPr>
        <w:t xml:space="preserve"> would be attenuated. </w:t>
      </w:r>
    </w:p>
    <w:p w14:paraId="2FA1EAC1" w14:textId="77777777" w:rsidR="003D5FDC"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w:t>
      </w:r>
      <w:del w:id="938" w:author="Stephen" w:date="2019-11-10T15:44:00Z">
        <w:r w:rsidRPr="00DE75B6" w:rsidDel="008800DF">
          <w:rPr>
            <w:rFonts w:ascii="Times New Roman" w:hAnsi="Times New Roman" w:cs="Times New Roman"/>
            <w:sz w:val="24"/>
            <w:szCs w:val="24"/>
            <w:lang w:val="en-US"/>
          </w:rPr>
          <w:delText xml:space="preserve"> so</w:delText>
        </w:r>
      </w:del>
      <w:r w:rsidRPr="00DE75B6">
        <w:rPr>
          <w:rFonts w:ascii="Times New Roman" w:hAnsi="Times New Roman" w:cs="Times New Roman"/>
          <w:sz w:val="24"/>
          <w:szCs w:val="24"/>
          <w:lang w:val="en-US"/>
        </w:rPr>
        <w:t xml:space="preserve"> artifactually</w:t>
      </w:r>
      <w:ins w:id="939" w:author="Stephen" w:date="2019-11-16T15:09:00Z">
        <w:r w:rsidR="004C3E72">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w:t>
      </w:r>
      <w:r w:rsidRPr="00DE75B6">
        <w:rPr>
          <w:rFonts w:ascii="Times New Roman" w:hAnsi="Times New Roman" w:cs="Times New Roman"/>
          <w:sz w:val="24"/>
          <w:szCs w:val="24"/>
          <w:lang w:val="en-US"/>
        </w:rPr>
        <w:lastRenderedPageBreak/>
        <w:t>component of the sick euthyroid state associated with these conditions, by lowering TSH and FT4 [</w:t>
      </w:r>
      <w:ins w:id="940" w:author="Stephen" w:date="2019-11-17T10:20:00Z">
        <w:r w:rsidR="00B67F7E">
          <w:rPr>
            <w:rFonts w:ascii="Times New Roman" w:hAnsi="Times New Roman" w:cs="Times New Roman"/>
            <w:sz w:val="24"/>
            <w:szCs w:val="24"/>
            <w:lang w:val="en-US"/>
          </w:rPr>
          <w:t>10</w:t>
        </w:r>
      </w:ins>
      <w:ins w:id="941" w:author="Stephen" w:date="2019-11-17T10:21:00Z">
        <w:r w:rsidR="00B67F7E">
          <w:rPr>
            <w:rFonts w:ascii="Times New Roman" w:hAnsi="Times New Roman" w:cs="Times New Roman"/>
            <w:sz w:val="24"/>
            <w:szCs w:val="24"/>
            <w:lang w:val="en-US"/>
          </w:rPr>
          <w:t>3</w:t>
        </w:r>
      </w:ins>
      <w:del w:id="942" w:author="Stephen" w:date="2019-11-17T10:20:00Z">
        <w:r w:rsidR="00A23A49" w:rsidDel="00B67F7E">
          <w:rPr>
            <w:rFonts w:ascii="Times New Roman" w:hAnsi="Times New Roman" w:cs="Times New Roman"/>
            <w:sz w:val="24"/>
            <w:szCs w:val="24"/>
            <w:lang w:val="en-US"/>
          </w:rPr>
          <w:delText>7</w:delText>
        </w:r>
        <w:r w:rsidR="00CF04CB" w:rsidDel="00B67F7E">
          <w:rPr>
            <w:rFonts w:ascii="Times New Roman" w:hAnsi="Times New Roman" w:cs="Times New Roman"/>
            <w:sz w:val="24"/>
            <w:szCs w:val="24"/>
            <w:lang w:val="en-US"/>
          </w:rPr>
          <w:delText>7</w:delText>
        </w:r>
      </w:del>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p>
    <w:p w14:paraId="71B7B6F1" w14:textId="77777777" w:rsidR="00E8606F" w:rsidRDefault="00E8606F" w:rsidP="00E8606F">
      <w:pPr>
        <w:spacing w:line="480" w:lineRule="auto"/>
        <w:rPr>
          <w:ins w:id="943" w:author="Stephen" w:date="2019-11-17T09:42:00Z"/>
          <w:rFonts w:ascii="Times New Roman" w:hAnsi="Times New Roman" w:cs="Times New Roman"/>
          <w:sz w:val="24"/>
          <w:szCs w:val="24"/>
          <w:lang w:val="en-US"/>
        </w:rPr>
      </w:pPr>
      <w:ins w:id="944" w:author="Stephen" w:date="2019-11-17T09:42:00Z">
        <w:r>
          <w:rPr>
            <w:rFonts w:ascii="Times New Roman" w:hAnsi="Times New Roman" w:cs="Times New Roman"/>
            <w:sz w:val="24"/>
            <w:szCs w:val="24"/>
            <w:lang w:val="en-US"/>
          </w:rPr>
          <w:t>The sensitivity of T3/FT3 levels to the sick euthyroid state, generated by altered deiodinase activity [</w:t>
        </w:r>
      </w:ins>
      <w:ins w:id="945" w:author="Stephen" w:date="2019-11-17T10:30:00Z">
        <w:r w:rsidR="00B02BA8">
          <w:rPr>
            <w:rFonts w:ascii="Times New Roman" w:hAnsi="Times New Roman" w:cs="Times New Roman"/>
            <w:sz w:val="24"/>
            <w:szCs w:val="24"/>
            <w:lang w:val="en-US"/>
          </w:rPr>
          <w:t>104</w:t>
        </w:r>
      </w:ins>
      <w:ins w:id="946" w:author="Stephen" w:date="2019-11-17T09:42:00Z">
        <w:r>
          <w:rPr>
            <w:rFonts w:ascii="Times New Roman" w:hAnsi="Times New Roman" w:cs="Times New Roman"/>
            <w:sz w:val="24"/>
            <w:szCs w:val="24"/>
            <w:lang w:val="en-US"/>
          </w:rPr>
          <w:t>], may also explain some of the correlations with T3. In particular, mortality and frailty may be associated with low T3/FT3 levels via reverse causation. As the TSH would also be expected to be low in t</w:t>
        </w:r>
        <w:r w:rsidR="00B02BA8">
          <w:rPr>
            <w:rFonts w:ascii="Times New Roman" w:hAnsi="Times New Roman" w:cs="Times New Roman"/>
            <w:sz w:val="24"/>
            <w:szCs w:val="24"/>
            <w:lang w:val="en-US"/>
          </w:rPr>
          <w:t>his situation one might expect</w:t>
        </w:r>
        <w:r>
          <w:rPr>
            <w:rFonts w:ascii="Times New Roman" w:hAnsi="Times New Roman" w:cs="Times New Roman"/>
            <w:sz w:val="24"/>
            <w:szCs w:val="24"/>
            <w:lang w:val="en-US"/>
          </w:rPr>
          <w:t xml:space="preserve"> </w:t>
        </w:r>
      </w:ins>
      <w:ins w:id="947" w:author="Stephen" w:date="2019-11-17T10:34:00Z">
        <w:r w:rsidR="00B02BA8">
          <w:rPr>
            <w:rFonts w:ascii="Times New Roman" w:hAnsi="Times New Roman" w:cs="Times New Roman"/>
            <w:sz w:val="24"/>
            <w:szCs w:val="24"/>
            <w:lang w:val="en-US"/>
          </w:rPr>
          <w:t xml:space="preserve">incongruent </w:t>
        </w:r>
      </w:ins>
      <w:ins w:id="948" w:author="Stephen" w:date="2019-11-17T09:42:00Z">
        <w:r>
          <w:rPr>
            <w:rFonts w:ascii="Times New Roman" w:hAnsi="Times New Roman" w:cs="Times New Roman"/>
            <w:sz w:val="24"/>
            <w:szCs w:val="24"/>
            <w:lang w:val="en-US"/>
          </w:rPr>
          <w:t>correlation</w:t>
        </w:r>
      </w:ins>
      <w:ins w:id="949" w:author="Stephen" w:date="2019-11-17T10:34:00Z">
        <w:r w:rsidR="00B02BA8">
          <w:rPr>
            <w:rFonts w:ascii="Times New Roman" w:hAnsi="Times New Roman" w:cs="Times New Roman"/>
            <w:sz w:val="24"/>
            <w:szCs w:val="24"/>
            <w:lang w:val="en-US"/>
          </w:rPr>
          <w:t>s</w:t>
        </w:r>
      </w:ins>
      <w:ins w:id="950" w:author="Stephen" w:date="2019-11-17T09:42:00Z">
        <w:r>
          <w:rPr>
            <w:rFonts w:ascii="Times New Roman" w:hAnsi="Times New Roman" w:cs="Times New Roman"/>
            <w:sz w:val="24"/>
            <w:szCs w:val="24"/>
            <w:lang w:val="en-US"/>
          </w:rPr>
          <w:t xml:space="preserve"> between clinical parameters, and T3/FT3 (and possibly FT4) and TSH.</w:t>
        </w:r>
      </w:ins>
    </w:p>
    <w:p w14:paraId="2FF22AAC" w14:textId="77777777" w:rsidR="001C0FE1" w:rsidRDefault="001C0FE1" w:rsidP="001C0FE1">
      <w:pPr>
        <w:spacing w:line="480" w:lineRule="auto"/>
        <w:rPr>
          <w:ins w:id="951" w:author="Stephen" w:date="2019-10-26T19:27:00Z"/>
          <w:rFonts w:ascii="Times New Roman" w:hAnsi="Times New Roman" w:cs="Times New Roman"/>
          <w:sz w:val="24"/>
          <w:szCs w:val="24"/>
          <w:lang w:val="en-US"/>
        </w:rPr>
      </w:pPr>
      <w:commentRangeStart w:id="952"/>
      <w:ins w:id="953" w:author="Stephen" w:date="2019-10-26T19:23:00Z">
        <w:r>
          <w:rPr>
            <w:rFonts w:ascii="Times New Roman" w:hAnsi="Times New Roman" w:cs="Times New Roman"/>
            <w:sz w:val="24"/>
            <w:szCs w:val="24"/>
            <w:lang w:val="en-US"/>
          </w:rPr>
          <w:t>Mendelian randomization studies can provide evidence as to the</w:t>
        </w:r>
        <w:r w:rsidR="00B57EDA">
          <w:rPr>
            <w:rFonts w:ascii="Times New Roman" w:hAnsi="Times New Roman" w:cs="Times New Roman"/>
            <w:sz w:val="24"/>
            <w:szCs w:val="24"/>
            <w:lang w:val="en-US"/>
          </w:rPr>
          <w:t xml:space="preserve"> direction of causation [</w:t>
        </w:r>
      </w:ins>
      <w:ins w:id="954" w:author="Stephen" w:date="2019-11-17T10:43:00Z">
        <w:r w:rsidR="00B57EDA">
          <w:rPr>
            <w:rFonts w:ascii="Times New Roman" w:hAnsi="Times New Roman" w:cs="Times New Roman"/>
            <w:sz w:val="24"/>
            <w:szCs w:val="24"/>
            <w:lang w:val="en-US"/>
          </w:rPr>
          <w:t>105</w:t>
        </w:r>
      </w:ins>
      <w:ins w:id="955" w:author="Stephen" w:date="2019-10-26T19:23:00Z">
        <w:r>
          <w:rPr>
            <w:rFonts w:ascii="Times New Roman" w:hAnsi="Times New Roman" w:cs="Times New Roman"/>
            <w:sz w:val="24"/>
            <w:szCs w:val="24"/>
            <w:lang w:val="en-US"/>
          </w:rPr>
          <w:t xml:space="preserve">]. </w:t>
        </w:r>
      </w:ins>
      <w:commentRangeEnd w:id="952"/>
      <w:ins w:id="956" w:author="Stephen" w:date="2019-11-20T14:36:00Z">
        <w:r w:rsidR="002C27ED">
          <w:rPr>
            <w:rStyle w:val="CommentReference"/>
          </w:rPr>
          <w:commentReference w:id="952"/>
        </w:r>
      </w:ins>
      <w:ins w:id="957" w:author="Stephen" w:date="2019-10-26T19:23:00Z">
        <w:r>
          <w:rPr>
            <w:rFonts w:ascii="Times New Roman" w:hAnsi="Times New Roman" w:cs="Times New Roman"/>
            <w:sz w:val="24"/>
            <w:szCs w:val="24"/>
            <w:lang w:val="en-US"/>
          </w:rPr>
          <w:t>Because genetic variants may affect TSH lev</w:t>
        </w:r>
        <w:r w:rsidR="00B57EDA">
          <w:rPr>
            <w:rFonts w:ascii="Times New Roman" w:hAnsi="Times New Roman" w:cs="Times New Roman"/>
            <w:sz w:val="24"/>
            <w:szCs w:val="24"/>
            <w:lang w:val="en-US"/>
          </w:rPr>
          <w:t>els more than FT4 levels [</w:t>
        </w:r>
      </w:ins>
      <w:ins w:id="958" w:author="Stephen" w:date="2019-11-17T10:45:00Z">
        <w:r w:rsidR="00B57EDA">
          <w:rPr>
            <w:rFonts w:ascii="Times New Roman" w:hAnsi="Times New Roman" w:cs="Times New Roman"/>
            <w:sz w:val="24"/>
            <w:szCs w:val="24"/>
            <w:lang w:val="en-US"/>
          </w:rPr>
          <w:t>106</w:t>
        </w:r>
      </w:ins>
      <w:ins w:id="959" w:author="Stephen" w:date="2019-10-26T19:23:00Z">
        <w:r>
          <w:rPr>
            <w:rFonts w:ascii="Times New Roman" w:hAnsi="Times New Roman" w:cs="Times New Roman"/>
            <w:sz w:val="24"/>
            <w:szCs w:val="24"/>
            <w:lang w:val="en-US"/>
          </w:rPr>
          <w:t xml:space="preserve">] such studies, whilst indicating the direction of causation between the thyroid state and the parameter, cannot add to the discussion as to whether thyroid hormone or TSH levels correlate better with any parameter. There is evidence from such studies that </w:t>
        </w:r>
      </w:ins>
      <w:ins w:id="960" w:author="Stephen" w:date="2019-11-17T07:53:00Z">
        <w:r w:rsidR="009049A9">
          <w:rPr>
            <w:rFonts w:ascii="Times New Roman" w:hAnsi="Times New Roman" w:cs="Times New Roman"/>
            <w:sz w:val="24"/>
            <w:szCs w:val="24"/>
            <w:lang w:val="en-US"/>
          </w:rPr>
          <w:t xml:space="preserve">the relationship between increased thyroid function and </w:t>
        </w:r>
      </w:ins>
      <w:ins w:id="961" w:author="Stephen" w:date="2019-10-26T19:23:00Z">
        <w:r w:rsidR="009049A9">
          <w:rPr>
            <w:rFonts w:ascii="Times New Roman" w:hAnsi="Times New Roman" w:cs="Times New Roman"/>
            <w:sz w:val="24"/>
            <w:szCs w:val="24"/>
            <w:lang w:val="en-US"/>
          </w:rPr>
          <w:t>atrial fibrillation is caus</w:t>
        </w:r>
      </w:ins>
      <w:ins w:id="962" w:author="Stephen" w:date="2019-11-17T07:54:00Z">
        <w:r w:rsidR="009049A9">
          <w:rPr>
            <w:rFonts w:ascii="Times New Roman" w:hAnsi="Times New Roman" w:cs="Times New Roman"/>
            <w:sz w:val="24"/>
            <w:szCs w:val="24"/>
            <w:lang w:val="en-US"/>
          </w:rPr>
          <w:t>al</w:t>
        </w:r>
      </w:ins>
      <w:ins w:id="963" w:author="Stephen" w:date="2019-10-26T19:23:00Z">
        <w:r>
          <w:rPr>
            <w:rFonts w:ascii="Times New Roman" w:hAnsi="Times New Roman" w:cs="Times New Roman"/>
            <w:sz w:val="24"/>
            <w:szCs w:val="24"/>
            <w:lang w:val="en-US"/>
          </w:rPr>
          <w:t xml:space="preserve"> [</w:t>
        </w:r>
      </w:ins>
      <w:ins w:id="964" w:author="Stephen" w:date="2019-11-17T10:47:00Z">
        <w:r w:rsidR="00B57EDA">
          <w:rPr>
            <w:rFonts w:ascii="Times New Roman" w:hAnsi="Times New Roman" w:cs="Times New Roman"/>
            <w:sz w:val="24"/>
            <w:szCs w:val="24"/>
            <w:lang w:val="en-US"/>
          </w:rPr>
          <w:t>107,108</w:t>
        </w:r>
      </w:ins>
      <w:ins w:id="965" w:author="Stephen" w:date="2019-10-26T19:23:00Z">
        <w:r>
          <w:rPr>
            <w:rFonts w:ascii="Times New Roman" w:hAnsi="Times New Roman" w:cs="Times New Roman"/>
            <w:sz w:val="24"/>
            <w:szCs w:val="24"/>
            <w:lang w:val="en-US"/>
          </w:rPr>
          <w:t xml:space="preserve">], but that </w:t>
        </w:r>
      </w:ins>
      <w:ins w:id="966" w:author="Stephen" w:date="2019-11-10T15:45:00Z">
        <w:r w:rsidR="008800DF">
          <w:rPr>
            <w:rFonts w:ascii="Times New Roman" w:hAnsi="Times New Roman" w:cs="Times New Roman"/>
            <w:sz w:val="24"/>
            <w:szCs w:val="24"/>
            <w:lang w:val="en-US"/>
          </w:rPr>
          <w:t xml:space="preserve">reverse causation applies with </w:t>
        </w:r>
      </w:ins>
      <w:ins w:id="967" w:author="Stephen" w:date="2019-10-26T19:23:00Z">
        <w:r>
          <w:rPr>
            <w:rFonts w:ascii="Times New Roman" w:hAnsi="Times New Roman" w:cs="Times New Roman"/>
            <w:sz w:val="24"/>
            <w:szCs w:val="24"/>
            <w:lang w:val="en-US"/>
          </w:rPr>
          <w:t xml:space="preserve">higher BMI/fat mass </w:t>
        </w:r>
      </w:ins>
      <w:ins w:id="968" w:author="Stephen" w:date="2019-11-10T15:45:00Z">
        <w:r w:rsidR="009049A9">
          <w:rPr>
            <w:rFonts w:ascii="Times New Roman" w:hAnsi="Times New Roman" w:cs="Times New Roman"/>
            <w:sz w:val="24"/>
            <w:szCs w:val="24"/>
            <w:lang w:val="en-US"/>
          </w:rPr>
          <w:t>(i.e. there is a</w:t>
        </w:r>
      </w:ins>
      <w:ins w:id="969" w:author="Stephen" w:date="2019-11-17T07:55:00Z">
        <w:r w:rsidR="0063731F">
          <w:rPr>
            <w:rFonts w:ascii="Times New Roman" w:hAnsi="Times New Roman" w:cs="Times New Roman"/>
            <w:sz w:val="24"/>
            <w:szCs w:val="24"/>
            <w:lang w:val="en-US"/>
          </w:rPr>
          <w:t xml:space="preserve">n </w:t>
        </w:r>
      </w:ins>
      <w:ins w:id="970" w:author="Stephen" w:date="2019-10-26T19:23:00Z">
        <w:r w:rsidR="008800DF">
          <w:rPr>
            <w:rFonts w:ascii="Times New Roman" w:hAnsi="Times New Roman" w:cs="Times New Roman"/>
            <w:sz w:val="24"/>
            <w:szCs w:val="24"/>
            <w:lang w:val="en-US"/>
          </w:rPr>
          <w:t>increase in FT3 levels</w:t>
        </w:r>
      </w:ins>
      <w:ins w:id="971" w:author="Stephen" w:date="2019-11-17T07:55:00Z">
        <w:r w:rsidR="009049A9">
          <w:rPr>
            <w:rFonts w:ascii="Times New Roman" w:hAnsi="Times New Roman" w:cs="Times New Roman"/>
            <w:sz w:val="24"/>
            <w:szCs w:val="24"/>
            <w:lang w:val="en-US"/>
          </w:rPr>
          <w:t xml:space="preserve"> </w:t>
        </w:r>
        <w:r w:rsidR="0063731F">
          <w:rPr>
            <w:rFonts w:ascii="Times New Roman" w:hAnsi="Times New Roman" w:cs="Times New Roman"/>
            <w:sz w:val="24"/>
            <w:szCs w:val="24"/>
            <w:lang w:val="en-US"/>
          </w:rPr>
          <w:t>caused by</w:t>
        </w:r>
        <w:r w:rsidR="009049A9">
          <w:rPr>
            <w:rFonts w:ascii="Times New Roman" w:hAnsi="Times New Roman" w:cs="Times New Roman"/>
            <w:sz w:val="24"/>
            <w:szCs w:val="24"/>
            <w:lang w:val="en-US"/>
          </w:rPr>
          <w:t xml:space="preserve"> increasing BMI</w:t>
        </w:r>
      </w:ins>
      <w:ins w:id="972" w:author="Stephen" w:date="2019-11-17T10:47:00Z">
        <w:r w:rsidR="00B57EDA">
          <w:rPr>
            <w:rFonts w:ascii="Times New Roman" w:hAnsi="Times New Roman" w:cs="Times New Roman"/>
            <w:sz w:val="24"/>
            <w:szCs w:val="24"/>
            <w:lang w:val="en-US"/>
          </w:rPr>
          <w:t xml:space="preserve"> [109]</w:t>
        </w:r>
      </w:ins>
      <w:ins w:id="973" w:author="Stephen" w:date="2019-11-18T21:18:00Z">
        <w:r w:rsidR="00DE198C">
          <w:rPr>
            <w:rFonts w:ascii="Times New Roman" w:hAnsi="Times New Roman" w:cs="Times New Roman"/>
            <w:sz w:val="24"/>
            <w:szCs w:val="24"/>
            <w:lang w:val="en-US"/>
          </w:rPr>
          <w:t>)</w:t>
        </w:r>
      </w:ins>
      <w:ins w:id="974" w:author="Stephen" w:date="2019-10-26T19:23:00Z">
        <w:r>
          <w:rPr>
            <w:rFonts w:ascii="Times New Roman" w:hAnsi="Times New Roman" w:cs="Times New Roman"/>
            <w:sz w:val="24"/>
            <w:szCs w:val="24"/>
            <w:lang w:val="en-US"/>
          </w:rPr>
          <w:t>.</w:t>
        </w:r>
      </w:ins>
    </w:p>
    <w:p w14:paraId="785BCA58" w14:textId="77777777" w:rsidR="001C0FE1" w:rsidRDefault="00E8606F" w:rsidP="001C0FE1">
      <w:pPr>
        <w:spacing w:line="480" w:lineRule="auto"/>
        <w:rPr>
          <w:ins w:id="975" w:author="Stephen" w:date="2019-10-26T19:23:00Z"/>
          <w:rFonts w:ascii="Times New Roman" w:hAnsi="Times New Roman" w:cs="Times New Roman"/>
          <w:sz w:val="24"/>
          <w:szCs w:val="24"/>
          <w:lang w:val="en-US"/>
        </w:rPr>
      </w:pPr>
      <w:ins w:id="976" w:author="Stephen" w:date="2019-11-17T09:47:00Z">
        <w:r>
          <w:rPr>
            <w:rFonts w:ascii="Times New Roman" w:hAnsi="Times New Roman" w:cs="Times New Roman"/>
            <w:sz w:val="24"/>
            <w:szCs w:val="24"/>
            <w:lang w:val="en-US"/>
          </w:rPr>
          <w:t>Our sensi</w:t>
        </w:r>
      </w:ins>
      <w:ins w:id="977" w:author="Stephen" w:date="2019-11-17T09:48:00Z">
        <w:r>
          <w:rPr>
            <w:rFonts w:ascii="Times New Roman" w:hAnsi="Times New Roman" w:cs="Times New Roman"/>
            <w:sz w:val="24"/>
            <w:szCs w:val="24"/>
            <w:lang w:val="en-US"/>
          </w:rPr>
          <w:t xml:space="preserve">tivity studies </w:t>
        </w:r>
      </w:ins>
      <w:ins w:id="978" w:author="Stephen" w:date="2019-11-24T09:41:00Z">
        <w:r w:rsidR="00C8028E">
          <w:rPr>
            <w:rFonts w:ascii="Times New Roman" w:hAnsi="Times New Roman" w:cs="Times New Roman"/>
            <w:sz w:val="24"/>
            <w:szCs w:val="24"/>
            <w:lang w:val="en-US"/>
          </w:rPr>
          <w:t xml:space="preserve">also </w:t>
        </w:r>
      </w:ins>
      <w:ins w:id="979" w:author="Stephen" w:date="2019-11-17T09:48:00Z">
        <w:r>
          <w:rPr>
            <w:rFonts w:ascii="Times New Roman" w:hAnsi="Times New Roman" w:cs="Times New Roman"/>
            <w:sz w:val="24"/>
            <w:szCs w:val="24"/>
            <w:lang w:val="en-US"/>
          </w:rPr>
          <w:t>indicate that</w:t>
        </w:r>
      </w:ins>
      <w:ins w:id="980" w:author="Stephen" w:date="2019-11-17T09:49:00Z">
        <w:r>
          <w:rPr>
            <w:rFonts w:ascii="Times New Roman" w:hAnsi="Times New Roman" w:cs="Times New Roman"/>
            <w:sz w:val="24"/>
            <w:szCs w:val="24"/>
            <w:lang w:val="en-US"/>
          </w:rPr>
          <w:t xml:space="preserve"> thyroid hormone levels reflect the thyroid state</w:t>
        </w:r>
        <w:r w:rsidR="00BE1803">
          <w:rPr>
            <w:rFonts w:ascii="Times New Roman" w:hAnsi="Times New Roman" w:cs="Times New Roman"/>
            <w:sz w:val="24"/>
            <w:szCs w:val="24"/>
            <w:lang w:val="en-US"/>
          </w:rPr>
          <w:t xml:space="preserve"> rather </w:t>
        </w:r>
      </w:ins>
      <w:ins w:id="981" w:author="Stephen" w:date="2019-11-17T09:50:00Z">
        <w:r w:rsidR="00BE1803">
          <w:rPr>
            <w:rFonts w:ascii="Times New Roman" w:hAnsi="Times New Roman" w:cs="Times New Roman"/>
            <w:sz w:val="24"/>
            <w:szCs w:val="24"/>
            <w:lang w:val="en-US"/>
          </w:rPr>
          <w:t>than reflecting reverse causation.</w:t>
        </w:r>
      </w:ins>
      <w:ins w:id="982" w:author="Stephen" w:date="2019-11-17T09:56:00Z">
        <w:r w:rsidR="00BE1803">
          <w:rPr>
            <w:rFonts w:ascii="Times New Roman" w:hAnsi="Times New Roman" w:cs="Times New Roman"/>
            <w:sz w:val="24"/>
            <w:szCs w:val="24"/>
            <w:lang w:val="en-US"/>
          </w:rPr>
          <w:t xml:space="preserve"> </w:t>
        </w:r>
      </w:ins>
      <w:ins w:id="983" w:author="Stephen" w:date="2019-10-26T19:27:00Z">
        <w:r w:rsidR="001C0FE1">
          <w:rPr>
            <w:rFonts w:ascii="Times New Roman" w:hAnsi="Times New Roman" w:cs="Times New Roman"/>
            <w:sz w:val="24"/>
            <w:szCs w:val="24"/>
            <w:lang w:val="en-US"/>
          </w:rPr>
          <w:t>Other indicators supporting</w:t>
        </w:r>
      </w:ins>
      <w:ins w:id="984" w:author="Stephen" w:date="2019-10-26T19:28:00Z">
        <w:r w:rsidR="001C0FE1">
          <w:rPr>
            <w:rFonts w:ascii="Times New Roman" w:hAnsi="Times New Roman" w:cs="Times New Roman"/>
            <w:sz w:val="24"/>
            <w:szCs w:val="24"/>
            <w:lang w:val="en-US"/>
          </w:rPr>
          <w:t xml:space="preserve"> a causative relationship between thyroid fu</w:t>
        </w:r>
      </w:ins>
      <w:ins w:id="985" w:author="Stephen" w:date="2019-10-26T19:29:00Z">
        <w:r w:rsidR="001C0FE1">
          <w:rPr>
            <w:rFonts w:ascii="Times New Roman" w:hAnsi="Times New Roman" w:cs="Times New Roman"/>
            <w:sz w:val="24"/>
            <w:szCs w:val="24"/>
            <w:lang w:val="en-US"/>
          </w:rPr>
          <w:t>nction and at least some of the parameters we examined include, relationships similar to those seen in o</w:t>
        </w:r>
      </w:ins>
      <w:ins w:id="986" w:author="Stephen" w:date="2019-10-26T19:30:00Z">
        <w:r w:rsidR="001C0FE1">
          <w:rPr>
            <w:rFonts w:ascii="Times New Roman" w:hAnsi="Times New Roman" w:cs="Times New Roman"/>
            <w:sz w:val="24"/>
            <w:szCs w:val="24"/>
            <w:lang w:val="en-US"/>
          </w:rPr>
          <w:t xml:space="preserve">vert thyroid disease </w:t>
        </w:r>
      </w:ins>
      <w:ins w:id="987" w:author="Stephen" w:date="2019-11-17T17:50:00Z">
        <w:r w:rsidR="000D2B4E">
          <w:rPr>
            <w:rFonts w:ascii="Times New Roman" w:hAnsi="Times New Roman" w:cs="Times New Roman"/>
            <w:sz w:val="24"/>
            <w:szCs w:val="24"/>
            <w:lang w:val="en-US"/>
          </w:rPr>
          <w:t>[</w:t>
        </w:r>
      </w:ins>
      <w:ins w:id="988" w:author="Stephen" w:date="2019-11-17T17:13:00Z">
        <w:r w:rsidR="00D5720A">
          <w:rPr>
            <w:rFonts w:ascii="Times New Roman" w:hAnsi="Times New Roman" w:cs="Times New Roman"/>
            <w:sz w:val="24"/>
            <w:szCs w:val="24"/>
            <w:lang w:val="en-US"/>
          </w:rPr>
          <w:t>110</w:t>
        </w:r>
      </w:ins>
      <w:ins w:id="989" w:author="Stephen" w:date="2019-11-17T17:35:00Z">
        <w:r w:rsidR="00F84FB3">
          <w:rPr>
            <w:rFonts w:ascii="Times New Roman" w:hAnsi="Times New Roman" w:cs="Times New Roman"/>
            <w:sz w:val="24"/>
            <w:szCs w:val="24"/>
            <w:lang w:val="en-US"/>
          </w:rPr>
          <w:t>-122</w:t>
        </w:r>
      </w:ins>
      <w:ins w:id="990" w:author="Stephen" w:date="2019-11-17T17:51:00Z">
        <w:r w:rsidR="000D2B4E">
          <w:rPr>
            <w:rFonts w:ascii="Times New Roman" w:hAnsi="Times New Roman" w:cs="Times New Roman"/>
            <w:sz w:val="24"/>
            <w:szCs w:val="24"/>
            <w:lang w:val="en-US"/>
          </w:rPr>
          <w:t>]</w:t>
        </w:r>
      </w:ins>
      <w:ins w:id="991" w:author="Stephen" w:date="2019-10-26T19:30:00Z">
        <w:r w:rsidR="001C0FE1">
          <w:rPr>
            <w:rFonts w:ascii="Times New Roman" w:hAnsi="Times New Roman" w:cs="Times New Roman"/>
            <w:sz w:val="24"/>
            <w:szCs w:val="24"/>
            <w:lang w:val="en-US"/>
          </w:rPr>
          <w:t>,</w:t>
        </w:r>
      </w:ins>
      <w:ins w:id="992" w:author="Stephen" w:date="2019-10-26T19:31:00Z">
        <w:r w:rsidR="001C0FE1">
          <w:rPr>
            <w:rFonts w:ascii="Times New Roman" w:hAnsi="Times New Roman" w:cs="Times New Roman"/>
            <w:sz w:val="24"/>
            <w:szCs w:val="24"/>
            <w:lang w:val="en-US"/>
          </w:rPr>
          <w:t xml:space="preserve"> basic science</w:t>
        </w:r>
      </w:ins>
      <w:ins w:id="993" w:author="Stephen" w:date="2019-10-26T19:34:00Z">
        <w:r w:rsidR="0049327B">
          <w:rPr>
            <w:rFonts w:ascii="Times New Roman" w:hAnsi="Times New Roman" w:cs="Times New Roman"/>
            <w:sz w:val="24"/>
            <w:szCs w:val="24"/>
            <w:lang w:val="en-US"/>
          </w:rPr>
          <w:t xml:space="preserve"> evidence of causative</w:t>
        </w:r>
      </w:ins>
      <w:ins w:id="994" w:author="Stephen" w:date="2019-10-26T19:31:00Z">
        <w:r w:rsidR="001C0FE1">
          <w:rPr>
            <w:rFonts w:ascii="Times New Roman" w:hAnsi="Times New Roman" w:cs="Times New Roman"/>
            <w:sz w:val="24"/>
            <w:szCs w:val="24"/>
            <w:lang w:val="en-US"/>
          </w:rPr>
          <w:t xml:space="preserve"> mechanisms </w:t>
        </w:r>
      </w:ins>
      <w:ins w:id="995" w:author="Stephen" w:date="2019-11-17T17:45:00Z">
        <w:r w:rsidR="000D2B4E">
          <w:rPr>
            <w:rFonts w:ascii="Times New Roman" w:hAnsi="Times New Roman" w:cs="Times New Roman"/>
            <w:sz w:val="24"/>
            <w:szCs w:val="24"/>
            <w:lang w:val="en-US"/>
          </w:rPr>
          <w:t>[123]</w:t>
        </w:r>
      </w:ins>
      <w:ins w:id="996" w:author="Stephen" w:date="2019-10-26T19:32:00Z">
        <w:r w:rsidR="001C0FE1">
          <w:rPr>
            <w:rFonts w:ascii="Times New Roman" w:hAnsi="Times New Roman" w:cs="Times New Roman"/>
            <w:sz w:val="24"/>
            <w:szCs w:val="24"/>
            <w:lang w:val="en-US"/>
          </w:rPr>
          <w:t xml:space="preserve">, </w:t>
        </w:r>
      </w:ins>
      <w:ins w:id="997" w:author="Stephen" w:date="2019-11-17T17:45:00Z">
        <w:r w:rsidR="000D2B4E">
          <w:rPr>
            <w:rFonts w:ascii="Times New Roman" w:hAnsi="Times New Roman" w:cs="Times New Roman"/>
            <w:sz w:val="24"/>
            <w:szCs w:val="24"/>
            <w:lang w:val="en-US"/>
          </w:rPr>
          <w:t>animal</w:t>
        </w:r>
      </w:ins>
      <w:ins w:id="998" w:author="Stephen" w:date="2019-11-17T17:46:00Z">
        <w:r w:rsidR="000D2B4E">
          <w:rPr>
            <w:rFonts w:ascii="Times New Roman" w:hAnsi="Times New Roman" w:cs="Times New Roman"/>
            <w:sz w:val="24"/>
            <w:szCs w:val="24"/>
            <w:lang w:val="en-US"/>
          </w:rPr>
          <w:t xml:space="preserve"> </w:t>
        </w:r>
      </w:ins>
      <w:ins w:id="999" w:author="Stephen" w:date="2019-10-26T19:32:00Z">
        <w:r w:rsidR="001C0FE1">
          <w:rPr>
            <w:rFonts w:ascii="Times New Roman" w:hAnsi="Times New Roman" w:cs="Times New Roman"/>
            <w:sz w:val="24"/>
            <w:szCs w:val="24"/>
            <w:lang w:val="en-US"/>
          </w:rPr>
          <w:t xml:space="preserve">intervention studies </w:t>
        </w:r>
      </w:ins>
      <w:ins w:id="1000" w:author="Stephen" w:date="2019-11-17T17:51:00Z">
        <w:r w:rsidR="000D2B4E">
          <w:rPr>
            <w:rFonts w:ascii="Times New Roman" w:hAnsi="Times New Roman" w:cs="Times New Roman"/>
            <w:sz w:val="24"/>
            <w:szCs w:val="24"/>
            <w:lang w:val="en-US"/>
          </w:rPr>
          <w:t>indi</w:t>
        </w:r>
      </w:ins>
      <w:ins w:id="1001" w:author="Stephen" w:date="2019-11-17T17:52:00Z">
        <w:r w:rsidR="000D2B4E">
          <w:rPr>
            <w:rFonts w:ascii="Times New Roman" w:hAnsi="Times New Roman" w:cs="Times New Roman"/>
            <w:sz w:val="24"/>
            <w:szCs w:val="24"/>
            <w:lang w:val="en-US"/>
          </w:rPr>
          <w:t>cating causation</w:t>
        </w:r>
      </w:ins>
      <w:ins w:id="1002" w:author="Stephen" w:date="2019-11-17T17:55:00Z">
        <w:r w:rsidR="00F17867">
          <w:rPr>
            <w:rFonts w:ascii="Times New Roman" w:hAnsi="Times New Roman" w:cs="Times New Roman"/>
            <w:sz w:val="24"/>
            <w:szCs w:val="24"/>
            <w:lang w:val="en-US"/>
          </w:rPr>
          <w:t xml:space="preserve"> [124]</w:t>
        </w:r>
      </w:ins>
      <w:ins w:id="1003" w:author="Stephen" w:date="2019-10-26T19:32:00Z">
        <w:r w:rsidR="001C0FE1">
          <w:rPr>
            <w:rFonts w:ascii="Times New Roman" w:hAnsi="Times New Roman" w:cs="Times New Roman"/>
            <w:sz w:val="24"/>
            <w:szCs w:val="24"/>
            <w:lang w:val="en-US"/>
          </w:rPr>
          <w:t xml:space="preserve">, </w:t>
        </w:r>
      </w:ins>
      <w:ins w:id="1004" w:author="Stephen" w:date="2019-10-26T19:33:00Z">
        <w:r w:rsidR="001C0FE1">
          <w:rPr>
            <w:rFonts w:ascii="Times New Roman" w:hAnsi="Times New Roman" w:cs="Times New Roman"/>
            <w:sz w:val="24"/>
            <w:szCs w:val="24"/>
            <w:lang w:val="en-US"/>
          </w:rPr>
          <w:t>the relationships</w:t>
        </w:r>
      </w:ins>
      <w:ins w:id="1005" w:author="Stephen" w:date="2019-10-26T19:36:00Z">
        <w:r w:rsidR="0049327B">
          <w:rPr>
            <w:rFonts w:ascii="Times New Roman" w:hAnsi="Times New Roman" w:cs="Times New Roman"/>
            <w:sz w:val="24"/>
            <w:szCs w:val="24"/>
            <w:lang w:val="en-US"/>
          </w:rPr>
          <w:t xml:space="preserve"> being</w:t>
        </w:r>
      </w:ins>
      <w:ins w:id="1006" w:author="Stephen" w:date="2019-10-26T19:33:00Z">
        <w:r w:rsidR="001C0FE1">
          <w:rPr>
            <w:rFonts w:ascii="Times New Roman" w:hAnsi="Times New Roman" w:cs="Times New Roman"/>
            <w:sz w:val="24"/>
            <w:szCs w:val="24"/>
            <w:lang w:val="en-US"/>
          </w:rPr>
          <w:t xml:space="preserve"> seen in</w:t>
        </w:r>
        <w:r w:rsidR="000D2B4E">
          <w:rPr>
            <w:rFonts w:ascii="Times New Roman" w:hAnsi="Times New Roman" w:cs="Times New Roman"/>
            <w:sz w:val="24"/>
            <w:szCs w:val="24"/>
            <w:lang w:val="en-US"/>
          </w:rPr>
          <w:t xml:space="preserve"> otherwise healthy individuals</w:t>
        </w:r>
      </w:ins>
      <w:ins w:id="1007" w:author="Stephen" w:date="2019-11-17T17:49:00Z">
        <w:r w:rsidR="000D2B4E">
          <w:rPr>
            <w:rFonts w:ascii="Times New Roman" w:hAnsi="Times New Roman" w:cs="Times New Roman"/>
            <w:sz w:val="24"/>
            <w:szCs w:val="24"/>
            <w:lang w:val="en-US"/>
          </w:rPr>
          <w:t xml:space="preserve"> [89</w:t>
        </w:r>
      </w:ins>
      <w:ins w:id="1008" w:author="Stephen" w:date="2019-11-17T17:50:00Z">
        <w:r w:rsidR="000D2B4E">
          <w:rPr>
            <w:rFonts w:ascii="Times New Roman" w:hAnsi="Times New Roman" w:cs="Times New Roman"/>
            <w:sz w:val="24"/>
            <w:szCs w:val="24"/>
            <w:lang w:val="en-US"/>
          </w:rPr>
          <w:t>-97]</w:t>
        </w:r>
      </w:ins>
      <w:ins w:id="1009" w:author="Stephen" w:date="2019-10-26T19:33:00Z">
        <w:r w:rsidR="0049327B">
          <w:rPr>
            <w:rFonts w:ascii="Times New Roman" w:hAnsi="Times New Roman" w:cs="Times New Roman"/>
            <w:sz w:val="24"/>
            <w:szCs w:val="24"/>
            <w:lang w:val="en-US"/>
          </w:rPr>
          <w:t xml:space="preserve">), </w:t>
        </w:r>
      </w:ins>
      <w:ins w:id="1010" w:author="Stephen" w:date="2019-10-26T19:32:00Z">
        <w:r w:rsidR="001C0FE1">
          <w:rPr>
            <w:rFonts w:ascii="Times New Roman" w:hAnsi="Times New Roman" w:cs="Times New Roman"/>
            <w:sz w:val="24"/>
            <w:szCs w:val="24"/>
            <w:lang w:val="en-US"/>
          </w:rPr>
          <w:t>and the prospective nature of many of our included studies.</w:t>
        </w:r>
      </w:ins>
    </w:p>
    <w:p w14:paraId="746E8535" w14:textId="77777777" w:rsidR="001451D9" w:rsidDel="0092109F" w:rsidRDefault="001451D9" w:rsidP="001451D9">
      <w:pPr>
        <w:spacing w:line="480" w:lineRule="auto"/>
        <w:rPr>
          <w:del w:id="1011" w:author="Stephen" w:date="2019-11-10T13:30:00Z"/>
          <w:rFonts w:ascii="Times New Roman" w:hAnsi="Times New Roman" w:cs="Times New Roman"/>
          <w:sz w:val="24"/>
          <w:szCs w:val="24"/>
          <w:lang w:val="en-US"/>
        </w:rPr>
      </w:pPr>
      <w:del w:id="1012" w:author="Stephen" w:date="2019-11-10T13:30:00Z">
        <w:r w:rsidDel="0092109F">
          <w:rPr>
            <w:rFonts w:ascii="Times New Roman" w:hAnsi="Times New Roman" w:cs="Times New Roman"/>
            <w:sz w:val="24"/>
            <w:szCs w:val="24"/>
            <w:lang w:val="en-US"/>
          </w:rPr>
          <w:delText>The sensitivity of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to the sick euthyroid state may also explain some of the correlations with T3. In </w:delText>
        </w:r>
        <w:r w:rsidR="00C76E0D" w:rsidDel="0092109F">
          <w:rPr>
            <w:rFonts w:ascii="Times New Roman" w:hAnsi="Times New Roman" w:cs="Times New Roman"/>
            <w:sz w:val="24"/>
            <w:szCs w:val="24"/>
            <w:lang w:val="en-US"/>
          </w:rPr>
          <w:delText>particular</w:delText>
        </w:r>
        <w:r w:rsidR="00133906" w:rsidDel="0092109F">
          <w:rPr>
            <w:rFonts w:ascii="Times New Roman" w:hAnsi="Times New Roman" w:cs="Times New Roman"/>
            <w:sz w:val="24"/>
            <w:szCs w:val="24"/>
            <w:lang w:val="en-US"/>
          </w:rPr>
          <w:delText>, mortality</w:delText>
        </w:r>
        <w:r w:rsidDel="0092109F">
          <w:rPr>
            <w:rFonts w:ascii="Times New Roman" w:hAnsi="Times New Roman" w:cs="Times New Roman"/>
            <w:sz w:val="24"/>
            <w:szCs w:val="24"/>
            <w:lang w:val="en-US"/>
          </w:rPr>
          <w:delText xml:space="preserve"> and frailty may be associated with low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via reverse causation. </w:delText>
        </w:r>
        <w:r w:rsidR="00133906" w:rsidDel="0092109F">
          <w:rPr>
            <w:rFonts w:ascii="Times New Roman" w:hAnsi="Times New Roman" w:cs="Times New Roman"/>
            <w:sz w:val="24"/>
            <w:szCs w:val="24"/>
            <w:lang w:val="en-US"/>
          </w:rPr>
          <w:delText>As the TSH would</w:delText>
        </w:r>
        <w:r w:rsidR="00554023" w:rsidDel="0092109F">
          <w:rPr>
            <w:rFonts w:ascii="Times New Roman" w:hAnsi="Times New Roman" w:cs="Times New Roman"/>
            <w:sz w:val="24"/>
            <w:szCs w:val="24"/>
            <w:lang w:val="en-US"/>
          </w:rPr>
          <w:delText xml:space="preserve"> also</w:delText>
        </w:r>
        <w:r w:rsidR="00133906" w:rsidDel="0092109F">
          <w:rPr>
            <w:rFonts w:ascii="Times New Roman" w:hAnsi="Times New Roman" w:cs="Times New Roman"/>
            <w:sz w:val="24"/>
            <w:szCs w:val="24"/>
            <w:lang w:val="en-US"/>
          </w:rPr>
          <w:delText xml:space="preserve"> be expected to be low in this situation one might expect a discrepant correlations between clinical parameters, and </w:delText>
        </w:r>
        <w:r w:rsidR="00627597" w:rsidDel="0092109F">
          <w:rPr>
            <w:rFonts w:ascii="Times New Roman" w:hAnsi="Times New Roman" w:cs="Times New Roman"/>
            <w:sz w:val="24"/>
            <w:szCs w:val="24"/>
            <w:lang w:val="en-US"/>
          </w:rPr>
          <w:delText>T3</w:delText>
        </w:r>
        <w:r w:rsidR="003D5FDC" w:rsidDel="0092109F">
          <w:rPr>
            <w:rFonts w:ascii="Times New Roman" w:hAnsi="Times New Roman" w:cs="Times New Roman"/>
            <w:sz w:val="24"/>
            <w:szCs w:val="24"/>
            <w:lang w:val="en-US"/>
          </w:rPr>
          <w:delText>/FT3</w:delText>
        </w:r>
        <w:r w:rsidR="00627597" w:rsidDel="0092109F">
          <w:rPr>
            <w:rFonts w:ascii="Times New Roman" w:hAnsi="Times New Roman" w:cs="Times New Roman"/>
            <w:sz w:val="24"/>
            <w:szCs w:val="24"/>
            <w:lang w:val="en-US"/>
          </w:rPr>
          <w:delText xml:space="preserve"> (</w:delText>
        </w:r>
        <w:r w:rsidR="00133906" w:rsidDel="0092109F">
          <w:rPr>
            <w:rFonts w:ascii="Times New Roman" w:hAnsi="Times New Roman" w:cs="Times New Roman"/>
            <w:sz w:val="24"/>
            <w:szCs w:val="24"/>
            <w:lang w:val="en-US"/>
          </w:rPr>
          <w:delText>and possibly FT4) and TSH.</w:delText>
        </w:r>
      </w:del>
    </w:p>
    <w:p w14:paraId="4EF92A2E" w14:textId="77777777" w:rsidR="00520B9F" w:rsidRDefault="00287B0F" w:rsidP="00520B9F">
      <w:pPr>
        <w:spacing w:line="480" w:lineRule="auto"/>
        <w:rPr>
          <w:ins w:id="1013" w:author="Stephen" w:date="2019-11-10T15:40:00Z"/>
          <w:rFonts w:ascii="Times New Roman" w:hAnsi="Times New Roman" w:cs="Times New Roman"/>
          <w:sz w:val="24"/>
          <w:szCs w:val="24"/>
        </w:rPr>
        <w:pPrChange w:id="1014" w:author="Stephen" w:date="2019-11-10T15:46:00Z">
          <w:pPr>
            <w:pStyle w:val="NoSpacing"/>
            <w:spacing w:line="480" w:lineRule="auto"/>
          </w:pPr>
        </w:pPrChange>
      </w:pPr>
      <w:moveFromRangeStart w:id="1015" w:author="Stephen" w:date="2019-10-03T17:27:00Z" w:name="move21016079"/>
      <w:moveFrom w:id="1016" w:author="Stephen" w:date="2019-10-03T17:27:00Z">
        <w:r w:rsidDel="00957172">
          <w:rPr>
            <w:rFonts w:ascii="Times New Roman" w:hAnsi="Times New Roman" w:cs="Times New Roman"/>
            <w:sz w:val="24"/>
            <w:szCs w:val="24"/>
            <w:lang w:val="en-US"/>
          </w:rPr>
          <w:t>Because some of the correlations of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with clinical parameters may have been driven by reverse causation, particularly via the sick euthyroid state, and because of the greater consistency of the correlations with FT4, it seems that FT4 provides more reliable correlations with the clinical state than both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and TSH in terms of identifying a causal relationship or a potential therapeutic target. </w:t>
        </w:r>
      </w:moveFrom>
      <w:moveFromRangeEnd w:id="1015"/>
      <w:del w:id="1017" w:author="Stephen" w:date="2019-10-03T17:27:00Z">
        <w:r w:rsidDel="00957172">
          <w:rPr>
            <w:rFonts w:ascii="Times New Roman" w:hAnsi="Times New Roman" w:cs="Times New Roman"/>
            <w:sz w:val="24"/>
            <w:szCs w:val="24"/>
            <w:lang w:val="en-US"/>
          </w:rPr>
          <w:delText>The correlations with T3</w:delText>
        </w:r>
        <w:r w:rsidR="003D5FDC" w:rsidDel="00957172">
          <w:rPr>
            <w:rFonts w:ascii="Times New Roman" w:hAnsi="Times New Roman" w:cs="Times New Roman"/>
            <w:sz w:val="24"/>
            <w:szCs w:val="24"/>
            <w:lang w:val="en-US"/>
          </w:rPr>
          <w:delText>/FT3</w:delText>
        </w:r>
        <w:r w:rsidDel="00957172">
          <w:rPr>
            <w:rFonts w:ascii="Times New Roman" w:hAnsi="Times New Roman" w:cs="Times New Roman"/>
            <w:sz w:val="24"/>
            <w:szCs w:val="24"/>
            <w:lang w:val="en-US"/>
          </w:rPr>
          <w:delText xml:space="preserve"> are equally mathematically valid but, in some circumstances, appear to be, markers or consequences of the clinical state, rather than identifying a therapeutic target.</w:delText>
        </w:r>
      </w:del>
      <w:ins w:id="1018" w:author="Stephen" w:date="2019-11-10T15:40:00Z">
        <w:r w:rsidR="006F74E0">
          <w:rPr>
            <w:rFonts w:ascii="Times New Roman" w:hAnsi="Times New Roman" w:cs="Times New Roman"/>
            <w:sz w:val="24"/>
            <w:szCs w:val="24"/>
          </w:rPr>
          <w:t xml:space="preserve">There was a consistent as well as a strong association of clinical parameters with FT4 levels. Correlations of FT4 and TSH levels with clinical parameters were concordant in terms of </w:t>
        </w:r>
        <w:r w:rsidR="006F74E0">
          <w:rPr>
            <w:rFonts w:ascii="Times New Roman" w:hAnsi="Times New Roman" w:cs="Times New Roman"/>
            <w:sz w:val="24"/>
            <w:szCs w:val="24"/>
          </w:rPr>
          <w:lastRenderedPageBreak/>
          <w:t xml:space="preserve">being in the opposite directions (e.g. AF 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t>
        </w:r>
      </w:ins>
    </w:p>
    <w:p w14:paraId="47D3FE27" w14:textId="77777777" w:rsidR="006F74E0" w:rsidRDefault="006F74E0" w:rsidP="006F74E0">
      <w:pPr>
        <w:spacing w:line="480" w:lineRule="auto"/>
        <w:rPr>
          <w:ins w:id="1019" w:author="Stephen" w:date="2019-11-10T15:40:00Z"/>
          <w:rFonts w:ascii="Times New Roman" w:hAnsi="Times New Roman" w:cs="Times New Roman"/>
          <w:sz w:val="24"/>
          <w:szCs w:val="24"/>
        </w:rPr>
      </w:pPr>
      <w:ins w:id="1020" w:author="Stephen" w:date="2019-11-10T15:40:00Z">
        <w:r>
          <w:rPr>
            <w:rFonts w:ascii="Times New Roman" w:hAnsi="Times New Roman" w:cs="Times New Roman"/>
            <w:sz w:val="24"/>
            <w:szCs w:val="24"/>
          </w:rPr>
          <w:t xml:space="preserve">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w:t>
        </w:r>
        <w:r w:rsidR="000D2B4E">
          <w:rPr>
            <w:rFonts w:ascii="Times New Roman" w:hAnsi="Times New Roman" w:cs="Times New Roman"/>
            <w:sz w:val="24"/>
            <w:szCs w:val="24"/>
          </w:rPr>
          <w:t>compared with other studies</w:t>
        </w:r>
        <w:r>
          <w:rPr>
            <w:rFonts w:ascii="Times New Roman" w:hAnsi="Times New Roman" w:cs="Times New Roman"/>
            <w:sz w:val="24"/>
            <w:szCs w:val="24"/>
          </w:rPr>
          <w:t xml:space="preserve"> or were in the same direction as simultaneous corre</w:t>
        </w:r>
        <w:r w:rsidR="000D2B4E">
          <w:rPr>
            <w:rFonts w:ascii="Times New Roman" w:hAnsi="Times New Roman" w:cs="Times New Roman"/>
            <w:sz w:val="24"/>
            <w:szCs w:val="24"/>
          </w:rPr>
          <w:t>lations with TSH levels</w:t>
        </w:r>
        <w:r>
          <w:rPr>
            <w:rFonts w:ascii="Times New Roman" w:hAnsi="Times New Roman" w:cs="Times New Roman"/>
            <w:sz w:val="24"/>
            <w:szCs w:val="24"/>
          </w:rPr>
          <w:t xml:space="preserve">. These results were suggestive of reverse causation.  Overall, T3/FT3 measurement added little to the assessment based on FT4 levels. </w:t>
        </w:r>
      </w:ins>
    </w:p>
    <w:p w14:paraId="2AC9F709" w14:textId="77777777" w:rsidR="006F74E0" w:rsidRDefault="006F74E0" w:rsidP="006F74E0">
      <w:pPr>
        <w:spacing w:line="480" w:lineRule="auto"/>
        <w:rPr>
          <w:ins w:id="1021" w:author="Stephen" w:date="2019-11-10T15:40:00Z"/>
          <w:rFonts w:ascii="Times New Roman" w:hAnsi="Times New Roman" w:cs="Times New Roman"/>
          <w:sz w:val="24"/>
          <w:szCs w:val="24"/>
          <w:lang w:val="en-US"/>
        </w:rPr>
      </w:pPr>
      <w:ins w:id="1022" w:author="Stephen" w:date="2019-11-10T15:40: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ins>
      <w:ins w:id="1023" w:author="Stephen" w:date="2019-11-18T21:20:00Z">
        <w:r w:rsidR="00DE198C">
          <w:rPr>
            <w:rFonts w:ascii="Times New Roman" w:hAnsi="Times New Roman" w:cs="Times New Roman"/>
            <w:sz w:val="24"/>
            <w:szCs w:val="24"/>
            <w:lang w:val="en-US"/>
          </w:rPr>
          <w:t xml:space="preserve"> </w:t>
        </w:r>
      </w:ins>
      <w:ins w:id="1024" w:author="Stephen" w:date="2019-11-10T15:40:00Z">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ins>
      <w:ins w:id="1025" w:author="Stephen" w:date="2019-11-18T08:30:00Z">
        <w:r w:rsidR="00BD29DF">
          <w:rPr>
            <w:rFonts w:ascii="Times New Roman" w:hAnsi="Times New Roman" w:cs="Times New Roman"/>
            <w:sz w:val="24"/>
            <w:szCs w:val="24"/>
            <w:lang w:val="en-US"/>
          </w:rPr>
          <w:t xml:space="preserve"> </w:t>
        </w:r>
      </w:ins>
      <w:ins w:id="1026" w:author="Stephen" w:date="2019-11-10T15:40:00Z">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levels of thyroid </w:t>
        </w:r>
      </w:ins>
      <w:ins w:id="1027" w:author="Stephen" w:date="2019-11-22T10:19:00Z">
        <w:r w:rsidR="0059135F">
          <w:rPr>
            <w:rFonts w:ascii="Times New Roman" w:hAnsi="Times New Roman" w:cs="Times New Roman"/>
            <w:sz w:val="24"/>
            <w:szCs w:val="24"/>
            <w:lang w:val="en-US"/>
          </w:rPr>
          <w:t>hormones</w:t>
        </w:r>
      </w:ins>
      <w:ins w:id="1028" w:author="Stephen" w:date="2019-11-10T15:40:00Z">
        <w:r>
          <w:rPr>
            <w:rFonts w:ascii="Times New Roman" w:hAnsi="Times New Roman" w:cs="Times New Roman"/>
            <w:sz w:val="24"/>
            <w:szCs w:val="24"/>
            <w:lang w:val="en-US"/>
          </w:rPr>
          <w:t xml:space="preserve"> and especially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ins w:id="1029" w:author="Stephen" w:date="2019-11-17T07:56:00Z">
        <w:r w:rsidR="0063731F">
          <w:rPr>
            <w:rFonts w:ascii="Times New Roman" w:hAnsi="Times New Roman" w:cs="Times New Roman"/>
            <w:sz w:val="24"/>
            <w:szCs w:val="24"/>
            <w:lang w:val="en-US"/>
          </w:rPr>
          <w:t xml:space="preserve"> </w:t>
        </w:r>
      </w:ins>
      <w:ins w:id="1030" w:author="Stephen" w:date="2019-11-10T16:08:00Z">
        <w:r w:rsidR="00B04052">
          <w:rPr>
            <w:rFonts w:ascii="Times New Roman" w:hAnsi="Times New Roman" w:cs="Times New Roman"/>
            <w:sz w:val="24"/>
            <w:szCs w:val="24"/>
            <w:lang w:val="en-US"/>
          </w:rPr>
          <w:t>Further studies may clarify the relative importance of FT4 and FT3 levels.</w:t>
        </w:r>
      </w:ins>
    </w:p>
    <w:p w14:paraId="2116D815" w14:textId="77777777" w:rsidR="00C71E44" w:rsidRDefault="00C71E44" w:rsidP="006F74E0">
      <w:pPr>
        <w:spacing w:line="480" w:lineRule="auto"/>
        <w:rPr>
          <w:ins w:id="1031" w:author="Stephen" w:date="2019-11-10T16:29:00Z"/>
          <w:rFonts w:ascii="Times New Roman" w:hAnsi="Times New Roman" w:cs="Times New Roman"/>
          <w:sz w:val="24"/>
          <w:szCs w:val="24"/>
          <w:lang w:val="en-US"/>
        </w:rPr>
      </w:pPr>
      <w:commentRangeStart w:id="1032"/>
      <w:ins w:id="1033" w:author="Stephen" w:date="2019-11-10T15:40:00Z">
        <w:r>
          <w:rPr>
            <w:rFonts w:ascii="Times New Roman" w:hAnsi="Times New Roman" w:cs="Times New Roman"/>
            <w:sz w:val="24"/>
            <w:szCs w:val="24"/>
            <w:lang w:val="en-US"/>
          </w:rPr>
          <w:t>Th</w:t>
        </w:r>
      </w:ins>
      <w:ins w:id="1034" w:author="Stephen" w:date="2019-11-10T16:28:00Z">
        <w:r>
          <w:rPr>
            <w:rFonts w:ascii="Times New Roman" w:hAnsi="Times New Roman" w:cs="Times New Roman"/>
            <w:sz w:val="24"/>
            <w:szCs w:val="24"/>
            <w:lang w:val="en-US"/>
          </w:rPr>
          <w:t>e above</w:t>
        </w:r>
      </w:ins>
      <w:ins w:id="1035" w:author="Stephen" w:date="2019-11-10T15:40:00Z">
        <w:r w:rsidR="006F74E0">
          <w:rPr>
            <w:rFonts w:ascii="Times New Roman" w:hAnsi="Times New Roman" w:cs="Times New Roman"/>
            <w:sz w:val="24"/>
            <w:szCs w:val="24"/>
            <w:lang w:val="en-US"/>
          </w:rPr>
          <w:t xml:space="preserve"> applies even though FT4 is not the active thyroid hormone at the cellular nuclear level</w:t>
        </w:r>
      </w:ins>
      <w:ins w:id="1036" w:author="Stephen" w:date="2019-11-17T17:57:00Z">
        <w:r w:rsidR="00F17867">
          <w:rPr>
            <w:rFonts w:ascii="Times New Roman" w:hAnsi="Times New Roman" w:cs="Times New Roman"/>
            <w:sz w:val="24"/>
            <w:szCs w:val="24"/>
            <w:lang w:val="en-US"/>
          </w:rPr>
          <w:t xml:space="preserve"> [</w:t>
        </w:r>
      </w:ins>
      <w:ins w:id="1037" w:author="Stephen" w:date="2019-11-17T17:58:00Z">
        <w:r w:rsidR="00F17867">
          <w:rPr>
            <w:rFonts w:ascii="Times New Roman" w:hAnsi="Times New Roman" w:cs="Times New Roman"/>
            <w:sz w:val="24"/>
            <w:szCs w:val="24"/>
            <w:lang w:val="en-US"/>
          </w:rPr>
          <w:t>104]</w:t>
        </w:r>
      </w:ins>
      <w:ins w:id="1038" w:author="Stephen" w:date="2019-11-10T15:40:00Z">
        <w:r w:rsidR="006F74E0">
          <w:rPr>
            <w:rFonts w:ascii="Times New Roman" w:hAnsi="Times New Roman" w:cs="Times New Roman"/>
            <w:sz w:val="24"/>
            <w:szCs w:val="24"/>
            <w:lang w:val="en-US"/>
          </w:rPr>
          <w:t>. The strong relationships of parameters, especially atrial fibrillation (risk increased up to 9x across the normal range [</w:t>
        </w:r>
      </w:ins>
      <w:ins w:id="1039" w:author="Stephen" w:date="2019-11-17T17:58:00Z">
        <w:r w:rsidR="00122D0F">
          <w:rPr>
            <w:rFonts w:ascii="Times New Roman" w:hAnsi="Times New Roman" w:cs="Times New Roman"/>
            <w:sz w:val="24"/>
            <w:szCs w:val="24"/>
            <w:lang w:val="en-US"/>
          </w:rPr>
          <w:t>2</w:t>
        </w:r>
      </w:ins>
      <w:ins w:id="1040" w:author="Stephen" w:date="2019-11-18T21:52:00Z">
        <w:r w:rsidR="00122D0F">
          <w:rPr>
            <w:rFonts w:ascii="Times New Roman" w:hAnsi="Times New Roman" w:cs="Times New Roman"/>
            <w:sz w:val="24"/>
            <w:szCs w:val="24"/>
            <w:lang w:val="en-US"/>
          </w:rPr>
          <w:t>8</w:t>
        </w:r>
      </w:ins>
      <w:ins w:id="1041" w:author="Stephen" w:date="2019-11-10T15:40:00Z">
        <w:r w:rsidR="006F74E0">
          <w:rPr>
            <w:rFonts w:ascii="Times New Roman" w:hAnsi="Times New Roman" w:cs="Times New Roman"/>
            <w:sz w:val="24"/>
            <w:szCs w:val="24"/>
            <w:lang w:val="en-US"/>
          </w:rPr>
          <w:t xml:space="preserve">]), to levels of FT4 indicate that the active intracellular T3 generated by </w:t>
        </w:r>
      </w:ins>
      <w:ins w:id="1042" w:author="Stephen" w:date="2019-11-21T18:10:00Z">
        <w:r w:rsidR="00F924F3">
          <w:rPr>
            <w:rFonts w:ascii="Times New Roman" w:hAnsi="Times New Roman" w:cs="Times New Roman"/>
            <w:sz w:val="24"/>
            <w:szCs w:val="24"/>
            <w:lang w:val="en-US"/>
          </w:rPr>
          <w:t xml:space="preserve">thyroid hormone transporters and </w:t>
        </w:r>
      </w:ins>
      <w:ins w:id="1043" w:author="Stephen" w:date="2019-11-10T15:40:00Z">
        <w:r w:rsidR="006F74E0">
          <w:rPr>
            <w:rFonts w:ascii="Times New Roman" w:hAnsi="Times New Roman" w:cs="Times New Roman"/>
            <w:sz w:val="24"/>
            <w:szCs w:val="24"/>
            <w:lang w:val="en-US"/>
          </w:rPr>
          <w:t>deiodinases</w:t>
        </w:r>
      </w:ins>
      <w:ins w:id="1044" w:author="Stephen" w:date="2019-11-17T18:00:00Z">
        <w:r w:rsidR="00F17867">
          <w:rPr>
            <w:rFonts w:ascii="Times New Roman" w:hAnsi="Times New Roman" w:cs="Times New Roman"/>
            <w:sz w:val="24"/>
            <w:szCs w:val="24"/>
            <w:lang w:val="en-US"/>
          </w:rPr>
          <w:t xml:space="preserve"> </w:t>
        </w:r>
      </w:ins>
      <w:ins w:id="1045" w:author="Stephen" w:date="2019-11-17T17:59:00Z">
        <w:r w:rsidR="00F17867">
          <w:rPr>
            <w:rFonts w:ascii="Times New Roman" w:hAnsi="Times New Roman" w:cs="Times New Roman"/>
            <w:sz w:val="24"/>
            <w:szCs w:val="24"/>
            <w:lang w:val="en-US"/>
          </w:rPr>
          <w:t>[104]</w:t>
        </w:r>
      </w:ins>
      <w:ins w:id="1046" w:author="Stephen" w:date="2019-11-10T15:40:00Z">
        <w:r w:rsidR="006F74E0">
          <w:rPr>
            <w:rFonts w:ascii="Times New Roman" w:hAnsi="Times New Roman" w:cs="Times New Roman"/>
            <w:sz w:val="24"/>
            <w:szCs w:val="24"/>
            <w:lang w:val="en-US"/>
          </w:rPr>
          <w:t xml:space="preserve"> appears to </w:t>
        </w:r>
        <w:r w:rsidR="006F74E0">
          <w:rPr>
            <w:rFonts w:ascii="Times New Roman" w:hAnsi="Times New Roman" w:cs="Times New Roman"/>
            <w:sz w:val="24"/>
            <w:szCs w:val="24"/>
            <w:lang w:val="en-US"/>
          </w:rPr>
          <w:lastRenderedPageBreak/>
          <w:t>be, in general, proportional to circulating FT4. Any discrepancy, indicating local regulation of thyroid effect may be more prominent in more severe pathophy</w:t>
        </w:r>
        <w:r w:rsidR="00F17867">
          <w:rPr>
            <w:rFonts w:ascii="Times New Roman" w:hAnsi="Times New Roman" w:cs="Times New Roman"/>
            <w:sz w:val="24"/>
            <w:szCs w:val="24"/>
            <w:lang w:val="en-US"/>
          </w:rPr>
          <w:t>siological circumstances [</w:t>
        </w:r>
      </w:ins>
      <w:ins w:id="1047" w:author="Stephen" w:date="2019-11-17T17:59:00Z">
        <w:r w:rsidR="00F17867">
          <w:rPr>
            <w:rFonts w:ascii="Times New Roman" w:hAnsi="Times New Roman" w:cs="Times New Roman"/>
            <w:sz w:val="24"/>
            <w:szCs w:val="24"/>
            <w:lang w:val="en-US"/>
          </w:rPr>
          <w:t>104</w:t>
        </w:r>
      </w:ins>
      <w:ins w:id="1048" w:author="Stephen" w:date="2019-11-10T15:40:00Z">
        <w:r w:rsidR="006F74E0">
          <w:rPr>
            <w:rFonts w:ascii="Times New Roman" w:hAnsi="Times New Roman" w:cs="Times New Roman"/>
            <w:sz w:val="24"/>
            <w:szCs w:val="24"/>
            <w:lang w:val="en-US"/>
          </w:rPr>
          <w:t xml:space="preserve">], and therefore </w:t>
        </w:r>
      </w:ins>
      <w:ins w:id="1049" w:author="Stephen" w:date="2019-11-17T07:57:00Z">
        <w:r w:rsidR="0063731F">
          <w:rPr>
            <w:rFonts w:ascii="Times New Roman" w:hAnsi="Times New Roman" w:cs="Times New Roman"/>
            <w:sz w:val="24"/>
            <w:szCs w:val="24"/>
            <w:lang w:val="en-US"/>
          </w:rPr>
          <w:t xml:space="preserve">more </w:t>
        </w:r>
      </w:ins>
      <w:ins w:id="1050" w:author="Stephen" w:date="2019-11-10T15:40:00Z">
        <w:r w:rsidR="006F74E0">
          <w:rPr>
            <w:rFonts w:ascii="Times New Roman" w:hAnsi="Times New Roman" w:cs="Times New Roman"/>
            <w:sz w:val="24"/>
            <w:szCs w:val="24"/>
            <w:lang w:val="en-US"/>
          </w:rPr>
          <w:t xml:space="preserve">relevant in the circumstances of multisystem entities such as frailty, death and metabolic disturbance. </w:t>
        </w:r>
      </w:ins>
      <w:commentRangeEnd w:id="1032"/>
      <w:ins w:id="1051" w:author="Stephen" w:date="2019-11-20T14:37:00Z">
        <w:r w:rsidR="006F7300">
          <w:rPr>
            <w:rStyle w:val="CommentReference"/>
          </w:rPr>
          <w:commentReference w:id="1032"/>
        </w:r>
      </w:ins>
    </w:p>
    <w:p w14:paraId="046C5FDF" w14:textId="77777777" w:rsidR="006F74E0" w:rsidRPr="00DE75B6" w:rsidRDefault="006F74E0" w:rsidP="006F74E0">
      <w:pPr>
        <w:spacing w:line="480" w:lineRule="auto"/>
        <w:rPr>
          <w:ins w:id="1052" w:author="Stephen" w:date="2019-11-10T15:40:00Z"/>
          <w:rFonts w:ascii="Times New Roman" w:hAnsi="Times New Roman" w:cs="Times New Roman"/>
          <w:sz w:val="24"/>
          <w:szCs w:val="24"/>
          <w:lang w:val="en-US"/>
        </w:rPr>
      </w:pPr>
      <w:ins w:id="1053" w:author="Stephen" w:date="2019-11-10T15:40:00Z">
        <w:r>
          <w:rPr>
            <w:rFonts w:ascii="Times New Roman" w:hAnsi="Times New Roman" w:cs="Times New Roman"/>
            <w:sz w:val="24"/>
            <w:szCs w:val="24"/>
            <w:lang w:val="en-US"/>
          </w:rPr>
          <w:t>Our results do not imply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w:t>
        </w:r>
        <w:r w:rsidR="0059135F">
          <w:rPr>
            <w:rFonts w:ascii="Times New Roman" w:hAnsi="Times New Roman" w:cs="Times New Roman"/>
            <w:sz w:val="24"/>
            <w:szCs w:val="24"/>
            <w:lang w:val="en-US"/>
          </w:rPr>
          <w:t xml:space="preserve">ven level of thyroid hormones </w:t>
        </w:r>
      </w:ins>
      <w:ins w:id="1054" w:author="Stephen" w:date="2019-11-22T10:21:00Z">
        <w:r w:rsidR="0059135F">
          <w:rPr>
            <w:rFonts w:ascii="Times New Roman" w:hAnsi="Times New Roman" w:cs="Times New Roman"/>
            <w:sz w:val="24"/>
            <w:szCs w:val="24"/>
            <w:lang w:val="en-US"/>
          </w:rPr>
          <w:t>appears generally not to</w:t>
        </w:r>
      </w:ins>
      <w:ins w:id="1055" w:author="Stephen" w:date="2019-11-10T15:40:00Z">
        <w:r>
          <w:rPr>
            <w:rFonts w:ascii="Times New Roman" w:hAnsi="Times New Roman" w:cs="Times New Roman"/>
            <w:sz w:val="24"/>
            <w:szCs w:val="24"/>
            <w:lang w:val="en-US"/>
          </w:rPr>
          <w:t xml:space="preserve"> </w:t>
        </w:r>
      </w:ins>
      <w:ins w:id="1056" w:author="Stephen" w:date="2019-11-22T10:21:00Z">
        <w:r w:rsidR="0059135F">
          <w:rPr>
            <w:rFonts w:ascii="Times New Roman" w:hAnsi="Times New Roman" w:cs="Times New Roman"/>
            <w:sz w:val="24"/>
            <w:szCs w:val="24"/>
            <w:lang w:val="en-US"/>
          </w:rPr>
          <w:t xml:space="preserve">be </w:t>
        </w:r>
      </w:ins>
      <w:ins w:id="1057" w:author="Stephen" w:date="2019-11-10T15:40:00Z">
        <w:r>
          <w:rPr>
            <w:rFonts w:ascii="Times New Roman" w:hAnsi="Times New Roman" w:cs="Times New Roman"/>
            <w:sz w:val="24"/>
            <w:szCs w:val="24"/>
            <w:lang w:val="en-US"/>
          </w:rPr>
          <w:t>relevant.</w:t>
        </w:r>
      </w:ins>
    </w:p>
    <w:p w14:paraId="4CA69101" w14:textId="77777777" w:rsidR="006F74E0" w:rsidRDefault="006F74E0" w:rsidP="006F74E0">
      <w:pPr>
        <w:spacing w:line="480" w:lineRule="auto"/>
        <w:rPr>
          <w:ins w:id="1058" w:author="Stephen" w:date="2019-11-10T15:40:00Z"/>
          <w:rFonts w:ascii="Times New Roman" w:hAnsi="Times New Roman" w:cs="Times New Roman"/>
          <w:sz w:val="24"/>
          <w:szCs w:val="24"/>
          <w:lang w:val="en-US"/>
        </w:rPr>
      </w:pPr>
      <w:ins w:id="1059" w:author="Stephen" w:date="2019-11-10T15:40:00Z">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ins>
      <w:ins w:id="1060" w:author="Stephen" w:date="2019-11-17T18:00:00Z">
        <w:r w:rsidR="00F17867">
          <w:rPr>
            <w:rFonts w:ascii="Times New Roman" w:hAnsi="Times New Roman" w:cs="Times New Roman"/>
            <w:sz w:val="24"/>
            <w:szCs w:val="24"/>
            <w:lang w:val="en-US"/>
          </w:rPr>
          <w:t>3</w:t>
        </w:r>
      </w:ins>
      <w:ins w:id="1061" w:author="Stephen" w:date="2019-11-18T21:52:00Z">
        <w:r w:rsidR="00122D0F">
          <w:rPr>
            <w:rFonts w:ascii="Times New Roman" w:hAnsi="Times New Roman" w:cs="Times New Roman"/>
            <w:sz w:val="24"/>
            <w:szCs w:val="24"/>
            <w:lang w:val="en-US"/>
          </w:rPr>
          <w:t>4</w:t>
        </w:r>
      </w:ins>
      <w:ins w:id="1062" w:author="Stephen" w:date="2019-11-10T15:40:00Z">
        <w:r w:rsidR="00F17867">
          <w:rPr>
            <w:rFonts w:ascii="Times New Roman" w:hAnsi="Times New Roman" w:cs="Times New Roman"/>
            <w:sz w:val="24"/>
            <w:szCs w:val="24"/>
            <w:lang w:val="en-US"/>
          </w:rPr>
          <w:t>,</w:t>
        </w:r>
      </w:ins>
      <w:ins w:id="1063" w:author="Stephen" w:date="2019-11-17T18:02:00Z">
        <w:r w:rsidR="00F17867">
          <w:rPr>
            <w:rFonts w:ascii="Times New Roman" w:hAnsi="Times New Roman" w:cs="Times New Roman"/>
            <w:sz w:val="24"/>
            <w:szCs w:val="24"/>
            <w:lang w:val="en-US"/>
          </w:rPr>
          <w:t xml:space="preserve"> 125</w:t>
        </w:r>
      </w:ins>
      <w:ins w:id="1064" w:author="Stephen" w:date="2019-11-10T15:40:00Z">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ins>
    </w:p>
    <w:p w14:paraId="2D15A689" w14:textId="77777777" w:rsidR="00F00984" w:rsidDel="001C0FE1" w:rsidRDefault="00F00984" w:rsidP="00287B0F">
      <w:pPr>
        <w:spacing w:line="480" w:lineRule="auto"/>
        <w:rPr>
          <w:del w:id="1065" w:author="Stephen" w:date="2019-10-26T19:23:00Z"/>
          <w:rFonts w:ascii="Times New Roman" w:hAnsi="Times New Roman" w:cs="Times New Roman"/>
          <w:sz w:val="24"/>
          <w:szCs w:val="24"/>
          <w:lang w:val="en-US"/>
        </w:rPr>
      </w:pPr>
    </w:p>
    <w:p w14:paraId="32A2A113" w14:textId="77777777" w:rsidR="00520B9F" w:rsidRDefault="00957172" w:rsidP="00520B9F">
      <w:pPr>
        <w:spacing w:line="480" w:lineRule="auto"/>
        <w:rPr>
          <w:ins w:id="1066" w:author="Stephen" w:date="2019-11-17T07:58:00Z"/>
          <w:rFonts w:ascii="Times New Roman" w:hAnsi="Times New Roman" w:cs="Times New Roman"/>
          <w:sz w:val="24"/>
          <w:szCs w:val="24"/>
        </w:rPr>
        <w:pPrChange w:id="1067" w:author="Stephen" w:date="2019-11-10T15:48:00Z">
          <w:pPr>
            <w:pStyle w:val="NoSpacing"/>
            <w:spacing w:line="480" w:lineRule="auto"/>
          </w:pPr>
        </w:pPrChange>
      </w:pPr>
      <w:moveToRangeStart w:id="1068" w:author="Stephen" w:date="2019-10-03T17:27:00Z" w:name="move21016079"/>
      <w:moveTo w:id="1069" w:author="Stephen" w:date="2019-10-03T17:27:00Z">
        <w:del w:id="1070" w:author="Stephen" w:date="2019-11-10T15:48:00Z">
          <w:r w:rsidDel="008800DF">
            <w:rPr>
              <w:rFonts w:ascii="Times New Roman" w:hAnsi="Times New Roman" w:cs="Times New Roman"/>
              <w:sz w:val="24"/>
              <w:szCs w:val="24"/>
              <w:lang w:val="en-US"/>
            </w:rPr>
            <w:delText>Because some of the correlations of T3/FT3 with clinical parameters may have been driven by reverse causation</w:delText>
          </w:r>
        </w:del>
        <w:del w:id="1071" w:author="Stephen" w:date="2019-10-04T09:22:00Z">
          <w:r w:rsidDel="00383138">
            <w:rPr>
              <w:rFonts w:ascii="Times New Roman" w:hAnsi="Times New Roman" w:cs="Times New Roman"/>
              <w:sz w:val="24"/>
              <w:szCs w:val="24"/>
              <w:lang w:val="en-US"/>
            </w:rPr>
            <w:delText>, particularly via the sick euthyroid state</w:delText>
          </w:r>
        </w:del>
        <w:del w:id="1072" w:author="Stephen" w:date="2019-11-10T15:48:00Z">
          <w:r w:rsidDel="008800DF">
            <w:rPr>
              <w:rFonts w:ascii="Times New Roman" w:hAnsi="Times New Roman" w:cs="Times New Roman"/>
              <w:sz w:val="24"/>
              <w:szCs w:val="24"/>
              <w:lang w:val="en-US"/>
            </w:rPr>
            <w:delText xml:space="preserve">, and because of the greater consistency of the correlations with FT4, it seems that FT4 provides more reliable correlations with the clinical state than both T3/FT3 and TSH in terms of identifying a causal relationship or a potential therapeutic target. </w:delText>
          </w:r>
        </w:del>
      </w:moveTo>
      <w:moveToRangeEnd w:id="1068"/>
      <w:r w:rsidR="00D74FDB" w:rsidRPr="00DE75B6">
        <w:rPr>
          <w:rFonts w:ascii="Times New Roman" w:hAnsi="Times New Roman" w:cs="Times New Roman"/>
          <w:sz w:val="24"/>
          <w:szCs w:val="24"/>
          <w:lang w:val="en-US"/>
        </w:rPr>
        <w:t xml:space="preserve">The association of </w:t>
      </w:r>
      <w:ins w:id="1073" w:author="Stephen" w:date="2019-11-17T18:40:00Z">
        <w:r w:rsidR="007E71CA">
          <w:rPr>
            <w:rFonts w:ascii="Times New Roman" w:hAnsi="Times New Roman" w:cs="Times New Roman"/>
            <w:sz w:val="24"/>
            <w:szCs w:val="24"/>
            <w:lang w:val="en-US"/>
          </w:rPr>
          <w:t xml:space="preserve">thyroid hormone and particularly </w:t>
        </w:r>
      </w:ins>
      <w:r w:rsidR="00D74FDB" w:rsidRPr="00DE75B6">
        <w:rPr>
          <w:rFonts w:ascii="Times New Roman" w:hAnsi="Times New Roman" w:cs="Times New Roman"/>
          <w:sz w:val="24"/>
          <w:szCs w:val="24"/>
          <w:lang w:val="en-US"/>
        </w:rPr>
        <w:t>FT4 levels, rather than TSH levels, with clinical features has been noted by</w:t>
      </w:r>
      <w:ins w:id="1074" w:author="Stephen" w:date="2019-11-17T07:57:00Z">
        <w:r w:rsidR="0063731F">
          <w:rPr>
            <w:rFonts w:ascii="Times New Roman" w:hAnsi="Times New Roman" w:cs="Times New Roman"/>
            <w:sz w:val="24"/>
            <w:szCs w:val="24"/>
            <w:lang w:val="en-US"/>
          </w:rPr>
          <w:t xml:space="preserve"> </w:t>
        </w:r>
      </w:ins>
      <w:ins w:id="1075" w:author="Stephen" w:date="2019-11-10T06:59:00Z">
        <w:r w:rsidR="005A65FE">
          <w:rPr>
            <w:rFonts w:ascii="Times New Roman" w:hAnsi="Times New Roman" w:cs="Times New Roman"/>
            <w:sz w:val="24"/>
            <w:szCs w:val="24"/>
            <w:lang w:val="en-US"/>
          </w:rPr>
          <w:t xml:space="preserve">many </w:t>
        </w:r>
      </w:ins>
      <w:del w:id="1076" w:author="Stephen" w:date="2019-11-10T06:59:00Z">
        <w:r w:rsidR="00D74FDB" w:rsidRPr="00DE75B6" w:rsidDel="005A65FE">
          <w:rPr>
            <w:rFonts w:ascii="Times New Roman" w:hAnsi="Times New Roman" w:cs="Times New Roman"/>
            <w:sz w:val="24"/>
            <w:szCs w:val="24"/>
            <w:lang w:val="en-US"/>
          </w:rPr>
          <w:delText xml:space="preserve">some </w:delText>
        </w:r>
      </w:del>
      <w:r w:rsidR="00D74FDB" w:rsidRPr="00DE75B6">
        <w:rPr>
          <w:rFonts w:ascii="Times New Roman" w:hAnsi="Times New Roman" w:cs="Times New Roman"/>
          <w:sz w:val="24"/>
          <w:szCs w:val="24"/>
          <w:lang w:val="en-US"/>
        </w:rPr>
        <w:t>authors</w:t>
      </w:r>
      <w:ins w:id="1077" w:author="Stephen" w:date="2019-11-10T07:11:00Z">
        <w:r w:rsidR="00050B36">
          <w:rPr>
            <w:rFonts w:ascii="Times New Roman" w:hAnsi="Times New Roman" w:cs="Times New Roman"/>
            <w:sz w:val="24"/>
            <w:szCs w:val="24"/>
            <w:lang w:val="en-US"/>
          </w:rPr>
          <w:t xml:space="preserve">, covering </w:t>
        </w:r>
      </w:ins>
      <w:ins w:id="1078" w:author="Stephen" w:date="2019-11-10T07:12:00Z">
        <w:r w:rsidR="00050B36">
          <w:rPr>
            <w:rFonts w:ascii="Times New Roman" w:hAnsi="Times New Roman" w:cs="Times New Roman"/>
            <w:sz w:val="24"/>
            <w:szCs w:val="24"/>
            <w:lang w:val="en-US"/>
          </w:rPr>
          <w:t>many individual parameters</w:t>
        </w:r>
      </w:ins>
      <w:ins w:id="1079" w:author="Stephen" w:date="2019-11-18T08:31:00Z">
        <w:r w:rsidR="00014C49">
          <w:rPr>
            <w:rFonts w:ascii="Times New Roman" w:hAnsi="Times New Roman" w:cs="Times New Roman"/>
            <w:sz w:val="24"/>
            <w:szCs w:val="24"/>
            <w:lang w:val="en-US"/>
          </w:rPr>
          <w:t xml:space="preserve"> </w:t>
        </w:r>
      </w:ins>
      <w:del w:id="1080" w:author="Stephen" w:date="2019-11-10T06:59:00Z">
        <w:r w:rsidR="00D74FDB" w:rsidRPr="00DE75B6" w:rsidDel="005A65FE">
          <w:rPr>
            <w:rFonts w:ascii="Times New Roman" w:hAnsi="Times New Roman" w:cs="Times New Roman"/>
            <w:sz w:val="24"/>
            <w:szCs w:val="24"/>
            <w:lang w:val="en-US"/>
          </w:rPr>
          <w:delText xml:space="preserve">of the cited papers </w:delText>
        </w:r>
      </w:del>
      <w:r w:rsidR="00D74FDB"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081" w:author="Stephen" w:date="2019-11-18T21:52:00Z">
        <w:r w:rsidR="00122D0F">
          <w:rPr>
            <w:rFonts w:ascii="Times New Roman" w:hAnsi="Times New Roman" w:cs="Times New Roman"/>
            <w:sz w:val="24"/>
            <w:szCs w:val="24"/>
            <w:lang w:val="en-US"/>
          </w:rPr>
          <w:t>4</w:t>
        </w:r>
      </w:ins>
      <w:del w:id="1082" w:author="Stephen" w:date="2019-11-17T18:35:00Z">
        <w:r w:rsidR="00CF04CB" w:rsidDel="007E71CA">
          <w:rPr>
            <w:rFonts w:ascii="Times New Roman" w:hAnsi="Times New Roman" w:cs="Times New Roman"/>
            <w:sz w:val="24"/>
            <w:szCs w:val="24"/>
            <w:lang w:val="en-US"/>
          </w:rPr>
          <w:delText>0</w:delText>
        </w:r>
      </w:del>
      <w:r w:rsidR="00CF04CB">
        <w:rPr>
          <w:rFonts w:ascii="Times New Roman" w:hAnsi="Times New Roman" w:cs="Times New Roman"/>
          <w:sz w:val="24"/>
          <w:szCs w:val="24"/>
          <w:lang w:val="en-US"/>
        </w:rPr>
        <w:t>-2</w:t>
      </w:r>
      <w:ins w:id="1083" w:author="Stephen" w:date="2019-11-18T21:52:00Z">
        <w:r w:rsidR="00122D0F">
          <w:rPr>
            <w:rFonts w:ascii="Times New Roman" w:hAnsi="Times New Roman" w:cs="Times New Roman"/>
            <w:sz w:val="24"/>
            <w:szCs w:val="24"/>
            <w:lang w:val="en-US"/>
          </w:rPr>
          <w:t>6</w:t>
        </w:r>
      </w:ins>
      <w:del w:id="1084"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2</w:t>
      </w:r>
      <w:del w:id="1085" w:author="Stephen" w:date="2019-11-17T18:35:00Z">
        <w:r w:rsidR="00CF04CB" w:rsidDel="007E71CA">
          <w:rPr>
            <w:rFonts w:ascii="Times New Roman" w:hAnsi="Times New Roman" w:cs="Times New Roman"/>
            <w:sz w:val="24"/>
            <w:szCs w:val="24"/>
            <w:lang w:val="en-US"/>
          </w:rPr>
          <w:delText>4</w:delText>
        </w:r>
      </w:del>
      <w:ins w:id="1086" w:author="Stephen" w:date="2019-11-18T21:52:00Z">
        <w:r w:rsidR="00122D0F">
          <w:rPr>
            <w:rFonts w:ascii="Times New Roman" w:hAnsi="Times New Roman" w:cs="Times New Roman"/>
            <w:sz w:val="24"/>
            <w:szCs w:val="24"/>
            <w:lang w:val="en-US"/>
          </w:rPr>
          <w:t>8</w:t>
        </w:r>
      </w:ins>
      <w:r w:rsidR="00200785">
        <w:rPr>
          <w:rFonts w:ascii="Times New Roman" w:hAnsi="Times New Roman" w:cs="Times New Roman"/>
          <w:sz w:val="24"/>
          <w:szCs w:val="24"/>
          <w:lang w:val="en-US"/>
        </w:rPr>
        <w:t xml:space="preserve">, </w:t>
      </w:r>
      <w:ins w:id="1087" w:author="Stephen" w:date="2019-11-17T18:35:00Z">
        <w:r w:rsidR="00122D0F">
          <w:rPr>
            <w:rFonts w:ascii="Times New Roman" w:hAnsi="Times New Roman" w:cs="Times New Roman"/>
            <w:sz w:val="24"/>
            <w:szCs w:val="24"/>
            <w:lang w:val="en-US"/>
          </w:rPr>
          <w:t>3</w:t>
        </w:r>
      </w:ins>
      <w:ins w:id="1088" w:author="Stephen" w:date="2019-11-18T21:53:00Z">
        <w:r w:rsidR="00122D0F">
          <w:rPr>
            <w:rFonts w:ascii="Times New Roman" w:hAnsi="Times New Roman" w:cs="Times New Roman"/>
            <w:sz w:val="24"/>
            <w:szCs w:val="24"/>
            <w:lang w:val="en-US"/>
          </w:rPr>
          <w:t>1</w:t>
        </w:r>
      </w:ins>
      <w:del w:id="1089"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090" w:author="Stephen" w:date="2019-11-17T18:35:00Z">
        <w:r w:rsidR="007E71CA">
          <w:rPr>
            <w:rFonts w:ascii="Times New Roman" w:hAnsi="Times New Roman" w:cs="Times New Roman"/>
            <w:sz w:val="24"/>
            <w:szCs w:val="24"/>
            <w:lang w:val="en-US"/>
          </w:rPr>
          <w:t>33</w:t>
        </w:r>
      </w:ins>
      <w:del w:id="1091"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092" w:author="Stephen" w:date="2019-11-18T21:53:00Z">
        <w:r w:rsidR="00122D0F">
          <w:rPr>
            <w:rFonts w:ascii="Times New Roman" w:hAnsi="Times New Roman" w:cs="Times New Roman"/>
            <w:sz w:val="24"/>
            <w:szCs w:val="24"/>
            <w:lang w:val="en-US"/>
          </w:rPr>
          <w:t>40</w:t>
        </w:r>
      </w:ins>
      <w:del w:id="1093" w:author="Stephen" w:date="2019-11-18T21:53:00Z">
        <w:r w:rsidR="00200785" w:rsidDel="00122D0F">
          <w:rPr>
            <w:rFonts w:ascii="Times New Roman" w:hAnsi="Times New Roman" w:cs="Times New Roman"/>
            <w:sz w:val="24"/>
            <w:szCs w:val="24"/>
            <w:lang w:val="en-US"/>
          </w:rPr>
          <w:delText>3</w:delText>
        </w:r>
      </w:del>
      <w:del w:id="1094"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095" w:author="Stephen" w:date="2019-11-17T18:36:00Z">
        <w:r w:rsidR="00122D0F">
          <w:rPr>
            <w:rFonts w:ascii="Times New Roman" w:hAnsi="Times New Roman" w:cs="Times New Roman"/>
            <w:sz w:val="24"/>
            <w:szCs w:val="24"/>
            <w:lang w:val="en-US"/>
          </w:rPr>
          <w:t>4</w:t>
        </w:r>
      </w:ins>
      <w:ins w:id="1096" w:author="Stephen" w:date="2019-11-18T21:53:00Z">
        <w:r w:rsidR="00122D0F">
          <w:rPr>
            <w:rFonts w:ascii="Times New Roman" w:hAnsi="Times New Roman" w:cs="Times New Roman"/>
            <w:sz w:val="24"/>
            <w:szCs w:val="24"/>
            <w:lang w:val="en-US"/>
          </w:rPr>
          <w:t>2</w:t>
        </w:r>
      </w:ins>
      <w:del w:id="1097" w:author="Stephen" w:date="2019-11-17T18:36:00Z">
        <w:r w:rsidR="00200785" w:rsidDel="007E71CA">
          <w:rPr>
            <w:rFonts w:ascii="Times New Roman" w:hAnsi="Times New Roman" w:cs="Times New Roman"/>
            <w:sz w:val="24"/>
            <w:szCs w:val="24"/>
            <w:lang w:val="en-US"/>
          </w:rPr>
          <w:delText>3</w:delText>
        </w:r>
        <w:r w:rsidR="00CF04CB" w:rsidDel="007E71CA">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098" w:author="Stephen" w:date="2019-11-17T18:36:00Z">
        <w:r w:rsidR="00122D0F">
          <w:rPr>
            <w:rFonts w:ascii="Times New Roman" w:hAnsi="Times New Roman" w:cs="Times New Roman"/>
            <w:sz w:val="24"/>
            <w:szCs w:val="24"/>
            <w:lang w:val="en-US"/>
          </w:rPr>
          <w:t>4</w:t>
        </w:r>
      </w:ins>
      <w:ins w:id="1099" w:author="Stephen" w:date="2019-11-18T21:53:00Z">
        <w:r w:rsidR="00122D0F">
          <w:rPr>
            <w:rFonts w:ascii="Times New Roman" w:hAnsi="Times New Roman" w:cs="Times New Roman"/>
            <w:sz w:val="24"/>
            <w:szCs w:val="24"/>
            <w:lang w:val="en-US"/>
          </w:rPr>
          <w:t>4</w:t>
        </w:r>
      </w:ins>
      <w:ins w:id="1100" w:author="Stephen" w:date="2019-11-17T18:36:00Z">
        <w:r w:rsidR="00122D0F">
          <w:rPr>
            <w:rFonts w:ascii="Times New Roman" w:hAnsi="Times New Roman" w:cs="Times New Roman"/>
            <w:sz w:val="24"/>
            <w:szCs w:val="24"/>
            <w:lang w:val="en-US"/>
          </w:rPr>
          <w:t>-4</w:t>
        </w:r>
      </w:ins>
      <w:ins w:id="1101" w:author="Stephen" w:date="2019-11-18T21:53:00Z">
        <w:r w:rsidR="00122D0F">
          <w:rPr>
            <w:rFonts w:ascii="Times New Roman" w:hAnsi="Times New Roman" w:cs="Times New Roman"/>
            <w:sz w:val="24"/>
            <w:szCs w:val="24"/>
            <w:lang w:val="en-US"/>
          </w:rPr>
          <w:t>6</w:t>
        </w:r>
      </w:ins>
      <w:del w:id="1102" w:author="Stephen" w:date="2019-11-17T18:36:00Z">
        <w:r w:rsidR="00CF04CB" w:rsidDel="007E71CA">
          <w:rPr>
            <w:rFonts w:ascii="Times New Roman" w:hAnsi="Times New Roman" w:cs="Times New Roman"/>
            <w:sz w:val="24"/>
            <w:szCs w:val="24"/>
            <w:lang w:val="en-US"/>
          </w:rPr>
          <w:delText>35-37</w:delText>
        </w:r>
      </w:del>
      <w:r w:rsidR="00200785">
        <w:rPr>
          <w:rFonts w:ascii="Times New Roman" w:hAnsi="Times New Roman" w:cs="Times New Roman"/>
          <w:sz w:val="24"/>
          <w:szCs w:val="24"/>
          <w:lang w:val="en-US"/>
        </w:rPr>
        <w:t xml:space="preserve">, </w:t>
      </w:r>
      <w:del w:id="1103" w:author="Stephen" w:date="2019-11-18T08:31:00Z">
        <w:r w:rsidR="00200785" w:rsidDel="00014C49">
          <w:rPr>
            <w:rFonts w:ascii="Times New Roman" w:hAnsi="Times New Roman" w:cs="Times New Roman"/>
            <w:sz w:val="24"/>
            <w:szCs w:val="24"/>
            <w:lang w:val="en-US"/>
          </w:rPr>
          <w:delText>3</w:delText>
        </w:r>
      </w:del>
      <w:ins w:id="1104" w:author="Stephen" w:date="2019-11-17T18:36:00Z">
        <w:r w:rsidR="007E71CA">
          <w:rPr>
            <w:rFonts w:ascii="Times New Roman" w:hAnsi="Times New Roman" w:cs="Times New Roman"/>
            <w:sz w:val="24"/>
            <w:szCs w:val="24"/>
            <w:lang w:val="en-US"/>
          </w:rPr>
          <w:t>46</w:t>
        </w:r>
      </w:ins>
      <w:del w:id="1105" w:author="Stephen" w:date="2019-11-17T18:36:00Z">
        <w:r w:rsidR="00CF04CB" w:rsidDel="007E71CA">
          <w:rPr>
            <w:rFonts w:ascii="Times New Roman" w:hAnsi="Times New Roman" w:cs="Times New Roman"/>
            <w:sz w:val="24"/>
            <w:szCs w:val="24"/>
            <w:lang w:val="en-US"/>
          </w:rPr>
          <w:delText>8</w:delText>
        </w:r>
      </w:del>
      <w:r w:rsidR="00200785">
        <w:rPr>
          <w:rFonts w:ascii="Times New Roman" w:hAnsi="Times New Roman" w:cs="Times New Roman"/>
          <w:sz w:val="24"/>
          <w:szCs w:val="24"/>
          <w:lang w:val="en-US"/>
        </w:rPr>
        <w:t xml:space="preserve">, </w:t>
      </w:r>
      <w:ins w:id="1106" w:author="Stephen" w:date="2019-11-18T21:53:00Z">
        <w:r w:rsidR="00122D0F">
          <w:rPr>
            <w:rFonts w:ascii="Times New Roman" w:hAnsi="Times New Roman" w:cs="Times New Roman"/>
            <w:sz w:val="24"/>
            <w:szCs w:val="24"/>
            <w:lang w:val="en-US"/>
          </w:rPr>
          <w:t>50</w:t>
        </w:r>
      </w:ins>
      <w:del w:id="1107" w:author="Stephen" w:date="2019-11-18T21:53:00Z">
        <w:r w:rsidR="00CF04CB" w:rsidDel="00122D0F">
          <w:rPr>
            <w:rFonts w:ascii="Times New Roman" w:hAnsi="Times New Roman" w:cs="Times New Roman"/>
            <w:sz w:val="24"/>
            <w:szCs w:val="24"/>
            <w:lang w:val="en-US"/>
          </w:rPr>
          <w:delText>4</w:delText>
        </w:r>
      </w:del>
      <w:del w:id="1108" w:author="Stephen" w:date="2019-11-17T18:36: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09" w:author="Stephen" w:date="2019-11-17T18:36:00Z">
        <w:r w:rsidR="00122D0F">
          <w:rPr>
            <w:rFonts w:ascii="Times New Roman" w:hAnsi="Times New Roman" w:cs="Times New Roman"/>
            <w:sz w:val="24"/>
            <w:szCs w:val="24"/>
            <w:lang w:val="en-US"/>
          </w:rPr>
          <w:t>5</w:t>
        </w:r>
      </w:ins>
      <w:ins w:id="1110" w:author="Stephen" w:date="2019-11-18T21:53:00Z">
        <w:r w:rsidR="00122D0F">
          <w:rPr>
            <w:rFonts w:ascii="Times New Roman" w:hAnsi="Times New Roman" w:cs="Times New Roman"/>
            <w:sz w:val="24"/>
            <w:szCs w:val="24"/>
            <w:lang w:val="en-US"/>
          </w:rPr>
          <w:t>1</w:t>
        </w:r>
      </w:ins>
      <w:del w:id="1111" w:author="Stephen" w:date="2019-11-17T18:36: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del w:id="1112" w:author="Stephen" w:date="2019-11-17T18:37: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7</w:delText>
        </w:r>
      </w:del>
      <w:ins w:id="1113" w:author="Stephen" w:date="2019-11-17T18:37:00Z">
        <w:r w:rsidR="007E71CA">
          <w:rPr>
            <w:rFonts w:ascii="Times New Roman" w:hAnsi="Times New Roman" w:cs="Times New Roman"/>
            <w:sz w:val="24"/>
            <w:szCs w:val="24"/>
            <w:lang w:val="en-US"/>
          </w:rPr>
          <w:t>55</w:t>
        </w:r>
      </w:ins>
      <w:r w:rsidR="00200785">
        <w:rPr>
          <w:rFonts w:ascii="Times New Roman" w:hAnsi="Times New Roman" w:cs="Times New Roman"/>
          <w:sz w:val="24"/>
          <w:szCs w:val="24"/>
          <w:lang w:val="en-US"/>
        </w:rPr>
        <w:t xml:space="preserve">, </w:t>
      </w:r>
      <w:del w:id="1114" w:author="Stephen" w:date="2019-11-17T18:37:00Z">
        <w:r w:rsidR="00200785" w:rsidDel="007E71CA">
          <w:rPr>
            <w:rFonts w:ascii="Times New Roman" w:hAnsi="Times New Roman" w:cs="Times New Roman"/>
            <w:sz w:val="24"/>
            <w:szCs w:val="24"/>
            <w:lang w:val="en-US"/>
          </w:rPr>
          <w:delText>5</w:delText>
        </w:r>
      </w:del>
      <w:del w:id="1115" w:author="Stephen" w:date="2019-11-17T18:38:00Z">
        <w:r w:rsidR="00CF04CB" w:rsidDel="007E71CA">
          <w:rPr>
            <w:rFonts w:ascii="Times New Roman" w:hAnsi="Times New Roman" w:cs="Times New Roman"/>
            <w:sz w:val="24"/>
            <w:szCs w:val="24"/>
            <w:lang w:val="en-US"/>
          </w:rPr>
          <w:delText>2</w:delText>
        </w:r>
      </w:del>
      <w:ins w:id="1116" w:author="Stephen" w:date="2019-11-17T18:38:00Z">
        <w:r w:rsidR="007E71CA">
          <w:rPr>
            <w:rFonts w:ascii="Times New Roman" w:hAnsi="Times New Roman" w:cs="Times New Roman"/>
            <w:sz w:val="24"/>
            <w:szCs w:val="24"/>
            <w:lang w:val="en-US"/>
          </w:rPr>
          <w:t>67</w:t>
        </w:r>
      </w:ins>
      <w:r w:rsidR="00200785">
        <w:rPr>
          <w:rFonts w:ascii="Times New Roman" w:hAnsi="Times New Roman" w:cs="Times New Roman"/>
          <w:sz w:val="24"/>
          <w:szCs w:val="24"/>
          <w:lang w:val="en-US"/>
        </w:rPr>
        <w:t xml:space="preserve">, </w:t>
      </w:r>
      <w:ins w:id="1117" w:author="Stephen" w:date="2019-11-17T18:43:00Z">
        <w:r w:rsidR="007E71CA">
          <w:rPr>
            <w:rFonts w:ascii="Times New Roman" w:hAnsi="Times New Roman" w:cs="Times New Roman"/>
            <w:sz w:val="24"/>
            <w:szCs w:val="24"/>
            <w:lang w:val="en-US"/>
          </w:rPr>
          <w:t xml:space="preserve">71, </w:t>
        </w:r>
      </w:ins>
      <w:ins w:id="1118" w:author="Stephen" w:date="2019-11-17T18:38:00Z">
        <w:r w:rsidR="007E71CA">
          <w:rPr>
            <w:rFonts w:ascii="Times New Roman" w:hAnsi="Times New Roman" w:cs="Times New Roman"/>
            <w:sz w:val="24"/>
            <w:szCs w:val="24"/>
            <w:lang w:val="en-US"/>
          </w:rPr>
          <w:t>74</w:t>
        </w:r>
      </w:ins>
      <w:del w:id="1119" w:author="Stephen" w:date="2019-11-17T18:38:00Z">
        <w:r w:rsidR="00200785" w:rsidDel="007E71CA">
          <w:rPr>
            <w:rFonts w:ascii="Times New Roman" w:hAnsi="Times New Roman" w:cs="Times New Roman"/>
            <w:sz w:val="24"/>
            <w:szCs w:val="24"/>
            <w:lang w:val="en-US"/>
          </w:rPr>
          <w:delText>5</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20" w:author="Stephen" w:date="2019-11-17T18:38:00Z">
        <w:r w:rsidR="007E71CA">
          <w:rPr>
            <w:rFonts w:ascii="Times New Roman" w:hAnsi="Times New Roman" w:cs="Times New Roman"/>
            <w:sz w:val="24"/>
            <w:szCs w:val="24"/>
            <w:lang w:val="en-US"/>
          </w:rPr>
          <w:t>78</w:t>
        </w:r>
      </w:ins>
      <w:del w:id="1121" w:author="Stephen" w:date="2019-11-17T18:38:00Z">
        <w:r w:rsidR="00CF04CB" w:rsidDel="007E71CA">
          <w:rPr>
            <w:rFonts w:ascii="Times New Roman" w:hAnsi="Times New Roman" w:cs="Times New Roman"/>
            <w:sz w:val="24"/>
            <w:szCs w:val="24"/>
            <w:lang w:val="en-US"/>
          </w:rPr>
          <w:delText>60</w:delText>
        </w:r>
      </w:del>
      <w:r w:rsidR="00200785">
        <w:rPr>
          <w:rFonts w:ascii="Times New Roman" w:hAnsi="Times New Roman" w:cs="Times New Roman"/>
          <w:sz w:val="24"/>
          <w:szCs w:val="24"/>
          <w:lang w:val="en-US"/>
        </w:rPr>
        <w:t xml:space="preserve">, </w:t>
      </w:r>
      <w:del w:id="1122" w:author="Stephen" w:date="2019-11-17T18:38:00Z">
        <w:r w:rsidR="00CF04CB" w:rsidDel="007E71CA">
          <w:rPr>
            <w:rFonts w:ascii="Times New Roman" w:hAnsi="Times New Roman" w:cs="Times New Roman"/>
            <w:sz w:val="24"/>
            <w:szCs w:val="24"/>
            <w:lang w:val="en-US"/>
          </w:rPr>
          <w:delText>6</w:delText>
        </w:r>
      </w:del>
      <w:ins w:id="1123" w:author="Stephen" w:date="2019-11-17T18:38:00Z">
        <w:r w:rsidR="007E71CA">
          <w:rPr>
            <w:rFonts w:ascii="Times New Roman" w:hAnsi="Times New Roman" w:cs="Times New Roman"/>
            <w:sz w:val="24"/>
            <w:szCs w:val="24"/>
            <w:lang w:val="en-US"/>
          </w:rPr>
          <w:t>79</w:t>
        </w:r>
      </w:ins>
      <w:del w:id="1124" w:author="Stephen" w:date="2019-11-17T18:38: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25" w:author="Stephen" w:date="2019-11-17T18:40:00Z">
        <w:r w:rsidR="007E71CA">
          <w:rPr>
            <w:rFonts w:ascii="Times New Roman" w:hAnsi="Times New Roman" w:cs="Times New Roman"/>
            <w:sz w:val="24"/>
            <w:szCs w:val="24"/>
            <w:lang w:val="en-US"/>
          </w:rPr>
          <w:t>84</w:t>
        </w:r>
      </w:ins>
      <w:del w:id="1126" w:author="Stephen" w:date="2019-11-17T18:40:00Z">
        <w:r w:rsidR="00200785" w:rsidDel="007E71CA">
          <w:rPr>
            <w:rFonts w:ascii="Times New Roman" w:hAnsi="Times New Roman" w:cs="Times New Roman"/>
            <w:sz w:val="24"/>
            <w:szCs w:val="24"/>
            <w:lang w:val="en-US"/>
          </w:rPr>
          <w:delText>6</w:delText>
        </w:r>
        <w:r w:rsidR="00CF04CB" w:rsidDel="007E71CA">
          <w:rPr>
            <w:rFonts w:ascii="Times New Roman" w:hAnsi="Times New Roman" w:cs="Times New Roman"/>
            <w:sz w:val="24"/>
            <w:szCs w:val="24"/>
            <w:lang w:val="en-US"/>
          </w:rPr>
          <w:delText>6</w:delText>
        </w:r>
      </w:del>
      <w:r w:rsidR="00D74FDB" w:rsidRPr="00DE75B6">
        <w:rPr>
          <w:rFonts w:ascii="Times New Roman" w:hAnsi="Times New Roman" w:cs="Times New Roman"/>
          <w:sz w:val="24"/>
          <w:szCs w:val="24"/>
          <w:lang w:val="en-US"/>
        </w:rPr>
        <w:t xml:space="preserve">]. </w:t>
      </w:r>
      <w:ins w:id="1127" w:author="Stephen" w:date="2019-11-10T15:50:00Z">
        <w:r w:rsidR="008800DF">
          <w:rPr>
            <w:rFonts w:ascii="Times New Roman" w:hAnsi="Times New Roman" w:cs="Times New Roman"/>
            <w:sz w:val="24"/>
            <w:szCs w:val="24"/>
            <w:lang w:val="en-US"/>
          </w:rPr>
          <w:t>In particular</w:t>
        </w:r>
      </w:ins>
      <w:ins w:id="1128" w:author="Henrik Falhammar" w:date="2019-11-13T16:56:00Z">
        <w:r w:rsidR="003C5462">
          <w:rPr>
            <w:rFonts w:ascii="Times New Roman" w:hAnsi="Times New Roman" w:cs="Times New Roman"/>
            <w:sz w:val="24"/>
            <w:szCs w:val="24"/>
            <w:lang w:val="en-US"/>
          </w:rPr>
          <w:t>,</w:t>
        </w:r>
      </w:ins>
      <w:ins w:id="1129" w:author="Stephen" w:date="2019-11-10T15:50:00Z">
        <w:r w:rsidR="008800DF">
          <w:rPr>
            <w:rFonts w:ascii="Times New Roman" w:hAnsi="Times New Roman" w:cs="Times New Roman"/>
            <w:sz w:val="24"/>
            <w:szCs w:val="24"/>
            <w:lang w:val="en-US"/>
          </w:rPr>
          <w:t xml:space="preserve"> the meta-analysis regarding atrial fibrillation </w:t>
        </w:r>
      </w:ins>
      <w:ins w:id="1130" w:author="Stephen" w:date="2019-11-22T10:22:00Z">
        <w:r w:rsidR="0059135F">
          <w:rPr>
            <w:rFonts w:ascii="Times New Roman" w:hAnsi="Times New Roman" w:cs="Times New Roman"/>
            <w:sz w:val="24"/>
            <w:szCs w:val="24"/>
            <w:lang w:val="en-US"/>
          </w:rPr>
          <w:t xml:space="preserve">noted the </w:t>
        </w:r>
      </w:ins>
      <w:ins w:id="1131" w:author="Stephen" w:date="2019-11-10T15:50:00Z">
        <w:r w:rsidR="008800DF">
          <w:rPr>
            <w:rFonts w:ascii="Times New Roman" w:hAnsi="Times New Roman" w:cs="Times New Roman"/>
            <w:sz w:val="24"/>
            <w:szCs w:val="24"/>
            <w:lang w:val="en-US"/>
          </w:rPr>
          <w:t>associati</w:t>
        </w:r>
        <w:r w:rsidR="007E71CA">
          <w:rPr>
            <w:rFonts w:ascii="Times New Roman" w:hAnsi="Times New Roman" w:cs="Times New Roman"/>
            <w:sz w:val="24"/>
            <w:szCs w:val="24"/>
            <w:lang w:val="en-US"/>
          </w:rPr>
          <w:t>on with FT4 but not with TSH [2</w:t>
        </w:r>
      </w:ins>
      <w:ins w:id="1132" w:author="Stephen" w:date="2019-11-18T21:54:00Z">
        <w:r w:rsidR="00122D0F">
          <w:rPr>
            <w:rFonts w:ascii="Times New Roman" w:hAnsi="Times New Roman" w:cs="Times New Roman"/>
            <w:sz w:val="24"/>
            <w:szCs w:val="24"/>
            <w:lang w:val="en-US"/>
          </w:rPr>
          <w:t>5</w:t>
        </w:r>
      </w:ins>
      <w:ins w:id="1133" w:author="Stephen" w:date="2019-11-10T15:50:00Z">
        <w:r w:rsidR="008800DF">
          <w:rPr>
            <w:rFonts w:ascii="Times New Roman" w:hAnsi="Times New Roman" w:cs="Times New Roman"/>
            <w:sz w:val="24"/>
            <w:szCs w:val="24"/>
            <w:lang w:val="en-US"/>
          </w:rPr>
          <w:t xml:space="preserve">]. </w:t>
        </w:r>
      </w:ins>
      <w:moveToRangeStart w:id="1134" w:author="Stephen" w:date="2019-11-10T07:02:00Z" w:name="move24261738"/>
      <w:moveTo w:id="1135" w:author="Stephen" w:date="2019-11-10T07:02:00Z">
        <w:r w:rsidR="005A65FE" w:rsidRPr="00DE75B6">
          <w:rPr>
            <w:rFonts w:ascii="Times New Roman" w:hAnsi="Times New Roman" w:cs="Times New Roman"/>
            <w:sz w:val="24"/>
            <w:szCs w:val="24"/>
          </w:rPr>
          <w:t xml:space="preserve">Tellingly, </w:t>
        </w:r>
      </w:moveTo>
      <w:ins w:id="1136" w:author="Stephen" w:date="2019-11-10T07:02:00Z">
        <w:r w:rsidR="005A65FE">
          <w:rPr>
            <w:rFonts w:ascii="Times New Roman" w:hAnsi="Times New Roman" w:cs="Times New Roman"/>
            <w:sz w:val="24"/>
            <w:szCs w:val="24"/>
          </w:rPr>
          <w:t xml:space="preserve">authors have also previously </w:t>
        </w:r>
      </w:ins>
      <w:moveTo w:id="1137" w:author="Stephen" w:date="2019-11-10T07:02:00Z">
        <w:del w:id="1138" w:author="Stephen" w:date="2019-11-10T07:02:00Z">
          <w:r w:rsidR="005A65FE" w:rsidRPr="00DE75B6" w:rsidDel="005A65FE">
            <w:rPr>
              <w:rFonts w:ascii="Times New Roman" w:hAnsi="Times New Roman" w:cs="Times New Roman"/>
              <w:sz w:val="24"/>
              <w:szCs w:val="24"/>
            </w:rPr>
            <w:delText xml:space="preserve">we </w:delText>
          </w:r>
        </w:del>
        <w:r w:rsidR="005A65FE" w:rsidRPr="00DE75B6">
          <w:rPr>
            <w:rFonts w:ascii="Times New Roman" w:hAnsi="Times New Roman" w:cs="Times New Roman"/>
            <w:sz w:val="24"/>
            <w:szCs w:val="24"/>
          </w:rPr>
          <w:t>found evidence of associations</w:t>
        </w:r>
        <w:r w:rsidR="005A65FE">
          <w:rPr>
            <w:rFonts w:ascii="Times New Roman" w:hAnsi="Times New Roman" w:cs="Times New Roman"/>
            <w:sz w:val="24"/>
            <w:szCs w:val="24"/>
          </w:rPr>
          <w:t xml:space="preserve"> of clinical parameters</w:t>
        </w:r>
        <w:r w:rsidR="005A65FE" w:rsidRPr="00DE75B6">
          <w:rPr>
            <w:rFonts w:ascii="Times New Roman" w:hAnsi="Times New Roman" w:cs="Times New Roman"/>
            <w:sz w:val="24"/>
            <w:szCs w:val="24"/>
          </w:rPr>
          <w:t xml:space="preserve"> with FT4 in the absence of an association with subclinical thyroid dysfunction as currently diagnosed [</w:t>
        </w:r>
      </w:moveTo>
      <w:ins w:id="1139" w:author="Stephen" w:date="2019-11-17T18:44:00Z">
        <w:r w:rsidR="00621B90">
          <w:rPr>
            <w:rFonts w:ascii="Times New Roman" w:hAnsi="Times New Roman" w:cs="Times New Roman"/>
            <w:sz w:val="24"/>
            <w:szCs w:val="24"/>
          </w:rPr>
          <w:t>4</w:t>
        </w:r>
      </w:ins>
      <w:ins w:id="1140" w:author="Stephen" w:date="2019-11-18T21:54:00Z">
        <w:r w:rsidR="00122D0F">
          <w:rPr>
            <w:rFonts w:ascii="Times New Roman" w:hAnsi="Times New Roman" w:cs="Times New Roman"/>
            <w:sz w:val="24"/>
            <w:szCs w:val="24"/>
          </w:rPr>
          <w:t>7</w:t>
        </w:r>
      </w:ins>
      <w:moveTo w:id="1141" w:author="Stephen" w:date="2019-11-10T07:02:00Z">
        <w:del w:id="1142" w:author="Stephen" w:date="2019-11-17T18:44: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 xml:space="preserve">, </w:t>
        </w:r>
      </w:moveTo>
      <w:ins w:id="1143" w:author="Stephen" w:date="2019-11-17T18:44:00Z">
        <w:r w:rsidR="00621B90">
          <w:rPr>
            <w:rFonts w:ascii="Times New Roman" w:hAnsi="Times New Roman" w:cs="Times New Roman"/>
            <w:sz w:val="24"/>
            <w:szCs w:val="24"/>
          </w:rPr>
          <w:t>69,</w:t>
        </w:r>
      </w:ins>
      <w:ins w:id="1144" w:author="Stephen" w:date="2019-11-17T18:46:00Z">
        <w:r w:rsidR="00621B90">
          <w:rPr>
            <w:rFonts w:ascii="Times New Roman" w:hAnsi="Times New Roman" w:cs="Times New Roman"/>
            <w:sz w:val="24"/>
            <w:szCs w:val="24"/>
          </w:rPr>
          <w:t xml:space="preserve"> 71</w:t>
        </w:r>
      </w:ins>
      <w:moveTo w:id="1145" w:author="Stephen" w:date="2019-11-10T07:02:00Z">
        <w:del w:id="1146" w:author="Stephen" w:date="2019-11-17T18:44:00Z">
          <w:r w:rsidR="005A65FE" w:rsidDel="00621B90">
            <w:rPr>
              <w:rFonts w:ascii="Times New Roman" w:hAnsi="Times New Roman" w:cs="Times New Roman"/>
              <w:sz w:val="24"/>
              <w:szCs w:val="24"/>
            </w:rPr>
            <w:delText>54</w:delText>
          </w:r>
        </w:del>
        <w:r w:rsidR="005A65FE">
          <w:rPr>
            <w:rFonts w:ascii="Times New Roman" w:hAnsi="Times New Roman" w:cs="Times New Roman"/>
            <w:sz w:val="24"/>
            <w:szCs w:val="24"/>
          </w:rPr>
          <w:t xml:space="preserve">, </w:t>
        </w:r>
      </w:moveTo>
      <w:ins w:id="1147" w:author="Stephen" w:date="2019-11-17T18:45:00Z">
        <w:r w:rsidR="00621B90">
          <w:rPr>
            <w:rFonts w:ascii="Times New Roman" w:hAnsi="Times New Roman" w:cs="Times New Roman"/>
            <w:sz w:val="24"/>
            <w:szCs w:val="24"/>
          </w:rPr>
          <w:t>78,</w:t>
        </w:r>
      </w:ins>
      <w:moveTo w:id="1148" w:author="Stephen" w:date="2019-11-10T07:02:00Z">
        <w:del w:id="1149" w:author="Stephen" w:date="2019-11-17T18:45:00Z">
          <w:r w:rsidR="005A65FE" w:rsidDel="00621B90">
            <w:rPr>
              <w:rFonts w:ascii="Times New Roman" w:hAnsi="Times New Roman" w:cs="Times New Roman"/>
              <w:sz w:val="24"/>
              <w:szCs w:val="24"/>
            </w:rPr>
            <w:delText>60</w:delText>
          </w:r>
        </w:del>
        <w:del w:id="1150" w:author="Stephen" w:date="2019-11-18T08:31:00Z">
          <w:r w:rsidR="005A65FE" w:rsidDel="00014C49">
            <w:rPr>
              <w:rFonts w:ascii="Times New Roman" w:hAnsi="Times New Roman" w:cs="Times New Roman"/>
              <w:sz w:val="24"/>
              <w:szCs w:val="24"/>
            </w:rPr>
            <w:delText>,</w:delText>
          </w:r>
        </w:del>
        <w:r w:rsidR="005A65FE">
          <w:rPr>
            <w:rFonts w:ascii="Times New Roman" w:hAnsi="Times New Roman" w:cs="Times New Roman"/>
            <w:sz w:val="24"/>
            <w:szCs w:val="24"/>
          </w:rPr>
          <w:t xml:space="preserve"> </w:t>
        </w:r>
      </w:moveTo>
      <w:ins w:id="1151" w:author="Stephen" w:date="2019-11-17T18:45:00Z">
        <w:r w:rsidR="00621B90">
          <w:rPr>
            <w:rFonts w:ascii="Times New Roman" w:hAnsi="Times New Roman" w:cs="Times New Roman"/>
            <w:sz w:val="24"/>
            <w:szCs w:val="24"/>
          </w:rPr>
          <w:t>84</w:t>
        </w:r>
      </w:ins>
      <w:moveTo w:id="1152" w:author="Stephen" w:date="2019-11-10T07:02:00Z">
        <w:del w:id="1153" w:author="Stephen" w:date="2019-11-17T18:45:00Z">
          <w:r w:rsidR="005A65FE" w:rsidDel="00621B90">
            <w:rPr>
              <w:rFonts w:ascii="Times New Roman" w:hAnsi="Times New Roman" w:cs="Times New Roman"/>
              <w:sz w:val="24"/>
              <w:szCs w:val="24"/>
            </w:rPr>
            <w:delText>66</w:delText>
          </w:r>
        </w:del>
        <w:r w:rsidR="005A65FE" w:rsidRPr="00DE75B6">
          <w:rPr>
            <w:rFonts w:ascii="Times New Roman" w:hAnsi="Times New Roman" w:cs="Times New Roman"/>
            <w:sz w:val="24"/>
            <w:szCs w:val="24"/>
          </w:rPr>
          <w:t xml:space="preserve">]. </w:t>
        </w:r>
        <w:r w:rsidR="005A65FE">
          <w:rPr>
            <w:rFonts w:ascii="Times New Roman" w:hAnsi="Times New Roman" w:cs="Times New Roman"/>
            <w:sz w:val="24"/>
            <w:szCs w:val="24"/>
          </w:rPr>
          <w:t>O</w:t>
        </w:r>
        <w:r w:rsidR="005A65FE" w:rsidRPr="00DE75B6">
          <w:rPr>
            <w:rFonts w:ascii="Times New Roman" w:hAnsi="Times New Roman" w:cs="Times New Roman"/>
            <w:sz w:val="24"/>
            <w:szCs w:val="24"/>
          </w:rPr>
          <w:t xml:space="preserve">ne </w:t>
        </w:r>
        <w:r w:rsidR="005A65FE">
          <w:rPr>
            <w:rFonts w:ascii="Times New Roman" w:hAnsi="Times New Roman" w:cs="Times New Roman"/>
            <w:sz w:val="24"/>
            <w:szCs w:val="24"/>
          </w:rPr>
          <w:t xml:space="preserve">of these papers also showed correlations with </w:t>
        </w:r>
        <w:r w:rsidR="005A65FE" w:rsidRPr="00DE75B6">
          <w:rPr>
            <w:rFonts w:ascii="Times New Roman" w:hAnsi="Times New Roman" w:cs="Times New Roman"/>
            <w:sz w:val="24"/>
            <w:szCs w:val="24"/>
          </w:rPr>
          <w:t>TSH</w:t>
        </w:r>
        <w:r w:rsidR="005A65FE">
          <w:rPr>
            <w:rFonts w:ascii="Times New Roman" w:hAnsi="Times New Roman" w:cs="Times New Roman"/>
            <w:sz w:val="24"/>
            <w:szCs w:val="24"/>
          </w:rPr>
          <w:t xml:space="preserve"> [</w:t>
        </w:r>
      </w:moveTo>
      <w:ins w:id="1154" w:author="Stephen" w:date="2019-11-17T18:47:00Z">
        <w:r w:rsidR="00621B90">
          <w:rPr>
            <w:rFonts w:ascii="Times New Roman" w:hAnsi="Times New Roman" w:cs="Times New Roman"/>
            <w:sz w:val="24"/>
            <w:szCs w:val="24"/>
          </w:rPr>
          <w:t>4</w:t>
        </w:r>
      </w:ins>
      <w:ins w:id="1155" w:author="Stephen" w:date="2019-11-18T21:54:00Z">
        <w:r w:rsidR="00122D0F">
          <w:rPr>
            <w:rFonts w:ascii="Times New Roman" w:hAnsi="Times New Roman" w:cs="Times New Roman"/>
            <w:sz w:val="24"/>
            <w:szCs w:val="24"/>
          </w:rPr>
          <w:t>7</w:t>
        </w:r>
      </w:ins>
      <w:moveTo w:id="1156" w:author="Stephen" w:date="2019-11-10T07:02:00Z">
        <w:del w:id="1157" w:author="Stephen" w:date="2019-11-17T18:47: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w:t>
        </w:r>
        <w:r w:rsidR="005A65FE" w:rsidRPr="00DE75B6">
          <w:rPr>
            <w:rFonts w:ascii="Times New Roman" w:hAnsi="Times New Roman" w:cs="Times New Roman"/>
            <w:sz w:val="24"/>
            <w:szCs w:val="24"/>
          </w:rPr>
          <w:t>.</w:t>
        </w:r>
      </w:moveTo>
      <w:ins w:id="1158" w:author="Stephen" w:date="2019-11-10T07:04:00Z">
        <w:r w:rsidR="00050B36">
          <w:rPr>
            <w:rFonts w:ascii="Times New Roman" w:hAnsi="Times New Roman" w:cs="Times New Roman"/>
            <w:sz w:val="24"/>
            <w:szCs w:val="24"/>
          </w:rPr>
          <w:t xml:space="preserve"> </w:t>
        </w:r>
        <w:r w:rsidR="00050B36">
          <w:rPr>
            <w:rFonts w:ascii="Times New Roman" w:hAnsi="Times New Roman" w:cs="Times New Roman"/>
            <w:sz w:val="24"/>
            <w:szCs w:val="24"/>
          </w:rPr>
          <w:lastRenderedPageBreak/>
          <w:t xml:space="preserve">We were not able to find </w:t>
        </w:r>
      </w:ins>
      <w:ins w:id="1159" w:author="Stephen" w:date="2019-11-10T07:06:00Z">
        <w:r w:rsidR="00050B36">
          <w:rPr>
            <w:rFonts w:ascii="Times New Roman" w:hAnsi="Times New Roman" w:cs="Times New Roman"/>
            <w:sz w:val="24"/>
            <w:szCs w:val="24"/>
          </w:rPr>
          <w:t xml:space="preserve">authors concluding that there are </w:t>
        </w:r>
      </w:ins>
      <w:ins w:id="1160" w:author="Stephen" w:date="2019-11-10T07:05:00Z">
        <w:r w:rsidR="00050B36">
          <w:rPr>
            <w:rFonts w:ascii="Times New Roman" w:hAnsi="Times New Roman" w:cs="Times New Roman"/>
            <w:sz w:val="24"/>
            <w:szCs w:val="24"/>
          </w:rPr>
          <w:t>strong associations of clinical parameters with TSH but not thyroid hormone levels.</w:t>
        </w:r>
      </w:ins>
      <w:ins w:id="1161" w:author="Stephen" w:date="2019-11-10T07:07:00Z">
        <w:r w:rsidR="008800DF">
          <w:rPr>
            <w:rFonts w:ascii="Times New Roman" w:hAnsi="Times New Roman" w:cs="Times New Roman"/>
            <w:sz w:val="24"/>
            <w:szCs w:val="24"/>
          </w:rPr>
          <w:t xml:space="preserve"> </w:t>
        </w:r>
      </w:ins>
    </w:p>
    <w:p w14:paraId="240A1E6F" w14:textId="77777777" w:rsidR="00520B9F" w:rsidRDefault="0063731F" w:rsidP="00520B9F">
      <w:pPr>
        <w:spacing w:line="480" w:lineRule="auto"/>
        <w:rPr>
          <w:rFonts w:ascii="Times New Roman" w:hAnsi="Times New Roman" w:cs="Times New Roman"/>
          <w:sz w:val="24"/>
          <w:szCs w:val="24"/>
        </w:rPr>
        <w:pPrChange w:id="1162" w:author="Stephen" w:date="2019-11-10T15:48:00Z">
          <w:pPr>
            <w:pStyle w:val="NoSpacing"/>
            <w:spacing w:line="480" w:lineRule="auto"/>
          </w:pPr>
        </w:pPrChange>
      </w:pPr>
      <w:ins w:id="1163" w:author="Stephen" w:date="2019-11-17T07:58:00Z">
        <w:r>
          <w:rPr>
            <w:rFonts w:ascii="Times New Roman" w:hAnsi="Times New Roman" w:cs="Times New Roman"/>
            <w:sz w:val="24"/>
            <w:szCs w:val="24"/>
          </w:rPr>
          <w:t>Nevertheless t</w:t>
        </w:r>
      </w:ins>
      <w:ins w:id="1164" w:author="Stephen" w:date="2019-11-10T07:07:00Z">
        <w:r w:rsidR="008800DF">
          <w:rPr>
            <w:rFonts w:ascii="Times New Roman" w:hAnsi="Times New Roman" w:cs="Times New Roman"/>
            <w:sz w:val="24"/>
            <w:szCs w:val="24"/>
          </w:rPr>
          <w:t>h</w:t>
        </w:r>
      </w:ins>
      <w:ins w:id="1165" w:author="Stephen" w:date="2019-11-10T15:48:00Z">
        <w:r w:rsidR="008800DF">
          <w:rPr>
            <w:rFonts w:ascii="Times New Roman" w:hAnsi="Times New Roman" w:cs="Times New Roman"/>
            <w:sz w:val="24"/>
            <w:szCs w:val="24"/>
          </w:rPr>
          <w:t xml:space="preserve">is </w:t>
        </w:r>
      </w:ins>
      <w:ins w:id="1166" w:author="Stephen" w:date="2019-11-10T12:18:00Z">
        <w:r w:rsidR="00A12860">
          <w:rPr>
            <w:rFonts w:ascii="Times New Roman" w:hAnsi="Times New Roman" w:cs="Times New Roman"/>
            <w:sz w:val="24"/>
            <w:szCs w:val="24"/>
          </w:rPr>
          <w:t xml:space="preserve">information from the </w:t>
        </w:r>
      </w:ins>
      <w:ins w:id="1167" w:author="Stephen" w:date="2019-11-10T07:07:00Z">
        <w:r w:rsidR="00050B36">
          <w:rPr>
            <w:rFonts w:ascii="Times New Roman" w:hAnsi="Times New Roman" w:cs="Times New Roman"/>
            <w:sz w:val="24"/>
            <w:szCs w:val="24"/>
          </w:rPr>
          <w:t>individual stud</w:t>
        </w:r>
      </w:ins>
      <w:ins w:id="1168" w:author="Stephen" w:date="2019-11-10T07:08:00Z">
        <w:r w:rsidR="00050B36">
          <w:rPr>
            <w:rFonts w:ascii="Times New Roman" w:hAnsi="Times New Roman" w:cs="Times New Roman"/>
            <w:sz w:val="24"/>
            <w:szCs w:val="24"/>
          </w:rPr>
          <w:t xml:space="preserve">ies showing the superiority of thyroid hormone levels as correlates with clinical parameters has not </w:t>
        </w:r>
      </w:ins>
      <w:ins w:id="1169" w:author="Stephen" w:date="2019-11-10T07:13:00Z">
        <w:r w:rsidR="00050B36">
          <w:rPr>
            <w:rFonts w:ascii="Times New Roman" w:hAnsi="Times New Roman" w:cs="Times New Roman"/>
            <w:sz w:val="24"/>
            <w:szCs w:val="24"/>
          </w:rPr>
          <w:t>to date</w:t>
        </w:r>
      </w:ins>
      <w:ins w:id="1170" w:author="Stephen" w:date="2019-11-17T07:59:00Z">
        <w:r>
          <w:rPr>
            <w:rFonts w:ascii="Times New Roman" w:hAnsi="Times New Roman" w:cs="Times New Roman"/>
            <w:sz w:val="24"/>
            <w:szCs w:val="24"/>
          </w:rPr>
          <w:t>, to our knowledge,</w:t>
        </w:r>
      </w:ins>
      <w:ins w:id="1171" w:author="Stephen" w:date="2019-11-10T07:13:00Z">
        <w:r w:rsidR="00050B36">
          <w:rPr>
            <w:rFonts w:ascii="Times New Roman" w:hAnsi="Times New Roman" w:cs="Times New Roman"/>
            <w:sz w:val="24"/>
            <w:szCs w:val="24"/>
          </w:rPr>
          <w:t xml:space="preserve"> </w:t>
        </w:r>
      </w:ins>
      <w:ins w:id="1172" w:author="Stephen" w:date="2019-11-10T07:08:00Z">
        <w:r w:rsidR="00050B36">
          <w:rPr>
            <w:rFonts w:ascii="Times New Roman" w:hAnsi="Times New Roman" w:cs="Times New Roman"/>
            <w:sz w:val="24"/>
            <w:szCs w:val="24"/>
          </w:rPr>
          <w:t xml:space="preserve">been synthesised into a </w:t>
        </w:r>
      </w:ins>
      <w:ins w:id="1173" w:author="Stephen" w:date="2019-11-10T07:09:00Z">
        <w:r w:rsidR="00050B36">
          <w:rPr>
            <w:rFonts w:ascii="Times New Roman" w:hAnsi="Times New Roman" w:cs="Times New Roman"/>
            <w:sz w:val="24"/>
            <w:szCs w:val="24"/>
          </w:rPr>
          <w:t xml:space="preserve">general </w:t>
        </w:r>
      </w:ins>
      <w:ins w:id="1174" w:author="Stephen" w:date="2019-11-10T07:08:00Z">
        <w:r w:rsidR="00050B36">
          <w:rPr>
            <w:rFonts w:ascii="Times New Roman" w:hAnsi="Times New Roman" w:cs="Times New Roman"/>
            <w:sz w:val="24"/>
            <w:szCs w:val="24"/>
          </w:rPr>
          <w:t>p</w:t>
        </w:r>
      </w:ins>
      <w:ins w:id="1175" w:author="Stephen" w:date="2019-11-10T07:09:00Z">
        <w:r w:rsidR="00050B36">
          <w:rPr>
            <w:rFonts w:ascii="Times New Roman" w:hAnsi="Times New Roman" w:cs="Times New Roman"/>
            <w:sz w:val="24"/>
            <w:szCs w:val="24"/>
          </w:rPr>
          <w:t xml:space="preserve">roposition. </w:t>
        </w:r>
      </w:ins>
    </w:p>
    <w:moveToRangeEnd w:id="1134"/>
    <w:p w14:paraId="333E5B92" w14:textId="77777777" w:rsidR="00D74FDB" w:rsidRPr="00DE75B6" w:rsidRDefault="00D74FDB" w:rsidP="00D74FDB">
      <w:pPr>
        <w:spacing w:line="480" w:lineRule="auto"/>
        <w:rPr>
          <w:rFonts w:ascii="Times New Roman" w:hAnsi="Times New Roman" w:cs="Times New Roman"/>
          <w:sz w:val="24"/>
          <w:szCs w:val="24"/>
          <w:lang w:val="en-US"/>
        </w:rPr>
      </w:pPr>
      <w:del w:id="1176" w:author="Stephen" w:date="2019-11-10T15:50:00Z">
        <w:r w:rsidDel="008800DF">
          <w:rPr>
            <w:rFonts w:ascii="Times New Roman" w:hAnsi="Times New Roman" w:cs="Times New Roman"/>
            <w:sz w:val="24"/>
            <w:szCs w:val="24"/>
            <w:lang w:val="en-US"/>
          </w:rPr>
          <w:delText>In particular the meta-analysis regarding atrial fibrillation found an associat</w:delText>
        </w:r>
        <w:r w:rsidR="00200785" w:rsidDel="008800DF">
          <w:rPr>
            <w:rFonts w:ascii="Times New Roman" w:hAnsi="Times New Roman" w:cs="Times New Roman"/>
            <w:sz w:val="24"/>
            <w:szCs w:val="24"/>
            <w:lang w:val="en-US"/>
          </w:rPr>
          <w:delText>ion with FT4 but not with TSH [</w:delText>
        </w:r>
        <w:r w:rsidR="00CF04CB" w:rsidDel="008800DF">
          <w:rPr>
            <w:rFonts w:ascii="Times New Roman" w:hAnsi="Times New Roman" w:cs="Times New Roman"/>
            <w:sz w:val="24"/>
            <w:szCs w:val="24"/>
            <w:lang w:val="en-US"/>
          </w:rPr>
          <w:delText>21</w:delText>
        </w:r>
        <w:r w:rsidDel="008800D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ins w:id="1177" w:author="Stephen" w:date="2019-11-18T21:54:00Z">
        <w:r w:rsidR="00122D0F">
          <w:rPr>
            <w:rFonts w:ascii="Times New Roman" w:hAnsi="Times New Roman" w:cs="Times New Roman"/>
            <w:sz w:val="24"/>
            <w:szCs w:val="24"/>
            <w:lang w:val="en-US"/>
          </w:rPr>
          <w:t>6</w:t>
        </w:r>
      </w:ins>
      <w:del w:id="1178" w:author="Stephen" w:date="2019-11-17T18:47: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or ‘tissue’ [</w:t>
      </w:r>
      <w:ins w:id="1179" w:author="Stephen" w:date="2019-11-17T18:48:00Z">
        <w:r w:rsidR="00122D0F">
          <w:rPr>
            <w:rFonts w:ascii="Times New Roman" w:hAnsi="Times New Roman" w:cs="Times New Roman"/>
            <w:sz w:val="24"/>
            <w:szCs w:val="24"/>
            <w:lang w:val="en-US"/>
          </w:rPr>
          <w:t>4</w:t>
        </w:r>
      </w:ins>
      <w:ins w:id="1180" w:author="Stephen" w:date="2019-11-18T21:54:00Z">
        <w:r w:rsidR="00122D0F">
          <w:rPr>
            <w:rFonts w:ascii="Times New Roman" w:hAnsi="Times New Roman" w:cs="Times New Roman"/>
            <w:sz w:val="24"/>
            <w:szCs w:val="24"/>
            <w:lang w:val="en-US"/>
          </w:rPr>
          <w:t>5</w:t>
        </w:r>
      </w:ins>
      <w:del w:id="1181" w:author="Stephen" w:date="2019-11-17T18:47: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82" w:author="Stephen" w:date="2019-11-17T18:48:00Z">
        <w:r w:rsidR="00122D0F">
          <w:rPr>
            <w:rFonts w:ascii="Times New Roman" w:hAnsi="Times New Roman" w:cs="Times New Roman"/>
            <w:sz w:val="24"/>
            <w:szCs w:val="24"/>
            <w:lang w:val="en-US"/>
          </w:rPr>
          <w:t>5</w:t>
        </w:r>
      </w:ins>
      <w:ins w:id="1183" w:author="Stephen" w:date="2019-11-18T21:54:00Z">
        <w:r w:rsidR="00122D0F">
          <w:rPr>
            <w:rFonts w:ascii="Times New Roman" w:hAnsi="Times New Roman" w:cs="Times New Roman"/>
            <w:sz w:val="24"/>
            <w:szCs w:val="24"/>
            <w:lang w:val="en-US"/>
          </w:rPr>
          <w:t>1</w:t>
        </w:r>
      </w:ins>
      <w:del w:id="1184" w:author="Stephen" w:date="2019-11-17T18:48: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2</w:delText>
        </w:r>
      </w:del>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p>
    <w:p w14:paraId="7A4BC24F" w14:textId="77777777"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ins w:id="1185" w:author="Stephen" w:date="2019-11-18T08:32:00Z">
        <w:r w:rsidR="00014C49">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186" w:author="Stephen" w:date="2019-11-18T21:54:00Z">
        <w:r w:rsidR="00122D0F">
          <w:rPr>
            <w:rFonts w:ascii="Times New Roman" w:hAnsi="Times New Roman" w:cs="Times New Roman"/>
            <w:sz w:val="24"/>
            <w:szCs w:val="24"/>
            <w:lang w:val="en-US"/>
          </w:rPr>
          <w:t>4</w:t>
        </w:r>
      </w:ins>
      <w:del w:id="1187"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w:t>
      </w:r>
      <w:ins w:id="1188" w:author="Stephen" w:date="2019-11-18T21:55:00Z">
        <w:r w:rsidR="00122D0F">
          <w:rPr>
            <w:rFonts w:ascii="Times New Roman" w:hAnsi="Times New Roman" w:cs="Times New Roman"/>
            <w:sz w:val="24"/>
            <w:szCs w:val="24"/>
            <w:lang w:val="en-US"/>
          </w:rPr>
          <w:t>8</w:t>
        </w:r>
      </w:ins>
      <w:del w:id="1189"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ins w:id="1190" w:author="Stephen" w:date="2019-11-17T18:49:00Z">
        <w:r w:rsidR="00122D0F">
          <w:rPr>
            <w:rFonts w:ascii="Times New Roman" w:hAnsi="Times New Roman" w:cs="Times New Roman"/>
            <w:sz w:val="24"/>
            <w:szCs w:val="24"/>
            <w:lang w:val="en-US"/>
          </w:rPr>
          <w:t>4</w:t>
        </w:r>
      </w:ins>
      <w:ins w:id="1191" w:author="Stephen" w:date="2019-11-18T21:55:00Z">
        <w:r w:rsidR="00122D0F">
          <w:rPr>
            <w:rFonts w:ascii="Times New Roman" w:hAnsi="Times New Roman" w:cs="Times New Roman"/>
            <w:sz w:val="24"/>
            <w:szCs w:val="24"/>
            <w:lang w:val="en-US"/>
          </w:rPr>
          <w:t>4</w:t>
        </w:r>
      </w:ins>
      <w:del w:id="1192"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193" w:author="Stephen" w:date="2019-11-17T18:49:00Z">
        <w:r w:rsidR="00122D0F">
          <w:rPr>
            <w:rFonts w:ascii="Times New Roman" w:hAnsi="Times New Roman" w:cs="Times New Roman"/>
            <w:sz w:val="24"/>
            <w:szCs w:val="24"/>
            <w:lang w:val="en-US"/>
          </w:rPr>
          <w:t>4</w:t>
        </w:r>
      </w:ins>
      <w:ins w:id="1194" w:author="Stephen" w:date="2019-11-18T21:55:00Z">
        <w:r w:rsidR="00122D0F">
          <w:rPr>
            <w:rFonts w:ascii="Times New Roman" w:hAnsi="Times New Roman" w:cs="Times New Roman"/>
            <w:sz w:val="24"/>
            <w:szCs w:val="24"/>
            <w:lang w:val="en-US"/>
          </w:rPr>
          <w:t>5</w:t>
        </w:r>
      </w:ins>
      <w:del w:id="1195"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96" w:author="Stephen" w:date="2019-11-17T18:49:00Z">
        <w:r w:rsidR="00621B90">
          <w:rPr>
            <w:rFonts w:ascii="Times New Roman" w:hAnsi="Times New Roman" w:cs="Times New Roman"/>
            <w:sz w:val="24"/>
            <w:szCs w:val="24"/>
            <w:lang w:val="en-US"/>
          </w:rPr>
          <w:t>74</w:t>
        </w:r>
      </w:ins>
      <w:del w:id="1197" w:author="Stephen" w:date="2019-11-17T18:49: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98" w:author="Stephen" w:date="2019-11-17T18:49:00Z">
        <w:r w:rsidR="00621B90">
          <w:rPr>
            <w:rFonts w:ascii="Times New Roman" w:hAnsi="Times New Roman" w:cs="Times New Roman"/>
            <w:sz w:val="24"/>
            <w:szCs w:val="24"/>
            <w:lang w:val="en-US"/>
          </w:rPr>
          <w:t>79</w:t>
        </w:r>
      </w:ins>
      <w:del w:id="1199" w:author="Stephen" w:date="2019-11-17T18:49:00Z">
        <w:r w:rsidR="00CF04CB" w:rsidDel="00621B90">
          <w:rPr>
            <w:rFonts w:ascii="Times New Roman" w:hAnsi="Times New Roman" w:cs="Times New Roman"/>
            <w:sz w:val="24"/>
            <w:szCs w:val="24"/>
            <w:lang w:val="en-US"/>
          </w:rPr>
          <w:delText>61</w:delText>
        </w:r>
      </w:del>
      <w:r w:rsidR="00200785">
        <w:rPr>
          <w:rFonts w:ascii="Times New Roman" w:hAnsi="Times New Roman" w:cs="Times New Roman"/>
          <w:sz w:val="24"/>
          <w:szCs w:val="24"/>
          <w:lang w:val="en-US"/>
        </w:rPr>
        <w:t xml:space="preserve">, </w:t>
      </w:r>
      <w:ins w:id="1200" w:author="Stephen" w:date="2019-11-17T18:49:00Z">
        <w:r w:rsidR="00621B90">
          <w:rPr>
            <w:rFonts w:ascii="Times New Roman" w:hAnsi="Times New Roman" w:cs="Times New Roman"/>
            <w:sz w:val="24"/>
            <w:szCs w:val="24"/>
            <w:lang w:val="en-US"/>
          </w:rPr>
          <w:t>84</w:t>
        </w:r>
      </w:ins>
      <w:del w:id="1201" w:author="Stephen" w:date="2019-11-17T18:49:00Z">
        <w:r w:rsidR="00200785" w:rsidDel="00621B90">
          <w:rPr>
            <w:rFonts w:ascii="Times New Roman" w:hAnsi="Times New Roman" w:cs="Times New Roman"/>
            <w:sz w:val="24"/>
            <w:szCs w:val="24"/>
            <w:lang w:val="en-US"/>
          </w:rPr>
          <w:delText>6</w:delText>
        </w:r>
        <w:r w:rsidR="00CF04CB" w:rsidDel="00621B90">
          <w:rPr>
            <w:rFonts w:ascii="Times New Roman" w:hAnsi="Times New Roman" w:cs="Times New Roman"/>
            <w:sz w:val="24"/>
            <w:szCs w:val="24"/>
            <w:lang w:val="en-US"/>
          </w:rPr>
          <w:delText>6</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sidR="00CF04CB">
        <w:rPr>
          <w:rFonts w:ascii="Times New Roman" w:hAnsi="Times New Roman" w:cs="Times New Roman"/>
          <w:sz w:val="24"/>
          <w:szCs w:val="24"/>
          <w:lang w:val="en-US"/>
        </w:rPr>
        <w:t>2</w:t>
      </w:r>
      <w:ins w:id="1202" w:author="Stephen" w:date="2019-11-18T21:55:00Z">
        <w:r w:rsidR="00122D0F">
          <w:rPr>
            <w:rFonts w:ascii="Times New Roman" w:hAnsi="Times New Roman" w:cs="Times New Roman"/>
            <w:sz w:val="24"/>
            <w:szCs w:val="24"/>
            <w:lang w:val="en-US"/>
          </w:rPr>
          <w:t>5</w:t>
        </w:r>
      </w:ins>
      <w:del w:id="1203" w:author="Stephen" w:date="2019-11-17T18:49: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204" w:author="Stephen" w:date="2019-11-17T18:50:00Z">
        <w:r w:rsidR="00621B90">
          <w:rPr>
            <w:rFonts w:ascii="Times New Roman" w:hAnsi="Times New Roman" w:cs="Times New Roman"/>
            <w:sz w:val="24"/>
            <w:szCs w:val="24"/>
            <w:lang w:val="en-US"/>
          </w:rPr>
          <w:t>4</w:t>
        </w:r>
      </w:ins>
      <w:ins w:id="1205" w:author="Stephen" w:date="2019-11-18T21:55:00Z">
        <w:r w:rsidR="00122D0F">
          <w:rPr>
            <w:rFonts w:ascii="Times New Roman" w:hAnsi="Times New Roman" w:cs="Times New Roman"/>
            <w:sz w:val="24"/>
            <w:szCs w:val="24"/>
            <w:lang w:val="en-US"/>
          </w:rPr>
          <w:t>4</w:t>
        </w:r>
      </w:ins>
      <w:del w:id="1206" w:author="Stephen" w:date="2019-11-17T18:50: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207" w:author="Stephen" w:date="2019-11-17T18:50:00Z">
        <w:r w:rsidR="00621B90">
          <w:rPr>
            <w:rFonts w:ascii="Times New Roman" w:hAnsi="Times New Roman" w:cs="Times New Roman"/>
            <w:sz w:val="24"/>
            <w:szCs w:val="24"/>
            <w:lang w:val="en-US"/>
          </w:rPr>
          <w:t>4</w:t>
        </w:r>
      </w:ins>
      <w:ins w:id="1208" w:author="Stephen" w:date="2019-11-18T21:55:00Z">
        <w:r w:rsidR="00122D0F">
          <w:rPr>
            <w:rFonts w:ascii="Times New Roman" w:hAnsi="Times New Roman" w:cs="Times New Roman"/>
            <w:sz w:val="24"/>
            <w:szCs w:val="24"/>
            <w:lang w:val="en-US"/>
          </w:rPr>
          <w:t>6</w:t>
        </w:r>
      </w:ins>
      <w:del w:id="1209" w:author="Stephen" w:date="2019-11-17T18:50:00Z">
        <w:r w:rsidR="003F30B7" w:rsidDel="00621B90">
          <w:rPr>
            <w:rFonts w:ascii="Times New Roman" w:hAnsi="Times New Roman" w:cs="Times New Roman"/>
            <w:sz w:val="24"/>
            <w:szCs w:val="24"/>
            <w:lang w:val="en-US"/>
          </w:rPr>
          <w:delText>37</w:delText>
        </w:r>
      </w:del>
      <w:r w:rsidR="003F30B7">
        <w:rPr>
          <w:rFonts w:ascii="Times New Roman" w:hAnsi="Times New Roman" w:cs="Times New Roman"/>
          <w:sz w:val="24"/>
          <w:szCs w:val="24"/>
          <w:lang w:val="en-US"/>
        </w:rPr>
        <w:t xml:space="preserve">, </w:t>
      </w:r>
      <w:ins w:id="1210" w:author="Stephen" w:date="2019-11-18T21:55:00Z">
        <w:r w:rsidR="00122D0F">
          <w:rPr>
            <w:rFonts w:ascii="Times New Roman" w:hAnsi="Times New Roman" w:cs="Times New Roman"/>
            <w:sz w:val="24"/>
            <w:szCs w:val="24"/>
            <w:lang w:val="en-US"/>
          </w:rPr>
          <w:t>50</w:t>
        </w:r>
      </w:ins>
      <w:del w:id="1211" w:author="Stephen" w:date="2019-11-18T21:55:00Z">
        <w:r w:rsidR="00CF04CB" w:rsidDel="00122D0F">
          <w:rPr>
            <w:rFonts w:ascii="Times New Roman" w:hAnsi="Times New Roman" w:cs="Times New Roman"/>
            <w:sz w:val="24"/>
            <w:szCs w:val="24"/>
            <w:lang w:val="en-US"/>
          </w:rPr>
          <w:delText>4</w:delText>
        </w:r>
      </w:del>
      <w:del w:id="1212" w:author="Stephen" w:date="2019-11-17T18:50: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213" w:author="Stephen" w:date="2019-11-17T18:50:00Z">
        <w:r w:rsidR="00621B90">
          <w:rPr>
            <w:rFonts w:ascii="Times New Roman" w:hAnsi="Times New Roman" w:cs="Times New Roman"/>
            <w:sz w:val="24"/>
            <w:szCs w:val="24"/>
            <w:lang w:val="en-US"/>
          </w:rPr>
          <w:t>67</w:t>
        </w:r>
      </w:ins>
      <w:del w:id="1214" w:author="Stephen" w:date="2019-11-17T18:50: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w:t>
      </w:r>
      <w:ins w:id="1215" w:author="Stephen" w:date="2019-11-17T18:50:00Z">
        <w:r w:rsidR="00122D0F">
          <w:rPr>
            <w:rFonts w:ascii="Times New Roman" w:hAnsi="Times New Roman" w:cs="Times New Roman"/>
            <w:sz w:val="24"/>
            <w:szCs w:val="24"/>
            <w:lang w:val="en-US"/>
          </w:rPr>
          <w:t>3</w:t>
        </w:r>
      </w:ins>
      <w:ins w:id="1216" w:author="Stephen" w:date="2019-11-18T21:55:00Z">
        <w:r w:rsidR="00122D0F">
          <w:rPr>
            <w:rFonts w:ascii="Times New Roman" w:hAnsi="Times New Roman" w:cs="Times New Roman"/>
            <w:sz w:val="24"/>
            <w:szCs w:val="24"/>
            <w:lang w:val="en-US"/>
          </w:rPr>
          <w:t>1</w:t>
        </w:r>
      </w:ins>
      <w:del w:id="1217" w:author="Stephen" w:date="2019-11-17T18:50: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18" w:author="Stephen" w:date="2019-11-17T18:51:00Z">
        <w:r w:rsidR="00122D0F">
          <w:rPr>
            <w:rFonts w:ascii="Times New Roman" w:hAnsi="Times New Roman" w:cs="Times New Roman"/>
            <w:sz w:val="24"/>
            <w:szCs w:val="24"/>
            <w:lang w:val="en-US"/>
          </w:rPr>
          <w:t>3</w:t>
        </w:r>
      </w:ins>
      <w:ins w:id="1219" w:author="Stephen" w:date="2019-11-18T21:55:00Z">
        <w:r w:rsidR="00122D0F">
          <w:rPr>
            <w:rFonts w:ascii="Times New Roman" w:hAnsi="Times New Roman" w:cs="Times New Roman"/>
            <w:sz w:val="24"/>
            <w:szCs w:val="24"/>
            <w:lang w:val="en-US"/>
          </w:rPr>
          <w:t>4</w:t>
        </w:r>
      </w:ins>
      <w:del w:id="1220" w:author="Stephen" w:date="2019-11-17T18:51: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221" w:author="Stephen" w:date="2019-11-17T18:51:00Z">
        <w:r w:rsidR="00122D0F">
          <w:rPr>
            <w:rFonts w:ascii="Times New Roman" w:hAnsi="Times New Roman" w:cs="Times New Roman"/>
            <w:sz w:val="24"/>
            <w:szCs w:val="24"/>
            <w:lang w:val="en-US"/>
          </w:rPr>
          <w:t>4</w:t>
        </w:r>
      </w:ins>
      <w:ins w:id="1222" w:author="Stephen" w:date="2019-11-18T21:55:00Z">
        <w:r w:rsidR="00122D0F">
          <w:rPr>
            <w:rFonts w:ascii="Times New Roman" w:hAnsi="Times New Roman" w:cs="Times New Roman"/>
            <w:sz w:val="24"/>
            <w:szCs w:val="24"/>
            <w:lang w:val="en-US"/>
          </w:rPr>
          <w:t>2</w:t>
        </w:r>
      </w:ins>
      <w:del w:id="1223"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224" w:author="Stephen" w:date="2019-11-17T18:51:00Z">
        <w:r w:rsidR="00122D0F">
          <w:rPr>
            <w:rFonts w:ascii="Times New Roman" w:hAnsi="Times New Roman" w:cs="Times New Roman"/>
            <w:sz w:val="24"/>
            <w:szCs w:val="24"/>
            <w:lang w:val="en-US"/>
          </w:rPr>
          <w:t>4</w:t>
        </w:r>
      </w:ins>
      <w:ins w:id="1225" w:author="Stephen" w:date="2019-11-18T21:55:00Z">
        <w:r w:rsidR="00122D0F">
          <w:rPr>
            <w:rFonts w:ascii="Times New Roman" w:hAnsi="Times New Roman" w:cs="Times New Roman"/>
            <w:sz w:val="24"/>
            <w:szCs w:val="24"/>
            <w:lang w:val="en-US"/>
          </w:rPr>
          <w:t>7</w:t>
        </w:r>
      </w:ins>
      <w:ins w:id="1226" w:author="Stephen" w:date="2019-11-17T18:51:00Z">
        <w:r w:rsidR="00621B90">
          <w:rPr>
            <w:rFonts w:ascii="Times New Roman" w:hAnsi="Times New Roman" w:cs="Times New Roman"/>
            <w:sz w:val="24"/>
            <w:szCs w:val="24"/>
            <w:lang w:val="en-US"/>
          </w:rPr>
          <w:t>,</w:t>
        </w:r>
      </w:ins>
      <w:del w:id="1227"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8</w:delText>
        </w:r>
      </w:del>
      <w:del w:id="1228" w:author="Stephen" w:date="2019-11-18T08:32:00Z">
        <w:r w:rsidR="00200785" w:rsidDel="00014C49">
          <w:rPr>
            <w:rFonts w:ascii="Times New Roman" w:hAnsi="Times New Roman" w:cs="Times New Roman"/>
            <w:sz w:val="24"/>
            <w:szCs w:val="24"/>
            <w:lang w:val="en-US"/>
          </w:rPr>
          <w:delText>,</w:delText>
        </w:r>
      </w:del>
      <w:r w:rsidR="00200785">
        <w:rPr>
          <w:rFonts w:ascii="Times New Roman" w:hAnsi="Times New Roman" w:cs="Times New Roman"/>
          <w:sz w:val="24"/>
          <w:szCs w:val="24"/>
          <w:lang w:val="en-US"/>
        </w:rPr>
        <w:t xml:space="preserve"> </w:t>
      </w:r>
      <w:ins w:id="1229" w:author="Stephen" w:date="2019-11-17T18:51:00Z">
        <w:r w:rsidR="00621B90">
          <w:rPr>
            <w:rFonts w:ascii="Times New Roman" w:hAnsi="Times New Roman" w:cs="Times New Roman"/>
            <w:sz w:val="24"/>
            <w:szCs w:val="24"/>
            <w:lang w:val="en-US"/>
          </w:rPr>
          <w:t>5</w:t>
        </w:r>
      </w:ins>
      <w:ins w:id="1230" w:author="Stephen" w:date="2019-11-18T21:55:00Z">
        <w:r w:rsidR="00122D0F">
          <w:rPr>
            <w:rFonts w:ascii="Times New Roman" w:hAnsi="Times New Roman" w:cs="Times New Roman"/>
            <w:sz w:val="24"/>
            <w:szCs w:val="24"/>
            <w:lang w:val="en-US"/>
          </w:rPr>
          <w:t>6</w:t>
        </w:r>
      </w:ins>
      <w:del w:id="1231" w:author="Stephen" w:date="2019-11-17T18:51: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7</w:delText>
        </w:r>
      </w:del>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14:paraId="476A3B79" w14:textId="77777777"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w:t>
      </w:r>
      <w:ins w:id="1232" w:author="Stephen" w:date="2019-11-17T18:53:00Z">
        <w:r w:rsidR="00621B90">
          <w:rPr>
            <w:rFonts w:ascii="Times New Roman" w:hAnsi="Times New Roman" w:cs="Times New Roman"/>
            <w:sz w:val="24"/>
            <w:szCs w:val="24"/>
            <w:lang w:val="en-US"/>
          </w:rPr>
          <w:t>7</w:t>
        </w:r>
      </w:ins>
      <w:del w:id="1233" w:author="Stephen" w:date="2019-11-17T18:53:00Z">
        <w:r w:rsidDel="00621B90">
          <w:rPr>
            <w:rFonts w:ascii="Times New Roman" w:hAnsi="Times New Roman" w:cs="Times New Roman"/>
            <w:sz w:val="24"/>
            <w:szCs w:val="24"/>
            <w:lang w:val="en-US"/>
          </w:rPr>
          <w:delText>4</w:delText>
        </w:r>
      </w:del>
      <w:r>
        <w:rPr>
          <w:rFonts w:ascii="Times New Roman" w:hAnsi="Times New Roman" w:cs="Times New Roman"/>
          <w:sz w:val="24"/>
          <w:szCs w:val="24"/>
          <w:lang w:val="en-US"/>
        </w:rPr>
        <w:t>, 1</w:t>
      </w:r>
      <w:ins w:id="1234" w:author="Stephen" w:date="2019-11-17T18:53:00Z">
        <w:r w:rsidR="00621B90">
          <w:rPr>
            <w:rFonts w:ascii="Times New Roman" w:hAnsi="Times New Roman" w:cs="Times New Roman"/>
            <w:sz w:val="24"/>
            <w:szCs w:val="24"/>
            <w:lang w:val="en-US"/>
          </w:rPr>
          <w:t>8</w:t>
        </w:r>
      </w:ins>
      <w:del w:id="1235" w:author="Stephen" w:date="2019-11-17T18:53:00Z">
        <w:r w:rsidDel="00621B90">
          <w:rPr>
            <w:rFonts w:ascii="Times New Roman" w:hAnsi="Times New Roman" w:cs="Times New Roman"/>
            <w:sz w:val="24"/>
            <w:szCs w:val="24"/>
            <w:lang w:val="en-US"/>
          </w:rPr>
          <w:delText>5</w:delText>
        </w:r>
      </w:del>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517864A7" w14:textId="77777777"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236" w:author="Stephen" w:date="2019-11-18T21:56:00Z">
        <w:r w:rsidR="00122D0F">
          <w:rPr>
            <w:rFonts w:ascii="Times New Roman" w:hAnsi="Times New Roman" w:cs="Times New Roman"/>
            <w:sz w:val="24"/>
            <w:szCs w:val="24"/>
            <w:lang w:val="en-US"/>
          </w:rPr>
          <w:t>40</w:t>
        </w:r>
      </w:ins>
      <w:del w:id="1237" w:author="Stephen" w:date="2019-11-18T21:56:00Z">
        <w:r w:rsidR="00200785" w:rsidDel="00122D0F">
          <w:rPr>
            <w:rFonts w:ascii="Times New Roman" w:hAnsi="Times New Roman" w:cs="Times New Roman"/>
            <w:sz w:val="24"/>
            <w:szCs w:val="24"/>
            <w:lang w:val="en-US"/>
          </w:rPr>
          <w:delText>3</w:delText>
        </w:r>
      </w:del>
      <w:del w:id="1238" w:author="Stephen" w:date="2019-11-17T18:53: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239" w:author="Stephen" w:date="2019-11-17T18:53:00Z">
        <w:r w:rsidR="00621B90">
          <w:rPr>
            <w:rFonts w:ascii="Times New Roman" w:hAnsi="Times New Roman" w:cs="Times New Roman"/>
            <w:sz w:val="24"/>
            <w:szCs w:val="24"/>
            <w:lang w:val="en-US"/>
          </w:rPr>
          <w:t>74</w:t>
        </w:r>
      </w:ins>
      <w:del w:id="1240" w:author="Stephen" w:date="2019-11-17T18:53: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w:t>
      </w:r>
      <w:r>
        <w:rPr>
          <w:rFonts w:ascii="Times New Roman" w:hAnsi="Times New Roman" w:cs="Times New Roman"/>
          <w:sz w:val="24"/>
          <w:szCs w:val="24"/>
          <w:lang w:val="en-US"/>
        </w:rPr>
        <w:lastRenderedPageBreak/>
        <w:t xml:space="preserve">Furthermore, </w:t>
      </w:r>
      <w:r w:rsidRPr="00DE75B6">
        <w:rPr>
          <w:rFonts w:ascii="Times New Roman" w:hAnsi="Times New Roman" w:cs="Times New Roman"/>
          <w:sz w:val="24"/>
          <w:szCs w:val="24"/>
          <w:lang w:val="en-US"/>
        </w:rPr>
        <w:t xml:space="preserve">the greater correlation of clinical parameters with FT4 rather than TSH </w:t>
      </w:r>
      <w:ins w:id="1241" w:author="Stephen" w:date="2019-11-17T18:54:00Z">
        <w:r w:rsidR="00621B90">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is apparent across a wide age range (Table 1).</w:t>
      </w:r>
    </w:p>
    <w:p w14:paraId="12BA3064" w14:textId="77777777" w:rsidR="00D74FDB" w:rsidRDefault="00E95DC1" w:rsidP="00D74FDB">
      <w:pPr>
        <w:spacing w:line="480" w:lineRule="auto"/>
        <w:rPr>
          <w:rFonts w:ascii="Times New Roman" w:hAnsi="Times New Roman" w:cs="Times New Roman"/>
          <w:sz w:val="24"/>
          <w:szCs w:val="24"/>
          <w:lang w:val="en-US"/>
        </w:rPr>
      </w:pPr>
      <w:commentRangeStart w:id="1242"/>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ins w:id="1243" w:author="Stephen" w:date="2019-11-17T18:56:00Z">
        <w:r w:rsidR="00122D0F">
          <w:rPr>
            <w:rFonts w:ascii="Times New Roman" w:hAnsi="Times New Roman" w:cs="Times New Roman"/>
            <w:sz w:val="24"/>
            <w:szCs w:val="24"/>
            <w:lang w:val="en-US"/>
          </w:rPr>
          <w:t>8, 2</w:t>
        </w:r>
      </w:ins>
      <w:ins w:id="1244" w:author="Stephen" w:date="2019-11-18T21:56:00Z">
        <w:r w:rsidR="00122D0F">
          <w:rPr>
            <w:rFonts w:ascii="Times New Roman" w:hAnsi="Times New Roman" w:cs="Times New Roman"/>
            <w:sz w:val="24"/>
            <w:szCs w:val="24"/>
            <w:lang w:val="en-US"/>
          </w:rPr>
          <w:t>4</w:t>
        </w:r>
      </w:ins>
      <w:del w:id="1245" w:author="Stephen" w:date="2019-11-17T18:56:00Z">
        <w:r w:rsidR="00200785" w:rsidDel="002C5236">
          <w:rPr>
            <w:rFonts w:ascii="Times New Roman" w:hAnsi="Times New Roman" w:cs="Times New Roman"/>
            <w:sz w:val="24"/>
            <w:szCs w:val="24"/>
            <w:lang w:val="en-US"/>
          </w:rPr>
          <w:delText xml:space="preserve">5, </w:delText>
        </w:r>
        <w:r w:rsidR="003856D1" w:rsidDel="002C5236">
          <w:rPr>
            <w:rFonts w:ascii="Times New Roman" w:hAnsi="Times New Roman" w:cs="Times New Roman"/>
            <w:sz w:val="24"/>
            <w:szCs w:val="24"/>
            <w:lang w:val="en-US"/>
          </w:rPr>
          <w:delText>20</w:delText>
        </w:r>
      </w:del>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ins w:id="1246" w:author="Stephen" w:date="2019-11-17T18:56:00Z">
        <w:r w:rsidR="002C5236">
          <w:rPr>
            <w:rFonts w:ascii="Times New Roman" w:hAnsi="Times New Roman" w:cs="Times New Roman"/>
            <w:sz w:val="24"/>
            <w:szCs w:val="24"/>
            <w:lang w:val="en-US"/>
          </w:rPr>
          <w:t>8</w:t>
        </w:r>
      </w:ins>
      <w:del w:id="1247" w:author="Stephen" w:date="2019-11-17T18:56:00Z">
        <w:r w:rsidR="00200785" w:rsidDel="002C5236">
          <w:rPr>
            <w:rFonts w:ascii="Times New Roman" w:hAnsi="Times New Roman" w:cs="Times New Roman"/>
            <w:sz w:val="24"/>
            <w:szCs w:val="24"/>
            <w:lang w:val="en-US"/>
          </w:rPr>
          <w:delText>5</w:delText>
        </w:r>
      </w:del>
      <w:commentRangeEnd w:id="1242"/>
      <w:r w:rsidR="006F7300">
        <w:rPr>
          <w:rStyle w:val="CommentReference"/>
        </w:rPr>
        <w:commentReference w:id="1242"/>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2</w:t>
      </w:r>
      <w:ins w:id="1248" w:author="Stephen" w:date="2019-11-18T21:56:00Z">
        <w:r w:rsidR="00122D0F">
          <w:rPr>
            <w:rFonts w:ascii="Times New Roman" w:hAnsi="Times New Roman" w:cs="Times New Roman"/>
            <w:sz w:val="24"/>
            <w:szCs w:val="24"/>
            <w:lang w:val="en-US"/>
          </w:rPr>
          <w:t>4</w:t>
        </w:r>
      </w:ins>
      <w:del w:id="1249" w:author="Stephen" w:date="2019-11-17T18:56:00Z">
        <w:r w:rsidR="003856D1" w:rsidDel="002C5236">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w:t>
      </w:r>
      <w:del w:id="1250" w:author="Stephen" w:date="2019-11-18T21:21:00Z">
        <w:r w:rsidR="00200785" w:rsidDel="00DE198C">
          <w:rPr>
            <w:rFonts w:ascii="Times New Roman" w:hAnsi="Times New Roman" w:cs="Times New Roman"/>
            <w:sz w:val="24"/>
            <w:szCs w:val="24"/>
            <w:lang w:val="en-US"/>
          </w:rPr>
          <w:delText xml:space="preserve"> </w:delText>
        </w:r>
      </w:del>
      <w:ins w:id="1251" w:author="Stephen" w:date="2019-11-18T21:21:00Z">
        <w:r w:rsidR="00DE198C">
          <w:rPr>
            <w:rFonts w:ascii="Times New Roman" w:hAnsi="Times New Roman" w:cs="Times New Roman"/>
            <w:sz w:val="24"/>
            <w:szCs w:val="24"/>
            <w:lang w:val="en-US"/>
          </w:rPr>
          <w:t xml:space="preserve"> 126</w:t>
        </w:r>
      </w:ins>
      <w:del w:id="1252" w:author="Stephen" w:date="2019-11-17T18:57:00Z">
        <w:r w:rsidR="003856D1" w:rsidDel="002C5236">
          <w:rPr>
            <w:rFonts w:ascii="Times New Roman" w:hAnsi="Times New Roman" w:cs="Times New Roman"/>
            <w:sz w:val="24"/>
            <w:szCs w:val="24"/>
            <w:lang w:val="en-US"/>
          </w:rPr>
          <w:delText>78</w:delText>
        </w:r>
      </w:del>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14:paraId="0BDF1804" w14:textId="77777777"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Some individual pathologies</w:t>
      </w:r>
      <w:r w:rsidR="00D0199F">
        <w:rPr>
          <w:rFonts w:ascii="Times New Roman" w:hAnsi="Times New Roman" w:cs="Times New Roman"/>
          <w:sz w:val="24"/>
          <w:szCs w:val="24"/>
          <w:lang w:val="en-US"/>
        </w:rPr>
        <w:t>,</w:t>
      </w:r>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253" w:author="Stephen" w:date="2019-11-17T18:58:00Z">
        <w:r w:rsidR="002C5236">
          <w:rPr>
            <w:rFonts w:ascii="Times New Roman" w:hAnsi="Times New Roman" w:cs="Times New Roman"/>
            <w:sz w:val="24"/>
            <w:szCs w:val="24"/>
            <w:lang w:val="en-US"/>
          </w:rPr>
          <w:t>127</w:t>
        </w:r>
      </w:ins>
      <w:del w:id="1254" w:author="Stephen" w:date="2019-11-17T18:58:00Z">
        <w:r w:rsidR="003856D1" w:rsidDel="002C5236">
          <w:rPr>
            <w:rFonts w:ascii="Times New Roman" w:hAnsi="Times New Roman" w:cs="Times New Roman"/>
            <w:sz w:val="24"/>
            <w:szCs w:val="24"/>
            <w:lang w:val="en-US"/>
          </w:rPr>
          <w:delText>79</w:delText>
        </w:r>
      </w:del>
      <w:r w:rsidRPr="00DE75B6">
        <w:rPr>
          <w:rFonts w:ascii="Times New Roman" w:hAnsi="Times New Roman" w:cs="Times New Roman"/>
          <w:sz w:val="24"/>
          <w:szCs w:val="24"/>
          <w:lang w:val="en-US"/>
        </w:rPr>
        <w:t>].</w:t>
      </w:r>
    </w:p>
    <w:p w14:paraId="08A900F6" w14:textId="77777777"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ins w:id="1255" w:author="Stephen" w:date="2019-10-26T18:33:00Z">
        <w:r w:rsidR="00253412">
          <w:rPr>
            <w:rFonts w:ascii="Times New Roman" w:hAnsi="Times New Roman" w:cs="Times New Roman"/>
            <w:sz w:val="24"/>
            <w:szCs w:val="24"/>
            <w:lang w:val="en-US"/>
          </w:rPr>
          <w:t xml:space="preserve">so </w:t>
        </w:r>
      </w:ins>
      <w:r w:rsidR="00D74FDB" w:rsidRPr="00DE75B6">
        <w:rPr>
          <w:rFonts w:ascii="Times New Roman" w:hAnsi="Times New Roman" w:cs="Times New Roman"/>
          <w:sz w:val="24"/>
          <w:szCs w:val="24"/>
          <w:lang w:val="en-US"/>
        </w:rPr>
        <w:t>classify those with abnormal levels of thyroid hormones but with normal levels of TSH</w:t>
      </w:r>
      <w:ins w:id="1256" w:author="Stephen" w:date="2019-10-26T18:33:00Z">
        <w:r w:rsidR="00253412">
          <w:rPr>
            <w:rFonts w:ascii="Times New Roman" w:hAnsi="Times New Roman" w:cs="Times New Roman"/>
            <w:sz w:val="24"/>
            <w:szCs w:val="24"/>
            <w:lang w:val="en-US"/>
          </w:rPr>
          <w:t xml:space="preserve"> (i.e. euthyroid hypo/</w:t>
        </w:r>
        <w:proofErr w:type="spellStart"/>
        <w:r w:rsidR="00253412">
          <w:rPr>
            <w:rFonts w:ascii="Times New Roman" w:hAnsi="Times New Roman" w:cs="Times New Roman"/>
            <w:sz w:val="24"/>
            <w:szCs w:val="24"/>
            <w:lang w:val="en-US"/>
          </w:rPr>
          <w:t>hyperthyroxinemia</w:t>
        </w:r>
      </w:ins>
      <w:proofErr w:type="spellEnd"/>
      <w:ins w:id="1257" w:author="Stephen" w:date="2019-10-26T18:34:00Z">
        <w:r w:rsidR="00253412">
          <w:rPr>
            <w:rFonts w:ascii="Times New Roman" w:hAnsi="Times New Roman" w:cs="Times New Roman"/>
            <w:sz w:val="24"/>
            <w:szCs w:val="24"/>
            <w:lang w:val="en-US"/>
          </w:rPr>
          <w:t>)</w:t>
        </w:r>
      </w:ins>
      <w:r w:rsidR="00D74FDB" w:rsidRPr="00DE75B6">
        <w:rPr>
          <w:rFonts w:ascii="Times New Roman" w:hAnsi="Times New Roman" w:cs="Times New Roman"/>
          <w:sz w:val="24"/>
          <w:szCs w:val="24"/>
          <w:lang w:val="en-US"/>
        </w:rPr>
        <w:t>, rather than vice versa as currently recommended.</w:t>
      </w:r>
      <w:r w:rsidR="00D74FDB">
        <w:rPr>
          <w:rFonts w:ascii="Times New Roman" w:hAnsi="Times New Roman" w:cs="Times New Roman"/>
          <w:sz w:val="24"/>
          <w:szCs w:val="24"/>
          <w:lang w:val="en-US"/>
        </w:rPr>
        <w:t xml:space="preserve"> We would suggest that</w:t>
      </w:r>
      <w:ins w:id="1258" w:author="Stephen" w:date="2019-11-17T08:00:00Z">
        <w:r w:rsidR="0063731F">
          <w:rPr>
            <w:rFonts w:ascii="Times New Roman" w:hAnsi="Times New Roman" w:cs="Times New Roman"/>
            <w:sz w:val="24"/>
            <w:szCs w:val="24"/>
            <w:lang w:val="en-US"/>
          </w:rPr>
          <w:t xml:space="preserve"> </w:t>
        </w:r>
      </w:ins>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ins w:id="1259" w:author="Stephen" w:date="2019-10-26T18:34:00Z">
        <w:r w:rsidR="00253412">
          <w:rPr>
            <w:rFonts w:ascii="Times New Roman" w:hAnsi="Times New Roman" w:cs="Times New Roman"/>
            <w:sz w:val="24"/>
            <w:szCs w:val="24"/>
            <w:lang w:val="en-US"/>
          </w:rPr>
          <w:t xml:space="preserve"> alone</w:t>
        </w:r>
      </w:ins>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 xml:space="preserve">With the current paradigm of screening for </w:t>
      </w:r>
      <w:r w:rsidR="00322503">
        <w:rPr>
          <w:rFonts w:ascii="Times New Roman" w:hAnsi="Times New Roman" w:cs="Times New Roman"/>
          <w:sz w:val="24"/>
          <w:szCs w:val="24"/>
          <w:lang w:val="en-US"/>
        </w:rPr>
        <w:lastRenderedPageBreak/>
        <w:t>thyroid dysfunction by measurement of TSH levels the above patients may well not be identified.</w:t>
      </w:r>
    </w:p>
    <w:p w14:paraId="569696FC" w14:textId="77777777" w:rsidR="00462CD5" w:rsidDel="00014C49" w:rsidRDefault="00D74FDB" w:rsidP="00462CD5">
      <w:pPr>
        <w:spacing w:line="480" w:lineRule="auto"/>
        <w:rPr>
          <w:del w:id="1260" w:author="Stephen" w:date="2019-11-18T08:33:00Z"/>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d="1261" w:author="Stephen" w:date="2019-11-16T13:44:00Z">
        <w:r w:rsidR="00EF222B">
          <w:rPr>
            <w:rFonts w:ascii="Times New Roman" w:hAnsi="Times New Roman" w:cs="Times New Roman"/>
            <w:sz w:val="24"/>
            <w:szCs w:val="24"/>
            <w:lang w:val="en-US"/>
          </w:rPr>
          <w:t xml:space="preserve"> </w:t>
        </w:r>
      </w:ins>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14:paraId="6A2B3589" w14:textId="77777777" w:rsidR="00D74FDB" w:rsidRDefault="00D74FDB" w:rsidP="00D74FDB">
      <w:pPr>
        <w:spacing w:line="480" w:lineRule="auto"/>
        <w:rPr>
          <w:rFonts w:ascii="Times New Roman" w:hAnsi="Times New Roman" w:cs="Times New Roman"/>
          <w:sz w:val="24"/>
          <w:szCs w:val="24"/>
          <w:lang w:val="en-US"/>
        </w:rPr>
      </w:pPr>
    </w:p>
    <w:p w14:paraId="16B1A981" w14:textId="77777777"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t>The above conclusions are consistent with</w:t>
      </w:r>
      <w:r w:rsidR="000261EC">
        <w:rPr>
          <w:rFonts w:ascii="Times New Roman" w:hAnsi="Times New Roman" w:cs="Times New Roman"/>
          <w:sz w:val="24"/>
          <w:szCs w:val="24"/>
          <w:lang w:val="en-US"/>
        </w:rPr>
        <w:t>,</w:t>
      </w:r>
      <w:ins w:id="1262" w:author="Stephen" w:date="2019-11-17T09:57:00Z">
        <w:r w:rsidR="00BE1803">
          <w:rPr>
            <w:rFonts w:ascii="Times New Roman" w:hAnsi="Times New Roman" w:cs="Times New Roman"/>
            <w:sz w:val="24"/>
            <w:szCs w:val="24"/>
            <w:lang w:val="en-US"/>
          </w:rPr>
          <w:t xml:space="preserve"> </w:t>
        </w:r>
      </w:ins>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ins w:id="1263" w:author="Stephen" w:date="2019-11-17T08:00:00Z">
        <w:r w:rsidR="0063731F">
          <w:rPr>
            <w:rFonts w:ascii="Times New Roman" w:hAnsi="Times New Roman" w:cs="Times New Roman"/>
            <w:sz w:val="24"/>
            <w:szCs w:val="24"/>
          </w:rPr>
          <w:t xml:space="preserve"> </w:t>
        </w:r>
      </w:ins>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ins w:id="1264" w:author="Stephen" w:date="2019-11-17T08:00:00Z">
        <w:r w:rsidR="0063731F">
          <w:rPr>
            <w:rFonts w:ascii="Times New Roman" w:hAnsi="Times New Roman" w:cs="Times New Roman"/>
            <w:sz w:val="24"/>
            <w:szCs w:val="24"/>
          </w:rPr>
          <w:t xml:space="preserve"> </w:t>
        </w:r>
      </w:ins>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del w:id="1265" w:author="Stephen" w:date="2019-11-10T16:01:00Z">
        <w:r w:rsidR="00323BAE" w:rsidDel="00967C18">
          <w:rPr>
            <w:rFonts w:ascii="Times New Roman" w:hAnsi="Times New Roman" w:cs="Times New Roman"/>
            <w:sz w:val="24"/>
            <w:szCs w:val="24"/>
          </w:rPr>
          <w:delText>,</w:delText>
        </w:r>
      </w:del>
      <w:ins w:id="1266" w:author="Stephen" w:date="2019-11-10T16:01:00Z">
        <w:r w:rsidR="00967C18">
          <w:rPr>
            <w:rFonts w:ascii="Times New Roman" w:hAnsi="Times New Roman" w:cs="Times New Roman"/>
            <w:sz w:val="24"/>
            <w:szCs w:val="24"/>
          </w:rPr>
          <w:t xml:space="preserve"> and</w:t>
        </w:r>
      </w:ins>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w:t>
      </w:r>
      <w:del w:id="1267" w:author="Stephen" w:date="2019-11-10T16:01:00Z">
        <w:r w:rsidR="00323BAE" w:rsidDel="00967C18">
          <w:rPr>
            <w:rFonts w:ascii="Times New Roman" w:hAnsi="Times New Roman" w:cs="Times New Roman"/>
            <w:sz w:val="24"/>
            <w:szCs w:val="24"/>
          </w:rPr>
          <w:delText xml:space="preserve">, and </w:delText>
        </w:r>
        <w:r w:rsidR="00D80EB7" w:rsidDel="00967C18">
          <w:rPr>
            <w:rFonts w:ascii="Times New Roman" w:hAnsi="Times New Roman" w:cs="Times New Roman"/>
            <w:sz w:val="24"/>
            <w:szCs w:val="24"/>
          </w:rPr>
          <w:delText xml:space="preserve">the </w:delText>
        </w:r>
        <w:r w:rsidR="00323BAE" w:rsidDel="00967C18">
          <w:rPr>
            <w:rFonts w:ascii="Times New Roman" w:hAnsi="Times New Roman" w:cs="Times New Roman"/>
            <w:sz w:val="24"/>
            <w:szCs w:val="24"/>
          </w:rPr>
          <w:delText>strong negative population correlation between FT4 and TSH</w:delText>
        </w:r>
        <w:r w:rsidR="00823FAB" w:rsidRPr="00DE75B6" w:rsidDel="00967C18">
          <w:rPr>
            <w:rFonts w:ascii="Times New Roman" w:hAnsi="Times New Roman" w:cs="Times New Roman"/>
            <w:sz w:val="24"/>
            <w:szCs w:val="24"/>
          </w:rPr>
          <w:delText>[1</w:delText>
        </w:r>
        <w:r w:rsidR="00823FAB" w:rsidDel="00967C18">
          <w:rPr>
            <w:rFonts w:ascii="Times New Roman" w:hAnsi="Times New Roman" w:cs="Times New Roman"/>
            <w:sz w:val="24"/>
            <w:szCs w:val="24"/>
          </w:rPr>
          <w:delText>4</w:delText>
        </w:r>
        <w:r w:rsidR="00823FAB" w:rsidRPr="00DE75B6" w:rsidDel="00967C18">
          <w:rPr>
            <w:rFonts w:ascii="Times New Roman" w:hAnsi="Times New Roman" w:cs="Times New Roman"/>
            <w:sz w:val="24"/>
            <w:szCs w:val="24"/>
          </w:rPr>
          <w:delText>,</w:delText>
        </w:r>
        <w:r w:rsidR="00823FAB" w:rsidDel="00967C18">
          <w:rPr>
            <w:rFonts w:ascii="Times New Roman" w:hAnsi="Times New Roman" w:cs="Times New Roman"/>
            <w:sz w:val="24"/>
            <w:szCs w:val="24"/>
          </w:rPr>
          <w:delText xml:space="preserve"> 15</w:delText>
        </w:r>
        <w:r w:rsidR="00823FAB" w:rsidRPr="00DE75B6" w:rsidDel="00967C18">
          <w:rPr>
            <w:rFonts w:ascii="Times New Roman" w:hAnsi="Times New Roman" w:cs="Times New Roman"/>
            <w:sz w:val="24"/>
            <w:szCs w:val="24"/>
          </w:rPr>
          <w:delText>]</w:delText>
        </w:r>
      </w:del>
      <w:r w:rsidR="00823FAB" w:rsidRPr="00DE75B6">
        <w:rPr>
          <w:rFonts w:ascii="Times New Roman" w:hAnsi="Times New Roman" w:cs="Times New Roman"/>
          <w:sz w:val="24"/>
          <w:szCs w:val="24"/>
        </w:rPr>
        <w:t>.</w:t>
      </w:r>
    </w:p>
    <w:p w14:paraId="38C08072" w14:textId="77777777"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ins w:id="1268" w:author="Stephen" w:date="2019-11-18T08:33:00Z">
        <w:r w:rsidR="00014C49">
          <w:rPr>
            <w:rFonts w:ascii="Times New Roman" w:hAnsi="Times New Roman" w:cs="Times New Roman"/>
            <w:sz w:val="24"/>
            <w:szCs w:val="24"/>
          </w:rPr>
          <w:t xml:space="preserve"> </w:t>
        </w:r>
      </w:ins>
      <w:ins w:id="1269" w:author="Stephen" w:date="2019-11-10T15:59:00Z">
        <w:r w:rsidR="00967C18">
          <w:rPr>
            <w:rFonts w:ascii="Times New Roman" w:hAnsi="Times New Roman" w:cs="Times New Roman"/>
            <w:sz w:val="24"/>
            <w:szCs w:val="24"/>
          </w:rPr>
          <w:t>[</w:t>
        </w:r>
      </w:ins>
      <w:ins w:id="1270" w:author="Stephen" w:date="2019-11-17T19:02:00Z">
        <w:r w:rsidR="002C5236">
          <w:rPr>
            <w:rFonts w:ascii="Times New Roman" w:hAnsi="Times New Roman" w:cs="Times New Roman"/>
            <w:sz w:val="24"/>
            <w:szCs w:val="24"/>
          </w:rPr>
          <w:t>128</w:t>
        </w:r>
      </w:ins>
      <w:ins w:id="1271" w:author="Stephen" w:date="2019-11-10T15:59:00Z">
        <w:r w:rsidR="00967C18">
          <w:rPr>
            <w:rFonts w:ascii="Times New Roman" w:hAnsi="Times New Roman" w:cs="Times New Roman"/>
            <w:sz w:val="24"/>
            <w:szCs w:val="24"/>
          </w:rPr>
          <w:t>]</w:t>
        </w:r>
      </w:ins>
      <w:r w:rsidR="000261EC">
        <w:rPr>
          <w:rFonts w:ascii="Times New Roman" w:hAnsi="Times New Roman" w:cs="Times New Roman"/>
          <w:sz w:val="24"/>
          <w:szCs w:val="24"/>
        </w:rPr>
        <w:t>,</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ins w:id="1272" w:author="Stephen" w:date="2019-11-17T19:00:00Z">
        <w:r w:rsidR="002C5236">
          <w:rPr>
            <w:rFonts w:ascii="Times New Roman" w:hAnsi="Times New Roman" w:cs="Times New Roman"/>
            <w:sz w:val="24"/>
            <w:szCs w:val="24"/>
          </w:rPr>
          <w:t>1</w:t>
        </w:r>
      </w:ins>
      <w:del w:id="1273" w:author="Stephen" w:date="2019-11-17T19:00:00Z">
        <w:r w:rsidR="003856D1" w:rsidDel="002C5236">
          <w:rPr>
            <w:rFonts w:ascii="Times New Roman" w:hAnsi="Times New Roman" w:cs="Times New Roman"/>
            <w:sz w:val="24"/>
            <w:szCs w:val="24"/>
          </w:rPr>
          <w:delText>80</w:delText>
        </w:r>
      </w:del>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ins w:id="1274" w:author="Stephen" w:date="2019-11-17T19:03:00Z">
        <w:r w:rsidR="002C5236">
          <w:rPr>
            <w:rFonts w:ascii="Times New Roman" w:hAnsi="Times New Roman" w:cs="Times New Roman"/>
            <w:sz w:val="24"/>
            <w:szCs w:val="24"/>
          </w:rPr>
          <w:t>129</w:t>
        </w:r>
      </w:ins>
      <w:del w:id="1275" w:author="Stephen" w:date="2019-11-17T19:03:00Z">
        <w:r w:rsidR="003856D1" w:rsidDel="002C5236">
          <w:rPr>
            <w:rFonts w:ascii="Times New Roman" w:hAnsi="Times New Roman" w:cs="Times New Roman"/>
            <w:sz w:val="24"/>
            <w:szCs w:val="24"/>
          </w:rPr>
          <w:delText>81</w:delText>
        </w:r>
      </w:del>
      <w:r w:rsidR="00692C69">
        <w:rPr>
          <w:rFonts w:ascii="Times New Roman" w:hAnsi="Times New Roman" w:cs="Times New Roman"/>
          <w:sz w:val="24"/>
          <w:szCs w:val="24"/>
        </w:rPr>
        <w:t xml:space="preserve">].  </w:t>
      </w:r>
      <w:del w:id="1276" w:author="Stephen" w:date="2019-11-10T15:53:00Z">
        <w:r w:rsidR="00692C69" w:rsidDel="00141380">
          <w:rPr>
            <w:rFonts w:ascii="Times New Roman" w:hAnsi="Times New Roman" w:cs="Times New Roman"/>
            <w:sz w:val="24"/>
            <w:szCs w:val="24"/>
          </w:rPr>
          <w:delText xml:space="preserve">Therefore, </w:delText>
        </w:r>
        <w:r w:rsidR="00C34A0B" w:rsidDel="00141380">
          <w:rPr>
            <w:rFonts w:ascii="Times New Roman" w:hAnsi="Times New Roman" w:cs="Times New Roman"/>
            <w:sz w:val="24"/>
            <w:szCs w:val="24"/>
          </w:rPr>
          <w:delText xml:space="preserve">according to this hypothesis, </w:delText>
        </w:r>
        <w:r w:rsidR="00692C69" w:rsidDel="00141380">
          <w:rPr>
            <w:rFonts w:ascii="Times New Roman" w:hAnsi="Times New Roman" w:cs="Times New Roman"/>
            <w:sz w:val="24"/>
            <w:szCs w:val="24"/>
          </w:rPr>
          <w:delText>individuals can have FT4 (and TSH) levels within the population normal range that are nevertheless abnormal for those individuals, and in these circumstances thyroid dysfunction, though masked, is present [</w:delText>
        </w:r>
        <w:r w:rsidR="003856D1" w:rsidDel="00141380">
          <w:rPr>
            <w:rFonts w:ascii="Times New Roman" w:hAnsi="Times New Roman" w:cs="Times New Roman"/>
            <w:sz w:val="24"/>
            <w:szCs w:val="24"/>
          </w:rPr>
          <w:delText>82, 83</w:delText>
        </w:r>
        <w:r w:rsidR="009710EC" w:rsidDel="00141380">
          <w:rPr>
            <w:rFonts w:ascii="Times New Roman" w:hAnsi="Times New Roman" w:cs="Times New Roman"/>
            <w:sz w:val="24"/>
            <w:szCs w:val="24"/>
          </w:rPr>
          <w:delText>]</w:delText>
        </w:r>
        <w:r w:rsidR="00692C69" w:rsidDel="00141380">
          <w:rPr>
            <w:rFonts w:ascii="Times New Roman" w:hAnsi="Times New Roman" w:cs="Times New Roman"/>
            <w:sz w:val="24"/>
            <w:szCs w:val="24"/>
          </w:rPr>
          <w:delText>.It is also believed that on account of the different ways TSH and FT4 levels change with any change in thyroid function, TSH levels are the more sensitive marker of thyroid function [4,</w:delText>
        </w:r>
        <w:r w:rsidR="003856D1" w:rsidDel="00141380">
          <w:rPr>
            <w:rFonts w:ascii="Times New Roman" w:hAnsi="Times New Roman" w:cs="Times New Roman"/>
            <w:sz w:val="24"/>
            <w:szCs w:val="24"/>
          </w:rPr>
          <w:delText>84</w:delText>
        </w:r>
        <w:r w:rsidR="00692C69" w:rsidDel="00141380">
          <w:rPr>
            <w:rFonts w:ascii="Times New Roman" w:hAnsi="Times New Roman" w:cs="Times New Roman"/>
            <w:sz w:val="24"/>
            <w:szCs w:val="24"/>
          </w:rPr>
          <w:delText>]. By extension an abnormal TSH level in the absence of abnormalities in the levels of FT4 or FT3 has come to imply that there is an abnormality of thyroid function, albeit an abnormality more subtle than that of overt thyroid dysfunction.</w:delText>
        </w:r>
      </w:del>
    </w:p>
    <w:p w14:paraId="4C0C734C" w14:textId="77777777" w:rsidR="00C543E6" w:rsidRDefault="00553E7C" w:rsidP="00553E7C">
      <w:pPr>
        <w:spacing w:line="480" w:lineRule="auto"/>
        <w:rPr>
          <w:ins w:id="1277" w:author="Stephen" w:date="2019-11-26T07:24:00Z"/>
          <w:rFonts w:ascii="Times New Roman" w:hAnsi="Times New Roman" w:cs="Times New Roman"/>
          <w:sz w:val="24"/>
          <w:szCs w:val="24"/>
          <w:lang w:val="en-US"/>
        </w:rPr>
      </w:pPr>
      <w:commentRangeStart w:id="1278"/>
      <w:r>
        <w:rPr>
          <w:rFonts w:ascii="Times New Roman" w:hAnsi="Times New Roman" w:cs="Times New Roman"/>
          <w:sz w:val="24"/>
          <w:szCs w:val="24"/>
          <w:lang w:val="en-US"/>
        </w:rPr>
        <w:t xml:space="preserve">The presence of a set point is said </w:t>
      </w:r>
      <w:commentRangeEnd w:id="1278"/>
      <w:r w:rsidR="006F7300">
        <w:rPr>
          <w:rStyle w:val="CommentReference"/>
        </w:rPr>
        <w:commentReference w:id="1278"/>
      </w:r>
      <w:r>
        <w:rPr>
          <w:rFonts w:ascii="Times New Roman" w:hAnsi="Times New Roman" w:cs="Times New Roman"/>
          <w:sz w:val="24"/>
          <w:szCs w:val="24"/>
          <w:lang w:val="en-US"/>
        </w:rPr>
        <w:t>to be supported by there being greater inter-individual variation than intra-individual variati</w:t>
      </w:r>
      <w:r w:rsidR="00C32602">
        <w:rPr>
          <w:rFonts w:ascii="Times New Roman" w:hAnsi="Times New Roman" w:cs="Times New Roman"/>
          <w:sz w:val="24"/>
          <w:szCs w:val="24"/>
          <w:lang w:val="en-US"/>
        </w:rPr>
        <w:t>on in thyroid hormone levels [</w:t>
      </w:r>
      <w:ins w:id="1279" w:author="Stephen" w:date="2019-11-17T19:04:00Z">
        <w:r w:rsidR="00183FC7">
          <w:rPr>
            <w:rFonts w:ascii="Times New Roman" w:hAnsi="Times New Roman" w:cs="Times New Roman"/>
            <w:sz w:val="24"/>
            <w:szCs w:val="24"/>
            <w:lang w:val="en-US"/>
          </w:rPr>
          <w:t>1, 130</w:t>
        </w:r>
      </w:ins>
      <w:del w:id="1280" w:author="Stephen" w:date="2019-11-17T19:04:00Z">
        <w:r w:rsidR="003856D1" w:rsidDel="00183FC7">
          <w:rPr>
            <w:rFonts w:ascii="Times New Roman" w:hAnsi="Times New Roman" w:cs="Times New Roman"/>
            <w:sz w:val="24"/>
            <w:szCs w:val="24"/>
            <w:lang w:val="en-US"/>
          </w:rPr>
          <w:delText>80</w:delText>
        </w:r>
        <w:r w:rsidR="00C32602" w:rsidDel="00183FC7">
          <w:rPr>
            <w:rFonts w:ascii="Times New Roman" w:hAnsi="Times New Roman" w:cs="Times New Roman"/>
            <w:sz w:val="24"/>
            <w:szCs w:val="24"/>
            <w:lang w:val="en-US"/>
          </w:rPr>
          <w:delText>, 8</w:delText>
        </w:r>
        <w:r w:rsidR="003856D1" w:rsidDel="00183FC7">
          <w:rPr>
            <w:rFonts w:ascii="Times New Roman" w:hAnsi="Times New Roman" w:cs="Times New Roman"/>
            <w:sz w:val="24"/>
            <w:szCs w:val="24"/>
            <w:lang w:val="en-US"/>
          </w:rPr>
          <w:delText>2</w:delText>
        </w:r>
      </w:del>
      <w:r>
        <w:rPr>
          <w:rFonts w:ascii="Times New Roman" w:hAnsi="Times New Roman" w:cs="Times New Roman"/>
          <w:sz w:val="24"/>
          <w:szCs w:val="24"/>
          <w:lang w:val="en-US"/>
        </w:rPr>
        <w:t>]</w:t>
      </w:r>
      <w:ins w:id="1281" w:author="Stephen" w:date="2019-11-26T07:18:00Z">
        <w:r w:rsidR="00ED7F48">
          <w:rPr>
            <w:rFonts w:ascii="Times New Roman" w:hAnsi="Times New Roman" w:cs="Times New Roman"/>
            <w:sz w:val="24"/>
            <w:szCs w:val="24"/>
            <w:lang w:val="en-US"/>
          </w:rPr>
          <w:t xml:space="preserve"> </w:t>
        </w:r>
      </w:ins>
      <w:ins w:id="1282" w:author="Stephen" w:date="2019-11-26T07:15:00Z">
        <w:r w:rsidR="00ED7F48">
          <w:rPr>
            <w:rFonts w:ascii="Times New Roman" w:hAnsi="Times New Roman" w:cs="Times New Roman"/>
            <w:sz w:val="24"/>
            <w:szCs w:val="24"/>
            <w:lang w:val="en-US"/>
          </w:rPr>
          <w:t>and</w:t>
        </w:r>
      </w:ins>
      <w:del w:id="1283" w:author="Stephen" w:date="2019-11-26T07:15:00Z">
        <w:r w:rsidDel="00ED7F4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1284" w:author="Stephen" w:date="2019-11-26T07:15:00Z">
        <w:r w:rsidR="00ED7F48">
          <w:rPr>
            <w:rFonts w:ascii="Times New Roman" w:hAnsi="Times New Roman" w:cs="Times New Roman"/>
            <w:sz w:val="24"/>
            <w:szCs w:val="24"/>
            <w:lang w:val="en-US"/>
          </w:rPr>
          <w:t xml:space="preserve">by ‘various studies showing that, despite normalized TSH and FT4 levels, approximately 15% of patients treated for hypothyroidism or hyperthyroidism still have significant thyroid associated complaints’[1].  </w:t>
        </w:r>
      </w:ins>
    </w:p>
    <w:p w14:paraId="14B01B4E" w14:textId="77777777" w:rsidR="00553E7C" w:rsidDel="00C543E6" w:rsidRDefault="00553E7C" w:rsidP="00553E7C">
      <w:pPr>
        <w:spacing w:line="480" w:lineRule="auto"/>
        <w:rPr>
          <w:del w:id="1285" w:author="Stephen" w:date="2019-11-26T07:24:00Z"/>
          <w:rFonts w:ascii="Times New Roman" w:hAnsi="Times New Roman" w:cs="Times New Roman"/>
          <w:sz w:val="24"/>
          <w:szCs w:val="24"/>
          <w:lang w:val="en-US"/>
        </w:rPr>
      </w:pPr>
      <w:r>
        <w:rPr>
          <w:rFonts w:ascii="Times New Roman" w:hAnsi="Times New Roman" w:cs="Times New Roman"/>
          <w:sz w:val="24"/>
          <w:szCs w:val="24"/>
          <w:lang w:val="en-US"/>
        </w:rPr>
        <w:lastRenderedPageBreak/>
        <w:t>Th</w:t>
      </w:r>
      <w:ins w:id="1286" w:author="Stephen" w:date="2019-11-26T07:19:00Z">
        <w:r w:rsidR="00ED7F48">
          <w:rPr>
            <w:rFonts w:ascii="Times New Roman" w:hAnsi="Times New Roman" w:cs="Times New Roman"/>
            <w:sz w:val="24"/>
            <w:szCs w:val="24"/>
            <w:lang w:val="en-US"/>
          </w:rPr>
          <w:t xml:space="preserve">e former </w:t>
        </w:r>
      </w:ins>
      <w:ins w:id="1287" w:author="Stephen" w:date="2019-11-26T07:21:00Z">
        <w:r w:rsidR="00ED7F48">
          <w:rPr>
            <w:rFonts w:ascii="Times New Roman" w:hAnsi="Times New Roman" w:cs="Times New Roman"/>
            <w:sz w:val="24"/>
            <w:szCs w:val="24"/>
            <w:lang w:val="en-US"/>
          </w:rPr>
          <w:t xml:space="preserve">argument </w:t>
        </w:r>
      </w:ins>
      <w:del w:id="1288" w:author="Stephen" w:date="2019-11-26T07:19:00Z">
        <w:r w:rsidDel="00ED7F48">
          <w:rPr>
            <w:rFonts w:ascii="Times New Roman" w:hAnsi="Times New Roman" w:cs="Times New Roman"/>
            <w:sz w:val="24"/>
            <w:szCs w:val="24"/>
            <w:lang w:val="en-US"/>
          </w:rPr>
          <w:delText xml:space="preserve">is reasoning </w:delText>
        </w:r>
      </w:del>
      <w:r>
        <w:rPr>
          <w:rFonts w:ascii="Times New Roman" w:hAnsi="Times New Roman" w:cs="Times New Roman"/>
          <w:sz w:val="24"/>
          <w:szCs w:val="24"/>
          <w:lang w:val="en-US"/>
        </w:rPr>
        <w:t>represe</w:t>
      </w:r>
      <w:r w:rsidR="00C32602">
        <w:rPr>
          <w:rFonts w:ascii="Times New Roman" w:hAnsi="Times New Roman" w:cs="Times New Roman"/>
          <w:sz w:val="24"/>
          <w:szCs w:val="24"/>
          <w:lang w:val="en-US"/>
        </w:rPr>
        <w:t>nts a misreading of the work [</w:t>
      </w:r>
      <w:ins w:id="1289" w:author="Stephen" w:date="2019-11-17T19:07:00Z">
        <w:r w:rsidR="00183FC7">
          <w:rPr>
            <w:rFonts w:ascii="Times New Roman" w:hAnsi="Times New Roman" w:cs="Times New Roman"/>
            <w:sz w:val="24"/>
            <w:szCs w:val="24"/>
            <w:lang w:val="en-US"/>
          </w:rPr>
          <w:t>131</w:t>
        </w:r>
      </w:ins>
      <w:del w:id="1290" w:author="Stephen" w:date="2019-11-17T19:07:00Z">
        <w:r w:rsidR="003856D1" w:rsidDel="00183FC7">
          <w:rPr>
            <w:rFonts w:ascii="Times New Roman" w:hAnsi="Times New Roman" w:cs="Times New Roman"/>
            <w:sz w:val="24"/>
            <w:szCs w:val="24"/>
            <w:lang w:val="en-US"/>
          </w:rPr>
          <w:delText>85</w:delText>
        </w:r>
      </w:del>
      <w:r>
        <w:rPr>
          <w:rFonts w:ascii="Times New Roman" w:hAnsi="Times New Roman" w:cs="Times New Roman"/>
          <w:sz w:val="24"/>
          <w:szCs w:val="24"/>
          <w:lang w:val="en-US"/>
        </w:rPr>
        <w:t xml:space="preserve">] that purportedly demonstrates this proposition. </w:t>
      </w:r>
      <w:del w:id="1291" w:author="Stephen" w:date="2019-10-03T16:28:00Z">
        <w:r w:rsidDel="00641879">
          <w:rPr>
            <w:rFonts w:ascii="Times New Roman" w:hAnsi="Times New Roman" w:cs="Times New Roman"/>
            <w:sz w:val="24"/>
            <w:szCs w:val="24"/>
            <w:lang w:val="en-US"/>
          </w:rPr>
          <w:delText>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w:delText>
        </w:r>
      </w:del>
      <w:del w:id="1292" w:author="Stephen" w:date="2019-11-18T08:33:00Z">
        <w:r w:rsidDel="00014C4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Illustrative empiric examples</w:t>
      </w:r>
      <w:r w:rsidR="0013273F">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abound </w:t>
      </w:r>
      <w:ins w:id="1293" w:author="Stephen" w:date="2019-11-26T07:20:00Z">
        <w:r w:rsidR="00ED7F48">
          <w:rPr>
            <w:rFonts w:ascii="Times New Roman" w:hAnsi="Times New Roman" w:cs="Times New Roman"/>
            <w:sz w:val="24"/>
            <w:szCs w:val="24"/>
            <w:lang w:val="en-US"/>
          </w:rPr>
          <w:t>[132,133]</w:t>
        </w:r>
      </w:ins>
      <w:ins w:id="1294" w:author="Stephen" w:date="2019-11-26T07:21:00Z">
        <w:r w:rsidR="00ED7F48">
          <w:rPr>
            <w:rFonts w:ascii="Times New Roman" w:hAnsi="Times New Roman" w:cs="Times New Roman"/>
            <w:sz w:val="24"/>
            <w:szCs w:val="24"/>
            <w:lang w:val="en-US"/>
          </w:rPr>
          <w:t>.</w:t>
        </w:r>
      </w:ins>
      <w:ins w:id="1295" w:author="Stephen" w:date="2019-11-26T07:20:00Z">
        <w:r w:rsidR="00ED7F48">
          <w:rPr>
            <w:rFonts w:ascii="Times New Roman" w:hAnsi="Times New Roman" w:cs="Times New Roman"/>
            <w:sz w:val="24"/>
            <w:szCs w:val="24"/>
            <w:lang w:val="en-US"/>
          </w:rPr>
          <w:t xml:space="preserve"> </w:t>
        </w:r>
      </w:ins>
      <w:ins w:id="1296" w:author="Stephen" w:date="2019-11-26T07:21:00Z">
        <w:r w:rsidR="00ED7F48">
          <w:rPr>
            <w:rFonts w:ascii="Times New Roman" w:hAnsi="Times New Roman" w:cs="Times New Roman"/>
            <w:sz w:val="24"/>
            <w:szCs w:val="24"/>
            <w:lang w:val="en-US"/>
          </w:rPr>
          <w:t>Contradicting the latter a</w:t>
        </w:r>
      </w:ins>
      <w:ins w:id="1297" w:author="Stephen" w:date="2019-11-26T07:22:00Z">
        <w:r w:rsidR="00ED7F48">
          <w:rPr>
            <w:rFonts w:ascii="Times New Roman" w:hAnsi="Times New Roman" w:cs="Times New Roman"/>
            <w:sz w:val="24"/>
            <w:szCs w:val="24"/>
            <w:lang w:val="en-US"/>
          </w:rPr>
          <w:t>rgument</w:t>
        </w:r>
        <w:r w:rsidR="00C543E6" w:rsidRPr="00C543E6">
          <w:rPr>
            <w:rFonts w:ascii="Times New Roman" w:hAnsi="Times New Roman" w:cs="Times New Roman"/>
            <w:sz w:val="24"/>
            <w:szCs w:val="24"/>
            <w:lang w:val="en-US"/>
          </w:rPr>
          <w:t xml:space="preserve"> </w:t>
        </w:r>
        <w:r w:rsidR="00C543E6">
          <w:rPr>
            <w:rFonts w:ascii="Times New Roman" w:hAnsi="Times New Roman" w:cs="Times New Roman"/>
            <w:sz w:val="24"/>
            <w:szCs w:val="24"/>
            <w:lang w:val="en-US"/>
          </w:rPr>
          <w:t>is the observation that individuals with subclinical thyroid dysfunction, who would have thyroid function even further away from any putative set point levels than the above</w:t>
        </w:r>
      </w:ins>
      <w:ins w:id="1298" w:author="Stephen" w:date="2019-11-26T07:37:00Z">
        <w:r w:rsidR="0087240A">
          <w:rPr>
            <w:rFonts w:ascii="Times New Roman" w:hAnsi="Times New Roman" w:cs="Times New Roman"/>
            <w:sz w:val="24"/>
            <w:szCs w:val="24"/>
            <w:lang w:val="en-US"/>
          </w:rPr>
          <w:t xml:space="preserve"> treated</w:t>
        </w:r>
      </w:ins>
      <w:ins w:id="1299" w:author="Stephen" w:date="2019-11-26T07:22:00Z">
        <w:r w:rsidR="00C543E6">
          <w:rPr>
            <w:rFonts w:ascii="Times New Roman" w:hAnsi="Times New Roman" w:cs="Times New Roman"/>
            <w:sz w:val="24"/>
            <w:szCs w:val="24"/>
            <w:lang w:val="en-US"/>
          </w:rPr>
          <w:t xml:space="preserve"> patients, have few if any symptoms [4, 5], i.e. their abnormality is indeed ‘subclinical’. </w:t>
        </w:r>
      </w:ins>
      <w:ins w:id="1300" w:author="Stephen" w:date="2019-11-28T16:28:00Z">
        <w:r w:rsidR="00A76C86">
          <w:rPr>
            <w:rFonts w:ascii="Times New Roman" w:hAnsi="Times New Roman" w:cs="Times New Roman"/>
            <w:sz w:val="24"/>
            <w:szCs w:val="24"/>
            <w:lang w:val="en-US"/>
          </w:rPr>
          <w:t xml:space="preserve"> Furthermore a</w:t>
        </w:r>
      </w:ins>
      <w:ins w:id="1301" w:author="Stephen" w:date="2019-11-26T07:39:00Z">
        <w:r w:rsidR="0087240A">
          <w:rPr>
            <w:rFonts w:ascii="Times New Roman" w:hAnsi="Times New Roman" w:cs="Times New Roman"/>
            <w:sz w:val="24"/>
            <w:szCs w:val="24"/>
            <w:lang w:val="en-US"/>
          </w:rPr>
          <w:t xml:space="preserve">ny </w:t>
        </w:r>
      </w:ins>
      <w:ins w:id="1302" w:author="Stephen" w:date="2019-11-28T16:28:00Z">
        <w:r w:rsidR="00A76C86">
          <w:rPr>
            <w:rFonts w:ascii="Times New Roman" w:hAnsi="Times New Roman" w:cs="Times New Roman"/>
            <w:sz w:val="24"/>
            <w:szCs w:val="24"/>
            <w:lang w:val="en-US"/>
          </w:rPr>
          <w:t xml:space="preserve">residual </w:t>
        </w:r>
      </w:ins>
      <w:ins w:id="1303" w:author="Stephen" w:date="2019-11-26T07:23:00Z">
        <w:r w:rsidR="00C543E6">
          <w:rPr>
            <w:rFonts w:ascii="Times New Roman" w:hAnsi="Times New Roman" w:cs="Times New Roman"/>
            <w:sz w:val="24"/>
            <w:szCs w:val="24"/>
            <w:lang w:val="en-US"/>
          </w:rPr>
          <w:t xml:space="preserve">symptoms </w:t>
        </w:r>
      </w:ins>
      <w:ins w:id="1304" w:author="Stephen" w:date="2019-11-26T07:37:00Z">
        <w:r w:rsidR="0087240A">
          <w:rPr>
            <w:rFonts w:ascii="Times New Roman" w:hAnsi="Times New Roman" w:cs="Times New Roman"/>
            <w:sz w:val="24"/>
            <w:szCs w:val="24"/>
            <w:lang w:val="en-US"/>
          </w:rPr>
          <w:t xml:space="preserve">in patients </w:t>
        </w:r>
      </w:ins>
      <w:ins w:id="1305" w:author="Stephen" w:date="2019-11-26T07:39:00Z">
        <w:r w:rsidR="0087240A">
          <w:rPr>
            <w:rFonts w:ascii="Times New Roman" w:hAnsi="Times New Roman" w:cs="Times New Roman"/>
            <w:sz w:val="24"/>
            <w:szCs w:val="24"/>
            <w:lang w:val="en-US"/>
          </w:rPr>
          <w:t>treated for</w:t>
        </w:r>
      </w:ins>
      <w:ins w:id="1306" w:author="Stephen" w:date="2019-11-26T07:38:00Z">
        <w:r w:rsidR="0087240A">
          <w:rPr>
            <w:rFonts w:ascii="Times New Roman" w:hAnsi="Times New Roman" w:cs="Times New Roman"/>
            <w:sz w:val="24"/>
            <w:szCs w:val="24"/>
            <w:lang w:val="en-US"/>
          </w:rPr>
          <w:t xml:space="preserve"> hypo/hyperthyroidism </w:t>
        </w:r>
      </w:ins>
      <w:ins w:id="1307" w:author="Stephen" w:date="2019-11-26T07:23:00Z">
        <w:r w:rsidR="00C543E6">
          <w:rPr>
            <w:rFonts w:ascii="Times New Roman" w:hAnsi="Times New Roman" w:cs="Times New Roman"/>
            <w:sz w:val="24"/>
            <w:szCs w:val="24"/>
            <w:lang w:val="en-US"/>
          </w:rPr>
          <w:t>may have another cause</w:t>
        </w:r>
      </w:ins>
      <w:ins w:id="1308" w:author="Stephen" w:date="2019-11-26T07:40:00Z">
        <w:r w:rsidR="0087240A">
          <w:rPr>
            <w:rFonts w:ascii="Times New Roman" w:hAnsi="Times New Roman" w:cs="Times New Roman"/>
            <w:sz w:val="24"/>
            <w:szCs w:val="24"/>
            <w:lang w:val="en-US"/>
          </w:rPr>
          <w:t>,</w:t>
        </w:r>
      </w:ins>
      <w:ins w:id="1309" w:author="Stephen" w:date="2019-11-26T07:23:00Z">
        <w:r w:rsidR="00C543E6">
          <w:rPr>
            <w:rFonts w:ascii="Times New Roman" w:hAnsi="Times New Roman" w:cs="Times New Roman"/>
            <w:sz w:val="24"/>
            <w:szCs w:val="24"/>
            <w:lang w:val="en-US"/>
          </w:rPr>
          <w:t xml:space="preserve"> and </w:t>
        </w:r>
      </w:ins>
      <w:ins w:id="1310" w:author="Stephen" w:date="2019-11-26T07:39:00Z">
        <w:r w:rsidR="0087240A">
          <w:rPr>
            <w:rFonts w:ascii="Times New Roman" w:hAnsi="Times New Roman" w:cs="Times New Roman"/>
            <w:sz w:val="24"/>
            <w:szCs w:val="24"/>
            <w:lang w:val="en-US"/>
          </w:rPr>
          <w:t xml:space="preserve">indeed, one study has suggested </w:t>
        </w:r>
      </w:ins>
      <w:ins w:id="1311" w:author="Stephen" w:date="2019-11-26T07:23:00Z">
        <w:r w:rsidR="00C543E6">
          <w:rPr>
            <w:rFonts w:ascii="Times New Roman" w:hAnsi="Times New Roman" w:cs="Times New Roman"/>
            <w:sz w:val="24"/>
            <w:szCs w:val="24"/>
            <w:lang w:val="en-US"/>
          </w:rPr>
          <w:t xml:space="preserve">that </w:t>
        </w:r>
      </w:ins>
      <w:ins w:id="1312" w:author="Stephen" w:date="2019-11-26T07:22:00Z">
        <w:r w:rsidR="00C543E6">
          <w:rPr>
            <w:rFonts w:ascii="Times New Roman" w:hAnsi="Times New Roman" w:cs="Times New Roman"/>
            <w:sz w:val="24"/>
            <w:szCs w:val="24"/>
            <w:lang w:val="en-US"/>
          </w:rPr>
          <w:t xml:space="preserve"> thyroid surgery to remove the offending source of autoimmune inflammation may be helpful in this regard [134]. </w:t>
        </w:r>
      </w:ins>
      <w:del w:id="1313" w:author="Stephen" w:date="2019-11-26T07:21:00Z">
        <w:r w:rsidDel="00ED7F48">
          <w:rPr>
            <w:rFonts w:ascii="Times New Roman" w:hAnsi="Times New Roman" w:cs="Times New Roman"/>
            <w:sz w:val="24"/>
            <w:szCs w:val="24"/>
            <w:lang w:val="en-US"/>
          </w:rPr>
          <w:delText xml:space="preserve">(e.g. serum creatinine and alkaline phosphatase exhibit greater inter-individual variation than intra-individual variation </w:delText>
        </w:r>
      </w:del>
      <w:del w:id="1314" w:author="Stephen" w:date="2019-11-26T07:20:00Z">
        <w:r w:rsidDel="00ED7F48">
          <w:rPr>
            <w:rFonts w:ascii="Times New Roman" w:hAnsi="Times New Roman" w:cs="Times New Roman"/>
            <w:sz w:val="24"/>
            <w:szCs w:val="24"/>
            <w:lang w:val="en-US"/>
          </w:rPr>
          <w:delText>[</w:delText>
        </w:r>
      </w:del>
      <w:del w:id="1315" w:author="Stephen" w:date="2019-11-17T19:09:00Z">
        <w:r w:rsidR="003856D1" w:rsidDel="00183FC7">
          <w:rPr>
            <w:rFonts w:ascii="Times New Roman" w:hAnsi="Times New Roman" w:cs="Times New Roman"/>
            <w:sz w:val="24"/>
            <w:szCs w:val="24"/>
            <w:lang w:val="en-US"/>
          </w:rPr>
          <w:delText>86, 87</w:delText>
        </w:r>
      </w:del>
      <w:del w:id="1316" w:author="Stephen" w:date="2019-11-26T07:20:00Z">
        <w:r w:rsidDel="00ED7F48">
          <w:rPr>
            <w:rFonts w:ascii="Times New Roman" w:hAnsi="Times New Roman" w:cs="Times New Roman"/>
            <w:sz w:val="24"/>
            <w:szCs w:val="24"/>
            <w:lang w:val="en-US"/>
          </w:rPr>
          <w:delText>]</w:delText>
        </w:r>
      </w:del>
      <w:del w:id="1317" w:author="Stephen" w:date="2019-11-26T07:21:00Z">
        <w:r w:rsidR="00C32602" w:rsidDel="00ED7F48">
          <w:rPr>
            <w:rFonts w:ascii="Times New Roman" w:hAnsi="Times New Roman" w:cs="Times New Roman"/>
            <w:sz w:val="24"/>
            <w:szCs w:val="24"/>
            <w:lang w:val="en-US"/>
          </w:rPr>
          <w:delText>but do not have set points [</w:delText>
        </w:r>
      </w:del>
      <w:del w:id="1318" w:author="Stephen" w:date="2019-11-17T19:08:00Z">
        <w:r w:rsidR="003856D1" w:rsidDel="00183FC7">
          <w:rPr>
            <w:rFonts w:ascii="Times New Roman" w:hAnsi="Times New Roman" w:cs="Times New Roman"/>
            <w:sz w:val="24"/>
            <w:szCs w:val="24"/>
            <w:lang w:val="en-US"/>
          </w:rPr>
          <w:delText>81</w:delText>
        </w:r>
      </w:del>
      <w:del w:id="1319" w:author="Stephen" w:date="2019-11-26T07:21:00Z">
        <w:r w:rsidR="00C32602" w:rsidDel="00ED7F48">
          <w:rPr>
            <w:rFonts w:ascii="Times New Roman" w:hAnsi="Times New Roman" w:cs="Times New Roman"/>
            <w:sz w:val="24"/>
            <w:szCs w:val="24"/>
            <w:lang w:val="en-US"/>
          </w:rPr>
          <w:delText>]</w:delText>
        </w:r>
        <w:r w:rsidR="00C70450" w:rsidRPr="00C70450" w:rsidDel="00ED7F48">
          <w:rPr>
            <w:rFonts w:ascii="Times New Roman" w:hAnsi="Times New Roman" w:cs="Times New Roman"/>
            <w:sz w:val="24"/>
            <w:szCs w:val="24"/>
            <w:lang w:val="en-US"/>
          </w:rPr>
          <w:delText>)</w:delText>
        </w:r>
        <w:r w:rsidDel="00ED7F48">
          <w:rPr>
            <w:rFonts w:ascii="Times New Roman" w:hAnsi="Times New Roman" w:cs="Times New Roman"/>
            <w:sz w:val="24"/>
            <w:szCs w:val="24"/>
            <w:lang w:val="en-US"/>
          </w:rPr>
          <w:delText>.</w:delText>
        </w:r>
      </w:del>
    </w:p>
    <w:p w14:paraId="43143A01" w14:textId="77777777" w:rsidR="00553E7C" w:rsidDel="00014C49" w:rsidRDefault="00553E7C" w:rsidP="00553E7C">
      <w:pPr>
        <w:spacing w:line="480" w:lineRule="auto"/>
        <w:rPr>
          <w:del w:id="1320" w:author="Stephen" w:date="2019-11-18T08:34:00Z"/>
          <w:rFonts w:ascii="Times New Roman" w:hAnsi="Times New Roman" w:cs="Times New Roman"/>
          <w:sz w:val="24"/>
          <w:szCs w:val="24"/>
          <w:lang w:val="en-US"/>
        </w:rPr>
      </w:pPr>
      <w:del w:id="1321" w:author="Stephen" w:date="2019-11-26T07:24:00Z">
        <w:r w:rsidDel="00C543E6">
          <w:rPr>
            <w:rFonts w:ascii="Times New Roman" w:hAnsi="Times New Roman" w:cs="Times New Roman"/>
            <w:sz w:val="24"/>
            <w:szCs w:val="24"/>
            <w:lang w:val="en-US"/>
          </w:rPr>
          <w:delText xml:space="preserve">The hypothesis of there being an individual thyroid set point has also been reported as being supported </w:delText>
        </w:r>
      </w:del>
      <w:del w:id="1322" w:author="Stephen" w:date="2019-11-26T07:15:00Z">
        <w:r w:rsidDel="00ED7F48">
          <w:rPr>
            <w:rFonts w:ascii="Times New Roman" w:hAnsi="Times New Roman" w:cs="Times New Roman"/>
            <w:sz w:val="24"/>
            <w:szCs w:val="24"/>
            <w:lang w:val="en-US"/>
          </w:rPr>
          <w:delText>by ‘various studies showing that, despite normalized TSH and FT4 levels, approximately 15% of patients treated for hypothyroidism or hyperthyroidism still have significant t</w:delText>
        </w:r>
        <w:r w:rsidR="00C32602" w:rsidDel="00ED7F48">
          <w:rPr>
            <w:rFonts w:ascii="Times New Roman" w:hAnsi="Times New Roman" w:cs="Times New Roman"/>
            <w:sz w:val="24"/>
            <w:szCs w:val="24"/>
            <w:lang w:val="en-US"/>
          </w:rPr>
          <w:delText>hyroid associated complaints’[</w:delText>
        </w:r>
      </w:del>
      <w:del w:id="1323" w:author="Stephen" w:date="2019-11-17T19:09:00Z">
        <w:r w:rsidR="003856D1" w:rsidDel="00183FC7">
          <w:rPr>
            <w:rFonts w:ascii="Times New Roman" w:hAnsi="Times New Roman" w:cs="Times New Roman"/>
            <w:sz w:val="24"/>
            <w:szCs w:val="24"/>
            <w:lang w:val="en-US"/>
          </w:rPr>
          <w:delText>80</w:delText>
        </w:r>
      </w:del>
      <w:del w:id="1324" w:author="Stephen" w:date="2019-11-26T07:15:00Z">
        <w:r w:rsidDel="00ED7F48">
          <w:rPr>
            <w:rFonts w:ascii="Times New Roman" w:hAnsi="Times New Roman" w:cs="Times New Roman"/>
            <w:sz w:val="24"/>
            <w:szCs w:val="24"/>
            <w:lang w:val="en-US"/>
          </w:rPr>
          <w:delText xml:space="preserve">].  </w:delText>
        </w:r>
      </w:del>
      <w:del w:id="1325" w:author="Stephen" w:date="2019-11-26T07:24:00Z">
        <w:r w:rsidDel="00C543E6">
          <w:rPr>
            <w:rFonts w:ascii="Times New Roman" w:hAnsi="Times New Roman" w:cs="Times New Roman"/>
            <w:sz w:val="24"/>
            <w:szCs w:val="24"/>
            <w:lang w:val="en-US"/>
          </w:rPr>
          <w:delText xml:space="preserve">Contradicting this observation </w:delText>
        </w:r>
      </w:del>
      <w:del w:id="1326" w:author="Stephen" w:date="2019-11-26T07:22:00Z">
        <w:r w:rsidDel="00C543E6">
          <w:rPr>
            <w:rFonts w:ascii="Times New Roman" w:hAnsi="Times New Roman" w:cs="Times New Roman"/>
            <w:sz w:val="24"/>
            <w:szCs w:val="24"/>
            <w:lang w:val="en-US"/>
          </w:rPr>
          <w:delText>is the observation that individuals with subclinical thyroid dysfunction, who would have thyroid function even further away from any putative set point levels than the above patients, have few if any symptoms [</w:delText>
        </w:r>
      </w:del>
      <w:del w:id="1327" w:author="Stephen" w:date="2019-11-17T19:09:00Z">
        <w:r w:rsidDel="00183FC7">
          <w:rPr>
            <w:rFonts w:ascii="Times New Roman" w:hAnsi="Times New Roman" w:cs="Times New Roman"/>
            <w:sz w:val="24"/>
            <w:szCs w:val="24"/>
            <w:lang w:val="en-US"/>
          </w:rPr>
          <w:delText>1,2</w:delText>
        </w:r>
      </w:del>
      <w:del w:id="1328" w:author="Stephen" w:date="2019-11-26T07:22:00Z">
        <w:r w:rsidDel="00C543E6">
          <w:rPr>
            <w:rFonts w:ascii="Times New Roman" w:hAnsi="Times New Roman" w:cs="Times New Roman"/>
            <w:sz w:val="24"/>
            <w:szCs w:val="24"/>
            <w:lang w:val="en-US"/>
          </w:rPr>
          <w:delText xml:space="preserve">], i.e. their abnormality is indeed ‘subclinical’. </w:delText>
        </w:r>
      </w:del>
      <w:del w:id="1329" w:author="Stephen" w:date="2019-11-26T07:24:00Z">
        <w:r w:rsidDel="00C543E6">
          <w:rPr>
            <w:rFonts w:ascii="Times New Roman" w:hAnsi="Times New Roman" w:cs="Times New Roman"/>
            <w:sz w:val="24"/>
            <w:szCs w:val="24"/>
            <w:lang w:val="en-US"/>
          </w:rPr>
          <w:delText>Furthermore</w:delText>
        </w:r>
        <w:r w:rsidR="00D56981" w:rsidDel="00C543E6">
          <w:rPr>
            <w:rFonts w:ascii="Times New Roman" w:hAnsi="Times New Roman" w:cs="Times New Roman"/>
            <w:sz w:val="24"/>
            <w:szCs w:val="24"/>
            <w:lang w:val="en-US"/>
          </w:rPr>
          <w:delText>,</w:delText>
        </w:r>
        <w:r w:rsidDel="00C543E6">
          <w:rPr>
            <w:rFonts w:ascii="Times New Roman" w:hAnsi="Times New Roman" w:cs="Times New Roman"/>
            <w:sz w:val="24"/>
            <w:szCs w:val="24"/>
            <w:lang w:val="en-US"/>
          </w:rPr>
          <w:delText xml:space="preserve"> any residual symptoms in treated patients may well be due to other factors rather than to thyroid replacement not achieving individual set points. </w:delText>
        </w:r>
      </w:del>
      <w:del w:id="1330" w:author="Stephen" w:date="2019-11-26T07:22:00Z">
        <w:r w:rsidDel="00C543E6">
          <w:rPr>
            <w:rFonts w:ascii="Times New Roman" w:hAnsi="Times New Roman" w:cs="Times New Roman"/>
            <w:sz w:val="24"/>
            <w:szCs w:val="24"/>
            <w:lang w:val="en-US"/>
          </w:rPr>
          <w:delText>Indeed, one study has suggested that thyroid surgery to remove the offending source of autoimmune inflammation m</w:delText>
        </w:r>
        <w:r w:rsidR="00C32602" w:rsidDel="00C543E6">
          <w:rPr>
            <w:rFonts w:ascii="Times New Roman" w:hAnsi="Times New Roman" w:cs="Times New Roman"/>
            <w:sz w:val="24"/>
            <w:szCs w:val="24"/>
            <w:lang w:val="en-US"/>
          </w:rPr>
          <w:delText>ay be helpful in this regard [</w:delText>
        </w:r>
      </w:del>
      <w:del w:id="1331" w:author="Stephen" w:date="2019-11-17T19:10:00Z">
        <w:r w:rsidR="00C3260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8</w:delText>
        </w:r>
      </w:del>
      <w:del w:id="1332" w:author="Stephen" w:date="2019-11-26T07:22:00Z">
        <w:r w:rsidDel="00C543E6">
          <w:rPr>
            <w:rFonts w:ascii="Times New Roman" w:hAnsi="Times New Roman" w:cs="Times New Roman"/>
            <w:sz w:val="24"/>
            <w:szCs w:val="24"/>
            <w:lang w:val="en-US"/>
          </w:rPr>
          <w:delText xml:space="preserve">]. </w:delText>
        </w:r>
      </w:del>
    </w:p>
    <w:p w14:paraId="7A021AD1" w14:textId="77777777" w:rsidR="00823FAB" w:rsidRDefault="00823FAB" w:rsidP="00553E7C">
      <w:pPr>
        <w:spacing w:line="480" w:lineRule="auto"/>
        <w:rPr>
          <w:rFonts w:ascii="Times New Roman" w:hAnsi="Times New Roman" w:cs="Times New Roman"/>
          <w:sz w:val="24"/>
          <w:szCs w:val="24"/>
        </w:rPr>
      </w:pPr>
      <w:del w:id="1333" w:author="Stephen" w:date="2019-11-10T15:59:00Z">
        <w:r w:rsidRPr="00DE75B6" w:rsidDel="00967C18">
          <w:rPr>
            <w:rFonts w:ascii="Times New Roman" w:hAnsi="Times New Roman" w:cs="Times New Roman"/>
            <w:sz w:val="24"/>
            <w:szCs w:val="24"/>
            <w:lang w:val="en-US"/>
          </w:rPr>
          <w:delText>The fact that TSH levels reliably predict FT4 values within the normal range and that the correlation between TSH and FT4 in the population is negative is consistent with the relationships between other parameters and their controlling hormones [</w:delText>
        </w:r>
        <w:r w:rsidR="005352A1" w:rsidDel="00967C18">
          <w:rPr>
            <w:rFonts w:ascii="Times New Roman" w:hAnsi="Times New Roman" w:cs="Times New Roman"/>
            <w:sz w:val="24"/>
            <w:szCs w:val="24"/>
            <w:lang w:val="en-US"/>
          </w:rPr>
          <w:delText>89</w:delText>
        </w:r>
        <w:r w:rsidR="003856D1" w:rsidDel="00967C18">
          <w:rPr>
            <w:rFonts w:ascii="Times New Roman" w:hAnsi="Times New Roman" w:cs="Times New Roman"/>
            <w:sz w:val="24"/>
            <w:szCs w:val="24"/>
            <w:lang w:val="en-US"/>
          </w:rPr>
          <w:delText>-91</w:delText>
        </w:r>
        <w:r w:rsidRPr="00DE75B6" w:rsidDel="00967C18">
          <w:rPr>
            <w:rFonts w:ascii="Times New Roman" w:hAnsi="Times New Roman" w:cs="Times New Roman"/>
            <w:sz w:val="24"/>
            <w:szCs w:val="24"/>
            <w:lang w:val="en-US"/>
          </w:rPr>
          <w:delText>]. It is this negative relationship</w:delText>
        </w:r>
        <w:r w:rsidDel="00967C18">
          <w:rPr>
            <w:rFonts w:ascii="Times New Roman" w:hAnsi="Times New Roman" w:cs="Times New Roman"/>
            <w:sz w:val="24"/>
            <w:szCs w:val="24"/>
            <w:lang w:val="en-US"/>
          </w:rPr>
          <w:delText xml:space="preserve">, </w:delText>
        </w:r>
        <w:r w:rsidDel="00967C18">
          <w:rPr>
            <w:rFonts w:ascii="Times New Roman" w:hAnsi="Times New Roman" w:cs="Times New Roman"/>
            <w:sz w:val="24"/>
            <w:szCs w:val="24"/>
          </w:rPr>
          <w:delText xml:space="preserve">a function of the population variability of thyroid </w:delText>
        </w:r>
        <w:r w:rsidR="00C32602" w:rsidDel="00967C18">
          <w:rPr>
            <w:rFonts w:ascii="Times New Roman" w:hAnsi="Times New Roman" w:cs="Times New Roman"/>
            <w:sz w:val="24"/>
            <w:szCs w:val="24"/>
          </w:rPr>
          <w:delText>versus pituitary sensitivity [</w:delText>
        </w:r>
        <w:r w:rsidR="003856D1" w:rsidDel="00967C18">
          <w:rPr>
            <w:rFonts w:ascii="Times New Roman" w:hAnsi="Times New Roman" w:cs="Times New Roman"/>
            <w:sz w:val="24"/>
            <w:szCs w:val="24"/>
          </w:rPr>
          <w:delText>92</w:delText>
        </w:r>
        <w:r w:rsidDel="00967C18">
          <w:rPr>
            <w:rFonts w:ascii="Times New Roman" w:hAnsi="Times New Roman" w:cs="Times New Roman"/>
            <w:sz w:val="24"/>
            <w:szCs w:val="24"/>
          </w:rPr>
          <w:delText xml:space="preserve">], </w:delText>
        </w:r>
        <w:r w:rsidR="00C32602" w:rsidDel="00967C18">
          <w:rPr>
            <w:rFonts w:ascii="Times New Roman" w:hAnsi="Times New Roman" w:cs="Times New Roman"/>
            <w:sz w:val="24"/>
            <w:szCs w:val="24"/>
            <w:lang w:val="en-US"/>
          </w:rPr>
          <w:delText>again seen in this review [2</w:delText>
        </w:r>
        <w:r w:rsidR="003856D1" w:rsidDel="00967C18">
          <w:rPr>
            <w:rFonts w:ascii="Times New Roman" w:hAnsi="Times New Roman" w:cs="Times New Roman"/>
            <w:sz w:val="24"/>
            <w:szCs w:val="24"/>
            <w:lang w:val="en-US"/>
          </w:rPr>
          <w:delText>6</w:delText>
        </w:r>
        <w:r w:rsidR="00C32602" w:rsidDel="00967C18">
          <w:rPr>
            <w:rFonts w:ascii="Times New Roman" w:hAnsi="Times New Roman" w:cs="Times New Roman"/>
            <w:sz w:val="24"/>
            <w:szCs w:val="24"/>
            <w:lang w:val="en-US"/>
          </w:rPr>
          <w:delText>-2</w:delText>
        </w:r>
        <w:r w:rsidR="003856D1" w:rsidDel="00967C18">
          <w:rPr>
            <w:rFonts w:ascii="Times New Roman" w:hAnsi="Times New Roman" w:cs="Times New Roman"/>
            <w:sz w:val="24"/>
            <w:szCs w:val="24"/>
            <w:lang w:val="en-US"/>
          </w:rPr>
          <w:delText>9</w:delText>
        </w:r>
        <w:r w:rsidR="00C32602" w:rsidDel="00967C18">
          <w:rPr>
            <w:rFonts w:ascii="Times New Roman" w:hAnsi="Times New Roman" w:cs="Times New Roman"/>
            <w:sz w:val="24"/>
            <w:szCs w:val="24"/>
            <w:lang w:val="en-US"/>
          </w:rPr>
          <w:delText>, 3</w:delText>
        </w:r>
        <w:r w:rsidR="003856D1" w:rsidDel="00967C18">
          <w:rPr>
            <w:rFonts w:ascii="Times New Roman" w:hAnsi="Times New Roman" w:cs="Times New Roman"/>
            <w:sz w:val="24"/>
            <w:szCs w:val="24"/>
            <w:lang w:val="en-US"/>
          </w:rPr>
          <w:delText>4</w:delText>
        </w:r>
        <w:r w:rsidR="00C32602" w:rsidDel="00967C18">
          <w:rPr>
            <w:rFonts w:ascii="Times New Roman" w:hAnsi="Times New Roman" w:cs="Times New Roman"/>
            <w:sz w:val="24"/>
            <w:szCs w:val="24"/>
            <w:lang w:val="en-US"/>
          </w:rPr>
          <w:delText>, 5</w:delText>
        </w:r>
        <w:r w:rsidR="003856D1" w:rsidDel="00967C18">
          <w:rPr>
            <w:rFonts w:ascii="Times New Roman" w:hAnsi="Times New Roman" w:cs="Times New Roman"/>
            <w:sz w:val="24"/>
            <w:szCs w:val="24"/>
            <w:lang w:val="en-US"/>
          </w:rPr>
          <w:delText>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 xml:space="preserve"> which is inconsistent with a set point model of regulation</w:delText>
        </w:r>
        <w:r w:rsidR="00C32602" w:rsidDel="00967C18">
          <w:rPr>
            <w:rFonts w:ascii="Times New Roman" w:hAnsi="Times New Roman" w:cs="Times New Roman"/>
            <w:sz w:val="24"/>
            <w:szCs w:val="24"/>
            <w:lang w:val="en-US"/>
          </w:rPr>
          <w:delText xml:space="preserve"> [</w:delText>
        </w:r>
        <w:r w:rsidR="003856D1" w:rsidDel="00967C18">
          <w:rPr>
            <w:rFonts w:ascii="Times New Roman" w:hAnsi="Times New Roman" w:cs="Times New Roman"/>
            <w:sz w:val="24"/>
            <w:szCs w:val="24"/>
            <w:lang w:val="en-US"/>
          </w:rPr>
          <w:delText>89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w:delText>
        </w:r>
      </w:del>
      <w:del w:id="1334" w:author="Stephen" w:date="2019-10-03T16:39:00Z">
        <w:r w:rsidDel="00A95CD1">
          <w:rPr>
            <w:rFonts w:ascii="Times New Roman" w:hAnsi="Times New Roman" w:cs="Times New Roman"/>
            <w:sz w:val="24"/>
            <w:szCs w:val="24"/>
            <w:lang w:val="en-US"/>
          </w:rPr>
          <w:delText>The negative TSH/FT4 population relationship is consistent with a balance point model of regulation, this model of regulation rendering redundant the need to seek further explanations for the superior correlation of clinical features with FT4 levels as compared with TSH levels.</w:delText>
        </w:r>
        <w:r w:rsidRPr="00DE75B6" w:rsidDel="00A95CD1">
          <w:rPr>
            <w:rFonts w:ascii="Times New Roman" w:hAnsi="Times New Roman" w:cs="Times New Roman"/>
            <w:sz w:val="24"/>
            <w:szCs w:val="24"/>
          </w:rPr>
          <w:delText xml:space="preserve">Other authors </w:delText>
        </w:r>
        <w:r w:rsidDel="00A95CD1">
          <w:rPr>
            <w:rFonts w:ascii="Times New Roman" w:hAnsi="Times New Roman" w:cs="Times New Roman"/>
            <w:sz w:val="24"/>
            <w:szCs w:val="24"/>
          </w:rPr>
          <w:delText xml:space="preserve">investigating yet another parameter (body temperature) </w:delText>
        </w:r>
        <w:r w:rsidRPr="00DE75B6" w:rsidDel="00A95CD1">
          <w:rPr>
            <w:rFonts w:ascii="Times New Roman" w:hAnsi="Times New Roman" w:cs="Times New Roman"/>
            <w:sz w:val="24"/>
            <w:szCs w:val="24"/>
          </w:rPr>
          <w:delText xml:space="preserve">using different methods have come to similar </w:delText>
        </w:r>
        <w:r w:rsidDel="00A95CD1">
          <w:rPr>
            <w:rFonts w:ascii="Times New Roman" w:hAnsi="Times New Roman" w:cs="Times New Roman"/>
            <w:sz w:val="24"/>
            <w:szCs w:val="24"/>
          </w:rPr>
          <w:delText>conclusionsregarding the existence of a set point</w:delText>
        </w:r>
        <w:r w:rsidR="00D56981" w:rsidRPr="00DE75B6" w:rsidDel="00A95CD1">
          <w:rPr>
            <w:rFonts w:ascii="Times New Roman" w:hAnsi="Times New Roman" w:cs="Times New Roman"/>
            <w:sz w:val="24"/>
            <w:szCs w:val="24"/>
          </w:rPr>
          <w:delText>[</w:delText>
        </w:r>
        <w:r w:rsidR="00D56981" w:rsidDel="00A95CD1">
          <w:rPr>
            <w:rFonts w:ascii="Times New Roman" w:hAnsi="Times New Roman" w:cs="Times New Roman"/>
            <w:sz w:val="24"/>
            <w:szCs w:val="24"/>
          </w:rPr>
          <w:delText>93</w:delText>
        </w:r>
        <w:r w:rsidR="00D56981" w:rsidRPr="00DE75B6" w:rsidDel="00A95CD1">
          <w:rPr>
            <w:rFonts w:ascii="Times New Roman" w:hAnsi="Times New Roman" w:cs="Times New Roman"/>
            <w:sz w:val="24"/>
            <w:szCs w:val="24"/>
          </w:rPr>
          <w:delText>]</w:delText>
        </w:r>
        <w:r w:rsidDel="00A95CD1">
          <w:rPr>
            <w:rFonts w:ascii="Times New Roman" w:hAnsi="Times New Roman" w:cs="Times New Roman"/>
            <w:sz w:val="24"/>
            <w:szCs w:val="24"/>
          </w:rPr>
          <w:delText>.</w:delText>
        </w:r>
      </w:del>
    </w:p>
    <w:p w14:paraId="3DCBB7B1" w14:textId="77777777" w:rsidR="00553E7C" w:rsidRPr="00DE75B6" w:rsidDel="00A95CD1" w:rsidRDefault="00553E7C" w:rsidP="00553E7C">
      <w:pPr>
        <w:spacing w:line="480" w:lineRule="auto"/>
        <w:rPr>
          <w:del w:id="1335" w:author="Stephen" w:date="2019-10-03T16:40:00Z"/>
          <w:rFonts w:ascii="Times New Roman" w:hAnsi="Times New Roman" w:cs="Times New Roman"/>
          <w:sz w:val="24"/>
          <w:szCs w:val="24"/>
          <w:lang w:val="en-US"/>
        </w:rPr>
      </w:pPr>
      <w:del w:id="1336" w:author="Stephen" w:date="2019-10-03T16:40:00Z">
        <w:r w:rsidDel="00A95CD1">
          <w:rPr>
            <w:rFonts w:ascii="Times New Roman" w:hAnsi="Times New Roman" w:cs="Times New Roman"/>
            <w:sz w:val="24"/>
            <w:szCs w:val="24"/>
            <w:lang w:val="en-US"/>
          </w:rPr>
          <w:delText>The set point hypothesis has still further problems, including the difficulty of determining the set poi</w:delText>
        </w:r>
        <w:r w:rsidR="005352A1" w:rsidDel="00A95CD1">
          <w:rPr>
            <w:rFonts w:ascii="Times New Roman" w:hAnsi="Times New Roman" w:cs="Times New Roman"/>
            <w:sz w:val="24"/>
            <w:szCs w:val="24"/>
            <w:lang w:val="en-US"/>
          </w:rPr>
          <w:delText>nt [</w:delText>
        </w:r>
        <w:r w:rsidR="003856D1" w:rsidDel="00A95CD1">
          <w:rPr>
            <w:rFonts w:ascii="Times New Roman" w:hAnsi="Times New Roman" w:cs="Times New Roman"/>
            <w:sz w:val="24"/>
            <w:szCs w:val="24"/>
            <w:lang w:val="en-US"/>
          </w:rPr>
          <w:delText>80</w:delText>
        </w:r>
        <w:r w:rsidR="00823FAB" w:rsidDel="00A95CD1">
          <w:rPr>
            <w:rFonts w:ascii="Times New Roman" w:hAnsi="Times New Roman" w:cs="Times New Roman"/>
            <w:sz w:val="24"/>
            <w:szCs w:val="24"/>
            <w:lang w:val="en-US"/>
          </w:rPr>
          <w:delText xml:space="preserve">], and the difficulty of </w:delText>
        </w:r>
        <w:r w:rsidDel="00A95CD1">
          <w:rPr>
            <w:rFonts w:ascii="Times New Roman" w:hAnsi="Times New Roman" w:cs="Times New Roman"/>
            <w:sz w:val="24"/>
            <w:szCs w:val="24"/>
            <w:lang w:val="en-US"/>
          </w:rPr>
          <w:delText>isolating the tissue substr</w:delText>
        </w:r>
        <w:r w:rsidR="005352A1" w:rsidDel="00A95CD1">
          <w:rPr>
            <w:rFonts w:ascii="Times New Roman" w:hAnsi="Times New Roman" w:cs="Times New Roman"/>
            <w:sz w:val="24"/>
            <w:szCs w:val="24"/>
            <w:lang w:val="en-US"/>
          </w:rPr>
          <w:delText>ate of set point functioning [</w:delText>
        </w:r>
        <w:r w:rsidR="003856D1" w:rsidDel="00A95CD1">
          <w:rPr>
            <w:rFonts w:ascii="Times New Roman" w:hAnsi="Times New Roman" w:cs="Times New Roman"/>
            <w:sz w:val="24"/>
            <w:szCs w:val="24"/>
            <w:lang w:val="en-US"/>
          </w:rPr>
          <w:delText>81</w:delText>
        </w:r>
        <w:r w:rsidDel="00A95CD1">
          <w:rPr>
            <w:rFonts w:ascii="Times New Roman" w:hAnsi="Times New Roman" w:cs="Times New Roman"/>
            <w:sz w:val="24"/>
            <w:szCs w:val="24"/>
            <w:lang w:val="en-US"/>
          </w:rPr>
          <w:delText>].</w:delText>
        </w:r>
        <w:r w:rsidR="00D465EB" w:rsidDel="00A95CD1">
          <w:rPr>
            <w:rFonts w:ascii="Times New Roman" w:hAnsi="Times New Roman" w:cs="Times New Roman"/>
            <w:sz w:val="24"/>
            <w:szCs w:val="24"/>
          </w:rPr>
          <w:delText>All of this supports the contemporary view of homeostatic regulation ‘that there is no basis for invoking a central controller that purposefully coordinates responses to at</w:delText>
        </w:r>
        <w:r w:rsidR="005352A1" w:rsidDel="00A95CD1">
          <w:rPr>
            <w:rFonts w:ascii="Times New Roman" w:hAnsi="Times New Roman" w:cs="Times New Roman"/>
            <w:sz w:val="24"/>
            <w:szCs w:val="24"/>
          </w:rPr>
          <w:delText>tain a desired set point....</w:delText>
        </w:r>
        <w:r w:rsidR="003D5FDC" w:rsidDel="00A95CD1">
          <w:rPr>
            <w:rFonts w:ascii="Times New Roman" w:hAnsi="Times New Roman" w:cs="Times New Roman"/>
            <w:sz w:val="24"/>
            <w:szCs w:val="24"/>
          </w:rPr>
          <w:delText>’ [</w:delText>
        </w:r>
        <w:r w:rsidR="005352A1" w:rsidDel="00A95CD1">
          <w:rPr>
            <w:rFonts w:ascii="Times New Roman" w:hAnsi="Times New Roman" w:cs="Times New Roman"/>
            <w:sz w:val="24"/>
            <w:szCs w:val="24"/>
          </w:rPr>
          <w:delText>9</w:delText>
        </w:r>
        <w:r w:rsidR="003856D1" w:rsidDel="00A95CD1">
          <w:rPr>
            <w:rFonts w:ascii="Times New Roman" w:hAnsi="Times New Roman" w:cs="Times New Roman"/>
            <w:sz w:val="24"/>
            <w:szCs w:val="24"/>
          </w:rPr>
          <w:delText>4</w:delText>
        </w:r>
        <w:r w:rsidR="00D465EB" w:rsidDel="00A95CD1">
          <w:rPr>
            <w:rFonts w:ascii="Times New Roman" w:hAnsi="Times New Roman" w:cs="Times New Roman"/>
            <w:sz w:val="24"/>
            <w:szCs w:val="24"/>
          </w:rPr>
          <w:delText>].</w:delText>
        </w:r>
      </w:del>
    </w:p>
    <w:p w14:paraId="4B52CD34" w14:textId="77777777"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s there is no reason to believe that any individual’s particular thyroid hormone levels represent a set</w:t>
      </w:r>
      <w:ins w:id="1337" w:author="Stephen" w:date="2019-11-28T16:29:00Z">
        <w:r w:rsidR="00A76C8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t>
      </w:r>
      <w:ins w:id="1338" w:author="Stephen" w:date="2019-11-26T07:26:00Z">
        <w:r w:rsidR="00C543E6">
          <w:rPr>
            <w:rFonts w:ascii="Times New Roman" w:hAnsi="Times New Roman" w:cs="Times New Roman"/>
            <w:sz w:val="24"/>
            <w:szCs w:val="24"/>
            <w:lang w:val="en-US"/>
          </w:rPr>
          <w:t xml:space="preserve">do </w:t>
        </w:r>
      </w:ins>
      <w:ins w:id="1339" w:author="Stephen" w:date="2019-11-26T07:27:00Z">
        <w:r w:rsidR="00C543E6">
          <w:rPr>
            <w:rFonts w:ascii="Times New Roman" w:hAnsi="Times New Roman" w:cs="Times New Roman"/>
            <w:sz w:val="24"/>
            <w:szCs w:val="24"/>
            <w:lang w:val="en-US"/>
          </w:rPr>
          <w:t xml:space="preserve">not </w:t>
        </w:r>
      </w:ins>
      <w:ins w:id="1340" w:author="Stephen" w:date="2019-11-26T07:28:00Z">
        <w:r w:rsidR="00C543E6">
          <w:rPr>
            <w:rFonts w:ascii="Times New Roman" w:hAnsi="Times New Roman" w:cs="Times New Roman"/>
            <w:sz w:val="24"/>
            <w:szCs w:val="24"/>
            <w:lang w:val="en-US"/>
          </w:rPr>
          <w:t xml:space="preserve">so </w:t>
        </w:r>
      </w:ins>
      <w:ins w:id="1341" w:author="Stephen" w:date="2019-11-26T07:27:00Z">
        <w:r w:rsidR="00C543E6">
          <w:rPr>
            <w:rFonts w:ascii="Times New Roman" w:hAnsi="Times New Roman" w:cs="Times New Roman"/>
            <w:sz w:val="24"/>
            <w:szCs w:val="24"/>
            <w:lang w:val="en-US"/>
          </w:rPr>
          <w:t xml:space="preserve">become </w:t>
        </w:r>
      </w:ins>
      <w:ins w:id="1342" w:author="Stephen" w:date="2019-11-26T07:28:00Z">
        <w:r w:rsidR="00C543E6">
          <w:rPr>
            <w:rFonts w:ascii="Times New Roman" w:hAnsi="Times New Roman" w:cs="Times New Roman"/>
            <w:sz w:val="24"/>
            <w:szCs w:val="24"/>
            <w:lang w:val="en-US"/>
          </w:rPr>
          <w:t>‘</w:t>
        </w:r>
      </w:ins>
      <w:ins w:id="1343" w:author="Stephen" w:date="2019-11-26T07:30:00Z">
        <w:r w:rsidR="00C543E6">
          <w:rPr>
            <w:rFonts w:ascii="Times New Roman" w:hAnsi="Times New Roman" w:cs="Times New Roman"/>
            <w:sz w:val="24"/>
            <w:szCs w:val="24"/>
            <w:lang w:val="en-US"/>
          </w:rPr>
          <w:t>individually ‘dysthyroid</w:t>
        </w:r>
      </w:ins>
      <w:ins w:id="1344" w:author="Stephen" w:date="2019-11-26T07:28:00Z">
        <w:r w:rsidR="00C543E6">
          <w:rPr>
            <w:rFonts w:ascii="Times New Roman" w:hAnsi="Times New Roman" w:cs="Times New Roman"/>
            <w:sz w:val="24"/>
            <w:szCs w:val="24"/>
            <w:lang w:val="en-US"/>
          </w:rPr>
          <w:t>’, and may in fact become more ‘normal’ i</w:t>
        </w:r>
      </w:ins>
      <w:ins w:id="1345" w:author="Stephen" w:date="2019-11-26T07:29:00Z">
        <w:r w:rsidR="00C543E6">
          <w:rPr>
            <w:rFonts w:ascii="Times New Roman" w:hAnsi="Times New Roman" w:cs="Times New Roman"/>
            <w:sz w:val="24"/>
            <w:szCs w:val="24"/>
            <w:lang w:val="en-US"/>
          </w:rPr>
          <w:t xml:space="preserve">f any change from baseline is towards the middle of the range. </w:t>
        </w:r>
      </w:ins>
      <w:ins w:id="1346" w:author="Stephen" w:date="2019-11-26T07:31:00Z">
        <w:r w:rsidR="00C543E6">
          <w:rPr>
            <w:rFonts w:ascii="Times New Roman" w:hAnsi="Times New Roman" w:cs="Times New Roman"/>
            <w:sz w:val="24"/>
            <w:szCs w:val="24"/>
            <w:lang w:val="en-US"/>
          </w:rPr>
          <w:t xml:space="preserve"> No individual needs </w:t>
        </w:r>
      </w:ins>
      <w:ins w:id="1347" w:author="Stephen" w:date="2019-11-26T07:30:00Z">
        <w:r w:rsidR="00C543E6" w:rsidRPr="00DE75B6">
          <w:rPr>
            <w:rFonts w:ascii="Times New Roman" w:hAnsi="Times New Roman" w:cs="Times New Roman"/>
            <w:sz w:val="24"/>
            <w:szCs w:val="24"/>
            <w:lang w:val="en-US"/>
          </w:rPr>
          <w:t>to become ‘more hypothyroid’ [</w:t>
        </w:r>
        <w:r w:rsidR="00C543E6">
          <w:rPr>
            <w:rFonts w:ascii="Times New Roman" w:hAnsi="Times New Roman" w:cs="Times New Roman"/>
            <w:sz w:val="24"/>
            <w:szCs w:val="24"/>
            <w:lang w:val="en-US"/>
          </w:rPr>
          <w:t>130</w:t>
        </w:r>
        <w:r w:rsidR="00C543E6" w:rsidRPr="00DE75B6">
          <w:rPr>
            <w:rFonts w:ascii="Times New Roman" w:hAnsi="Times New Roman" w:cs="Times New Roman"/>
            <w:sz w:val="24"/>
            <w:szCs w:val="24"/>
            <w:lang w:val="en-US"/>
          </w:rPr>
          <w:t>] than other individuals to have hormone levels fall out of the normal range and enable diagnosis</w:t>
        </w:r>
      </w:ins>
      <w:ins w:id="1348" w:author="Stephen" w:date="2019-11-26T07:31:00Z">
        <w:r w:rsidR="00C543E6">
          <w:rPr>
            <w:rFonts w:ascii="Times New Roman" w:hAnsi="Times New Roman" w:cs="Times New Roman"/>
            <w:sz w:val="24"/>
            <w:szCs w:val="24"/>
            <w:lang w:val="en-US"/>
          </w:rPr>
          <w:t>.</w:t>
        </w:r>
      </w:ins>
      <w:ins w:id="1349" w:author="Stephen" w:date="2019-11-26T07:30:00Z">
        <w:r w:rsidR="00C543E6" w:rsidRPr="00DE75B6">
          <w:rPr>
            <w:rFonts w:ascii="Times New Roman" w:hAnsi="Times New Roman" w:cs="Times New Roman"/>
            <w:sz w:val="24"/>
            <w:szCs w:val="24"/>
            <w:lang w:val="en-US"/>
          </w:rPr>
          <w:t xml:space="preserve"> </w:t>
        </w:r>
      </w:ins>
      <w:del w:id="1350" w:author="Stephen" w:date="2019-11-26T07:32:00Z">
        <w:r w:rsidRPr="00DE75B6" w:rsidDel="00C543E6">
          <w:rPr>
            <w:rFonts w:ascii="Times New Roman" w:hAnsi="Times New Roman" w:cs="Times New Roman"/>
            <w:sz w:val="24"/>
            <w:szCs w:val="24"/>
            <w:lang w:val="en-US"/>
          </w:rPr>
          <w:delText>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w:delText>
        </w:r>
      </w:del>
      <w:del w:id="1351" w:author="Stephen" w:date="2019-11-26T07:30:00Z">
        <w:r w:rsidRPr="00DE75B6" w:rsidDel="00C543E6">
          <w:rPr>
            <w:rFonts w:ascii="Times New Roman" w:hAnsi="Times New Roman" w:cs="Times New Roman"/>
            <w:sz w:val="24"/>
            <w:szCs w:val="24"/>
            <w:lang w:val="en-US"/>
          </w:rPr>
          <w:delText xml:space="preserve"> They do not need to become ‘more hypothyroid’ [</w:delText>
        </w:r>
      </w:del>
      <w:del w:id="1352" w:author="Stephen" w:date="2019-11-17T19:12:00Z">
        <w:r w:rsidR="003856D1" w:rsidDel="00183FC7">
          <w:rPr>
            <w:rFonts w:ascii="Times New Roman" w:hAnsi="Times New Roman" w:cs="Times New Roman"/>
            <w:sz w:val="24"/>
            <w:szCs w:val="24"/>
            <w:lang w:val="en-US"/>
          </w:rPr>
          <w:delText>82</w:delText>
        </w:r>
      </w:del>
      <w:del w:id="1353" w:author="Stephen" w:date="2019-11-26T07:30:00Z">
        <w:r w:rsidRPr="00DE75B6" w:rsidDel="00C543E6">
          <w:rPr>
            <w:rFonts w:ascii="Times New Roman" w:hAnsi="Times New Roman" w:cs="Times New Roman"/>
            <w:sz w:val="24"/>
            <w:szCs w:val="24"/>
            <w:lang w:val="en-US"/>
          </w:rPr>
          <w:delText>] than other individuals to have hormone levels fall out of the normal range and enable diagnosis</w:delText>
        </w:r>
      </w:del>
      <w:del w:id="1354" w:author="Stephen" w:date="2019-11-26T07:32:00Z">
        <w:r w:rsidRPr="00DE75B6" w:rsidDel="00C543E6">
          <w:rPr>
            <w:rFonts w:ascii="Times New Roman" w:hAnsi="Times New Roman" w:cs="Times New Roman"/>
            <w:sz w:val="24"/>
            <w:szCs w:val="24"/>
            <w:lang w:val="en-US"/>
          </w:rPr>
          <w:delText>. Conversely these individuals with upper normal range levels of FT4 need little disturbance upwards to become truly, overtly hyperthyroid.</w:delText>
        </w:r>
      </w:del>
      <w:r>
        <w:rPr>
          <w:rFonts w:ascii="Times New Roman" w:hAnsi="Times New Roman" w:cs="Times New Roman"/>
          <w:sz w:val="24"/>
          <w:szCs w:val="24"/>
          <w:lang w:val="en-US"/>
        </w:rPr>
        <w:t xml:space="preserve">By the same logic, there is no imperative with thyroid replacement therapy to attempt to recreate the exact </w:t>
      </w:r>
      <w:ins w:id="1355" w:author="Stephen" w:date="2019-11-28T16:29:00Z">
        <w:r w:rsidR="00A76C86">
          <w:rPr>
            <w:rFonts w:ascii="Times New Roman" w:hAnsi="Times New Roman" w:cs="Times New Roman"/>
            <w:sz w:val="24"/>
            <w:szCs w:val="24"/>
            <w:lang w:val="en-US"/>
          </w:rPr>
          <w:t xml:space="preserve">pre-morbid </w:t>
        </w:r>
      </w:ins>
      <w:r>
        <w:rPr>
          <w:rFonts w:ascii="Times New Roman" w:hAnsi="Times New Roman" w:cs="Times New Roman"/>
          <w:sz w:val="24"/>
          <w:szCs w:val="24"/>
          <w:lang w:val="en-US"/>
        </w:rPr>
        <w:t>thyroid status of an individual</w:t>
      </w:r>
      <w:del w:id="1356" w:author="Stephen" w:date="2019-11-28T16:30:00Z">
        <w:r w:rsidDel="00A76C86">
          <w:rPr>
            <w:rFonts w:ascii="Times New Roman" w:hAnsi="Times New Roman" w:cs="Times New Roman"/>
            <w:sz w:val="24"/>
            <w:szCs w:val="24"/>
            <w:lang w:val="en-US"/>
          </w:rPr>
          <w:delText xml:space="preserve"> prior to any thyroid disease or surgery that led to the need for such replacement therapy</w:delText>
        </w:r>
      </w:del>
      <w:r>
        <w:rPr>
          <w:rFonts w:ascii="Times New Roman" w:hAnsi="Times New Roman" w:cs="Times New Roman"/>
          <w:sz w:val="24"/>
          <w:szCs w:val="24"/>
          <w:lang w:val="en-US"/>
        </w:rPr>
        <w:t>.</w:t>
      </w:r>
    </w:p>
    <w:p w14:paraId="42971DCE" w14:textId="77777777" w:rsidR="00553E7C" w:rsidRDefault="00A95CD1" w:rsidP="00553E7C">
      <w:pPr>
        <w:spacing w:line="480" w:lineRule="auto"/>
        <w:rPr>
          <w:rFonts w:ascii="Times New Roman" w:hAnsi="Times New Roman" w:cs="Times New Roman"/>
          <w:sz w:val="24"/>
          <w:szCs w:val="24"/>
          <w:lang w:val="en-US"/>
        </w:rPr>
      </w:pPr>
      <w:commentRangeStart w:id="1357"/>
      <w:ins w:id="1358" w:author="Stephen" w:date="2019-10-03T16:35:00Z">
        <w:r>
          <w:rPr>
            <w:rFonts w:ascii="Times New Roman" w:hAnsi="Times New Roman" w:cs="Times New Roman"/>
            <w:sz w:val="24"/>
            <w:szCs w:val="24"/>
            <w:lang w:val="en-US"/>
          </w:rPr>
          <w:t xml:space="preserve">It </w:t>
        </w:r>
      </w:ins>
      <w:ins w:id="1359" w:author="Stephen" w:date="2019-11-10T12:23:00Z">
        <w:r w:rsidR="00A12860">
          <w:rPr>
            <w:rFonts w:ascii="Times New Roman" w:hAnsi="Times New Roman" w:cs="Times New Roman"/>
            <w:sz w:val="24"/>
            <w:szCs w:val="24"/>
            <w:lang w:val="en-US"/>
          </w:rPr>
          <w:t xml:space="preserve">also </w:t>
        </w:r>
      </w:ins>
      <w:ins w:id="1360" w:author="Stephen" w:date="2019-10-03T16:35:00Z">
        <w:r>
          <w:rPr>
            <w:rFonts w:ascii="Times New Roman" w:hAnsi="Times New Roman" w:cs="Times New Roman"/>
            <w:sz w:val="24"/>
            <w:szCs w:val="24"/>
            <w:lang w:val="en-US"/>
          </w:rPr>
          <w:t xml:space="preserve">does not follow </w:t>
        </w:r>
      </w:ins>
      <w:commentRangeEnd w:id="1357"/>
      <w:ins w:id="1361" w:author="Stephen" w:date="2019-11-20T14:45:00Z">
        <w:r w:rsidR="006F7300">
          <w:rPr>
            <w:rStyle w:val="CommentReference"/>
          </w:rPr>
          <w:commentReference w:id="1357"/>
        </w:r>
      </w:ins>
      <w:del w:id="1362" w:author="Stephen" w:date="2019-10-03T16:35:00Z">
        <w:r w:rsidR="00553E7C" w:rsidDel="00A95CD1">
          <w:rPr>
            <w:rFonts w:ascii="Times New Roman" w:hAnsi="Times New Roman" w:cs="Times New Roman"/>
            <w:sz w:val="24"/>
            <w:szCs w:val="24"/>
            <w:lang w:val="en-US"/>
          </w:rPr>
          <w:delText xml:space="preserve">The concept </w:delText>
        </w:r>
      </w:del>
      <w:r w:rsidR="00553E7C">
        <w:rPr>
          <w:rFonts w:ascii="Times New Roman" w:hAnsi="Times New Roman" w:cs="Times New Roman"/>
          <w:sz w:val="24"/>
          <w:szCs w:val="24"/>
          <w:lang w:val="en-US"/>
        </w:rPr>
        <w:t xml:space="preserve">that </w:t>
      </w:r>
      <w:ins w:id="1363" w:author="Stephen" w:date="2019-10-03T16:36:00Z">
        <w:r>
          <w:rPr>
            <w:rFonts w:ascii="Times New Roman" w:hAnsi="Times New Roman" w:cs="Times New Roman"/>
            <w:sz w:val="24"/>
            <w:szCs w:val="24"/>
            <w:lang w:val="en-US"/>
          </w:rPr>
          <w:t xml:space="preserve"> because </w:t>
        </w:r>
      </w:ins>
      <w:r w:rsidR="00553E7C">
        <w:rPr>
          <w:rFonts w:ascii="Times New Roman" w:hAnsi="Times New Roman" w:cs="Times New Roman"/>
          <w:sz w:val="24"/>
          <w:szCs w:val="24"/>
          <w:lang w:val="en-US"/>
        </w:rPr>
        <w:t xml:space="preserve">TSH levels are more sensitive indicators than FT4 levels in the context of changes in thyroid function, </w:t>
      </w:r>
      <w:ins w:id="1364" w:author="Stephen" w:date="2019-10-03T16:36:00Z">
        <w:r>
          <w:rPr>
            <w:rFonts w:ascii="Times New Roman" w:hAnsi="Times New Roman" w:cs="Times New Roman"/>
            <w:sz w:val="24"/>
            <w:szCs w:val="24"/>
            <w:lang w:val="en-US"/>
          </w:rPr>
          <w:t xml:space="preserve">that </w:t>
        </w:r>
      </w:ins>
      <w:del w:id="1365" w:author="Stephen" w:date="2019-10-03T16:36:00Z">
        <w:r w:rsidR="00553E7C" w:rsidDel="00A95CD1">
          <w:rPr>
            <w:rFonts w:ascii="Times New Roman" w:hAnsi="Times New Roman" w:cs="Times New Roman"/>
            <w:sz w:val="24"/>
            <w:szCs w:val="24"/>
            <w:lang w:val="en-US"/>
          </w:rPr>
          <w:delText>based on changes in</w:delText>
        </w:r>
      </w:del>
      <w:r w:rsidR="00553E7C">
        <w:rPr>
          <w:rFonts w:ascii="Times New Roman" w:hAnsi="Times New Roman" w:cs="Times New Roman"/>
          <w:sz w:val="24"/>
          <w:szCs w:val="24"/>
          <w:lang w:val="en-US"/>
        </w:rPr>
        <w:t xml:space="preserve"> TSH </w:t>
      </w:r>
      <w:del w:id="1366" w:author="Stephen" w:date="2019-10-03T16:37:00Z">
        <w:r w:rsidR="00553E7C" w:rsidDel="00A95CD1">
          <w:rPr>
            <w:rFonts w:ascii="Times New Roman" w:hAnsi="Times New Roman" w:cs="Times New Roman"/>
            <w:sz w:val="24"/>
            <w:szCs w:val="24"/>
            <w:lang w:val="en-US"/>
          </w:rPr>
          <w:delText>andFT4</w:delText>
        </w:r>
      </w:del>
      <w:r w:rsidR="00553E7C">
        <w:rPr>
          <w:rFonts w:ascii="Times New Roman" w:hAnsi="Times New Roman" w:cs="Times New Roman"/>
          <w:sz w:val="24"/>
          <w:szCs w:val="24"/>
          <w:lang w:val="en-US"/>
        </w:rPr>
        <w:t xml:space="preserve"> levels</w:t>
      </w:r>
      <w:del w:id="1367" w:author="Stephen" w:date="2019-10-03T16:37:00Z">
        <w:r w:rsidR="00553E7C" w:rsidDel="00A95CD1">
          <w:rPr>
            <w:rFonts w:ascii="Times New Roman" w:hAnsi="Times New Roman" w:cs="Times New Roman"/>
            <w:sz w:val="24"/>
            <w:szCs w:val="24"/>
            <w:lang w:val="en-US"/>
          </w:rPr>
          <w:delText>, and therefore</w:delText>
        </w:r>
      </w:del>
      <w:r w:rsidR="00553E7C">
        <w:rPr>
          <w:rFonts w:ascii="Times New Roman" w:hAnsi="Times New Roman" w:cs="Times New Roman"/>
          <w:sz w:val="24"/>
          <w:szCs w:val="24"/>
          <w:lang w:val="en-US"/>
        </w:rPr>
        <w:t xml:space="preserve"> are better indic</w:t>
      </w:r>
      <w:r w:rsidR="00D114F2">
        <w:rPr>
          <w:rFonts w:ascii="Times New Roman" w:hAnsi="Times New Roman" w:cs="Times New Roman"/>
          <w:sz w:val="24"/>
          <w:szCs w:val="24"/>
          <w:lang w:val="en-US"/>
        </w:rPr>
        <w:t>ators of thyroid function [</w:t>
      </w:r>
      <w:ins w:id="1368" w:author="Stephen" w:date="2019-11-17T19:12:00Z">
        <w:r w:rsidR="00183FC7">
          <w:rPr>
            <w:rFonts w:ascii="Times New Roman" w:hAnsi="Times New Roman" w:cs="Times New Roman"/>
            <w:sz w:val="24"/>
            <w:szCs w:val="24"/>
            <w:lang w:val="en-US"/>
          </w:rPr>
          <w:t>1, 7</w:t>
        </w:r>
      </w:ins>
      <w:del w:id="1369" w:author="Stephen" w:date="2019-11-17T19:12:00Z">
        <w:r w:rsidR="00D114F2" w:rsidDel="00183FC7">
          <w:rPr>
            <w:rFonts w:ascii="Times New Roman" w:hAnsi="Times New Roman" w:cs="Times New Roman"/>
            <w:sz w:val="24"/>
            <w:szCs w:val="24"/>
            <w:lang w:val="en-US"/>
          </w:rPr>
          <w:delText>4</w:delText>
        </w:r>
      </w:del>
      <w:r w:rsidR="00D114F2">
        <w:rPr>
          <w:rFonts w:ascii="Times New Roman" w:hAnsi="Times New Roman" w:cs="Times New Roman"/>
          <w:sz w:val="24"/>
          <w:szCs w:val="24"/>
          <w:lang w:val="en-US"/>
        </w:rPr>
        <w:t xml:space="preserve">, </w:t>
      </w:r>
      <w:del w:id="1370" w:author="Stephen" w:date="2019-11-17T19:13:00Z">
        <w:r w:rsidR="003856D1" w:rsidDel="00183FC7">
          <w:rPr>
            <w:rFonts w:ascii="Times New Roman" w:hAnsi="Times New Roman" w:cs="Times New Roman"/>
            <w:sz w:val="24"/>
            <w:szCs w:val="24"/>
            <w:lang w:val="en-US"/>
          </w:rPr>
          <w:delText>80</w:delText>
        </w:r>
      </w:del>
      <w:del w:id="1371" w:author="Stephen" w:date="2019-11-18T08:34:00Z">
        <w:r w:rsidR="00553E7C" w:rsidDel="00014C49">
          <w:rPr>
            <w:rFonts w:ascii="Times New Roman" w:hAnsi="Times New Roman" w:cs="Times New Roman"/>
            <w:sz w:val="24"/>
            <w:szCs w:val="24"/>
            <w:lang w:val="en-US"/>
          </w:rPr>
          <w:delText>,</w:delText>
        </w:r>
      </w:del>
      <w:r w:rsidR="00553E7C">
        <w:rPr>
          <w:rFonts w:ascii="Times New Roman" w:hAnsi="Times New Roman" w:cs="Times New Roman"/>
          <w:sz w:val="24"/>
          <w:szCs w:val="24"/>
          <w:lang w:val="en-US"/>
        </w:rPr>
        <w:t xml:space="preserve"> </w:t>
      </w:r>
      <w:ins w:id="1372" w:author="Stephen" w:date="2019-11-17T19:13:00Z">
        <w:r w:rsidR="00183FC7">
          <w:rPr>
            <w:rFonts w:ascii="Times New Roman" w:hAnsi="Times New Roman" w:cs="Times New Roman"/>
            <w:sz w:val="24"/>
            <w:szCs w:val="24"/>
            <w:lang w:val="en-US"/>
          </w:rPr>
          <w:t>130</w:t>
        </w:r>
      </w:ins>
      <w:del w:id="1373" w:author="Stephen" w:date="2019-11-17T19:13:00Z">
        <w:r w:rsidR="003856D1" w:rsidDel="00183FC7">
          <w:rPr>
            <w:rFonts w:ascii="Times New Roman" w:hAnsi="Times New Roman" w:cs="Times New Roman"/>
            <w:sz w:val="24"/>
            <w:szCs w:val="24"/>
            <w:lang w:val="en-US"/>
          </w:rPr>
          <w:delText>82</w:delText>
        </w:r>
      </w:del>
      <w:r w:rsidR="00D114F2">
        <w:rPr>
          <w:rFonts w:ascii="Times New Roman" w:hAnsi="Times New Roman" w:cs="Times New Roman"/>
          <w:sz w:val="24"/>
          <w:szCs w:val="24"/>
          <w:lang w:val="en-US"/>
        </w:rPr>
        <w:t xml:space="preserve">, </w:t>
      </w:r>
      <w:ins w:id="1374" w:author="Stephen" w:date="2019-11-17T19:13:00Z">
        <w:r w:rsidR="00183FC7">
          <w:rPr>
            <w:rFonts w:ascii="Times New Roman" w:hAnsi="Times New Roman" w:cs="Times New Roman"/>
            <w:sz w:val="24"/>
            <w:szCs w:val="24"/>
            <w:lang w:val="en-US"/>
          </w:rPr>
          <w:t>135</w:t>
        </w:r>
      </w:ins>
      <w:del w:id="1375" w:author="Stephen" w:date="2019-11-17T19:13:00Z">
        <w:r w:rsidR="00D114F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4</w:delText>
        </w:r>
      </w:del>
      <w:r w:rsidR="00553E7C">
        <w:rPr>
          <w:rFonts w:ascii="Times New Roman" w:hAnsi="Times New Roman" w:cs="Times New Roman"/>
          <w:sz w:val="24"/>
          <w:szCs w:val="24"/>
          <w:lang w:val="en-US"/>
        </w:rPr>
        <w:t>]</w:t>
      </w:r>
      <w:del w:id="1376" w:author="Stephen" w:date="2019-10-03T16:34:00Z">
        <w:r w:rsidR="00553E7C" w:rsidDel="00641879">
          <w:rPr>
            <w:rFonts w:ascii="Times New Roman" w:hAnsi="Times New Roman" w:cs="Times New Roman"/>
            <w:sz w:val="24"/>
            <w:szCs w:val="24"/>
            <w:lang w:val="en-US"/>
          </w:rPr>
          <w:delText>, relies on the existence of a set point f</w:delText>
        </w:r>
        <w:r w:rsidR="009710EC" w:rsidDel="00641879">
          <w:rPr>
            <w:rFonts w:ascii="Times New Roman" w:hAnsi="Times New Roman" w:cs="Times New Roman"/>
            <w:sz w:val="24"/>
            <w:szCs w:val="24"/>
            <w:lang w:val="en-US"/>
          </w:rPr>
          <w:delText>rom which a change is important.</w:delText>
        </w:r>
      </w:del>
      <w:del w:id="1377" w:author="Stephen" w:date="2019-10-03T16:33:00Z">
        <w:r w:rsidR="009710EC" w:rsidDel="00641879">
          <w:rPr>
            <w:rFonts w:ascii="Times New Roman" w:hAnsi="Times New Roman" w:cs="Times New Roman"/>
            <w:sz w:val="24"/>
            <w:szCs w:val="24"/>
            <w:lang w:val="en-US"/>
          </w:rPr>
          <w:delText xml:space="preserve"> It also</w:delText>
        </w:r>
        <w:r w:rsidR="00553E7C" w:rsidDel="00641879">
          <w:rPr>
            <w:rFonts w:ascii="Times New Roman" w:hAnsi="Times New Roman" w:cs="Times New Roman"/>
            <w:sz w:val="24"/>
            <w:szCs w:val="24"/>
            <w:lang w:val="en-US"/>
          </w:rPr>
          <w:delText xml:space="preserve"> depends on whether or not a log scale is employed, and whether TSH is generating, or responding to, any change to FT4 levels. In normal individuals, changes to TSH and thyroid hormo</w:delText>
        </w:r>
        <w:r w:rsidR="00D114F2" w:rsidDel="00641879">
          <w:rPr>
            <w:rFonts w:ascii="Times New Roman" w:hAnsi="Times New Roman" w:cs="Times New Roman"/>
            <w:sz w:val="24"/>
            <w:szCs w:val="24"/>
            <w:lang w:val="en-US"/>
          </w:rPr>
          <w:delText>nes are positively correlated [</w:delText>
        </w:r>
        <w:r w:rsidR="00553E7C" w:rsidDel="00641879">
          <w:rPr>
            <w:rFonts w:ascii="Times New Roman" w:hAnsi="Times New Roman" w:cs="Times New Roman"/>
            <w:sz w:val="24"/>
            <w:szCs w:val="24"/>
            <w:lang w:val="en-US"/>
          </w:rPr>
          <w:delText>8</w:delText>
        </w:r>
        <w:r w:rsidR="003856D1" w:rsidDel="00641879">
          <w:rPr>
            <w:rFonts w:ascii="Times New Roman" w:hAnsi="Times New Roman" w:cs="Times New Roman"/>
            <w:sz w:val="24"/>
            <w:szCs w:val="24"/>
            <w:lang w:val="en-US"/>
          </w:rPr>
          <w:delText>2</w:delText>
        </w:r>
        <w:r w:rsidR="00553E7C" w:rsidDel="00641879">
          <w:rPr>
            <w:rFonts w:ascii="Times New Roman" w:hAnsi="Times New Roman" w:cs="Times New Roman"/>
            <w:sz w:val="24"/>
            <w:szCs w:val="24"/>
            <w:lang w:val="en-US"/>
          </w:rPr>
          <w:delText>], indicating that physiologically, an</w:delText>
        </w:r>
        <w:r w:rsidR="000261EC" w:rsidDel="00641879">
          <w:rPr>
            <w:rFonts w:ascii="Times New Roman" w:hAnsi="Times New Roman" w:cs="Times New Roman"/>
            <w:sz w:val="24"/>
            <w:szCs w:val="24"/>
            <w:lang w:val="en-US"/>
          </w:rPr>
          <w:delText>y</w:delText>
        </w:r>
        <w:r w:rsidR="00553E7C" w:rsidDel="00641879">
          <w:rPr>
            <w:rFonts w:ascii="Times New Roman" w:hAnsi="Times New Roman" w:cs="Times New Roman"/>
            <w:sz w:val="24"/>
            <w:szCs w:val="24"/>
            <w:lang w:val="en-US"/>
          </w:rPr>
          <w:delText xml:space="preserve"> increase in TSH may be driving an increase in thyroid hormone levels (away from equilibrium), rather than responding to a drop in thyroid hormone levels and restoring equilibrium</w:delText>
        </w:r>
        <w:r w:rsidR="00D56981" w:rsidDel="00641879">
          <w:rPr>
            <w:rFonts w:ascii="Times New Roman" w:hAnsi="Times New Roman" w:cs="Times New Roman"/>
            <w:sz w:val="24"/>
            <w:szCs w:val="24"/>
            <w:lang w:val="en-US"/>
          </w:rPr>
          <w:delText>. Thus,</w:delText>
        </w:r>
        <w:r w:rsidR="00553E7C" w:rsidDel="00641879">
          <w:rPr>
            <w:rFonts w:ascii="Times New Roman" w:hAnsi="Times New Roman" w:cs="Times New Roman"/>
            <w:sz w:val="24"/>
            <w:szCs w:val="24"/>
            <w:lang w:val="en-US"/>
          </w:rPr>
          <w:delText xml:space="preserve"> one cannot even surely predict the direction of any change in thyroid function in the normal range by reference to the change in the TSH level.</w:delText>
        </w:r>
      </w:del>
    </w:p>
    <w:p w14:paraId="3A5F407A" w14:textId="77777777" w:rsidR="000D0849" w:rsidRDefault="00553E7C" w:rsidP="00553E7C">
      <w:pPr>
        <w:spacing w:line="480" w:lineRule="auto"/>
        <w:rPr>
          <w:rFonts w:ascii="Times New Roman" w:hAnsi="Times New Roman" w:cs="Times New Roman"/>
          <w:sz w:val="24"/>
          <w:szCs w:val="24"/>
          <w:lang w:val="en-US"/>
        </w:rPr>
      </w:pPr>
      <w:del w:id="1378" w:author="Stephen" w:date="2019-10-03T16:37:00Z">
        <w:r w:rsidDel="00A95CD1">
          <w:rPr>
            <w:rFonts w:ascii="Times New Roman" w:hAnsi="Times New Roman" w:cs="Times New Roman"/>
            <w:sz w:val="24"/>
            <w:szCs w:val="24"/>
            <w:lang w:val="en-US"/>
          </w:rPr>
          <w:delText xml:space="preserve">Regardless of the above, whether or not TSH or thyroid hormones are the more sensitive indicator of a change to thyroid function, does not necessarily indicate the better indicator of abnormal thyroid function.  </w:delText>
        </w:r>
      </w:del>
      <w:r>
        <w:rPr>
          <w:rFonts w:ascii="Times New Roman" w:hAnsi="Times New Roman" w:cs="Times New Roman"/>
          <w:sz w:val="24"/>
          <w:szCs w:val="24"/>
          <w:lang w:val="en-US"/>
        </w:rPr>
        <w:t>There are proportionally greater changes to levels of the controlli</w:t>
      </w:r>
      <w:r w:rsidR="00D114F2">
        <w:rPr>
          <w:rFonts w:ascii="Times New Roman" w:hAnsi="Times New Roman" w:cs="Times New Roman"/>
          <w:sz w:val="24"/>
          <w:szCs w:val="24"/>
          <w:lang w:val="en-US"/>
        </w:rPr>
        <w:t>ng hormones insulin [</w:t>
      </w:r>
      <w:ins w:id="1379" w:author="Stephen" w:date="2019-11-17T19:19:00Z">
        <w:r w:rsidR="00100CB2">
          <w:rPr>
            <w:rFonts w:ascii="Times New Roman" w:hAnsi="Times New Roman" w:cs="Times New Roman"/>
            <w:sz w:val="24"/>
            <w:szCs w:val="24"/>
            <w:lang w:val="en-US"/>
          </w:rPr>
          <w:t>136</w:t>
        </w:r>
      </w:ins>
      <w:del w:id="1380" w:author="Stephen" w:date="2019-11-17T19:19:00Z">
        <w:r w:rsidR="003856D1" w:rsidDel="00100CB2">
          <w:rPr>
            <w:rFonts w:ascii="Times New Roman" w:hAnsi="Times New Roman" w:cs="Times New Roman"/>
            <w:sz w:val="24"/>
            <w:szCs w:val="24"/>
            <w:lang w:val="en-US"/>
          </w:rPr>
          <w:delText>95</w:delText>
        </w:r>
      </w:del>
      <w:r w:rsidR="00D114F2">
        <w:rPr>
          <w:rFonts w:ascii="Times New Roman" w:hAnsi="Times New Roman" w:cs="Times New Roman"/>
          <w:sz w:val="24"/>
          <w:szCs w:val="24"/>
          <w:lang w:val="en-US"/>
        </w:rPr>
        <w:t>], parathyroid hormone [</w:t>
      </w:r>
      <w:ins w:id="1381" w:author="Stephen" w:date="2019-11-17T19:19:00Z">
        <w:r w:rsidR="00100CB2">
          <w:rPr>
            <w:rFonts w:ascii="Times New Roman" w:hAnsi="Times New Roman" w:cs="Times New Roman"/>
            <w:sz w:val="24"/>
            <w:szCs w:val="24"/>
            <w:lang w:val="en-US"/>
          </w:rPr>
          <w:t>137</w:t>
        </w:r>
      </w:ins>
      <w:del w:id="1382" w:author="Stephen" w:date="2019-11-17T19:19:00Z">
        <w:r w:rsidR="003856D1" w:rsidDel="00100CB2">
          <w:rPr>
            <w:rFonts w:ascii="Times New Roman" w:hAnsi="Times New Roman" w:cs="Times New Roman"/>
            <w:sz w:val="24"/>
            <w:szCs w:val="24"/>
            <w:lang w:val="en-US"/>
          </w:rPr>
          <w:delText>96</w:delText>
        </w:r>
      </w:del>
      <w:r w:rsidR="00D114F2">
        <w:rPr>
          <w:rFonts w:ascii="Times New Roman" w:hAnsi="Times New Roman" w:cs="Times New Roman"/>
          <w:sz w:val="24"/>
          <w:szCs w:val="24"/>
          <w:lang w:val="en-US"/>
        </w:rPr>
        <w:t>] and erythropoietin [</w:t>
      </w:r>
      <w:ins w:id="1383" w:author="Stephen" w:date="2019-11-17T19:19:00Z">
        <w:r w:rsidR="00100CB2">
          <w:rPr>
            <w:rFonts w:ascii="Times New Roman" w:hAnsi="Times New Roman" w:cs="Times New Roman"/>
            <w:sz w:val="24"/>
            <w:szCs w:val="24"/>
            <w:lang w:val="en-US"/>
          </w:rPr>
          <w:t>138</w:t>
        </w:r>
      </w:ins>
      <w:del w:id="1384" w:author="Stephen" w:date="2019-11-17T19:19:00Z">
        <w:r w:rsidR="003856D1" w:rsidDel="00100CB2">
          <w:rPr>
            <w:rFonts w:ascii="Times New Roman" w:hAnsi="Times New Roman" w:cs="Times New Roman"/>
            <w:sz w:val="24"/>
            <w:szCs w:val="24"/>
            <w:lang w:val="en-US"/>
          </w:rPr>
          <w:delText>97</w:delText>
        </w:r>
      </w:del>
      <w:r>
        <w:rPr>
          <w:rFonts w:ascii="Times New Roman" w:hAnsi="Times New Roman" w:cs="Times New Roman"/>
          <w:sz w:val="24"/>
          <w:szCs w:val="24"/>
          <w:lang w:val="en-US"/>
        </w:rPr>
        <w:t xml:space="preserve">] in response to primary changes of levels of the parameters glucose, calcium and hemoglobin respectively, but this provides no </w:t>
      </w:r>
      <w:r>
        <w:rPr>
          <w:rFonts w:ascii="Times New Roman" w:hAnsi="Times New Roman" w:cs="Times New Roman"/>
          <w:sz w:val="24"/>
          <w:szCs w:val="24"/>
          <w:lang w:val="en-US"/>
        </w:rPr>
        <w:lastRenderedPageBreak/>
        <w:t>justification to rely on the levels of the controlling hormones to define normality of these parameters [</w:t>
      </w:r>
      <w:ins w:id="1385" w:author="Stephen" w:date="2019-11-17T19:17:00Z">
        <w:r w:rsidR="00100CB2">
          <w:rPr>
            <w:rFonts w:ascii="Times New Roman" w:hAnsi="Times New Roman" w:cs="Times New Roman"/>
            <w:sz w:val="24"/>
            <w:szCs w:val="24"/>
            <w:lang w:val="en-US"/>
          </w:rPr>
          <w:t>14, 15</w:t>
        </w:r>
      </w:ins>
      <w:del w:id="1386" w:author="Stephen" w:date="2019-11-17T19:17:00Z">
        <w:r w:rsidDel="00100CB2">
          <w:rPr>
            <w:rFonts w:ascii="Times New Roman" w:hAnsi="Times New Roman" w:cs="Times New Roman"/>
            <w:sz w:val="24"/>
            <w:szCs w:val="24"/>
            <w:lang w:val="en-US"/>
          </w:rPr>
          <w:delText>11, 12</w:delText>
        </w:r>
      </w:del>
      <w:r>
        <w:rPr>
          <w:rFonts w:ascii="Times New Roman" w:hAnsi="Times New Roman" w:cs="Times New Roman"/>
          <w:sz w:val="24"/>
          <w:szCs w:val="24"/>
          <w:lang w:val="en-US"/>
        </w:rPr>
        <w:t>].</w:t>
      </w:r>
    </w:p>
    <w:p w14:paraId="73395D96" w14:textId="77777777"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28540B">
        <w:rPr>
          <w:rFonts w:ascii="Times New Roman" w:hAnsi="Times New Roman" w:cs="Times New Roman"/>
          <w:sz w:val="24"/>
          <w:szCs w:val="24"/>
          <w:lang w:val="en-US"/>
        </w:rPr>
        <w:t>, i.e</w:t>
      </w:r>
      <w:r w:rsidR="003C4430">
        <w:rPr>
          <w:rFonts w:ascii="Times New Roman" w:hAnsi="Times New Roman" w:cs="Times New Roman"/>
          <w:sz w:val="24"/>
          <w:szCs w:val="24"/>
          <w:lang w:val="en-US"/>
        </w:rPr>
        <w:t xml:space="preserve">. its extension </w:t>
      </w:r>
      <w:r w:rsidRPr="00DE75B6">
        <w:rPr>
          <w:rFonts w:ascii="Times New Roman" w:hAnsi="Times New Roman" w:cs="Times New Roman"/>
          <w:sz w:val="24"/>
          <w:szCs w:val="24"/>
          <w:lang w:val="en-US"/>
        </w:rPr>
        <w:t>into the abnormal ranges of FT4 [</w:t>
      </w:r>
      <w:ins w:id="1387" w:author="Stephen" w:date="2019-11-17T19:19:00Z">
        <w:r w:rsidR="00100CB2">
          <w:rPr>
            <w:rFonts w:ascii="Times New Roman" w:hAnsi="Times New Roman" w:cs="Times New Roman"/>
            <w:sz w:val="24"/>
            <w:szCs w:val="24"/>
            <w:lang w:val="en-US"/>
          </w:rPr>
          <w:t>17, 18</w:t>
        </w:r>
      </w:ins>
      <w:del w:id="1388" w:author="Stephen" w:date="2019-11-17T19:19:00Z">
        <w:r w:rsidDel="00100CB2">
          <w:rPr>
            <w:rFonts w:ascii="Times New Roman" w:hAnsi="Times New Roman" w:cs="Times New Roman"/>
            <w:sz w:val="24"/>
            <w:szCs w:val="24"/>
            <w:lang w:val="en-US"/>
          </w:rPr>
          <w:delText>14, 15</w:delText>
        </w:r>
      </w:del>
      <w:r w:rsidRPr="00DE75B6">
        <w:rPr>
          <w:rFonts w:ascii="Times New Roman" w:hAnsi="Times New Roman" w:cs="Times New Roman"/>
          <w:sz w:val="24"/>
          <w:szCs w:val="24"/>
          <w:lang w:val="en-US"/>
        </w:rPr>
        <w:t>]. This is due merely to the fact that nearly all overt thyroid dysfunction is primary rather than secondary [</w:t>
      </w:r>
      <w:ins w:id="1389" w:author="Stephen" w:date="2019-11-17T19:20:00Z">
        <w:r w:rsidR="00100CB2">
          <w:rPr>
            <w:rFonts w:ascii="Times New Roman" w:hAnsi="Times New Roman" w:cs="Times New Roman"/>
            <w:sz w:val="24"/>
            <w:szCs w:val="24"/>
            <w:lang w:val="en-US"/>
          </w:rPr>
          <w:t>139</w:t>
        </w:r>
      </w:ins>
      <w:del w:id="1390" w:author="Stephen" w:date="2019-11-17T19:20: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ins w:id="1391" w:author="Stephen" w:date="2019-11-17T08:02:00Z">
        <w:r w:rsidR="0063731F">
          <w:rPr>
            <w:rFonts w:ascii="Times New Roman" w:hAnsi="Times New Roman" w:cs="Times New Roman"/>
            <w:sz w:val="24"/>
            <w:szCs w:val="24"/>
            <w:lang w:val="en-US"/>
          </w:rPr>
          <w:t xml:space="preserve"> </w:t>
        </w:r>
      </w:ins>
      <w:r w:rsidR="00FE4846">
        <w:rPr>
          <w:rFonts w:ascii="Times New Roman" w:hAnsi="Times New Roman" w:cs="Times New Roman"/>
          <w:sz w:val="24"/>
          <w:szCs w:val="24"/>
          <w:lang w:val="en-US"/>
        </w:rPr>
        <w:t>may</w:t>
      </w:r>
      <w:r w:rsidR="00226162">
        <w:rPr>
          <w:rFonts w:ascii="Times New Roman" w:hAnsi="Times New Roman" w:cs="Times New Roman"/>
          <w:sz w:val="24"/>
          <w:szCs w:val="24"/>
          <w:lang w:val="en-US"/>
        </w:rPr>
        <w:t xml:space="preserve"> be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w:t>
      </w:r>
      <w:ins w:id="1392" w:author="Stephen" w:date="2019-11-17T19:21:00Z">
        <w:r w:rsidR="00100CB2">
          <w:rPr>
            <w:rFonts w:ascii="Times New Roman" w:hAnsi="Times New Roman" w:cs="Times New Roman"/>
            <w:sz w:val="24"/>
            <w:szCs w:val="24"/>
            <w:lang w:val="en-US"/>
          </w:rPr>
          <w:t>140</w:t>
        </w:r>
      </w:ins>
      <w:del w:id="1393" w:author="Stephen" w:date="2019-11-17T19:21: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9</w:delText>
        </w:r>
      </w:del>
      <w:r>
        <w:rPr>
          <w:rFonts w:ascii="Times New Roman" w:hAnsi="Times New Roman" w:cs="Times New Roman"/>
          <w:sz w:val="24"/>
          <w:szCs w:val="24"/>
          <w:lang w:val="en-US"/>
        </w:rPr>
        <w:t>]</w:t>
      </w:r>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w:t>
      </w:r>
      <w:ins w:id="1394" w:author="Stephen" w:date="2019-11-17T19:23:00Z">
        <w:r w:rsidR="00100CB2">
          <w:rPr>
            <w:rFonts w:ascii="Times New Roman" w:hAnsi="Times New Roman" w:cs="Times New Roman"/>
            <w:sz w:val="24"/>
            <w:szCs w:val="24"/>
            <w:lang w:val="en-US"/>
          </w:rPr>
          <w:t>135</w:t>
        </w:r>
      </w:ins>
      <w:del w:id="1395" w:author="Stephen" w:date="2019-11-17T19:23:00Z">
        <w:r w:rsidR="00D114F2" w:rsidDel="00100CB2">
          <w:rPr>
            <w:rFonts w:ascii="Times New Roman" w:hAnsi="Times New Roman" w:cs="Times New Roman"/>
            <w:sz w:val="24"/>
            <w:szCs w:val="24"/>
            <w:lang w:val="en-US"/>
          </w:rPr>
          <w:delText>8</w:delText>
        </w:r>
        <w:r w:rsidR="003856D1" w:rsidDel="00100CB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does not imply TSH levels are very specific, i.e. that an abnormal TSH level implies thyroid dysfunction.  </w:t>
      </w:r>
      <w:ins w:id="1396" w:author="Stephen" w:date="2019-11-17T08:02:00Z">
        <w:r w:rsidR="0063731F">
          <w:rPr>
            <w:rFonts w:ascii="Times New Roman" w:hAnsi="Times New Roman" w:cs="Times New Roman"/>
            <w:sz w:val="24"/>
            <w:szCs w:val="24"/>
            <w:lang w:val="en-US"/>
          </w:rPr>
          <w:t>Our work i</w:t>
        </w:r>
      </w:ins>
      <w:ins w:id="1397" w:author="Stephen" w:date="2019-11-17T08:03:00Z">
        <w:r w:rsidR="0063731F">
          <w:rPr>
            <w:rFonts w:ascii="Times New Roman" w:hAnsi="Times New Roman" w:cs="Times New Roman"/>
            <w:sz w:val="24"/>
            <w:szCs w:val="24"/>
            <w:lang w:val="en-US"/>
          </w:rPr>
          <w:t xml:space="preserve">ndicates that </w:t>
        </w:r>
      </w:ins>
      <w:del w:id="1398" w:author="Stephen" w:date="2019-11-17T08:03:00Z">
        <w:r w:rsidDel="0063731F">
          <w:rPr>
            <w:rFonts w:ascii="Times New Roman" w:hAnsi="Times New Roman" w:cs="Times New Roman"/>
            <w:sz w:val="24"/>
            <w:szCs w:val="24"/>
            <w:lang w:val="en-US"/>
          </w:rPr>
          <w:delText>A</w:delText>
        </w:r>
      </w:del>
      <w:ins w:id="1399" w:author="Stephen" w:date="2019-11-17T08:03:00Z">
        <w:r w:rsidR="0063731F">
          <w:rPr>
            <w:rFonts w:ascii="Times New Roman" w:hAnsi="Times New Roman" w:cs="Times New Roman"/>
            <w:sz w:val="24"/>
            <w:szCs w:val="24"/>
            <w:lang w:val="en-US"/>
          </w:rPr>
          <w:t>a</w:t>
        </w:r>
      </w:ins>
      <w:r>
        <w:rPr>
          <w:rFonts w:ascii="Times New Roman" w:hAnsi="Times New Roman" w:cs="Times New Roman"/>
          <w:sz w:val="24"/>
          <w:szCs w:val="24"/>
          <w:lang w:val="en-US"/>
        </w:rPr>
        <w:t xml:space="preserve">n abnormal TSH level </w:t>
      </w:r>
      <w:ins w:id="1400" w:author="Stephen" w:date="2019-11-17T10:02:00Z">
        <w:r w:rsidR="00A40EE7">
          <w:rPr>
            <w:rFonts w:ascii="Times New Roman" w:hAnsi="Times New Roman" w:cs="Times New Roman"/>
            <w:sz w:val="24"/>
            <w:szCs w:val="24"/>
            <w:lang w:val="en-US"/>
          </w:rPr>
          <w:t>per se is an imp</w:t>
        </w:r>
      </w:ins>
      <w:ins w:id="1401" w:author="Stephen" w:date="2019-11-17T10:03:00Z">
        <w:r w:rsidR="00A40EE7">
          <w:rPr>
            <w:rFonts w:ascii="Times New Roman" w:hAnsi="Times New Roman" w:cs="Times New Roman"/>
            <w:sz w:val="24"/>
            <w:szCs w:val="24"/>
            <w:lang w:val="en-US"/>
          </w:rPr>
          <w:t xml:space="preserve">recise </w:t>
        </w:r>
      </w:ins>
      <w:del w:id="1402" w:author="Stephen" w:date="2019-11-17T08:04:00Z">
        <w:r w:rsidDel="0063731F">
          <w:rPr>
            <w:rFonts w:ascii="Times New Roman" w:hAnsi="Times New Roman" w:cs="Times New Roman"/>
            <w:sz w:val="24"/>
            <w:szCs w:val="24"/>
            <w:lang w:val="en-US"/>
          </w:rPr>
          <w:delText xml:space="preserve">in the presence of normal levels of thyroid hormones </w:delText>
        </w:r>
      </w:del>
      <w:del w:id="1403" w:author="Stephen" w:date="2019-11-17T08:05:00Z">
        <w:r w:rsidDel="005B6DDC">
          <w:rPr>
            <w:rFonts w:ascii="Times New Roman" w:hAnsi="Times New Roman" w:cs="Times New Roman"/>
            <w:sz w:val="24"/>
            <w:szCs w:val="24"/>
            <w:lang w:val="en-US"/>
          </w:rPr>
          <w:delText>more</w:delText>
        </w:r>
      </w:del>
      <w:del w:id="1404" w:author="Stephen" w:date="2019-11-17T10:03:00Z">
        <w:r w:rsidDel="00A40EE7">
          <w:rPr>
            <w:rFonts w:ascii="Times New Roman" w:hAnsi="Times New Roman" w:cs="Times New Roman"/>
            <w:sz w:val="24"/>
            <w:szCs w:val="24"/>
            <w:lang w:val="en-US"/>
          </w:rPr>
          <w:delText xml:space="preserve"> likely</w:delText>
        </w:r>
      </w:del>
      <w:del w:id="1405" w:author="Stephen" w:date="2019-11-17T08:04:00Z">
        <w:r w:rsidDel="0063731F">
          <w:rPr>
            <w:rFonts w:ascii="Times New Roman" w:hAnsi="Times New Roman" w:cs="Times New Roman"/>
            <w:sz w:val="24"/>
            <w:szCs w:val="24"/>
            <w:lang w:val="en-US"/>
          </w:rPr>
          <w:delText xml:space="preserve"> indicates</w:delText>
        </w:r>
      </w:del>
      <w:del w:id="1406" w:author="Stephen" w:date="2019-11-17T10:03:00Z">
        <w:r w:rsidDel="00A40EE7">
          <w:rPr>
            <w:rFonts w:ascii="Times New Roman" w:hAnsi="Times New Roman" w:cs="Times New Roman"/>
            <w:sz w:val="24"/>
            <w:szCs w:val="24"/>
            <w:lang w:val="en-US"/>
          </w:rPr>
          <w:delText xml:space="preserve"> a false-positive </w:delText>
        </w:r>
      </w:del>
      <w:ins w:id="1407" w:author="Stephen" w:date="2019-11-17T08:06:00Z">
        <w:r w:rsidR="005B6DDC">
          <w:rPr>
            <w:rFonts w:ascii="Times New Roman" w:hAnsi="Times New Roman" w:cs="Times New Roman"/>
            <w:sz w:val="24"/>
            <w:szCs w:val="24"/>
            <w:lang w:val="en-US"/>
          </w:rPr>
          <w:t>indicator</w:t>
        </w:r>
      </w:ins>
      <w:ins w:id="1408" w:author="Stephen" w:date="2019-11-18T08:35:00Z">
        <w:r w:rsidR="00014C49">
          <w:rPr>
            <w:rFonts w:ascii="Times New Roman" w:hAnsi="Times New Roman" w:cs="Times New Roman"/>
            <w:sz w:val="24"/>
            <w:szCs w:val="24"/>
            <w:lang w:val="en-US"/>
          </w:rPr>
          <w:t xml:space="preserve"> </w:t>
        </w:r>
      </w:ins>
      <w:del w:id="1409" w:author="Stephen" w:date="2019-11-17T08:04:00Z">
        <w:r w:rsidDel="0063731F">
          <w:rPr>
            <w:rFonts w:ascii="Times New Roman" w:hAnsi="Times New Roman" w:cs="Times New Roman"/>
            <w:sz w:val="24"/>
            <w:szCs w:val="24"/>
            <w:lang w:val="en-US"/>
          </w:rPr>
          <w:delText xml:space="preserve">TSH </w:delText>
        </w:r>
      </w:del>
      <w:del w:id="1410" w:author="Stephen" w:date="2019-11-17T08:06:00Z">
        <w:r w:rsidDel="005B6DDC">
          <w:rPr>
            <w:rFonts w:ascii="Times New Roman" w:hAnsi="Times New Roman" w:cs="Times New Roman"/>
            <w:sz w:val="24"/>
            <w:szCs w:val="24"/>
            <w:lang w:val="en-US"/>
          </w:rPr>
          <w:delText xml:space="preserve">result in terms </w:delText>
        </w:r>
      </w:del>
      <w:r>
        <w:rPr>
          <w:rFonts w:ascii="Times New Roman" w:hAnsi="Times New Roman" w:cs="Times New Roman"/>
          <w:sz w:val="24"/>
          <w:szCs w:val="24"/>
          <w:lang w:val="en-US"/>
        </w:rPr>
        <w:t>of</w:t>
      </w:r>
      <w:r w:rsidR="00823FAB">
        <w:rPr>
          <w:rFonts w:ascii="Times New Roman" w:hAnsi="Times New Roman" w:cs="Times New Roman"/>
          <w:sz w:val="24"/>
          <w:szCs w:val="24"/>
          <w:lang w:val="en-US"/>
        </w:rPr>
        <w:t xml:space="preserve"> tissue or organ hyper</w:t>
      </w:r>
      <w:del w:id="1411" w:author="Stephen" w:date="2019-11-17T10:03:00Z">
        <w:r w:rsidR="00D56981" w:rsidDel="00A40EE7">
          <w:rPr>
            <w:rFonts w:ascii="Times New Roman" w:hAnsi="Times New Roman" w:cs="Times New Roman"/>
            <w:sz w:val="24"/>
            <w:szCs w:val="24"/>
            <w:lang w:val="en-US"/>
          </w:rPr>
          <w:delText>-</w:delText>
        </w:r>
      </w:del>
      <w:r w:rsidR="00823FAB">
        <w:rPr>
          <w:rFonts w:ascii="Times New Roman" w:hAnsi="Times New Roman" w:cs="Times New Roman"/>
          <w:sz w:val="24"/>
          <w:szCs w:val="24"/>
          <w:lang w:val="en-US"/>
        </w:rPr>
        <w:t>/hypothyroidism.</w:t>
      </w:r>
      <w:ins w:id="1412" w:author="Stephen" w:date="2019-11-17T17:54:00Z">
        <w:r w:rsidR="000D2B4E">
          <w:rPr>
            <w:rFonts w:ascii="Times New Roman" w:hAnsi="Times New Roman" w:cs="Times New Roman"/>
            <w:sz w:val="24"/>
            <w:szCs w:val="24"/>
            <w:lang w:val="en-US"/>
          </w:rPr>
          <w:t xml:space="preserve"> Certainly an abnormal FT4 level is more indicative of a dysthyroid state.</w:t>
        </w:r>
      </w:ins>
      <w:ins w:id="1413" w:author="Stephen" w:date="2019-11-22T10:38:00Z">
        <w:r w:rsidR="00071694">
          <w:rPr>
            <w:rFonts w:ascii="Times New Roman" w:hAnsi="Times New Roman" w:cs="Times New Roman"/>
            <w:sz w:val="24"/>
            <w:szCs w:val="24"/>
            <w:lang w:val="en-US"/>
          </w:rPr>
          <w:t xml:space="preserve"> </w:t>
        </w:r>
      </w:ins>
      <w:ins w:id="1414" w:author="Stephen" w:date="2019-11-22T10:40:00Z">
        <w:r w:rsidR="00071694">
          <w:rPr>
            <w:rFonts w:ascii="Times New Roman" w:hAnsi="Times New Roman" w:cs="Times New Roman"/>
            <w:sz w:val="24"/>
            <w:szCs w:val="24"/>
            <w:lang w:val="en-US"/>
          </w:rPr>
          <w:t xml:space="preserve"> Testing for an abnormal FT4 </w:t>
        </w:r>
      </w:ins>
      <w:ins w:id="1415" w:author="Stephen" w:date="2019-11-22T10:38:00Z">
        <w:r w:rsidR="00071694">
          <w:rPr>
            <w:rFonts w:ascii="Times New Roman" w:hAnsi="Times New Roman" w:cs="Times New Roman"/>
            <w:sz w:val="24"/>
            <w:szCs w:val="24"/>
            <w:lang w:val="en-US"/>
          </w:rPr>
          <w:t>would also lessen the chance of error in the circumstances of thyroid dysfunction of central origin [141].</w:t>
        </w:r>
      </w:ins>
    </w:p>
    <w:p w14:paraId="7AC83874" w14:textId="77777777" w:rsidR="00C07880" w:rsidRDefault="00C07880" w:rsidP="00C07880">
      <w:pPr>
        <w:spacing w:line="480" w:lineRule="auto"/>
        <w:rPr>
          <w:ins w:id="1416" w:author="Stephen" w:date="2019-11-22T10:33:00Z"/>
          <w:rFonts w:ascii="Times New Roman" w:hAnsi="Times New Roman" w:cs="Times New Roman"/>
          <w:sz w:val="24"/>
          <w:szCs w:val="24"/>
          <w:lang w:val="en-US"/>
        </w:rPr>
      </w:pPr>
      <w:ins w:id="1417" w:author="Stephen" w:date="2019-11-22T10:33:00Z">
        <w:r>
          <w:rPr>
            <w:rFonts w:ascii="Times New Roman" w:hAnsi="Times New Roman" w:cs="Times New Roman"/>
            <w:sz w:val="24"/>
            <w:szCs w:val="24"/>
            <w:lang w:val="en-US"/>
          </w:rPr>
          <w:t xml:space="preserve">This </w:t>
        </w:r>
      </w:ins>
      <w:ins w:id="1418" w:author="Stephen" w:date="2019-11-22T10:36:00Z">
        <w:r>
          <w:rPr>
            <w:rFonts w:ascii="Times New Roman" w:hAnsi="Times New Roman" w:cs="Times New Roman"/>
            <w:sz w:val="24"/>
            <w:szCs w:val="24"/>
            <w:lang w:val="en-US"/>
          </w:rPr>
          <w:t>work addressed</w:t>
        </w:r>
      </w:ins>
      <w:ins w:id="1419" w:author="Stephen" w:date="2019-11-22T10:33:00Z">
        <w:r>
          <w:rPr>
            <w:rFonts w:ascii="Times New Roman" w:hAnsi="Times New Roman" w:cs="Times New Roman"/>
            <w:sz w:val="24"/>
            <w:szCs w:val="24"/>
            <w:lang w:val="en-US"/>
          </w:rPr>
          <w:t xml:space="preserve"> diagnosis alone. Randomized trials are necessary to determine whether additional considerations apply in the context of thyroid treatments. One study has reported that TSH levels are important in the treatment of thyroid insufficiency [142], but this was an observational study and it did not fully stratify FT4 levels or exclude factors that might interfere with the FT4/TSH relationship. </w:t>
        </w:r>
      </w:ins>
    </w:p>
    <w:p w14:paraId="6E2AA8CF" w14:textId="77777777" w:rsidR="00C07880" w:rsidRDefault="00C07880" w:rsidP="00C07880">
      <w:pPr>
        <w:spacing w:line="480" w:lineRule="auto"/>
        <w:rPr>
          <w:ins w:id="1420" w:author="Stephen" w:date="2019-11-22T10:33:00Z"/>
          <w:rFonts w:ascii="Times New Roman" w:hAnsi="Times New Roman" w:cs="Times New Roman"/>
          <w:sz w:val="24"/>
          <w:szCs w:val="24"/>
          <w:lang w:val="en-US"/>
        </w:rPr>
      </w:pPr>
      <w:ins w:id="1421" w:author="Stephen" w:date="2019-11-22T10:33:00Z">
        <w:r>
          <w:rPr>
            <w:rFonts w:ascii="Times New Roman" w:hAnsi="Times New Roman" w:cs="Times New Roman"/>
            <w:sz w:val="24"/>
            <w:szCs w:val="24"/>
            <w:lang w:val="en-US"/>
          </w:rPr>
          <w:t xml:space="preserve">Our work has relevance for the </w:t>
        </w:r>
      </w:ins>
      <w:ins w:id="1422" w:author="Stephen" w:date="2019-11-22T10:36:00Z">
        <w:r w:rsidR="00071694">
          <w:rPr>
            <w:rFonts w:ascii="Times New Roman" w:hAnsi="Times New Roman" w:cs="Times New Roman"/>
            <w:sz w:val="24"/>
            <w:szCs w:val="24"/>
            <w:lang w:val="en-US"/>
          </w:rPr>
          <w:t xml:space="preserve">interpretation </w:t>
        </w:r>
      </w:ins>
      <w:ins w:id="1423" w:author="Stephen" w:date="2019-11-22T10:33:00Z">
        <w:r>
          <w:rPr>
            <w:rFonts w:ascii="Times New Roman" w:hAnsi="Times New Roman" w:cs="Times New Roman"/>
            <w:sz w:val="24"/>
            <w:szCs w:val="24"/>
            <w:lang w:val="en-US"/>
          </w:rPr>
          <w:t xml:space="preserve">and </w:t>
        </w:r>
      </w:ins>
      <w:ins w:id="1424" w:author="Stephen" w:date="2019-11-22T10:36:00Z">
        <w:r w:rsidR="00071694">
          <w:rPr>
            <w:rFonts w:ascii="Times New Roman" w:hAnsi="Times New Roman" w:cs="Times New Roman"/>
            <w:sz w:val="24"/>
            <w:szCs w:val="24"/>
            <w:lang w:val="en-US"/>
          </w:rPr>
          <w:t xml:space="preserve">planning </w:t>
        </w:r>
      </w:ins>
      <w:ins w:id="1425" w:author="Stephen" w:date="2019-11-22T10:33:00Z">
        <w:r>
          <w:rPr>
            <w:rFonts w:ascii="Times New Roman" w:hAnsi="Times New Roman" w:cs="Times New Roman"/>
            <w:sz w:val="24"/>
            <w:szCs w:val="24"/>
            <w:lang w:val="en-US"/>
          </w:rPr>
          <w:t xml:space="preserve">of interventional studies. </w:t>
        </w:r>
        <w:r w:rsidRPr="00DE75B6">
          <w:rPr>
            <w:rFonts w:ascii="Times New Roman" w:hAnsi="Times New Roman" w:cs="Times New Roman"/>
            <w:sz w:val="24"/>
            <w:szCs w:val="24"/>
            <w:lang w:val="en-US"/>
          </w:rPr>
          <w:t xml:space="preserve">It may well be that previous </w:t>
        </w:r>
        <w:r>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Pr>
            <w:rFonts w:ascii="Times New Roman" w:hAnsi="Times New Roman" w:cs="Times New Roman"/>
            <w:sz w:val="24"/>
            <w:szCs w:val="24"/>
            <w:lang w:val="en-US"/>
          </w:rPr>
          <w:t xml:space="preserve">. Not only were these TSH levels inappropriate targets, but in addition, on account of the sensitivity of TSH levels to </w:t>
        </w:r>
        <w:r>
          <w:rPr>
            <w:rFonts w:ascii="Times New Roman" w:hAnsi="Times New Roman" w:cs="Times New Roman"/>
            <w:sz w:val="24"/>
            <w:szCs w:val="24"/>
            <w:lang w:val="en-US"/>
          </w:rPr>
          <w:lastRenderedPageBreak/>
          <w:t xml:space="preserve">changing FT4 levels, only minimal changes </w:t>
        </w:r>
      </w:ins>
      <w:ins w:id="1426" w:author="Stephen" w:date="2019-11-28T16:30:00Z">
        <w:r w:rsidR="00A76C86">
          <w:rPr>
            <w:rFonts w:ascii="Times New Roman" w:hAnsi="Times New Roman" w:cs="Times New Roman"/>
            <w:sz w:val="24"/>
            <w:szCs w:val="24"/>
            <w:lang w:val="en-US"/>
          </w:rPr>
          <w:t xml:space="preserve">(approximately 2 </w:t>
        </w:r>
        <w:proofErr w:type="spellStart"/>
        <w:r w:rsidR="00A76C86">
          <w:rPr>
            <w:rFonts w:ascii="Times New Roman" w:hAnsi="Times New Roman" w:cs="Times New Roman"/>
            <w:sz w:val="24"/>
            <w:szCs w:val="24"/>
            <w:lang w:val="en-US"/>
          </w:rPr>
          <w:t>pmol</w:t>
        </w:r>
        <w:proofErr w:type="spellEnd"/>
        <w:r w:rsidR="00A76C86">
          <w:rPr>
            <w:rFonts w:ascii="Times New Roman" w:hAnsi="Times New Roman" w:cs="Times New Roman"/>
            <w:sz w:val="24"/>
            <w:szCs w:val="24"/>
            <w:lang w:val="en-US"/>
          </w:rPr>
          <w:t>/L</w:t>
        </w:r>
      </w:ins>
      <w:ins w:id="1427" w:author="Stephen" w:date="2019-11-28T16:31:00Z">
        <w:r w:rsidR="00A76C86">
          <w:rPr>
            <w:rFonts w:ascii="Times New Roman" w:hAnsi="Times New Roman" w:cs="Times New Roman"/>
            <w:sz w:val="24"/>
            <w:szCs w:val="24"/>
            <w:lang w:val="en-US"/>
          </w:rPr>
          <w:t xml:space="preserve"> [10]) </w:t>
        </w:r>
      </w:ins>
      <w:ins w:id="1428" w:author="Stephen" w:date="2019-11-22T10:33:00Z">
        <w:r>
          <w:rPr>
            <w:rFonts w:ascii="Times New Roman" w:hAnsi="Times New Roman" w:cs="Times New Roman"/>
            <w:sz w:val="24"/>
            <w:szCs w:val="24"/>
            <w:lang w:val="en-US"/>
          </w:rPr>
          <w:t xml:space="preserve">in FT4 levels would have followed normalization </w:t>
        </w:r>
        <w:commentRangeStart w:id="1429"/>
        <w:r>
          <w:rPr>
            <w:rFonts w:ascii="Times New Roman" w:hAnsi="Times New Roman" w:cs="Times New Roman"/>
            <w:sz w:val="24"/>
            <w:szCs w:val="24"/>
            <w:lang w:val="en-US"/>
          </w:rPr>
          <w:t>of the TSH levels</w:t>
        </w:r>
      </w:ins>
      <w:ins w:id="1430" w:author="Stephen" w:date="2019-11-28T16:31:00Z">
        <w:r w:rsidR="00A76C86">
          <w:rPr>
            <w:rFonts w:ascii="Times New Roman" w:hAnsi="Times New Roman" w:cs="Times New Roman"/>
            <w:sz w:val="24"/>
            <w:szCs w:val="24"/>
            <w:lang w:val="en-US"/>
          </w:rPr>
          <w:t xml:space="preserve">. </w:t>
        </w:r>
      </w:ins>
      <w:ins w:id="1431" w:author="Stephen" w:date="2019-11-22T10:33:00Z">
        <w:r>
          <w:rPr>
            <w:rFonts w:ascii="Times New Roman" w:hAnsi="Times New Roman" w:cs="Times New Roman"/>
            <w:sz w:val="24"/>
            <w:szCs w:val="24"/>
            <w:lang w:val="en-US"/>
          </w:rPr>
          <w:t xml:space="preserve"> I</w:t>
        </w:r>
        <w:r w:rsidRPr="00DE75B6">
          <w:rPr>
            <w:rFonts w:ascii="Times New Roman" w:hAnsi="Times New Roman" w:cs="Times New Roman"/>
            <w:sz w:val="24"/>
            <w:szCs w:val="24"/>
            <w:lang w:val="en-US"/>
          </w:rPr>
          <w:t>f subtle improvements are to be sought</w:t>
        </w:r>
        <w:r>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w:t>
        </w:r>
        <w:r>
          <w:rPr>
            <w:rFonts w:ascii="Times New Roman" w:hAnsi="Times New Roman" w:cs="Times New Roman"/>
            <w:sz w:val="24"/>
            <w:szCs w:val="24"/>
            <w:lang w:val="en-US"/>
          </w:rPr>
          <w:t xml:space="preserve"> would appear to</w:t>
        </w:r>
        <w:r w:rsidRPr="00DE75B6">
          <w:rPr>
            <w:rFonts w:ascii="Times New Roman" w:hAnsi="Times New Roman" w:cs="Times New Roman"/>
            <w:sz w:val="24"/>
            <w:szCs w:val="24"/>
            <w:lang w:val="en-US"/>
          </w:rPr>
          <w:t xml:space="preserve"> be better targets</w:t>
        </w:r>
        <w:r>
          <w:rPr>
            <w:rFonts w:ascii="Times New Roman" w:hAnsi="Times New Roman" w:cs="Times New Roman"/>
            <w:sz w:val="24"/>
            <w:szCs w:val="24"/>
            <w:lang w:val="en-US"/>
          </w:rPr>
          <w:t>, with the aim being to bring them at least to the middle of the range; even at the cost of generating an abnormal TSH level</w:t>
        </w:r>
        <w:r w:rsidRPr="00DE75B6">
          <w:rPr>
            <w:rFonts w:ascii="Times New Roman" w:hAnsi="Times New Roman" w:cs="Times New Roman"/>
            <w:sz w:val="24"/>
            <w:szCs w:val="24"/>
            <w:lang w:val="en-US"/>
          </w:rPr>
          <w:t>.</w:t>
        </w:r>
        <w:commentRangeEnd w:id="1429"/>
        <w:r>
          <w:rPr>
            <w:rStyle w:val="CommentReference"/>
          </w:rPr>
          <w:commentReference w:id="1429"/>
        </w:r>
      </w:ins>
    </w:p>
    <w:p w14:paraId="759AF1FA" w14:textId="77777777" w:rsidR="00C07880" w:rsidRPr="00DE75B6" w:rsidRDefault="00C07880" w:rsidP="00C07880">
      <w:pPr>
        <w:spacing w:line="480" w:lineRule="auto"/>
        <w:rPr>
          <w:ins w:id="1432" w:author="Stephen" w:date="2019-11-22T10:33:00Z"/>
          <w:rFonts w:ascii="Times New Roman" w:hAnsi="Times New Roman" w:cs="Times New Roman"/>
          <w:sz w:val="24"/>
          <w:szCs w:val="24"/>
          <w:lang w:val="en-US"/>
        </w:rPr>
      </w:pPr>
      <w:ins w:id="1433" w:author="Stephen" w:date="2019-11-22T10:33:00Z">
        <w:r>
          <w:rPr>
            <w:rFonts w:ascii="Times New Roman" w:hAnsi="Times New Roman" w:cs="Times New Roman"/>
            <w:sz w:val="24"/>
            <w:szCs w:val="24"/>
            <w:lang w:val="en-US"/>
          </w:rPr>
          <w:t>As organ effects can be appreciated within the normal range however, it does not necessarily 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any borderline thyroid function state [143].</w:t>
        </w:r>
      </w:ins>
    </w:p>
    <w:p w14:paraId="5441E97F" w14:textId="77777777" w:rsidR="00B04052" w:rsidRDefault="00DE75B6" w:rsidP="00DE75B6">
      <w:pPr>
        <w:spacing w:line="480" w:lineRule="auto"/>
        <w:rPr>
          <w:ins w:id="1434" w:author="Stephen" w:date="2019-11-10T16:04: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1435" w:author="Stephen" w:date="2019-11-10T18:51:00Z">
        <w:r w:rsidR="00B87AC6">
          <w:rPr>
            <w:rFonts w:ascii="Times New Roman" w:hAnsi="Times New Roman" w:cs="Times New Roman"/>
            <w:sz w:val="24"/>
            <w:szCs w:val="24"/>
            <w:lang w:val="en-US"/>
          </w:rPr>
          <w:t xml:space="preserve">now </w:t>
        </w:r>
      </w:ins>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w:t>
      </w:r>
      <w:ins w:id="1436" w:author="Stephen" w:date="2019-11-10T18:51:00Z">
        <w:r w:rsidR="00B87AC6">
          <w:rPr>
            <w:rFonts w:ascii="Times New Roman" w:hAnsi="Times New Roman" w:cs="Times New Roman"/>
            <w:sz w:val="24"/>
            <w:szCs w:val="24"/>
            <w:lang w:val="en-US"/>
          </w:rPr>
          <w:t xml:space="preserve">from a variety of sources </w:t>
        </w:r>
      </w:ins>
      <w:r w:rsidRPr="00DE75B6">
        <w:rPr>
          <w:rFonts w:ascii="Times New Roman" w:hAnsi="Times New Roman" w:cs="Times New Roman"/>
          <w:sz w:val="24"/>
          <w:szCs w:val="24"/>
          <w:lang w:val="en-US"/>
        </w:rPr>
        <w:t xml:space="preserve">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ins w:id="1437" w:author="Stephen" w:date="2019-11-17T08:07:00Z">
        <w:r w:rsidR="005B6DDC">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 xml:space="preserve">levels. </w:t>
      </w:r>
      <w:ins w:id="1438" w:author="Stephen" w:date="2019-11-17T08:08:00Z">
        <w:r w:rsidR="005B6DDC">
          <w:rPr>
            <w:rFonts w:ascii="Times New Roman" w:hAnsi="Times New Roman" w:cs="Times New Roman"/>
            <w:sz w:val="24"/>
            <w:szCs w:val="24"/>
            <w:lang w:val="en-US"/>
          </w:rPr>
          <w:t xml:space="preserve">The same applies for the concepts of </w:t>
        </w:r>
      </w:ins>
      <w:ins w:id="1439" w:author="Stephen" w:date="2019-11-10T16:04:00Z">
        <w:r w:rsidR="00B04052">
          <w:rPr>
            <w:rFonts w:ascii="Times New Roman" w:hAnsi="Times New Roman" w:cs="Times New Roman"/>
            <w:sz w:val="24"/>
            <w:szCs w:val="24"/>
            <w:lang w:val="en-US"/>
          </w:rPr>
          <w:t xml:space="preserve">isolated hypothyroxinemia and </w:t>
        </w:r>
        <w:proofErr w:type="spellStart"/>
        <w:r w:rsidR="00B04052">
          <w:rPr>
            <w:rFonts w:ascii="Times New Roman" w:hAnsi="Times New Roman" w:cs="Times New Roman"/>
            <w:sz w:val="24"/>
            <w:szCs w:val="24"/>
            <w:lang w:val="en-US"/>
          </w:rPr>
          <w:t>hyperthyroxinemia</w:t>
        </w:r>
        <w:proofErr w:type="spellEnd"/>
        <w:r w:rsidR="00B04052">
          <w:rPr>
            <w:rFonts w:ascii="Times New Roman" w:hAnsi="Times New Roman" w:cs="Times New Roman"/>
            <w:sz w:val="24"/>
            <w:szCs w:val="24"/>
            <w:lang w:val="en-US"/>
          </w:rPr>
          <w:t xml:space="preserve">. The borderline thyroid hormone levels in these </w:t>
        </w:r>
      </w:ins>
      <w:ins w:id="1440" w:author="Stephen" w:date="2019-11-17T19:24:00Z">
        <w:r w:rsidR="00100CB2">
          <w:rPr>
            <w:rFonts w:ascii="Times New Roman" w:hAnsi="Times New Roman" w:cs="Times New Roman"/>
            <w:sz w:val="24"/>
            <w:szCs w:val="24"/>
            <w:lang w:val="en-US"/>
          </w:rPr>
          <w:t xml:space="preserve">latter </w:t>
        </w:r>
      </w:ins>
      <w:ins w:id="1441" w:author="Stephen" w:date="2019-11-10T16:04:00Z">
        <w:r w:rsidR="00B04052">
          <w:rPr>
            <w:rFonts w:ascii="Times New Roman" w:hAnsi="Times New Roman" w:cs="Times New Roman"/>
            <w:sz w:val="24"/>
            <w:szCs w:val="24"/>
            <w:lang w:val="en-US"/>
          </w:rPr>
          <w:t>situations indicate borderline normal tissue exposure to thyroid effect, an</w:t>
        </w:r>
        <w:r w:rsidR="005B6DDC">
          <w:rPr>
            <w:rFonts w:ascii="Times New Roman" w:hAnsi="Times New Roman" w:cs="Times New Roman"/>
            <w:sz w:val="24"/>
            <w:szCs w:val="24"/>
            <w:lang w:val="en-US"/>
          </w:rPr>
          <w:t xml:space="preserve">d </w:t>
        </w:r>
      </w:ins>
      <w:ins w:id="1442" w:author="Stephen" w:date="2019-11-17T08:09:00Z">
        <w:r w:rsidR="005B6DDC">
          <w:rPr>
            <w:rFonts w:ascii="Times New Roman" w:hAnsi="Times New Roman" w:cs="Times New Roman"/>
            <w:sz w:val="24"/>
            <w:szCs w:val="24"/>
            <w:lang w:val="en-US"/>
          </w:rPr>
          <w:t xml:space="preserve">increased </w:t>
        </w:r>
      </w:ins>
      <w:ins w:id="1443" w:author="Stephen" w:date="2019-11-10T16:04:00Z">
        <w:r w:rsidR="005B6DDC">
          <w:rPr>
            <w:rFonts w:ascii="Times New Roman" w:hAnsi="Times New Roman" w:cs="Times New Roman"/>
            <w:sz w:val="24"/>
            <w:szCs w:val="24"/>
            <w:lang w:val="en-US"/>
          </w:rPr>
          <w:t xml:space="preserve">potential for some </w:t>
        </w:r>
      </w:ins>
      <w:ins w:id="1444" w:author="Stephen" w:date="2019-11-17T08:09:00Z">
        <w:r w:rsidR="005B6DDC">
          <w:rPr>
            <w:rFonts w:ascii="Times New Roman" w:hAnsi="Times New Roman" w:cs="Times New Roman"/>
            <w:sz w:val="24"/>
            <w:szCs w:val="24"/>
            <w:lang w:val="en-US"/>
          </w:rPr>
          <w:t>adverse outcomes</w:t>
        </w:r>
      </w:ins>
      <w:ins w:id="1445" w:author="Stephen" w:date="2019-11-10T16:04:00Z">
        <w:r w:rsidR="00B04052">
          <w:rPr>
            <w:rFonts w:ascii="Times New Roman" w:hAnsi="Times New Roman" w:cs="Times New Roman"/>
            <w:sz w:val="24"/>
            <w:szCs w:val="24"/>
            <w:lang w:val="en-US"/>
          </w:rPr>
          <w:t>, just as they would if the TSH levels were not normal.</w:t>
        </w:r>
      </w:ins>
    </w:p>
    <w:p w14:paraId="7FA799B4" w14:textId="77777777" w:rsidR="004101C4" w:rsidRDefault="0049327B" w:rsidP="00DE75B6">
      <w:pPr>
        <w:spacing w:line="480" w:lineRule="auto"/>
        <w:rPr>
          <w:rFonts w:ascii="Times New Roman" w:hAnsi="Times New Roman" w:cs="Times New Roman"/>
          <w:sz w:val="24"/>
          <w:szCs w:val="24"/>
          <w:lang w:val="en-US"/>
        </w:rPr>
      </w:pPr>
      <w:ins w:id="1446" w:author="Stephen" w:date="2019-10-26T19:42:00Z">
        <w:r w:rsidRPr="00DE75B6">
          <w:rPr>
            <w:rFonts w:ascii="Times New Roman" w:hAnsi="Times New Roman" w:cs="Times New Roman"/>
            <w:sz w:val="24"/>
            <w:szCs w:val="24"/>
            <w:lang w:val="en-US"/>
          </w:rPr>
          <w:t>There</w:t>
        </w:r>
      </w:ins>
      <w:ins w:id="1447" w:author="Stephen" w:date="2019-11-18T08:35:00Z">
        <w:r w:rsidR="00014C49">
          <w:rPr>
            <w:rFonts w:ascii="Times New Roman" w:hAnsi="Times New Roman" w:cs="Times New Roman"/>
            <w:sz w:val="24"/>
            <w:szCs w:val="24"/>
            <w:lang w:val="en-US"/>
          </w:rPr>
          <w:t xml:space="preserve"> </w:t>
        </w:r>
      </w:ins>
      <w:del w:id="1448" w:author="Stephen" w:date="2019-10-26T19:41:00Z">
        <w:r w:rsidR="002D68E3" w:rsidRPr="00DE75B6" w:rsidDel="0049327B">
          <w:rPr>
            <w:rFonts w:ascii="Times New Roman" w:hAnsi="Times New Roman" w:cs="Times New Roman"/>
            <w:sz w:val="24"/>
            <w:szCs w:val="24"/>
            <w:lang w:val="en-US"/>
          </w:rPr>
          <w:delText>There</w:delText>
        </w:r>
      </w:del>
      <w:r w:rsidR="00DE75B6" w:rsidRPr="00DE75B6">
        <w:rPr>
          <w:rFonts w:ascii="Times New Roman" w:hAnsi="Times New Roman" w:cs="Times New Roman"/>
          <w:sz w:val="24"/>
          <w:szCs w:val="24"/>
          <w:lang w:val="en-US"/>
        </w:rPr>
        <w:t>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ins w:id="1449" w:author="Stephen" w:date="2019-11-17T08:10:00Z">
        <w:r w:rsidR="005B6DDC">
          <w:rPr>
            <w:rFonts w:ascii="Times New Roman" w:hAnsi="Times New Roman" w:cs="Times New Roman"/>
            <w:sz w:val="24"/>
            <w:szCs w:val="24"/>
            <w:lang w:val="en-US"/>
          </w:rPr>
          <w:t xml:space="preserve"> </w:t>
        </w:r>
      </w:ins>
      <w:ins w:id="1450" w:author="Stephen" w:date="2019-11-10T12:24:00Z">
        <w:r w:rsidR="00A12860">
          <w:rPr>
            <w:rFonts w:ascii="Times New Roman" w:hAnsi="Times New Roman" w:cs="Times New Roman"/>
            <w:sz w:val="24"/>
            <w:szCs w:val="24"/>
            <w:lang w:val="en-US"/>
          </w:rPr>
          <w:t xml:space="preserve">Though </w:t>
        </w:r>
      </w:ins>
      <w:r w:rsidR="00DE75B6" w:rsidRPr="00DE75B6">
        <w:rPr>
          <w:rFonts w:ascii="Times New Roman" w:hAnsi="Times New Roman" w:cs="Times New Roman"/>
          <w:sz w:val="24"/>
          <w:szCs w:val="24"/>
          <w:lang w:val="en-US"/>
        </w:rPr>
        <w:t xml:space="preserve">TSH levels remain good screening tests for overt thyroid dysfunction, </w:t>
      </w:r>
      <w:del w:id="1451" w:author="Stephen" w:date="2019-11-10T12:25:00Z">
        <w:r w:rsidR="005F7265" w:rsidRPr="00DE75B6" w:rsidDel="00A12860">
          <w:rPr>
            <w:rFonts w:ascii="Times New Roman" w:hAnsi="Times New Roman" w:cs="Times New Roman"/>
            <w:sz w:val="24"/>
            <w:szCs w:val="24"/>
            <w:lang w:val="en-US"/>
          </w:rPr>
          <w:delText>butthis</w:delText>
        </w:r>
        <w:r w:rsidR="00EE3A25" w:rsidDel="00A12860">
          <w:rPr>
            <w:rFonts w:ascii="Times New Roman" w:hAnsi="Times New Roman" w:cs="Times New Roman"/>
            <w:sz w:val="24"/>
            <w:szCs w:val="24"/>
            <w:lang w:val="en-US"/>
          </w:rPr>
          <w:delText xml:space="preserve">work </w:delText>
        </w:r>
        <w:r w:rsidR="006A15D6" w:rsidDel="00A12860">
          <w:rPr>
            <w:rFonts w:ascii="Times New Roman" w:hAnsi="Times New Roman" w:cs="Times New Roman"/>
            <w:sz w:val="24"/>
            <w:szCs w:val="24"/>
            <w:lang w:val="en-US"/>
          </w:rPr>
          <w:delText xml:space="preserve">has </w:delText>
        </w:r>
        <w:r w:rsidR="00DE75B6" w:rsidRPr="00DE75B6" w:rsidDel="00A12860">
          <w:rPr>
            <w:rFonts w:ascii="Times New Roman" w:hAnsi="Times New Roman" w:cs="Times New Roman"/>
            <w:sz w:val="24"/>
            <w:szCs w:val="24"/>
            <w:lang w:val="en-US"/>
          </w:rPr>
          <w:delText>show</w:delText>
        </w:r>
        <w:r w:rsidR="006A15D6" w:rsidDel="00A12860">
          <w:rPr>
            <w:rFonts w:ascii="Times New Roman" w:hAnsi="Times New Roman" w:cs="Times New Roman"/>
            <w:sz w:val="24"/>
            <w:szCs w:val="24"/>
            <w:lang w:val="en-US"/>
          </w:rPr>
          <w:delText>n that</w:delText>
        </w:r>
        <w:r w:rsidR="00DE75B6" w:rsidRPr="00DE75B6" w:rsidDel="00A12860">
          <w:rPr>
            <w:rFonts w:ascii="Times New Roman" w:hAnsi="Times New Roman" w:cs="Times New Roman"/>
            <w:sz w:val="24"/>
            <w:szCs w:val="24"/>
            <w:lang w:val="en-US"/>
          </w:rPr>
          <w:delText xml:space="preserve"> to determine thyroid </w:delText>
        </w:r>
        <w:r w:rsidR="002D68E3" w:rsidRPr="00DE75B6" w:rsidDel="00A12860">
          <w:rPr>
            <w:rFonts w:ascii="Times New Roman" w:hAnsi="Times New Roman" w:cs="Times New Roman"/>
            <w:sz w:val="24"/>
            <w:szCs w:val="24"/>
            <w:lang w:val="en-US"/>
          </w:rPr>
          <w:delText>status within</w:delText>
        </w:r>
        <w:r w:rsidR="00DE75B6" w:rsidRPr="00DE75B6" w:rsidDel="00A12860">
          <w:rPr>
            <w:rFonts w:ascii="Times New Roman" w:hAnsi="Times New Roman" w:cs="Times New Roman"/>
            <w:sz w:val="24"/>
            <w:szCs w:val="24"/>
            <w:lang w:val="en-US"/>
          </w:rPr>
          <w:delText xml:space="preserve"> and around the normal range, </w:delText>
        </w:r>
      </w:del>
      <w:r w:rsidR="00DE75B6" w:rsidRPr="00DE75B6">
        <w:rPr>
          <w:rFonts w:ascii="Times New Roman" w:hAnsi="Times New Roman" w:cs="Times New Roman"/>
          <w:sz w:val="24"/>
          <w:szCs w:val="24"/>
          <w:lang w:val="en-US"/>
        </w:rPr>
        <w:t xml:space="preserve">it is theoretically and empirically more sound to rely on the </w:t>
      </w:r>
      <w:del w:id="1452" w:author="Stephen" w:date="2019-10-07T17:46:00Z">
        <w:r w:rsidR="00DE75B6" w:rsidRPr="00DE75B6" w:rsidDel="006F655E">
          <w:rPr>
            <w:rFonts w:ascii="Times New Roman" w:hAnsi="Times New Roman" w:cs="Times New Roman"/>
            <w:sz w:val="24"/>
            <w:szCs w:val="24"/>
            <w:lang w:val="en-US"/>
          </w:rPr>
          <w:delText xml:space="preserve">level of </w:delText>
        </w:r>
      </w:del>
      <w:ins w:id="1453" w:author="Stephen" w:date="2019-10-07T17:44:00Z">
        <w:r w:rsidR="006F655E">
          <w:rPr>
            <w:rFonts w:ascii="Times New Roman" w:hAnsi="Times New Roman" w:cs="Times New Roman"/>
            <w:sz w:val="24"/>
            <w:szCs w:val="24"/>
            <w:lang w:val="en-US"/>
          </w:rPr>
          <w:t xml:space="preserve">thyroid hormone, and especially </w:t>
        </w:r>
      </w:ins>
      <w:r w:rsidR="00DE75B6" w:rsidRPr="00DE75B6">
        <w:rPr>
          <w:rFonts w:ascii="Times New Roman" w:hAnsi="Times New Roman" w:cs="Times New Roman"/>
          <w:sz w:val="24"/>
          <w:szCs w:val="24"/>
          <w:lang w:val="en-US"/>
        </w:rPr>
        <w:t>FT4</w:t>
      </w:r>
      <w:ins w:id="1454" w:author="Stephen" w:date="2019-10-07T17:46:00Z">
        <w:r w:rsidR="006F655E">
          <w:rPr>
            <w:rFonts w:ascii="Times New Roman" w:hAnsi="Times New Roman" w:cs="Times New Roman"/>
            <w:sz w:val="24"/>
            <w:szCs w:val="24"/>
            <w:lang w:val="en-US"/>
          </w:rPr>
          <w:t>,</w:t>
        </w:r>
      </w:ins>
      <w:ins w:id="1455" w:author="Stephen" w:date="2019-10-07T17:45:00Z">
        <w:r w:rsidR="006F655E">
          <w:rPr>
            <w:rFonts w:ascii="Times New Roman" w:hAnsi="Times New Roman" w:cs="Times New Roman"/>
            <w:sz w:val="24"/>
            <w:szCs w:val="24"/>
            <w:lang w:val="en-US"/>
          </w:rPr>
          <w:t xml:space="preserve"> levels</w:t>
        </w:r>
      </w:ins>
      <w:ins w:id="1456" w:author="Stephen" w:date="2019-11-18T08:35:00Z">
        <w:r w:rsidR="00014C49">
          <w:rPr>
            <w:rFonts w:ascii="Times New Roman" w:hAnsi="Times New Roman" w:cs="Times New Roman"/>
            <w:sz w:val="24"/>
            <w:szCs w:val="24"/>
            <w:lang w:val="en-US"/>
          </w:rPr>
          <w:t xml:space="preserve"> </w:t>
        </w:r>
      </w:ins>
      <w:ins w:id="1457" w:author="Stephen" w:date="2019-11-10T12:26:00Z">
        <w:r w:rsidR="00A12860">
          <w:rPr>
            <w:rFonts w:ascii="Times New Roman" w:hAnsi="Times New Roman" w:cs="Times New Roman"/>
            <w:sz w:val="24"/>
            <w:szCs w:val="24"/>
            <w:lang w:val="en-US"/>
          </w:rPr>
          <w:t>to classify the thyroid state</w:t>
        </w:r>
      </w:ins>
      <w:r w:rsidR="00DE75B6" w:rsidRPr="00DE75B6">
        <w:rPr>
          <w:rFonts w:ascii="Times New Roman" w:hAnsi="Times New Roman" w:cs="Times New Roman"/>
          <w:sz w:val="24"/>
          <w:szCs w:val="24"/>
          <w:lang w:val="en-US"/>
        </w:rPr>
        <w:t>. This applies in principle for all diagnostic</w:t>
      </w:r>
      <w:r w:rsidR="00B831C4">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xml:space="preserve"> therapeutic</w:t>
      </w:r>
      <w:ins w:id="1458" w:author="Stephen" w:date="2019-11-22T10:35:00Z">
        <w:r w:rsidR="00C07880">
          <w:rPr>
            <w:rFonts w:ascii="Times New Roman" w:hAnsi="Times New Roman" w:cs="Times New Roman"/>
            <w:sz w:val="24"/>
            <w:szCs w:val="24"/>
            <w:lang w:val="en-US"/>
          </w:rPr>
          <w:t>,</w:t>
        </w:r>
      </w:ins>
      <w:del w:id="1459" w:author="Stephen" w:date="2019-11-22T10:35:00Z">
        <w:r w:rsidR="00B831C4" w:rsidDel="00C07880">
          <w:rPr>
            <w:rFonts w:ascii="Times New Roman" w:hAnsi="Times New Roman" w:cs="Times New Roman"/>
            <w:sz w:val="24"/>
            <w:szCs w:val="24"/>
            <w:lang w:val="en-US"/>
          </w:rPr>
          <w:delText xml:space="preserve"> and</w:delText>
        </w:r>
      </w:del>
      <w:r w:rsidR="00B831C4">
        <w:rPr>
          <w:rFonts w:ascii="Times New Roman" w:hAnsi="Times New Roman" w:cs="Times New Roman"/>
          <w:sz w:val="24"/>
          <w:szCs w:val="24"/>
          <w:lang w:val="en-US"/>
        </w:rPr>
        <w:t xml:space="preserve"> </w:t>
      </w:r>
      <w:del w:id="1460" w:author="Stephen" w:date="2019-11-22T10:36:00Z">
        <w:r w:rsidR="00B831C4" w:rsidDel="00C07880">
          <w:rPr>
            <w:rFonts w:ascii="Times New Roman" w:hAnsi="Times New Roman" w:cs="Times New Roman"/>
            <w:sz w:val="24"/>
            <w:szCs w:val="24"/>
            <w:lang w:val="en-US"/>
          </w:rPr>
          <w:delText>monitoring</w:delText>
        </w:r>
        <w:r w:rsidR="00DE75B6" w:rsidRPr="00DE75B6" w:rsidDel="00C07880">
          <w:rPr>
            <w:rFonts w:ascii="Times New Roman" w:hAnsi="Times New Roman" w:cs="Times New Roman"/>
            <w:sz w:val="24"/>
            <w:szCs w:val="24"/>
            <w:lang w:val="en-US"/>
          </w:rPr>
          <w:delText xml:space="preserve"> </w:delText>
        </w:r>
      </w:del>
      <w:ins w:id="1461" w:author="Stephen" w:date="2019-11-22T10:36:00Z">
        <w:r w:rsidR="00C07880">
          <w:rPr>
            <w:rFonts w:ascii="Times New Roman" w:hAnsi="Times New Roman" w:cs="Times New Roman"/>
            <w:sz w:val="24"/>
            <w:szCs w:val="24"/>
            <w:lang w:val="en-US"/>
          </w:rPr>
          <w:t>monitoring</w:t>
        </w:r>
        <w:r w:rsidR="00C07880" w:rsidRPr="00DE75B6">
          <w:rPr>
            <w:rFonts w:ascii="Times New Roman" w:hAnsi="Times New Roman" w:cs="Times New Roman"/>
            <w:sz w:val="24"/>
            <w:szCs w:val="24"/>
            <w:lang w:val="en-US"/>
          </w:rPr>
          <w:t xml:space="preserve"> </w:t>
        </w:r>
        <w:r w:rsidR="00C07880">
          <w:rPr>
            <w:rFonts w:ascii="Times New Roman" w:hAnsi="Times New Roman" w:cs="Times New Roman"/>
            <w:sz w:val="24"/>
            <w:szCs w:val="24"/>
            <w:lang w:val="en-US"/>
          </w:rPr>
          <w:t>and</w:t>
        </w:r>
      </w:ins>
      <w:ins w:id="1462" w:author="Stephen" w:date="2019-11-22T10:35:00Z">
        <w:r w:rsidR="00C07880">
          <w:rPr>
            <w:rFonts w:ascii="Times New Roman" w:hAnsi="Times New Roman" w:cs="Times New Roman"/>
            <w:sz w:val="24"/>
            <w:szCs w:val="24"/>
            <w:lang w:val="en-US"/>
          </w:rPr>
          <w:t xml:space="preserve"> research </w:t>
        </w:r>
      </w:ins>
      <w:r w:rsidR="00DE75B6" w:rsidRPr="00DE75B6">
        <w:rPr>
          <w:rFonts w:ascii="Times New Roman" w:hAnsi="Times New Roman" w:cs="Times New Roman"/>
          <w:sz w:val="24"/>
          <w:szCs w:val="24"/>
          <w:lang w:val="en-US"/>
        </w:rPr>
        <w:t xml:space="preserve">considerations. </w:t>
      </w:r>
      <w:del w:id="1463" w:author="Stephen" w:date="2019-10-26T19:47:00Z">
        <w:r w:rsidR="00554023" w:rsidDel="00E12104">
          <w:rPr>
            <w:rFonts w:ascii="Times New Roman" w:hAnsi="Times New Roman" w:cs="Times New Roman"/>
            <w:sz w:val="24"/>
            <w:szCs w:val="24"/>
            <w:lang w:val="en-US"/>
          </w:rPr>
          <w:delText>This work however addressed diagnosis alone</w:delText>
        </w:r>
      </w:del>
      <w:del w:id="1464" w:author="Stephen" w:date="2019-11-10T12:26:00Z">
        <w:r w:rsidR="00D56981" w:rsidDel="00A12860">
          <w:rPr>
            <w:rFonts w:ascii="Times New Roman" w:hAnsi="Times New Roman" w:cs="Times New Roman"/>
            <w:sz w:val="24"/>
            <w:szCs w:val="24"/>
            <w:lang w:val="en-US"/>
          </w:rPr>
          <w:delText>and</w:delText>
        </w:r>
        <w:r w:rsidR="00554023" w:rsidDel="00A12860">
          <w:rPr>
            <w:rFonts w:ascii="Times New Roman" w:hAnsi="Times New Roman" w:cs="Times New Roman"/>
            <w:sz w:val="24"/>
            <w:szCs w:val="24"/>
            <w:lang w:val="en-US"/>
          </w:rPr>
          <w:delText xml:space="preserve"> we did not consider obstetric parameters.</w:delText>
        </w:r>
      </w:del>
    </w:p>
    <w:p w14:paraId="5BC09629" w14:textId="77777777" w:rsidR="00EC1B05" w:rsidDel="00C07880" w:rsidRDefault="00AD531D" w:rsidP="00DE75B6">
      <w:pPr>
        <w:spacing w:line="480" w:lineRule="auto"/>
        <w:rPr>
          <w:del w:id="1465" w:author="Stephen" w:date="2019-11-22T10:33:00Z"/>
          <w:rFonts w:ascii="Times New Roman" w:hAnsi="Times New Roman" w:cs="Times New Roman"/>
          <w:sz w:val="24"/>
          <w:szCs w:val="24"/>
          <w:lang w:val="en-US"/>
        </w:rPr>
      </w:pPr>
      <w:del w:id="1466" w:author="Stephen" w:date="2019-11-22T10:33:00Z">
        <w:r w:rsidDel="00C07880">
          <w:rPr>
            <w:rFonts w:ascii="Times New Roman" w:hAnsi="Times New Roman" w:cs="Times New Roman"/>
            <w:sz w:val="24"/>
            <w:szCs w:val="24"/>
            <w:lang w:val="en-US"/>
          </w:rPr>
          <w:lastRenderedPageBreak/>
          <w:delText>R</w:delText>
        </w:r>
        <w:r w:rsidR="0019677E" w:rsidDel="00C07880">
          <w:rPr>
            <w:rFonts w:ascii="Times New Roman" w:hAnsi="Times New Roman" w:cs="Times New Roman"/>
            <w:sz w:val="24"/>
            <w:szCs w:val="24"/>
            <w:lang w:val="en-US"/>
          </w:rPr>
          <w:delText>andomized trials are necessary to determine whether additional considerations apply in the context of thyroid treatments. One studyhas reported</w:delText>
        </w:r>
        <w:r w:rsidR="00E92AAE" w:rsidDel="00C07880">
          <w:rPr>
            <w:rFonts w:ascii="Times New Roman" w:hAnsi="Times New Roman" w:cs="Times New Roman"/>
            <w:sz w:val="24"/>
            <w:szCs w:val="24"/>
            <w:lang w:val="en-US"/>
          </w:rPr>
          <w:delText xml:space="preserve"> that TSH levels are important in the treatment of thyroid insufficiency</w:delText>
        </w:r>
        <w:r w:rsidR="00182F79" w:rsidDel="00C07880">
          <w:rPr>
            <w:rFonts w:ascii="Times New Roman" w:hAnsi="Times New Roman" w:cs="Times New Roman"/>
            <w:sz w:val="24"/>
            <w:szCs w:val="24"/>
            <w:lang w:val="en-US"/>
          </w:rPr>
          <w:delText xml:space="preserve"> [1</w:delText>
        </w:r>
      </w:del>
      <w:del w:id="1467" w:author="Stephen" w:date="2019-11-17T19:27:00Z">
        <w:r w:rsidR="00182F79" w:rsidDel="00BA0B3B">
          <w:rPr>
            <w:rFonts w:ascii="Times New Roman" w:hAnsi="Times New Roman" w:cs="Times New Roman"/>
            <w:sz w:val="24"/>
            <w:szCs w:val="24"/>
            <w:lang w:val="en-US"/>
          </w:rPr>
          <w:delText>00</w:delText>
        </w:r>
      </w:del>
      <w:del w:id="1468" w:author="Stephen" w:date="2019-11-22T10:33:00Z">
        <w:r w:rsidR="00182F79" w:rsidDel="00C07880">
          <w:rPr>
            <w:rFonts w:ascii="Times New Roman" w:hAnsi="Times New Roman" w:cs="Times New Roman"/>
            <w:sz w:val="24"/>
            <w:szCs w:val="24"/>
            <w:lang w:val="en-US"/>
          </w:rPr>
          <w:delText>]</w:delText>
        </w:r>
        <w:r w:rsidR="00E92AAE" w:rsidDel="00C07880">
          <w:rPr>
            <w:rFonts w:ascii="Times New Roman" w:hAnsi="Times New Roman" w:cs="Times New Roman"/>
            <w:sz w:val="24"/>
            <w:szCs w:val="24"/>
            <w:lang w:val="en-US"/>
          </w:rPr>
          <w:delText xml:space="preserve">, but this was an observational study and it did not fully stratify FT4 levels or exclude factors that might interfere with the FT4/TSH relationship. </w:delText>
        </w:r>
      </w:del>
    </w:p>
    <w:p w14:paraId="064D81D5" w14:textId="77777777" w:rsidR="007A0EC7" w:rsidDel="00C07880" w:rsidRDefault="00EC1B05" w:rsidP="00DE75B6">
      <w:pPr>
        <w:spacing w:line="480" w:lineRule="auto"/>
        <w:rPr>
          <w:del w:id="1469" w:author="Stephen" w:date="2019-11-22T10:33:00Z"/>
          <w:rFonts w:ascii="Times New Roman" w:hAnsi="Times New Roman" w:cs="Times New Roman"/>
          <w:sz w:val="24"/>
          <w:szCs w:val="24"/>
          <w:lang w:val="en-US"/>
        </w:rPr>
      </w:pPr>
      <w:del w:id="1470" w:author="Stephen" w:date="2019-11-22T10:33:00Z">
        <w:r w:rsidDel="00C07880">
          <w:rPr>
            <w:rFonts w:ascii="Times New Roman" w:hAnsi="Times New Roman" w:cs="Times New Roman"/>
            <w:sz w:val="24"/>
            <w:szCs w:val="24"/>
            <w:lang w:val="en-US"/>
          </w:rPr>
          <w:delText xml:space="preserve">Our work has relevance for the planning and interpretation of interventional studies. </w:delText>
        </w:r>
        <w:r w:rsidR="00DE75B6" w:rsidRPr="00DE75B6" w:rsidDel="00C07880">
          <w:rPr>
            <w:rFonts w:ascii="Times New Roman" w:hAnsi="Times New Roman" w:cs="Times New Roman"/>
            <w:sz w:val="24"/>
            <w:szCs w:val="24"/>
            <w:lang w:val="en-US"/>
          </w:rPr>
          <w:delText xml:space="preserve">It may well be that previous </w:delText>
        </w:r>
        <w:r w:rsidR="00B378F5" w:rsidDel="00C07880">
          <w:rPr>
            <w:rFonts w:ascii="Times New Roman" w:hAnsi="Times New Roman" w:cs="Times New Roman"/>
            <w:sz w:val="24"/>
            <w:szCs w:val="24"/>
            <w:lang w:val="en-US"/>
          </w:rPr>
          <w:delText>trials</w:delText>
        </w:r>
        <w:r w:rsidR="00DE75B6" w:rsidRPr="00DE75B6" w:rsidDel="00C07880">
          <w:rPr>
            <w:rFonts w:ascii="Times New Roman" w:hAnsi="Times New Roman" w:cs="Times New Roman"/>
            <w:sz w:val="24"/>
            <w:szCs w:val="24"/>
            <w:lang w:val="en-US"/>
          </w:rPr>
          <w:delText xml:space="preserve"> of the treatment of subclinical thyroid dysfunction have been negative on account of treatment being directed at TSH levels</w:delText>
        </w:r>
        <w:r w:rsidR="007A0EC7" w:rsidDel="00C07880">
          <w:rPr>
            <w:rFonts w:ascii="Times New Roman" w:hAnsi="Times New Roman" w:cs="Times New Roman"/>
            <w:sz w:val="24"/>
            <w:szCs w:val="24"/>
            <w:lang w:val="en-US"/>
          </w:rPr>
          <w:delText>. Not only were these TSH levels inappropriate targets, but in addition</w:delText>
        </w:r>
        <w:r w:rsidR="0077429D" w:rsidDel="00C07880">
          <w:rPr>
            <w:rFonts w:ascii="Times New Roman" w:hAnsi="Times New Roman" w:cs="Times New Roman"/>
            <w:sz w:val="24"/>
            <w:szCs w:val="24"/>
            <w:lang w:val="en-US"/>
          </w:rPr>
          <w:delText>,</w:delText>
        </w:r>
        <w:r w:rsidR="007A0EC7" w:rsidDel="00C07880">
          <w:rPr>
            <w:rFonts w:ascii="Times New Roman" w:hAnsi="Times New Roman" w:cs="Times New Roman"/>
            <w:sz w:val="24"/>
            <w:szCs w:val="24"/>
            <w:lang w:val="en-US"/>
          </w:rPr>
          <w:delText xml:space="preserve">on account of the sensitivity of TSH levels to changing FT4 levels, only minimal changes in FT4 levels would have followed normalization </w:delText>
        </w:r>
        <w:commentRangeStart w:id="1471"/>
        <w:r w:rsidR="007A0EC7" w:rsidDel="00C07880">
          <w:rPr>
            <w:rFonts w:ascii="Times New Roman" w:hAnsi="Times New Roman" w:cs="Times New Roman"/>
            <w:sz w:val="24"/>
            <w:szCs w:val="24"/>
            <w:lang w:val="en-US"/>
          </w:rPr>
          <w:delText>of the TSH levels.I</w:delText>
        </w:r>
        <w:r w:rsidR="00DE75B6" w:rsidRPr="00DE75B6" w:rsidDel="00C07880">
          <w:rPr>
            <w:rFonts w:ascii="Times New Roman" w:hAnsi="Times New Roman" w:cs="Times New Roman"/>
            <w:sz w:val="24"/>
            <w:szCs w:val="24"/>
            <w:lang w:val="en-US"/>
          </w:rPr>
          <w:delText>f subtle improvements are to be sought</w:delText>
        </w:r>
        <w:r w:rsidR="00B831C4" w:rsidDel="00C07880">
          <w:rPr>
            <w:rFonts w:ascii="Times New Roman" w:hAnsi="Times New Roman" w:cs="Times New Roman"/>
            <w:sz w:val="24"/>
            <w:szCs w:val="24"/>
            <w:lang w:val="en-US"/>
          </w:rPr>
          <w:delText xml:space="preserve"> within and</w:delText>
        </w:r>
        <w:r w:rsidR="00DE75B6" w:rsidRPr="00DE75B6" w:rsidDel="00C07880">
          <w:rPr>
            <w:rFonts w:ascii="Times New Roman" w:hAnsi="Times New Roman" w:cs="Times New Roman"/>
            <w:sz w:val="24"/>
            <w:szCs w:val="24"/>
            <w:lang w:val="en-US"/>
          </w:rPr>
          <w:delText xml:space="preserve"> at the edges of the normal range, FT4, and possibly FT3 levels,</w:delText>
        </w:r>
        <w:r w:rsidR="0077429D" w:rsidDel="00C07880">
          <w:rPr>
            <w:rFonts w:ascii="Times New Roman" w:hAnsi="Times New Roman" w:cs="Times New Roman"/>
            <w:sz w:val="24"/>
            <w:szCs w:val="24"/>
            <w:lang w:val="en-US"/>
          </w:rPr>
          <w:delText xml:space="preserve"> would appear to</w:delText>
        </w:r>
        <w:r w:rsidR="00DE75B6" w:rsidRPr="00DE75B6" w:rsidDel="00C07880">
          <w:rPr>
            <w:rFonts w:ascii="Times New Roman" w:hAnsi="Times New Roman" w:cs="Times New Roman"/>
            <w:sz w:val="24"/>
            <w:szCs w:val="24"/>
            <w:lang w:val="en-US"/>
          </w:rPr>
          <w:delText xml:space="preserve"> be better targets</w:delText>
        </w:r>
        <w:r w:rsidR="000261EC" w:rsidDel="00C07880">
          <w:rPr>
            <w:rFonts w:ascii="Times New Roman" w:hAnsi="Times New Roman" w:cs="Times New Roman"/>
            <w:sz w:val="24"/>
            <w:szCs w:val="24"/>
            <w:lang w:val="en-US"/>
          </w:rPr>
          <w:delText>, with the aim being to bring them at least to the middle of the range</w:delText>
        </w:r>
        <w:r w:rsidR="00DE75B6" w:rsidRPr="00DE75B6" w:rsidDel="00C07880">
          <w:rPr>
            <w:rFonts w:ascii="Times New Roman" w:hAnsi="Times New Roman" w:cs="Times New Roman"/>
            <w:sz w:val="24"/>
            <w:szCs w:val="24"/>
            <w:lang w:val="en-US"/>
          </w:rPr>
          <w:delText>.</w:delText>
        </w:r>
        <w:commentRangeEnd w:id="1471"/>
        <w:r w:rsidR="009871B5" w:rsidDel="00C07880">
          <w:rPr>
            <w:rStyle w:val="CommentReference"/>
          </w:rPr>
          <w:commentReference w:id="1471"/>
        </w:r>
      </w:del>
    </w:p>
    <w:p w14:paraId="667A812C" w14:textId="77777777" w:rsidR="00DE75B6" w:rsidRPr="00DE75B6" w:rsidDel="00C07880" w:rsidRDefault="00EC1B05" w:rsidP="00DE75B6">
      <w:pPr>
        <w:spacing w:line="480" w:lineRule="auto"/>
        <w:rPr>
          <w:del w:id="1472" w:author="Stephen" w:date="2019-11-22T10:33:00Z"/>
          <w:rFonts w:ascii="Times New Roman" w:hAnsi="Times New Roman" w:cs="Times New Roman"/>
          <w:sz w:val="24"/>
          <w:szCs w:val="24"/>
          <w:lang w:val="en-US"/>
        </w:rPr>
      </w:pPr>
      <w:del w:id="1473" w:author="Stephen" w:date="2019-11-22T10:33:00Z">
        <w:r w:rsidDel="00C07880">
          <w:rPr>
            <w:rFonts w:ascii="Times New Roman" w:hAnsi="Times New Roman" w:cs="Times New Roman"/>
            <w:sz w:val="24"/>
            <w:szCs w:val="24"/>
            <w:lang w:val="en-US"/>
          </w:rPr>
          <w:delText xml:space="preserve">As organ effects can be appreciated within the normal range however, it does not </w:delText>
        </w:r>
        <w:r w:rsidR="000261EC" w:rsidDel="00C07880">
          <w:rPr>
            <w:rFonts w:ascii="Times New Roman" w:hAnsi="Times New Roman" w:cs="Times New Roman"/>
            <w:sz w:val="24"/>
            <w:szCs w:val="24"/>
            <w:lang w:val="en-US"/>
          </w:rPr>
          <w:delText xml:space="preserve">necessarily </w:delText>
        </w:r>
        <w:r w:rsidDel="00C07880">
          <w:rPr>
            <w:rFonts w:ascii="Times New Roman" w:hAnsi="Times New Roman" w:cs="Times New Roman"/>
            <w:sz w:val="24"/>
            <w:szCs w:val="24"/>
            <w:lang w:val="en-US"/>
          </w:rPr>
          <w:delText xml:space="preserve">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w:delText>
        </w:r>
        <w:r w:rsidR="0077429D" w:rsidDel="00C07880">
          <w:rPr>
            <w:rFonts w:ascii="Times New Roman" w:hAnsi="Times New Roman" w:cs="Times New Roman"/>
            <w:sz w:val="24"/>
            <w:szCs w:val="24"/>
            <w:lang w:val="en-US"/>
          </w:rPr>
          <w:delText xml:space="preserve">any </w:delText>
        </w:r>
        <w:r w:rsidDel="00C07880">
          <w:rPr>
            <w:rFonts w:ascii="Times New Roman" w:hAnsi="Times New Roman" w:cs="Times New Roman"/>
            <w:sz w:val="24"/>
            <w:szCs w:val="24"/>
            <w:lang w:val="en-US"/>
          </w:rPr>
          <w:delText>bo</w:delText>
        </w:r>
        <w:r w:rsidR="0077429D" w:rsidDel="00C07880">
          <w:rPr>
            <w:rFonts w:ascii="Times New Roman" w:hAnsi="Times New Roman" w:cs="Times New Roman"/>
            <w:sz w:val="24"/>
            <w:szCs w:val="24"/>
            <w:lang w:val="en-US"/>
          </w:rPr>
          <w:delText>rderline thyroid function state</w:delText>
        </w:r>
        <w:r w:rsidDel="00C07880">
          <w:rPr>
            <w:rFonts w:ascii="Times New Roman" w:hAnsi="Times New Roman" w:cs="Times New Roman"/>
            <w:sz w:val="24"/>
            <w:szCs w:val="24"/>
            <w:lang w:val="en-US"/>
          </w:rPr>
          <w:delText xml:space="preserve"> [</w:delText>
        </w:r>
        <w:r w:rsidR="003856D1" w:rsidDel="00C07880">
          <w:rPr>
            <w:rFonts w:ascii="Times New Roman" w:hAnsi="Times New Roman" w:cs="Times New Roman"/>
            <w:sz w:val="24"/>
            <w:szCs w:val="24"/>
            <w:lang w:val="en-US"/>
          </w:rPr>
          <w:delText>1</w:delText>
        </w:r>
      </w:del>
      <w:del w:id="1474" w:author="Stephen" w:date="2019-11-17T19:29:00Z">
        <w:r w:rsidR="003856D1" w:rsidDel="00BA0B3B">
          <w:rPr>
            <w:rFonts w:ascii="Times New Roman" w:hAnsi="Times New Roman" w:cs="Times New Roman"/>
            <w:sz w:val="24"/>
            <w:szCs w:val="24"/>
            <w:lang w:val="en-US"/>
          </w:rPr>
          <w:delText>0</w:delText>
        </w:r>
      </w:del>
      <w:del w:id="1475" w:author="Stephen" w:date="2019-11-20T20:23:00Z">
        <w:r w:rsidR="003856D1" w:rsidDel="0048000A">
          <w:rPr>
            <w:rFonts w:ascii="Times New Roman" w:hAnsi="Times New Roman" w:cs="Times New Roman"/>
            <w:sz w:val="24"/>
            <w:szCs w:val="24"/>
            <w:lang w:val="en-US"/>
          </w:rPr>
          <w:delText>1</w:delText>
        </w:r>
      </w:del>
      <w:del w:id="1476" w:author="Stephen" w:date="2019-11-22T10:33:00Z">
        <w:r w:rsidDel="00C07880">
          <w:rPr>
            <w:rFonts w:ascii="Times New Roman" w:hAnsi="Times New Roman" w:cs="Times New Roman"/>
            <w:sz w:val="24"/>
            <w:szCs w:val="24"/>
            <w:lang w:val="en-US"/>
          </w:rPr>
          <w:delText>].</w:delText>
        </w:r>
      </w:del>
    </w:p>
    <w:p w14:paraId="04BA690D" w14:textId="77777777" w:rsidR="00DE75B6" w:rsidRPr="00DE75B6" w:rsidDel="00014C49" w:rsidRDefault="00DE75B6" w:rsidP="00DE75B6">
      <w:pPr>
        <w:spacing w:line="480" w:lineRule="auto"/>
        <w:rPr>
          <w:del w:id="1477" w:author="Stephen" w:date="2019-11-18T08:38:00Z"/>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w:t>
      </w:r>
      <w:del w:id="1478" w:author="Stephen" w:date="2019-11-18T08:37:00Z">
        <w:r w:rsidRPr="00DE75B6" w:rsidDel="00014C49">
          <w:rPr>
            <w:rFonts w:ascii="Times New Roman" w:hAnsi="Times New Roman" w:cs="Times New Roman"/>
            <w:sz w:val="24"/>
            <w:szCs w:val="24"/>
            <w:lang w:val="en-US"/>
          </w:rPr>
          <w:delText>dysfunction</w:delText>
        </w:r>
      </w:del>
      <w:ins w:id="1479" w:author="Stephen" w:date="2019-11-18T08:37:00Z">
        <w:r w:rsidR="00014C49" w:rsidRPr="00DE75B6">
          <w:rPr>
            <w:rFonts w:ascii="Times New Roman" w:hAnsi="Times New Roman" w:cs="Times New Roman"/>
            <w:sz w:val="24"/>
            <w:szCs w:val="24"/>
            <w:lang w:val="en-US"/>
          </w:rPr>
          <w:t>dysfunction</w:t>
        </w:r>
      </w:ins>
      <w:ins w:id="1480" w:author="Stephen" w:date="2019-11-17T08:11:00Z">
        <w:r w:rsidR="005B6DDC">
          <w:rPr>
            <w:rFonts w:ascii="Times New Roman" w:hAnsi="Times New Roman" w:cs="Times New Roman"/>
            <w:sz w:val="24"/>
            <w:szCs w:val="24"/>
            <w:lang w:val="en-US"/>
          </w:rPr>
          <w:t xml:space="preserve"> </w:t>
        </w:r>
      </w:ins>
      <w:ins w:id="1481" w:author="Stephen" w:date="2019-10-03T16:47:00Z">
        <w:r w:rsidR="00282083">
          <w:rPr>
            <w:rFonts w:ascii="Times New Roman" w:hAnsi="Times New Roman" w:cs="Times New Roman"/>
            <w:sz w:val="24"/>
            <w:szCs w:val="24"/>
            <w:lang w:val="en-US"/>
          </w:rPr>
          <w:t>and reconsidera</w:t>
        </w:r>
      </w:ins>
      <w:ins w:id="1482" w:author="Stephen" w:date="2019-10-03T16:48:00Z">
        <w:r w:rsidR="00282083">
          <w:rPr>
            <w:rFonts w:ascii="Times New Roman" w:hAnsi="Times New Roman" w:cs="Times New Roman"/>
            <w:sz w:val="24"/>
            <w:szCs w:val="24"/>
            <w:lang w:val="en-US"/>
          </w:rPr>
          <w:t>tion of the TSH-based diagnostic approach to thyroid function</w:t>
        </w:r>
      </w:ins>
      <w:ins w:id="1483" w:author="Stephen" w:date="2019-10-03T16:50:00Z">
        <w:r w:rsidR="0028208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appear</w:t>
      </w:r>
      <w:del w:id="1484" w:author="Stephen" w:date="2019-10-03T16:48:00Z">
        <w:r w:rsidRPr="00DE75B6" w:rsidDel="00282083">
          <w:rPr>
            <w:rFonts w:ascii="Times New Roman" w:hAnsi="Times New Roman" w:cs="Times New Roman"/>
            <w:sz w:val="24"/>
            <w:szCs w:val="24"/>
            <w:lang w:val="en-US"/>
          </w:rPr>
          <w:delText>s</w:delText>
        </w:r>
      </w:del>
      <w:r w:rsidRPr="00DE75B6">
        <w:rPr>
          <w:rFonts w:ascii="Times New Roman" w:hAnsi="Times New Roman" w:cs="Times New Roman"/>
          <w:sz w:val="24"/>
          <w:szCs w:val="24"/>
          <w:lang w:val="en-US"/>
        </w:rPr>
        <w:t xml:space="preserve"> </w:t>
      </w:r>
      <w:ins w:id="1485" w:author="Stephen" w:date="2019-11-22T10:44:00Z">
        <w:r w:rsidR="00071694">
          <w:rPr>
            <w:rFonts w:ascii="Times New Roman" w:hAnsi="Times New Roman" w:cs="Times New Roman"/>
            <w:sz w:val="24"/>
            <w:szCs w:val="24"/>
            <w:lang w:val="en-US"/>
          </w:rPr>
          <w:t xml:space="preserve">to be </w:t>
        </w:r>
      </w:ins>
      <w:r w:rsidRPr="00DE75B6">
        <w:rPr>
          <w:rFonts w:ascii="Times New Roman" w:hAnsi="Times New Roman" w:cs="Times New Roman"/>
          <w:sz w:val="24"/>
          <w:szCs w:val="24"/>
          <w:lang w:val="en-US"/>
        </w:rPr>
        <w:t>indicated.</w:t>
      </w:r>
    </w:p>
    <w:p w14:paraId="7E5CD90F" w14:textId="77777777" w:rsidR="00DE75B6" w:rsidRPr="00DE75B6" w:rsidDel="00014C49" w:rsidRDefault="00DE75B6" w:rsidP="00DE75B6">
      <w:pPr>
        <w:spacing w:line="480" w:lineRule="auto"/>
        <w:rPr>
          <w:del w:id="1486" w:author="Stephen" w:date="2019-11-18T08:38:00Z"/>
          <w:rFonts w:ascii="Times New Roman" w:hAnsi="Times New Roman" w:cs="Times New Roman"/>
          <w:sz w:val="24"/>
          <w:szCs w:val="24"/>
        </w:rPr>
      </w:pPr>
    </w:p>
    <w:p w14:paraId="4AFFFD46" w14:textId="77777777" w:rsidR="00DE75B6" w:rsidRPr="00DE75B6" w:rsidRDefault="00DE75B6" w:rsidP="00DE75B6">
      <w:pPr>
        <w:spacing w:line="480" w:lineRule="auto"/>
        <w:rPr>
          <w:rFonts w:ascii="Times New Roman" w:hAnsi="Times New Roman" w:cs="Times New Roman"/>
          <w:sz w:val="24"/>
          <w:szCs w:val="24"/>
          <w:lang w:val="en-US"/>
        </w:rPr>
      </w:pPr>
    </w:p>
    <w:p w14:paraId="59A444C3"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0DEEE0FB" w14:textId="77777777" w:rsidR="00520B9F" w:rsidRDefault="00FD62F6" w:rsidP="00520B9F">
      <w:pPr>
        <w:pStyle w:val="ListParagraph"/>
        <w:numPr>
          <w:ilvl w:val="0"/>
          <w:numId w:val="6"/>
        </w:numPr>
        <w:spacing w:line="480" w:lineRule="auto"/>
        <w:ind w:left="1134" w:hanging="567"/>
        <w:rPr>
          <w:rFonts w:ascii="Times New Roman" w:hAnsi="Times New Roman" w:cs="Times New Roman"/>
          <w:sz w:val="24"/>
          <w:szCs w:val="24"/>
        </w:rPr>
        <w:pPrChange w:id="1487" w:author="Stephen" w:date="2019-11-20T20:32:00Z">
          <w:pPr>
            <w:pStyle w:val="ListParagraph"/>
            <w:numPr>
              <w:numId w:val="6"/>
            </w:numPr>
            <w:autoSpaceDE w:val="0"/>
            <w:autoSpaceDN w:val="0"/>
            <w:adjustRightInd w:val="0"/>
            <w:spacing w:after="0" w:line="480" w:lineRule="auto"/>
            <w:ind w:left="928" w:hanging="360"/>
          </w:pPr>
        </w:pPrChange>
      </w:pPr>
      <w:moveToRangeStart w:id="1488" w:author="Stephen" w:date="2019-11-16T13:32:00Z" w:name="move24803580"/>
      <w:proofErr w:type="spellStart"/>
      <w:moveTo w:id="1489" w:author="Stephen" w:date="2019-11-16T13:32:00Z">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D,</w:t>
        </w:r>
      </w:moveTo>
      <w:ins w:id="1490" w:author="Stephen" w:date="2019-11-18T08:38:00Z">
        <w:r w:rsidR="00014C49">
          <w:rPr>
            <w:rFonts w:ascii="Times New Roman" w:hAnsi="Times New Roman" w:cs="Times New Roman"/>
            <w:sz w:val="24"/>
            <w:szCs w:val="24"/>
          </w:rPr>
          <w:t xml:space="preserve"> </w:t>
        </w:r>
      </w:ins>
      <w:proofErr w:type="spellStart"/>
      <w:moveTo w:id="1491" w:author="Stephen" w:date="2019-11-16T13:32:00Z">
        <w:r w:rsidRPr="002A19EA">
          <w:rPr>
            <w:rFonts w:ascii="Times New Roman" w:hAnsi="Times New Roman" w:cs="Times New Roman"/>
            <w:sz w:val="24"/>
            <w:szCs w:val="24"/>
          </w:rPr>
          <w:t>Sopko</w:t>
        </w:r>
        <w:proofErr w:type="spell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t>Ladenson</w:t>
        </w:r>
        <w:proofErr w:type="spellEnd"/>
        <w:r w:rsidRPr="002A19EA">
          <w:rPr>
            <w:rFonts w:ascii="Times New Roman" w:hAnsi="Times New Roman" w:cs="Times New Roman"/>
            <w:sz w:val="24"/>
            <w:szCs w:val="24"/>
          </w:rPr>
          <w:t xml:space="preserve"> PW</w:t>
        </w:r>
        <w:r>
          <w:rPr>
            <w:rFonts w:ascii="Times New Roman" w:hAnsi="Times New Roman" w:cs="Times New Roman"/>
            <w:sz w:val="24"/>
            <w:szCs w:val="24"/>
          </w:rPr>
          <w:t xml:space="preserve"> 2019</w:t>
        </w:r>
        <w:r w:rsidRPr="002A19EA">
          <w:rPr>
            <w:rFonts w:ascii="Times New Roman" w:hAnsi="Times New Roman" w:cs="Times New Roman"/>
            <w:sz w:val="24"/>
            <w:szCs w:val="24"/>
          </w:rPr>
          <w:t xml:space="preserve"> Thyroid and cardiovascular disease: Research agenda for enhancing knowledge, prevention and treatment. Thyroid</w:t>
        </w:r>
        <w:r>
          <w:rPr>
            <w:rFonts w:ascii="Times New Roman" w:hAnsi="Times New Roman" w:cs="Times New Roman"/>
            <w:sz w:val="24"/>
            <w:szCs w:val="24"/>
          </w:rPr>
          <w:t xml:space="preserve"> 29(6):760-777</w:t>
        </w:r>
        <w:r w:rsidRPr="002A19EA">
          <w:rPr>
            <w:rFonts w:ascii="Times New Roman" w:hAnsi="Times New Roman" w:cs="Times New Roman"/>
            <w:sz w:val="24"/>
            <w:szCs w:val="24"/>
          </w:rPr>
          <w:t>DOI 10.1089/thy.2018.0416</w:t>
        </w:r>
      </w:moveTo>
    </w:p>
    <w:moveToRangeEnd w:id="1488"/>
    <w:p w14:paraId="2039C57E" w14:textId="77777777" w:rsidR="00520B9F" w:rsidRDefault="00FD62F6" w:rsidP="00520B9F">
      <w:pPr>
        <w:pStyle w:val="ListParagraph"/>
        <w:numPr>
          <w:ilvl w:val="0"/>
          <w:numId w:val="6"/>
        </w:numPr>
        <w:spacing w:line="480" w:lineRule="auto"/>
        <w:ind w:left="1134" w:hanging="567"/>
        <w:rPr>
          <w:ins w:id="1492" w:author="Stephen" w:date="2019-11-16T13:33:00Z"/>
          <w:rFonts w:ascii="Times New Roman" w:hAnsi="Times New Roman" w:cs="Times New Roman"/>
          <w:sz w:val="24"/>
          <w:szCs w:val="24"/>
        </w:rPr>
        <w:pPrChange w:id="1493" w:author="Stephen" w:date="2019-11-20T20:32:00Z">
          <w:pPr>
            <w:pStyle w:val="ListParagraph"/>
            <w:numPr>
              <w:numId w:val="6"/>
            </w:numPr>
            <w:autoSpaceDE w:val="0"/>
            <w:autoSpaceDN w:val="0"/>
            <w:adjustRightInd w:val="0"/>
            <w:spacing w:after="0" w:line="480" w:lineRule="auto"/>
            <w:ind w:left="1440" w:hanging="1080"/>
          </w:pPr>
        </w:pPrChange>
      </w:pPr>
      <w:ins w:id="1494" w:author="Stephen" w:date="2019-11-16T13:33:00Z">
        <w:r>
          <w:rPr>
            <w:rFonts w:ascii="Times New Roman" w:hAnsi="Times New Roman" w:cs="Times New Roman"/>
            <w:sz w:val="24"/>
            <w:szCs w:val="24"/>
          </w:rPr>
          <w:t xml:space="preserve">Schneider C, Feller M, Bauer DC, Collet T-H, da Costa BR, Auer R,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Brown SJ,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xml:space="preserve"> AP, O’Leary PC, </w:t>
        </w:r>
        <w:proofErr w:type="spellStart"/>
        <w:r>
          <w:rPr>
            <w:rFonts w:ascii="Times New Roman" w:hAnsi="Times New Roman" w:cs="Times New Roman"/>
            <w:sz w:val="24"/>
            <w:szCs w:val="24"/>
          </w:rPr>
          <w:t>Feddema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Leedman</w:t>
        </w:r>
        <w:proofErr w:type="spellEnd"/>
        <w:r>
          <w:rPr>
            <w:rFonts w:ascii="Times New Roman" w:hAnsi="Times New Roman" w:cs="Times New Roman"/>
            <w:sz w:val="24"/>
            <w:szCs w:val="24"/>
          </w:rPr>
          <w:t xml:space="preserve"> PJ, </w:t>
        </w:r>
        <w:proofErr w:type="spellStart"/>
        <w:r>
          <w:rPr>
            <w:rFonts w:ascii="Times New Roman" w:hAnsi="Times New Roman" w:cs="Times New Roman"/>
            <w:sz w:val="24"/>
            <w:szCs w:val="24"/>
          </w:rPr>
          <w:t>Aujesky</w:t>
        </w:r>
        <w:proofErr w:type="spellEnd"/>
        <w:r>
          <w:rPr>
            <w:rFonts w:ascii="Times New Roman" w:hAnsi="Times New Roman" w:cs="Times New Roman"/>
            <w:sz w:val="24"/>
            <w:szCs w:val="24"/>
          </w:rPr>
          <w:t xml:space="preserve"> D, Walsh JP,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N. 2018 Initial evaluation of thyroid dysfunction- are simultaneous TSH and fT4 tests necessary?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13(4): e0196631 DOI:10.1371/journal.pone.0196631</w:t>
        </w:r>
      </w:ins>
    </w:p>
    <w:p w14:paraId="635A311D" w14:textId="77777777" w:rsidR="00520B9F" w:rsidRDefault="00FD62F6" w:rsidP="00520B9F">
      <w:pPr>
        <w:pStyle w:val="ListParagraph"/>
        <w:numPr>
          <w:ilvl w:val="0"/>
          <w:numId w:val="6"/>
        </w:numPr>
        <w:spacing w:line="480" w:lineRule="auto"/>
        <w:ind w:left="1134" w:hanging="567"/>
        <w:rPr>
          <w:ins w:id="1495" w:author="Stephen" w:date="2019-11-16T13:38:00Z"/>
          <w:rFonts w:ascii="Times New Roman" w:hAnsi="Times New Roman" w:cs="Times New Roman"/>
          <w:sz w:val="24"/>
          <w:szCs w:val="24"/>
        </w:rPr>
        <w:pPrChange w:id="1496" w:author="Stephen" w:date="2019-11-20T20:32:00Z">
          <w:pPr>
            <w:pStyle w:val="ListParagraph"/>
            <w:numPr>
              <w:numId w:val="6"/>
            </w:numPr>
            <w:autoSpaceDE w:val="0"/>
            <w:autoSpaceDN w:val="0"/>
            <w:adjustRightInd w:val="0"/>
            <w:spacing w:after="0" w:line="480" w:lineRule="auto"/>
            <w:ind w:left="1440" w:hanging="1080"/>
          </w:pPr>
        </w:pPrChange>
      </w:pPr>
      <w:ins w:id="1497" w:author="Stephen" w:date="2019-11-16T13:38:00Z">
        <w:r>
          <w:rPr>
            <w:rFonts w:ascii="Times New Roman" w:hAnsi="Times New Roman" w:cs="Times New Roman"/>
            <w:sz w:val="24"/>
            <w:szCs w:val="24"/>
          </w:rPr>
          <w:t xml:space="preserve">Ross DS 2019 Euthyroid </w:t>
        </w:r>
        <w:proofErr w:type="spellStart"/>
        <w:r>
          <w:rPr>
            <w:rFonts w:ascii="Times New Roman" w:hAnsi="Times New Roman" w:cs="Times New Roman"/>
            <w:sz w:val="24"/>
            <w:szCs w:val="24"/>
          </w:rPr>
          <w:t>hyperthyroxinemia</w:t>
        </w:r>
        <w:proofErr w:type="spellEnd"/>
        <w:r>
          <w:rPr>
            <w:rFonts w:ascii="Times New Roman" w:hAnsi="Times New Roman" w:cs="Times New Roman"/>
            <w:sz w:val="24"/>
            <w:szCs w:val="24"/>
          </w:rPr>
          <w:t xml:space="preserve"> and hypothyroxinemia. Cooper DS ed. UpToDate Waltham </w:t>
        </w:r>
        <w:proofErr w:type="spellStart"/>
        <w:r>
          <w:rPr>
            <w:rFonts w:ascii="Times New Roman" w:hAnsi="Times New Roman" w:cs="Times New Roman"/>
            <w:sz w:val="24"/>
            <w:szCs w:val="24"/>
          </w:rPr>
          <w:t>MA:UpToDate</w:t>
        </w:r>
        <w:proofErr w:type="spellEnd"/>
        <w:r>
          <w:rPr>
            <w:rFonts w:ascii="Times New Roman" w:hAnsi="Times New Roman" w:cs="Times New Roman"/>
            <w:sz w:val="24"/>
            <w:szCs w:val="24"/>
          </w:rPr>
          <w:t xml:space="preserve"> Inc. </w:t>
        </w:r>
        <w:r w:rsidR="000D7CFF">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"https://www.uptodate.com" </w:instrText>
        </w:r>
        <w:r w:rsidR="000D7CFF">
          <w:rPr>
            <w:rFonts w:ascii="Times New Roman" w:hAnsi="Times New Roman" w:cs="Times New Roman"/>
            <w:sz w:val="24"/>
            <w:szCs w:val="24"/>
          </w:rPr>
          <w:fldChar w:fldCharType="separate"/>
        </w:r>
        <w:r w:rsidR="000D7CFF" w:rsidRPr="000D7CFF">
          <w:rPr>
            <w:rPrChange w:id="1498" w:author="Stephen" w:date="2019-11-20T20:32:00Z">
              <w:rPr>
                <w:rStyle w:val="Hyperlink"/>
                <w:rFonts w:ascii="Times New Roman" w:hAnsi="Times New Roman" w:cs="Times New Roman"/>
                <w:sz w:val="24"/>
                <w:szCs w:val="24"/>
              </w:rPr>
            </w:rPrChange>
          </w:rPr>
          <w:t>https://www.uptodate.com</w:t>
        </w:r>
        <w:r w:rsidR="000D7CFF">
          <w:rPr>
            <w:rFonts w:ascii="Times New Roman" w:hAnsi="Times New Roman" w:cs="Times New Roman"/>
            <w:sz w:val="24"/>
            <w:szCs w:val="24"/>
          </w:rPr>
          <w:fldChar w:fldCharType="end"/>
        </w:r>
        <w:r>
          <w:rPr>
            <w:rFonts w:ascii="Times New Roman" w:hAnsi="Times New Roman" w:cs="Times New Roman"/>
            <w:sz w:val="24"/>
            <w:szCs w:val="24"/>
          </w:rPr>
          <w:t xml:space="preserve"> (accessed November 10, 2019)</w:t>
        </w:r>
      </w:ins>
    </w:p>
    <w:p w14:paraId="161B042C" w14:textId="77777777" w:rsidR="00520B9F" w:rsidRDefault="009669B1" w:rsidP="00520B9F">
      <w:pPr>
        <w:pStyle w:val="ListParagraph"/>
        <w:numPr>
          <w:ilvl w:val="0"/>
          <w:numId w:val="6"/>
        </w:numPr>
        <w:spacing w:line="480" w:lineRule="auto"/>
        <w:ind w:left="1134" w:hanging="567"/>
        <w:rPr>
          <w:rFonts w:ascii="Times New Roman" w:hAnsi="Times New Roman" w:cs="Times New Roman"/>
          <w:sz w:val="24"/>
          <w:szCs w:val="24"/>
        </w:rPr>
        <w:pPrChange w:id="1499" w:author="Stephen" w:date="2019-11-20T20:32:00Z">
          <w:pPr>
            <w:pStyle w:val="ListParagraph"/>
            <w:numPr>
              <w:numId w:val="6"/>
            </w:numPr>
            <w:spacing w:line="480" w:lineRule="auto"/>
            <w:ind w:left="928" w:hanging="360"/>
          </w:pPr>
        </w:pPrChange>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w:t>
      </w:r>
      <w:r w:rsidR="00147456" w:rsidRPr="009669B1">
        <w:rPr>
          <w:rFonts w:ascii="Times New Roman" w:hAnsi="Times New Roman" w:cs="Times New Roman"/>
          <w:sz w:val="24"/>
          <w:szCs w:val="24"/>
        </w:rPr>
        <w:t>2006</w:t>
      </w:r>
      <w:ins w:id="1500"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Prevalence of subclinical thyroid dysfunction and its relation to socioeconomic deprivation in the elderly: a community –based cross-sectional survey</w:t>
      </w:r>
      <w:ins w:id="1501"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 xml:space="preserve">J ClinEndocrinolMetab91(12):4809-4816 DOI: 10.1210/jc.2006-1557  </w:t>
      </w:r>
    </w:p>
    <w:p w14:paraId="257BCF46"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0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Biondi B, Cooper DS</w:t>
      </w:r>
      <w:r w:rsidR="00283E27">
        <w:rPr>
          <w:rFonts w:ascii="Times New Roman" w:hAnsi="Times New Roman" w:cs="Times New Roman"/>
          <w:sz w:val="24"/>
          <w:szCs w:val="24"/>
        </w:rPr>
        <w:t xml:space="preserve"> 2018</w:t>
      </w:r>
      <w:r w:rsidRPr="00DE75B6">
        <w:rPr>
          <w:rFonts w:ascii="Times New Roman" w:hAnsi="Times New Roman" w:cs="Times New Roman"/>
          <w:sz w:val="24"/>
          <w:szCs w:val="24"/>
        </w:rPr>
        <w:t xml:space="preserve"> Subclinical hyperthyroidism. </w:t>
      </w:r>
      <w:r w:rsidR="000D7CFF" w:rsidRPr="000D7CFF">
        <w:rPr>
          <w:rFonts w:ascii="Times New Roman" w:hAnsi="Times New Roman" w:cs="Times New Roman"/>
          <w:sz w:val="24"/>
          <w:szCs w:val="24"/>
          <w:rPrChange w:id="1503" w:author="Stephen" w:date="2019-11-20T20:32:00Z">
            <w:rPr>
              <w:rFonts w:ascii="Times New Roman" w:hAnsi="Times New Roman" w:cs="Times New Roman"/>
              <w:color w:val="BA131A"/>
              <w:sz w:val="24"/>
              <w:szCs w:val="24"/>
              <w:u w:val="single"/>
            </w:rPr>
          </w:rPrChange>
        </w:rPr>
        <w:t xml:space="preserve">N </w:t>
      </w:r>
      <w:proofErr w:type="spellStart"/>
      <w:r w:rsidR="000D7CFF" w:rsidRPr="000D7CFF">
        <w:rPr>
          <w:rFonts w:ascii="Times New Roman" w:hAnsi="Times New Roman" w:cs="Times New Roman"/>
          <w:sz w:val="24"/>
          <w:szCs w:val="24"/>
          <w:rPrChange w:id="1504" w:author="Stephen" w:date="2019-11-20T20:32:00Z">
            <w:rPr>
              <w:rFonts w:ascii="Times New Roman" w:hAnsi="Times New Roman" w:cs="Times New Roman"/>
              <w:color w:val="BA131A"/>
              <w:sz w:val="24"/>
              <w:szCs w:val="24"/>
              <w:u w:val="single"/>
            </w:rPr>
          </w:rPrChange>
        </w:rPr>
        <w:t>Engl</w:t>
      </w:r>
      <w:proofErr w:type="spellEnd"/>
      <w:r w:rsidR="000D7CFF" w:rsidRPr="000D7CFF">
        <w:rPr>
          <w:rFonts w:ascii="Times New Roman" w:hAnsi="Times New Roman" w:cs="Times New Roman"/>
          <w:sz w:val="24"/>
          <w:szCs w:val="24"/>
          <w:rPrChange w:id="1505" w:author="Stephen" w:date="2019-11-20T20:32:00Z">
            <w:rPr>
              <w:rFonts w:ascii="Times New Roman" w:hAnsi="Times New Roman" w:cs="Times New Roman"/>
              <w:color w:val="BA131A"/>
              <w:sz w:val="24"/>
              <w:szCs w:val="24"/>
              <w:u w:val="single"/>
            </w:rPr>
          </w:rPrChange>
        </w:rPr>
        <w:t xml:space="preserve"> J Med 378:2411-9 DOI: 10.1056/NEJMcp1709318</w:t>
      </w:r>
    </w:p>
    <w:p w14:paraId="19CB6841"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0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Palacios SS, Pascual-Corrales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283E27" w:rsidRPr="00DE75B6">
        <w:rPr>
          <w:rFonts w:ascii="Times New Roman" w:hAnsi="Times New Roman" w:cs="Times New Roman"/>
          <w:sz w:val="24"/>
          <w:szCs w:val="24"/>
        </w:rPr>
        <w:t>2012</w:t>
      </w:r>
      <w:r w:rsidRPr="00DE75B6">
        <w:rPr>
          <w:rFonts w:ascii="Times New Roman" w:hAnsi="Times New Roman" w:cs="Times New Roman"/>
          <w:sz w:val="24"/>
          <w:szCs w:val="24"/>
        </w:rPr>
        <w:t>Int J EndocrinolMetab10(2):490-496 DOI:10.5812/ijem.3447</w:t>
      </w:r>
    </w:p>
    <w:p w14:paraId="2B6B4574"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0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w:t>
      </w:r>
      <w:r w:rsidR="00283E27" w:rsidRPr="00DE75B6">
        <w:rPr>
          <w:rFonts w:ascii="Times New Roman" w:hAnsi="Times New Roman" w:cs="Times New Roman"/>
          <w:sz w:val="24"/>
          <w:szCs w:val="24"/>
        </w:rPr>
        <w:t>2009</w:t>
      </w:r>
      <w:r w:rsidRPr="00DE75B6">
        <w:rPr>
          <w:rFonts w:ascii="Times New Roman" w:hAnsi="Times New Roman" w:cs="Times New Roman"/>
          <w:sz w:val="24"/>
          <w:szCs w:val="24"/>
        </w:rPr>
        <w:t xml:space="preserve"> Subclinical hypothyroidism:</w:t>
      </w:r>
      <w:ins w:id="1508" w:author="Stephen" w:date="2019-11-18T08:38: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an update for primary care physicians Mayo Clin Proc84(1):65-71 DOI:10.1016/S0025-6196(11)60809-4 </w:t>
      </w:r>
    </w:p>
    <w:p w14:paraId="4D5443B0"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09"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w:t>
      </w:r>
      <w:ins w:id="1510" w:author="Stephen" w:date="2019-11-18T08:38:00Z">
        <w:r w:rsidR="00014C49">
          <w:rPr>
            <w:rFonts w:ascii="Times New Roman" w:hAnsi="Times New Roman" w:cs="Times New Roman"/>
            <w:sz w:val="24"/>
            <w:szCs w:val="24"/>
          </w:rPr>
          <w:t xml:space="preserve"> </w:t>
        </w:r>
      </w:ins>
      <w:r w:rsidR="00283E27">
        <w:rPr>
          <w:rFonts w:ascii="Times New Roman" w:hAnsi="Times New Roman" w:cs="Times New Roman"/>
          <w:sz w:val="24"/>
          <w:szCs w:val="24"/>
        </w:rPr>
        <w:t xml:space="preserve">2013 </w:t>
      </w:r>
      <w:r>
        <w:rPr>
          <w:rFonts w:ascii="Times New Roman" w:hAnsi="Times New Roman" w:cs="Times New Roman"/>
          <w:sz w:val="24"/>
          <w:szCs w:val="24"/>
        </w:rPr>
        <w:t>A review of the clinical consequences of variation in thyroid function within the reference range. J ClinEndocrinolMetab98(9)3562-3571 DOI:10.1210/jc.2013-1315</w:t>
      </w:r>
    </w:p>
    <w:p w14:paraId="34B59AE5"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Orgiazzi</w:t>
      </w:r>
      <w:proofErr w:type="spellEnd"/>
      <w:r w:rsidRPr="00DE75B6">
        <w:rPr>
          <w:rFonts w:ascii="Times New Roman" w:hAnsi="Times New Roman" w:cs="Times New Roman"/>
          <w:sz w:val="24"/>
          <w:szCs w:val="24"/>
        </w:rPr>
        <w:t xml:space="preserve"> J</w:t>
      </w:r>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r w:rsidRPr="00DE75B6">
        <w:rPr>
          <w:rFonts w:ascii="Times New Roman" w:hAnsi="Times New Roman" w:cs="Times New Roman"/>
          <w:sz w:val="24"/>
          <w:szCs w:val="24"/>
        </w:rPr>
        <w:t xml:space="preserve"> normal TSH mean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DOI:10.1089/ct.2016;28.325-328 </w:t>
      </w:r>
    </w:p>
    <w:p w14:paraId="36040282"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1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The TRUST Study Group</w:t>
      </w:r>
      <w:r w:rsidR="00122524" w:rsidRPr="00DE75B6">
        <w:rPr>
          <w:rFonts w:ascii="Times New Roman" w:hAnsi="Times New Roman" w:cs="Times New Roman"/>
          <w:sz w:val="24"/>
          <w:szCs w:val="24"/>
        </w:rPr>
        <w:t>2017</w:t>
      </w:r>
      <w:r w:rsidRPr="00DE75B6">
        <w:rPr>
          <w:rFonts w:ascii="Times New Roman" w:hAnsi="Times New Roman" w:cs="Times New Roman"/>
          <w:sz w:val="24"/>
          <w:szCs w:val="24"/>
        </w:rPr>
        <w:t xml:space="preserve">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376:2534-2544 DOI: 10.1056/NEJMoa1603825 </w:t>
      </w:r>
    </w:p>
    <w:p w14:paraId="52E0FB5C" w14:textId="77777777" w:rsidR="00520B9F" w:rsidRDefault="0037383B" w:rsidP="00520B9F">
      <w:pPr>
        <w:pStyle w:val="ListParagraph"/>
        <w:numPr>
          <w:ilvl w:val="0"/>
          <w:numId w:val="6"/>
        </w:numPr>
        <w:spacing w:line="480" w:lineRule="auto"/>
        <w:ind w:left="1134" w:hanging="567"/>
        <w:rPr>
          <w:rFonts w:ascii="Times New Roman" w:hAnsi="Times New Roman" w:cs="Times New Roman"/>
          <w:sz w:val="24"/>
          <w:szCs w:val="24"/>
        </w:rPr>
        <w:pPrChange w:id="151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w:t>
      </w:r>
      <w:r w:rsidR="00122524" w:rsidRPr="00DE75B6">
        <w:rPr>
          <w:rFonts w:ascii="Times New Roman" w:hAnsi="Times New Roman" w:cs="Times New Roman"/>
          <w:sz w:val="24"/>
          <w:szCs w:val="24"/>
        </w:rPr>
        <w:t>2007</w:t>
      </w:r>
      <w:r w:rsidRPr="00DE75B6">
        <w:rPr>
          <w:rFonts w:ascii="Times New Roman" w:hAnsi="Times New Roman" w:cs="Times New Roman"/>
          <w:sz w:val="24"/>
          <w:szCs w:val="24"/>
        </w:rPr>
        <w:t>Thyroid hormone for subclinical hypothyroidism. Cochrane Database Syst Rev18(3):CD003419 DOI:10.1002/14651858.CD00349.pub2</w:t>
      </w:r>
    </w:p>
    <w:p w14:paraId="1C17D2DD"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1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Midgley JEM</w:t>
      </w:r>
      <w:r w:rsidR="00122524">
        <w:rPr>
          <w:rFonts w:ascii="Times New Roman" w:hAnsi="Times New Roman" w:cs="Times New Roman"/>
          <w:sz w:val="24"/>
          <w:szCs w:val="24"/>
        </w:rPr>
        <w:t xml:space="preserve"> 2016 </w:t>
      </w:r>
      <w:r w:rsidRPr="00DE75B6">
        <w:rPr>
          <w:rFonts w:ascii="Times New Roman" w:hAnsi="Times New Roman" w:cs="Times New Roman"/>
          <w:sz w:val="24"/>
          <w:szCs w:val="24"/>
        </w:rPr>
        <w:t>Derivation of a multivariate reference range for pituitary thyrotropin and thyroid hormones: diagnostic efficiency compared with conventional single reference method. Eur J Endocrinol</w:t>
      </w:r>
      <w:r w:rsidR="001D3397">
        <w:rPr>
          <w:rFonts w:ascii="Times New Roman" w:hAnsi="Times New Roman" w:cs="Times New Roman"/>
          <w:sz w:val="24"/>
          <w:szCs w:val="24"/>
        </w:rPr>
        <w:t xml:space="preserve"> 17</w:t>
      </w:r>
      <w:r w:rsidRPr="00DE75B6">
        <w:rPr>
          <w:rFonts w:ascii="Times New Roman" w:hAnsi="Times New Roman" w:cs="Times New Roman"/>
          <w:sz w:val="24"/>
          <w:szCs w:val="24"/>
        </w:rPr>
        <w:t>4(6):735-743 DOI: 10.1530/EJE-160031</w:t>
      </w:r>
    </w:p>
    <w:p w14:paraId="590124FA"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w:t>
      </w:r>
      <w:r w:rsidR="00122524">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Composite reference interval for thyroid-stimulating hormone and free thyroxine, </w:t>
      </w:r>
      <w:r w:rsidRPr="00DE75B6">
        <w:rPr>
          <w:rFonts w:ascii="Times New Roman" w:hAnsi="Times New Roman" w:cs="Times New Roman"/>
          <w:sz w:val="24"/>
          <w:szCs w:val="24"/>
        </w:rPr>
        <w:lastRenderedPageBreak/>
        <w:t xml:space="preserve">comparison with common </w:t>
      </w:r>
      <w:proofErr w:type="spellStart"/>
      <w:r w:rsidRPr="00DE75B6">
        <w:rPr>
          <w:rFonts w:ascii="Times New Roman" w:hAnsi="Times New Roman" w:cs="Times New Roman"/>
          <w:sz w:val="24"/>
          <w:szCs w:val="24"/>
        </w:rPr>
        <w:t>cutoff</w:t>
      </w:r>
      <w:proofErr w:type="spellEnd"/>
      <w:ins w:id="1516" w:author="Stephen" w:date="2019-11-16T13:46: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values, and reconsideration of subclinical thyroid disease.ClinChem</w:t>
      </w:r>
      <w:r w:rsidR="00122524">
        <w:rPr>
          <w:rFonts w:ascii="Times New Roman" w:hAnsi="Times New Roman" w:cs="Times New Roman"/>
          <w:sz w:val="24"/>
          <w:szCs w:val="24"/>
        </w:rPr>
        <w:t xml:space="preserve">55(11):2019-2025 </w:t>
      </w:r>
      <w:r w:rsidRPr="00DE75B6">
        <w:rPr>
          <w:rFonts w:ascii="Times New Roman" w:hAnsi="Times New Roman" w:cs="Times New Roman"/>
          <w:sz w:val="24"/>
          <w:szCs w:val="24"/>
        </w:rPr>
        <w:t xml:space="preserve">DOI:10.1373/clinchem.2009.124560 </w:t>
      </w:r>
    </w:p>
    <w:p w14:paraId="1BF4699B"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17"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Cryer PE, Davis SN</w:t>
      </w:r>
      <w:r w:rsidR="00122524">
        <w:rPr>
          <w:rFonts w:ascii="Times New Roman" w:hAnsi="Times New Roman" w:cs="Times New Roman"/>
          <w:sz w:val="24"/>
          <w:szCs w:val="24"/>
        </w:rPr>
        <w:t xml:space="preserve">2015 Chapter 420:2430-2435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xml:space="preserve">. </w:t>
      </w:r>
      <w:r w:rsidR="00122524">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0D7CFF" w:rsidRPr="000D7CFF">
        <w:rPr>
          <w:rFonts w:ascii="Times New Roman" w:hAnsi="Times New Roman" w:cs="Times New Roman"/>
          <w:sz w:val="24"/>
          <w:szCs w:val="24"/>
          <w:rPrChange w:id="1518"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ins w:id="1519" w:author="Stephen" w:date="2019-11-16T13:45:00Z">
        <w:r w:rsidR="00EF222B">
          <w:rPr>
            <w:rFonts w:ascii="Times New Roman" w:hAnsi="Times New Roman" w:cs="Times New Roman"/>
            <w:sz w:val="24"/>
            <w:szCs w:val="24"/>
          </w:rPr>
          <w:t xml:space="preserve"> </w:t>
        </w:r>
      </w:ins>
      <w:r>
        <w:rPr>
          <w:rFonts w:ascii="Times New Roman" w:hAnsi="Times New Roman" w:cs="Times New Roman"/>
          <w:sz w:val="24"/>
          <w:szCs w:val="24"/>
        </w:rPr>
        <w:t>J.  . McGraw Hill New York</w:t>
      </w:r>
    </w:p>
    <w:p w14:paraId="0A843089"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20"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Khosla S</w:t>
      </w:r>
      <w:r w:rsidR="00122524">
        <w:rPr>
          <w:rFonts w:ascii="Times New Roman" w:hAnsi="Times New Roman" w:cs="Times New Roman"/>
          <w:sz w:val="24"/>
          <w:szCs w:val="24"/>
        </w:rPr>
        <w:t>2015 Chapter 65</w:t>
      </w:r>
      <w:r w:rsidR="00AC603B">
        <w:rPr>
          <w:rFonts w:ascii="Times New Roman" w:hAnsi="Times New Roman" w:cs="Times New Roman"/>
          <w:sz w:val="24"/>
          <w:szCs w:val="24"/>
        </w:rPr>
        <w:t>; 313</w:t>
      </w:r>
      <w:r w:rsidR="00122524">
        <w:rPr>
          <w:rFonts w:ascii="Times New Roman" w:hAnsi="Times New Roman" w:cs="Times New Roman"/>
          <w:sz w:val="24"/>
          <w:szCs w:val="24"/>
        </w:rPr>
        <w:t xml:space="preserve">-314 </w:t>
      </w:r>
      <w:r>
        <w:rPr>
          <w:rFonts w:ascii="Times New Roman" w:hAnsi="Times New Roman" w:cs="Times New Roman"/>
          <w:sz w:val="24"/>
          <w:szCs w:val="24"/>
        </w:rPr>
        <w:t xml:space="preserve">Hypercalcemia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xml:space="preserve">. </w:t>
      </w:r>
      <w:r w:rsidR="00AC603B">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0D7CFF" w:rsidRPr="000D7CFF">
        <w:rPr>
          <w:rFonts w:ascii="Times New Roman" w:hAnsi="Times New Roman" w:cs="Times New Roman"/>
          <w:sz w:val="24"/>
          <w:szCs w:val="24"/>
          <w:rPrChange w:id="1521"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C46A75A"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22"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Arlt</w:t>
      </w:r>
      <w:proofErr w:type="spellEnd"/>
      <w:r>
        <w:rPr>
          <w:rFonts w:ascii="Times New Roman" w:hAnsi="Times New Roman" w:cs="Times New Roman"/>
          <w:sz w:val="24"/>
          <w:szCs w:val="24"/>
        </w:rPr>
        <w:t xml:space="preserve"> W</w:t>
      </w:r>
      <w:r w:rsidR="00122524">
        <w:rPr>
          <w:rFonts w:ascii="Times New Roman" w:hAnsi="Times New Roman" w:cs="Times New Roman"/>
          <w:sz w:val="24"/>
          <w:szCs w:val="24"/>
        </w:rPr>
        <w:t xml:space="preserve">2015 Chapter 406; 2316 </w:t>
      </w:r>
      <w:r>
        <w:rPr>
          <w:rFonts w:ascii="Times New Roman" w:hAnsi="Times New Roman" w:cs="Times New Roman"/>
          <w:sz w:val="24"/>
          <w:szCs w:val="24"/>
        </w:rPr>
        <w:t>Disorders of the adrenal cortex.</w:t>
      </w:r>
      <w:ins w:id="1523" w:author="Stephen" w:date="2019-11-16T13:45:00Z">
        <w:r w:rsidR="00EF222B">
          <w:rPr>
            <w:rFonts w:ascii="Times New Roman" w:hAnsi="Times New Roman" w:cs="Times New Roman"/>
            <w:sz w:val="24"/>
            <w:szCs w:val="24"/>
          </w:rPr>
          <w:t xml:space="preserve"> </w:t>
        </w:r>
      </w:ins>
      <w:r w:rsidR="00122524">
        <w:rPr>
          <w:rFonts w:ascii="Times New Roman" w:hAnsi="Times New Roman" w:cs="Times New Roman"/>
          <w:sz w:val="24"/>
          <w:szCs w:val="24"/>
        </w:rPr>
        <w:t>In ;</w:t>
      </w:r>
      <w:r>
        <w:rPr>
          <w:rFonts w:ascii="Times New Roman" w:hAnsi="Times New Roman" w:cs="Times New Roman"/>
          <w:sz w:val="24"/>
          <w:szCs w:val="24"/>
        </w:rPr>
        <w:t xml:space="preserve"> Harrison’s Principles of Internal Medicine. 19</w:t>
      </w:r>
      <w:r w:rsidR="000D7CFF" w:rsidRPr="000D7CFF">
        <w:rPr>
          <w:rFonts w:ascii="Times New Roman" w:hAnsi="Times New Roman" w:cs="Times New Roman"/>
          <w:sz w:val="24"/>
          <w:szCs w:val="24"/>
          <w:rPrChange w:id="1524"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D8EE849"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2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w:t>
      </w:r>
      <w:r w:rsidR="00122524" w:rsidRPr="00DE75B6">
        <w:rPr>
          <w:rFonts w:ascii="Times New Roman" w:hAnsi="Times New Roman" w:cs="Times New Roman"/>
          <w:sz w:val="24"/>
          <w:szCs w:val="24"/>
        </w:rPr>
        <w:t>2010</w:t>
      </w:r>
      <w:r w:rsidRPr="00DE75B6">
        <w:rPr>
          <w:rFonts w:ascii="Times New Roman" w:hAnsi="Times New Roman" w:cs="Times New Roman"/>
          <w:sz w:val="24"/>
          <w:szCs w:val="24"/>
        </w:rPr>
        <w:t>Complex relationship between free thyroxine and TSH in the regulation of thyroid function. Eur J Endocrinol162:1123-1129 DOI: 10.1530/EJE-10-0106</w:t>
      </w:r>
    </w:p>
    <w:p w14:paraId="3E720206" w14:textId="77777777" w:rsidR="00520B9F" w:rsidRDefault="002C4A3B" w:rsidP="00520B9F">
      <w:pPr>
        <w:pStyle w:val="ListParagraph"/>
        <w:numPr>
          <w:ilvl w:val="0"/>
          <w:numId w:val="6"/>
        </w:numPr>
        <w:spacing w:line="480" w:lineRule="auto"/>
        <w:ind w:left="1134" w:hanging="567"/>
        <w:rPr>
          <w:rFonts w:ascii="Times New Roman" w:hAnsi="Times New Roman" w:cs="Times New Roman"/>
          <w:sz w:val="24"/>
          <w:szCs w:val="24"/>
        </w:rPr>
        <w:pPrChange w:id="152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Hadlow NC, Rothacker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w:t>
      </w:r>
      <w:r w:rsidR="00122524">
        <w:rPr>
          <w:rFonts w:ascii="Times New Roman" w:hAnsi="Times New Roman" w:cs="Times New Roman"/>
          <w:sz w:val="24"/>
          <w:szCs w:val="24"/>
        </w:rPr>
        <w:t xml:space="preserve">2013 </w:t>
      </w:r>
      <w:r w:rsidRPr="00DE75B6">
        <w:rPr>
          <w:rFonts w:ascii="Times New Roman" w:hAnsi="Times New Roman" w:cs="Times New Roman"/>
          <w:sz w:val="24"/>
          <w:szCs w:val="24"/>
        </w:rPr>
        <w:t>The relationship between TSH and free T4 in a large population is complex and nonlinear and</w:t>
      </w:r>
      <w:ins w:id="1527" w:author="Stephen" w:date="2019-11-16T15:06:00Z">
        <w:r w:rsidR="004C3E72">
          <w:rPr>
            <w:rFonts w:ascii="Times New Roman" w:hAnsi="Times New Roman" w:cs="Times New Roman"/>
            <w:sz w:val="24"/>
            <w:szCs w:val="24"/>
          </w:rPr>
          <w:t xml:space="preserve"> </w:t>
        </w:r>
      </w:ins>
      <w:r w:rsidRPr="00DE75B6">
        <w:rPr>
          <w:rFonts w:ascii="Times New Roman" w:hAnsi="Times New Roman" w:cs="Times New Roman"/>
          <w:sz w:val="24"/>
          <w:szCs w:val="24"/>
        </w:rPr>
        <w:t>differs by age and sex.  J Clin</w:t>
      </w:r>
      <w:ins w:id="1528"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Endocrinol</w:t>
      </w:r>
      <w:ins w:id="1529"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ins w:id="1530"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98(7):2936-2943 DOI:10.1210/jc.2012-4223</w:t>
      </w:r>
    </w:p>
    <w:p w14:paraId="36C4814A" w14:textId="77777777" w:rsidR="00520B9F" w:rsidRDefault="001E03D6" w:rsidP="00520B9F">
      <w:pPr>
        <w:pStyle w:val="ListParagraph"/>
        <w:numPr>
          <w:ilvl w:val="0"/>
          <w:numId w:val="6"/>
        </w:numPr>
        <w:spacing w:line="480" w:lineRule="auto"/>
        <w:ind w:left="1134" w:hanging="567"/>
        <w:rPr>
          <w:ins w:id="1531" w:author="Stephen" w:date="2019-11-18T21:28:00Z"/>
          <w:rFonts w:ascii="Times New Roman" w:hAnsi="Times New Roman" w:cs="Times New Roman"/>
          <w:sz w:val="24"/>
          <w:szCs w:val="24"/>
        </w:rPr>
        <w:pPrChange w:id="1532" w:author="Stephen" w:date="2019-11-20T20:32:00Z">
          <w:pPr>
            <w:pStyle w:val="ListParagraph"/>
            <w:numPr>
              <w:numId w:val="6"/>
            </w:numPr>
            <w:spacing w:line="480" w:lineRule="auto"/>
            <w:ind w:left="928" w:hanging="360"/>
          </w:pPr>
        </w:pPrChange>
      </w:pPr>
      <w:ins w:id="1533" w:author="Stephen" w:date="2019-11-18T21:28:00Z">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w:t>
        </w:r>
      </w:ins>
      <w:ins w:id="1534" w:author="Stephen" w:date="2019-11-20T21:41:00Z">
        <w:r w:rsidR="00FE7244">
          <w:rPr>
            <w:rFonts w:ascii="Times New Roman" w:hAnsi="Times New Roman" w:cs="Times New Roman"/>
            <w:sz w:val="24"/>
            <w:szCs w:val="24"/>
          </w:rPr>
          <w:t xml:space="preserve"> </w:t>
        </w:r>
      </w:ins>
      <w:ins w:id="1535" w:author="Stephen" w:date="2019-11-18T21:28:00Z">
        <w:r>
          <w:rPr>
            <w:rFonts w:ascii="Times New Roman" w:hAnsi="Times New Roman" w:cs="Times New Roman"/>
            <w:sz w:val="24"/>
            <w:szCs w:val="24"/>
          </w:rPr>
          <w:t xml:space="preserve">2005 </w:t>
        </w:r>
        <w:r w:rsidRPr="00DE75B6">
          <w:rPr>
            <w:rFonts w:ascii="Times New Roman" w:hAnsi="Times New Roman" w:cs="Times New Roman"/>
            <w:sz w:val="24"/>
            <w:szCs w:val="24"/>
          </w:rPr>
          <w:t>Small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90(7):4019-24 DOI: 10.1210/jc.2004-2225</w:t>
        </w:r>
      </w:ins>
    </w:p>
    <w:p w14:paraId="2BA0B6F2" w14:textId="77777777" w:rsidR="00520B9F" w:rsidRDefault="001E03D6" w:rsidP="00520B9F">
      <w:pPr>
        <w:pStyle w:val="ListParagraph"/>
        <w:numPr>
          <w:ilvl w:val="0"/>
          <w:numId w:val="6"/>
        </w:numPr>
        <w:spacing w:line="480" w:lineRule="auto"/>
        <w:ind w:left="1134" w:hanging="567"/>
        <w:rPr>
          <w:rFonts w:ascii="Times New Roman" w:hAnsi="Times New Roman" w:cs="Times New Roman"/>
          <w:sz w:val="24"/>
          <w:szCs w:val="24"/>
        </w:rPr>
        <w:pPrChange w:id="1536" w:author="Stephen" w:date="2019-11-20T20:32:00Z">
          <w:pPr>
            <w:pStyle w:val="ListParagraph"/>
            <w:numPr>
              <w:numId w:val="6"/>
            </w:numPr>
            <w:spacing w:line="480" w:lineRule="auto"/>
            <w:ind w:left="928" w:hanging="360"/>
          </w:pPr>
        </w:pPrChange>
      </w:pPr>
      <w:ins w:id="1537" w:author="Stephen" w:date="2019-11-18T21:28:00Z">
        <w:r w:rsidRPr="00DE75B6">
          <w:rPr>
            <w:rFonts w:ascii="Times New Roman" w:hAnsi="Times New Roman" w:cs="Times New Roman"/>
            <w:sz w:val="24"/>
            <w:szCs w:val="24"/>
          </w:rPr>
          <w:lastRenderedPageBreak/>
          <w:t xml:space="preserve"> </w:t>
        </w:r>
      </w:ins>
      <w:r w:rsidR="00DA10A6">
        <w:rPr>
          <w:rFonts w:ascii="Times New Roman" w:hAnsi="Times New Roman" w:cs="Times New Roman"/>
          <w:sz w:val="24"/>
          <w:szCs w:val="24"/>
        </w:rPr>
        <w:t xml:space="preserve">Moher D, </w:t>
      </w:r>
      <w:proofErr w:type="spellStart"/>
      <w:r w:rsidR="00DA10A6">
        <w:rPr>
          <w:rFonts w:ascii="Times New Roman" w:hAnsi="Times New Roman" w:cs="Times New Roman"/>
          <w:sz w:val="24"/>
          <w:szCs w:val="24"/>
        </w:rPr>
        <w:t>Liberati</w:t>
      </w:r>
      <w:proofErr w:type="spellEnd"/>
      <w:r w:rsidR="00DA10A6">
        <w:rPr>
          <w:rFonts w:ascii="Times New Roman" w:hAnsi="Times New Roman" w:cs="Times New Roman"/>
          <w:sz w:val="24"/>
          <w:szCs w:val="24"/>
        </w:rPr>
        <w:t xml:space="preserve"> A, </w:t>
      </w:r>
      <w:proofErr w:type="spellStart"/>
      <w:r w:rsidR="00DA10A6">
        <w:rPr>
          <w:rFonts w:ascii="Times New Roman" w:hAnsi="Times New Roman" w:cs="Times New Roman"/>
          <w:sz w:val="24"/>
          <w:szCs w:val="24"/>
        </w:rPr>
        <w:t>Tetzlaff</w:t>
      </w:r>
      <w:proofErr w:type="spellEnd"/>
      <w:r w:rsidR="00DA10A6">
        <w:rPr>
          <w:rFonts w:ascii="Times New Roman" w:hAnsi="Times New Roman" w:cs="Times New Roman"/>
          <w:sz w:val="24"/>
          <w:szCs w:val="24"/>
        </w:rPr>
        <w:t xml:space="preserve"> J, Altman DG; PRISMA Group</w:t>
      </w:r>
      <w:r w:rsidR="00122524">
        <w:rPr>
          <w:rFonts w:ascii="Times New Roman" w:hAnsi="Times New Roman" w:cs="Times New Roman"/>
          <w:sz w:val="24"/>
          <w:szCs w:val="24"/>
        </w:rPr>
        <w:t xml:space="preserve">2009 </w:t>
      </w:r>
      <w:r w:rsidR="00DA10A6">
        <w:rPr>
          <w:rFonts w:ascii="Times New Roman" w:hAnsi="Times New Roman" w:cs="Times New Roman"/>
          <w:sz w:val="24"/>
          <w:szCs w:val="24"/>
        </w:rPr>
        <w:t xml:space="preserve"> Preferred reporting items for systematic reviews and meta-analyses: the PRISMA statement. </w:t>
      </w:r>
      <w:proofErr w:type="spellStart"/>
      <w:r w:rsidR="00DA10A6">
        <w:rPr>
          <w:rFonts w:ascii="Times New Roman" w:hAnsi="Times New Roman" w:cs="Times New Roman"/>
          <w:sz w:val="24"/>
          <w:szCs w:val="24"/>
        </w:rPr>
        <w:t>PLoS</w:t>
      </w:r>
      <w:proofErr w:type="spellEnd"/>
      <w:r w:rsidR="00DA10A6">
        <w:rPr>
          <w:rFonts w:ascii="Times New Roman" w:hAnsi="Times New Roman" w:cs="Times New Roman"/>
          <w:sz w:val="24"/>
          <w:szCs w:val="24"/>
        </w:rPr>
        <w:t xml:space="preserve"> Med6(7):e1000097</w:t>
      </w:r>
    </w:p>
    <w:p w14:paraId="4F972B31" w14:textId="77777777" w:rsidR="00520B9F" w:rsidRDefault="00AC65D2" w:rsidP="00520B9F">
      <w:pPr>
        <w:pStyle w:val="ListParagraph"/>
        <w:numPr>
          <w:ilvl w:val="0"/>
          <w:numId w:val="6"/>
        </w:numPr>
        <w:spacing w:line="480" w:lineRule="auto"/>
        <w:ind w:left="1134" w:hanging="567"/>
        <w:rPr>
          <w:rFonts w:ascii="Times New Roman" w:hAnsi="Times New Roman" w:cs="Times New Roman"/>
          <w:sz w:val="24"/>
          <w:szCs w:val="24"/>
        </w:rPr>
        <w:pPrChange w:id="1538"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w:t>
      </w:r>
      <w:r w:rsidR="00122524">
        <w:rPr>
          <w:rFonts w:ascii="Times New Roman" w:hAnsi="Times New Roman" w:cs="Times New Roman"/>
          <w:sz w:val="24"/>
          <w:szCs w:val="24"/>
        </w:rPr>
        <w:t>2015</w:t>
      </w:r>
      <w:r>
        <w:rPr>
          <w:rFonts w:ascii="Times New Roman" w:hAnsi="Times New Roman" w:cs="Times New Roman"/>
          <w:sz w:val="24"/>
          <w:szCs w:val="24"/>
        </w:rPr>
        <w:t>Fitting linear mixed-effect models using lme4. Journal of Statistical Software 67(1);1-48 DOI:10.18673/jss.v067.i01</w:t>
      </w:r>
    </w:p>
    <w:p w14:paraId="7560E95D" w14:textId="77777777" w:rsidR="00520B9F" w:rsidRDefault="00AC65D2" w:rsidP="00520B9F">
      <w:pPr>
        <w:pStyle w:val="ListParagraph"/>
        <w:numPr>
          <w:ilvl w:val="0"/>
          <w:numId w:val="6"/>
        </w:numPr>
        <w:spacing w:line="480" w:lineRule="auto"/>
        <w:ind w:left="1134" w:hanging="567"/>
        <w:rPr>
          <w:rFonts w:ascii="Times New Roman" w:hAnsi="Times New Roman" w:cs="Times New Roman"/>
          <w:sz w:val="24"/>
          <w:szCs w:val="24"/>
        </w:rPr>
        <w:pPrChange w:id="1539"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R Core Team. R: A language and environment for statistical computing. R Foundation for statistical computing, Vienna, Austria. URL https://www.R-project.org/.</w:t>
      </w:r>
    </w:p>
    <w:p w14:paraId="21E58A9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Hansen PR</w:t>
      </w:r>
      <w:r w:rsidR="000467F9">
        <w:rPr>
          <w:rFonts w:ascii="Times New Roman" w:hAnsi="Times New Roman" w:cs="Times New Roman"/>
          <w:sz w:val="24"/>
          <w:szCs w:val="24"/>
        </w:rPr>
        <w:t>, Pedersen OD, Faber J, Torp-Pedersen</w:t>
      </w:r>
      <w:ins w:id="1541" w:author="Stephen" w:date="2019-11-18T08:39:00Z">
        <w:r w:rsidR="00014C49">
          <w:rPr>
            <w:rFonts w:ascii="Times New Roman" w:hAnsi="Times New Roman" w:cs="Times New Roman"/>
            <w:sz w:val="24"/>
            <w:szCs w:val="24"/>
          </w:rPr>
          <w:t xml:space="preserve"> </w:t>
        </w:r>
      </w:ins>
      <w:r w:rsidR="000467F9">
        <w:rPr>
          <w:rFonts w:ascii="Times New Roman" w:hAnsi="Times New Roman" w:cs="Times New Roman"/>
          <w:sz w:val="24"/>
          <w:szCs w:val="24"/>
        </w:rPr>
        <w:t xml:space="preserve">C, </w:t>
      </w:r>
      <w:proofErr w:type="spellStart"/>
      <w:r w:rsidR="000467F9">
        <w:rPr>
          <w:rFonts w:ascii="Times New Roman" w:hAnsi="Times New Roman" w:cs="Times New Roman"/>
          <w:sz w:val="24"/>
          <w:szCs w:val="24"/>
        </w:rPr>
        <w:t>Gislason</w:t>
      </w:r>
      <w:proofErr w:type="spellEnd"/>
      <w:r w:rsidR="000467F9">
        <w:rPr>
          <w:rFonts w:ascii="Times New Roman" w:hAnsi="Times New Roman" w:cs="Times New Roman"/>
          <w:sz w:val="24"/>
          <w:szCs w:val="24"/>
        </w:rPr>
        <w:t xml:space="preserve"> GH</w:t>
      </w:r>
      <w:r w:rsidR="000467F9" w:rsidRPr="00DE75B6">
        <w:rPr>
          <w:rFonts w:ascii="Times New Roman" w:hAnsi="Times New Roman" w:cs="Times New Roman"/>
          <w:sz w:val="24"/>
          <w:szCs w:val="24"/>
        </w:rPr>
        <w:t>2012</w:t>
      </w:r>
      <w:r w:rsidRPr="00DE75B6">
        <w:rPr>
          <w:rFonts w:ascii="Times New Roman" w:hAnsi="Times New Roman" w:cs="Times New Roman"/>
          <w:sz w:val="24"/>
          <w:szCs w:val="24"/>
        </w:rPr>
        <w:t>The spectrum of thyroid disease and risk of new onset atrial fibrillation: a large population cohort study. BMJ 345:e7895 DOI:10.1136/bmj.e7895</w:t>
      </w:r>
    </w:p>
    <w:p w14:paraId="7E01F18E"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2" w:author="Stephen" w:date="2019-11-20T20:32:00Z">
          <w:pPr>
            <w:pStyle w:val="ListParagraph"/>
            <w:numPr>
              <w:numId w:val="6"/>
            </w:numPr>
            <w:spacing w:line="480" w:lineRule="auto"/>
            <w:ind w:left="928" w:hanging="360"/>
          </w:pPr>
        </w:pPrChange>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w:t>
      </w:r>
      <w:ins w:id="1543" w:author="Stephen" w:date="2019-11-22T10:45:00Z">
        <w:r w:rsidR="00071694">
          <w:rPr>
            <w:rFonts w:ascii="Times New Roman" w:hAnsi="Times New Roman" w:cs="Times New Roman"/>
            <w:sz w:val="24"/>
            <w:szCs w:val="24"/>
          </w:rPr>
          <w:t xml:space="preserve"> </w:t>
        </w:r>
      </w:ins>
      <w:r w:rsidR="001D3397" w:rsidRPr="003E0FB8">
        <w:rPr>
          <w:rFonts w:ascii="Times New Roman" w:hAnsi="Times New Roman" w:cs="Times New Roman"/>
          <w:sz w:val="24"/>
          <w:szCs w:val="24"/>
        </w:rPr>
        <w:t>2015</w:t>
      </w:r>
      <w:ins w:id="1544" w:author="Stephen" w:date="2019-11-22T10:46:00Z">
        <w:r w:rsidR="00071694">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Thyroid function in the euthyroid range and adverse outcomes in older adults. J ClinEndocrinolMetab100(3):1088-1096 DOI:10.1210/jc.2014-3586 </w:t>
      </w:r>
    </w:p>
    <w:p w14:paraId="2B9CD1B8"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5"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Magnani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w:t>
      </w:r>
      <w:r w:rsidR="001D3397">
        <w:rPr>
          <w:rFonts w:ascii="Times New Roman" w:hAnsi="Times New Roman" w:cs="Times New Roman"/>
          <w:sz w:val="24"/>
          <w:szCs w:val="24"/>
        </w:rPr>
        <w:t xml:space="preserve"> 2017</w:t>
      </w:r>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136(22):2100-2116. DOI:10.1161/CIRCULATIONAHA.117.028753 </w:t>
      </w:r>
    </w:p>
    <w:p w14:paraId="3A264082"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w:t>
      </w:r>
      <w:r w:rsidR="001D3397" w:rsidRPr="00DE75B6">
        <w:rPr>
          <w:rFonts w:ascii="Times New Roman" w:hAnsi="Times New Roman" w:cs="Times New Roman"/>
          <w:sz w:val="24"/>
          <w:szCs w:val="24"/>
        </w:rPr>
        <w:t>2007</w:t>
      </w:r>
      <w:r w:rsidRPr="00DE75B6">
        <w:rPr>
          <w:rFonts w:ascii="Times New Roman" w:hAnsi="Times New Roman" w:cs="Times New Roman"/>
          <w:sz w:val="24"/>
          <w:szCs w:val="24"/>
        </w:rPr>
        <w:t xml:space="preserve">Association between serum free thyroxine </w:t>
      </w:r>
      <w:r w:rsidRPr="00DE75B6">
        <w:rPr>
          <w:rFonts w:ascii="Times New Roman" w:hAnsi="Times New Roman" w:cs="Times New Roman"/>
          <w:sz w:val="24"/>
          <w:szCs w:val="24"/>
        </w:rPr>
        <w:lastRenderedPageBreak/>
        <w:t>concentration and atrial fibrillation. Arch Intern Med167(9):928-34 DOI: 10.1001/archinte.167.9.928</w:t>
      </w:r>
    </w:p>
    <w:p w14:paraId="68858BB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Visser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w:t>
      </w:r>
      <w:r w:rsidR="001D3397" w:rsidRPr="00DE75B6">
        <w:rPr>
          <w:rFonts w:ascii="Times New Roman" w:hAnsi="Times New Roman" w:cs="Times New Roman"/>
          <w:sz w:val="24"/>
          <w:szCs w:val="24"/>
        </w:rPr>
        <w:t>2008</w:t>
      </w:r>
      <w:r w:rsidRPr="00DE75B6">
        <w:rPr>
          <w:rFonts w:ascii="Times New Roman" w:hAnsi="Times New Roman" w:cs="Times New Roman"/>
          <w:sz w:val="24"/>
          <w:szCs w:val="24"/>
        </w:rPr>
        <w:t>High-normal thyroid function and the risk of atrial fibrillation: the Rotterdam study. Arch Int Med168(20):2219-24 DOI: 10.1001/archinte.168.20.2219 (FT4- not sig 0.06)</w:t>
      </w:r>
    </w:p>
    <w:p w14:paraId="664D2F0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48"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Visser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ins w:id="1549" w:author="Stephen" w:date="2019-11-18T08:39:00Z">
        <w:r w:rsidR="00014C49">
          <w:rPr>
            <w:rFonts w:ascii="Times New Roman" w:hAnsi="Times New Roman" w:cs="Times New Roman"/>
            <w:sz w:val="24"/>
            <w:szCs w:val="24"/>
          </w:rPr>
          <w:t xml:space="preserve"> </w:t>
        </w:r>
      </w:ins>
      <w:r>
        <w:rPr>
          <w:rFonts w:ascii="Times New Roman" w:hAnsi="Times New Roman" w:cs="Times New Roman"/>
          <w:sz w:val="24"/>
          <w:szCs w:val="24"/>
        </w:rPr>
        <w:t xml:space="preserve">N,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Franco OH</w:t>
      </w:r>
      <w:r w:rsidR="001D3397">
        <w:rPr>
          <w:rFonts w:ascii="Times New Roman" w:hAnsi="Times New Roman" w:cs="Times New Roman"/>
          <w:sz w:val="24"/>
          <w:szCs w:val="24"/>
        </w:rPr>
        <w:t xml:space="preserve"> 2015</w:t>
      </w:r>
      <w:r>
        <w:rPr>
          <w:rFonts w:ascii="Times New Roman" w:hAnsi="Times New Roman" w:cs="Times New Roman"/>
          <w:sz w:val="24"/>
          <w:szCs w:val="24"/>
        </w:rPr>
        <w:t xml:space="preserve"> Normal thyroid function and the risk of atrial fibrillation: the Rotterdam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100:3718-3724 DOI:10.1210/jc.2015-2480</w:t>
      </w:r>
    </w:p>
    <w:p w14:paraId="3A116FE4" w14:textId="77777777" w:rsidR="00520B9F" w:rsidRDefault="00280577" w:rsidP="00520B9F">
      <w:pPr>
        <w:pStyle w:val="ListParagraph"/>
        <w:numPr>
          <w:ilvl w:val="0"/>
          <w:numId w:val="6"/>
        </w:numPr>
        <w:spacing w:line="480" w:lineRule="auto"/>
        <w:ind w:left="1134" w:hanging="567"/>
        <w:rPr>
          <w:ins w:id="1550" w:author="Stephen" w:date="2019-11-16T13:59:00Z"/>
          <w:rFonts w:ascii="Times New Roman" w:hAnsi="Times New Roman" w:cs="Times New Roman"/>
          <w:sz w:val="24"/>
          <w:szCs w:val="24"/>
        </w:rPr>
        <w:pPrChange w:id="1551" w:author="Stephen" w:date="2019-11-20T20:32:00Z">
          <w:pPr>
            <w:pStyle w:val="ListParagraph"/>
            <w:numPr>
              <w:numId w:val="6"/>
            </w:numPr>
            <w:autoSpaceDE w:val="0"/>
            <w:autoSpaceDN w:val="0"/>
            <w:adjustRightInd w:val="0"/>
            <w:spacing w:after="0" w:line="480" w:lineRule="auto"/>
            <w:ind w:left="1440" w:hanging="1080"/>
          </w:pPr>
        </w:pPrChange>
      </w:pPr>
      <w:ins w:id="1552" w:author="Stephen" w:date="2019-11-16T13:59:00Z">
        <w:r>
          <w:rPr>
            <w:rFonts w:ascii="Times New Roman" w:hAnsi="Times New Roman" w:cs="Times New Roman"/>
            <w:sz w:val="24"/>
            <w:szCs w:val="24"/>
          </w:rPr>
          <w:t xml:space="preserve">Kannan L, Shaw PA, Morley MP, </w:t>
        </w:r>
        <w:proofErr w:type="spellStart"/>
        <w:r>
          <w:rPr>
            <w:rFonts w:ascii="Times New Roman" w:hAnsi="Times New Roman" w:cs="Times New Roman"/>
            <w:sz w:val="24"/>
            <w:szCs w:val="24"/>
          </w:rPr>
          <w:t>Brandimarto</w:t>
        </w:r>
        <w:proofErr w:type="spellEnd"/>
        <w:r>
          <w:rPr>
            <w:rFonts w:ascii="Times New Roman" w:hAnsi="Times New Roman" w:cs="Times New Roman"/>
            <w:sz w:val="24"/>
            <w:szCs w:val="24"/>
          </w:rPr>
          <w:t xml:space="preserve"> J, Fang JC, Sweitzer NK,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TP,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AR 2018. Thyroid dysfunction in heart failure and cardiovascular outcomes. Circulation: Heart Failure 11(12)e005266 DOI: 10/1161/CIRCHEARTFAILURE.118.005266</w:t>
        </w:r>
      </w:ins>
    </w:p>
    <w:p w14:paraId="49FE4396"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5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Yan Z, Huang H, Li J, Wang J</w:t>
      </w:r>
      <w:r w:rsidR="001D3397" w:rsidRPr="00DE75B6">
        <w:rPr>
          <w:rFonts w:ascii="Times New Roman" w:hAnsi="Times New Roman" w:cs="Times New Roman"/>
          <w:sz w:val="24"/>
          <w:szCs w:val="24"/>
        </w:rPr>
        <w:t>2016</w:t>
      </w:r>
      <w:r w:rsidRPr="00DE75B6">
        <w:rPr>
          <w:rFonts w:ascii="Times New Roman" w:hAnsi="Times New Roman" w:cs="Times New Roman"/>
          <w:sz w:val="24"/>
          <w:szCs w:val="24"/>
        </w:rPr>
        <w:t>Relationship between subclinical thyroid dysfunction and the risk of fracture: a meta-analysis of prospective cohort studies. Osteoporosis Int1:115-25 DOI: 10.1007/s00198-015-3221-z</w:t>
      </w:r>
    </w:p>
    <w:p w14:paraId="3A73AF74"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5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Van Rijn LE, Pop VJ, Williams GR</w:t>
      </w:r>
      <w:ins w:id="1555" w:author="Stephen" w:date="2019-11-18T08:39:00Z">
        <w:r w:rsidR="00014C49">
          <w:rPr>
            <w:rFonts w:ascii="Times New Roman" w:hAnsi="Times New Roman" w:cs="Times New Roman"/>
            <w:sz w:val="24"/>
            <w:szCs w:val="24"/>
          </w:rPr>
          <w:t xml:space="preserve"> </w:t>
        </w:r>
      </w:ins>
      <w:r w:rsidR="001D3397" w:rsidRPr="00DE75B6">
        <w:rPr>
          <w:rFonts w:ascii="Times New Roman" w:hAnsi="Times New Roman" w:cs="Times New Roman"/>
          <w:sz w:val="24"/>
          <w:szCs w:val="24"/>
        </w:rPr>
        <w:t>2014</w:t>
      </w:r>
      <w:r w:rsidRPr="00DE75B6">
        <w:rPr>
          <w:rFonts w:ascii="Times New Roman" w:hAnsi="Times New Roman" w:cs="Times New Roman"/>
          <w:sz w:val="24"/>
          <w:szCs w:val="24"/>
        </w:rPr>
        <w:t>Low bone mineral density is related to high physiological levels of free thyroxine in peri-menopausal women. Eur J Endocrinol170(3):461-8 DOI:10.1530/EJE-13-0769</w:t>
      </w:r>
    </w:p>
    <w:p w14:paraId="031EC671"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5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w:t>
      </w:r>
      <w:r w:rsidR="001D3397" w:rsidRPr="00DE75B6">
        <w:rPr>
          <w:rFonts w:ascii="Times New Roman" w:hAnsi="Times New Roman" w:cs="Times New Roman"/>
          <w:sz w:val="24"/>
          <w:szCs w:val="24"/>
        </w:rPr>
        <w:t>2011</w:t>
      </w:r>
      <w:r w:rsidRPr="00DE75B6">
        <w:rPr>
          <w:rFonts w:ascii="Times New Roman" w:hAnsi="Times New Roman" w:cs="Times New Roman"/>
          <w:sz w:val="24"/>
          <w:szCs w:val="24"/>
        </w:rPr>
        <w:t>Thyroid hormone status within the physiological range affects bone mass and density in healthy men at the age of peak bone mass. Eur J Endocrinol 164(6): 1027-34 DOI:10.1530/EJE-10-1113</w:t>
      </w:r>
    </w:p>
    <w:p w14:paraId="4EAF9399"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5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w:t>
      </w:r>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r w:rsidRPr="00DE75B6">
        <w:rPr>
          <w:rFonts w:ascii="Times New Roman" w:hAnsi="Times New Roman" w:cs="Times New Roman"/>
          <w:sz w:val="24"/>
          <w:szCs w:val="24"/>
        </w:rPr>
        <w:t xml:space="preserve"> Thyroid function within the upper normal range is associated with reduced bone mineral density and an increased risk of nonvertebral fractures in healthy euthyroid postmenopausal women. J ClinEndocrinolMetab95(7):3173-81 DOI:10.1210/jc.2009-2630</w:t>
      </w:r>
    </w:p>
    <w:p w14:paraId="40BE376A"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5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Visser TJ</w:t>
      </w:r>
      <w:r w:rsidR="009D2C7D" w:rsidRPr="00DE75B6">
        <w:rPr>
          <w:rFonts w:ascii="Times New Roman" w:hAnsi="Times New Roman" w:cs="Times New Roman"/>
          <w:sz w:val="24"/>
          <w:szCs w:val="24"/>
        </w:rPr>
        <w:t>2008</w:t>
      </w:r>
      <w:r w:rsidRPr="00DE75B6">
        <w:rPr>
          <w:rFonts w:ascii="Times New Roman" w:hAnsi="Times New Roman" w:cs="Times New Roman"/>
          <w:sz w:val="24"/>
          <w:szCs w:val="24"/>
        </w:rPr>
        <w:t>Effects of serum TSH and FT4 levels and the TSHR-Asp727Glu polymorphism on bone: the Rotterdam Study. Clin</w:t>
      </w:r>
      <w:ins w:id="1559" w:author="Stephen" w:date="2019-11-18T08:39: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)68(2):175-181 DOI: 10.1111/j.1365-2265.2007.0316.x</w:t>
      </w:r>
    </w:p>
    <w:p w14:paraId="5C60BE64" w14:textId="77777777" w:rsidR="00520B9F" w:rsidRDefault="00656FDB" w:rsidP="00520B9F">
      <w:pPr>
        <w:pStyle w:val="ListParagraph"/>
        <w:numPr>
          <w:ilvl w:val="0"/>
          <w:numId w:val="6"/>
        </w:numPr>
        <w:spacing w:line="480" w:lineRule="auto"/>
        <w:ind w:left="1134" w:hanging="567"/>
        <w:rPr>
          <w:ins w:id="1560" w:author="Stephen" w:date="2019-11-16T14:04:00Z"/>
          <w:rFonts w:ascii="Times New Roman" w:hAnsi="Times New Roman" w:cs="Times New Roman"/>
          <w:sz w:val="24"/>
          <w:szCs w:val="24"/>
        </w:rPr>
        <w:pPrChange w:id="1561" w:author="Stephen" w:date="2019-11-20T20:32:00Z">
          <w:pPr>
            <w:pStyle w:val="ListParagraph"/>
            <w:numPr>
              <w:numId w:val="6"/>
            </w:numPr>
            <w:autoSpaceDE w:val="0"/>
            <w:autoSpaceDN w:val="0"/>
            <w:adjustRightInd w:val="0"/>
            <w:spacing w:after="0" w:line="480" w:lineRule="auto"/>
            <w:ind w:left="1440" w:hanging="1080"/>
          </w:pPr>
        </w:pPrChange>
      </w:pPr>
      <w:ins w:id="1562" w:author="Stephen" w:date="2019-11-16T14:04:00Z">
        <w:r>
          <w:rPr>
            <w:rFonts w:ascii="Times New Roman" w:hAnsi="Times New Roman" w:cs="Times New Roman"/>
            <w:sz w:val="24"/>
            <w:szCs w:val="24"/>
          </w:rPr>
          <w:t xml:space="preserve">Waring AC, Harrison S, Fink H, Samuels MH,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Zmuda</w:t>
        </w:r>
        <w:proofErr w:type="spellEnd"/>
        <w:r>
          <w:rPr>
            <w:rFonts w:ascii="Times New Roman" w:hAnsi="Times New Roman" w:cs="Times New Roman"/>
            <w:sz w:val="24"/>
            <w:szCs w:val="24"/>
          </w:rPr>
          <w:t xml:space="preserve"> JM, Orwoll ES, Bauer D. 2013 A prospective study of thyroid function, bone loss, and fractures in older men: The </w:t>
        </w:r>
        <w:proofErr w:type="spellStart"/>
        <w:r>
          <w:rPr>
            <w:rFonts w:ascii="Times New Roman" w:hAnsi="Times New Roman" w:cs="Times New Roman"/>
            <w:sz w:val="24"/>
            <w:szCs w:val="24"/>
          </w:rPr>
          <w:t>MrOS</w:t>
        </w:r>
        <w:proofErr w:type="spellEnd"/>
        <w:r>
          <w:rPr>
            <w:rFonts w:ascii="Times New Roman" w:hAnsi="Times New Roman" w:cs="Times New Roman"/>
            <w:sz w:val="24"/>
            <w:szCs w:val="24"/>
          </w:rPr>
          <w:t xml:space="preserve"> Study J Bone Miner Res 28(3):472-479 DOI: 10.1002/jbmr.1774</w:t>
        </w:r>
      </w:ins>
    </w:p>
    <w:p w14:paraId="0674D6DA" w14:textId="77777777" w:rsidR="00520B9F" w:rsidRDefault="00656FDB" w:rsidP="00520B9F">
      <w:pPr>
        <w:pStyle w:val="ListParagraph"/>
        <w:numPr>
          <w:ilvl w:val="0"/>
          <w:numId w:val="6"/>
        </w:numPr>
        <w:spacing w:line="480" w:lineRule="auto"/>
        <w:ind w:left="1134" w:hanging="567"/>
        <w:rPr>
          <w:ins w:id="1563" w:author="Stephen" w:date="2019-11-16T14:13:00Z"/>
          <w:rFonts w:ascii="Times New Roman" w:hAnsi="Times New Roman" w:cs="Times New Roman"/>
          <w:sz w:val="24"/>
          <w:szCs w:val="24"/>
        </w:rPr>
        <w:pPrChange w:id="1564" w:author="Stephen" w:date="2019-11-20T20:32:00Z">
          <w:pPr>
            <w:pStyle w:val="ListParagraph"/>
            <w:numPr>
              <w:numId w:val="6"/>
            </w:numPr>
            <w:spacing w:line="480" w:lineRule="auto"/>
            <w:ind w:left="928" w:hanging="360"/>
          </w:pPr>
        </w:pPrChange>
      </w:pPr>
      <w:proofErr w:type="spellStart"/>
      <w:ins w:id="1565" w:author="Stephen" w:date="2019-11-16T14:10:00Z">
        <w:r>
          <w:rPr>
            <w:rFonts w:ascii="Times New Roman" w:hAnsi="Times New Roman" w:cs="Times New Roman"/>
            <w:sz w:val="24"/>
            <w:szCs w:val="24"/>
          </w:rPr>
          <w:t>Siru</w:t>
        </w:r>
        <w:proofErr w:type="spellEnd"/>
        <w:r>
          <w:rPr>
            <w:rFonts w:ascii="Times New Roman" w:hAnsi="Times New Roman" w:cs="Times New Roman"/>
            <w:sz w:val="24"/>
            <w:szCs w:val="24"/>
          </w:rPr>
          <w:t xml:space="preserve"> R, Alfonso H, Chubb SAP, </w:t>
        </w:r>
        <w:proofErr w:type="spellStart"/>
        <w:r>
          <w:rPr>
            <w:rFonts w:ascii="Times New Roman" w:hAnsi="Times New Roman" w:cs="Times New Roman"/>
            <w:sz w:val="24"/>
            <w:szCs w:val="24"/>
          </w:rPr>
          <w:t>Golledge</w:t>
        </w:r>
      </w:ins>
      <w:proofErr w:type="spellEnd"/>
      <w:ins w:id="1566" w:author="Stephen" w:date="2019-11-16T14:11:00Z">
        <w:r>
          <w:rPr>
            <w:rFonts w:ascii="Times New Roman" w:hAnsi="Times New Roman" w:cs="Times New Roman"/>
            <w:sz w:val="24"/>
            <w:szCs w:val="24"/>
          </w:rPr>
          <w:t xml:space="preserve"> J, Flicker L, </w:t>
        </w: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BB. 2017. Subclinical thyroid dysfunction and circulating thyroid hormones are not associated with bone tur</w:t>
        </w:r>
      </w:ins>
      <w:ins w:id="1567" w:author="Stephen" w:date="2019-11-16T14:12:00Z">
        <w:r>
          <w:rPr>
            <w:rFonts w:ascii="Times New Roman" w:hAnsi="Times New Roman" w:cs="Times New Roman"/>
            <w:sz w:val="24"/>
            <w:szCs w:val="24"/>
          </w:rPr>
          <w:t>nover markers or incident hip fracture in older men</w:t>
        </w:r>
        <w:r w:rsidR="007C3B86">
          <w:rPr>
            <w:rFonts w:ascii="Times New Roman" w:hAnsi="Times New Roman" w:cs="Times New Roman"/>
            <w:sz w:val="24"/>
            <w:szCs w:val="24"/>
          </w:rPr>
          <w:t>. Clin Endocrinol 89:93-99</w:t>
        </w:r>
      </w:ins>
      <w:ins w:id="1568" w:author="Stephen" w:date="2019-11-16T14:13:00Z">
        <w:r w:rsidR="007C3B86">
          <w:rPr>
            <w:rFonts w:ascii="Times New Roman" w:hAnsi="Times New Roman" w:cs="Times New Roman"/>
            <w:sz w:val="24"/>
            <w:szCs w:val="24"/>
          </w:rPr>
          <w:t xml:space="preserve"> DOI:10.1111/cen.13615</w:t>
        </w:r>
      </w:ins>
    </w:p>
    <w:p w14:paraId="4B63187A" w14:textId="77777777" w:rsidR="00520B9F" w:rsidRDefault="007C3B86" w:rsidP="00520B9F">
      <w:pPr>
        <w:pStyle w:val="ListParagraph"/>
        <w:numPr>
          <w:ilvl w:val="0"/>
          <w:numId w:val="6"/>
        </w:numPr>
        <w:spacing w:line="480" w:lineRule="auto"/>
        <w:ind w:left="1134" w:hanging="567"/>
        <w:rPr>
          <w:ins w:id="1569" w:author="Stephen" w:date="2019-11-16T14:07:00Z"/>
          <w:rFonts w:ascii="Times New Roman" w:hAnsi="Times New Roman" w:cs="Times New Roman"/>
          <w:sz w:val="24"/>
          <w:szCs w:val="24"/>
        </w:rPr>
        <w:pPrChange w:id="1570" w:author="Stephen" w:date="2019-11-20T20:32:00Z">
          <w:pPr>
            <w:pStyle w:val="ListParagraph"/>
            <w:numPr>
              <w:numId w:val="6"/>
            </w:numPr>
            <w:spacing w:line="480" w:lineRule="auto"/>
            <w:ind w:left="928" w:hanging="360"/>
          </w:pPr>
        </w:pPrChange>
      </w:pPr>
      <w:proofErr w:type="spellStart"/>
      <w:ins w:id="1571" w:author="Stephen" w:date="2019-11-16T14:13:00Z">
        <w:r>
          <w:rPr>
            <w:rFonts w:ascii="Times New Roman" w:hAnsi="Times New Roman" w:cs="Times New Roman"/>
            <w:sz w:val="24"/>
            <w:szCs w:val="24"/>
          </w:rPr>
          <w:t>Lambrinoudaki</w:t>
        </w:r>
        <w:proofErr w:type="spellEnd"/>
        <w:r>
          <w:rPr>
            <w:rFonts w:ascii="Times New Roman" w:hAnsi="Times New Roman" w:cs="Times New Roman"/>
            <w:sz w:val="24"/>
            <w:szCs w:val="24"/>
          </w:rPr>
          <w:t xml:space="preserve"> I, </w:t>
        </w:r>
      </w:ins>
      <w:proofErr w:type="spellStart"/>
      <w:ins w:id="1572" w:author="Stephen" w:date="2019-11-16T14:14:00Z">
        <w:r>
          <w:rPr>
            <w:rFonts w:ascii="Times New Roman" w:hAnsi="Times New Roman" w:cs="Times New Roman"/>
            <w:sz w:val="24"/>
            <w:szCs w:val="24"/>
          </w:rPr>
          <w:t>Armeni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Pliatsika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Rizos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Kaparos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Augoulea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Alexandrou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Flokatoula</w:t>
        </w:r>
        <w:proofErr w:type="spellEnd"/>
        <w:r>
          <w:rPr>
            <w:rFonts w:ascii="Times New Roman" w:hAnsi="Times New Roman" w:cs="Times New Roman"/>
            <w:sz w:val="24"/>
            <w:szCs w:val="24"/>
          </w:rPr>
          <w:t xml:space="preserve"> M, </w:t>
        </w:r>
      </w:ins>
      <w:proofErr w:type="spellStart"/>
      <w:ins w:id="1573" w:author="Stephen" w:date="2019-11-16T14:15:00Z">
        <w:r>
          <w:rPr>
            <w:rFonts w:ascii="Times New Roman" w:hAnsi="Times New Roman" w:cs="Times New Roman"/>
            <w:sz w:val="24"/>
            <w:szCs w:val="24"/>
          </w:rPr>
          <w:t>Creatsa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Panoulis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Triantafyllou</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Papacharalambous</w:t>
        </w:r>
        <w:proofErr w:type="spellEnd"/>
        <w:r>
          <w:rPr>
            <w:rFonts w:ascii="Times New Roman" w:hAnsi="Times New Roman" w:cs="Times New Roman"/>
            <w:sz w:val="24"/>
            <w:szCs w:val="24"/>
          </w:rPr>
          <w:t xml:space="preserve"> X 2017. Thyroid function and autoi</w:t>
        </w:r>
      </w:ins>
      <w:ins w:id="1574" w:author="Stephen" w:date="2019-11-16T14:16:00Z">
        <w:r>
          <w:rPr>
            <w:rFonts w:ascii="Times New Roman" w:hAnsi="Times New Roman" w:cs="Times New Roman"/>
            <w:sz w:val="24"/>
            <w:szCs w:val="24"/>
          </w:rPr>
          <w:t xml:space="preserve">mmunity are associated with the risk of vertebral fractures in postmenopausal women. J Bone Miner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35:227</w:t>
        </w:r>
      </w:ins>
      <w:ins w:id="1575" w:author="Stephen" w:date="2019-11-16T14:17:00Z">
        <w:r>
          <w:rPr>
            <w:rFonts w:ascii="Times New Roman" w:hAnsi="Times New Roman" w:cs="Times New Roman"/>
            <w:sz w:val="24"/>
            <w:szCs w:val="24"/>
          </w:rPr>
          <w:t>-233 DOI:19.1007/s00774-016-0752-0</w:t>
        </w:r>
      </w:ins>
    </w:p>
    <w:p w14:paraId="33AECB66"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7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w:t>
      </w:r>
      <w:r w:rsidR="009D2C7D" w:rsidRPr="00DE75B6">
        <w:rPr>
          <w:rFonts w:ascii="Times New Roman" w:hAnsi="Times New Roman" w:cs="Times New Roman"/>
          <w:sz w:val="24"/>
          <w:szCs w:val="24"/>
        </w:rPr>
        <w:t>2017</w:t>
      </w:r>
      <w:r w:rsidRPr="00DE75B6">
        <w:rPr>
          <w:rFonts w:ascii="Times New Roman" w:hAnsi="Times New Roman" w:cs="Times New Roman"/>
          <w:sz w:val="24"/>
          <w:szCs w:val="24"/>
        </w:rPr>
        <w:t xml:space="preserve">Lower TSH and higher free thyroxine predict incidence of prostate but not breast, </w:t>
      </w:r>
      <w:r w:rsidRPr="00DE75B6">
        <w:rPr>
          <w:rFonts w:ascii="Times New Roman" w:hAnsi="Times New Roman" w:cs="Times New Roman"/>
          <w:sz w:val="24"/>
          <w:szCs w:val="24"/>
        </w:rPr>
        <w:lastRenderedPageBreak/>
        <w:t xml:space="preserve">colorectal or lung cancer. Eur J Endocrinol 177(4):297-308 DOI:10.1530/EJE-17-0197 </w:t>
      </w:r>
    </w:p>
    <w:p w14:paraId="53BDE20B"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77" w:author="Stephen" w:date="2019-11-20T20:32:00Z">
          <w:pPr>
            <w:pStyle w:val="ListParagraph"/>
            <w:numPr>
              <w:numId w:val="6"/>
            </w:numPr>
            <w:spacing w:line="480" w:lineRule="auto"/>
            <w:ind w:left="928" w:hanging="360"/>
          </w:pPr>
        </w:pPrChange>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w:t>
      </w:r>
      <w:ins w:id="1578"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2012 </w:t>
      </w:r>
      <w:r w:rsidR="00AC603B" w:rsidRPr="005D1D58">
        <w:rPr>
          <w:rFonts w:ascii="Times New Roman" w:hAnsi="Times New Roman" w:cs="Times New Roman"/>
          <w:sz w:val="24"/>
          <w:szCs w:val="24"/>
        </w:rPr>
        <w:t>Prospectively</w:t>
      </w:r>
      <w:r w:rsidRPr="005D1D58">
        <w:rPr>
          <w:rFonts w:ascii="Times New Roman" w:hAnsi="Times New Roman" w:cs="Times New Roman"/>
          <w:sz w:val="24"/>
          <w:szCs w:val="24"/>
        </w:rPr>
        <w:t xml:space="preserve">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131(9):226-2133 DOI:10.1002/ijc.27470</w:t>
      </w:r>
    </w:p>
    <w:p w14:paraId="36959F9B"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79"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Ruiter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Stricker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w:t>
      </w:r>
      <w:ins w:id="1580"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2016 </w:t>
      </w:r>
      <w:r w:rsidR="00AC603B" w:rsidRPr="003E0FB8">
        <w:rPr>
          <w:rFonts w:ascii="Times New Roman" w:hAnsi="Times New Roman" w:cs="Times New Roman"/>
          <w:sz w:val="24"/>
          <w:szCs w:val="24"/>
        </w:rPr>
        <w:t>Thyroid</w:t>
      </w:r>
      <w:r w:rsidRPr="003E0FB8">
        <w:rPr>
          <w:rFonts w:ascii="Times New Roman" w:hAnsi="Times New Roman" w:cs="Times New Roman"/>
          <w:sz w:val="24"/>
          <w:szCs w:val="24"/>
        </w:rPr>
        <w:t xml:space="preserve"> function and cancer risk: The Rotterdam Study. J Clin Endocrinol </w:t>
      </w:r>
      <w:r w:rsidR="00AC603B" w:rsidRPr="003E0FB8">
        <w:rPr>
          <w:rFonts w:ascii="Times New Roman" w:hAnsi="Times New Roman" w:cs="Times New Roman"/>
          <w:sz w:val="24"/>
          <w:szCs w:val="24"/>
        </w:rPr>
        <w:t>Metab12 (</w:t>
      </w:r>
      <w:r w:rsidRPr="003E0FB8">
        <w:rPr>
          <w:rFonts w:ascii="Times New Roman" w:hAnsi="Times New Roman" w:cs="Times New Roman"/>
          <w:sz w:val="24"/>
          <w:szCs w:val="24"/>
        </w:rPr>
        <w:t>1):5030-5036. DOI:10.1210/jc.2016-2104</w:t>
      </w:r>
    </w:p>
    <w:p w14:paraId="2518CE75" w14:textId="77777777" w:rsidR="00520B9F" w:rsidRDefault="007C3B86" w:rsidP="00520B9F">
      <w:pPr>
        <w:pStyle w:val="ListParagraph"/>
        <w:numPr>
          <w:ilvl w:val="0"/>
          <w:numId w:val="6"/>
        </w:numPr>
        <w:spacing w:line="480" w:lineRule="auto"/>
        <w:ind w:left="1134" w:hanging="567"/>
        <w:rPr>
          <w:ins w:id="1581" w:author="Stephen" w:date="2019-11-16T14:22:00Z"/>
          <w:rFonts w:ascii="Times New Roman" w:hAnsi="Times New Roman" w:cs="Times New Roman"/>
          <w:sz w:val="24"/>
          <w:szCs w:val="24"/>
        </w:rPr>
        <w:pPrChange w:id="158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583" w:author="Stephen" w:date="2019-11-16T14:22:00Z">
        <w:r>
          <w:rPr>
            <w:rFonts w:ascii="Times New Roman" w:hAnsi="Times New Roman" w:cs="Times New Roman"/>
            <w:sz w:val="24"/>
            <w:szCs w:val="24"/>
          </w:rPr>
          <w:t>Kuijpens</w:t>
        </w:r>
        <w:proofErr w:type="spellEnd"/>
        <w:r>
          <w:rPr>
            <w:rFonts w:ascii="Times New Roman" w:hAnsi="Times New Roman" w:cs="Times New Roman"/>
            <w:sz w:val="24"/>
            <w:szCs w:val="24"/>
          </w:rPr>
          <w:t xml:space="preserve"> JLP, </w:t>
        </w:r>
        <w:proofErr w:type="spellStart"/>
        <w:r>
          <w:rPr>
            <w:rFonts w:ascii="Times New Roman" w:hAnsi="Times New Roman" w:cs="Times New Roman"/>
            <w:sz w:val="24"/>
            <w:szCs w:val="24"/>
          </w:rPr>
          <w:t>Nykli</w:t>
        </w:r>
        <w:r w:rsidR="000D7CFF" w:rsidRPr="000D7CFF">
          <w:rPr>
            <w:rFonts w:ascii="Times New Roman" w:hAnsi="Times New Roman" w:cs="Times New Roman"/>
            <w:sz w:val="24"/>
            <w:szCs w:val="24"/>
            <w:rPrChange w:id="1584" w:author="Stephen" w:date="2019-11-18T09:01:00Z">
              <w:rPr>
                <w:rFonts w:ascii="Calibri" w:hAnsi="Calibri" w:cs="Calibri"/>
                <w:color w:val="BA131A"/>
                <w:sz w:val="24"/>
                <w:szCs w:val="24"/>
                <w:u w:val="single"/>
              </w:rPr>
            </w:rPrChange>
          </w:rPr>
          <w:t>č</w:t>
        </w:r>
        <w:r>
          <w:rPr>
            <w:rFonts w:ascii="Times New Roman" w:hAnsi="Times New Roman" w:cs="Times New Roman"/>
            <w:sz w:val="24"/>
            <w:szCs w:val="24"/>
          </w:rPr>
          <w:t>tek</w:t>
        </w:r>
        <w:proofErr w:type="spellEnd"/>
        <w:r>
          <w:rPr>
            <w:rFonts w:ascii="Times New Roman" w:hAnsi="Times New Roman" w:cs="Times New Roman"/>
            <w:sz w:val="24"/>
            <w:szCs w:val="24"/>
          </w:rPr>
          <w:t xml:space="preserve"> I, Louwman MWJ, </w:t>
        </w:r>
        <w:proofErr w:type="spellStart"/>
        <w:r>
          <w:rPr>
            <w:rFonts w:ascii="Times New Roman" w:hAnsi="Times New Roman" w:cs="Times New Roman"/>
            <w:sz w:val="24"/>
            <w:szCs w:val="24"/>
          </w:rPr>
          <w:t>Weetman</w:t>
        </w:r>
        <w:proofErr w:type="spellEnd"/>
        <w:r>
          <w:rPr>
            <w:rFonts w:ascii="Times New Roman" w:hAnsi="Times New Roman" w:cs="Times New Roman"/>
            <w:sz w:val="24"/>
            <w:szCs w:val="24"/>
          </w:rPr>
          <w:t xml:space="preserve"> TAP, Pop VJM, </w:t>
        </w:r>
        <w:proofErr w:type="spellStart"/>
        <w:r>
          <w:rPr>
            <w:rFonts w:ascii="Times New Roman" w:hAnsi="Times New Roman" w:cs="Times New Roman"/>
            <w:sz w:val="24"/>
            <w:szCs w:val="24"/>
          </w:rPr>
          <w:t>Coebergh</w:t>
        </w:r>
        <w:proofErr w:type="spellEnd"/>
        <w:r>
          <w:rPr>
            <w:rFonts w:ascii="Times New Roman" w:hAnsi="Times New Roman" w:cs="Times New Roman"/>
            <w:sz w:val="24"/>
            <w:szCs w:val="24"/>
          </w:rPr>
          <w:t xml:space="preserve"> J-W W 2005. Hypothyroidism might be related to breast cancer in post-menopausal women. Thyroid 15(11):1253-1259 DOI:10.1089/thy.2005.15.1253</w:t>
        </w:r>
      </w:ins>
    </w:p>
    <w:p w14:paraId="43B52D7A"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8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Baumeister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Lerch M, Meyer </w:t>
      </w:r>
      <w:proofErr w:type="spellStart"/>
      <w:r w:rsidRPr="00DE75B6">
        <w:rPr>
          <w:rFonts w:ascii="Times New Roman" w:hAnsi="Times New Roman" w:cs="Times New Roman"/>
          <w:sz w:val="24"/>
          <w:szCs w:val="24"/>
        </w:rPr>
        <w:t>zuSchwabedissen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w:t>
      </w:r>
      <w:r w:rsidR="009D2C7D" w:rsidRPr="00DE75B6">
        <w:rPr>
          <w:rFonts w:ascii="Times New Roman" w:hAnsi="Times New Roman" w:cs="Times New Roman"/>
          <w:sz w:val="24"/>
          <w:szCs w:val="24"/>
        </w:rPr>
        <w:t>2012</w:t>
      </w:r>
      <w:ins w:id="1586" w:author="Stephen" w:date="2019-11-16T19:07: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between serum free thyroxine levels and hepatic steatosis: results from the study of health in Pomerania. Thyroid 22(6):568-574 DOI: 10.1089/thy.2011.0279 </w:t>
      </w:r>
    </w:p>
    <w:p w14:paraId="189E8C65"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8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Xu C, Xu L, Yu M, Li Y</w:t>
      </w:r>
      <w:r w:rsidR="009D2C7D" w:rsidRPr="00DE75B6">
        <w:rPr>
          <w:rFonts w:ascii="Times New Roman" w:hAnsi="Times New Roman" w:cs="Times New Roman"/>
          <w:sz w:val="24"/>
          <w:szCs w:val="24"/>
        </w:rPr>
        <w:t>2011</w:t>
      </w:r>
      <w:r w:rsidRPr="00DE75B6">
        <w:rPr>
          <w:rFonts w:ascii="Times New Roman" w:hAnsi="Times New Roman" w:cs="Times New Roman"/>
          <w:sz w:val="24"/>
          <w:szCs w:val="24"/>
        </w:rPr>
        <w:t xml:space="preserve">Association between thyroid function and </w:t>
      </w:r>
      <w:proofErr w:type="spellStart"/>
      <w:r w:rsidRPr="00DE75B6">
        <w:rPr>
          <w:rFonts w:ascii="Times New Roman" w:hAnsi="Times New Roman" w:cs="Times New Roman"/>
          <w:sz w:val="24"/>
          <w:szCs w:val="24"/>
        </w:rPr>
        <w:t>non alcoholic</w:t>
      </w:r>
      <w:proofErr w:type="spellEnd"/>
      <w:r w:rsidRPr="00DE75B6">
        <w:rPr>
          <w:rFonts w:ascii="Times New Roman" w:hAnsi="Times New Roman" w:cs="Times New Roman"/>
          <w:sz w:val="24"/>
          <w:szCs w:val="24"/>
        </w:rPr>
        <w:t xml:space="preserve"> fatty liver disease in euthyroid elderly Chinese. Clinical Endocrinology 75:240-246 DOI:10.1111/j.1365-2265.2011.04016.x</w:t>
      </w:r>
    </w:p>
    <w:p w14:paraId="157CC7D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8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Murad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w:t>
      </w:r>
      <w:r w:rsidR="009D2C7D">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Thyroid function and the risk of non-alcoholic fatty liver disease: the Rotterdam study. J ClinEndocrinolMetab101(8):3204-3211 DOI: 10.1012/jc.2016-1300 </w:t>
      </w:r>
    </w:p>
    <w:p w14:paraId="6F0AA7EA"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89" w:author="Stephen" w:date="2019-11-20T20:32:00Z">
          <w:pPr>
            <w:pStyle w:val="ListParagraph"/>
            <w:numPr>
              <w:numId w:val="6"/>
            </w:numPr>
            <w:shd w:val="clear" w:color="auto" w:fill="FFFFFF"/>
            <w:spacing w:line="480" w:lineRule="auto"/>
            <w:ind w:left="928" w:hanging="360"/>
            <w:jc w:val="both"/>
          </w:pPr>
        </w:pPrChange>
      </w:pPr>
      <w:r w:rsidRPr="003E0FB8">
        <w:rPr>
          <w:rFonts w:ascii="Times New Roman" w:hAnsi="Times New Roman" w:cs="Times New Roman"/>
          <w:sz w:val="24"/>
          <w:szCs w:val="24"/>
        </w:rPr>
        <w:t xml:space="preserve">Mehran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Azizi F</w:t>
      </w:r>
      <w:r w:rsidR="009D2C7D" w:rsidRPr="003E0FB8">
        <w:rPr>
          <w:rFonts w:ascii="Times New Roman" w:hAnsi="Times New Roman" w:cs="Times New Roman"/>
          <w:sz w:val="24"/>
          <w:szCs w:val="24"/>
        </w:rPr>
        <w:t>2017</w:t>
      </w:r>
      <w:r w:rsidRPr="003E0FB8">
        <w:rPr>
          <w:rFonts w:ascii="Times New Roman" w:hAnsi="Times New Roman" w:cs="Times New Roman"/>
          <w:sz w:val="24"/>
          <w:szCs w:val="24"/>
        </w:rPr>
        <w:t xml:space="preserve">Variations in serum free thyroxine concentration within the </w:t>
      </w:r>
      <w:r w:rsidRPr="003E0FB8">
        <w:rPr>
          <w:rFonts w:ascii="Times New Roman" w:hAnsi="Times New Roman" w:cs="Times New Roman"/>
          <w:sz w:val="24"/>
          <w:szCs w:val="24"/>
        </w:rPr>
        <w:lastRenderedPageBreak/>
        <w:t xml:space="preserve">reference range predicts the incidence of metabolic syndrome in non-obese adults: a cohort study. Thyroid 27(7):886-893 DOI:10.1089/thy.2016.0557 </w:t>
      </w:r>
    </w:p>
    <w:p w14:paraId="06D8BA0B"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90"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BH</w:t>
      </w:r>
      <w:r w:rsidR="000E1F62">
        <w:rPr>
          <w:rFonts w:ascii="Times New Roman" w:hAnsi="Times New Roman" w:cs="Times New Roman"/>
          <w:sz w:val="24"/>
          <w:szCs w:val="24"/>
        </w:rPr>
        <w:t xml:space="preserve">2007 </w:t>
      </w:r>
      <w:r w:rsidRPr="00DE75B6">
        <w:rPr>
          <w:rFonts w:ascii="Times New Roman" w:hAnsi="Times New Roman" w:cs="Times New Roman"/>
          <w:sz w:val="24"/>
          <w:szCs w:val="24"/>
        </w:rPr>
        <w:t xml:space="preserve"> Thyroid function is associated with components of the metabolic syndrome in euthyroid subjects. J ClinEndocrinolMetab92(2):491-6 DOI:10.1210/jc.2006-1718 </w:t>
      </w:r>
    </w:p>
    <w:p w14:paraId="4365D930"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9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López-Carrasco G, Mendoza M, Mehta R, Arellano-Campos O, </w:t>
      </w:r>
      <w:proofErr w:type="spellStart"/>
      <w:r w:rsidRPr="00DE75B6">
        <w:rPr>
          <w:rFonts w:ascii="Times New Roman" w:hAnsi="Times New Roman" w:cs="Times New Roman"/>
          <w:sz w:val="24"/>
          <w:szCs w:val="24"/>
        </w:rPr>
        <w:t>Choza</w:t>
      </w:r>
      <w:proofErr w:type="spellEnd"/>
      <w:ins w:id="1592"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R,</w:t>
      </w:r>
      <w:ins w:id="1593"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w:t>
      </w:r>
      <w:r w:rsidR="000E1F62">
        <w:rPr>
          <w:rFonts w:ascii="Times New Roman" w:hAnsi="Times New Roman" w:cs="Times New Roman"/>
          <w:sz w:val="24"/>
          <w:szCs w:val="24"/>
        </w:rPr>
        <w:t xml:space="preserve">, </w:t>
      </w:r>
      <w:proofErr w:type="spellStart"/>
      <w:r w:rsidR="000E1F62">
        <w:rPr>
          <w:rFonts w:ascii="Times New Roman" w:hAnsi="Times New Roman" w:cs="Times New Roman"/>
          <w:sz w:val="24"/>
          <w:szCs w:val="24"/>
        </w:rPr>
        <w:t>Garay</w:t>
      </w:r>
      <w:proofErr w:type="spellEnd"/>
      <w:r w:rsidR="000E1F62">
        <w:rPr>
          <w:rFonts w:ascii="Times New Roman" w:hAnsi="Times New Roman" w:cs="Times New Roman"/>
          <w:sz w:val="24"/>
          <w:szCs w:val="24"/>
        </w:rPr>
        <w:t xml:space="preserve">-Sevilla ME, </w:t>
      </w:r>
      <w:proofErr w:type="spellStart"/>
      <w:r w:rsidR="000E1F62">
        <w:rPr>
          <w:rFonts w:ascii="Times New Roman" w:hAnsi="Times New Roman" w:cs="Times New Roman"/>
          <w:sz w:val="24"/>
          <w:szCs w:val="24"/>
        </w:rPr>
        <w:t>Malacara</w:t>
      </w:r>
      <w:proofErr w:type="spellEnd"/>
      <w:r w:rsidR="000E1F62">
        <w:rPr>
          <w:rFonts w:ascii="Times New Roman" w:hAnsi="Times New Roman" w:cs="Times New Roman"/>
          <w:sz w:val="24"/>
          <w:szCs w:val="24"/>
        </w:rPr>
        <w:t xml:space="preserve"> JM, Gomez-Perez FJ, Aguilar-Salinas CA</w:t>
      </w:r>
      <w:r w:rsidR="000E1F62" w:rsidRPr="00DE75B6">
        <w:rPr>
          <w:rFonts w:ascii="Times New Roman" w:hAnsi="Times New Roman" w:cs="Times New Roman"/>
          <w:sz w:val="24"/>
          <w:szCs w:val="24"/>
        </w:rPr>
        <w:t xml:space="preserve"> 2010</w:t>
      </w:r>
      <w:r w:rsidRPr="00DE75B6">
        <w:rPr>
          <w:rFonts w:ascii="Times New Roman" w:hAnsi="Times New Roman" w:cs="Times New Roman"/>
          <w:sz w:val="24"/>
          <w:szCs w:val="24"/>
        </w:rPr>
        <w:t>TSH and free thyroxine concentrations are associated with differing metabolic markers in euthyroid subjects. Eur J Endocrinol163:73-278 DOI:10.1530/EJE-10-0312</w:t>
      </w:r>
    </w:p>
    <w:p w14:paraId="3549F22F"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9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w:t>
      </w:r>
      <w:r w:rsidR="00AC603B">
        <w:rPr>
          <w:rFonts w:ascii="Times New Roman" w:hAnsi="Times New Roman" w:cs="Times New Roman"/>
          <w:sz w:val="24"/>
          <w:szCs w:val="24"/>
        </w:rPr>
        <w:t xml:space="preserve"> 2005</w:t>
      </w:r>
      <w:r w:rsidRPr="00DE75B6">
        <w:rPr>
          <w:rFonts w:ascii="Times New Roman" w:hAnsi="Times New Roman" w:cs="Times New Roman"/>
          <w:sz w:val="24"/>
          <w:szCs w:val="24"/>
        </w:rPr>
        <w:t xml:space="preserve"> Lower serum free thyroxine levels are associated with metabolic syndrome in a Chinese population. Metabolism 54(11):1524-8 DOI: 10.1016/j.metabol.2005.05.020 </w:t>
      </w:r>
    </w:p>
    <w:p w14:paraId="70DCD68E"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9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w:t>
      </w:r>
      <w:r w:rsidR="00AC603B">
        <w:rPr>
          <w:rFonts w:ascii="Times New Roman" w:hAnsi="Times New Roman" w:cs="Times New Roman"/>
          <w:sz w:val="24"/>
          <w:szCs w:val="24"/>
        </w:rPr>
        <w:t xml:space="preserve">2012 </w:t>
      </w:r>
      <w:r w:rsidR="00AC603B" w:rsidRPr="00DE75B6">
        <w:rPr>
          <w:rFonts w:ascii="Times New Roman" w:hAnsi="Times New Roman" w:cs="Times New Roman"/>
          <w:sz w:val="24"/>
          <w:szCs w:val="24"/>
        </w:rPr>
        <w:t>Thyroid</w:t>
      </w:r>
      <w:r w:rsidRPr="00DE75B6">
        <w:rPr>
          <w:rFonts w:ascii="Times New Roman" w:hAnsi="Times New Roman" w:cs="Times New Roman"/>
          <w:sz w:val="24"/>
          <w:szCs w:val="24"/>
        </w:rPr>
        <w:t xml:space="preserve"> function and prevalent and incident metabolic syndrome in older adults: The Health, Aging, and Body Composition Study. Clin</w:t>
      </w:r>
      <w:ins w:id="1596"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).76(6):911-918 DOI: 10.1111/j.1365-2265.2011.04328.x</w:t>
      </w:r>
    </w:p>
    <w:p w14:paraId="631FEB7D"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59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Shon HS, Jung ED, Kim SH, Lee JH</w:t>
      </w:r>
      <w:r w:rsidR="000E1F62">
        <w:rPr>
          <w:rFonts w:ascii="Times New Roman" w:hAnsi="Times New Roman" w:cs="Times New Roman"/>
          <w:sz w:val="24"/>
          <w:szCs w:val="24"/>
        </w:rPr>
        <w:t xml:space="preserve">2008 </w:t>
      </w:r>
      <w:r w:rsidRPr="00DE75B6">
        <w:rPr>
          <w:rFonts w:ascii="Times New Roman" w:hAnsi="Times New Roman" w:cs="Times New Roman"/>
          <w:sz w:val="24"/>
          <w:szCs w:val="24"/>
        </w:rPr>
        <w:t>Free T4 is negatively correlated with body mass index in euthyroid women. Korean J Intern Med 23(2):53-57 DOI:10.3904/kjim.2008.23.2.53</w:t>
      </w:r>
    </w:p>
    <w:p w14:paraId="5A99F572" w14:textId="77777777" w:rsidR="00520B9F" w:rsidRDefault="00DA10A6" w:rsidP="00520B9F">
      <w:pPr>
        <w:pStyle w:val="ListParagraph"/>
        <w:numPr>
          <w:ilvl w:val="0"/>
          <w:numId w:val="6"/>
        </w:numPr>
        <w:spacing w:line="480" w:lineRule="auto"/>
        <w:ind w:left="1134" w:hanging="567"/>
        <w:rPr>
          <w:del w:id="1598" w:author="Stephen" w:date="2019-11-20T21:42:00Z"/>
          <w:rFonts w:ascii="Times New Roman" w:hAnsi="Times New Roman" w:cs="Times New Roman"/>
          <w:sz w:val="24"/>
          <w:szCs w:val="24"/>
        </w:rPr>
        <w:pPrChange w:id="159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Makepeace AE, Bremmer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w:t>
      </w:r>
      <w:del w:id="1600" w:author="Stephen" w:date="2019-11-18T08:41:00Z">
        <w:r w:rsidRPr="00DE75B6" w:rsidDel="00014C49">
          <w:rPr>
            <w:rFonts w:ascii="Times New Roman" w:hAnsi="Times New Roman" w:cs="Times New Roman"/>
            <w:sz w:val="24"/>
            <w:szCs w:val="24"/>
          </w:rPr>
          <w:delText>JP</w:delText>
        </w:r>
        <w:r w:rsidR="000E1F62" w:rsidDel="00014C49">
          <w:rPr>
            <w:rFonts w:ascii="Times New Roman" w:hAnsi="Times New Roman" w:cs="Times New Roman"/>
            <w:sz w:val="24"/>
            <w:szCs w:val="24"/>
          </w:rPr>
          <w:delText xml:space="preserve">2008 </w:delText>
        </w:r>
        <w:r w:rsidRPr="00DE75B6" w:rsidDel="00014C49">
          <w:rPr>
            <w:rFonts w:ascii="Times New Roman" w:hAnsi="Times New Roman" w:cs="Times New Roman"/>
            <w:sz w:val="24"/>
            <w:szCs w:val="24"/>
          </w:rPr>
          <w:delText xml:space="preserve"> Significant</w:delText>
        </w:r>
      </w:del>
      <w:ins w:id="1601" w:author="Stephen" w:date="2019-11-18T08:41:00Z">
        <w:r w:rsidR="00014C49" w:rsidRPr="00DE75B6">
          <w:rPr>
            <w:rFonts w:ascii="Times New Roman" w:hAnsi="Times New Roman" w:cs="Times New Roman"/>
            <w:sz w:val="24"/>
            <w:szCs w:val="24"/>
          </w:rPr>
          <w:t>JP</w:t>
        </w:r>
        <w:r w:rsidR="00E335B5">
          <w:rPr>
            <w:rFonts w:ascii="Times New Roman" w:hAnsi="Times New Roman" w:cs="Times New Roman"/>
            <w:sz w:val="24"/>
            <w:szCs w:val="24"/>
          </w:rPr>
          <w:t xml:space="preserve"> </w:t>
        </w:r>
        <w:r w:rsidR="00014C49">
          <w:rPr>
            <w:rFonts w:ascii="Times New Roman" w:hAnsi="Times New Roman" w:cs="Times New Roman"/>
            <w:sz w:val="24"/>
            <w:szCs w:val="24"/>
          </w:rPr>
          <w:t xml:space="preserve">2008 </w:t>
        </w:r>
        <w:r w:rsidR="00014C49" w:rsidRPr="00DE75B6">
          <w:rPr>
            <w:rFonts w:ascii="Times New Roman" w:hAnsi="Times New Roman" w:cs="Times New Roman"/>
            <w:sz w:val="24"/>
            <w:szCs w:val="24"/>
          </w:rPr>
          <w:t>Significant</w:t>
        </w:r>
      </w:ins>
      <w:r w:rsidRPr="00DE75B6">
        <w:rPr>
          <w:rFonts w:ascii="Times New Roman" w:hAnsi="Times New Roman" w:cs="Times New Roman"/>
          <w:sz w:val="24"/>
          <w:szCs w:val="24"/>
        </w:rPr>
        <w:t xml:space="preserve"> inverse relationship between serum free T4 concentration and body mass index in euthyroid subjects: differences between </w:t>
      </w:r>
      <w:r w:rsidRPr="00DE75B6">
        <w:rPr>
          <w:rFonts w:ascii="Times New Roman" w:hAnsi="Times New Roman" w:cs="Times New Roman"/>
          <w:sz w:val="24"/>
          <w:szCs w:val="24"/>
        </w:rPr>
        <w:lastRenderedPageBreak/>
        <w:t>smokers and non-smokers. Clin</w:t>
      </w:r>
      <w:ins w:id="1602" w:author="Stephen" w:date="2019-11-16T19:09: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69(4):648-652 DOI:10.111/j.1365-2265.2008.03239.x</w:t>
      </w:r>
    </w:p>
    <w:p w14:paraId="5F6A0ADA" w14:textId="77777777" w:rsidR="00520B9F" w:rsidRPr="00520B9F" w:rsidRDefault="000D7CFF" w:rsidP="00520B9F">
      <w:pPr>
        <w:pStyle w:val="ListParagraph"/>
        <w:numPr>
          <w:ilvl w:val="0"/>
          <w:numId w:val="6"/>
        </w:numPr>
        <w:spacing w:line="480" w:lineRule="auto"/>
        <w:ind w:left="1134" w:hanging="567"/>
        <w:rPr>
          <w:rFonts w:ascii="Times New Roman" w:hAnsi="Times New Roman" w:cs="Times New Roman"/>
          <w:sz w:val="24"/>
          <w:szCs w:val="24"/>
          <w:rPrChange w:id="1603" w:author="Stephen" w:date="2019-11-20T21:42:00Z">
            <w:rPr/>
          </w:rPrChange>
        </w:rPr>
        <w:pPrChange w:id="1604" w:author="Stephen" w:date="2019-11-20T21:42:00Z">
          <w:pPr>
            <w:pStyle w:val="ListParagraph"/>
            <w:numPr>
              <w:numId w:val="6"/>
            </w:numPr>
            <w:spacing w:line="480" w:lineRule="auto"/>
            <w:ind w:left="928" w:hanging="360"/>
          </w:pPr>
        </w:pPrChange>
      </w:pPr>
      <w:del w:id="1605" w:author="Stephen" w:date="2019-11-18T21:28:00Z">
        <w:r w:rsidRPr="000D7CFF">
          <w:rPr>
            <w:rFonts w:ascii="Times New Roman" w:hAnsi="Times New Roman" w:cs="Times New Roman"/>
            <w:sz w:val="24"/>
            <w:szCs w:val="24"/>
            <w:rPrChange w:id="1606" w:author="Stephen" w:date="2019-11-20T21:42:00Z">
              <w:rPr>
                <w:color w:val="BA131A"/>
                <w:u w:val="single"/>
              </w:rPr>
            </w:rPrChange>
          </w:rPr>
          <w:delText>Knudsen N, Laurberg P, Rasmussen LB, Bulow I, Perrild H, Ovesen L, Jørgensen T2005 Small differences in thyroid function may be important for body mass index and the occurrence of obesity in the population.  J ClinEndocrinolMetab90(7):4019-24 DOI: 10.1210/jc.2004-2225</w:delText>
        </w:r>
      </w:del>
      <w:del w:id="1607" w:author="Stephen" w:date="2019-11-20T21:42:00Z">
        <w:r w:rsidRPr="000D7CFF">
          <w:rPr>
            <w:rFonts w:ascii="Times New Roman" w:hAnsi="Times New Roman" w:cs="Times New Roman"/>
            <w:sz w:val="24"/>
            <w:szCs w:val="24"/>
            <w:rPrChange w:id="1608" w:author="Stephen" w:date="2019-11-20T21:42:00Z">
              <w:rPr>
                <w:color w:val="BA131A"/>
                <w:u w:val="single"/>
              </w:rPr>
            </w:rPrChange>
          </w:rPr>
          <w:delText xml:space="preserve"> </w:delText>
        </w:r>
      </w:del>
      <w:del w:id="1609" w:author="Stephen" w:date="2019-11-18T21:10:00Z">
        <w:r w:rsidRPr="000D7CFF">
          <w:rPr>
            <w:rFonts w:ascii="Times New Roman" w:hAnsi="Times New Roman" w:cs="Times New Roman"/>
            <w:sz w:val="24"/>
            <w:szCs w:val="24"/>
            <w:rPrChange w:id="1610" w:author="Stephen" w:date="2019-11-20T21:42:00Z">
              <w:rPr>
                <w:color w:val="BA131A"/>
                <w:u w:val="single"/>
              </w:rPr>
            </w:rPrChange>
          </w:rPr>
          <w:delText>(both)</w:delText>
        </w:r>
      </w:del>
    </w:p>
    <w:p w14:paraId="022F3161"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w:t>
      </w:r>
      <w:r w:rsidR="000E1F62" w:rsidRPr="00DE75B6">
        <w:rPr>
          <w:rFonts w:ascii="Times New Roman" w:hAnsi="Times New Roman" w:cs="Times New Roman"/>
          <w:sz w:val="24"/>
          <w:szCs w:val="24"/>
        </w:rPr>
        <w:t>2016</w:t>
      </w:r>
      <w:r w:rsidRPr="00DE75B6">
        <w:rPr>
          <w:rFonts w:ascii="Times New Roman" w:hAnsi="Times New Roman" w:cs="Times New Roman"/>
          <w:sz w:val="24"/>
          <w:szCs w:val="24"/>
        </w:rPr>
        <w:t>Thyroid function and risk of type 2 diabetes: a population cohort study. BMC Med14(1):150 DOI:10.1186/s12916-016-0693-4</w:t>
      </w:r>
      <w:del w:id="1612" w:author="Stephen" w:date="2019-11-18T21:11:00Z">
        <w:r w:rsidRPr="00DE75B6" w:rsidDel="00DD635B">
          <w:rPr>
            <w:rFonts w:ascii="Times New Roman" w:hAnsi="Times New Roman" w:cs="Times New Roman"/>
            <w:sz w:val="24"/>
            <w:szCs w:val="24"/>
          </w:rPr>
          <w:delText>(both)</w:delText>
        </w:r>
      </w:del>
    </w:p>
    <w:p w14:paraId="67860418"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13" w:author="Stephen" w:date="2019-11-20T20:32:00Z">
          <w:pPr>
            <w:pStyle w:val="ListParagraph"/>
            <w:numPr>
              <w:numId w:val="6"/>
            </w:numPr>
            <w:autoSpaceDE w:val="0"/>
            <w:autoSpaceDN w:val="0"/>
            <w:adjustRightInd w:val="0"/>
            <w:spacing w:after="0" w:line="480" w:lineRule="auto"/>
            <w:ind w:left="928" w:hanging="360"/>
          </w:pPr>
        </w:pPrChange>
      </w:pPr>
      <w:r w:rsidRPr="003E0FB8">
        <w:rPr>
          <w:rFonts w:ascii="Times New Roman" w:hAnsi="Times New Roman" w:cs="Times New Roman"/>
          <w:sz w:val="24"/>
          <w:szCs w:val="24"/>
        </w:rPr>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Bae JC, </w:t>
      </w:r>
      <w:proofErr w:type="spellStart"/>
      <w:r w:rsidRPr="003E0FB8">
        <w:rPr>
          <w:rFonts w:ascii="Times New Roman" w:hAnsi="Times New Roman" w:cs="Times New Roman"/>
          <w:sz w:val="24"/>
          <w:szCs w:val="24"/>
        </w:rPr>
        <w:t>Jin</w:t>
      </w:r>
      <w:proofErr w:type="spellEnd"/>
      <w:r w:rsidRPr="003E0FB8">
        <w:rPr>
          <w:rFonts w:ascii="Times New Roman" w:hAnsi="Times New Roman" w:cs="Times New Roman"/>
          <w:sz w:val="24"/>
          <w:szCs w:val="24"/>
        </w:rPr>
        <w:t xml:space="preserve">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w:t>
      </w:r>
      <w:r w:rsidR="000E1F62" w:rsidRPr="003E0FB8">
        <w:rPr>
          <w:rFonts w:ascii="Times New Roman" w:hAnsi="Times New Roman" w:cs="Times New Roman"/>
          <w:sz w:val="24"/>
          <w:szCs w:val="24"/>
        </w:rPr>
        <w:t>2017</w:t>
      </w:r>
      <w:r w:rsidRPr="003E0FB8">
        <w:rPr>
          <w:rFonts w:ascii="Times New Roman" w:hAnsi="Times New Roman" w:cs="Times New Roman"/>
          <w:sz w:val="24"/>
          <w:szCs w:val="24"/>
        </w:rPr>
        <w:t>Association between changes in thyroid hormones and incident Type 2 diabetes:  a seven- year longitudinal study. Thyroid 27(1):29-38 DOI:10.1089/thy.2016.0171</w:t>
      </w:r>
    </w:p>
    <w:p w14:paraId="1B57ECDB"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1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Jeon MJ</w:t>
      </w:r>
      <w:r w:rsidR="000E1F62">
        <w:rPr>
          <w:rFonts w:ascii="Times New Roman" w:hAnsi="Times New Roman" w:cs="Times New Roman"/>
          <w:sz w:val="24"/>
          <w:szCs w:val="24"/>
        </w:rPr>
        <w:t xml:space="preserve">, Kim WG, Kim WB, </w:t>
      </w:r>
      <w:proofErr w:type="spellStart"/>
      <w:r w:rsidR="000E1F62">
        <w:rPr>
          <w:rFonts w:ascii="Times New Roman" w:hAnsi="Times New Roman" w:cs="Times New Roman"/>
          <w:sz w:val="24"/>
          <w:szCs w:val="24"/>
        </w:rPr>
        <w:t>Shong</w:t>
      </w:r>
      <w:proofErr w:type="spellEnd"/>
      <w:r w:rsidR="000E1F62">
        <w:rPr>
          <w:rFonts w:ascii="Times New Roman" w:hAnsi="Times New Roman" w:cs="Times New Roman"/>
          <w:sz w:val="24"/>
          <w:szCs w:val="24"/>
        </w:rPr>
        <w:t xml:space="preserve"> YK, Rhee E-J, Kim TY2018 </w:t>
      </w:r>
      <w:r w:rsidRPr="00DE75B6">
        <w:rPr>
          <w:rFonts w:ascii="Times New Roman" w:hAnsi="Times New Roman" w:cs="Times New Roman"/>
          <w:sz w:val="24"/>
          <w:szCs w:val="24"/>
        </w:rPr>
        <w:t>Association between thyroid dysfunction and lipid profiles differs according to age and sex: results from the Korean National Health and Nutrition Survey. Thyroid 28(7):849-856 DOI: 10.1089/thyr.2017.0656.</w:t>
      </w:r>
    </w:p>
    <w:p w14:paraId="172659C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Kim HH, Bae JC, Park HK, Byun DW, Suh K, </w:t>
      </w:r>
      <w:proofErr w:type="spellStart"/>
      <w:r w:rsidRPr="00DE75B6">
        <w:rPr>
          <w:rFonts w:ascii="Times New Roman" w:hAnsi="Times New Roman" w:cs="Times New Roman"/>
          <w:sz w:val="24"/>
          <w:szCs w:val="24"/>
        </w:rPr>
        <w:t>Yoo</w:t>
      </w:r>
      <w:proofErr w:type="spellEnd"/>
      <w:ins w:id="1616"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MH,</w:t>
      </w:r>
      <w:ins w:id="1617"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Kim JH, Min Y-K, Kim SW, Chung JH</w:t>
      </w:r>
      <w:r w:rsidR="000E1F62" w:rsidRPr="00DE75B6">
        <w:rPr>
          <w:rFonts w:ascii="Times New Roman" w:hAnsi="Times New Roman" w:cs="Times New Roman"/>
          <w:sz w:val="24"/>
          <w:szCs w:val="24"/>
        </w:rPr>
        <w:t xml:space="preserve"> 2016</w:t>
      </w:r>
      <w:r w:rsidRPr="00DE75B6">
        <w:rPr>
          <w:rFonts w:ascii="Times New Roman" w:hAnsi="Times New Roman" w:cs="Times New Roman"/>
          <w:sz w:val="24"/>
          <w:szCs w:val="24"/>
        </w:rPr>
        <w:t>Triiodothyronine levels are independently associated with metabolic syndrome in euthyroid middle-aged subjects. Endocrinol</w:t>
      </w:r>
      <w:ins w:id="1618" w:author="Stephen" w:date="2019-11-18T08:41: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(Seoul)31(2):311-319 DOI:10.3803/EnM.2016.31.2.311 </w:t>
      </w:r>
    </w:p>
    <w:p w14:paraId="354E5D44"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1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w:t>
      </w:r>
      <w:r w:rsidR="000E1F62">
        <w:rPr>
          <w:rFonts w:ascii="Times New Roman" w:hAnsi="Times New Roman" w:cs="Times New Roman"/>
          <w:sz w:val="24"/>
          <w:szCs w:val="24"/>
        </w:rPr>
        <w:t>2012</w:t>
      </w:r>
      <w:r w:rsidRPr="00DE75B6">
        <w:rPr>
          <w:rFonts w:ascii="Times New Roman" w:hAnsi="Times New Roman" w:cs="Times New Roman"/>
          <w:sz w:val="24"/>
          <w:szCs w:val="24"/>
        </w:rPr>
        <w:t xml:space="preserve"> Free triiodothyronine and cholesterol levels in euthyroid elderly T2DM patients. Int J Endocrinol 2012 Article ID 420370, 7 pages DOI:10.1155/2012/420370 </w:t>
      </w:r>
    </w:p>
    <w:p w14:paraId="1A5CC1DD"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20"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Nilsen TI, </w:t>
      </w:r>
      <w:proofErr w:type="spellStart"/>
      <w:r>
        <w:rPr>
          <w:rFonts w:ascii="Times New Roman" w:hAnsi="Times New Roman" w:cs="Times New Roman"/>
          <w:sz w:val="24"/>
          <w:szCs w:val="24"/>
        </w:rPr>
        <w:t>Bj</w:t>
      </w:r>
      <w:r w:rsidR="000D7CFF" w:rsidRPr="000D7CFF">
        <w:rPr>
          <w:rFonts w:ascii="Times New Roman" w:hAnsi="Times New Roman" w:cs="Times New Roman"/>
          <w:sz w:val="24"/>
          <w:szCs w:val="24"/>
          <w:rPrChange w:id="1621" w:author="Stephen" w:date="2019-11-20T20:32:00Z">
            <w:rPr>
              <w:rFonts w:ascii="Calibri" w:hAnsi="Calibri" w:cs="Calibri"/>
              <w:color w:val="BA131A"/>
              <w:sz w:val="24"/>
              <w:szCs w:val="24"/>
              <w:u w:val="single"/>
            </w:rPr>
          </w:rPrChange>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Langhammer A</w:t>
      </w:r>
      <w:r w:rsidR="009D0ACB">
        <w:rPr>
          <w:rFonts w:ascii="Times New Roman" w:hAnsi="Times New Roman" w:cs="Times New Roman"/>
          <w:sz w:val="24"/>
          <w:szCs w:val="24"/>
        </w:rPr>
        <w:t xml:space="preserve"> 2011</w:t>
      </w:r>
      <w:r>
        <w:rPr>
          <w:rFonts w:ascii="Times New Roman" w:hAnsi="Times New Roman" w:cs="Times New Roman"/>
          <w:sz w:val="24"/>
          <w:szCs w:val="24"/>
        </w:rPr>
        <w:t xml:space="preserve"> Serum TSH related to measures of body mass: longitudinal data from the HUNT Study, Norway. Clin Endocrinol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74(6):769-765. DOI:10.1111/j.1365-2265.2011.04009.x</w:t>
      </w:r>
    </w:p>
    <w:p w14:paraId="7385EBB0" w14:textId="77777777" w:rsidR="00520B9F" w:rsidRDefault="00AC35BA" w:rsidP="00520B9F">
      <w:pPr>
        <w:pStyle w:val="ListParagraph"/>
        <w:numPr>
          <w:ilvl w:val="0"/>
          <w:numId w:val="6"/>
        </w:numPr>
        <w:spacing w:line="480" w:lineRule="auto"/>
        <w:ind w:left="1134" w:hanging="567"/>
        <w:rPr>
          <w:ins w:id="1622" w:author="Stephen" w:date="2019-11-16T14:29:00Z"/>
          <w:rFonts w:ascii="Times New Roman" w:hAnsi="Times New Roman" w:cs="Times New Roman"/>
          <w:sz w:val="24"/>
          <w:szCs w:val="24"/>
        </w:rPr>
        <w:pPrChange w:id="1623" w:author="Stephen" w:date="2019-11-20T20:32:00Z">
          <w:pPr>
            <w:pStyle w:val="ListParagraph"/>
            <w:numPr>
              <w:numId w:val="6"/>
            </w:numPr>
            <w:spacing w:line="480" w:lineRule="auto"/>
            <w:ind w:left="928" w:hanging="360"/>
          </w:pPr>
        </w:pPrChange>
      </w:pPr>
      <w:ins w:id="1624" w:author="Stephen" w:date="2019-11-16T14:30:00Z">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Proces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Delgrange</w:t>
        </w:r>
        <w:proofErr w:type="spellEnd"/>
        <w:r>
          <w:rPr>
            <w:rFonts w:ascii="Times New Roman" w:hAnsi="Times New Roman" w:cs="Times New Roman"/>
            <w:sz w:val="24"/>
            <w:szCs w:val="24"/>
          </w:rPr>
          <w:t xml:space="preserve"> E, Vander </w:t>
        </w:r>
        <w:proofErr w:type="spellStart"/>
        <w:r>
          <w:rPr>
            <w:rFonts w:ascii="Times New Roman" w:hAnsi="Times New Roman" w:cs="Times New Roman"/>
            <w:sz w:val="24"/>
            <w:szCs w:val="24"/>
          </w:rPr>
          <w:t>Borght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Donck</w:t>
        </w:r>
      </w:ins>
      <w:ins w:id="1625" w:author="Stephen" w:date="2019-11-16T14:31:00Z">
        <w:r>
          <w:rPr>
            <w:rFonts w:ascii="Times New Roman" w:hAnsi="Times New Roman" w:cs="Times New Roman"/>
            <w:sz w:val="24"/>
            <w:szCs w:val="24"/>
          </w:rPr>
          <w:t>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Donckier</w:t>
        </w:r>
        <w:proofErr w:type="spellEnd"/>
        <w:r>
          <w:rPr>
            <w:rFonts w:ascii="Times New Roman" w:hAnsi="Times New Roman" w:cs="Times New Roman"/>
            <w:sz w:val="24"/>
            <w:szCs w:val="24"/>
          </w:rPr>
          <w:t xml:space="preserve"> JE</w:t>
        </w:r>
      </w:ins>
      <w:ins w:id="1626" w:author="Stephen" w:date="2019-11-16T14:32:00Z">
        <w:r>
          <w:rPr>
            <w:rFonts w:ascii="Times New Roman" w:hAnsi="Times New Roman" w:cs="Times New Roman"/>
            <w:sz w:val="24"/>
            <w:szCs w:val="24"/>
          </w:rPr>
          <w:t xml:space="preserve"> 2001 Minor alterations in thyroid-function tests</w:t>
        </w:r>
        <w:r w:rsidR="000C3EC5">
          <w:rPr>
            <w:rFonts w:ascii="Times New Roman" w:hAnsi="Times New Roman" w:cs="Times New Roman"/>
            <w:sz w:val="24"/>
            <w:szCs w:val="24"/>
          </w:rPr>
          <w:t xml:space="preserve"> associ</w:t>
        </w:r>
      </w:ins>
      <w:ins w:id="1627" w:author="Stephen" w:date="2019-11-16T14:33:00Z">
        <w:r w:rsidR="000C3EC5">
          <w:rPr>
            <w:rFonts w:ascii="Times New Roman" w:hAnsi="Times New Roman" w:cs="Times New Roman"/>
            <w:sz w:val="24"/>
            <w:szCs w:val="24"/>
          </w:rPr>
          <w:t xml:space="preserve">ated with diabetes and obesity in outpatients without known thyroid illness. Acta </w:t>
        </w:r>
        <w:proofErr w:type="spellStart"/>
        <w:r w:rsidR="000C3EC5">
          <w:rPr>
            <w:rFonts w:ascii="Times New Roman" w:hAnsi="Times New Roman" w:cs="Times New Roman"/>
            <w:sz w:val="24"/>
            <w:szCs w:val="24"/>
          </w:rPr>
          <w:t>Clinica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Belgica</w:t>
        </w:r>
      </w:ins>
      <w:proofErr w:type="spellEnd"/>
      <w:ins w:id="1628" w:author="Stephen" w:date="2019-11-16T14:36:00Z">
        <w:r w:rsidR="000C3EC5">
          <w:rPr>
            <w:rFonts w:ascii="Times New Roman" w:hAnsi="Times New Roman" w:cs="Times New Roman"/>
            <w:sz w:val="24"/>
            <w:szCs w:val="24"/>
          </w:rPr>
          <w:t xml:space="preserve"> 56(2):</w:t>
        </w:r>
      </w:ins>
      <w:ins w:id="1629" w:author="Stephen" w:date="2019-11-16T14:37:00Z">
        <w:r w:rsidR="000C3EC5">
          <w:rPr>
            <w:rFonts w:ascii="Times New Roman" w:hAnsi="Times New Roman" w:cs="Times New Roman"/>
            <w:sz w:val="24"/>
            <w:szCs w:val="24"/>
          </w:rPr>
          <w:t>86-90 DOI:10.1179/acb.2001.015</w:t>
        </w:r>
      </w:ins>
    </w:p>
    <w:p w14:paraId="73AFA5D0" w14:textId="77777777" w:rsidR="00520B9F" w:rsidRDefault="000C3EC5" w:rsidP="00520B9F">
      <w:pPr>
        <w:pStyle w:val="ListParagraph"/>
        <w:numPr>
          <w:ilvl w:val="0"/>
          <w:numId w:val="6"/>
        </w:numPr>
        <w:spacing w:line="480" w:lineRule="auto"/>
        <w:ind w:left="1134" w:hanging="567"/>
        <w:rPr>
          <w:ins w:id="1630" w:author="Stephen" w:date="2019-11-16T14:38:00Z"/>
          <w:rFonts w:ascii="Times New Roman" w:hAnsi="Times New Roman" w:cs="Times New Roman"/>
          <w:sz w:val="24"/>
          <w:szCs w:val="24"/>
        </w:rPr>
        <w:pPrChange w:id="163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32" w:author="Stephen" w:date="2019-11-16T14:38:00Z">
        <w:r>
          <w:rPr>
            <w:rFonts w:ascii="Times New Roman" w:hAnsi="Times New Roman" w:cs="Times New Roman"/>
            <w:sz w:val="24"/>
            <w:szCs w:val="24"/>
          </w:rPr>
          <w:t>Wolide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Zawdie</w:t>
        </w:r>
        <w:proofErr w:type="spellEnd"/>
        <w:r>
          <w:rPr>
            <w:rFonts w:ascii="Times New Roman" w:hAnsi="Times New Roman" w:cs="Times New Roman"/>
            <w:sz w:val="24"/>
            <w:szCs w:val="24"/>
          </w:rPr>
          <w:t xml:space="preserve"> B, Alemayehu T, Tadesse S 2017. Association between thyroid hormone parameters and </w:t>
        </w:r>
        <w:proofErr w:type="spellStart"/>
        <w:r>
          <w:rPr>
            <w:rFonts w:ascii="Times New Roman" w:hAnsi="Times New Roman" w:cs="Times New Roman"/>
            <w:sz w:val="24"/>
            <w:szCs w:val="24"/>
          </w:rPr>
          <w:t>dyslipidemia</w:t>
        </w:r>
        <w:proofErr w:type="spellEnd"/>
        <w:r>
          <w:rPr>
            <w:rFonts w:ascii="Times New Roman" w:hAnsi="Times New Roman" w:cs="Times New Roman"/>
            <w:sz w:val="24"/>
            <w:szCs w:val="24"/>
          </w:rPr>
          <w:t xml:space="preserve"> among type 2 diabetes mellitus parameters: Comparative cross-sectional study. Diab </w:t>
        </w:r>
        <w:proofErr w:type="spellStart"/>
        <w:r>
          <w:rPr>
            <w:rFonts w:ascii="Times New Roman" w:hAnsi="Times New Roman" w:cs="Times New Roman"/>
            <w:sz w:val="24"/>
            <w:szCs w:val="24"/>
          </w:rPr>
          <w:t>Metab</w:t>
        </w:r>
      </w:ins>
      <w:proofErr w:type="spellEnd"/>
      <w:ins w:id="1633" w:author="Stephen" w:date="2019-11-18T08:42:00Z">
        <w:r w:rsidR="00E335B5">
          <w:rPr>
            <w:rFonts w:ascii="Times New Roman" w:hAnsi="Times New Roman" w:cs="Times New Roman"/>
            <w:sz w:val="24"/>
            <w:szCs w:val="24"/>
          </w:rPr>
          <w:t xml:space="preserve"> </w:t>
        </w:r>
      </w:ins>
      <w:proofErr w:type="spellStart"/>
      <w:ins w:id="1634" w:author="Stephen" w:date="2019-11-16T14:38:00Z">
        <w:r>
          <w:rPr>
            <w:rFonts w:ascii="Times New Roman" w:hAnsi="Times New Roman" w:cs="Times New Roman"/>
            <w:sz w:val="24"/>
            <w:szCs w:val="24"/>
          </w:rPr>
          <w:t>Syndr</w:t>
        </w:r>
        <w:proofErr w:type="spellEnd"/>
        <w:r>
          <w:rPr>
            <w:rFonts w:ascii="Times New Roman" w:hAnsi="Times New Roman" w:cs="Times New Roman"/>
            <w:sz w:val="24"/>
            <w:szCs w:val="24"/>
          </w:rPr>
          <w:t xml:space="preserve"> Suppl1 S257-S262 DOI:10.1016/j.dsx.2016.1.041</w:t>
        </w:r>
      </w:ins>
    </w:p>
    <w:p w14:paraId="3479058A" w14:textId="77777777" w:rsidR="00520B9F" w:rsidRDefault="000C3EC5" w:rsidP="00520B9F">
      <w:pPr>
        <w:pStyle w:val="ListParagraph"/>
        <w:numPr>
          <w:ilvl w:val="0"/>
          <w:numId w:val="6"/>
        </w:numPr>
        <w:spacing w:line="480" w:lineRule="auto"/>
        <w:ind w:left="1134" w:hanging="567"/>
        <w:rPr>
          <w:ins w:id="1635" w:author="Stephen" w:date="2019-11-16T14:29:00Z"/>
          <w:rFonts w:ascii="Times New Roman" w:hAnsi="Times New Roman" w:cs="Times New Roman"/>
          <w:sz w:val="24"/>
          <w:szCs w:val="24"/>
        </w:rPr>
        <w:pPrChange w:id="1636" w:author="Stephen" w:date="2019-11-20T20:32:00Z">
          <w:pPr>
            <w:pStyle w:val="ListParagraph"/>
            <w:numPr>
              <w:numId w:val="6"/>
            </w:numPr>
            <w:spacing w:line="480" w:lineRule="auto"/>
            <w:ind w:left="928" w:hanging="360"/>
          </w:pPr>
        </w:pPrChange>
      </w:pPr>
      <w:proofErr w:type="spellStart"/>
      <w:ins w:id="1637" w:author="Stephen" w:date="2019-11-16T14:41:00Z">
        <w:r>
          <w:rPr>
            <w:rFonts w:ascii="Times New Roman" w:hAnsi="Times New Roman" w:cs="Times New Roman"/>
            <w:sz w:val="24"/>
            <w:szCs w:val="24"/>
          </w:rPr>
          <w:t>Temizkan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w:t>
        </w:r>
      </w:ins>
      <w:ins w:id="1638" w:author="Stephen" w:date="2019-11-16T14:42:00Z">
        <w:r>
          <w:rPr>
            <w:rFonts w:ascii="Times New Roman" w:hAnsi="Times New Roman" w:cs="Times New Roman"/>
            <w:sz w:val="24"/>
            <w:szCs w:val="24"/>
          </w:rPr>
          <w:t>afoulou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Ozderya</w:t>
        </w:r>
        <w:proofErr w:type="spellEnd"/>
        <w:r>
          <w:rPr>
            <w:rFonts w:ascii="Times New Roman" w:hAnsi="Times New Roman" w:cs="Times New Roman"/>
            <w:sz w:val="24"/>
            <w:szCs w:val="24"/>
          </w:rPr>
          <w:t xml:space="preserve"> A,</w:t>
        </w:r>
      </w:ins>
      <w:ins w:id="1639" w:author="Stephen" w:date="2019-11-18T08:42:00Z">
        <w:r w:rsidR="00E335B5">
          <w:rPr>
            <w:rFonts w:ascii="Times New Roman" w:hAnsi="Times New Roman" w:cs="Times New Roman"/>
            <w:sz w:val="24"/>
            <w:szCs w:val="24"/>
          </w:rPr>
          <w:t xml:space="preserve"> </w:t>
        </w:r>
      </w:ins>
      <w:proofErr w:type="spellStart"/>
      <w:ins w:id="1640" w:author="Stephen" w:date="2019-11-16T14:42:00Z">
        <w:r>
          <w:rPr>
            <w:rFonts w:ascii="Times New Roman" w:hAnsi="Times New Roman" w:cs="Times New Roman"/>
            <w:sz w:val="24"/>
            <w:szCs w:val="24"/>
          </w:rPr>
          <w:t>Avci</w:t>
        </w:r>
        <w:proofErr w:type="spellEnd"/>
        <w:r>
          <w:rPr>
            <w:rFonts w:ascii="Times New Roman" w:hAnsi="Times New Roman" w:cs="Times New Roman"/>
            <w:sz w:val="24"/>
            <w:szCs w:val="24"/>
          </w:rPr>
          <w:t xml:space="preserve"> M, Aydin K, </w:t>
        </w:r>
        <w:proofErr w:type="spellStart"/>
        <w:r>
          <w:rPr>
            <w:rFonts w:ascii="Times New Roman" w:hAnsi="Times New Roman" w:cs="Times New Roman"/>
            <w:sz w:val="24"/>
            <w:szCs w:val="24"/>
          </w:rPr>
          <w:t>Karaman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Sargin</w:t>
        </w:r>
        <w:proofErr w:type="spellEnd"/>
        <w:r>
          <w:rPr>
            <w:rFonts w:ascii="Times New Roman" w:hAnsi="Times New Roman" w:cs="Times New Roman"/>
            <w:sz w:val="24"/>
            <w:szCs w:val="24"/>
          </w:rPr>
          <w:t xml:space="preserve"> M</w:t>
        </w:r>
        <w:r w:rsidR="00F17031">
          <w:rPr>
            <w:rFonts w:ascii="Times New Roman" w:hAnsi="Times New Roman" w:cs="Times New Roman"/>
            <w:sz w:val="24"/>
            <w:szCs w:val="24"/>
          </w:rPr>
          <w:t xml:space="preserve"> 201</w:t>
        </w:r>
      </w:ins>
      <w:ins w:id="1641" w:author="Stephen" w:date="2019-11-16T14:43:00Z">
        <w:r w:rsidR="00F17031">
          <w:rPr>
            <w:rFonts w:ascii="Times New Roman" w:hAnsi="Times New Roman" w:cs="Times New Roman"/>
            <w:sz w:val="24"/>
            <w:szCs w:val="24"/>
          </w:rPr>
          <w:t xml:space="preserve">6. Effects of </w:t>
        </w:r>
        <w:proofErr w:type="spellStart"/>
        <w:r w:rsidR="00F17031">
          <w:rPr>
            <w:rFonts w:ascii="Times New Roman" w:hAnsi="Times New Roman" w:cs="Times New Roman"/>
            <w:sz w:val="24"/>
            <w:szCs w:val="24"/>
          </w:rPr>
          <w:t>thyrotrophin</w:t>
        </w:r>
        <w:proofErr w:type="spellEnd"/>
        <w:r w:rsidR="00F17031">
          <w:rPr>
            <w:rFonts w:ascii="Times New Roman" w:hAnsi="Times New Roman" w:cs="Times New Roman"/>
            <w:sz w:val="24"/>
            <w:szCs w:val="24"/>
          </w:rPr>
          <w:t>, thyroid hormones and thyroid antibodies on metabolic parameters in a euthyroid population with obesity. Clin En</w:t>
        </w:r>
      </w:ins>
      <w:ins w:id="1642" w:author="Stephen" w:date="2019-11-16T14:44:00Z">
        <w:r w:rsidR="00F17031">
          <w:rPr>
            <w:rFonts w:ascii="Times New Roman" w:hAnsi="Times New Roman" w:cs="Times New Roman"/>
            <w:sz w:val="24"/>
            <w:szCs w:val="24"/>
          </w:rPr>
          <w:t>docrinol 85:616-623 DOI:10.1111/cen.13095</w:t>
        </w:r>
      </w:ins>
    </w:p>
    <w:p w14:paraId="21D6450B" w14:textId="77777777" w:rsidR="00520B9F" w:rsidRDefault="00F17031" w:rsidP="00520B9F">
      <w:pPr>
        <w:pStyle w:val="ListParagraph"/>
        <w:numPr>
          <w:ilvl w:val="0"/>
          <w:numId w:val="6"/>
        </w:numPr>
        <w:spacing w:line="480" w:lineRule="auto"/>
        <w:ind w:left="1134" w:hanging="567"/>
        <w:rPr>
          <w:ins w:id="1643" w:author="Stephen" w:date="2019-11-16T14:45:00Z"/>
          <w:rFonts w:ascii="Times New Roman" w:hAnsi="Times New Roman" w:cs="Times New Roman"/>
          <w:sz w:val="24"/>
          <w:szCs w:val="24"/>
        </w:rPr>
        <w:pPrChange w:id="1644" w:author="Stephen" w:date="2019-11-20T20:32:00Z">
          <w:pPr>
            <w:pStyle w:val="ListParagraph"/>
            <w:numPr>
              <w:numId w:val="6"/>
            </w:numPr>
            <w:autoSpaceDE w:val="0"/>
            <w:autoSpaceDN w:val="0"/>
            <w:adjustRightInd w:val="0"/>
            <w:spacing w:after="0" w:line="480" w:lineRule="auto"/>
            <w:ind w:left="1440" w:hanging="1080"/>
          </w:pPr>
        </w:pPrChange>
      </w:pPr>
      <w:ins w:id="1645" w:author="Stephen" w:date="2019-11-16T14:45:00Z">
        <w:r>
          <w:rPr>
            <w:rFonts w:ascii="Times New Roman" w:hAnsi="Times New Roman" w:cs="Times New Roman"/>
            <w:sz w:val="24"/>
            <w:szCs w:val="24"/>
          </w:rPr>
          <w:t xml:space="preserve">Jain 2017. Associations between the levels of thyroid hormones and lipid/lipoprotein </w:t>
        </w:r>
      </w:ins>
      <w:ins w:id="1646" w:author="Stephen" w:date="2019-11-18T08:42:00Z">
        <w:r w:rsidR="00E335B5">
          <w:rPr>
            <w:rFonts w:ascii="Times New Roman" w:hAnsi="Times New Roman" w:cs="Times New Roman"/>
            <w:sz w:val="24"/>
            <w:szCs w:val="24"/>
          </w:rPr>
          <w:t>levels:</w:t>
        </w:r>
      </w:ins>
      <w:ins w:id="1647" w:author="Stephen" w:date="2019-11-16T14:45:00Z">
        <w:r>
          <w:rPr>
            <w:rFonts w:ascii="Times New Roman" w:hAnsi="Times New Roman" w:cs="Times New Roman"/>
            <w:sz w:val="24"/>
            <w:szCs w:val="24"/>
          </w:rPr>
          <w:t xml:space="preserve"> Data from national Health and Nutrition Examination Survey 2007-2012. Environ </w:t>
        </w:r>
        <w:proofErr w:type="spellStart"/>
        <w:r>
          <w:rPr>
            <w:rFonts w:ascii="Times New Roman" w:hAnsi="Times New Roman" w:cs="Times New Roman"/>
            <w:sz w:val="24"/>
            <w:szCs w:val="24"/>
          </w:rPr>
          <w:t>Toxicol</w:t>
        </w:r>
      </w:ins>
      <w:proofErr w:type="spellEnd"/>
      <w:ins w:id="1648" w:author="Stephen" w:date="2019-11-18T08:42:00Z">
        <w:r w:rsidR="00E335B5">
          <w:rPr>
            <w:rFonts w:ascii="Times New Roman" w:hAnsi="Times New Roman" w:cs="Times New Roman"/>
            <w:sz w:val="24"/>
            <w:szCs w:val="24"/>
          </w:rPr>
          <w:t xml:space="preserve"> </w:t>
        </w:r>
      </w:ins>
      <w:proofErr w:type="spellStart"/>
      <w:ins w:id="1649" w:author="Stephen" w:date="2019-11-16T14:45:00Z">
        <w:r>
          <w:rPr>
            <w:rFonts w:ascii="Times New Roman" w:hAnsi="Times New Roman" w:cs="Times New Roman"/>
            <w:sz w:val="24"/>
            <w:szCs w:val="24"/>
          </w:rPr>
          <w:t>Pharmacol</w:t>
        </w:r>
        <w:proofErr w:type="spellEnd"/>
        <w:r>
          <w:rPr>
            <w:rFonts w:ascii="Times New Roman" w:hAnsi="Times New Roman" w:cs="Times New Roman"/>
            <w:sz w:val="24"/>
            <w:szCs w:val="24"/>
          </w:rPr>
          <w:t xml:space="preserve"> 53:133-144 DOI: 10.1016/j.etap.2017.05.002</w:t>
        </w:r>
      </w:ins>
    </w:p>
    <w:p w14:paraId="34237C88" w14:textId="77777777" w:rsidR="00520B9F" w:rsidRDefault="00F17031" w:rsidP="00520B9F">
      <w:pPr>
        <w:pStyle w:val="ListParagraph"/>
        <w:numPr>
          <w:ilvl w:val="0"/>
          <w:numId w:val="6"/>
        </w:numPr>
        <w:spacing w:line="480" w:lineRule="auto"/>
        <w:ind w:left="1134" w:hanging="567"/>
        <w:rPr>
          <w:ins w:id="1650" w:author="Stephen" w:date="2019-11-16T14:46:00Z"/>
          <w:rFonts w:ascii="Times New Roman" w:hAnsi="Times New Roman" w:cs="Times New Roman"/>
          <w:sz w:val="24"/>
          <w:szCs w:val="24"/>
        </w:rPr>
        <w:pPrChange w:id="165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52" w:author="Stephen" w:date="2019-11-16T14:46:00Z">
        <w:r>
          <w:rPr>
            <w:rFonts w:ascii="Times New Roman" w:hAnsi="Times New Roman" w:cs="Times New Roman"/>
            <w:sz w:val="24"/>
            <w:szCs w:val="24"/>
          </w:rPr>
          <w:t>Boekholdt</w:t>
        </w:r>
        <w:proofErr w:type="spellEnd"/>
        <w:r>
          <w:rPr>
            <w:rFonts w:ascii="Times New Roman" w:hAnsi="Times New Roman" w:cs="Times New Roman"/>
            <w:sz w:val="24"/>
            <w:szCs w:val="24"/>
          </w:rPr>
          <w:t xml:space="preserve"> SM, Titan SM, </w:t>
        </w:r>
        <w:proofErr w:type="spellStart"/>
        <w:r>
          <w:rPr>
            <w:rFonts w:ascii="Times New Roman" w:hAnsi="Times New Roman" w:cs="Times New Roman"/>
            <w:sz w:val="24"/>
            <w:szCs w:val="24"/>
          </w:rPr>
          <w:t>Wiersinga</w:t>
        </w:r>
        <w:proofErr w:type="spellEnd"/>
        <w:r>
          <w:rPr>
            <w:rFonts w:ascii="Times New Roman" w:hAnsi="Times New Roman" w:cs="Times New Roman"/>
            <w:sz w:val="24"/>
            <w:szCs w:val="24"/>
          </w:rPr>
          <w:t xml:space="preserve"> WM, Chatterjee K, </w:t>
        </w:r>
        <w:proofErr w:type="spellStart"/>
        <w:r>
          <w:rPr>
            <w:rFonts w:ascii="Times New Roman" w:hAnsi="Times New Roman" w:cs="Times New Roman"/>
            <w:sz w:val="24"/>
            <w:szCs w:val="24"/>
          </w:rPr>
          <w:t>Basart</w:t>
        </w:r>
        <w:proofErr w:type="spellEnd"/>
        <w:r>
          <w:rPr>
            <w:rFonts w:ascii="Times New Roman" w:hAnsi="Times New Roman" w:cs="Times New Roman"/>
            <w:sz w:val="24"/>
            <w:szCs w:val="24"/>
          </w:rPr>
          <w:t xml:space="preserve"> DCG, </w:t>
        </w:r>
        <w:proofErr w:type="spellStart"/>
        <w:r>
          <w:rPr>
            <w:rFonts w:ascii="Times New Roman" w:hAnsi="Times New Roman" w:cs="Times New Roman"/>
            <w:sz w:val="24"/>
            <w:szCs w:val="24"/>
          </w:rPr>
          <w:t>Luben</w:t>
        </w:r>
        <w:proofErr w:type="spellEnd"/>
        <w:r>
          <w:rPr>
            <w:rFonts w:ascii="Times New Roman" w:hAnsi="Times New Roman" w:cs="Times New Roman"/>
            <w:sz w:val="24"/>
            <w:szCs w:val="24"/>
          </w:rPr>
          <w:t xml:space="preserve"> R, Wareham NJ, </w:t>
        </w:r>
        <w:proofErr w:type="spellStart"/>
        <w:r>
          <w:rPr>
            <w:rFonts w:ascii="Times New Roman" w:hAnsi="Times New Roman" w:cs="Times New Roman"/>
            <w:sz w:val="24"/>
            <w:szCs w:val="24"/>
          </w:rPr>
          <w:t>Khaw</w:t>
        </w:r>
        <w:proofErr w:type="spellEnd"/>
        <w:r>
          <w:rPr>
            <w:rFonts w:ascii="Times New Roman" w:hAnsi="Times New Roman" w:cs="Times New Roman"/>
            <w:sz w:val="24"/>
            <w:szCs w:val="24"/>
          </w:rPr>
          <w:t xml:space="preserve"> K-T 2009 Initial thyroid status and cardiovascular risk factors: The Epic-Norfolk prospective population study. Clin Endocrinol 72:404-410 DOI:10.1111/j.1365-2265.2009.03640.x</w:t>
        </w:r>
      </w:ins>
    </w:p>
    <w:p w14:paraId="506D3676" w14:textId="77777777" w:rsidR="00520B9F" w:rsidRDefault="00F17031" w:rsidP="00520B9F">
      <w:pPr>
        <w:pStyle w:val="ListParagraph"/>
        <w:numPr>
          <w:ilvl w:val="0"/>
          <w:numId w:val="6"/>
        </w:numPr>
        <w:spacing w:line="480" w:lineRule="auto"/>
        <w:ind w:left="1134" w:hanging="567"/>
        <w:rPr>
          <w:ins w:id="1653" w:author="Stephen" w:date="2019-11-16T14:47:00Z"/>
          <w:rFonts w:ascii="Times New Roman" w:hAnsi="Times New Roman" w:cs="Times New Roman"/>
          <w:sz w:val="24"/>
          <w:szCs w:val="24"/>
        </w:rPr>
        <w:pPrChange w:id="1654"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55" w:author="Stephen" w:date="2019-11-16T14:47:00Z">
        <w:r>
          <w:rPr>
            <w:rFonts w:ascii="Times New Roman" w:hAnsi="Times New Roman" w:cs="Times New Roman"/>
            <w:sz w:val="24"/>
            <w:szCs w:val="24"/>
          </w:rPr>
          <w:t>Udenze,I</w:t>
        </w:r>
        <w:proofErr w:type="spellEnd"/>
        <w:r>
          <w:rPr>
            <w:rFonts w:ascii="Times New Roman" w:hAnsi="Times New Roman" w:cs="Times New Roman"/>
            <w:sz w:val="24"/>
            <w:szCs w:val="24"/>
          </w:rPr>
          <w:t xml:space="preserve">, Nnaji I, Oshodi T. 2014 Thyroid function in adults with metabolic syndrome Pan </w:t>
        </w:r>
        <w:proofErr w:type="spellStart"/>
        <w:r>
          <w:rPr>
            <w:rFonts w:ascii="Times New Roman" w:hAnsi="Times New Roman" w:cs="Times New Roman"/>
            <w:sz w:val="24"/>
            <w:szCs w:val="24"/>
          </w:rPr>
          <w:t>Afr</w:t>
        </w:r>
        <w:proofErr w:type="spellEnd"/>
        <w:r>
          <w:rPr>
            <w:rFonts w:ascii="Times New Roman" w:hAnsi="Times New Roman" w:cs="Times New Roman"/>
            <w:sz w:val="24"/>
            <w:szCs w:val="24"/>
          </w:rPr>
          <w:t xml:space="preserve"> Med J 18:352 DOI: 10.11604/pami.2014.18.352.4551</w:t>
        </w:r>
      </w:ins>
    </w:p>
    <w:p w14:paraId="08CF2A88" w14:textId="77777777" w:rsidR="00520B9F" w:rsidRDefault="000D7CFF" w:rsidP="00520B9F">
      <w:pPr>
        <w:pStyle w:val="ListParagraph"/>
        <w:numPr>
          <w:ilvl w:val="0"/>
          <w:numId w:val="6"/>
        </w:numPr>
        <w:spacing w:line="480" w:lineRule="auto"/>
        <w:ind w:left="1134" w:hanging="567"/>
        <w:rPr>
          <w:ins w:id="1656" w:author="Stephen" w:date="2019-11-16T14:29:00Z"/>
          <w:rFonts w:ascii="Times New Roman" w:hAnsi="Times New Roman" w:cs="Times New Roman"/>
          <w:sz w:val="24"/>
          <w:szCs w:val="24"/>
        </w:rPr>
        <w:pPrChange w:id="1657" w:author="Stephen" w:date="2019-11-20T20:32:00Z">
          <w:pPr>
            <w:pStyle w:val="ListParagraph"/>
            <w:numPr>
              <w:numId w:val="6"/>
            </w:numPr>
            <w:spacing w:line="480" w:lineRule="auto"/>
            <w:ind w:left="928" w:hanging="360"/>
          </w:pPr>
        </w:pPrChange>
      </w:pPr>
      <w:proofErr w:type="spellStart"/>
      <w:ins w:id="1658" w:author="Stephen" w:date="2019-11-16T14:48:00Z">
        <w:r w:rsidRPr="000D7CFF">
          <w:rPr>
            <w:rFonts w:ascii="Times New Roman" w:hAnsi="Times New Roman" w:cs="Times New Roman"/>
            <w:sz w:val="24"/>
            <w:szCs w:val="24"/>
            <w:rPrChange w:id="1659" w:author="Stephen" w:date="2019-11-18T08:28:00Z">
              <w:rPr>
                <w:rFonts w:ascii="Times New Roman" w:hAnsi="Times New Roman" w:cs="Times New Roman"/>
                <w:color w:val="BA131A"/>
                <w:sz w:val="24"/>
                <w:szCs w:val="24"/>
                <w:u w:val="single"/>
              </w:rPr>
            </w:rPrChange>
          </w:rPr>
          <w:t>Elgazar</w:t>
        </w:r>
      </w:ins>
      <w:proofErr w:type="spellEnd"/>
      <w:ins w:id="1660" w:author="Stephen" w:date="2019-11-16T14:49:00Z">
        <w:r w:rsidRPr="000D7CFF">
          <w:rPr>
            <w:rFonts w:ascii="Times New Roman" w:hAnsi="Times New Roman" w:cs="Times New Roman"/>
            <w:sz w:val="24"/>
            <w:szCs w:val="24"/>
            <w:rPrChange w:id="1661" w:author="Stephen" w:date="2019-11-18T08:28:00Z">
              <w:rPr>
                <w:rFonts w:ascii="Times New Roman" w:hAnsi="Times New Roman" w:cs="Times New Roman"/>
                <w:color w:val="BA131A"/>
                <w:sz w:val="24"/>
                <w:szCs w:val="24"/>
                <w:u w:val="single"/>
              </w:rPr>
            </w:rPrChange>
          </w:rPr>
          <w:t xml:space="preserve"> EH, </w:t>
        </w:r>
        <w:proofErr w:type="spellStart"/>
        <w:r w:rsidRPr="000D7CFF">
          <w:rPr>
            <w:rFonts w:ascii="Times New Roman" w:hAnsi="Times New Roman" w:cs="Times New Roman"/>
            <w:sz w:val="24"/>
            <w:szCs w:val="24"/>
            <w:rPrChange w:id="1662" w:author="Stephen" w:date="2019-11-18T08:28:00Z">
              <w:rPr>
                <w:rFonts w:ascii="Times New Roman" w:hAnsi="Times New Roman" w:cs="Times New Roman"/>
                <w:color w:val="BA131A"/>
                <w:sz w:val="24"/>
                <w:szCs w:val="24"/>
                <w:u w:val="single"/>
              </w:rPr>
            </w:rPrChange>
          </w:rPr>
          <w:t>Esheba</w:t>
        </w:r>
        <w:proofErr w:type="spellEnd"/>
        <w:r w:rsidRPr="000D7CFF">
          <w:rPr>
            <w:rFonts w:ascii="Times New Roman" w:hAnsi="Times New Roman" w:cs="Times New Roman"/>
            <w:sz w:val="24"/>
            <w:szCs w:val="24"/>
            <w:rPrChange w:id="1663" w:author="Stephen" w:date="2019-11-18T08:28:00Z">
              <w:rPr>
                <w:rFonts w:ascii="Times New Roman" w:hAnsi="Times New Roman" w:cs="Times New Roman"/>
                <w:color w:val="BA131A"/>
                <w:sz w:val="24"/>
                <w:szCs w:val="24"/>
                <w:u w:val="single"/>
              </w:rPr>
            </w:rPrChange>
          </w:rPr>
          <w:t xml:space="preserve"> NE, </w:t>
        </w:r>
        <w:proofErr w:type="spellStart"/>
        <w:r w:rsidRPr="000D7CFF">
          <w:rPr>
            <w:rFonts w:ascii="Times New Roman" w:hAnsi="Times New Roman" w:cs="Times New Roman"/>
            <w:sz w:val="24"/>
            <w:szCs w:val="24"/>
            <w:rPrChange w:id="1664" w:author="Stephen" w:date="2019-11-18T08:28:00Z">
              <w:rPr>
                <w:rFonts w:ascii="Times New Roman" w:hAnsi="Times New Roman" w:cs="Times New Roman"/>
                <w:color w:val="BA131A"/>
                <w:sz w:val="24"/>
                <w:szCs w:val="24"/>
                <w:u w:val="single"/>
              </w:rPr>
            </w:rPrChange>
          </w:rPr>
          <w:t>Shalaby</w:t>
        </w:r>
        <w:proofErr w:type="spellEnd"/>
        <w:r w:rsidRPr="000D7CFF">
          <w:rPr>
            <w:rFonts w:ascii="Times New Roman" w:hAnsi="Times New Roman" w:cs="Times New Roman"/>
            <w:sz w:val="24"/>
            <w:szCs w:val="24"/>
            <w:rPrChange w:id="1665" w:author="Stephen" w:date="2019-11-18T08:28:00Z">
              <w:rPr>
                <w:rFonts w:ascii="Times New Roman" w:hAnsi="Times New Roman" w:cs="Times New Roman"/>
                <w:color w:val="BA131A"/>
                <w:sz w:val="24"/>
                <w:szCs w:val="24"/>
                <w:u w:val="single"/>
              </w:rPr>
            </w:rPrChange>
          </w:rPr>
          <w:t xml:space="preserve"> SA, Mohamed WF 2019.Thyroid dysfunction prevalence and relation to </w:t>
        </w:r>
        <w:proofErr w:type="spellStart"/>
        <w:r w:rsidRPr="000D7CFF">
          <w:rPr>
            <w:rFonts w:ascii="Times New Roman" w:hAnsi="Times New Roman" w:cs="Times New Roman"/>
            <w:sz w:val="24"/>
            <w:szCs w:val="24"/>
            <w:rPrChange w:id="1666" w:author="Stephen" w:date="2019-11-18T08:28:00Z">
              <w:rPr>
                <w:rFonts w:ascii="Times New Roman" w:hAnsi="Times New Roman" w:cs="Times New Roman"/>
                <w:color w:val="BA131A"/>
                <w:sz w:val="24"/>
                <w:szCs w:val="24"/>
                <w:u w:val="single"/>
              </w:rPr>
            </w:rPrChange>
          </w:rPr>
          <w:t>glycemic</w:t>
        </w:r>
        <w:proofErr w:type="spellEnd"/>
        <w:r w:rsidRPr="000D7CFF">
          <w:rPr>
            <w:rFonts w:ascii="Times New Roman" w:hAnsi="Times New Roman" w:cs="Times New Roman"/>
            <w:sz w:val="24"/>
            <w:szCs w:val="24"/>
            <w:rPrChange w:id="1667" w:author="Stephen" w:date="2019-11-18T08:28:00Z">
              <w:rPr>
                <w:rFonts w:ascii="Times New Roman" w:hAnsi="Times New Roman" w:cs="Times New Roman"/>
                <w:color w:val="BA131A"/>
                <w:sz w:val="24"/>
                <w:szCs w:val="24"/>
                <w:u w:val="single"/>
              </w:rPr>
            </w:rPrChange>
          </w:rPr>
          <w:t xml:space="preserve"> control in pa</w:t>
        </w:r>
      </w:ins>
      <w:ins w:id="1668" w:author="Stephen" w:date="2019-11-16T14:50:00Z">
        <w:r w:rsidRPr="000D7CFF">
          <w:rPr>
            <w:rFonts w:ascii="Times New Roman" w:hAnsi="Times New Roman" w:cs="Times New Roman"/>
            <w:sz w:val="24"/>
            <w:szCs w:val="24"/>
            <w:rPrChange w:id="1669" w:author="Stephen" w:date="2019-11-18T08:28:00Z">
              <w:rPr>
                <w:rFonts w:ascii="Times New Roman" w:hAnsi="Times New Roman" w:cs="Times New Roman"/>
                <w:color w:val="BA131A"/>
                <w:sz w:val="24"/>
                <w:szCs w:val="24"/>
                <w:u w:val="single"/>
              </w:rPr>
            </w:rPrChange>
          </w:rPr>
          <w:t xml:space="preserve">tients with type 2 diabetes mellitus. Diabetes </w:t>
        </w:r>
      </w:ins>
      <w:proofErr w:type="spellStart"/>
      <w:ins w:id="1670" w:author="Stephen" w:date="2019-11-18T08:29:00Z">
        <w:r w:rsidR="00BD29DF">
          <w:rPr>
            <w:rFonts w:ascii="Times New Roman" w:hAnsi="Times New Roman" w:cs="Times New Roman"/>
            <w:sz w:val="24"/>
            <w:szCs w:val="24"/>
          </w:rPr>
          <w:t>M</w:t>
        </w:r>
      </w:ins>
      <w:ins w:id="1671" w:author="Stephen" w:date="2019-11-16T14:50:00Z">
        <w:r w:rsidRPr="000D7CFF">
          <w:rPr>
            <w:rFonts w:ascii="Times New Roman" w:hAnsi="Times New Roman" w:cs="Times New Roman"/>
            <w:sz w:val="24"/>
            <w:szCs w:val="24"/>
            <w:rPrChange w:id="1672" w:author="Stephen" w:date="2019-11-18T08:28:00Z">
              <w:rPr>
                <w:rFonts w:ascii="Times New Roman" w:hAnsi="Times New Roman" w:cs="Times New Roman"/>
                <w:color w:val="BA131A"/>
                <w:sz w:val="24"/>
                <w:szCs w:val="24"/>
                <w:u w:val="single"/>
              </w:rPr>
            </w:rPrChange>
          </w:rPr>
          <w:t>etab</w:t>
        </w:r>
        <w:proofErr w:type="spellEnd"/>
        <w:r w:rsidRPr="000D7CFF">
          <w:rPr>
            <w:rFonts w:ascii="Times New Roman" w:hAnsi="Times New Roman" w:cs="Times New Roman"/>
            <w:sz w:val="24"/>
            <w:szCs w:val="24"/>
            <w:rPrChange w:id="1673" w:author="Stephen" w:date="2019-11-18T08:28:00Z">
              <w:rPr>
                <w:rFonts w:ascii="Times New Roman" w:hAnsi="Times New Roman" w:cs="Times New Roman"/>
                <w:color w:val="BA131A"/>
                <w:sz w:val="24"/>
                <w:szCs w:val="24"/>
                <w:u w:val="single"/>
              </w:rPr>
            </w:rPrChange>
          </w:rPr>
          <w:t xml:space="preserve"> </w:t>
        </w:r>
        <w:proofErr w:type="spellStart"/>
        <w:r w:rsidRPr="000D7CFF">
          <w:rPr>
            <w:rFonts w:ascii="Times New Roman" w:hAnsi="Times New Roman" w:cs="Times New Roman"/>
            <w:sz w:val="24"/>
            <w:szCs w:val="24"/>
            <w:rPrChange w:id="1674" w:author="Stephen" w:date="2019-11-18T08:28:00Z">
              <w:rPr>
                <w:rFonts w:ascii="Times New Roman" w:hAnsi="Times New Roman" w:cs="Times New Roman"/>
                <w:color w:val="BA131A"/>
                <w:sz w:val="24"/>
                <w:szCs w:val="24"/>
                <w:u w:val="single"/>
              </w:rPr>
            </w:rPrChange>
          </w:rPr>
          <w:t>Syndr</w:t>
        </w:r>
        <w:proofErr w:type="spellEnd"/>
        <w:r w:rsidRPr="000D7CFF">
          <w:rPr>
            <w:rFonts w:ascii="Times New Roman" w:hAnsi="Times New Roman" w:cs="Times New Roman"/>
            <w:sz w:val="24"/>
            <w:szCs w:val="24"/>
            <w:rPrChange w:id="1675" w:author="Stephen" w:date="2019-11-18T08:28:00Z">
              <w:rPr>
                <w:rFonts w:ascii="Times New Roman" w:hAnsi="Times New Roman" w:cs="Times New Roman"/>
                <w:color w:val="BA131A"/>
                <w:sz w:val="24"/>
                <w:szCs w:val="24"/>
                <w:u w:val="single"/>
              </w:rPr>
            </w:rPrChange>
          </w:rPr>
          <w:t>. 13(4)2513-2517 DOI:10.1</w:t>
        </w:r>
      </w:ins>
      <w:ins w:id="1676" w:author="Stephen" w:date="2019-11-16T14:51:00Z">
        <w:r w:rsidRPr="000D7CFF">
          <w:rPr>
            <w:rFonts w:ascii="Times New Roman" w:hAnsi="Times New Roman" w:cs="Times New Roman"/>
            <w:sz w:val="24"/>
            <w:szCs w:val="24"/>
            <w:rPrChange w:id="1677" w:author="Stephen" w:date="2019-11-18T08:28:00Z">
              <w:rPr>
                <w:rFonts w:ascii="Times New Roman" w:hAnsi="Times New Roman" w:cs="Times New Roman"/>
                <w:color w:val="BA131A"/>
                <w:sz w:val="24"/>
                <w:szCs w:val="24"/>
                <w:u w:val="single"/>
              </w:rPr>
            </w:rPrChange>
          </w:rPr>
          <w:t>016/j.dsx.2019.07.020</w:t>
        </w:r>
      </w:ins>
    </w:p>
    <w:p w14:paraId="0E9F58D5"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7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Leese G</w:t>
      </w:r>
      <w:r w:rsidR="009D0ACB" w:rsidRPr="00DE75B6">
        <w:rPr>
          <w:rFonts w:ascii="Times New Roman" w:hAnsi="Times New Roman" w:cs="Times New Roman"/>
          <w:sz w:val="24"/>
          <w:szCs w:val="24"/>
        </w:rPr>
        <w:t xml:space="preserve"> 2011</w:t>
      </w:r>
      <w:r w:rsidRPr="00DE75B6">
        <w:rPr>
          <w:rFonts w:ascii="Times New Roman" w:hAnsi="Times New Roman" w:cs="Times New Roman"/>
          <w:sz w:val="24"/>
          <w:szCs w:val="24"/>
        </w:rPr>
        <w:t>The Thyroid Epidemiology, Audit, and Research Study (TEARS): Morbidity in patients with endogenous subclinical hyperthyroidism.</w:t>
      </w:r>
      <w:ins w:id="1679"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J</w:t>
      </w:r>
      <w:ins w:id="1680"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ClinEndocrinolMetab:96(5):1344-1351 DOI: 10.1210/jc.2010-2693 </w:t>
      </w:r>
    </w:p>
    <w:p w14:paraId="121FAA6A"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8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Choi HJ, Byun MS, Yi D, Sohn BK, Lee JH, Kim YK, Lee DY; KBASE Research Group</w:t>
      </w:r>
      <w:r w:rsidR="009D0ACB">
        <w:rPr>
          <w:rFonts w:ascii="Times New Roman" w:hAnsi="Times New Roman" w:cs="Times New Roman"/>
          <w:sz w:val="24"/>
          <w:szCs w:val="24"/>
        </w:rPr>
        <w:t xml:space="preserve"> 2017 </w:t>
      </w:r>
      <w:r w:rsidRPr="00DE75B6">
        <w:rPr>
          <w:rFonts w:ascii="Times New Roman" w:hAnsi="Times New Roman" w:cs="Times New Roman"/>
          <w:sz w:val="24"/>
          <w:szCs w:val="24"/>
        </w:rPr>
        <w:t xml:space="preserve">Associations of thyroid hormone levels with in vivo Alzheimer’s disease </w:t>
      </w:r>
      <w:r w:rsidR="00AC603B" w:rsidRPr="00DE75B6">
        <w:rPr>
          <w:rFonts w:ascii="Times New Roman" w:hAnsi="Times New Roman" w:cs="Times New Roman"/>
          <w:sz w:val="24"/>
          <w:szCs w:val="24"/>
        </w:rPr>
        <w:t>pathologies.</w:t>
      </w:r>
      <w:ins w:id="1682" w:author="Stephen" w:date="2019-11-18T09:04:00Z">
        <w:r w:rsidR="002E5988">
          <w:rPr>
            <w:rFonts w:ascii="Times New Roman" w:hAnsi="Times New Roman" w:cs="Times New Roman"/>
            <w:sz w:val="24"/>
            <w:szCs w:val="24"/>
          </w:rPr>
          <w:t xml:space="preserve"> </w:t>
        </w:r>
      </w:ins>
      <w:del w:id="1683" w:author="Stephen" w:date="2019-11-18T09:04:00Z">
        <w:r w:rsidR="00AC603B" w:rsidRPr="00DE75B6" w:rsidDel="002E5988">
          <w:rPr>
            <w:rFonts w:ascii="Times New Roman" w:hAnsi="Times New Roman" w:cs="Times New Roman"/>
            <w:sz w:val="24"/>
            <w:szCs w:val="24"/>
          </w:rPr>
          <w:delText xml:space="preserve"> </w:delText>
        </w:r>
      </w:del>
      <w:r w:rsidR="00AC603B"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w:t>
      </w:r>
      <w:proofErr w:type="spellStart"/>
      <w:r w:rsidRPr="00DE75B6">
        <w:rPr>
          <w:rFonts w:ascii="Times New Roman" w:hAnsi="Times New Roman" w:cs="Times New Roman"/>
          <w:sz w:val="24"/>
          <w:szCs w:val="24"/>
        </w:rPr>
        <w:t>Ther</w:t>
      </w:r>
      <w:proofErr w:type="spellEnd"/>
      <w:ins w:id="1684" w:author="Stephen" w:date="2019-11-18T09:04: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9(1):64 DOI: 10.1186/s13195-017-0291-5</w:t>
      </w:r>
    </w:p>
    <w:p w14:paraId="63D95F79"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8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w:t>
      </w:r>
      <w:r w:rsidR="009D0ACB">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Serum thyroxine level and cognitive decline in older women Neurology 58(7): 1055-1061 DOI:10.1212/WNL.58.7.1055</w:t>
      </w:r>
    </w:p>
    <w:p w14:paraId="2530A34A"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8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HY, Choe YM, Byun MS, Sohn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w:t>
      </w:r>
      <w:r w:rsidR="009D0ACB" w:rsidRPr="00DE75B6">
        <w:rPr>
          <w:rFonts w:ascii="Times New Roman" w:hAnsi="Times New Roman" w:cs="Times New Roman"/>
          <w:sz w:val="24"/>
          <w:szCs w:val="24"/>
        </w:rPr>
        <w:t>2015</w:t>
      </w:r>
      <w:r w:rsidRPr="00DE75B6">
        <w:rPr>
          <w:rFonts w:ascii="Times New Roman" w:hAnsi="Times New Roman" w:cs="Times New Roman"/>
          <w:sz w:val="24"/>
          <w:szCs w:val="24"/>
        </w:rPr>
        <w:t xml:space="preserve"> Associations between serum thyroid hormone and cerebral amyloidosis in cognitively diverse elderly. Alzheimer’s and Dementia 11(7) S648-649 DOI:10.1016/j.jatz.2015.06.947 </w:t>
      </w:r>
    </w:p>
    <w:p w14:paraId="55F50ACC"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8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de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Visser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w:t>
      </w:r>
      <w:r w:rsidR="009D0ACB" w:rsidRPr="00DE75B6">
        <w:rPr>
          <w:rFonts w:ascii="Times New Roman" w:hAnsi="Times New Roman" w:cs="Times New Roman"/>
          <w:sz w:val="24"/>
          <w:szCs w:val="24"/>
        </w:rPr>
        <w:t>2006</w:t>
      </w:r>
      <w:r w:rsidRPr="00DE75B6">
        <w:rPr>
          <w:rFonts w:ascii="Times New Roman" w:hAnsi="Times New Roman" w:cs="Times New Roman"/>
          <w:sz w:val="24"/>
          <w:szCs w:val="24"/>
        </w:rPr>
        <w:t xml:space="preserve"> Thyroid hormones, dementia, and atrophy of the medial temporal lobe. J ClinEndocrinolMetab91(7):2569-2573 DOI:10.1210/jc.2006-0449</w:t>
      </w:r>
    </w:p>
    <w:p w14:paraId="34AC27CD"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68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Ramachandran RS, Au R, Auerbach S, Kiel DP, Wolf PA, Seshadri S</w:t>
      </w:r>
      <w:r w:rsidR="009D0ACB">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Thyroid function and the risk of Alzheimer’s disease: The Framingham Study. Arch Int Med168(14):1514-1520 DOI:10.1001/archinte.168.14.1514 </w:t>
      </w:r>
    </w:p>
    <w:p w14:paraId="4B7FA855" w14:textId="77777777" w:rsidR="00520B9F" w:rsidRDefault="000D7CFF" w:rsidP="00520B9F">
      <w:pPr>
        <w:pStyle w:val="ListParagraph"/>
        <w:numPr>
          <w:ilvl w:val="0"/>
          <w:numId w:val="6"/>
        </w:numPr>
        <w:spacing w:line="480" w:lineRule="auto"/>
        <w:ind w:left="1134" w:hanging="567"/>
        <w:rPr>
          <w:ins w:id="1689" w:author="Stephen" w:date="2019-11-16T14:58:00Z"/>
          <w:rFonts w:ascii="Times New Roman" w:hAnsi="Times New Roman" w:cs="Times New Roman"/>
          <w:sz w:val="24"/>
          <w:szCs w:val="24"/>
        </w:rPr>
        <w:pPrChange w:id="169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91" w:author="Stephen" w:date="2019-11-16T14:58:00Z">
        <w:r w:rsidRPr="000D7CFF">
          <w:rPr>
            <w:rFonts w:ascii="Times New Roman" w:hAnsi="Times New Roman" w:cs="Times New Roman"/>
            <w:sz w:val="24"/>
            <w:szCs w:val="24"/>
            <w:rPrChange w:id="1692" w:author="Stephen" w:date="2019-11-18T09:04:00Z">
              <w:rPr>
                <w:rFonts w:ascii="Times New Roman" w:hAnsi="Times New Roman" w:cs="Times New Roman"/>
                <w:color w:val="BA131A"/>
                <w:sz w:val="24"/>
                <w:szCs w:val="24"/>
                <w:u w:val="single"/>
                <w:lang w:val="sv-SE"/>
              </w:rPr>
            </w:rPrChange>
          </w:rPr>
          <w:t>Yeap</w:t>
        </w:r>
        <w:proofErr w:type="spellEnd"/>
        <w:r w:rsidRPr="000D7CFF">
          <w:rPr>
            <w:rFonts w:ascii="Times New Roman" w:hAnsi="Times New Roman" w:cs="Times New Roman"/>
            <w:sz w:val="24"/>
            <w:szCs w:val="24"/>
            <w:rPrChange w:id="1693" w:author="Stephen" w:date="2019-11-18T09:04:00Z">
              <w:rPr>
                <w:rFonts w:ascii="Times New Roman" w:hAnsi="Times New Roman" w:cs="Times New Roman"/>
                <w:color w:val="BA131A"/>
                <w:sz w:val="24"/>
                <w:szCs w:val="24"/>
                <w:u w:val="single"/>
                <w:lang w:val="sv-SE"/>
              </w:rPr>
            </w:rPrChange>
          </w:rPr>
          <w:t xml:space="preserve"> BB, Alfonso H, Chubb SA, </w:t>
        </w:r>
        <w:proofErr w:type="spellStart"/>
        <w:r w:rsidRPr="000D7CFF">
          <w:rPr>
            <w:rFonts w:ascii="Times New Roman" w:hAnsi="Times New Roman" w:cs="Times New Roman"/>
            <w:sz w:val="24"/>
            <w:szCs w:val="24"/>
            <w:rPrChange w:id="1694" w:author="Stephen" w:date="2019-11-18T09:04:00Z">
              <w:rPr>
                <w:rFonts w:ascii="Times New Roman" w:hAnsi="Times New Roman" w:cs="Times New Roman"/>
                <w:color w:val="BA131A"/>
                <w:sz w:val="24"/>
                <w:szCs w:val="24"/>
                <w:u w:val="single"/>
                <w:lang w:val="sv-SE"/>
              </w:rPr>
            </w:rPrChange>
          </w:rPr>
          <w:t>Puri</w:t>
        </w:r>
        <w:proofErr w:type="spellEnd"/>
        <w:r w:rsidRPr="000D7CFF">
          <w:rPr>
            <w:rFonts w:ascii="Times New Roman" w:hAnsi="Times New Roman" w:cs="Times New Roman"/>
            <w:sz w:val="24"/>
            <w:szCs w:val="24"/>
            <w:rPrChange w:id="1695" w:author="Stephen" w:date="2019-11-18T09:04:00Z">
              <w:rPr>
                <w:rFonts w:ascii="Times New Roman" w:hAnsi="Times New Roman" w:cs="Times New Roman"/>
                <w:color w:val="BA131A"/>
                <w:sz w:val="24"/>
                <w:szCs w:val="24"/>
                <w:u w:val="single"/>
                <w:lang w:val="sv-SE"/>
              </w:rPr>
            </w:rPrChange>
          </w:rPr>
          <w:t xml:space="preserve"> G, Hankey GJ, Flicker L, Almeida OP 2012. </w:t>
        </w:r>
        <w:r w:rsidR="00716813">
          <w:rPr>
            <w:rFonts w:ascii="Times New Roman" w:hAnsi="Times New Roman" w:cs="Times New Roman"/>
            <w:sz w:val="24"/>
            <w:szCs w:val="24"/>
          </w:rPr>
          <w:t xml:space="preserve">Higher free thyroxine levels predict increased incidence of dementia in </w:t>
        </w:r>
        <w:r w:rsidR="00716813">
          <w:rPr>
            <w:rFonts w:ascii="Times New Roman" w:hAnsi="Times New Roman" w:cs="Times New Roman"/>
            <w:sz w:val="24"/>
            <w:szCs w:val="24"/>
          </w:rPr>
          <w:lastRenderedPageBreak/>
          <w:t>older men: the Health i</w:t>
        </w:r>
        <w:r w:rsidR="00FE7244">
          <w:rPr>
            <w:rFonts w:ascii="Times New Roman" w:hAnsi="Times New Roman" w:cs="Times New Roman"/>
            <w:sz w:val="24"/>
            <w:szCs w:val="24"/>
          </w:rPr>
          <w:t xml:space="preserve">n Men Study. J Clin Endocrinol </w:t>
        </w:r>
      </w:ins>
      <w:proofErr w:type="spellStart"/>
      <w:ins w:id="1696" w:author="Stephen" w:date="2019-11-20T21:43:00Z">
        <w:r w:rsidR="00FE7244">
          <w:rPr>
            <w:rFonts w:ascii="Times New Roman" w:hAnsi="Times New Roman" w:cs="Times New Roman"/>
            <w:sz w:val="24"/>
            <w:szCs w:val="24"/>
          </w:rPr>
          <w:t>M</w:t>
        </w:r>
      </w:ins>
      <w:ins w:id="1697" w:author="Stephen" w:date="2019-11-16T14:58:00Z">
        <w:r w:rsidR="00716813">
          <w:rPr>
            <w:rFonts w:ascii="Times New Roman" w:hAnsi="Times New Roman" w:cs="Times New Roman"/>
            <w:sz w:val="24"/>
            <w:szCs w:val="24"/>
          </w:rPr>
          <w:t>etab</w:t>
        </w:r>
        <w:proofErr w:type="spellEnd"/>
        <w:r w:rsidR="00716813">
          <w:rPr>
            <w:rFonts w:ascii="Times New Roman" w:hAnsi="Times New Roman" w:cs="Times New Roman"/>
            <w:sz w:val="24"/>
            <w:szCs w:val="24"/>
          </w:rPr>
          <w:t>. 97(12) E2230-7. DOI 10.1210/jc.2012-2108</w:t>
        </w:r>
      </w:ins>
    </w:p>
    <w:p w14:paraId="7B699BF1" w14:textId="77777777" w:rsidR="00520B9F" w:rsidRDefault="00716813" w:rsidP="00520B9F">
      <w:pPr>
        <w:pStyle w:val="ListParagraph"/>
        <w:numPr>
          <w:ilvl w:val="0"/>
          <w:numId w:val="6"/>
        </w:numPr>
        <w:spacing w:line="480" w:lineRule="auto"/>
        <w:ind w:left="1134" w:hanging="567"/>
        <w:rPr>
          <w:ins w:id="1698" w:author="Stephen" w:date="2019-11-16T14:58:00Z"/>
          <w:rFonts w:ascii="Times New Roman" w:hAnsi="Times New Roman" w:cs="Times New Roman"/>
          <w:sz w:val="24"/>
          <w:szCs w:val="24"/>
        </w:rPr>
        <w:pPrChange w:id="1699" w:author="Stephen" w:date="2019-11-20T20:32:00Z">
          <w:pPr>
            <w:pStyle w:val="ListParagraph"/>
            <w:numPr>
              <w:numId w:val="6"/>
            </w:numPr>
            <w:shd w:val="clear" w:color="auto" w:fill="FFFFFF"/>
            <w:ind w:left="928" w:hanging="360"/>
          </w:pPr>
        </w:pPrChange>
      </w:pPr>
      <w:proofErr w:type="spellStart"/>
      <w:ins w:id="1700" w:author="Stephen" w:date="2019-11-16T14:58:00Z">
        <w:r w:rsidRPr="00C075FB">
          <w:rPr>
            <w:rFonts w:ascii="Times New Roman" w:hAnsi="Times New Roman" w:cs="Times New Roman"/>
            <w:sz w:val="24"/>
            <w:szCs w:val="24"/>
          </w:rPr>
          <w:t>Chaker</w:t>
        </w:r>
        <w:proofErr w:type="spellEnd"/>
        <w:r w:rsidRPr="00C075FB">
          <w:rPr>
            <w:rFonts w:ascii="Times New Roman" w:hAnsi="Times New Roman" w:cs="Times New Roman"/>
            <w:sz w:val="24"/>
            <w:szCs w:val="24"/>
          </w:rPr>
          <w:t xml:space="preserve"> L, Wolters, FJ, </w:t>
        </w:r>
        <w:proofErr w:type="spellStart"/>
        <w:r w:rsidRPr="00C075FB">
          <w:rPr>
            <w:rFonts w:ascii="Times New Roman" w:hAnsi="Times New Roman" w:cs="Times New Roman"/>
            <w:sz w:val="24"/>
            <w:szCs w:val="24"/>
          </w:rPr>
          <w:t>Korevaar</w:t>
        </w:r>
        <w:proofErr w:type="spellEnd"/>
        <w:r w:rsidRPr="00C075FB">
          <w:rPr>
            <w:rFonts w:ascii="Times New Roman" w:hAnsi="Times New Roman" w:cs="Times New Roman"/>
            <w:sz w:val="24"/>
            <w:szCs w:val="24"/>
          </w:rPr>
          <w:t xml:space="preserve"> TI, </w:t>
        </w:r>
        <w:proofErr w:type="spellStart"/>
        <w:r w:rsidRPr="00C075FB">
          <w:rPr>
            <w:rFonts w:ascii="Times New Roman" w:hAnsi="Times New Roman" w:cs="Times New Roman"/>
            <w:sz w:val="24"/>
            <w:szCs w:val="24"/>
          </w:rPr>
          <w:t>Hofman</w:t>
        </w:r>
        <w:proofErr w:type="spellEnd"/>
        <w:r w:rsidRPr="00C075FB">
          <w:rPr>
            <w:rFonts w:ascii="Times New Roman" w:hAnsi="Times New Roman" w:cs="Times New Roman"/>
            <w:sz w:val="24"/>
            <w:szCs w:val="24"/>
          </w:rPr>
          <w:t xml:space="preserve"> A, van der </w:t>
        </w:r>
        <w:proofErr w:type="spellStart"/>
        <w:r w:rsidRPr="00C075FB">
          <w:rPr>
            <w:rFonts w:ascii="Times New Roman" w:hAnsi="Times New Roman" w:cs="Times New Roman"/>
            <w:sz w:val="24"/>
            <w:szCs w:val="24"/>
          </w:rPr>
          <w:t>Lugt</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Koudstaal</w:t>
        </w:r>
        <w:proofErr w:type="spellEnd"/>
        <w:r w:rsidRPr="00C075FB">
          <w:rPr>
            <w:rFonts w:ascii="Times New Roman" w:hAnsi="Times New Roman" w:cs="Times New Roman"/>
            <w:sz w:val="24"/>
            <w:szCs w:val="24"/>
          </w:rPr>
          <w:t xml:space="preserve"> PJ, Franco OH, </w:t>
        </w:r>
        <w:proofErr w:type="spellStart"/>
        <w:r w:rsidRPr="00C075FB">
          <w:rPr>
            <w:rFonts w:ascii="Times New Roman" w:hAnsi="Times New Roman" w:cs="Times New Roman"/>
            <w:sz w:val="24"/>
            <w:szCs w:val="24"/>
          </w:rPr>
          <w:t>Deghan</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Vernooij</w:t>
        </w:r>
        <w:proofErr w:type="spellEnd"/>
        <w:r w:rsidRPr="00C075FB">
          <w:rPr>
            <w:rFonts w:ascii="Times New Roman" w:hAnsi="Times New Roman" w:cs="Times New Roman"/>
            <w:sz w:val="24"/>
            <w:szCs w:val="24"/>
          </w:rPr>
          <w:t xml:space="preserve"> MW, </w:t>
        </w:r>
        <w:proofErr w:type="spellStart"/>
        <w:r w:rsidRPr="00C075FB">
          <w:rPr>
            <w:rFonts w:ascii="Times New Roman" w:hAnsi="Times New Roman" w:cs="Times New Roman"/>
            <w:sz w:val="24"/>
            <w:szCs w:val="24"/>
          </w:rPr>
          <w:t>Peeters</w:t>
        </w:r>
        <w:proofErr w:type="spellEnd"/>
        <w:r w:rsidRPr="00C075FB">
          <w:rPr>
            <w:rFonts w:ascii="Times New Roman" w:hAnsi="Times New Roman" w:cs="Times New Roman"/>
            <w:sz w:val="24"/>
            <w:szCs w:val="24"/>
          </w:rPr>
          <w:t xml:space="preserve"> RP, Ikram MA 2016. Thyroid function and the risk of dementia: The Rotterdam Study. Neurology 87(16):1688-1695 DOI: </w:t>
        </w:r>
        <w:r w:rsidR="000D7CFF" w:rsidRPr="00C075FB">
          <w:rPr>
            <w:rFonts w:ascii="Times New Roman" w:hAnsi="Times New Roman" w:cs="Times New Roman"/>
            <w:sz w:val="24"/>
            <w:szCs w:val="24"/>
          </w:rPr>
          <w:fldChar w:fldCharType="begin"/>
        </w:r>
        <w:r w:rsidRPr="00C075FB">
          <w:rPr>
            <w:rFonts w:ascii="Times New Roman" w:hAnsi="Times New Roman" w:cs="Times New Roman"/>
            <w:sz w:val="24"/>
            <w:szCs w:val="24"/>
          </w:rPr>
          <w:instrText xml:space="preserve"> HYPERLINK "https://doi.org/10.1212/WNL.0000000000003227" \t "_blank" </w:instrText>
        </w:r>
        <w:r w:rsidR="000D7CFF" w:rsidRPr="00C075FB">
          <w:rPr>
            <w:rFonts w:ascii="Times New Roman" w:hAnsi="Times New Roman" w:cs="Times New Roman"/>
            <w:sz w:val="24"/>
            <w:szCs w:val="24"/>
          </w:rPr>
          <w:fldChar w:fldCharType="separate"/>
        </w:r>
        <w:r w:rsidRPr="00C075FB">
          <w:rPr>
            <w:rFonts w:ascii="Times New Roman" w:hAnsi="Times New Roman" w:cs="Times New Roman"/>
            <w:sz w:val="24"/>
            <w:szCs w:val="24"/>
          </w:rPr>
          <w:t>10.1212/WNL.0000000000003227</w:t>
        </w:r>
        <w:r w:rsidR="000D7CFF" w:rsidRPr="00C075FB">
          <w:rPr>
            <w:rFonts w:ascii="Times New Roman" w:hAnsi="Times New Roman" w:cs="Times New Roman"/>
            <w:sz w:val="24"/>
            <w:szCs w:val="24"/>
          </w:rPr>
          <w:fldChar w:fldCharType="end"/>
        </w:r>
      </w:ins>
    </w:p>
    <w:p w14:paraId="1D906F4E" w14:textId="77777777" w:rsidR="00520B9F" w:rsidRDefault="00716813" w:rsidP="00520B9F">
      <w:pPr>
        <w:pStyle w:val="ListParagraph"/>
        <w:numPr>
          <w:ilvl w:val="0"/>
          <w:numId w:val="6"/>
        </w:numPr>
        <w:spacing w:line="480" w:lineRule="auto"/>
        <w:ind w:left="1134" w:hanging="567"/>
        <w:rPr>
          <w:ins w:id="1701" w:author="Stephen" w:date="2019-11-16T15:00:00Z"/>
          <w:rFonts w:ascii="Times New Roman" w:hAnsi="Times New Roman" w:cs="Times New Roman"/>
          <w:sz w:val="24"/>
          <w:szCs w:val="24"/>
        </w:rPr>
        <w:pPrChange w:id="170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03" w:author="Stephen" w:date="2019-11-16T15:00:00Z">
        <w:r>
          <w:rPr>
            <w:rFonts w:ascii="Times New Roman" w:hAnsi="Times New Roman" w:cs="Times New Roman"/>
            <w:sz w:val="24"/>
            <w:szCs w:val="24"/>
          </w:rPr>
          <w:t>Ittermann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Wittfeld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B</w:t>
        </w:r>
        <w:r w:rsidR="000D7CFF" w:rsidRPr="000D7CFF">
          <w:rPr>
            <w:rFonts w:ascii="Times New Roman" w:hAnsi="Times New Roman" w:cs="Times New Roman"/>
            <w:sz w:val="24"/>
            <w:szCs w:val="24"/>
            <w:rPrChange w:id="1704" w:author="Stephen" w:date="2019-11-18T09:04:00Z">
              <w:rPr>
                <w:rFonts w:ascii="Calibri" w:hAnsi="Calibri" w:cs="Calibri"/>
                <w:color w:val="BA131A"/>
                <w:sz w:val="24"/>
                <w:szCs w:val="24"/>
                <w:u w:val="single"/>
              </w:rPr>
            </w:rPrChange>
          </w:rPr>
          <w:t>ü</w:t>
        </w:r>
        <w:r>
          <w:rPr>
            <w:rFonts w:ascii="Times New Roman" w:hAnsi="Times New Roman" w:cs="Times New Roman"/>
            <w:sz w:val="24"/>
            <w:szCs w:val="24"/>
          </w:rPr>
          <w:t xml:space="preserve">low R, </w:t>
        </w:r>
        <w:proofErr w:type="spellStart"/>
        <w:r>
          <w:rPr>
            <w:rFonts w:ascii="Times New Roman" w:hAnsi="Times New Roman" w:cs="Times New Roman"/>
            <w:sz w:val="24"/>
            <w:szCs w:val="24"/>
          </w:rPr>
          <w:t>Hosten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V</w:t>
        </w:r>
        <w:r w:rsidR="000D7CFF" w:rsidRPr="000D7CFF">
          <w:rPr>
            <w:rFonts w:ascii="Times New Roman" w:hAnsi="Times New Roman" w:cs="Times New Roman"/>
            <w:sz w:val="24"/>
            <w:szCs w:val="24"/>
            <w:rPrChange w:id="1705" w:author="Stephen" w:date="2019-11-18T09:04:00Z">
              <w:rPr>
                <w:rFonts w:ascii="Calibri" w:hAnsi="Calibri" w:cs="Calibri"/>
                <w:color w:val="BA131A"/>
                <w:sz w:val="24"/>
                <w:szCs w:val="24"/>
                <w:u w:val="single"/>
              </w:rPr>
            </w:rPrChange>
          </w:rPr>
          <w:t>ö</w:t>
        </w:r>
        <w:r>
          <w:rPr>
            <w:rFonts w:ascii="Times New Roman" w:hAnsi="Times New Roman" w:cs="Times New Roman"/>
            <w:sz w:val="24"/>
            <w:szCs w:val="24"/>
          </w:rPr>
          <w:t>lzke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Grabe</w:t>
        </w:r>
        <w:proofErr w:type="spellEnd"/>
        <w:r>
          <w:rPr>
            <w:rFonts w:ascii="Times New Roman" w:hAnsi="Times New Roman" w:cs="Times New Roman"/>
            <w:sz w:val="24"/>
            <w:szCs w:val="24"/>
          </w:rPr>
          <w:t xml:space="preserve"> HJ 2018. High thyrotropin is associated with reduced hippocampal volume in a population –based study from Germany. Thyroid 28(11):1434-1442 DOI:10.1089/tyh.2017.0561</w:t>
        </w:r>
      </w:ins>
    </w:p>
    <w:p w14:paraId="490AB576"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0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Hankey GJ, Almeida OP, Flicker L</w:t>
      </w:r>
      <w:r w:rsidR="009D0ACB">
        <w:rPr>
          <w:rFonts w:ascii="Times New Roman" w:hAnsi="Times New Roman" w:cs="Times New Roman"/>
          <w:sz w:val="24"/>
          <w:szCs w:val="24"/>
        </w:rPr>
        <w:t>2012</w:t>
      </w:r>
      <w:ins w:id="1707" w:author="Stephen" w:date="2019-11-16T19:13: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Higher free thyroxine levels are associated with frailty in older men: the Health In Men Study. Clin</w:t>
      </w:r>
      <w:ins w:id="1708" w:author="Stephen" w:date="2019-11-16T15:00:00Z">
        <w:r w:rsidR="00716813">
          <w:rPr>
            <w:rFonts w:ascii="Times New Roman" w:hAnsi="Times New Roman" w:cs="Times New Roman"/>
            <w:sz w:val="24"/>
            <w:szCs w:val="24"/>
          </w:rPr>
          <w:t xml:space="preserve"> </w:t>
        </w:r>
      </w:ins>
      <w:r w:rsidRPr="00DE75B6">
        <w:rPr>
          <w:rFonts w:ascii="Times New Roman" w:hAnsi="Times New Roman" w:cs="Times New Roman"/>
          <w:sz w:val="24"/>
          <w:szCs w:val="24"/>
        </w:rPr>
        <w:t>Endocrinol 76:741-748 DOI: 10.1111/j.1365-2265.2011.04290.x</w:t>
      </w:r>
    </w:p>
    <w:p w14:paraId="3AE05D90"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0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Ikram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High circulating free thyroxine levels may increase the risk of frailty: The Rotterdam Study. J Clin</w:t>
      </w:r>
      <w:ins w:id="1710" w:author="Stephen" w:date="2019-11-18T08:44: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Endocrinol Metab103(1):328-335 DOI: 10.1210/jc.2017-01854</w:t>
      </w:r>
    </w:p>
    <w:p w14:paraId="4C723427"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1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Visser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w:t>
      </w:r>
      <w:r w:rsidR="009D0ACB">
        <w:rPr>
          <w:rFonts w:ascii="Times New Roman" w:hAnsi="Times New Roman" w:cs="Times New Roman"/>
          <w:sz w:val="24"/>
          <w:szCs w:val="24"/>
        </w:rPr>
        <w:t>2005</w:t>
      </w:r>
      <w:r w:rsidRPr="00DE75B6">
        <w:rPr>
          <w:rFonts w:ascii="Times New Roman" w:hAnsi="Times New Roman" w:cs="Times New Roman"/>
          <w:sz w:val="24"/>
          <w:szCs w:val="24"/>
        </w:rPr>
        <w:t xml:space="preserve"> Thyroid hormone concentrations, disease, physical function, and mortality in elderly men.</w:t>
      </w:r>
      <w:ins w:id="1712" w:author="Stephen" w:date="2019-11-16T18:45:00Z">
        <w:r w:rsidR="000B74EB">
          <w:rPr>
            <w:rFonts w:ascii="Times New Roman" w:hAnsi="Times New Roman" w:cs="Times New Roman"/>
            <w:sz w:val="24"/>
            <w:szCs w:val="24"/>
          </w:rPr>
          <w:t xml:space="preserve"> </w:t>
        </w:r>
      </w:ins>
      <w:r w:rsidR="000D7CFF" w:rsidRPr="000D7CFF">
        <w:rPr>
          <w:rFonts w:ascii="Times New Roman" w:hAnsi="Times New Roman" w:cs="Times New Roman"/>
          <w:sz w:val="24"/>
          <w:szCs w:val="24"/>
          <w:rPrChange w:id="1713" w:author="Stephen" w:date="2019-11-20T20:32:00Z">
            <w:rPr>
              <w:color w:val="BA131A"/>
              <w:u w:val="single"/>
            </w:rPr>
          </w:rPrChange>
        </w:rPr>
        <w:fldChar w:fldCharType="begin"/>
      </w:r>
      <w:r w:rsidR="000D7CFF" w:rsidRPr="000D7CFF">
        <w:rPr>
          <w:rFonts w:ascii="Times New Roman" w:hAnsi="Times New Roman" w:cs="Times New Roman"/>
          <w:sz w:val="24"/>
          <w:szCs w:val="24"/>
          <w:rPrChange w:id="1714" w:author="Stephen" w:date="2019-11-20T20:32:00Z">
            <w:rPr>
              <w:color w:val="BA131A"/>
              <w:u w:val="single"/>
            </w:rPr>
          </w:rPrChange>
        </w:rPr>
        <w:instrText>HYPERLINK "https://www.ncbi.nlm.nih.gov/pubmed/16174720" \o "The Journal of clinical endocrinology and metabolism."</w:instrText>
      </w:r>
      <w:r w:rsidR="000D7CFF" w:rsidRPr="000D7CFF">
        <w:rPr>
          <w:rFonts w:ascii="Times New Roman" w:hAnsi="Times New Roman" w:cs="Times New Roman"/>
          <w:sz w:val="24"/>
          <w:szCs w:val="24"/>
          <w:rPrChange w:id="1715" w:author="Stephen" w:date="2019-11-20T20:32:00Z">
            <w:rPr>
              <w:color w:val="BA131A"/>
              <w:u w:val="single"/>
            </w:rPr>
          </w:rPrChange>
        </w:rPr>
        <w:fldChar w:fldCharType="separate"/>
      </w:r>
      <w:r w:rsidRPr="00DE75B6">
        <w:rPr>
          <w:rFonts w:ascii="Times New Roman" w:hAnsi="Times New Roman" w:cs="Times New Roman"/>
          <w:sz w:val="24"/>
          <w:szCs w:val="24"/>
        </w:rPr>
        <w:t>J ClinEndocrinolMetab</w:t>
      </w:r>
      <w:r w:rsidR="000D7CFF" w:rsidRPr="000D7CFF">
        <w:rPr>
          <w:rFonts w:ascii="Times New Roman" w:hAnsi="Times New Roman" w:cs="Times New Roman"/>
          <w:sz w:val="24"/>
          <w:szCs w:val="24"/>
          <w:rPrChange w:id="1716" w:author="Stephen" w:date="2019-11-20T20:32:00Z">
            <w:rPr>
              <w:color w:val="BA131A"/>
              <w:u w:val="single"/>
            </w:rPr>
          </w:rPrChange>
        </w:rPr>
        <w:fldChar w:fldCharType="end"/>
      </w:r>
      <w:r w:rsidRPr="00DE75B6">
        <w:rPr>
          <w:rFonts w:ascii="Times New Roman" w:hAnsi="Times New Roman" w:cs="Times New Roman"/>
          <w:sz w:val="24"/>
          <w:szCs w:val="24"/>
        </w:rPr>
        <w:t>90(12):6403-9 DOI:</w:t>
      </w:r>
      <w:r w:rsidR="000D7CFF" w:rsidRPr="000D7CFF">
        <w:rPr>
          <w:rFonts w:ascii="Times New Roman" w:hAnsi="Times New Roman" w:cs="Times New Roman"/>
          <w:sz w:val="24"/>
          <w:szCs w:val="24"/>
          <w:rPrChange w:id="1717" w:author="Stephen" w:date="2019-11-20T20:32:00Z">
            <w:rPr>
              <w:color w:val="BA131A"/>
              <w:u w:val="single"/>
            </w:rPr>
          </w:rPrChange>
        </w:rPr>
        <w:fldChar w:fldCharType="begin"/>
      </w:r>
      <w:r w:rsidR="000D7CFF" w:rsidRPr="000D7CFF">
        <w:rPr>
          <w:rFonts w:ascii="Times New Roman" w:hAnsi="Times New Roman" w:cs="Times New Roman"/>
          <w:sz w:val="24"/>
          <w:szCs w:val="24"/>
          <w:rPrChange w:id="1718" w:author="Stephen" w:date="2019-11-20T20:32:00Z">
            <w:rPr>
              <w:color w:val="BA131A"/>
              <w:u w:val="single"/>
            </w:rPr>
          </w:rPrChange>
        </w:rPr>
        <w:instrText>HYPERLINK "https://doi.org/10.1210/jc.2005-0872" \t "_blank"</w:instrText>
      </w:r>
      <w:r w:rsidR="000D7CFF" w:rsidRPr="000D7CFF">
        <w:rPr>
          <w:rFonts w:ascii="Times New Roman" w:hAnsi="Times New Roman" w:cs="Times New Roman"/>
          <w:sz w:val="24"/>
          <w:szCs w:val="24"/>
          <w:rPrChange w:id="1719" w:author="Stephen" w:date="2019-11-20T20:32:00Z">
            <w:rPr>
              <w:color w:val="BA131A"/>
              <w:u w:val="single"/>
            </w:rPr>
          </w:rPrChange>
        </w:rPr>
        <w:fldChar w:fldCharType="separate"/>
      </w:r>
      <w:r w:rsidRPr="00DE75B6">
        <w:rPr>
          <w:rFonts w:ascii="Times New Roman" w:hAnsi="Times New Roman" w:cs="Times New Roman"/>
          <w:sz w:val="24"/>
          <w:szCs w:val="24"/>
        </w:rPr>
        <w:t>10.1210/jc.2005-0872</w:t>
      </w:r>
      <w:r w:rsidR="000D7CFF" w:rsidRPr="000D7CFF">
        <w:rPr>
          <w:rFonts w:ascii="Times New Roman" w:hAnsi="Times New Roman" w:cs="Times New Roman"/>
          <w:sz w:val="24"/>
          <w:szCs w:val="24"/>
          <w:rPrChange w:id="1720" w:author="Stephen" w:date="2019-11-20T20:32:00Z">
            <w:rPr>
              <w:color w:val="BA131A"/>
              <w:u w:val="single"/>
            </w:rPr>
          </w:rPrChange>
        </w:rPr>
        <w:fldChar w:fldCharType="end"/>
      </w:r>
    </w:p>
    <w:p w14:paraId="5447AA03"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21"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000D7CFF" w:rsidRPr="000D7CFF">
        <w:rPr>
          <w:rFonts w:ascii="Times New Roman" w:hAnsi="Times New Roman" w:cs="Times New Roman"/>
          <w:sz w:val="24"/>
          <w:szCs w:val="24"/>
          <w:rPrChange w:id="1722" w:author="Stephen" w:date="2019-11-20T20:32:00Z">
            <w:rPr>
              <w:rFonts w:ascii="Calibri" w:hAnsi="Calibri" w:cs="Calibri"/>
              <w:color w:val="BA131A"/>
              <w:sz w:val="24"/>
              <w:szCs w:val="24"/>
              <w:u w:val="single"/>
            </w:rPr>
          </w:rPrChange>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w:t>
      </w:r>
      <w:r w:rsidR="009D0ACB" w:rsidRPr="003E0FB8">
        <w:rPr>
          <w:rFonts w:ascii="Times New Roman" w:hAnsi="Times New Roman" w:cs="Times New Roman"/>
          <w:sz w:val="24"/>
          <w:szCs w:val="24"/>
        </w:rPr>
        <w:t>2004</w:t>
      </w:r>
      <w:r w:rsidRPr="003E0FB8">
        <w:rPr>
          <w:rFonts w:ascii="Times New Roman" w:hAnsi="Times New Roman" w:cs="Times New Roman"/>
          <w:sz w:val="24"/>
          <w:szCs w:val="24"/>
        </w:rPr>
        <w:t>Thyroid status, disability</w:t>
      </w:r>
      <w:ins w:id="1723"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and cognitive function, and survival in old age.</w:t>
      </w:r>
      <w:ins w:id="1724"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JAMA 292:2591-2599 DOI:10.1001/jama.292.21.2591</w:t>
      </w:r>
    </w:p>
    <w:p w14:paraId="5C5219DE"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2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Yeap</w:t>
      </w:r>
      <w:proofErr w:type="spellEnd"/>
      <w:r w:rsidRPr="00DE75B6">
        <w:rPr>
          <w:rFonts w:ascii="Times New Roman" w:hAnsi="Times New Roman" w:cs="Times New Roman"/>
          <w:sz w:val="24"/>
          <w:szCs w:val="24"/>
        </w:rPr>
        <w:t xml:space="preserve"> BB, Alfonso H, Hankey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w:t>
      </w:r>
      <w:r w:rsidR="009D0ACB">
        <w:rPr>
          <w:rFonts w:ascii="Times New Roman" w:hAnsi="Times New Roman" w:cs="Times New Roman"/>
          <w:sz w:val="24"/>
          <w:szCs w:val="24"/>
        </w:rPr>
        <w:t>2013</w:t>
      </w:r>
      <w:r w:rsidRPr="00DE75B6">
        <w:rPr>
          <w:rFonts w:ascii="Times New Roman" w:hAnsi="Times New Roman" w:cs="Times New Roman"/>
          <w:sz w:val="24"/>
          <w:szCs w:val="24"/>
        </w:rPr>
        <w:t xml:space="preserve"> Higher free thyroxine levels are associated with all-cause mortality in euthyroid older men: the</w:t>
      </w:r>
      <w:ins w:id="1726" w:author="Stephen" w:date="2019-11-16T18:58:00Z">
        <w:r w:rsidR="00DC326C">
          <w:rPr>
            <w:rFonts w:ascii="Times New Roman" w:hAnsi="Times New Roman" w:cs="Times New Roman"/>
            <w:sz w:val="24"/>
            <w:szCs w:val="24"/>
          </w:rPr>
          <w:t xml:space="preserve"> </w:t>
        </w:r>
      </w:ins>
      <w:r w:rsidR="009D0ACB">
        <w:rPr>
          <w:rFonts w:ascii="Times New Roman" w:hAnsi="Times New Roman" w:cs="Times New Roman"/>
          <w:sz w:val="24"/>
          <w:szCs w:val="24"/>
        </w:rPr>
        <w:t>H</w:t>
      </w:r>
      <w:r w:rsidRPr="00DE75B6">
        <w:rPr>
          <w:rFonts w:ascii="Times New Roman" w:hAnsi="Times New Roman" w:cs="Times New Roman"/>
          <w:sz w:val="24"/>
          <w:szCs w:val="24"/>
        </w:rPr>
        <w:t>ealth In Men Study. Eur J Endocrinol 169:401-408 DOI: 10.1530/EJE-13-0306</w:t>
      </w:r>
    </w:p>
    <w:p w14:paraId="54B73F40"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2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 Ven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w:t>
      </w:r>
      <w:r w:rsidR="009D0ACB">
        <w:rPr>
          <w:rFonts w:ascii="Times New Roman" w:hAnsi="Times New Roman" w:cs="Times New Roman"/>
          <w:sz w:val="24"/>
          <w:szCs w:val="24"/>
        </w:rPr>
        <w:t xml:space="preserve"> 2014</w:t>
      </w:r>
      <w:r w:rsidRPr="00DE75B6">
        <w:rPr>
          <w:rFonts w:ascii="Times New Roman" w:hAnsi="Times New Roman" w:cs="Times New Roman"/>
          <w:sz w:val="24"/>
          <w:szCs w:val="24"/>
        </w:rPr>
        <w:t xml:space="preserve"> Associations between thyroid function and mortality: the influence of age. Eur J Endocrinol171(2):183-91 DOI: 10.1530/EJE-13-1070 </w:t>
      </w:r>
    </w:p>
    <w:p w14:paraId="15025FC8"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2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w:t>
      </w:r>
      <w:r w:rsidR="009D0ACB" w:rsidRPr="00DE75B6">
        <w:rPr>
          <w:rFonts w:ascii="Times New Roman" w:hAnsi="Times New Roman" w:cs="Times New Roman"/>
          <w:sz w:val="24"/>
          <w:szCs w:val="24"/>
        </w:rPr>
        <w:t>2016</w:t>
      </w:r>
      <w:r w:rsidRPr="00DE75B6">
        <w:rPr>
          <w:rFonts w:ascii="Times New Roman" w:hAnsi="Times New Roman" w:cs="Times New Roman"/>
          <w:sz w:val="24"/>
          <w:szCs w:val="24"/>
        </w:rPr>
        <w:t xml:space="preserve"> Association between serum thyrotropin levels and mortality among euthyroid adults in the United States. Thyroid 26(10):1457-1465 DOI:10.1089/thy.2016.0156 </w:t>
      </w:r>
    </w:p>
    <w:p w14:paraId="172133DB"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2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w:t>
      </w:r>
      <w:r w:rsidR="009D0ACB" w:rsidRPr="00DE75B6">
        <w:rPr>
          <w:rFonts w:ascii="Times New Roman" w:hAnsi="Times New Roman" w:cs="Times New Roman"/>
          <w:sz w:val="24"/>
          <w:szCs w:val="24"/>
        </w:rPr>
        <w:t>2014</w:t>
      </w:r>
      <w:r w:rsidRPr="00DE75B6">
        <w:rPr>
          <w:rFonts w:ascii="Times New Roman" w:hAnsi="Times New Roman" w:cs="Times New Roman"/>
          <w:sz w:val="24"/>
          <w:szCs w:val="24"/>
        </w:rPr>
        <w:t xml:space="preserve"> Subclinical and overt thyroid dysfunction and the risk of all-cause mortality and cardiovascular events: a large population study. J ClinEndocrinolMetab99(7):2372-2382 DOI: 10.1210/jc.2013-4184</w:t>
      </w:r>
    </w:p>
    <w:p w14:paraId="6FCF14E0"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3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r w:rsidR="009D0ACB">
        <w:rPr>
          <w:rFonts w:ascii="Times New Roman" w:hAnsi="Times New Roman" w:cs="Times New Roman"/>
          <w:sz w:val="24"/>
          <w:szCs w:val="24"/>
        </w:rPr>
        <w:t xml:space="preserve"> 28(9):1101-1110</w:t>
      </w:r>
      <w:r w:rsidRPr="00DE75B6">
        <w:rPr>
          <w:rFonts w:ascii="Times New Roman" w:hAnsi="Times New Roman" w:cs="Times New Roman"/>
          <w:sz w:val="24"/>
          <w:szCs w:val="24"/>
        </w:rPr>
        <w:t xml:space="preserve"> DOI:10.1089/thy.2017.0414</w:t>
      </w:r>
    </w:p>
    <w:p w14:paraId="7660B7AE"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31"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w:t>
      </w:r>
      <w:r w:rsidR="00114DED" w:rsidRPr="00885377">
        <w:rPr>
          <w:rFonts w:ascii="Times New Roman" w:hAnsi="Times New Roman" w:cs="Times New Roman"/>
          <w:sz w:val="24"/>
          <w:szCs w:val="24"/>
        </w:rPr>
        <w:t xml:space="preserve"> 2010</w:t>
      </w:r>
      <w:ins w:id="1732" w:author="Stephen" w:date="2019-11-18T08:44:00Z">
        <w:r w:rsidR="00E335B5">
          <w:rPr>
            <w:rFonts w:ascii="Times New Roman" w:hAnsi="Times New Roman" w:cs="Times New Roman"/>
            <w:sz w:val="24"/>
            <w:szCs w:val="24"/>
          </w:rPr>
          <w:t>.</w:t>
        </w:r>
      </w:ins>
      <w:r w:rsidRPr="00885377">
        <w:rPr>
          <w:rFonts w:ascii="Times New Roman" w:hAnsi="Times New Roman" w:cs="Times New Roman"/>
          <w:sz w:val="24"/>
          <w:szCs w:val="24"/>
        </w:rPr>
        <w:t xml:space="preserve"> The incidence of ischemic heart disease and mortality in people with subclinical hypothyroidism: reanalysis of the Whickham Survey cohort. J ClinEndocrinolMetab95(4):1734-40 DOI: 19.1210/jc.2009-1749</w:t>
      </w:r>
    </w:p>
    <w:p w14:paraId="77737409"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33"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Stricker,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w:t>
      </w:r>
      <w:r w:rsidR="00114DED" w:rsidRPr="00885377">
        <w:rPr>
          <w:rFonts w:ascii="Times New Roman" w:hAnsi="Times New Roman" w:cs="Times New Roman"/>
          <w:sz w:val="24"/>
          <w:szCs w:val="24"/>
        </w:rPr>
        <w:t>2016</w:t>
      </w:r>
      <w:r w:rsidRPr="00885377">
        <w:rPr>
          <w:rFonts w:ascii="Times New Roman" w:hAnsi="Times New Roman" w:cs="Times New Roman"/>
          <w:sz w:val="24"/>
          <w:szCs w:val="24"/>
        </w:rPr>
        <w:t xml:space="preserve"> </w:t>
      </w:r>
      <w:r w:rsidRPr="00885377">
        <w:rPr>
          <w:rFonts w:ascii="Times New Roman" w:hAnsi="Times New Roman" w:cs="Times New Roman"/>
          <w:sz w:val="24"/>
          <w:szCs w:val="24"/>
        </w:rPr>
        <w:lastRenderedPageBreak/>
        <w:t xml:space="preserve">Thyroid function and sudden cardiac death: A prospective study. Circulation 134(10):713-722 DOI:10.1161/CIRCULATIONAHA.115.020789 </w:t>
      </w:r>
    </w:p>
    <w:p w14:paraId="233777C8" w14:textId="77777777" w:rsidR="00520B9F" w:rsidRDefault="00DA10A6" w:rsidP="00520B9F">
      <w:pPr>
        <w:pStyle w:val="ListParagraph"/>
        <w:numPr>
          <w:ilvl w:val="0"/>
          <w:numId w:val="6"/>
        </w:numPr>
        <w:spacing w:line="480" w:lineRule="auto"/>
        <w:ind w:left="1134" w:hanging="567"/>
        <w:rPr>
          <w:rFonts w:ascii="Times New Roman" w:hAnsi="Times New Roman" w:cs="Times New Roman"/>
          <w:sz w:val="24"/>
          <w:szCs w:val="24"/>
        </w:rPr>
        <w:pPrChange w:id="173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Nilsen TI, Gunnell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Thyrotropin levels and risk of fatal coronary heart disease: the HUNT study Arch Int </w:t>
      </w:r>
      <w:r w:rsidR="00114DED">
        <w:rPr>
          <w:rFonts w:ascii="Times New Roman" w:hAnsi="Times New Roman" w:cs="Times New Roman"/>
          <w:sz w:val="24"/>
          <w:szCs w:val="24"/>
        </w:rPr>
        <w:t>M</w:t>
      </w:r>
      <w:r w:rsidRPr="00DE75B6">
        <w:rPr>
          <w:rFonts w:ascii="Times New Roman" w:hAnsi="Times New Roman" w:cs="Times New Roman"/>
          <w:sz w:val="24"/>
          <w:szCs w:val="24"/>
        </w:rPr>
        <w:t xml:space="preserve">ed 168(8):855-860 DOI:10.1001/archinte.168.8.855 </w:t>
      </w:r>
    </w:p>
    <w:p w14:paraId="21FAE689" w14:textId="77777777" w:rsidR="00520B9F" w:rsidRDefault="00DA10A6" w:rsidP="00520B9F">
      <w:pPr>
        <w:pStyle w:val="ListParagraph"/>
        <w:numPr>
          <w:ilvl w:val="0"/>
          <w:numId w:val="6"/>
        </w:numPr>
        <w:spacing w:line="480" w:lineRule="auto"/>
        <w:ind w:left="1134" w:hanging="567"/>
        <w:rPr>
          <w:ins w:id="1735" w:author="Stephen" w:date="2019-11-16T19:00:00Z"/>
          <w:rFonts w:ascii="Times New Roman" w:hAnsi="Times New Roman" w:cs="Times New Roman"/>
          <w:sz w:val="24"/>
          <w:szCs w:val="24"/>
        </w:rPr>
        <w:pPrChange w:id="173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r w:rsidRPr="00DE75B6">
        <w:rPr>
          <w:rFonts w:ascii="Times New Roman" w:hAnsi="Times New Roman" w:cs="Times New Roman"/>
          <w:sz w:val="24"/>
          <w:szCs w:val="24"/>
        </w:rPr>
        <w:t>Vittinghoff</w:t>
      </w:r>
      <w:proofErr w:type="spellEnd"/>
      <w:ins w:id="1737" w:author="Stephen" w:date="2019-11-16T18:47:00Z">
        <w:r w:rsidR="00256E7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 Subclinical thyroid dysfunction, cardiac function and the risk of heart failure: The Cardiovascular Health Study. J Am CollCardiol52(14):1152-1159 DOI: 10.1016/jack.2008.07.009</w:t>
      </w:r>
    </w:p>
    <w:p w14:paraId="316AD60F" w14:textId="77777777" w:rsidR="00520B9F" w:rsidRDefault="00DC326C" w:rsidP="00520B9F">
      <w:pPr>
        <w:pStyle w:val="ListParagraph"/>
        <w:numPr>
          <w:ilvl w:val="0"/>
          <w:numId w:val="6"/>
        </w:numPr>
        <w:spacing w:line="480" w:lineRule="auto"/>
        <w:ind w:left="1134" w:hanging="567"/>
        <w:rPr>
          <w:ins w:id="1738" w:author="Stephen" w:date="2019-11-16T19:16:00Z"/>
          <w:rFonts w:ascii="Times New Roman" w:hAnsi="Times New Roman" w:cs="Times New Roman"/>
          <w:sz w:val="24"/>
          <w:szCs w:val="24"/>
        </w:rPr>
        <w:pPrChange w:id="1739" w:author="Stephen" w:date="2019-11-20T20:32:00Z">
          <w:pPr>
            <w:pStyle w:val="ListParagraph"/>
            <w:numPr>
              <w:numId w:val="6"/>
            </w:numPr>
            <w:autoSpaceDE w:val="0"/>
            <w:autoSpaceDN w:val="0"/>
            <w:adjustRightInd w:val="0"/>
            <w:spacing w:after="0" w:line="480" w:lineRule="auto"/>
            <w:ind w:left="1440" w:hanging="1080"/>
          </w:pPr>
        </w:pPrChange>
      </w:pPr>
      <w:ins w:id="1740" w:author="Stephen" w:date="2019-11-16T19:00:00Z">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Bulsara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V2005 Subclinical thyroid dysfunction as a risk factor for cardiovascular disease. Arch Int Med 165:2647-2472 DOI: 10.1001/archinte.165.21.2467 </w:t>
        </w:r>
      </w:ins>
    </w:p>
    <w:p w14:paraId="6AA2D171" w14:textId="77777777" w:rsidR="00520B9F" w:rsidRDefault="00DC326C" w:rsidP="00520B9F">
      <w:pPr>
        <w:pStyle w:val="ListParagraph"/>
        <w:numPr>
          <w:ilvl w:val="0"/>
          <w:numId w:val="6"/>
        </w:numPr>
        <w:spacing w:line="480" w:lineRule="auto"/>
        <w:ind w:left="1134" w:hanging="567"/>
        <w:rPr>
          <w:ins w:id="1741" w:author="Stephen" w:date="2019-11-16T19:00:00Z"/>
          <w:rFonts w:ascii="Times New Roman" w:hAnsi="Times New Roman" w:cs="Times New Roman"/>
          <w:sz w:val="24"/>
          <w:szCs w:val="24"/>
        </w:rPr>
        <w:pPrChange w:id="1742" w:author="Stephen" w:date="2019-11-20T20:32:00Z">
          <w:pPr>
            <w:pStyle w:val="ListParagraph"/>
            <w:numPr>
              <w:numId w:val="6"/>
            </w:numPr>
            <w:autoSpaceDE w:val="0"/>
            <w:autoSpaceDN w:val="0"/>
            <w:adjustRightInd w:val="0"/>
            <w:spacing w:after="0" w:line="480" w:lineRule="auto"/>
            <w:ind w:left="1440" w:hanging="1080"/>
          </w:pPr>
        </w:pPrChange>
      </w:pPr>
      <w:ins w:id="1743" w:author="Stephen" w:date="2019-11-16T19:00:00Z">
        <w:r>
          <w:rPr>
            <w:rFonts w:ascii="Times New Roman" w:hAnsi="Times New Roman" w:cs="Times New Roman"/>
            <w:sz w:val="24"/>
            <w:szCs w:val="24"/>
          </w:rPr>
          <w:t xml:space="preserve">Peixoto de Miranda EJF, </w:t>
        </w:r>
        <w:proofErr w:type="spellStart"/>
        <w:r>
          <w:rPr>
            <w:rFonts w:ascii="Times New Roman" w:hAnsi="Times New Roman" w:cs="Times New Roman"/>
            <w:sz w:val="24"/>
            <w:szCs w:val="24"/>
          </w:rPr>
          <w:t>Bittencourt</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Sta</w:t>
        </w:r>
        <w:r w:rsidR="00E335B5">
          <w:rPr>
            <w:rFonts w:ascii="Times New Roman" w:hAnsi="Times New Roman" w:cs="Times New Roman"/>
            <w:sz w:val="24"/>
            <w:szCs w:val="24"/>
          </w:rPr>
          <w:t>niak</w:t>
        </w:r>
        <w:proofErr w:type="spellEnd"/>
        <w:r w:rsidR="00E335B5">
          <w:rPr>
            <w:rFonts w:ascii="Times New Roman" w:hAnsi="Times New Roman" w:cs="Times New Roman"/>
            <w:sz w:val="24"/>
            <w:szCs w:val="24"/>
          </w:rPr>
          <w:t xml:space="preserve"> HL, </w:t>
        </w:r>
        <w:proofErr w:type="spellStart"/>
        <w:r w:rsidR="00E335B5">
          <w:rPr>
            <w:rFonts w:ascii="Times New Roman" w:hAnsi="Times New Roman" w:cs="Times New Roman"/>
            <w:sz w:val="24"/>
            <w:szCs w:val="24"/>
          </w:rPr>
          <w:t>Sharovsky</w:t>
        </w:r>
        <w:proofErr w:type="spellEnd"/>
        <w:r w:rsidR="00E335B5">
          <w:rPr>
            <w:rFonts w:ascii="Times New Roman" w:hAnsi="Times New Roman" w:cs="Times New Roman"/>
            <w:sz w:val="24"/>
            <w:szCs w:val="24"/>
          </w:rPr>
          <w:t xml:space="preserve"> R, Pereira A</w:t>
        </w:r>
      </w:ins>
      <w:ins w:id="1744" w:author="Stephen" w:date="2019-11-18T08:44:00Z">
        <w:r w:rsidR="00E335B5">
          <w:rPr>
            <w:rFonts w:ascii="Times New Roman" w:hAnsi="Times New Roman" w:cs="Times New Roman"/>
            <w:sz w:val="24"/>
            <w:szCs w:val="24"/>
          </w:rPr>
          <w:t>C</w:t>
        </w:r>
      </w:ins>
      <w:ins w:id="1745" w:author="Stephen" w:date="2019-11-16T19:00:00Z">
        <w:r>
          <w:rPr>
            <w:rFonts w:ascii="Times New Roman" w:hAnsi="Times New Roman" w:cs="Times New Roman"/>
            <w:sz w:val="24"/>
            <w:szCs w:val="24"/>
          </w:rPr>
          <w:t xml:space="preserve">, </w:t>
        </w:r>
        <w:proofErr w:type="spellStart"/>
        <w:r>
          <w:rPr>
            <w:rFonts w:ascii="Times New Roman" w:hAnsi="Times New Roman" w:cs="Times New Roman"/>
            <w:sz w:val="24"/>
            <w:szCs w:val="24"/>
          </w:rPr>
          <w:t>Foppa</w:t>
        </w:r>
        <w:proofErr w:type="spellEnd"/>
        <w:r>
          <w:rPr>
            <w:rFonts w:ascii="Times New Roman" w:hAnsi="Times New Roman" w:cs="Times New Roman"/>
            <w:sz w:val="24"/>
            <w:szCs w:val="24"/>
          </w:rPr>
          <w:t xml:space="preserve"> M, Santos IS, </w:t>
        </w:r>
        <w:proofErr w:type="spellStart"/>
        <w:r>
          <w:rPr>
            <w:rFonts w:ascii="Times New Roman" w:hAnsi="Times New Roman" w:cs="Times New Roman"/>
            <w:sz w:val="24"/>
            <w:szCs w:val="24"/>
          </w:rPr>
          <w:t>Lotufo</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Benseñor</w:t>
        </w:r>
        <w:proofErr w:type="spellEnd"/>
        <w:r>
          <w:rPr>
            <w:rFonts w:ascii="Times New Roman" w:hAnsi="Times New Roman" w:cs="Times New Roman"/>
            <w:sz w:val="24"/>
            <w:szCs w:val="24"/>
          </w:rPr>
          <w:t xml:space="preserve"> IM 2018. Thyrotropin and free thyroxine levels and coronary artery disease: cross-sectional analysis of the Brazilian longitudinal Study of Adult Health (ELSA-</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Braz</w:t>
        </w:r>
        <w:proofErr w:type="spellEnd"/>
        <w:r>
          <w:rPr>
            <w:rFonts w:ascii="Times New Roman" w:hAnsi="Times New Roman" w:cs="Times New Roman"/>
            <w:sz w:val="24"/>
            <w:szCs w:val="24"/>
          </w:rPr>
          <w:t xml:space="preserve"> J med Biol Res. 51(5):e7196 DOI:10.1590/1414-431X20177196</w:t>
        </w:r>
      </w:ins>
    </w:p>
    <w:p w14:paraId="0349CDA5" w14:textId="77777777" w:rsidR="00520B9F" w:rsidRDefault="00DC326C" w:rsidP="00520B9F">
      <w:pPr>
        <w:pStyle w:val="ListParagraph"/>
        <w:numPr>
          <w:ilvl w:val="0"/>
          <w:numId w:val="6"/>
        </w:numPr>
        <w:spacing w:line="480" w:lineRule="auto"/>
        <w:ind w:left="1134" w:hanging="567"/>
        <w:rPr>
          <w:ins w:id="1746" w:author="Stephen" w:date="2019-11-16T19:00:00Z"/>
          <w:rFonts w:ascii="Times New Roman" w:hAnsi="Times New Roman" w:cs="Times New Roman"/>
          <w:sz w:val="24"/>
          <w:szCs w:val="24"/>
        </w:rPr>
        <w:pPrChange w:id="1747"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48" w:author="Stephen" w:date="2019-11-16T19:00:00Z">
        <w:r>
          <w:rPr>
            <w:rFonts w:ascii="Times New Roman" w:hAnsi="Times New Roman" w:cs="Times New Roman"/>
            <w:sz w:val="24"/>
            <w:szCs w:val="24"/>
          </w:rPr>
          <w:t>Roef</w:t>
        </w:r>
        <w:proofErr w:type="spellEnd"/>
        <w:r>
          <w:rPr>
            <w:rFonts w:ascii="Times New Roman" w:hAnsi="Times New Roman" w:cs="Times New Roman"/>
            <w:sz w:val="24"/>
            <w:szCs w:val="24"/>
          </w:rPr>
          <w:t xml:space="preserve"> GL, </w:t>
        </w:r>
        <w:proofErr w:type="spellStart"/>
        <w:r>
          <w:rPr>
            <w:rFonts w:ascii="Times New Roman" w:hAnsi="Times New Roman" w:cs="Times New Roman"/>
            <w:sz w:val="24"/>
            <w:szCs w:val="24"/>
          </w:rPr>
          <w:t>Taes</w:t>
        </w:r>
        <w:proofErr w:type="spellEnd"/>
        <w:r>
          <w:rPr>
            <w:rFonts w:ascii="Times New Roman" w:hAnsi="Times New Roman" w:cs="Times New Roman"/>
            <w:sz w:val="24"/>
            <w:szCs w:val="24"/>
          </w:rPr>
          <w:t xml:space="preserve"> YE, Kaufman J-M, Van </w:t>
        </w:r>
        <w:proofErr w:type="spellStart"/>
        <w:r>
          <w:rPr>
            <w:rFonts w:ascii="Times New Roman" w:hAnsi="Times New Roman" w:cs="Times New Roman"/>
            <w:sz w:val="24"/>
            <w:szCs w:val="24"/>
          </w:rPr>
          <w:t>Daele</w:t>
        </w:r>
        <w:proofErr w:type="spellEnd"/>
        <w:r>
          <w:rPr>
            <w:rFonts w:ascii="Times New Roman" w:hAnsi="Times New Roman" w:cs="Times New Roman"/>
            <w:sz w:val="24"/>
            <w:szCs w:val="24"/>
          </w:rPr>
          <w:t xml:space="preserve"> CM, De </w:t>
        </w:r>
        <w:proofErr w:type="spellStart"/>
        <w:r>
          <w:rPr>
            <w:rFonts w:ascii="Times New Roman" w:hAnsi="Times New Roman" w:cs="Times New Roman"/>
            <w:sz w:val="24"/>
            <w:szCs w:val="24"/>
          </w:rPr>
          <w:t>Buyzere</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Gillebert</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Rietzschel</w:t>
        </w:r>
        <w:proofErr w:type="spellEnd"/>
        <w:r>
          <w:rPr>
            <w:rFonts w:ascii="Times New Roman" w:hAnsi="Times New Roman" w:cs="Times New Roman"/>
            <w:sz w:val="24"/>
            <w:szCs w:val="24"/>
          </w:rPr>
          <w:t xml:space="preserve"> ER 2013. Thyroid hormone levels within reference range are associated with heart rate, cardiac structure, and function in middle aged men and women. Thyroid 23(8) 947-954 DOI:10.1089/thy.2012.0471</w:t>
        </w:r>
      </w:ins>
    </w:p>
    <w:p w14:paraId="4162F481" w14:textId="77777777" w:rsidR="00520B9F" w:rsidRDefault="00DC326C" w:rsidP="00520B9F">
      <w:pPr>
        <w:pStyle w:val="ListParagraph"/>
        <w:numPr>
          <w:ilvl w:val="0"/>
          <w:numId w:val="6"/>
        </w:numPr>
        <w:spacing w:line="480" w:lineRule="auto"/>
        <w:ind w:left="1134" w:hanging="567"/>
        <w:rPr>
          <w:ins w:id="1749" w:author="Stephen" w:date="2019-11-16T19:00:00Z"/>
          <w:rFonts w:ascii="Times New Roman" w:hAnsi="Times New Roman" w:cs="Times New Roman"/>
          <w:sz w:val="24"/>
          <w:szCs w:val="24"/>
        </w:rPr>
        <w:pPrChange w:id="175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51" w:author="Stephen" w:date="2019-11-16T19:00:00Z">
        <w:r w:rsidRPr="00256E78">
          <w:rPr>
            <w:rFonts w:ascii="Times New Roman" w:hAnsi="Times New Roman" w:cs="Times New Roman"/>
            <w:sz w:val="24"/>
            <w:szCs w:val="24"/>
          </w:rPr>
          <w:lastRenderedPageBreak/>
          <w:t>Vrijkotte</w:t>
        </w:r>
        <w:proofErr w:type="spellEnd"/>
        <w:r w:rsidRPr="00256E78">
          <w:rPr>
            <w:rFonts w:ascii="Times New Roman" w:hAnsi="Times New Roman" w:cs="Times New Roman"/>
            <w:sz w:val="24"/>
            <w:szCs w:val="24"/>
          </w:rPr>
          <w:t xml:space="preserve"> TGM, </w:t>
        </w:r>
        <w:proofErr w:type="spellStart"/>
        <w:r w:rsidRPr="00256E78">
          <w:rPr>
            <w:rFonts w:ascii="Times New Roman" w:hAnsi="Times New Roman" w:cs="Times New Roman"/>
            <w:sz w:val="24"/>
            <w:szCs w:val="24"/>
          </w:rPr>
          <w:t>Hrudey</w:t>
        </w:r>
        <w:proofErr w:type="spellEnd"/>
        <w:r w:rsidRPr="00256E78">
          <w:rPr>
            <w:rFonts w:ascii="Times New Roman" w:hAnsi="Times New Roman" w:cs="Times New Roman"/>
            <w:sz w:val="24"/>
            <w:szCs w:val="24"/>
          </w:rPr>
          <w:t xml:space="preserve"> E, </w:t>
        </w:r>
        <w:proofErr w:type="spellStart"/>
        <w:r w:rsidRPr="00256E78">
          <w:rPr>
            <w:rFonts w:ascii="Times New Roman" w:hAnsi="Times New Roman" w:cs="Times New Roman"/>
            <w:sz w:val="24"/>
            <w:szCs w:val="24"/>
          </w:rPr>
          <w:t>Twickler</w:t>
        </w:r>
        <w:proofErr w:type="spellEnd"/>
        <w:r w:rsidRPr="00256E78">
          <w:rPr>
            <w:rFonts w:ascii="Times New Roman" w:hAnsi="Times New Roman" w:cs="Times New Roman"/>
            <w:sz w:val="24"/>
            <w:szCs w:val="24"/>
          </w:rPr>
          <w:t xml:space="preserve"> MB. 2017 Early maternal thyroid function during gestation is associated with </w:t>
        </w:r>
        <w:proofErr w:type="spellStart"/>
        <w:r w:rsidRPr="00256E78">
          <w:rPr>
            <w:rFonts w:ascii="Times New Roman" w:hAnsi="Times New Roman" w:cs="Times New Roman"/>
            <w:sz w:val="24"/>
            <w:szCs w:val="24"/>
          </w:rPr>
          <w:t>fetal</w:t>
        </w:r>
        <w:proofErr w:type="spellEnd"/>
        <w:r w:rsidRPr="00256E78">
          <w:rPr>
            <w:rFonts w:ascii="Times New Roman" w:hAnsi="Times New Roman" w:cs="Times New Roman"/>
            <w:sz w:val="24"/>
            <w:szCs w:val="24"/>
          </w:rPr>
          <w:t xml:space="preserve"> growth, particularly in male newborns. J Clin Endo </w:t>
        </w:r>
        <w:proofErr w:type="spellStart"/>
        <w:r w:rsidRPr="00256E78">
          <w:rPr>
            <w:rFonts w:ascii="Times New Roman" w:hAnsi="Times New Roman" w:cs="Times New Roman"/>
            <w:sz w:val="24"/>
            <w:szCs w:val="24"/>
          </w:rPr>
          <w:t>Metab</w:t>
        </w:r>
        <w:proofErr w:type="spellEnd"/>
        <w:r w:rsidRPr="00256E78">
          <w:rPr>
            <w:rFonts w:ascii="Times New Roman" w:hAnsi="Times New Roman" w:cs="Times New Roman"/>
            <w:sz w:val="24"/>
            <w:szCs w:val="24"/>
          </w:rPr>
          <w:t xml:space="preserve"> 102(3):1059-1066 DOI 10.1012/jc.2016-3452</w:t>
        </w:r>
      </w:ins>
    </w:p>
    <w:p w14:paraId="0C4AD03C" w14:textId="77777777" w:rsidR="00520B9F" w:rsidRDefault="00DC326C" w:rsidP="00520B9F">
      <w:pPr>
        <w:pStyle w:val="ListParagraph"/>
        <w:numPr>
          <w:ilvl w:val="0"/>
          <w:numId w:val="6"/>
        </w:numPr>
        <w:spacing w:line="480" w:lineRule="auto"/>
        <w:ind w:left="1134" w:hanging="567"/>
        <w:rPr>
          <w:ins w:id="1752" w:author="Stephen" w:date="2019-11-16T19:00:00Z"/>
          <w:rFonts w:ascii="Times New Roman" w:hAnsi="Times New Roman" w:cs="Times New Roman"/>
          <w:sz w:val="24"/>
          <w:szCs w:val="24"/>
        </w:rPr>
        <w:pPrChange w:id="1753" w:author="Stephen" w:date="2019-11-20T20:30:00Z">
          <w:pPr>
            <w:pStyle w:val="ListParagraph"/>
            <w:numPr>
              <w:numId w:val="6"/>
            </w:numPr>
            <w:autoSpaceDE w:val="0"/>
            <w:autoSpaceDN w:val="0"/>
            <w:adjustRightInd w:val="0"/>
            <w:spacing w:after="0" w:line="480" w:lineRule="auto"/>
            <w:ind w:left="1440" w:hanging="1080"/>
          </w:pPr>
        </w:pPrChange>
      </w:pPr>
      <w:proofErr w:type="spellStart"/>
      <w:ins w:id="1754" w:author="Stephen" w:date="2019-11-16T19:00:00Z">
        <w:r w:rsidRPr="00256E78">
          <w:rPr>
            <w:rFonts w:ascii="Times New Roman" w:hAnsi="Times New Roman" w:cs="Times New Roman"/>
            <w:sz w:val="24"/>
            <w:szCs w:val="24"/>
          </w:rPr>
          <w:t>Korevaar</w:t>
        </w:r>
        <w:proofErr w:type="spellEnd"/>
        <w:r w:rsidRPr="00256E78">
          <w:rPr>
            <w:rFonts w:ascii="Times New Roman" w:hAnsi="Times New Roman" w:cs="Times New Roman"/>
            <w:sz w:val="24"/>
            <w:szCs w:val="24"/>
          </w:rPr>
          <w:t xml:space="preserve">, </w:t>
        </w:r>
        <w:r w:rsidR="00E335B5">
          <w:rPr>
            <w:rFonts w:ascii="Times New Roman" w:hAnsi="Times New Roman" w:cs="Times New Roman"/>
            <w:sz w:val="24"/>
            <w:szCs w:val="24"/>
          </w:rPr>
          <w:t xml:space="preserve">TIM, </w:t>
        </w:r>
        <w:proofErr w:type="spellStart"/>
        <w:r w:rsidR="00E335B5">
          <w:rPr>
            <w:rFonts w:ascii="Times New Roman" w:hAnsi="Times New Roman" w:cs="Times New Roman"/>
            <w:sz w:val="24"/>
            <w:szCs w:val="24"/>
          </w:rPr>
          <w:t>Schalekamp</w:t>
        </w:r>
        <w:proofErr w:type="spellEnd"/>
        <w:r w:rsidR="00E335B5">
          <w:rPr>
            <w:rFonts w:ascii="Times New Roman" w:hAnsi="Times New Roman" w:cs="Times New Roman"/>
            <w:sz w:val="24"/>
            <w:szCs w:val="24"/>
          </w:rPr>
          <w:t>-Timmermans S, d</w:t>
        </w:r>
      </w:ins>
      <w:ins w:id="1755" w:author="Stephen" w:date="2019-11-18T08:46:00Z">
        <w:r w:rsidR="00E335B5">
          <w:rPr>
            <w:rFonts w:ascii="Times New Roman" w:hAnsi="Times New Roman" w:cs="Times New Roman"/>
            <w:sz w:val="24"/>
            <w:szCs w:val="24"/>
          </w:rPr>
          <w:t xml:space="preserve">e </w:t>
        </w:r>
      </w:ins>
      <w:proofErr w:type="spellStart"/>
      <w:ins w:id="1756" w:author="Stephen" w:date="2019-11-16T19:00:00Z">
        <w:r w:rsidRPr="00256E78">
          <w:rPr>
            <w:rFonts w:ascii="Times New Roman" w:hAnsi="Times New Roman" w:cs="Times New Roman"/>
            <w:sz w:val="24"/>
            <w:szCs w:val="24"/>
          </w:rPr>
          <w:t>Rijke</w:t>
        </w:r>
        <w:proofErr w:type="spellEnd"/>
        <w:r w:rsidRPr="00256E78">
          <w:rPr>
            <w:rFonts w:ascii="Times New Roman" w:hAnsi="Times New Roman" w:cs="Times New Roman"/>
            <w:sz w:val="24"/>
            <w:szCs w:val="24"/>
          </w:rPr>
          <w:t xml:space="preserve"> YB, Visser WE, Visser W, de</w:t>
        </w:r>
      </w:ins>
      <w:ins w:id="1757" w:author="Stephen" w:date="2019-11-18T08:46:00Z">
        <w:r w:rsidR="00E335B5">
          <w:rPr>
            <w:rFonts w:ascii="Times New Roman" w:hAnsi="Times New Roman" w:cs="Times New Roman"/>
            <w:sz w:val="24"/>
            <w:szCs w:val="24"/>
          </w:rPr>
          <w:t xml:space="preserve"> </w:t>
        </w:r>
      </w:ins>
      <w:proofErr w:type="spellStart"/>
      <w:ins w:id="1758" w:author="Stephen" w:date="2019-11-16T19:00:00Z">
        <w:r w:rsidRPr="00256E78">
          <w:rPr>
            <w:rFonts w:ascii="Times New Roman" w:hAnsi="Times New Roman" w:cs="Times New Roman"/>
            <w:sz w:val="24"/>
            <w:szCs w:val="24"/>
          </w:rPr>
          <w:t>Muinck</w:t>
        </w:r>
        <w:proofErr w:type="spellEnd"/>
        <w:r w:rsidRPr="00256E78">
          <w:rPr>
            <w:rFonts w:ascii="Times New Roman" w:hAnsi="Times New Roman" w:cs="Times New Roman"/>
            <w:sz w:val="24"/>
            <w:szCs w:val="24"/>
          </w:rPr>
          <w:t xml:space="preserve"> Keizer-</w:t>
        </w:r>
        <w:proofErr w:type="spellStart"/>
        <w:r w:rsidRPr="00256E78">
          <w:rPr>
            <w:rFonts w:ascii="Times New Roman" w:hAnsi="Times New Roman" w:cs="Times New Roman"/>
            <w:sz w:val="24"/>
            <w:szCs w:val="24"/>
          </w:rPr>
          <w:t>Schrama</w:t>
        </w:r>
      </w:ins>
      <w:proofErr w:type="spellEnd"/>
      <w:ins w:id="1759" w:author="Stephen" w:date="2019-11-18T08:46:00Z">
        <w:r w:rsidR="00E335B5">
          <w:rPr>
            <w:rFonts w:ascii="Times New Roman" w:hAnsi="Times New Roman" w:cs="Times New Roman"/>
            <w:sz w:val="24"/>
            <w:szCs w:val="24"/>
          </w:rPr>
          <w:t xml:space="preserve"> </w:t>
        </w:r>
      </w:ins>
      <w:ins w:id="1760" w:author="Stephen" w:date="2019-11-16T19:00:00Z">
        <w:r w:rsidRPr="00256E78">
          <w:rPr>
            <w:rFonts w:ascii="Times New Roman" w:hAnsi="Times New Roman" w:cs="Times New Roman"/>
            <w:sz w:val="24"/>
            <w:szCs w:val="24"/>
          </w:rPr>
          <w:t>SMPF,</w:t>
        </w:r>
      </w:ins>
      <w:ins w:id="1761" w:author="Stephen" w:date="2019-11-18T08:46:00Z">
        <w:r w:rsidR="00E335B5">
          <w:rPr>
            <w:rFonts w:ascii="Times New Roman" w:hAnsi="Times New Roman" w:cs="Times New Roman"/>
            <w:sz w:val="24"/>
            <w:szCs w:val="24"/>
          </w:rPr>
          <w:t xml:space="preserve"> </w:t>
        </w:r>
      </w:ins>
      <w:proofErr w:type="spellStart"/>
      <w:ins w:id="1762" w:author="Stephen" w:date="2019-11-16T19:00:00Z">
        <w:r w:rsidRPr="00256E78">
          <w:rPr>
            <w:rFonts w:ascii="Times New Roman" w:hAnsi="Times New Roman" w:cs="Times New Roman"/>
            <w:sz w:val="24"/>
            <w:szCs w:val="24"/>
          </w:rPr>
          <w:t>Hofman</w:t>
        </w:r>
        <w:proofErr w:type="spellEnd"/>
        <w:r w:rsidRPr="00256E78">
          <w:rPr>
            <w:rFonts w:ascii="Times New Roman" w:hAnsi="Times New Roman" w:cs="Times New Roman"/>
            <w:sz w:val="24"/>
            <w:szCs w:val="24"/>
          </w:rPr>
          <w:t xml:space="preserve"> A, Ross HA, </w:t>
        </w:r>
        <w:proofErr w:type="spellStart"/>
        <w:r w:rsidRPr="00256E78">
          <w:rPr>
            <w:rFonts w:ascii="Times New Roman" w:hAnsi="Times New Roman" w:cs="Times New Roman"/>
            <w:sz w:val="24"/>
            <w:szCs w:val="24"/>
          </w:rPr>
          <w:t>Hooijkaas</w:t>
        </w:r>
        <w:proofErr w:type="spellEnd"/>
        <w:r w:rsidRPr="00256E78">
          <w:rPr>
            <w:rFonts w:ascii="Times New Roman" w:hAnsi="Times New Roman" w:cs="Times New Roman"/>
            <w:sz w:val="24"/>
            <w:szCs w:val="24"/>
          </w:rPr>
          <w:t xml:space="preserve"> H,</w:t>
        </w:r>
      </w:ins>
      <w:ins w:id="1763" w:author="Stephen" w:date="2019-11-18T08:46:00Z">
        <w:r w:rsidR="00E335B5">
          <w:rPr>
            <w:rFonts w:ascii="Times New Roman" w:hAnsi="Times New Roman" w:cs="Times New Roman"/>
            <w:sz w:val="24"/>
            <w:szCs w:val="24"/>
          </w:rPr>
          <w:t xml:space="preserve"> </w:t>
        </w:r>
      </w:ins>
      <w:proofErr w:type="spellStart"/>
      <w:ins w:id="1764" w:author="Stephen" w:date="2019-11-16T19:00:00Z">
        <w:r w:rsidRPr="00256E78">
          <w:rPr>
            <w:rFonts w:ascii="Times New Roman" w:hAnsi="Times New Roman" w:cs="Times New Roman"/>
            <w:sz w:val="24"/>
            <w:szCs w:val="24"/>
          </w:rPr>
          <w:t>Tiemeier</w:t>
        </w:r>
      </w:ins>
      <w:proofErr w:type="spellEnd"/>
      <w:ins w:id="1765" w:author="Stephen" w:date="2019-11-18T08:47:00Z">
        <w:r w:rsidR="00E335B5">
          <w:rPr>
            <w:rFonts w:ascii="Times New Roman" w:hAnsi="Times New Roman" w:cs="Times New Roman"/>
            <w:sz w:val="24"/>
            <w:szCs w:val="24"/>
          </w:rPr>
          <w:t xml:space="preserve"> </w:t>
        </w:r>
      </w:ins>
      <w:ins w:id="1766" w:author="Stephen" w:date="2019-11-16T19:00:00Z">
        <w:r w:rsidRPr="00256E78">
          <w:rPr>
            <w:rFonts w:ascii="Times New Roman" w:hAnsi="Times New Roman" w:cs="Times New Roman"/>
            <w:sz w:val="24"/>
            <w:szCs w:val="24"/>
          </w:rPr>
          <w:t xml:space="preserve">H, </w:t>
        </w:r>
        <w:proofErr w:type="spellStart"/>
        <w:r w:rsidRPr="00256E78">
          <w:rPr>
            <w:rFonts w:ascii="Times New Roman" w:hAnsi="Times New Roman" w:cs="Times New Roman"/>
            <w:sz w:val="24"/>
            <w:szCs w:val="24"/>
          </w:rPr>
          <w:t>Bongers-Schokking</w:t>
        </w:r>
        <w:proofErr w:type="spellEnd"/>
        <w:r w:rsidRPr="00256E78">
          <w:rPr>
            <w:rFonts w:ascii="Times New Roman" w:hAnsi="Times New Roman" w:cs="Times New Roman"/>
            <w:sz w:val="24"/>
            <w:szCs w:val="24"/>
          </w:rPr>
          <w:t xml:space="preserve"> JJ, </w:t>
        </w:r>
        <w:proofErr w:type="spellStart"/>
        <w:r w:rsidRPr="00256E78">
          <w:rPr>
            <w:rFonts w:ascii="Times New Roman" w:hAnsi="Times New Roman" w:cs="Times New Roman"/>
            <w:sz w:val="24"/>
            <w:szCs w:val="24"/>
          </w:rPr>
          <w:t>Jaddoe</w:t>
        </w:r>
        <w:proofErr w:type="spellEnd"/>
        <w:r w:rsidRPr="00256E78">
          <w:rPr>
            <w:rFonts w:ascii="Times New Roman" w:hAnsi="Times New Roman" w:cs="Times New Roman"/>
            <w:sz w:val="24"/>
            <w:szCs w:val="24"/>
          </w:rPr>
          <w:t xml:space="preserve"> VW, Visser TJ, </w:t>
        </w:r>
        <w:proofErr w:type="spellStart"/>
        <w:r w:rsidRPr="00256E78">
          <w:rPr>
            <w:rFonts w:ascii="Times New Roman" w:hAnsi="Times New Roman" w:cs="Times New Roman"/>
            <w:sz w:val="24"/>
            <w:szCs w:val="24"/>
          </w:rPr>
          <w:t>Steegers</w:t>
        </w:r>
        <w:proofErr w:type="spellEnd"/>
        <w:r w:rsidRPr="00256E78">
          <w:rPr>
            <w:rFonts w:ascii="Times New Roman" w:hAnsi="Times New Roman" w:cs="Times New Roman"/>
            <w:sz w:val="24"/>
            <w:szCs w:val="24"/>
          </w:rPr>
          <w:t xml:space="preserve"> EA, Medici M, </w:t>
        </w:r>
        <w:proofErr w:type="spellStart"/>
        <w:r w:rsidRPr="00256E78">
          <w:rPr>
            <w:rFonts w:ascii="Times New Roman" w:hAnsi="Times New Roman" w:cs="Times New Roman"/>
            <w:sz w:val="24"/>
            <w:szCs w:val="24"/>
          </w:rPr>
          <w:t>Peeters</w:t>
        </w:r>
        <w:proofErr w:type="spellEnd"/>
        <w:r w:rsidRPr="00256E78">
          <w:rPr>
            <w:rFonts w:ascii="Times New Roman" w:hAnsi="Times New Roman" w:cs="Times New Roman"/>
            <w:sz w:val="24"/>
            <w:szCs w:val="24"/>
          </w:rPr>
          <w:t xml:space="preserve"> RP 2013</w:t>
        </w:r>
        <w:r>
          <w:rPr>
            <w:rFonts w:ascii="Times New Roman" w:hAnsi="Times New Roman" w:cs="Times New Roman"/>
            <w:sz w:val="24"/>
            <w:szCs w:val="24"/>
          </w:rPr>
          <w:t xml:space="preserve">. Hypothyroxinemia and TPO- antibody positivity are risk factors for premature delivery: the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98(11) 4382-4390 DOI: 10.1210/jc.2013-2855</w:t>
        </w:r>
      </w:ins>
    </w:p>
    <w:p w14:paraId="2D235056" w14:textId="77777777" w:rsidR="00520B9F" w:rsidRDefault="00DC326C" w:rsidP="00520B9F">
      <w:pPr>
        <w:pStyle w:val="ListParagraph"/>
        <w:numPr>
          <w:ilvl w:val="0"/>
          <w:numId w:val="6"/>
        </w:numPr>
        <w:spacing w:line="480" w:lineRule="auto"/>
        <w:ind w:left="1134" w:hanging="567"/>
        <w:rPr>
          <w:ins w:id="1767" w:author="Stephen" w:date="2019-11-16T19:00:00Z"/>
          <w:rFonts w:ascii="Times New Roman" w:hAnsi="Times New Roman" w:cs="Times New Roman"/>
          <w:sz w:val="24"/>
          <w:szCs w:val="24"/>
        </w:rPr>
        <w:pPrChange w:id="1768" w:author="Stephen" w:date="2019-11-20T20:30:00Z">
          <w:pPr>
            <w:pStyle w:val="ListParagraph"/>
            <w:numPr>
              <w:numId w:val="6"/>
            </w:numPr>
            <w:autoSpaceDE w:val="0"/>
            <w:autoSpaceDN w:val="0"/>
            <w:adjustRightInd w:val="0"/>
            <w:spacing w:after="0" w:line="480" w:lineRule="auto"/>
            <w:ind w:left="1440" w:hanging="1080"/>
          </w:pPr>
        </w:pPrChange>
      </w:pPr>
      <w:ins w:id="1769" w:author="Stephen" w:date="2019-11-16T19:00:00Z">
        <w:r>
          <w:rPr>
            <w:rFonts w:ascii="Times New Roman" w:hAnsi="Times New Roman" w:cs="Times New Roman"/>
            <w:sz w:val="24"/>
            <w:szCs w:val="24"/>
          </w:rPr>
          <w:t xml:space="preserve">Medici M, de </w:t>
        </w:r>
        <w:proofErr w:type="spellStart"/>
        <w:r>
          <w:rPr>
            <w:rFonts w:ascii="Times New Roman" w:hAnsi="Times New Roman" w:cs="Times New Roman"/>
            <w:sz w:val="24"/>
            <w:szCs w:val="24"/>
          </w:rPr>
          <w:t>Rijke</w:t>
        </w:r>
        <w:proofErr w:type="spellEnd"/>
        <w:r>
          <w:rPr>
            <w:rFonts w:ascii="Times New Roman" w:hAnsi="Times New Roman" w:cs="Times New Roman"/>
            <w:sz w:val="24"/>
            <w:szCs w:val="24"/>
          </w:rPr>
          <w:t xml:space="preserve"> YB,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Visser W, de </w:t>
        </w:r>
        <w:proofErr w:type="spellStart"/>
        <w:r>
          <w:rPr>
            <w:rFonts w:ascii="Times New Roman" w:hAnsi="Times New Roman" w:cs="Times New Roman"/>
            <w:sz w:val="24"/>
            <w:szCs w:val="24"/>
          </w:rPr>
          <w:t>Muink</w:t>
        </w:r>
        <w:proofErr w:type="spellEnd"/>
        <w:r>
          <w:rPr>
            <w:rFonts w:ascii="Times New Roman" w:hAnsi="Times New Roman" w:cs="Times New Roman"/>
            <w:sz w:val="24"/>
            <w:szCs w:val="24"/>
          </w:rPr>
          <w:t xml:space="preserve"> Keizer-</w:t>
        </w:r>
        <w:proofErr w:type="spellStart"/>
        <w:r>
          <w:rPr>
            <w:rFonts w:ascii="Times New Roman" w:hAnsi="Times New Roman" w:cs="Times New Roman"/>
            <w:sz w:val="24"/>
            <w:szCs w:val="24"/>
          </w:rPr>
          <w:t>Schrama</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Jaddoe</w:t>
        </w:r>
        <w:proofErr w:type="spellEnd"/>
        <w:r>
          <w:rPr>
            <w:rFonts w:ascii="Times New Roman" w:hAnsi="Times New Roman" w:cs="Times New Roman"/>
            <w:sz w:val="24"/>
            <w:szCs w:val="24"/>
          </w:rPr>
          <w:t xml:space="preserve"> VV,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Hooijkaas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Steegers</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Tiemeiei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Bongers-Schokking</w:t>
        </w:r>
        <w:proofErr w:type="spellEnd"/>
        <w:r>
          <w:rPr>
            <w:rFonts w:ascii="Times New Roman" w:hAnsi="Times New Roman" w:cs="Times New Roman"/>
            <w:sz w:val="24"/>
            <w:szCs w:val="24"/>
          </w:rPr>
          <w:t xml:space="preserve"> JJ, Visser TJ . 2012 Maternal early pregnancy and newborn thyroid hormone </w:t>
        </w:r>
      </w:ins>
      <w:ins w:id="1770" w:author="Stephen" w:date="2019-11-18T08:47:00Z">
        <w:r w:rsidR="00E335B5">
          <w:rPr>
            <w:rFonts w:ascii="Times New Roman" w:hAnsi="Times New Roman" w:cs="Times New Roman"/>
            <w:sz w:val="24"/>
            <w:szCs w:val="24"/>
          </w:rPr>
          <w:t>parameters: the</w:t>
        </w:r>
      </w:ins>
      <w:ins w:id="1771" w:author="Stephen" w:date="2019-11-16T19:00:00Z">
        <w:r>
          <w:rPr>
            <w:rFonts w:ascii="Times New Roman" w:hAnsi="Times New Roman" w:cs="Times New Roman"/>
            <w:sz w:val="24"/>
            <w:szCs w:val="24"/>
          </w:rPr>
          <w:t xml:space="preserv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97(2):646-652 DOI: 10.1210/jc.2011-2398</w:t>
        </w:r>
      </w:ins>
    </w:p>
    <w:p w14:paraId="3ECDB21C" w14:textId="77777777" w:rsidR="00520B9F" w:rsidRDefault="00DC326C" w:rsidP="00520B9F">
      <w:pPr>
        <w:pStyle w:val="ListParagraph"/>
        <w:numPr>
          <w:ilvl w:val="0"/>
          <w:numId w:val="6"/>
        </w:numPr>
        <w:spacing w:line="480" w:lineRule="auto"/>
        <w:ind w:left="1134" w:hanging="567"/>
        <w:rPr>
          <w:ins w:id="1772" w:author="Stephen" w:date="2019-11-16T19:00:00Z"/>
          <w:rFonts w:ascii="Times New Roman" w:hAnsi="Times New Roman" w:cs="Times New Roman"/>
          <w:sz w:val="24"/>
          <w:szCs w:val="24"/>
        </w:rPr>
        <w:pPrChange w:id="1773" w:author="Stephen" w:date="2019-11-20T20:30:00Z">
          <w:pPr>
            <w:pStyle w:val="ListParagraph"/>
            <w:numPr>
              <w:numId w:val="6"/>
            </w:numPr>
            <w:autoSpaceDE w:val="0"/>
            <w:autoSpaceDN w:val="0"/>
            <w:adjustRightInd w:val="0"/>
            <w:spacing w:after="0" w:line="480" w:lineRule="auto"/>
            <w:ind w:left="1440" w:hanging="1080"/>
          </w:pPr>
        </w:pPrChange>
      </w:pPr>
      <w:ins w:id="1774" w:author="Stephen" w:date="2019-11-16T19:00:00Z">
        <w:r>
          <w:rPr>
            <w:rFonts w:ascii="Times New Roman" w:hAnsi="Times New Roman" w:cs="Times New Roman"/>
            <w:sz w:val="24"/>
            <w:szCs w:val="24"/>
          </w:rPr>
          <w:t>Cleary-Goldman J, Malone FD, Lambert-</w:t>
        </w:r>
        <w:proofErr w:type="spellStart"/>
        <w:r>
          <w:rPr>
            <w:rFonts w:ascii="Times New Roman" w:hAnsi="Times New Roman" w:cs="Times New Roman"/>
            <w:sz w:val="24"/>
            <w:szCs w:val="24"/>
          </w:rPr>
          <w:t>Messerlain</w:t>
        </w:r>
        <w:proofErr w:type="spellEnd"/>
        <w:r>
          <w:rPr>
            <w:rFonts w:ascii="Times New Roman" w:hAnsi="Times New Roman" w:cs="Times New Roman"/>
            <w:sz w:val="24"/>
            <w:szCs w:val="24"/>
          </w:rPr>
          <w:t xml:space="preserve"> G, Sullivan L, </w:t>
        </w:r>
        <w:proofErr w:type="spellStart"/>
        <w:r>
          <w:rPr>
            <w:rFonts w:ascii="Times New Roman" w:hAnsi="Times New Roman" w:cs="Times New Roman"/>
            <w:sz w:val="24"/>
            <w:szCs w:val="24"/>
          </w:rPr>
          <w:t>Canick</w:t>
        </w:r>
        <w:proofErr w:type="spellEnd"/>
        <w:r>
          <w:rPr>
            <w:rFonts w:ascii="Times New Roman" w:hAnsi="Times New Roman" w:cs="Times New Roman"/>
            <w:sz w:val="24"/>
            <w:szCs w:val="24"/>
          </w:rPr>
          <w:t xml:space="preserve"> J, Porter</w:t>
        </w:r>
      </w:ins>
      <w:ins w:id="1775" w:author="Stephen" w:date="2019-11-18T08:47:00Z">
        <w:r w:rsidR="00E335B5">
          <w:rPr>
            <w:rFonts w:ascii="Times New Roman" w:hAnsi="Times New Roman" w:cs="Times New Roman"/>
            <w:sz w:val="24"/>
            <w:szCs w:val="24"/>
          </w:rPr>
          <w:t xml:space="preserve"> </w:t>
        </w:r>
      </w:ins>
      <w:ins w:id="1776" w:author="Stephen" w:date="2019-11-16T19:00:00Z">
        <w:r>
          <w:rPr>
            <w:rFonts w:ascii="Times New Roman" w:hAnsi="Times New Roman" w:cs="Times New Roman"/>
            <w:sz w:val="24"/>
            <w:szCs w:val="24"/>
          </w:rPr>
          <w:t xml:space="preserve">TF, </w:t>
        </w:r>
        <w:proofErr w:type="spellStart"/>
        <w:r>
          <w:rPr>
            <w:rFonts w:ascii="Times New Roman" w:hAnsi="Times New Roman" w:cs="Times New Roman"/>
            <w:sz w:val="24"/>
            <w:szCs w:val="24"/>
          </w:rPr>
          <w:t>Luthy</w:t>
        </w:r>
        <w:proofErr w:type="spellEnd"/>
        <w:r>
          <w:rPr>
            <w:rFonts w:ascii="Times New Roman" w:hAnsi="Times New Roman" w:cs="Times New Roman"/>
            <w:sz w:val="24"/>
            <w:szCs w:val="24"/>
          </w:rPr>
          <w:t xml:space="preserve"> D, Gross S, Bianchi DW, </w:t>
        </w:r>
        <w:proofErr w:type="spellStart"/>
        <w:r>
          <w:rPr>
            <w:rFonts w:ascii="Times New Roman" w:hAnsi="Times New Roman" w:cs="Times New Roman"/>
            <w:sz w:val="24"/>
            <w:szCs w:val="24"/>
          </w:rPr>
          <w:t>D’Alton</w:t>
        </w:r>
        <w:proofErr w:type="spellEnd"/>
        <w:r>
          <w:rPr>
            <w:rFonts w:ascii="Times New Roman" w:hAnsi="Times New Roman" w:cs="Times New Roman"/>
            <w:sz w:val="24"/>
            <w:szCs w:val="24"/>
          </w:rPr>
          <w:t xml:space="preserve"> ME 2008. Maternal thyroid hypofunction and pregnancy outcome. </w:t>
        </w:r>
        <w:proofErr w:type="spellStart"/>
        <w:r>
          <w:rPr>
            <w:rFonts w:ascii="Times New Roman" w:hAnsi="Times New Roman" w:cs="Times New Roman"/>
            <w:sz w:val="24"/>
            <w:szCs w:val="24"/>
          </w:rPr>
          <w:t>Obstet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Gynecol</w:t>
        </w:r>
        <w:proofErr w:type="spellEnd"/>
        <w:r>
          <w:rPr>
            <w:rFonts w:ascii="Times New Roman" w:hAnsi="Times New Roman" w:cs="Times New Roman"/>
            <w:sz w:val="24"/>
            <w:szCs w:val="24"/>
          </w:rPr>
          <w:t xml:space="preserve"> 112(1):85-92 DOI:10.1097/AOG.obo13e3181788dd7</w:t>
        </w:r>
      </w:ins>
    </w:p>
    <w:p w14:paraId="74369EDB" w14:textId="77777777" w:rsidR="00520B9F" w:rsidRDefault="00DC326C" w:rsidP="00520B9F">
      <w:pPr>
        <w:pStyle w:val="ListParagraph"/>
        <w:numPr>
          <w:ilvl w:val="0"/>
          <w:numId w:val="6"/>
        </w:numPr>
        <w:spacing w:line="480" w:lineRule="auto"/>
        <w:ind w:left="1134" w:hanging="567"/>
        <w:rPr>
          <w:ins w:id="1777" w:author="Stephen" w:date="2019-11-16T19:00:00Z"/>
          <w:rFonts w:ascii="Times New Roman" w:hAnsi="Times New Roman" w:cs="Times New Roman"/>
          <w:sz w:val="24"/>
          <w:szCs w:val="24"/>
        </w:rPr>
        <w:pPrChange w:id="1778" w:author="Stephen" w:date="2019-11-20T20:30:00Z">
          <w:pPr>
            <w:pStyle w:val="ListParagraph"/>
            <w:numPr>
              <w:numId w:val="6"/>
            </w:numPr>
            <w:autoSpaceDE w:val="0"/>
            <w:autoSpaceDN w:val="0"/>
            <w:adjustRightInd w:val="0"/>
            <w:spacing w:after="0" w:line="480" w:lineRule="auto"/>
            <w:ind w:left="1440" w:hanging="1080"/>
          </w:pPr>
        </w:pPrChange>
      </w:pPr>
      <w:ins w:id="1779" w:author="Stephen" w:date="2019-11-16T19:00:00Z">
        <w:r>
          <w:rPr>
            <w:rFonts w:ascii="Times New Roman" w:hAnsi="Times New Roman" w:cs="Times New Roman"/>
            <w:sz w:val="24"/>
            <w:szCs w:val="24"/>
          </w:rPr>
          <w:t>Breathnach FM, Donnelly J, Cooley SM, Geary M, Malone FD 2013. Subclinical hypothyroidism as a risk factor for placental abruption: Evidence from a low-risk primigravid population. Australian and New Zealand Journal of obstetrics and Gynaecology 53(6):553-560 DOI:10.1111/ajo.12131</w:t>
        </w:r>
      </w:ins>
    </w:p>
    <w:p w14:paraId="6E792AB9" w14:textId="77777777" w:rsidR="00520B9F" w:rsidRDefault="00DC326C" w:rsidP="00520B9F">
      <w:pPr>
        <w:pStyle w:val="ListParagraph"/>
        <w:numPr>
          <w:ilvl w:val="0"/>
          <w:numId w:val="6"/>
        </w:numPr>
        <w:spacing w:line="480" w:lineRule="auto"/>
        <w:ind w:left="1134" w:hanging="567"/>
        <w:rPr>
          <w:ins w:id="1780" w:author="Stephen" w:date="2019-11-16T19:00:00Z"/>
          <w:rFonts w:ascii="Times New Roman" w:hAnsi="Times New Roman" w:cs="Times New Roman"/>
          <w:sz w:val="24"/>
          <w:szCs w:val="24"/>
        </w:rPr>
        <w:pPrChange w:id="1781" w:author="Stephen" w:date="2019-11-20T20:30:00Z">
          <w:pPr>
            <w:pStyle w:val="ListParagraph"/>
            <w:numPr>
              <w:numId w:val="6"/>
            </w:numPr>
            <w:autoSpaceDE w:val="0"/>
            <w:autoSpaceDN w:val="0"/>
            <w:adjustRightInd w:val="0"/>
            <w:spacing w:after="0" w:line="480" w:lineRule="auto"/>
            <w:ind w:left="928" w:hanging="360"/>
          </w:pPr>
        </w:pPrChange>
      </w:pPr>
      <w:proofErr w:type="spellStart"/>
      <w:ins w:id="1782" w:author="Stephen" w:date="2019-11-16T19:00:00Z">
        <w:r>
          <w:rPr>
            <w:rFonts w:ascii="Times New Roman" w:hAnsi="Times New Roman" w:cs="Times New Roman"/>
            <w:sz w:val="24"/>
            <w:szCs w:val="24"/>
          </w:rPr>
          <w:t>Ashoor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N, Rotas M, Jawdat, F</w:t>
        </w:r>
      </w:ins>
      <w:ins w:id="1783" w:author="Stephen" w:date="2019-11-18T08:48:00Z">
        <w:r w:rsidR="00E335B5">
          <w:rPr>
            <w:rFonts w:ascii="Times New Roman" w:hAnsi="Times New Roman" w:cs="Times New Roman"/>
            <w:sz w:val="24"/>
            <w:szCs w:val="24"/>
          </w:rPr>
          <w:t>, Nicolaides</w:t>
        </w:r>
      </w:ins>
      <w:ins w:id="1784" w:author="Stephen" w:date="2019-11-16T19:00:00Z">
        <w:r>
          <w:rPr>
            <w:rFonts w:ascii="Times New Roman" w:hAnsi="Times New Roman" w:cs="Times New Roman"/>
            <w:sz w:val="24"/>
            <w:szCs w:val="24"/>
          </w:rPr>
          <w:t xml:space="preserve"> KH 2010. Maternal thyroid function at 11-13 weeks of gestation and subsequent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death. Thyroid 20(9):989-993 DOI:10.1089/tyy.2010.0058</w:t>
        </w:r>
      </w:ins>
    </w:p>
    <w:p w14:paraId="3968DC17" w14:textId="77777777" w:rsidR="00520B9F" w:rsidRDefault="00DC326C" w:rsidP="00520B9F">
      <w:pPr>
        <w:pStyle w:val="ListParagraph"/>
        <w:numPr>
          <w:ilvl w:val="0"/>
          <w:numId w:val="6"/>
        </w:numPr>
        <w:spacing w:line="480" w:lineRule="auto"/>
        <w:ind w:left="1134" w:hanging="567"/>
        <w:rPr>
          <w:ins w:id="1785" w:author="Stephen" w:date="2019-11-16T19:00:00Z"/>
          <w:rFonts w:ascii="Times New Roman" w:hAnsi="Times New Roman" w:cs="Times New Roman"/>
          <w:sz w:val="24"/>
          <w:szCs w:val="24"/>
        </w:rPr>
        <w:pPrChange w:id="1786" w:author="Stephen" w:date="2019-11-20T20:30:00Z">
          <w:pPr>
            <w:pStyle w:val="ListParagraph"/>
            <w:numPr>
              <w:numId w:val="6"/>
            </w:numPr>
            <w:autoSpaceDE w:val="0"/>
            <w:autoSpaceDN w:val="0"/>
            <w:adjustRightInd w:val="0"/>
            <w:spacing w:after="0" w:line="480" w:lineRule="auto"/>
            <w:ind w:left="928" w:hanging="360"/>
          </w:pPr>
        </w:pPrChange>
      </w:pPr>
      <w:ins w:id="1787" w:author="Stephen" w:date="2019-11-16T19:00:00Z">
        <w:r>
          <w:rPr>
            <w:rFonts w:ascii="Times New Roman" w:hAnsi="Times New Roman" w:cs="Times New Roman"/>
            <w:sz w:val="24"/>
            <w:szCs w:val="24"/>
          </w:rPr>
          <w:lastRenderedPageBreak/>
          <w:t>Knight BA, Shields BM, Hattersley AT, Vaidya B 2016. Maternal hypothyroxinaemia in pregnancy is associated with obesity and adverse maternal metabolic parameters. Eur J Endocrinol 174:51-57 DOI:10.1530/EJE-15-0866</w:t>
        </w:r>
      </w:ins>
    </w:p>
    <w:p w14:paraId="06D032F4" w14:textId="77777777" w:rsidR="00520B9F" w:rsidRDefault="00DC326C" w:rsidP="00520B9F">
      <w:pPr>
        <w:pStyle w:val="ListParagraph"/>
        <w:numPr>
          <w:ilvl w:val="0"/>
          <w:numId w:val="6"/>
        </w:numPr>
        <w:spacing w:line="480" w:lineRule="auto"/>
        <w:ind w:left="1134" w:hanging="567"/>
        <w:rPr>
          <w:ins w:id="1788" w:author="Stephen" w:date="2019-11-16T19:00:00Z"/>
          <w:rFonts w:ascii="Times New Roman" w:hAnsi="Times New Roman" w:cs="Times New Roman"/>
          <w:sz w:val="24"/>
          <w:szCs w:val="24"/>
        </w:rPr>
        <w:pPrChange w:id="1789" w:author="Stephen" w:date="2019-11-20T20:30:00Z">
          <w:pPr>
            <w:pStyle w:val="ListParagraph"/>
            <w:numPr>
              <w:numId w:val="6"/>
            </w:numPr>
            <w:autoSpaceDE w:val="0"/>
            <w:autoSpaceDN w:val="0"/>
            <w:adjustRightInd w:val="0"/>
            <w:spacing w:after="0" w:line="480" w:lineRule="auto"/>
            <w:ind w:left="928" w:hanging="360"/>
          </w:pPr>
        </w:pPrChange>
      </w:pPr>
      <w:ins w:id="1790" w:author="Stephen" w:date="2019-11-16T19:00:00Z">
        <w:r>
          <w:rPr>
            <w:rFonts w:ascii="Times New Roman" w:hAnsi="Times New Roman" w:cs="Times New Roman"/>
            <w:sz w:val="24"/>
            <w:szCs w:val="24"/>
          </w:rPr>
          <w:t xml:space="preserve">Li Y, Shan Z, Teng W, Yu X, LI Y, Fan C, Teng X, Guo R, Wang H, Li J, Chen Y, Wang W, </w:t>
        </w:r>
        <w:proofErr w:type="spellStart"/>
        <w:r>
          <w:rPr>
            <w:rFonts w:ascii="Times New Roman" w:hAnsi="Times New Roman" w:cs="Times New Roman"/>
            <w:sz w:val="24"/>
            <w:szCs w:val="24"/>
          </w:rPr>
          <w:t>Chawinga</w:t>
        </w:r>
        <w:proofErr w:type="spellEnd"/>
        <w:r>
          <w:rPr>
            <w:rFonts w:ascii="Times New Roman" w:hAnsi="Times New Roman" w:cs="Times New Roman"/>
            <w:sz w:val="24"/>
            <w:szCs w:val="24"/>
          </w:rPr>
          <w:t xml:space="preserve"> M, Zhang L, Yang L, Zhao Y, Hua T 2010. Abnormalities of maternal thyroid function during pregnancy affect neuropsychological development of their children at 25-30 months. Clin Endocrinol 72:825-829 DOI:10.1111./j.1365-2265.2009.03743.x</w:t>
        </w:r>
      </w:ins>
    </w:p>
    <w:p w14:paraId="7C3F70E3" w14:textId="77777777" w:rsidR="00520B9F" w:rsidRDefault="00DC326C" w:rsidP="00520B9F">
      <w:pPr>
        <w:pStyle w:val="ListParagraph"/>
        <w:numPr>
          <w:ilvl w:val="0"/>
          <w:numId w:val="6"/>
        </w:numPr>
        <w:spacing w:line="480" w:lineRule="auto"/>
        <w:ind w:left="1134" w:hanging="567"/>
        <w:rPr>
          <w:ins w:id="1791" w:author="Stephen" w:date="2019-11-16T19:00:00Z"/>
          <w:rFonts w:ascii="Times New Roman" w:hAnsi="Times New Roman" w:cs="Times New Roman"/>
          <w:sz w:val="24"/>
          <w:szCs w:val="24"/>
        </w:rPr>
        <w:pPrChange w:id="1792" w:author="Stephen" w:date="2019-11-20T20:30:00Z">
          <w:pPr>
            <w:pStyle w:val="ListParagraph"/>
            <w:numPr>
              <w:numId w:val="6"/>
            </w:numPr>
            <w:autoSpaceDE w:val="0"/>
            <w:autoSpaceDN w:val="0"/>
            <w:adjustRightInd w:val="0"/>
            <w:spacing w:after="0" w:line="480" w:lineRule="auto"/>
            <w:ind w:left="1440" w:hanging="1080"/>
          </w:pPr>
        </w:pPrChange>
      </w:pPr>
      <w:ins w:id="1793" w:author="Stephen" w:date="2019-11-16T19:00:00Z">
        <w:r>
          <w:rPr>
            <w:rFonts w:ascii="Times New Roman" w:hAnsi="Times New Roman" w:cs="Times New Roman"/>
            <w:sz w:val="24"/>
            <w:szCs w:val="24"/>
          </w:rPr>
          <w:t>Jackson K, Cooper DS. 2019 Subclinical hypothyroidism and thyroid autoimmunity are associated with preterm delivery in an individual participant meta-analysis. Clinical Thyroidol;31:410-416 DOI:10.1089/ct.2019,31.410-416</w:t>
        </w:r>
      </w:ins>
    </w:p>
    <w:p w14:paraId="28DAA1C9" w14:textId="77777777" w:rsidR="00520B9F" w:rsidRDefault="00BB729E" w:rsidP="00520B9F">
      <w:pPr>
        <w:pStyle w:val="ListParagraph"/>
        <w:numPr>
          <w:ilvl w:val="0"/>
          <w:numId w:val="6"/>
        </w:numPr>
        <w:spacing w:line="480" w:lineRule="auto"/>
        <w:ind w:left="1134" w:hanging="567"/>
        <w:rPr>
          <w:rFonts w:ascii="Times New Roman" w:hAnsi="Times New Roman" w:cs="Times New Roman"/>
          <w:sz w:val="24"/>
          <w:szCs w:val="24"/>
        </w:rPr>
        <w:pPrChange w:id="1794" w:author="Stephen" w:date="2019-11-20T20:29:00Z">
          <w:pPr>
            <w:pStyle w:val="ListParagraph"/>
            <w:numPr>
              <w:numId w:val="6"/>
            </w:numPr>
            <w:spacing w:line="480" w:lineRule="auto"/>
            <w:ind w:left="928" w:hanging="360"/>
          </w:pPr>
        </w:pPrChange>
      </w:pPr>
      <w:moveToRangeStart w:id="1795" w:author="Stephen" w:date="2019-11-17T10:14:00Z" w:name="move24878064"/>
      <w:proofErr w:type="spellStart"/>
      <w:moveTo w:id="1796" w:author="Stephen" w:date="2019-11-17T10:14:00Z">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Fonte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L2009 Raised serum TSH levels in patients with morbid obesity: is it enough to diagnose subclinical hypothyroidism? European Journal of Endocrinology 160:403-408 DOI:10.1530/EJE-08-0734 </w:t>
        </w:r>
      </w:moveTo>
    </w:p>
    <w:p w14:paraId="667D7675" w14:textId="77777777" w:rsidR="00520B9F" w:rsidRDefault="00BB729E" w:rsidP="00520B9F">
      <w:pPr>
        <w:pStyle w:val="ListParagraph"/>
        <w:numPr>
          <w:ilvl w:val="0"/>
          <w:numId w:val="6"/>
        </w:numPr>
        <w:spacing w:line="480" w:lineRule="auto"/>
        <w:ind w:left="1134" w:hanging="567"/>
        <w:rPr>
          <w:rFonts w:ascii="Times New Roman" w:hAnsi="Times New Roman" w:cs="Times New Roman"/>
          <w:sz w:val="24"/>
          <w:szCs w:val="24"/>
        </w:rPr>
        <w:pPrChange w:id="1797" w:author="Stephen" w:date="2019-11-20T20:30:00Z">
          <w:pPr>
            <w:pStyle w:val="ListParagraph"/>
            <w:numPr>
              <w:numId w:val="6"/>
            </w:numPr>
            <w:spacing w:line="480" w:lineRule="auto"/>
            <w:ind w:left="928" w:hanging="360"/>
          </w:pPr>
        </w:pPrChange>
      </w:pPr>
      <w:proofErr w:type="spellStart"/>
      <w:moveTo w:id="1798" w:author="Stephen" w:date="2019-11-17T10:14:00Z">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ChiovatoL2011Thyroid and obesity: not a one-way interaction J Clin</w:t>
        </w:r>
      </w:moveTo>
      <w:ins w:id="1799" w:author="Stephen" w:date="2019-11-18T08:48:00Z">
        <w:r w:rsidR="00E335B5">
          <w:rPr>
            <w:rFonts w:ascii="Times New Roman" w:hAnsi="Times New Roman" w:cs="Times New Roman"/>
            <w:sz w:val="24"/>
            <w:szCs w:val="24"/>
          </w:rPr>
          <w:t xml:space="preserve"> </w:t>
        </w:r>
      </w:ins>
      <w:moveTo w:id="1800" w:author="Stephen" w:date="2019-11-17T10:14:00Z">
        <w:r w:rsidRPr="00DE75B6">
          <w:rPr>
            <w:rFonts w:ascii="Times New Roman" w:hAnsi="Times New Roman" w:cs="Times New Roman"/>
            <w:sz w:val="24"/>
            <w:szCs w:val="24"/>
          </w:rPr>
          <w:t xml:space="preserve">Endocrinol Metab;96(2)344-346 DOI:10.1210/jc.2010-2515 </w:t>
        </w:r>
      </w:moveTo>
    </w:p>
    <w:p w14:paraId="7636498E" w14:textId="77777777" w:rsidR="00520B9F" w:rsidRDefault="00BB729E" w:rsidP="00520B9F">
      <w:pPr>
        <w:pStyle w:val="ListParagraph"/>
        <w:numPr>
          <w:ilvl w:val="0"/>
          <w:numId w:val="6"/>
        </w:numPr>
        <w:spacing w:line="480" w:lineRule="auto"/>
        <w:ind w:left="1134" w:hanging="567"/>
        <w:rPr>
          <w:rFonts w:ascii="Times New Roman" w:hAnsi="Times New Roman" w:cs="Times New Roman"/>
          <w:sz w:val="24"/>
          <w:szCs w:val="24"/>
        </w:rPr>
        <w:pPrChange w:id="1801" w:author="Stephen" w:date="2019-11-20T20:30:00Z">
          <w:pPr>
            <w:pStyle w:val="ListParagraph"/>
            <w:numPr>
              <w:numId w:val="6"/>
            </w:numPr>
            <w:spacing w:line="480" w:lineRule="auto"/>
            <w:ind w:left="928" w:hanging="360"/>
          </w:pPr>
        </w:pPrChange>
      </w:pPr>
      <w:moveToRangeStart w:id="1802" w:author="Stephen" w:date="2019-11-17T10:14:00Z" w:name="move24878089"/>
      <w:moveToRangeEnd w:id="1795"/>
      <w:proofErr w:type="spellStart"/>
      <w:moveTo w:id="1803" w:author="Stephen" w:date="2019-11-17T10:14:00Z">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w:t>
        </w:r>
        <w:r>
          <w:rPr>
            <w:rFonts w:ascii="Times New Roman" w:hAnsi="Times New Roman" w:cs="Times New Roman"/>
            <w:sz w:val="24"/>
            <w:szCs w:val="24"/>
          </w:rPr>
          <w:t xml:space="preserve"> 1989</w:t>
        </w:r>
        <w:r w:rsidRPr="00DE75B6">
          <w:rPr>
            <w:rFonts w:ascii="Times New Roman" w:hAnsi="Times New Roman" w:cs="Times New Roman"/>
            <w:sz w:val="24"/>
            <w:szCs w:val="24"/>
          </w:rPr>
          <w:t xml:space="preserve"> TSH, thyroid hormones and nuclear binding of T3 in mononuclear blood cells from obese and non-obese women. Scandinavian Journal of Clinical and laboratory Investigation 49(3):249-253 DOI: 10.1080/00365518909089090 </w:t>
        </w:r>
      </w:moveTo>
    </w:p>
    <w:p w14:paraId="1BB0D1BC" w14:textId="77777777" w:rsidR="00520B9F" w:rsidRDefault="00BB729E" w:rsidP="00520B9F">
      <w:pPr>
        <w:pStyle w:val="ListParagraph"/>
        <w:numPr>
          <w:ilvl w:val="0"/>
          <w:numId w:val="6"/>
        </w:numPr>
        <w:spacing w:line="480" w:lineRule="auto"/>
        <w:ind w:left="1134" w:hanging="567"/>
        <w:rPr>
          <w:rFonts w:ascii="Times New Roman" w:hAnsi="Times New Roman" w:cs="Times New Roman"/>
          <w:sz w:val="24"/>
          <w:szCs w:val="24"/>
        </w:rPr>
        <w:pPrChange w:id="1804" w:author="Stephen" w:date="2019-11-20T20:30:00Z">
          <w:pPr>
            <w:pStyle w:val="ListParagraph"/>
            <w:numPr>
              <w:numId w:val="6"/>
            </w:numPr>
            <w:spacing w:line="480" w:lineRule="auto"/>
            <w:ind w:left="928" w:hanging="360"/>
          </w:pPr>
        </w:pPrChange>
      </w:pPr>
      <w:moveToRangeStart w:id="1805" w:author="Stephen" w:date="2019-11-17T10:16:00Z" w:name="move24878208"/>
      <w:moveToRangeEnd w:id="1802"/>
      <w:proofErr w:type="spellStart"/>
      <w:moveTo w:id="1806" w:author="Stephen" w:date="2019-11-17T10:16:00Z">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w:t>
        </w:r>
        <w:r>
          <w:rPr>
            <w:rFonts w:ascii="Times New Roman" w:hAnsi="Times New Roman" w:cs="Times New Roman"/>
            <w:sz w:val="24"/>
            <w:szCs w:val="24"/>
          </w:rPr>
          <w:t xml:space="preserve"> 1990</w:t>
        </w:r>
        <w:r w:rsidRPr="00DE75B6">
          <w:rPr>
            <w:rFonts w:ascii="Times New Roman" w:hAnsi="Times New Roman" w:cs="Times New Roman"/>
            <w:sz w:val="24"/>
            <w:szCs w:val="24"/>
          </w:rPr>
          <w:t xml:space="preserve"> Thyrotropin (TSH) action on thyroid hormone deiodination and </w:t>
        </w:r>
        <w:del w:id="1807" w:author="Stephen" w:date="2019-11-18T08:48:00Z">
          <w:r w:rsidRPr="00DE75B6" w:rsidDel="00E335B5">
            <w:rPr>
              <w:rFonts w:ascii="Times New Roman" w:hAnsi="Times New Roman" w:cs="Times New Roman"/>
              <w:sz w:val="24"/>
              <w:szCs w:val="24"/>
            </w:rPr>
            <w:delText>secretion:one</w:delText>
          </w:r>
        </w:del>
        <w:ins w:id="1808" w:author="Stephen" w:date="2019-11-18T08:48:00Z">
          <w:r w:rsidR="00E335B5" w:rsidRPr="00DE75B6">
            <w:rPr>
              <w:rFonts w:ascii="Times New Roman" w:hAnsi="Times New Roman" w:cs="Times New Roman"/>
              <w:sz w:val="24"/>
              <w:szCs w:val="24"/>
            </w:rPr>
            <w:t>secretion: one</w:t>
          </w:r>
        </w:ins>
        <w:r w:rsidRPr="00DE75B6">
          <w:rPr>
            <w:rFonts w:ascii="Times New Roman" w:hAnsi="Times New Roman" w:cs="Times New Roman"/>
            <w:sz w:val="24"/>
            <w:szCs w:val="24"/>
          </w:rPr>
          <w:t xml:space="preserve"> aspect of thyrotropin regulation of thyroid cell biology. </w:t>
        </w:r>
        <w:proofErr w:type="spellStart"/>
        <w:r w:rsidRPr="00DE75B6">
          <w:rPr>
            <w:rFonts w:ascii="Times New Roman" w:hAnsi="Times New Roman" w:cs="Times New Roman"/>
            <w:sz w:val="24"/>
            <w:szCs w:val="24"/>
          </w:rPr>
          <w:t>Horm</w:t>
        </w:r>
      </w:moveTo>
      <w:proofErr w:type="spellEnd"/>
      <w:ins w:id="1809" w:author="Stephen" w:date="2019-11-18T08:49:00Z">
        <w:r w:rsidR="00E335B5">
          <w:rPr>
            <w:rFonts w:ascii="Times New Roman" w:hAnsi="Times New Roman" w:cs="Times New Roman"/>
            <w:sz w:val="24"/>
            <w:szCs w:val="24"/>
          </w:rPr>
          <w:t xml:space="preserve"> </w:t>
        </w:r>
      </w:ins>
      <w:proofErr w:type="spellStart"/>
      <w:moveTo w:id="1810" w:author="Stephen" w:date="2019-11-17T10:16:00Z">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23:18-28 </w:t>
        </w:r>
      </w:moveTo>
    </w:p>
    <w:p w14:paraId="696AEA98" w14:textId="77777777" w:rsidR="00520B9F" w:rsidRDefault="00B67F7E" w:rsidP="00520B9F">
      <w:pPr>
        <w:pStyle w:val="ListParagraph"/>
        <w:numPr>
          <w:ilvl w:val="0"/>
          <w:numId w:val="6"/>
        </w:numPr>
        <w:spacing w:line="480" w:lineRule="auto"/>
        <w:ind w:left="1134" w:hanging="567"/>
        <w:rPr>
          <w:rFonts w:ascii="Times New Roman" w:hAnsi="Times New Roman" w:cs="Times New Roman"/>
          <w:sz w:val="24"/>
          <w:szCs w:val="24"/>
        </w:rPr>
        <w:pPrChange w:id="1811" w:author="Stephen" w:date="2019-11-20T20:30:00Z">
          <w:pPr>
            <w:pStyle w:val="ListParagraph"/>
            <w:numPr>
              <w:numId w:val="6"/>
            </w:numPr>
            <w:spacing w:line="480" w:lineRule="auto"/>
            <w:ind w:left="928" w:hanging="360"/>
          </w:pPr>
        </w:pPrChange>
      </w:pPr>
      <w:moveToRangeStart w:id="1812" w:author="Stephen" w:date="2019-11-17T10:20:00Z" w:name="move24878449"/>
      <w:moveToRangeEnd w:id="1805"/>
      <w:moveTo w:id="1813" w:author="Stephen" w:date="2019-11-17T10:20:00Z">
        <w:r w:rsidRPr="00DE75B6">
          <w:rPr>
            <w:rFonts w:ascii="Times New Roman" w:hAnsi="Times New Roman" w:cs="Times New Roman"/>
            <w:sz w:val="24"/>
            <w:szCs w:val="24"/>
          </w:rPr>
          <w:lastRenderedPageBreak/>
          <w:t xml:space="preserve">Ross DS, Thyroid function in nonthyroidal illness. Cooper DS (Ed) UpToDate Waltham, MA: UpToDate Inc. </w:t>
        </w:r>
        <w:r w:rsidR="000D7CFF" w:rsidRPr="000D7CFF">
          <w:rPr>
            <w:rFonts w:ascii="Times New Roman" w:hAnsi="Times New Roman" w:cs="Times New Roman"/>
            <w:sz w:val="24"/>
            <w:szCs w:val="24"/>
            <w:rPrChange w:id="1814" w:author="Stephen" w:date="2019-11-20T20:30:00Z">
              <w:rPr>
                <w:color w:val="BA131A"/>
                <w:u w:val="single"/>
              </w:rPr>
            </w:rPrChange>
          </w:rPr>
          <w:fldChar w:fldCharType="begin"/>
        </w:r>
        <w:r w:rsidR="000D7CFF" w:rsidRPr="000D7CFF">
          <w:rPr>
            <w:rFonts w:ascii="Times New Roman" w:hAnsi="Times New Roman" w:cs="Times New Roman"/>
            <w:sz w:val="24"/>
            <w:szCs w:val="24"/>
            <w:rPrChange w:id="1815" w:author="Stephen" w:date="2019-11-20T20:30:00Z">
              <w:rPr>
                <w:color w:val="BA131A"/>
                <w:u w:val="single"/>
              </w:rPr>
            </w:rPrChange>
          </w:rPr>
          <w:instrText>HYPERLINK "http://www.uptodate.com"</w:instrText>
        </w:r>
        <w:r w:rsidR="000D7CFF" w:rsidRPr="000D7CFF">
          <w:rPr>
            <w:rFonts w:ascii="Times New Roman" w:hAnsi="Times New Roman" w:cs="Times New Roman"/>
            <w:sz w:val="24"/>
            <w:szCs w:val="24"/>
            <w:rPrChange w:id="1816" w:author="Stephen" w:date="2019-11-20T20:30:00Z">
              <w:rPr>
                <w:color w:val="BA131A"/>
                <w:u w:val="single"/>
              </w:rPr>
            </w:rPrChange>
          </w:rPr>
          <w:fldChar w:fldCharType="separate"/>
        </w:r>
        <w:r w:rsidR="000D7CFF" w:rsidRPr="000D7CFF">
          <w:rPr>
            <w:rPrChange w:id="1817" w:author="Stephen" w:date="2019-11-20T20:30:00Z">
              <w:rPr>
                <w:rStyle w:val="Hyperlink"/>
                <w:rFonts w:ascii="Times New Roman" w:hAnsi="Times New Roman" w:cs="Times New Roman"/>
                <w:sz w:val="24"/>
                <w:szCs w:val="24"/>
              </w:rPr>
            </w:rPrChange>
          </w:rPr>
          <w:t>http://www.uptodate.com</w:t>
        </w:r>
        <w:r w:rsidR="000D7CFF" w:rsidRPr="000D7CFF">
          <w:rPr>
            <w:rFonts w:ascii="Times New Roman" w:hAnsi="Times New Roman" w:cs="Times New Roman"/>
            <w:sz w:val="24"/>
            <w:szCs w:val="24"/>
            <w:rPrChange w:id="1818" w:author="Stephen" w:date="2019-11-20T20:30:00Z">
              <w:rPr>
                <w:color w:val="BA131A"/>
                <w:u w:val="single"/>
              </w:rPr>
            </w:rPrChange>
          </w:rPr>
          <w:fldChar w:fldCharType="end"/>
        </w:r>
        <w:r w:rsidRPr="00DE75B6">
          <w:rPr>
            <w:rFonts w:ascii="Times New Roman" w:hAnsi="Times New Roman" w:cs="Times New Roman"/>
            <w:sz w:val="24"/>
            <w:szCs w:val="24"/>
          </w:rPr>
          <w:t xml:space="preserve"> accessed 17 Sept 2018</w:t>
        </w:r>
      </w:moveTo>
    </w:p>
    <w:moveToRangeEnd w:id="1812"/>
    <w:p w14:paraId="45B6A621" w14:textId="77777777" w:rsidR="00520B9F" w:rsidRDefault="00B02BA8" w:rsidP="00520B9F">
      <w:pPr>
        <w:pStyle w:val="ListParagraph"/>
        <w:numPr>
          <w:ilvl w:val="0"/>
          <w:numId w:val="6"/>
        </w:numPr>
        <w:spacing w:line="480" w:lineRule="auto"/>
        <w:ind w:left="1134" w:hanging="567"/>
        <w:rPr>
          <w:ins w:id="1819" w:author="Stephen" w:date="2019-11-17T10:40:00Z"/>
          <w:rFonts w:ascii="Times New Roman" w:hAnsi="Times New Roman" w:cs="Times New Roman"/>
          <w:sz w:val="24"/>
          <w:szCs w:val="24"/>
        </w:rPr>
        <w:pPrChange w:id="1820" w:author="Stephen" w:date="2019-11-20T20:30:00Z">
          <w:pPr>
            <w:pStyle w:val="ListParagraph"/>
            <w:numPr>
              <w:numId w:val="6"/>
            </w:numPr>
            <w:spacing w:line="480" w:lineRule="auto"/>
            <w:ind w:left="928" w:hanging="360"/>
          </w:pPr>
        </w:pPrChange>
      </w:pPr>
      <w:ins w:id="1821" w:author="Stephen" w:date="2019-11-17T10:31:00Z">
        <w:r>
          <w:rPr>
            <w:rFonts w:ascii="Times New Roman" w:hAnsi="Times New Roman" w:cs="Times New Roman"/>
            <w:sz w:val="24"/>
            <w:szCs w:val="24"/>
          </w:rPr>
          <w:t xml:space="preserve">Fliers E, </w:t>
        </w:r>
        <w:proofErr w:type="spellStart"/>
        <w:r>
          <w:rPr>
            <w:rFonts w:ascii="Times New Roman" w:hAnsi="Times New Roman" w:cs="Times New Roman"/>
            <w:sz w:val="24"/>
            <w:szCs w:val="24"/>
          </w:rPr>
          <w:t>Kalsbeek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Boelen</w:t>
        </w:r>
        <w:proofErr w:type="spellEnd"/>
        <w:r>
          <w:rPr>
            <w:rFonts w:ascii="Times New Roman" w:hAnsi="Times New Roman" w:cs="Times New Roman"/>
            <w:sz w:val="24"/>
            <w:szCs w:val="24"/>
          </w:rPr>
          <w:t xml:space="preserve"> A 2014. Beyond the fixed setpoint of the hypothalamus</w:t>
        </w:r>
      </w:ins>
      <w:ins w:id="1822" w:author="Stephen" w:date="2019-11-17T10:32:00Z">
        <w:r>
          <w:rPr>
            <w:rFonts w:ascii="Times New Roman" w:hAnsi="Times New Roman" w:cs="Times New Roman"/>
            <w:sz w:val="24"/>
            <w:szCs w:val="24"/>
          </w:rPr>
          <w:t xml:space="preserve">- pituitary-thyroid </w:t>
        </w:r>
      </w:ins>
      <w:ins w:id="1823" w:author="Stephen" w:date="2019-11-18T08:49:00Z">
        <w:r w:rsidR="00E335B5">
          <w:rPr>
            <w:rFonts w:ascii="Times New Roman" w:hAnsi="Times New Roman" w:cs="Times New Roman"/>
            <w:sz w:val="24"/>
            <w:szCs w:val="24"/>
          </w:rPr>
          <w:t>axis</w:t>
        </w:r>
      </w:ins>
      <w:ins w:id="1824" w:author="Stephen" w:date="2019-11-17T10:32:00Z">
        <w:r>
          <w:rPr>
            <w:rFonts w:ascii="Times New Roman" w:hAnsi="Times New Roman" w:cs="Times New Roman"/>
            <w:sz w:val="24"/>
            <w:szCs w:val="24"/>
          </w:rPr>
          <w:t>. Eur J Endocrinol 171(5) R197-208 DOI:10.1530/EJE-14-0285</w:t>
        </w:r>
      </w:ins>
    </w:p>
    <w:p w14:paraId="0B1022D2" w14:textId="77777777" w:rsidR="00520B9F" w:rsidRDefault="00B02BA8" w:rsidP="00520B9F">
      <w:pPr>
        <w:pStyle w:val="ListParagraph"/>
        <w:numPr>
          <w:ilvl w:val="0"/>
          <w:numId w:val="6"/>
        </w:numPr>
        <w:spacing w:line="480" w:lineRule="auto"/>
        <w:ind w:left="1134" w:hanging="567"/>
        <w:rPr>
          <w:rFonts w:ascii="Times New Roman" w:hAnsi="Times New Roman" w:cs="Times New Roman"/>
          <w:sz w:val="24"/>
          <w:szCs w:val="24"/>
        </w:rPr>
        <w:pPrChange w:id="1825" w:author="Stephen" w:date="2019-11-20T20:30:00Z">
          <w:pPr>
            <w:pStyle w:val="ListParagraph"/>
            <w:numPr>
              <w:numId w:val="6"/>
            </w:numPr>
            <w:spacing w:line="480" w:lineRule="auto"/>
            <w:ind w:left="928" w:hanging="360"/>
          </w:pPr>
        </w:pPrChange>
      </w:pPr>
      <w:ins w:id="1826" w:author="Stephen" w:date="2019-11-17T10:40:00Z">
        <w:r>
          <w:rPr>
            <w:rFonts w:ascii="Times New Roman" w:hAnsi="Times New Roman" w:cs="Times New Roman"/>
            <w:sz w:val="24"/>
            <w:szCs w:val="24"/>
          </w:rPr>
          <w:t xml:space="preserve">Burgess S, Scott RA, Timpson NJ, </w:t>
        </w:r>
        <w:r w:rsidR="00B57EDA">
          <w:rPr>
            <w:rFonts w:ascii="Times New Roman" w:hAnsi="Times New Roman" w:cs="Times New Roman"/>
            <w:sz w:val="24"/>
            <w:szCs w:val="24"/>
          </w:rPr>
          <w:t>Davey Smith G, Thompson SG, Epic-</w:t>
        </w:r>
        <w:proofErr w:type="spellStart"/>
        <w:r w:rsidR="00B57EDA">
          <w:rPr>
            <w:rFonts w:ascii="Times New Roman" w:hAnsi="Times New Roman" w:cs="Times New Roman"/>
            <w:sz w:val="24"/>
            <w:szCs w:val="24"/>
          </w:rPr>
          <w:t>InterAct</w:t>
        </w:r>
        <w:proofErr w:type="spellEnd"/>
        <w:r w:rsidR="00B57EDA">
          <w:rPr>
            <w:rFonts w:ascii="Times New Roman" w:hAnsi="Times New Roman" w:cs="Times New Roman"/>
            <w:sz w:val="24"/>
            <w:szCs w:val="24"/>
          </w:rPr>
          <w:t xml:space="preserve"> Consortium</w:t>
        </w:r>
      </w:ins>
      <w:ins w:id="1827" w:author="Stephen" w:date="2019-11-17T10:41:00Z">
        <w:r w:rsidR="00FE7244">
          <w:rPr>
            <w:rFonts w:ascii="Times New Roman" w:hAnsi="Times New Roman" w:cs="Times New Roman"/>
            <w:sz w:val="24"/>
            <w:szCs w:val="24"/>
          </w:rPr>
          <w:t xml:space="preserve"> 2015. Using published data in </w:t>
        </w:r>
      </w:ins>
      <w:ins w:id="1828" w:author="Stephen" w:date="2019-11-20T21:43:00Z">
        <w:r w:rsidR="00FE7244">
          <w:rPr>
            <w:rFonts w:ascii="Times New Roman" w:hAnsi="Times New Roman" w:cs="Times New Roman"/>
            <w:sz w:val="24"/>
            <w:szCs w:val="24"/>
          </w:rPr>
          <w:t>M</w:t>
        </w:r>
      </w:ins>
      <w:ins w:id="1829" w:author="Stephen" w:date="2019-11-17T10:41:00Z">
        <w:r w:rsidR="00B57EDA">
          <w:rPr>
            <w:rFonts w:ascii="Times New Roman" w:hAnsi="Times New Roman" w:cs="Times New Roman"/>
            <w:sz w:val="24"/>
            <w:szCs w:val="24"/>
          </w:rPr>
          <w:t xml:space="preserve">endelian </w:t>
        </w:r>
      </w:ins>
      <w:ins w:id="1830" w:author="Stephen" w:date="2019-11-20T21:43:00Z">
        <w:r w:rsidR="00FE7244">
          <w:rPr>
            <w:rFonts w:ascii="Times New Roman" w:hAnsi="Times New Roman" w:cs="Times New Roman"/>
            <w:sz w:val="24"/>
            <w:szCs w:val="24"/>
          </w:rPr>
          <w:t>randomisation:</w:t>
        </w:r>
      </w:ins>
      <w:ins w:id="1831" w:author="Stephen" w:date="2019-11-17T10:41:00Z">
        <w:r w:rsidR="00B57EDA">
          <w:rPr>
            <w:rFonts w:ascii="Times New Roman" w:hAnsi="Times New Roman" w:cs="Times New Roman"/>
            <w:sz w:val="24"/>
            <w:szCs w:val="24"/>
          </w:rPr>
          <w:t xml:space="preserve"> a blueprint for efficient identification of causal risk </w:t>
        </w:r>
      </w:ins>
      <w:ins w:id="1832" w:author="Stephen" w:date="2019-11-17T10:42:00Z">
        <w:r w:rsidR="00B57EDA">
          <w:rPr>
            <w:rFonts w:ascii="Times New Roman" w:hAnsi="Times New Roman" w:cs="Times New Roman"/>
            <w:sz w:val="24"/>
            <w:szCs w:val="24"/>
          </w:rPr>
          <w:t>factors. Eur J Epidemiol 30(7):543-552 DOI:10.1007/s10654-015-0011-</w:t>
        </w:r>
      </w:ins>
      <w:ins w:id="1833" w:author="Stephen" w:date="2019-11-17T10:43:00Z">
        <w:r w:rsidR="00B57EDA">
          <w:rPr>
            <w:rFonts w:ascii="Times New Roman" w:hAnsi="Times New Roman" w:cs="Times New Roman"/>
            <w:sz w:val="24"/>
            <w:szCs w:val="24"/>
          </w:rPr>
          <w:t>z</w:t>
        </w:r>
      </w:ins>
    </w:p>
    <w:p w14:paraId="05149C2C" w14:textId="77777777" w:rsidR="00520B9F" w:rsidRDefault="00DA10A6" w:rsidP="00520B9F">
      <w:pPr>
        <w:pStyle w:val="ListParagraph"/>
        <w:numPr>
          <w:ilvl w:val="0"/>
          <w:numId w:val="6"/>
        </w:numPr>
        <w:spacing w:line="480" w:lineRule="auto"/>
        <w:ind w:left="1134" w:hanging="567"/>
        <w:rPr>
          <w:del w:id="1834" w:author="Stephen" w:date="2019-11-16T18:49:00Z"/>
          <w:rFonts w:ascii="Times New Roman" w:hAnsi="Times New Roman" w:cs="Times New Roman"/>
          <w:sz w:val="24"/>
          <w:szCs w:val="24"/>
        </w:rPr>
        <w:pPrChange w:id="1835" w:author="Stephen" w:date="2019-11-20T20:30:00Z">
          <w:pPr>
            <w:pStyle w:val="ListParagraph"/>
            <w:numPr>
              <w:numId w:val="6"/>
            </w:numPr>
            <w:spacing w:line="480" w:lineRule="auto"/>
            <w:ind w:left="928" w:hanging="360"/>
          </w:pPr>
        </w:pPrChange>
      </w:pPr>
      <w:del w:id="1836" w:author="Stephen" w:date="2019-11-16T19:00:00Z">
        <w:r w:rsidRPr="00DE75B6" w:rsidDel="00DC326C">
          <w:rPr>
            <w:rFonts w:ascii="Times New Roman" w:hAnsi="Times New Roman" w:cs="Times New Roman"/>
            <w:sz w:val="24"/>
            <w:szCs w:val="24"/>
          </w:rPr>
          <w:delText>Walsh JP, Bremner AP, Bulsara MK, O’Leary P, Leedman PJ, Feddema P, Michelangeli V</w:delText>
        </w:r>
        <w:r w:rsidR="00114DED" w:rsidRPr="00DE75B6" w:rsidDel="00DC326C">
          <w:rPr>
            <w:rFonts w:ascii="Times New Roman" w:hAnsi="Times New Roman" w:cs="Times New Roman"/>
            <w:sz w:val="24"/>
            <w:szCs w:val="24"/>
          </w:rPr>
          <w:delText>2005</w:delText>
        </w:r>
        <w:r w:rsidRPr="00DE75B6" w:rsidDel="00DC326C">
          <w:rPr>
            <w:rFonts w:ascii="Times New Roman" w:hAnsi="Times New Roman" w:cs="Times New Roman"/>
            <w:sz w:val="24"/>
            <w:szCs w:val="24"/>
          </w:rPr>
          <w:delText xml:space="preserve"> Subclinical thyroid dysfunction as a risk factor for cardiovascular disease. Arch Int Med 165:2647-2472 DOI: 10.1001/archinte.165.21.2467 </w:delText>
        </w:r>
      </w:del>
    </w:p>
    <w:p w14:paraId="02B7FB36" w14:textId="77777777" w:rsidR="00520B9F" w:rsidRDefault="000D7CFF" w:rsidP="00520B9F">
      <w:pPr>
        <w:pStyle w:val="ListParagraph"/>
        <w:numPr>
          <w:ilvl w:val="0"/>
          <w:numId w:val="6"/>
        </w:numPr>
        <w:spacing w:line="480" w:lineRule="auto"/>
        <w:ind w:left="1134" w:hanging="567"/>
        <w:rPr>
          <w:ins w:id="1837" w:author="Stephen" w:date="2019-11-17T10:45:00Z"/>
          <w:rFonts w:ascii="Times New Roman" w:hAnsi="Times New Roman" w:cs="Times New Roman"/>
          <w:sz w:val="24"/>
          <w:szCs w:val="24"/>
        </w:rPr>
        <w:pPrChange w:id="1838" w:author="Stephen" w:date="2019-11-20T20:30:00Z">
          <w:pPr>
            <w:pStyle w:val="ListParagraph"/>
            <w:numPr>
              <w:numId w:val="6"/>
            </w:numPr>
            <w:autoSpaceDE w:val="0"/>
            <w:autoSpaceDN w:val="0"/>
            <w:adjustRightInd w:val="0"/>
            <w:spacing w:after="0" w:line="480" w:lineRule="auto"/>
            <w:ind w:left="1440" w:hanging="1080"/>
          </w:pPr>
        </w:pPrChange>
      </w:pPr>
      <w:ins w:id="1839" w:author="Stephen" w:date="2019-11-17T10:45:00Z">
        <w:r w:rsidRPr="000D7CFF">
          <w:rPr>
            <w:rFonts w:ascii="Times New Roman" w:hAnsi="Times New Roman" w:cs="Times New Roman"/>
            <w:sz w:val="24"/>
            <w:szCs w:val="24"/>
            <w:rPrChange w:id="1840" w:author="Stephen" w:date="2019-11-20T20:30:00Z">
              <w:rPr>
                <w:rFonts w:ascii="Times New Roman" w:hAnsi="Times New Roman" w:cs="Times New Roman"/>
                <w:color w:val="BA131A"/>
                <w:sz w:val="24"/>
                <w:szCs w:val="24"/>
                <w:u w:val="single"/>
                <w:lang w:val="sv-SE"/>
              </w:rPr>
            </w:rPrChange>
          </w:rPr>
          <w:t xml:space="preserve">Medici M,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41" w:author="Stephen" w:date="2019-11-20T20:30:00Z">
              <w:rPr>
                <w:rFonts w:ascii="Times New Roman" w:hAnsi="Times New Roman" w:cs="Times New Roman"/>
                <w:color w:val="BA131A"/>
                <w:sz w:val="24"/>
                <w:szCs w:val="24"/>
                <w:u w:val="single"/>
                <w:lang w:val="sv-SE"/>
              </w:rPr>
            </w:rPrChange>
          </w:rPr>
          <w:instrText xml:space="preserve"> HYPERLINK "https://www.ncbi.nlm.nih.gov/pubmed/?term=van%20der%20Deure%20WM%5BAuthor%5D&amp;cauthor=true&amp;cauthor_uid=21367965"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42" w:author="Stephen" w:date="2019-11-20T20:30:00Z">
              <w:rPr>
                <w:rFonts w:ascii="Times New Roman" w:hAnsi="Times New Roman" w:cs="Times New Roman"/>
                <w:color w:val="BA131A"/>
                <w:sz w:val="24"/>
                <w:szCs w:val="24"/>
                <w:u w:val="single"/>
                <w:lang w:val="sv-SE"/>
              </w:rPr>
            </w:rPrChange>
          </w:rPr>
          <w:t>van der</w:t>
        </w:r>
      </w:ins>
      <w:ins w:id="1843" w:author="Stephen" w:date="2019-11-23T13:54:00Z">
        <w:r w:rsidR="001E24CE">
          <w:rPr>
            <w:rFonts w:ascii="Times New Roman" w:hAnsi="Times New Roman" w:cs="Times New Roman"/>
            <w:sz w:val="24"/>
            <w:szCs w:val="24"/>
          </w:rPr>
          <w:t xml:space="preserve"> </w:t>
        </w:r>
      </w:ins>
      <w:proofErr w:type="spellStart"/>
      <w:ins w:id="1844" w:author="Stephen" w:date="2019-11-17T10:45:00Z">
        <w:r w:rsidRPr="000D7CFF">
          <w:rPr>
            <w:rFonts w:ascii="Times New Roman" w:hAnsi="Times New Roman" w:cs="Times New Roman"/>
            <w:sz w:val="24"/>
            <w:szCs w:val="24"/>
            <w:rPrChange w:id="1845" w:author="Stephen" w:date="2019-11-20T20:30:00Z">
              <w:rPr>
                <w:rFonts w:ascii="Times New Roman" w:hAnsi="Times New Roman" w:cs="Times New Roman"/>
                <w:color w:val="BA131A"/>
                <w:sz w:val="24"/>
                <w:szCs w:val="24"/>
                <w:u w:val="single"/>
                <w:lang w:val="sv-SE"/>
              </w:rPr>
            </w:rPrChange>
          </w:rPr>
          <w:t>Deure</w:t>
        </w:r>
        <w:proofErr w:type="spellEnd"/>
        <w:r w:rsidRPr="000D7CFF">
          <w:rPr>
            <w:rFonts w:ascii="Times New Roman" w:hAnsi="Times New Roman" w:cs="Times New Roman"/>
            <w:sz w:val="24"/>
            <w:szCs w:val="24"/>
            <w:rPrChange w:id="1846" w:author="Stephen" w:date="2019-11-20T20:30:00Z">
              <w:rPr>
                <w:rFonts w:ascii="Times New Roman" w:hAnsi="Times New Roman" w:cs="Times New Roman"/>
                <w:color w:val="BA131A"/>
                <w:sz w:val="24"/>
                <w:szCs w:val="24"/>
                <w:u w:val="single"/>
                <w:lang w:val="sv-SE"/>
              </w:rPr>
            </w:rPrChange>
          </w:rPr>
          <w:t xml:space="preserve"> WM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47"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48" w:author="Stephen" w:date="2019-11-20T20:30:00Z">
              <w:rPr>
                <w:rFonts w:ascii="Times New Roman" w:hAnsi="Times New Roman" w:cs="Times New Roman"/>
                <w:color w:val="BA131A"/>
                <w:sz w:val="24"/>
                <w:szCs w:val="24"/>
                <w:u w:val="single"/>
                <w:lang w:val="sv-SE"/>
              </w:rPr>
            </w:rPrChange>
          </w:rPr>
          <w:instrText xml:space="preserve"> HYPERLINK "https://www.ncbi.nlm.nih.gov/pubmed/?term=Verbiest%20M%5BAuthor%5D&amp;cauthor=true&amp;cauthor_uid=21367965"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49" w:author="Stephen" w:date="2019-11-20T20:30:00Z">
              <w:rPr>
                <w:rFonts w:ascii="Times New Roman" w:hAnsi="Times New Roman" w:cs="Times New Roman"/>
                <w:color w:val="BA131A"/>
                <w:sz w:val="24"/>
                <w:szCs w:val="24"/>
                <w:u w:val="single"/>
                <w:lang w:val="sv-SE"/>
              </w:rPr>
            </w:rPrChange>
          </w:rPr>
          <w:t>Verbiest</w:t>
        </w:r>
        <w:proofErr w:type="spellEnd"/>
        <w:r w:rsidRPr="000D7CFF">
          <w:rPr>
            <w:rFonts w:ascii="Times New Roman" w:hAnsi="Times New Roman" w:cs="Times New Roman"/>
            <w:sz w:val="24"/>
            <w:szCs w:val="24"/>
            <w:rPrChange w:id="1850"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51"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52" w:author="Stephen" w:date="2019-11-20T20:30:00Z">
              <w:rPr>
                <w:rFonts w:ascii="Times New Roman" w:hAnsi="Times New Roman" w:cs="Times New Roman"/>
                <w:color w:val="BA131A"/>
                <w:sz w:val="24"/>
                <w:szCs w:val="24"/>
                <w:u w:val="single"/>
                <w:lang w:val="sv-SE"/>
              </w:rPr>
            </w:rPrChange>
          </w:rPr>
          <w:instrText xml:space="preserve"> HYPERLINK "https://www.ncbi.nlm.nih.gov/pubmed/?term=Vermeulen%20SH%5BAuthor%5D&amp;cauthor=true&amp;cauthor_uid=21367965"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53" w:author="Stephen" w:date="2019-11-20T20:30:00Z">
              <w:rPr>
                <w:rFonts w:ascii="Times New Roman" w:hAnsi="Times New Roman" w:cs="Times New Roman"/>
                <w:color w:val="BA131A"/>
                <w:sz w:val="24"/>
                <w:szCs w:val="24"/>
                <w:u w:val="single"/>
                <w:lang w:val="sv-SE"/>
              </w:rPr>
            </w:rPrChange>
          </w:rPr>
          <w:t>Vermeulen SH</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54"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55" w:author="Stephen" w:date="2019-11-20T20:30:00Z">
              <w:rPr>
                <w:rFonts w:ascii="Times New Roman" w:hAnsi="Times New Roman" w:cs="Times New Roman"/>
                <w:color w:val="BA131A"/>
                <w:sz w:val="24"/>
                <w:szCs w:val="24"/>
                <w:u w:val="single"/>
                <w:lang w:val="sv-SE"/>
              </w:rPr>
            </w:rPrChange>
          </w:rPr>
          <w:instrText xml:space="preserve"> HYPERLINK "https://www.ncbi.nlm.nih.gov/pubmed/?term=Hansen%20PS%5BAuthor%5D&amp;cauthor=true&amp;cauthor_uid=21367965"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56" w:author="Stephen" w:date="2019-11-20T20:30:00Z">
              <w:rPr>
                <w:rFonts w:ascii="Times New Roman" w:hAnsi="Times New Roman" w:cs="Times New Roman"/>
                <w:color w:val="BA131A"/>
                <w:sz w:val="24"/>
                <w:szCs w:val="24"/>
                <w:u w:val="single"/>
                <w:lang w:val="sv-SE"/>
              </w:rPr>
            </w:rPrChange>
          </w:rPr>
          <w:t>Hansen PS</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57"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58" w:author="Stephen" w:date="2019-11-20T20:30:00Z">
              <w:rPr>
                <w:rFonts w:ascii="Times New Roman" w:hAnsi="Times New Roman" w:cs="Times New Roman"/>
                <w:color w:val="BA131A"/>
                <w:sz w:val="24"/>
                <w:szCs w:val="24"/>
                <w:u w:val="single"/>
                <w:lang w:val="sv-SE"/>
              </w:rPr>
            </w:rPrChange>
          </w:rPr>
          <w:instrText xml:space="preserve"> HYPERLINK "https://www.ncbi.nlm.nih.gov/pubmed/?term=Kiemeney%20LA%5BAuthor%5D&amp;cauthor=true&amp;cauthor_uid=21367965"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59" w:author="Stephen" w:date="2019-11-20T20:30:00Z">
              <w:rPr>
                <w:rFonts w:ascii="Times New Roman" w:hAnsi="Times New Roman" w:cs="Times New Roman"/>
                <w:color w:val="BA131A"/>
                <w:sz w:val="24"/>
                <w:szCs w:val="24"/>
                <w:u w:val="single"/>
                <w:lang w:val="sv-SE"/>
              </w:rPr>
            </w:rPrChange>
          </w:rPr>
          <w:t>Kiemeney</w:t>
        </w:r>
        <w:proofErr w:type="spellEnd"/>
        <w:r w:rsidRPr="000D7CFF">
          <w:rPr>
            <w:rFonts w:ascii="Times New Roman" w:hAnsi="Times New Roman" w:cs="Times New Roman"/>
            <w:sz w:val="24"/>
            <w:szCs w:val="24"/>
            <w:rPrChange w:id="1860" w:author="Stephen" w:date="2019-11-20T20:30:00Z">
              <w:rPr>
                <w:rFonts w:ascii="Times New Roman" w:hAnsi="Times New Roman" w:cs="Times New Roman"/>
                <w:color w:val="BA131A"/>
                <w:sz w:val="24"/>
                <w:szCs w:val="24"/>
                <w:u w:val="single"/>
                <w:lang w:val="sv-SE"/>
              </w:rPr>
            </w:rPrChange>
          </w:rPr>
          <w:t xml:space="preserve"> LA</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61"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62" w:author="Stephen" w:date="2019-11-20T20:30:00Z">
              <w:rPr>
                <w:rFonts w:ascii="Times New Roman" w:hAnsi="Times New Roman" w:cs="Times New Roman"/>
                <w:color w:val="BA131A"/>
                <w:sz w:val="24"/>
                <w:szCs w:val="24"/>
                <w:u w:val="single"/>
                <w:lang w:val="sv-SE"/>
              </w:rPr>
            </w:rPrChange>
          </w:rPr>
          <w:instrText xml:space="preserve"> HYPERLINK "https://www.ncbi.nlm.nih.gov/pubmed/?term=Hermus%20AR%5BAuthor%5D&amp;cauthor=true&amp;cauthor_uid=21367965"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63" w:author="Stephen" w:date="2019-11-20T20:30:00Z">
              <w:rPr>
                <w:rFonts w:ascii="Times New Roman" w:hAnsi="Times New Roman" w:cs="Times New Roman"/>
                <w:color w:val="BA131A"/>
                <w:sz w:val="24"/>
                <w:szCs w:val="24"/>
                <w:u w:val="single"/>
                <w:lang w:val="sv-SE"/>
              </w:rPr>
            </w:rPrChange>
          </w:rPr>
          <w:t>Hermus</w:t>
        </w:r>
        <w:proofErr w:type="spellEnd"/>
        <w:r w:rsidRPr="000D7CFF">
          <w:rPr>
            <w:rFonts w:ascii="Times New Roman" w:hAnsi="Times New Roman" w:cs="Times New Roman"/>
            <w:sz w:val="24"/>
            <w:szCs w:val="24"/>
            <w:rPrChange w:id="1864" w:author="Stephen" w:date="2019-11-20T20:30:00Z">
              <w:rPr>
                <w:rFonts w:ascii="Times New Roman" w:hAnsi="Times New Roman" w:cs="Times New Roman"/>
                <w:color w:val="BA131A"/>
                <w:sz w:val="24"/>
                <w:szCs w:val="24"/>
                <w:u w:val="single"/>
                <w:lang w:val="sv-SE"/>
              </w:rPr>
            </w:rPrChange>
          </w:rPr>
          <w:t xml:space="preserve"> AR</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6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66" w:author="Stephen" w:date="2019-11-20T20:30:00Z">
              <w:rPr>
                <w:rFonts w:ascii="Times New Roman" w:hAnsi="Times New Roman" w:cs="Times New Roman"/>
                <w:color w:val="BA131A"/>
                <w:sz w:val="24"/>
                <w:szCs w:val="24"/>
                <w:u w:val="single"/>
                <w:lang w:val="sv-SE"/>
              </w:rPr>
            </w:rPrChange>
          </w:rPr>
          <w:instrText xml:space="preserve"> HYPERLINK "https://www.ncbi.nlm.nih.gov/pubmed/?term=Breteler%20MM%5BAuthor%5D&amp;cauthor=true&amp;cauthor_uid=21367965"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67" w:author="Stephen" w:date="2019-11-20T20:30:00Z">
              <w:rPr>
                <w:rFonts w:ascii="Times New Roman" w:hAnsi="Times New Roman" w:cs="Times New Roman"/>
                <w:color w:val="BA131A"/>
                <w:sz w:val="24"/>
                <w:szCs w:val="24"/>
                <w:u w:val="single"/>
                <w:lang w:val="sv-SE"/>
              </w:rPr>
            </w:rPrChange>
          </w:rPr>
          <w:t>Breteler</w:t>
        </w:r>
        <w:proofErr w:type="spellEnd"/>
        <w:r w:rsidRPr="000D7CFF">
          <w:rPr>
            <w:rFonts w:ascii="Times New Roman" w:hAnsi="Times New Roman" w:cs="Times New Roman"/>
            <w:sz w:val="24"/>
            <w:szCs w:val="24"/>
            <w:rPrChange w:id="1868" w:author="Stephen" w:date="2019-11-20T20:30:00Z">
              <w:rPr>
                <w:rFonts w:ascii="Times New Roman" w:hAnsi="Times New Roman" w:cs="Times New Roman"/>
                <w:color w:val="BA131A"/>
                <w:sz w:val="24"/>
                <w:szCs w:val="24"/>
                <w:u w:val="single"/>
                <w:lang w:val="sv-SE"/>
              </w:rPr>
            </w:rPrChange>
          </w:rPr>
          <w:t xml:space="preserve"> MM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69"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70" w:author="Stephen" w:date="2019-11-20T20:30:00Z">
              <w:rPr>
                <w:rFonts w:ascii="Times New Roman" w:hAnsi="Times New Roman" w:cs="Times New Roman"/>
                <w:color w:val="BA131A"/>
                <w:sz w:val="24"/>
                <w:szCs w:val="24"/>
                <w:u w:val="single"/>
                <w:lang w:val="sv-SE"/>
              </w:rPr>
            </w:rPrChange>
          </w:rPr>
          <w:instrText xml:space="preserve"> HYPERLINK "https://www.ncbi.nlm.nih.gov/pubmed/?term=Hofman%20A%5BAuthor%5D&amp;cauthor=true&amp;cauthor_uid=21367965"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71" w:author="Stephen" w:date="2019-11-20T20:30:00Z">
              <w:rPr>
                <w:rFonts w:ascii="Times New Roman" w:hAnsi="Times New Roman" w:cs="Times New Roman"/>
                <w:color w:val="BA131A"/>
                <w:sz w:val="24"/>
                <w:szCs w:val="24"/>
                <w:u w:val="single"/>
                <w:lang w:val="sv-SE"/>
              </w:rPr>
            </w:rPrChange>
          </w:rPr>
          <w:t>Hofman</w:t>
        </w:r>
        <w:proofErr w:type="spellEnd"/>
        <w:r w:rsidRPr="000D7CFF">
          <w:rPr>
            <w:rFonts w:ascii="Times New Roman" w:hAnsi="Times New Roman" w:cs="Times New Roman"/>
            <w:sz w:val="24"/>
            <w:szCs w:val="24"/>
            <w:rPrChange w:id="1872" w:author="Stephen" w:date="2019-11-20T20:30:00Z">
              <w:rPr>
                <w:rFonts w:ascii="Times New Roman" w:hAnsi="Times New Roman" w:cs="Times New Roman"/>
                <w:color w:val="BA131A"/>
                <w:sz w:val="24"/>
                <w:szCs w:val="24"/>
                <w:u w:val="single"/>
                <w:lang w:val="sv-SE"/>
              </w:rPr>
            </w:rPrChange>
          </w:rPr>
          <w:t xml:space="preserve"> A</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73"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74" w:author="Stephen" w:date="2019-11-20T20:30:00Z">
              <w:rPr>
                <w:rFonts w:ascii="Times New Roman" w:hAnsi="Times New Roman" w:cs="Times New Roman"/>
                <w:color w:val="BA131A"/>
                <w:sz w:val="24"/>
                <w:szCs w:val="24"/>
                <w:u w:val="single"/>
                <w:lang w:val="sv-SE"/>
              </w:rPr>
            </w:rPrChange>
          </w:rPr>
          <w:instrText xml:space="preserve"> HYPERLINK "https://www.ncbi.nlm.nih.gov/pubmed/?term=Heged%C3%BCs%20L%5BAuthor%5D&amp;cauthor=true&amp;cauthor_uid=21367965"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75" w:author="Stephen" w:date="2019-11-20T20:30:00Z">
              <w:rPr>
                <w:rFonts w:ascii="Times New Roman" w:hAnsi="Times New Roman" w:cs="Times New Roman"/>
                <w:color w:val="BA131A"/>
                <w:sz w:val="24"/>
                <w:szCs w:val="24"/>
                <w:u w:val="single"/>
                <w:lang w:val="sv-SE"/>
              </w:rPr>
            </w:rPrChange>
          </w:rPr>
          <w:t>Hegedüs</w:t>
        </w:r>
        <w:proofErr w:type="spellEnd"/>
        <w:r w:rsidRPr="000D7CFF">
          <w:rPr>
            <w:rFonts w:ascii="Times New Roman" w:hAnsi="Times New Roman" w:cs="Times New Roman"/>
            <w:sz w:val="24"/>
            <w:szCs w:val="24"/>
            <w:rPrChange w:id="1876" w:author="Stephen" w:date="2019-11-20T20:30:00Z">
              <w:rPr>
                <w:rFonts w:ascii="Times New Roman" w:hAnsi="Times New Roman" w:cs="Times New Roman"/>
                <w:color w:val="BA131A"/>
                <w:sz w:val="24"/>
                <w:szCs w:val="24"/>
                <w:u w:val="single"/>
                <w:lang w:val="sv-SE"/>
              </w:rPr>
            </w:rPrChange>
          </w:rPr>
          <w:t xml:space="preserve"> L</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77"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78" w:author="Stephen" w:date="2019-11-20T20:30:00Z">
              <w:rPr>
                <w:rFonts w:ascii="Times New Roman" w:hAnsi="Times New Roman" w:cs="Times New Roman"/>
                <w:color w:val="BA131A"/>
                <w:sz w:val="24"/>
                <w:szCs w:val="24"/>
                <w:u w:val="single"/>
                <w:lang w:val="sv-SE"/>
              </w:rPr>
            </w:rPrChange>
          </w:rPr>
          <w:instrText xml:space="preserve"> HYPERLINK "https://www.ncbi.nlm.nih.gov/pubmed/?term=Kyvik%20KO%5BAuthor%5D&amp;cauthor=true&amp;cauthor_uid=21367965"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79" w:author="Stephen" w:date="2019-11-20T20:30:00Z">
              <w:rPr>
                <w:rFonts w:ascii="Times New Roman" w:hAnsi="Times New Roman" w:cs="Times New Roman"/>
                <w:color w:val="BA131A"/>
                <w:sz w:val="24"/>
                <w:szCs w:val="24"/>
                <w:u w:val="single"/>
                <w:lang w:val="sv-SE"/>
              </w:rPr>
            </w:rPrChange>
          </w:rPr>
          <w:t>Kyvik</w:t>
        </w:r>
        <w:proofErr w:type="spellEnd"/>
        <w:r w:rsidRPr="000D7CFF">
          <w:rPr>
            <w:rFonts w:ascii="Times New Roman" w:hAnsi="Times New Roman" w:cs="Times New Roman"/>
            <w:sz w:val="24"/>
            <w:szCs w:val="24"/>
            <w:rPrChange w:id="1880" w:author="Stephen" w:date="2019-11-20T20:30:00Z">
              <w:rPr>
                <w:rFonts w:ascii="Times New Roman" w:hAnsi="Times New Roman" w:cs="Times New Roman"/>
                <w:color w:val="BA131A"/>
                <w:sz w:val="24"/>
                <w:szCs w:val="24"/>
                <w:u w:val="single"/>
                <w:lang w:val="sv-SE"/>
              </w:rPr>
            </w:rPrChange>
          </w:rPr>
          <w:t xml:space="preserve"> KO</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81"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82" w:author="Stephen" w:date="2019-11-20T20:30:00Z">
              <w:rPr>
                <w:rFonts w:ascii="Times New Roman" w:hAnsi="Times New Roman" w:cs="Times New Roman"/>
                <w:color w:val="BA131A"/>
                <w:sz w:val="24"/>
                <w:szCs w:val="24"/>
                <w:u w:val="single"/>
                <w:lang w:val="sv-SE"/>
              </w:rPr>
            </w:rPrChange>
          </w:rPr>
          <w:instrText xml:space="preserve"> HYPERLINK "https://www.ncbi.nlm.nih.gov/pubmed/?term=den%20Heijer%20M%5BAuthor%5D&amp;cauthor=true&amp;cauthor_uid=21367965"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83" w:author="Stephen" w:date="2019-11-20T20:30:00Z">
              <w:rPr>
                <w:rFonts w:ascii="Times New Roman" w:hAnsi="Times New Roman" w:cs="Times New Roman"/>
                <w:color w:val="BA131A"/>
                <w:sz w:val="24"/>
                <w:szCs w:val="24"/>
                <w:u w:val="single"/>
                <w:lang w:val="sv-SE"/>
              </w:rPr>
            </w:rPrChange>
          </w:rPr>
          <w:t xml:space="preserve">den </w:t>
        </w:r>
        <w:proofErr w:type="spellStart"/>
        <w:r w:rsidRPr="000D7CFF">
          <w:rPr>
            <w:rFonts w:ascii="Times New Roman" w:hAnsi="Times New Roman" w:cs="Times New Roman"/>
            <w:sz w:val="24"/>
            <w:szCs w:val="24"/>
            <w:rPrChange w:id="1884" w:author="Stephen" w:date="2019-11-20T20:30:00Z">
              <w:rPr>
                <w:rFonts w:ascii="Times New Roman" w:hAnsi="Times New Roman" w:cs="Times New Roman"/>
                <w:color w:val="BA131A"/>
                <w:sz w:val="24"/>
                <w:szCs w:val="24"/>
                <w:u w:val="single"/>
                <w:lang w:val="sv-SE"/>
              </w:rPr>
            </w:rPrChange>
          </w:rPr>
          <w:t>Heijer</w:t>
        </w:r>
        <w:proofErr w:type="spellEnd"/>
        <w:r w:rsidRPr="000D7CFF">
          <w:rPr>
            <w:rFonts w:ascii="Times New Roman" w:hAnsi="Times New Roman" w:cs="Times New Roman"/>
            <w:sz w:val="24"/>
            <w:szCs w:val="24"/>
            <w:rPrChange w:id="1885"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86"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87" w:author="Stephen" w:date="2019-11-20T20:30:00Z">
              <w:rPr>
                <w:rFonts w:ascii="Times New Roman" w:hAnsi="Times New Roman" w:cs="Times New Roman"/>
                <w:color w:val="BA131A"/>
                <w:sz w:val="24"/>
                <w:szCs w:val="24"/>
                <w:u w:val="single"/>
                <w:lang w:val="sv-SE"/>
              </w:rPr>
            </w:rPrChange>
          </w:rPr>
          <w:instrText xml:space="preserve"> HYPERLINK "https://www.ncbi.nlm.nih.gov/pubmed/?term=Uitterlinden%20AG%5BAuthor%5D&amp;cauthor=true&amp;cauthor_uid=21367965"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88" w:author="Stephen" w:date="2019-11-20T20:30:00Z">
              <w:rPr>
                <w:rFonts w:ascii="Times New Roman" w:hAnsi="Times New Roman" w:cs="Times New Roman"/>
                <w:color w:val="BA131A"/>
                <w:sz w:val="24"/>
                <w:szCs w:val="24"/>
                <w:u w:val="single"/>
                <w:lang w:val="sv-SE"/>
              </w:rPr>
            </w:rPrChange>
          </w:rPr>
          <w:t>Uitterlinden</w:t>
        </w:r>
        <w:proofErr w:type="spellEnd"/>
        <w:r w:rsidRPr="000D7CFF">
          <w:rPr>
            <w:rFonts w:ascii="Times New Roman" w:hAnsi="Times New Roman" w:cs="Times New Roman"/>
            <w:sz w:val="24"/>
            <w:szCs w:val="24"/>
            <w:rPrChange w:id="1889" w:author="Stephen" w:date="2019-11-20T20:30:00Z">
              <w:rPr>
                <w:rFonts w:ascii="Times New Roman" w:hAnsi="Times New Roman" w:cs="Times New Roman"/>
                <w:color w:val="BA131A"/>
                <w:sz w:val="24"/>
                <w:szCs w:val="24"/>
                <w:u w:val="single"/>
                <w:lang w:val="sv-SE"/>
              </w:rPr>
            </w:rPrChange>
          </w:rPr>
          <w:t xml:space="preserve"> AG</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90"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91" w:author="Stephen" w:date="2019-11-20T20:30:00Z">
              <w:rPr>
                <w:rFonts w:ascii="Times New Roman" w:hAnsi="Times New Roman" w:cs="Times New Roman"/>
                <w:color w:val="BA131A"/>
                <w:sz w:val="24"/>
                <w:szCs w:val="24"/>
                <w:u w:val="single"/>
                <w:lang w:val="sv-SE"/>
              </w:rPr>
            </w:rPrChange>
          </w:rPr>
          <w:instrText xml:space="preserve"> HYPERLINK "https://www.ncbi.nlm.nih.gov/pubmed/?term=Visser%20TJ%5BAuthor%5D&amp;cauthor=true&amp;cauthor_uid=21367965"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92" w:author="Stephen" w:date="2019-11-20T20:30:00Z">
              <w:rPr>
                <w:rFonts w:ascii="Times New Roman" w:hAnsi="Times New Roman" w:cs="Times New Roman"/>
                <w:color w:val="BA131A"/>
                <w:sz w:val="24"/>
                <w:szCs w:val="24"/>
                <w:u w:val="single"/>
                <w:lang w:val="sv-SE"/>
              </w:rPr>
            </w:rPrChange>
          </w:rPr>
          <w:t>Visser TJ</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93"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0D7CFF">
          <w:rPr>
            <w:rFonts w:ascii="Times New Roman" w:hAnsi="Times New Roman" w:cs="Times New Roman"/>
            <w:sz w:val="24"/>
            <w:szCs w:val="24"/>
            <w:rPrChange w:id="1894" w:author="Stephen" w:date="2019-11-20T20:30:00Z">
              <w:rPr>
                <w:rFonts w:ascii="Times New Roman" w:hAnsi="Times New Roman" w:cs="Times New Roman"/>
                <w:color w:val="BA131A"/>
                <w:sz w:val="24"/>
                <w:szCs w:val="24"/>
                <w:u w:val="single"/>
                <w:lang w:val="sv-SE"/>
              </w:rPr>
            </w:rPrChange>
          </w:rPr>
          <w:instrText xml:space="preserve"> HYPERLINK "https://www.ncbi.nlm.nih.gov/pubmed/?term=Peeters%20RP%5BAuthor%5D&amp;cauthor=true&amp;cauthor_uid=21367965" </w:instrText>
        </w:r>
        <w:r w:rsidRPr="00D05AFF">
          <w:rPr>
            <w:rFonts w:ascii="Times New Roman" w:hAnsi="Times New Roman" w:cs="Times New Roman"/>
            <w:sz w:val="24"/>
            <w:szCs w:val="24"/>
          </w:rPr>
          <w:fldChar w:fldCharType="separate"/>
        </w:r>
        <w:r w:rsidRPr="000D7CFF">
          <w:rPr>
            <w:rFonts w:ascii="Times New Roman" w:hAnsi="Times New Roman" w:cs="Times New Roman"/>
            <w:sz w:val="24"/>
            <w:szCs w:val="24"/>
            <w:rPrChange w:id="1895" w:author="Stephen" w:date="2019-11-20T20:30:00Z">
              <w:rPr>
                <w:rFonts w:ascii="Times New Roman" w:hAnsi="Times New Roman" w:cs="Times New Roman"/>
                <w:color w:val="BA131A"/>
                <w:sz w:val="24"/>
                <w:szCs w:val="24"/>
                <w:u w:val="single"/>
                <w:lang w:val="sv-SE"/>
              </w:rPr>
            </w:rPrChange>
          </w:rPr>
          <w:t>Peeters</w:t>
        </w:r>
        <w:proofErr w:type="spellEnd"/>
        <w:r w:rsidRPr="000D7CFF">
          <w:rPr>
            <w:rFonts w:ascii="Times New Roman" w:hAnsi="Times New Roman" w:cs="Times New Roman"/>
            <w:sz w:val="24"/>
            <w:szCs w:val="24"/>
            <w:rPrChange w:id="1896" w:author="Stephen" w:date="2019-11-20T20:30:00Z">
              <w:rPr>
                <w:rFonts w:ascii="Times New Roman" w:hAnsi="Times New Roman" w:cs="Times New Roman"/>
                <w:color w:val="BA131A"/>
                <w:sz w:val="24"/>
                <w:szCs w:val="24"/>
                <w:u w:val="single"/>
                <w:lang w:val="sv-SE"/>
              </w:rPr>
            </w:rPrChange>
          </w:rPr>
          <w:t xml:space="preserve"> RP</w:t>
        </w:r>
        <w:r w:rsidRPr="00D05AFF">
          <w:rPr>
            <w:rFonts w:ascii="Times New Roman" w:hAnsi="Times New Roman" w:cs="Times New Roman"/>
            <w:sz w:val="24"/>
            <w:szCs w:val="24"/>
          </w:rPr>
          <w:fldChar w:fldCharType="end"/>
        </w:r>
        <w:r w:rsidRPr="000D7CFF">
          <w:rPr>
            <w:rFonts w:ascii="Times New Roman" w:hAnsi="Times New Roman" w:cs="Times New Roman"/>
            <w:sz w:val="24"/>
            <w:szCs w:val="24"/>
            <w:rPrChange w:id="1897" w:author="Stephen" w:date="2019-11-20T20:30:00Z">
              <w:rPr>
                <w:rFonts w:ascii="Times New Roman" w:hAnsi="Times New Roman" w:cs="Times New Roman"/>
                <w:color w:val="BA131A"/>
                <w:sz w:val="24"/>
                <w:szCs w:val="24"/>
                <w:u w:val="single"/>
                <w:lang w:val="sv-SE"/>
              </w:rPr>
            </w:rPrChange>
          </w:rPr>
          <w:t xml:space="preserve"> 2011.</w:t>
        </w:r>
        <w:r w:rsidR="00B57EDA" w:rsidRPr="00D05AFF">
          <w:rPr>
            <w:rFonts w:ascii="Times New Roman" w:hAnsi="Times New Roman" w:cs="Times New Roman"/>
            <w:sz w:val="24"/>
            <w:szCs w:val="24"/>
          </w:rPr>
          <w:t>A Large-scale association analysis of 68 thyroid hormone pathway genes with serum TSH and FT4 levels</w:t>
        </w:r>
        <w:r w:rsidR="00B57EDA">
          <w:rPr>
            <w:rFonts w:ascii="Times New Roman" w:hAnsi="Times New Roman" w:cs="Times New Roman"/>
            <w:sz w:val="24"/>
            <w:szCs w:val="24"/>
          </w:rPr>
          <w:t xml:space="preserve">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"https://www.ncbi.nlm.nih.gov/pubmed/21367965" \o "European journal of endocrinology."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Eur J Endocrinol.</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May</w:t>
        </w:r>
      </w:ins>
      <w:ins w:id="1898" w:author="Stephen" w:date="2019-11-20T21:43:00Z">
        <w:r w:rsidR="00FE7244" w:rsidRPr="00D05AFF">
          <w:rPr>
            <w:rFonts w:ascii="Times New Roman" w:hAnsi="Times New Roman" w:cs="Times New Roman"/>
            <w:sz w:val="24"/>
            <w:szCs w:val="24"/>
          </w:rPr>
          <w:t>; 164</w:t>
        </w:r>
      </w:ins>
      <w:ins w:id="1899" w:author="Stephen" w:date="2019-11-17T10:45:00Z">
        <w:r w:rsidR="00B57EDA" w:rsidRPr="00D05AFF">
          <w:rPr>
            <w:rFonts w:ascii="Times New Roman" w:hAnsi="Times New Roman" w:cs="Times New Roman"/>
            <w:sz w:val="24"/>
            <w:szCs w:val="24"/>
          </w:rPr>
          <w:t xml:space="preserve">(5):781-8.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10.1530/EJE-10-1130</w:t>
        </w:r>
      </w:ins>
    </w:p>
    <w:p w14:paraId="672CF512" w14:textId="77777777" w:rsidR="00520B9F" w:rsidRDefault="000D7CFF" w:rsidP="00520B9F">
      <w:pPr>
        <w:pStyle w:val="ListParagraph"/>
        <w:numPr>
          <w:ilvl w:val="0"/>
          <w:numId w:val="6"/>
        </w:numPr>
        <w:spacing w:line="480" w:lineRule="auto"/>
        <w:ind w:left="1134" w:hanging="567"/>
        <w:rPr>
          <w:ins w:id="1900" w:author="Stephen" w:date="2019-11-17T10:46:00Z"/>
          <w:rFonts w:ascii="Times New Roman" w:hAnsi="Times New Roman" w:cs="Times New Roman"/>
          <w:sz w:val="24"/>
          <w:szCs w:val="24"/>
        </w:rPr>
        <w:pPrChange w:id="1901" w:author="Stephen" w:date="2019-11-20T20:31:00Z">
          <w:pPr>
            <w:pStyle w:val="ListParagraph"/>
            <w:numPr>
              <w:numId w:val="6"/>
            </w:numPr>
            <w:autoSpaceDE w:val="0"/>
            <w:autoSpaceDN w:val="0"/>
            <w:adjustRightInd w:val="0"/>
            <w:spacing w:after="0" w:line="480" w:lineRule="auto"/>
            <w:ind w:left="928" w:hanging="360"/>
          </w:pPr>
        </w:pPrChange>
      </w:pPr>
      <w:ins w:id="1902" w:author="Stephen" w:date="2019-11-17T10:46: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"https://www.ncbi.nlm.nih.gov/pubmed/?term=Ellervik%20C%5BAuthor%5D&amp;cauthor=true&amp;cauthor_uid=30673084"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Ellervik</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"https://www.ncbi.nlm.nih.gov/pubmed/?term=Roselli%20C%5BAuthor%5D&amp;cauthor=true&amp;cauthor_uid=30673084"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Roselli</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"https://www.ncbi.nlm.nih.gov/pubmed/?term=Christophersen%20IE%5BAuthor%5D&amp;cauthor=true&amp;cauthor_uid=30673084"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Christophersen</w:t>
        </w:r>
        <w:proofErr w:type="spellEnd"/>
        <w:r w:rsidR="00B57EDA" w:rsidRPr="00D05AFF">
          <w:rPr>
            <w:rFonts w:ascii="Times New Roman" w:hAnsi="Times New Roman" w:cs="Times New Roman"/>
            <w:sz w:val="24"/>
            <w:szCs w:val="24"/>
          </w:rPr>
          <w:t xml:space="preserve"> IE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"https://www.ncbi.nlm.nih.gov/pubmed/?term=Alonso%20A%5BAuthor%5D&amp;cauthor=true&amp;cauthor_uid=30673084"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Alonso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"https://www.ncbi.nlm.nih.gov/pubmed/?term=Pietzner%20M%5BAuthor%5D&amp;cauthor=true&amp;cauthor_uid=30673084"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Pietzner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E335B5">
          <w:rPr>
            <w:rFonts w:ascii="Times New Roman" w:hAnsi="Times New Roman" w:cs="Times New Roman"/>
            <w:sz w:val="24"/>
            <w:szCs w:val="24"/>
          </w:rPr>
          <w:t>, </w:t>
        </w:r>
        <w:proofErr w:type="spellStart"/>
        <w:r w:rsidR="00E335B5">
          <w:rPr>
            <w:rFonts w:ascii="Times New Roman" w:hAnsi="Times New Roman" w:cs="Times New Roman"/>
            <w:sz w:val="24"/>
            <w:szCs w:val="24"/>
          </w:rPr>
          <w:t>Sitlani</w:t>
        </w:r>
        <w:proofErr w:type="spellEnd"/>
        <w:r w:rsidR="00E335B5">
          <w:rPr>
            <w:rFonts w:ascii="Times New Roman" w:hAnsi="Times New Roman" w:cs="Times New Roman"/>
            <w:sz w:val="24"/>
            <w:szCs w:val="24"/>
          </w:rPr>
          <w:t xml:space="preserve"> CM</w:t>
        </w:r>
      </w:ins>
      <w:ins w:id="1903" w:author="Stephen" w:date="2019-11-18T08:49:00Z">
        <w:r w:rsidR="00E335B5">
          <w:rPr>
            <w:rFonts w:ascii="Times New Roman" w:hAnsi="Times New Roman" w:cs="Times New Roman"/>
            <w:sz w:val="24"/>
            <w:szCs w:val="24"/>
          </w:rPr>
          <w:t>O</w:t>
        </w:r>
      </w:ins>
      <w:ins w:id="1904" w:author="Stephen" w:date="2019-11-17T10:46:00Z">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"https://www.ncbi.nlm.nih.gov/pubmed/?term=Trompet%20S%5BAuthor%5D&amp;cauthor=true&amp;cauthor_uid=30673084"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Trompet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"https://www.ncbi.nlm.nih.gov/pubmed/?term=Arking%20DE%5BAuthor%5D&amp;cauthor=true&amp;cauthor_uid=30673084"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Arking</w:t>
        </w:r>
        <w:proofErr w:type="spellEnd"/>
        <w:r w:rsidR="00B57EDA" w:rsidRPr="00D05AFF">
          <w:rPr>
            <w:rFonts w:ascii="Times New Roman" w:hAnsi="Times New Roman" w:cs="Times New Roman"/>
            <w:sz w:val="24"/>
            <w:szCs w:val="24"/>
          </w:rPr>
          <w:t xml:space="preserve"> DE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"https://www.ncbi.nlm.nih.gov/pubmed/?term=Geelhoed%20B%5BAuthor%5D&amp;cauthor=true&amp;cauthor_uid=30673084"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Geelhoed</w:t>
        </w:r>
        <w:proofErr w:type="spellEnd"/>
        <w:r w:rsidR="00B57EDA" w:rsidRPr="00D05AFF">
          <w:rPr>
            <w:rFonts w:ascii="Times New Roman" w:hAnsi="Times New Roman" w:cs="Times New Roman"/>
            <w:sz w:val="24"/>
            <w:szCs w:val="24"/>
          </w:rPr>
          <w:t xml:space="preserve"> 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"https://www.ncbi.nlm.nih.gov/pubmed/?term=Guo%20X%5BAuthor%5D&amp;cauthor=true&amp;cauthor_uid=30673084"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Guo X</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"https://www.ncbi.nlm.nih.gov/pubmed/?term=Kleber%20ME%5BAuthor%5D&amp;cauthor=true&amp;cauthor_uid=30673084"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Kleber ME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"https://www.ncbi.nlm.nih.gov/pubmed/?term=MacFarlane%20P%5BAuthor%5D&amp;cauthor=true&amp;cauthor_uid=30673084"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MacFarlane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"https://www.ncbi.nlm.nih.gov/pubmed/?term=Selvin%20E%5BAuthor%5D&amp;cauthor=true&amp;cauthor_uid=30673084"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Selvin 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"https://www.ncbi.nlm.nih.gov/pubmed/?term=Shaffer%20C%5BAuthor%5D&amp;cauthor=true&amp;cauthor_uid=30673084"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Shaffer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"https://www.ncbi.nlm.nih.gov/pubmed/?term=Smith%20AV%5BAuthor%5D&amp;cauthor=true&amp;cauthor_uid=30673084"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AV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"https://www.ncbi.nlm.nih.gov/pubmed/?term=Verweij%20N%5BAuthor%5D&amp;cauthor=true&amp;cauthor_uid=30673084"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Verweij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"https://www.ncbi.nlm.nih.gov/pubmed/?term=Weiss%20S%5BAuthor%5D&amp;cauthor=true&amp;cauthor_uid=30673084"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Weiss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"https://www.ncbi.nlm.nih.gov/pubmed/?term=Cappola%20AR%5BAuthor%5D&amp;cauthor=true&amp;cauthor_uid=30673084"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Cappola</w:t>
        </w:r>
        <w:proofErr w:type="spellEnd"/>
        <w:r w:rsidR="00B57EDA" w:rsidRPr="00D05AFF">
          <w:rPr>
            <w:rFonts w:ascii="Times New Roman" w:hAnsi="Times New Roman" w:cs="Times New Roman"/>
            <w:sz w:val="24"/>
            <w:szCs w:val="24"/>
          </w:rPr>
          <w:t xml:space="preserve"> AR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"https://www.ncbi.nlm.nih.gov/pubmed/?term=D%C3%B6rr%20M%5BAuthor%5D&amp;cauthor=true&amp;cauthor_uid=30673084"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Dörr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"https://www.ncbi.nlm.nih.gov/pubmed/?term=Gudnason%20V%5BAuthor%5D&amp;cauthor=true&amp;cauthor_uid=30673084"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Gudnason</w:t>
        </w:r>
        <w:proofErr w:type="spellEnd"/>
        <w:r w:rsidR="00B57EDA" w:rsidRPr="00D05AFF">
          <w:rPr>
            <w:rFonts w:ascii="Times New Roman" w:hAnsi="Times New Roman" w:cs="Times New Roman"/>
            <w:sz w:val="24"/>
            <w:szCs w:val="24"/>
          </w:rPr>
          <w:t xml:space="preserve"> 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"https://www.ncbi.nlm.nih.gov/pubmed/?term=Heckbert%20S%5BAuthor%5D&amp;cauthor=true&amp;cauthor_uid=30673084"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Heckbert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"https://www.ncbi.nlm.nih.gov/pubmed/?term=Mooijaart%20S%5BAuthor%5D&amp;cauthor=true&amp;cauthor_uid=30673084"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Mooijaart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"https://www.ncbi.nlm.nih.gov/pubmed/?term=M%C3%A4rz%20W%5BAuthor%5D&amp;cauthor=true&amp;cauthor_uid=30673084"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März</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"https://www.ncbi.nlm.nih.gov/pubmed/?term=Psaty%20BM%5BAuthor%5D&amp;cauthor=true&amp;cauthor_uid=30673084"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Psaty</w:t>
        </w:r>
        <w:proofErr w:type="spellEnd"/>
        <w:r w:rsidR="00B57EDA" w:rsidRPr="00D05AFF">
          <w:rPr>
            <w:rFonts w:ascii="Times New Roman" w:hAnsi="Times New Roman" w:cs="Times New Roman"/>
            <w:sz w:val="24"/>
            <w:szCs w:val="24"/>
          </w:rPr>
          <w:t xml:space="preserve"> BM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"https://www.ncbi.nlm.nih.gov/pubmed/?term=Ridker%20PM%5BAuthor%5D&amp;cauthor=true&amp;cauthor_uid=30673084"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Ridker</w:t>
        </w:r>
        <w:proofErr w:type="spellEnd"/>
        <w:r w:rsidR="00B57EDA" w:rsidRPr="00D05AFF">
          <w:rPr>
            <w:rFonts w:ascii="Times New Roman" w:hAnsi="Times New Roman" w:cs="Times New Roman"/>
            <w:sz w:val="24"/>
            <w:szCs w:val="24"/>
          </w:rPr>
          <w:t xml:space="preserve"> PM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"https://www.ncbi.nlm.nih.gov/pubmed/?term=Roden%20D%5BAuthor%5D&amp;cauthor=true&amp;cauthor_uid=30673084"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Roden</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"https://www.ncbi.nlm.nih.gov/pubmed/?term=Stott%20DJ%5BAuthor%5D&amp;cauthor=true&amp;cauthor_uid=30673084"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Stott DJ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"https://www.ncbi.nlm.nih.gov/pubmed/?term=V%C3%B6lzke%20H%5BAuthor%5D&amp;cauthor=true&amp;cauthor_uid=30673084"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Völzke</w:t>
        </w:r>
        <w:proofErr w:type="spellEnd"/>
        <w:r w:rsidR="00B57EDA" w:rsidRPr="00D05AFF">
          <w:rPr>
            <w:rFonts w:ascii="Times New Roman" w:hAnsi="Times New Roman" w:cs="Times New Roman"/>
            <w:sz w:val="24"/>
            <w:szCs w:val="24"/>
          </w:rPr>
          <w:t xml:space="preserve">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"https://www.ncbi.nlm.nih.gov/pubmed/?term=Benjamin%20EJ%5BAuthor%5D&amp;cauthor=true&amp;cauthor_uid=30673084"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Benjamin EJ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"https://www.ncbi.nlm.nih.gov/pubmed/?term=Delgado%20G%5BAuthor%5D&amp;cauthor=true&amp;cauthor_uid=30673084"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Delgado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"https://www.ncbi.nlm.nih.gov/pubmed/?term=Ellinor%20P%5BAuthor%5D&amp;cauthor=true&amp;cauthor_uid=30673084"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Ellinor</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"https://www.ncbi.nlm.nih.gov/pubmed/?term=Homuth%20G%5BAuthor%5D&amp;cauthor=true&amp;cauthor_uid=30673084"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Homuth</w:t>
        </w:r>
        <w:proofErr w:type="spellEnd"/>
        <w:r w:rsidR="00B57EDA" w:rsidRPr="00D05AFF">
          <w:rPr>
            <w:rFonts w:ascii="Times New Roman" w:hAnsi="Times New Roman" w:cs="Times New Roman"/>
            <w:sz w:val="24"/>
            <w:szCs w:val="24"/>
          </w:rPr>
          <w:t xml:space="preserve">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"https://www.ncbi.nlm.nih.gov/pubmed/?term=K%C3%B6ttgen%20A%5BAuthor%5D&amp;cauthor=true&amp;cauthor_uid=30673084"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Köttgen</w:t>
        </w:r>
        <w:proofErr w:type="spellEnd"/>
        <w:r w:rsidR="00B57EDA" w:rsidRPr="00D05AFF">
          <w:rPr>
            <w:rFonts w:ascii="Times New Roman" w:hAnsi="Times New Roman" w:cs="Times New Roman"/>
            <w:sz w:val="24"/>
            <w:szCs w:val="24"/>
          </w:rPr>
          <w:t xml:space="preserve">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"https://www.ncbi.nlm.nih.gov/pubmed/?term=Jukema%20JW%5BAuthor%5D&amp;cauthor=true&amp;cauthor_uid=30673084"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Jukema</w:t>
        </w:r>
        <w:proofErr w:type="spellEnd"/>
        <w:r w:rsidR="00B57EDA" w:rsidRPr="00D05AFF">
          <w:rPr>
            <w:rFonts w:ascii="Times New Roman" w:hAnsi="Times New Roman" w:cs="Times New Roman"/>
            <w:sz w:val="24"/>
            <w:szCs w:val="24"/>
          </w:rPr>
          <w:t xml:space="preserve">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"https://www.ncbi.nlm.nih.gov/pubmed/?term=Lubitz%20SA%5BAuthor%5D&amp;cauthor=true&amp;cauthor_uid=30673084"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Lubitz SA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"https://www.ncbi.nlm.nih.gov/pubmed/?term=Mora%20S%5BAuthor%5D&amp;cauthor=true&amp;cauthor_uid=30673084"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Mora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"https://www.ncbi.nlm.nih.gov/pubmed/?term=Rienstra%20M%5BAuthor%5D&amp;cauthor=true&amp;cauthor_uid=30673084"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Rienstra</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"https://www.ncbi.nlm.nih.gov/pubmed/?term=Rotter%20JI%5BAuthor%5D&amp;cauthor=true&amp;cauthor_uid=30673084"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Rotter JI</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"https://www.ncbi.nlm.nih.gov/pubmed/?term=Shoemaker%20MB%5BAuthor%5D&amp;cauthor=true&amp;cauthor_uid=30673084"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Shoemaker MB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"https://www.ncbi.nlm.nih.gov/pubmed/?term=Sotoodehnia%20N%5BAuthor%5D&amp;cauthor=true&amp;cauthor_uid=30673084"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Sotoodehnia</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"https://www.ncbi.nlm.nih.gov/pubmed/?term=Taylor%20KD%5BAuthor%5D&amp;cauthor=true&amp;cauthor_uid=30673084"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KD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"https://www.ncbi.nlm.nih.gov/pubmed/?term=van%20der%20Harst%20P%5BAuthor%5D&amp;cauthor=true&amp;cauthor_uid=30673084"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van der </w:t>
        </w:r>
        <w:proofErr w:type="spellStart"/>
        <w:r w:rsidR="00B57EDA" w:rsidRPr="00D05AFF">
          <w:rPr>
            <w:rFonts w:ascii="Times New Roman" w:hAnsi="Times New Roman" w:cs="Times New Roman"/>
            <w:sz w:val="24"/>
            <w:szCs w:val="24"/>
          </w:rPr>
          <w:t>Harst</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"https://www.ncbi.nlm.nih.gov/pubmed/?term=Albert%20CM%5BAuthor%5D&amp;cauthor=true&amp;cauthor_uid=30673084"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Albert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"https://www.ncbi.nlm.nih.gov/pubmed/?term=Chasman%20DI%5BAuthor%5D&amp;cauthor=true&amp;cauthor_uid=30673084"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Chasman</w:t>
        </w:r>
        <w:proofErr w:type="spellEnd"/>
        <w:r w:rsidR="00B57EDA" w:rsidRPr="00D05AFF">
          <w:rPr>
            <w:rFonts w:ascii="Times New Roman" w:hAnsi="Times New Roman" w:cs="Times New Roman"/>
            <w:sz w:val="24"/>
            <w:szCs w:val="24"/>
          </w:rPr>
          <w:t xml:space="preserve"> DI</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2019</w:t>
        </w:r>
        <w:r w:rsidR="00B57EDA" w:rsidRPr="00D05AFF">
          <w:rPr>
            <w:rFonts w:ascii="Times New Roman" w:hAnsi="Times New Roman" w:cs="Times New Roman"/>
            <w:sz w:val="24"/>
            <w:szCs w:val="24"/>
          </w:rPr>
          <w:t xml:space="preserve">Assessment of the relationship between genetic determinants of thyroid function and atrial fibrillation A Mendelian Randomisation Study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"https://www.ncbi.nlm.nih.gov/pubmed/30673084" \o "JAMA cardiology."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JAMA </w:t>
        </w:r>
        <w:proofErr w:type="spellStart"/>
        <w:r w:rsidR="00B57EDA" w:rsidRPr="00D05AFF">
          <w:rPr>
            <w:rFonts w:ascii="Times New Roman" w:hAnsi="Times New Roman" w:cs="Times New Roman"/>
            <w:sz w:val="24"/>
            <w:szCs w:val="24"/>
          </w:rPr>
          <w:t>Cardiol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 F</w:t>
        </w:r>
        <w:r w:rsidR="00B57EDA" w:rsidRPr="00D05AFF">
          <w:rPr>
            <w:rFonts w:ascii="Times New Roman" w:hAnsi="Times New Roman" w:cs="Times New Roman"/>
            <w:sz w:val="24"/>
            <w:szCs w:val="24"/>
          </w:rPr>
          <w:t>1</w:t>
        </w:r>
      </w:ins>
      <w:ins w:id="1905" w:author="Stephen" w:date="2019-11-18T08:51:00Z">
        <w:r w:rsidR="00E335B5" w:rsidRPr="00D05AFF">
          <w:rPr>
            <w:rFonts w:ascii="Times New Roman" w:hAnsi="Times New Roman" w:cs="Times New Roman"/>
            <w:sz w:val="24"/>
            <w:szCs w:val="24"/>
          </w:rPr>
          <w:t>; 4</w:t>
        </w:r>
      </w:ins>
      <w:ins w:id="1906" w:author="Stephen" w:date="2019-11-17T10:46:00Z">
        <w:r w:rsidR="00B57EDA" w:rsidRPr="00D05AFF">
          <w:rPr>
            <w:rFonts w:ascii="Times New Roman" w:hAnsi="Times New Roman" w:cs="Times New Roman"/>
            <w:sz w:val="24"/>
            <w:szCs w:val="24"/>
          </w:rPr>
          <w:t xml:space="preserve">(2):144-152.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10.1001/jamacardio.2018.4635</w:t>
        </w:r>
      </w:ins>
    </w:p>
    <w:p w14:paraId="42C2A50F" w14:textId="77777777" w:rsidR="00520B9F" w:rsidRDefault="00B57EDA" w:rsidP="00520B9F">
      <w:pPr>
        <w:pStyle w:val="ListParagraph"/>
        <w:numPr>
          <w:ilvl w:val="0"/>
          <w:numId w:val="6"/>
        </w:numPr>
        <w:spacing w:line="480" w:lineRule="auto"/>
        <w:ind w:left="1134" w:hanging="567"/>
        <w:rPr>
          <w:ins w:id="1907" w:author="Stephen" w:date="2019-11-17T10:46:00Z"/>
          <w:rFonts w:ascii="Times New Roman" w:hAnsi="Times New Roman" w:cs="Times New Roman"/>
          <w:sz w:val="24"/>
          <w:szCs w:val="24"/>
        </w:rPr>
        <w:pPrChange w:id="1908" w:author="Stephen" w:date="2019-11-20T20:31:00Z">
          <w:pPr>
            <w:pStyle w:val="ListParagraph"/>
            <w:numPr>
              <w:numId w:val="6"/>
            </w:numPr>
            <w:autoSpaceDE w:val="0"/>
            <w:autoSpaceDN w:val="0"/>
            <w:adjustRightInd w:val="0"/>
            <w:spacing w:after="0" w:line="480" w:lineRule="auto"/>
            <w:ind w:left="1440" w:hanging="1080"/>
          </w:pPr>
        </w:pPrChange>
      </w:pPr>
      <w:ins w:id="1909" w:author="Stephen" w:date="2019-11-17T10:46:00Z">
        <w:r>
          <w:rPr>
            <w:rFonts w:ascii="Times New Roman" w:hAnsi="Times New Roman" w:cs="Times New Roman"/>
            <w:sz w:val="24"/>
            <w:szCs w:val="24"/>
          </w:rPr>
          <w:lastRenderedPageBreak/>
          <w:t xml:space="preserve">Larsson SC, </w:t>
        </w:r>
        <w:r w:rsidRPr="00D05AFF">
          <w:rPr>
            <w:rFonts w:ascii="Times New Roman" w:hAnsi="Times New Roman" w:cs="Times New Roman"/>
            <w:sz w:val="24"/>
            <w:szCs w:val="24"/>
          </w:rPr>
          <w:t> </w:t>
        </w:r>
        <w:proofErr w:type="spellStart"/>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"https://www.ncbi.nlm.nih.gov/pubmed/?term=Allara%20E%5BAuthor%5D&amp;cauthor=true&amp;cauthor_uid=30702347"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Allara</w:t>
        </w:r>
        <w:proofErr w:type="spellEnd"/>
        <w:r w:rsidRPr="00D05AFF">
          <w:rPr>
            <w:rFonts w:ascii="Times New Roman" w:hAnsi="Times New Roman" w:cs="Times New Roman"/>
            <w:sz w:val="24"/>
            <w:szCs w:val="24"/>
          </w:rPr>
          <w:t xml:space="preserve"> E</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"https://www.ncbi.nlm.nih.gov/pubmed/?term=Mason%20AM%5BAuthor%5D&amp;cauthor=true&amp;cauthor_uid=30702347"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Mason AM</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proofErr w:type="spellStart"/>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"https://www.ncbi.nlm.nih.gov/pubmed/?term=Micha%C3%ABlsson%20K%5BAuthor%5D&amp;cauthor=true&amp;cauthor_uid=30702347"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Michaëlsson</w:t>
        </w:r>
        <w:proofErr w:type="spellEnd"/>
        <w:r w:rsidRPr="00D05AFF">
          <w:rPr>
            <w:rFonts w:ascii="Times New Roman" w:hAnsi="Times New Roman" w:cs="Times New Roman"/>
            <w:sz w:val="24"/>
            <w:szCs w:val="24"/>
          </w:rPr>
          <w:t xml:space="preserve"> K</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1, 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"https://www.ncbi.nlm.nih.gov/pubmed/?term=Burgess%20S%5BAuthor%5D&amp;cauthor=true&amp;cauthor_uid=30702347"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Burgess S</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 xml:space="preserve">.  </w:t>
        </w:r>
        <w:r w:rsidRPr="00477FEC">
          <w:rPr>
            <w:rFonts w:ascii="Times New Roman" w:hAnsi="Times New Roman" w:cs="Times New Roman"/>
            <w:sz w:val="24"/>
            <w:szCs w:val="24"/>
          </w:rPr>
          <w:t xml:space="preserve">2019 </w:t>
        </w:r>
        <w:r>
          <w:rPr>
            <w:rFonts w:ascii="Times New Roman" w:hAnsi="Times New Roman" w:cs="Times New Roman"/>
            <w:sz w:val="24"/>
            <w:szCs w:val="24"/>
          </w:rPr>
          <w:t>Th</w:t>
        </w:r>
        <w:r w:rsidRPr="00D05AFF">
          <w:rPr>
            <w:rFonts w:ascii="Times New Roman" w:hAnsi="Times New Roman" w:cs="Times New Roman"/>
            <w:sz w:val="24"/>
            <w:szCs w:val="24"/>
          </w:rPr>
          <w:t xml:space="preserve">yroid function and dysfunction in relation to 16 cardiovascular diseases. A </w:t>
        </w:r>
      </w:ins>
      <w:ins w:id="1910" w:author="Stephen" w:date="2019-11-18T08:51:00Z">
        <w:r w:rsidR="00E335B5" w:rsidRPr="00D05AFF">
          <w:rPr>
            <w:rFonts w:ascii="Times New Roman" w:hAnsi="Times New Roman" w:cs="Times New Roman"/>
            <w:sz w:val="24"/>
            <w:szCs w:val="24"/>
          </w:rPr>
          <w:t>Mendelian</w:t>
        </w:r>
      </w:ins>
      <w:ins w:id="1911" w:author="Stephen" w:date="2019-11-17T10:46:00Z">
        <w:r w:rsidRPr="00D05AFF">
          <w:rPr>
            <w:rFonts w:ascii="Times New Roman" w:hAnsi="Times New Roman" w:cs="Times New Roman"/>
            <w:sz w:val="24"/>
            <w:szCs w:val="24"/>
          </w:rPr>
          <w:t xml:space="preserve"> Randomisation Study. </w:t>
        </w:r>
        <w:r w:rsidR="000D7CFF"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"https://www.ncbi.nlm.nih.gov/pubmed/30702347" \o "Circulation. Genomic and precision medicine." </w:instrText>
        </w:r>
        <w:r w:rsidR="000D7CFF"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 xml:space="preserve">Circ </w:t>
        </w:r>
        <w:proofErr w:type="spellStart"/>
        <w:r w:rsidRPr="00D05AFF">
          <w:rPr>
            <w:rFonts w:ascii="Times New Roman" w:hAnsi="Times New Roman" w:cs="Times New Roman"/>
            <w:sz w:val="24"/>
            <w:szCs w:val="24"/>
          </w:rPr>
          <w:t>Genom</w:t>
        </w:r>
        <w:proofErr w:type="spellEnd"/>
        <w:r w:rsidRPr="00D05AFF">
          <w:rPr>
            <w:rFonts w:ascii="Times New Roman" w:hAnsi="Times New Roman" w:cs="Times New Roman"/>
            <w:sz w:val="24"/>
            <w:szCs w:val="24"/>
          </w:rPr>
          <w:t xml:space="preserve"> Precis Med.</w:t>
        </w:r>
        <w:r w:rsidR="000D7CFF" w:rsidRPr="00D05AFF">
          <w:rPr>
            <w:rFonts w:ascii="Times New Roman" w:hAnsi="Times New Roman" w:cs="Times New Roman"/>
            <w:sz w:val="24"/>
            <w:szCs w:val="24"/>
          </w:rPr>
          <w:fldChar w:fldCharType="end"/>
        </w:r>
        <w:r w:rsidRPr="00D05AFF">
          <w:rPr>
            <w:rFonts w:ascii="Times New Roman" w:hAnsi="Times New Roman" w:cs="Times New Roman"/>
            <w:sz w:val="24"/>
            <w:szCs w:val="24"/>
          </w:rPr>
          <w:t>  Mar</w:t>
        </w:r>
      </w:ins>
      <w:ins w:id="1912" w:author="Stephen" w:date="2019-11-18T08:51:00Z">
        <w:r w:rsidR="00E335B5" w:rsidRPr="00D05AFF">
          <w:rPr>
            <w:rFonts w:ascii="Times New Roman" w:hAnsi="Times New Roman" w:cs="Times New Roman"/>
            <w:sz w:val="24"/>
            <w:szCs w:val="24"/>
          </w:rPr>
          <w:t>; 12</w:t>
        </w:r>
      </w:ins>
      <w:ins w:id="1913" w:author="Stephen" w:date="2019-11-17T10:46:00Z">
        <w:r w:rsidR="00E335B5">
          <w:rPr>
            <w:rFonts w:ascii="Times New Roman" w:hAnsi="Times New Roman" w:cs="Times New Roman"/>
            <w:sz w:val="24"/>
            <w:szCs w:val="24"/>
          </w:rPr>
          <w:t xml:space="preserve">(3):e002468. </w:t>
        </w:r>
      </w:ins>
      <w:ins w:id="1914" w:author="Stephen" w:date="2019-11-18T08:51:00Z">
        <w:r w:rsidR="00E335B5">
          <w:rPr>
            <w:rFonts w:ascii="Times New Roman" w:hAnsi="Times New Roman" w:cs="Times New Roman"/>
            <w:sz w:val="24"/>
            <w:szCs w:val="24"/>
          </w:rPr>
          <w:t>DOI</w:t>
        </w:r>
      </w:ins>
      <w:ins w:id="1915" w:author="Stephen" w:date="2019-11-17T10:46:00Z">
        <w:r w:rsidRPr="00D05AFF">
          <w:rPr>
            <w:rFonts w:ascii="Times New Roman" w:hAnsi="Times New Roman" w:cs="Times New Roman"/>
            <w:sz w:val="24"/>
            <w:szCs w:val="24"/>
          </w:rPr>
          <w:t>: 10.1161/CIRCGEN.118.002468.</w:t>
        </w:r>
      </w:ins>
    </w:p>
    <w:p w14:paraId="4043020C" w14:textId="77777777" w:rsidR="00520B9F" w:rsidRDefault="000D7CFF" w:rsidP="00520B9F">
      <w:pPr>
        <w:pStyle w:val="ListParagraph"/>
        <w:numPr>
          <w:ilvl w:val="0"/>
          <w:numId w:val="6"/>
        </w:numPr>
        <w:spacing w:line="480" w:lineRule="auto"/>
        <w:ind w:left="1134" w:hanging="567"/>
        <w:rPr>
          <w:ins w:id="1916" w:author="Stephen" w:date="2019-11-17T10:48:00Z"/>
          <w:rFonts w:ascii="Times New Roman" w:hAnsi="Times New Roman" w:cs="Times New Roman"/>
          <w:sz w:val="24"/>
          <w:szCs w:val="24"/>
        </w:rPr>
        <w:pPrChange w:id="1917" w:author="Stephen" w:date="2019-11-20T20:31:00Z">
          <w:pPr>
            <w:pStyle w:val="ListParagraph"/>
            <w:numPr>
              <w:numId w:val="6"/>
            </w:numPr>
            <w:autoSpaceDE w:val="0"/>
            <w:autoSpaceDN w:val="0"/>
            <w:adjustRightInd w:val="0"/>
            <w:spacing w:after="0" w:line="480" w:lineRule="auto"/>
            <w:ind w:left="1440" w:hanging="1080"/>
          </w:pPr>
        </w:pPrChange>
      </w:pPr>
      <w:ins w:id="1918" w:author="Stephen" w:date="2019-11-17T10:48: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"https://www.ncbi.nlm.nih.gov/pubmed/?term=Taylor%20PN%5BAuthor%5D&amp;cauthor=true&amp;cauthor_uid=26595101"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PN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"https://www.ncbi.nlm.nih.gov/pubmed/?term=Richmond%20R%5BAuthor%5D&amp;cauthor=true&amp;cauthor_uid=26595101"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Richmond 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"https://www.ncbi.nlm.nih.gov/pubmed/?term=Davies%20N%5BAuthor%5D&amp;cauthor=true&amp;cauthor_uid=26595101"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Davies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"https://www.ncbi.nlm.nih.gov/pubmed/?term=Sayers%20A%5BAuthor%5D&amp;cauthor=true&amp;cauthor_uid=26595101"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Sayers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"https://www.ncbi.nlm.nih.gov/pubmed/?term=Stevenson%20K%5BAuthor%5D&amp;cauthor=true&amp;cauthor_uid=26595101"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Stevenson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"https://www.ncbi.nlm.nih.gov/pubmed/?term=Woltersdorf%20W%5BAuthor%5D&amp;cauthor=true&amp;cauthor_uid=26595101"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Woltersdorf</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"https://www.ncbi.nlm.nih.gov/pubmed/?term=Groom%20A%5BAuthor%5D&amp;cauthor=true&amp;cauthor_uid=26595101"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Groom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"https://www.ncbi.nlm.nih.gov/pubmed/?term=Northstone%20K%5BAuthor%5D&amp;cauthor=true&amp;cauthor_uid=26595101"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Northstone</w:t>
        </w:r>
        <w:proofErr w:type="spellEnd"/>
        <w:r w:rsidR="00B57EDA" w:rsidRPr="00D05AFF">
          <w:rPr>
            <w:rFonts w:ascii="Times New Roman" w:hAnsi="Times New Roman" w:cs="Times New Roman"/>
            <w:sz w:val="24"/>
            <w:szCs w:val="24"/>
          </w:rPr>
          <w:t xml:space="preserve">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"https://www.ncbi.nlm.nih.gov/pubmed/?term=Ring%20S%5BAuthor%5D&amp;cauthor=true&amp;cauthor_uid=26595101"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Ring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"https://www.ncbi.nlm.nih.gov/pubmed/?term=Okosieme%20O%5BAuthor%5D&amp;cauthor=true&amp;cauthor_uid=26595101"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Okosieme</w:t>
        </w:r>
        <w:proofErr w:type="spellEnd"/>
        <w:r w:rsidR="00B57EDA" w:rsidRPr="00D05AFF">
          <w:rPr>
            <w:rFonts w:ascii="Times New Roman" w:hAnsi="Times New Roman" w:cs="Times New Roman"/>
            <w:sz w:val="24"/>
            <w:szCs w:val="24"/>
          </w:rPr>
          <w:t xml:space="preserve"> O</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"https://www.ncbi.nlm.nih.gov/pubmed/?term=Rees%20A%5BAuthor%5D&amp;cauthor=true&amp;cauthor_uid=26595101"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Rees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"https://www.ncbi.nlm.nih.gov/pubmed/?term=Nitsch%20D%5BAuthor%5D&amp;cauthor=true&amp;cauthor_uid=26595101"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Nitsch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"https://www.ncbi.nlm.nih.gov/pubmed/?term=Williams%20GR%5BAuthor%5D&amp;cauthor=true&amp;cauthor_uid=26595101"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Williams GR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"https://www.ncbi.nlm.nih.gov/pubmed/?term=Smith%20GD%5BAuthor%5D&amp;cauthor=true&amp;cauthor_uid=26595101"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GD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"https://www.ncbi.nlm.nih.gov/pubmed/?term=Gregory%20JW%5BAuthor%5D&amp;cauthor=true&amp;cauthor_uid=26595101"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Gregory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"https://www.ncbi.nlm.nih.gov/pubmed/?term=Timpson%20NJ%5BAuthor%5D&amp;cauthor=true&amp;cauthor_uid=26595101"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Timpson NJ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"https://www.ncbi.nlm.nih.gov/pubmed/?term=Tobias%20JH%5BAuthor%5D&amp;cauthor=true&amp;cauthor_uid=26595101"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Tobias JH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"https://www.ncbi.nlm.nih.gov/pubmed/?term=Dayan%20CM%5BAuthor%5D&amp;cauthor=true&amp;cauthor_uid=26595101"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Dayan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w:t>
        </w:r>
        <w:r w:rsidR="00B57EDA" w:rsidRPr="00477FEC">
          <w:rPr>
            <w:rFonts w:ascii="Times New Roman" w:hAnsi="Times New Roman" w:cs="Times New Roman"/>
            <w:sz w:val="24"/>
            <w:szCs w:val="24"/>
          </w:rPr>
          <w:t>2016</w:t>
        </w:r>
        <w:r w:rsidR="00B57EDA">
          <w:rPr>
            <w:rFonts w:ascii="Times New Roman" w:hAnsi="Times New Roman" w:cs="Times New Roman"/>
            <w:sz w:val="24"/>
            <w:szCs w:val="24"/>
          </w:rPr>
          <w:t xml:space="preserve"> </w:t>
        </w:r>
        <w:r w:rsidR="00B57EDA" w:rsidRPr="00D05AFF">
          <w:rPr>
            <w:rFonts w:ascii="Times New Roman" w:hAnsi="Times New Roman" w:cs="Times New Roman"/>
            <w:sz w:val="24"/>
            <w:szCs w:val="24"/>
          </w:rPr>
          <w:t xml:space="preserve">Paradoxical relationship between body mass index and thyroid hormone levels: a study using Mendelian randomisation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"https://www.ncbi.nlm.nih.gov/pubmed/26595101" \o "The Journal of clinical endocrinology and metabolism."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 Clin Endocrinol </w:t>
        </w:r>
        <w:proofErr w:type="spellStart"/>
        <w:r w:rsidR="00B57EDA" w:rsidRPr="00D05AFF">
          <w:rPr>
            <w:rFonts w:ascii="Times New Roman" w:hAnsi="Times New Roman" w:cs="Times New Roman"/>
            <w:sz w:val="24"/>
            <w:szCs w:val="24"/>
          </w:rPr>
          <w:t>Metab</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Feb</w:t>
        </w:r>
      </w:ins>
      <w:ins w:id="1919" w:author="Stephen" w:date="2019-11-18T08:51:00Z">
        <w:r w:rsidR="00E335B5" w:rsidRPr="00D05AFF">
          <w:rPr>
            <w:rFonts w:ascii="Times New Roman" w:hAnsi="Times New Roman" w:cs="Times New Roman"/>
            <w:sz w:val="24"/>
            <w:szCs w:val="24"/>
          </w:rPr>
          <w:t>; 101</w:t>
        </w:r>
      </w:ins>
      <w:ins w:id="1920" w:author="Stephen" w:date="2019-11-17T10:48:00Z">
        <w:r w:rsidR="00B57EDA" w:rsidRPr="00D05AFF">
          <w:rPr>
            <w:rFonts w:ascii="Times New Roman" w:hAnsi="Times New Roman" w:cs="Times New Roman"/>
            <w:sz w:val="24"/>
            <w:szCs w:val="24"/>
          </w:rPr>
          <w:t xml:space="preserve">(2):730-8.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10.1210/jc.2015-3505</w:t>
        </w:r>
      </w:ins>
    </w:p>
    <w:p w14:paraId="65B258C7" w14:textId="77777777" w:rsidR="00520B9F" w:rsidRDefault="00D5720A" w:rsidP="00520B9F">
      <w:pPr>
        <w:pStyle w:val="ListParagraph"/>
        <w:numPr>
          <w:ilvl w:val="0"/>
          <w:numId w:val="6"/>
        </w:numPr>
        <w:spacing w:line="480" w:lineRule="auto"/>
        <w:ind w:left="1134" w:hanging="567"/>
        <w:rPr>
          <w:ins w:id="1921" w:author="Stephen" w:date="2019-11-17T17:14:00Z"/>
          <w:rFonts w:ascii="Times New Roman" w:hAnsi="Times New Roman" w:cs="Times New Roman"/>
          <w:sz w:val="24"/>
          <w:szCs w:val="24"/>
        </w:rPr>
        <w:pPrChange w:id="1922" w:author="Stephen" w:date="2019-11-20T20:31:00Z">
          <w:pPr>
            <w:pStyle w:val="ListParagraph"/>
            <w:numPr>
              <w:numId w:val="6"/>
            </w:numPr>
            <w:autoSpaceDE w:val="0"/>
            <w:autoSpaceDN w:val="0"/>
            <w:adjustRightInd w:val="0"/>
            <w:spacing w:after="0" w:line="480" w:lineRule="auto"/>
            <w:ind w:left="1440" w:hanging="1080"/>
          </w:pPr>
        </w:pPrChange>
      </w:pPr>
      <w:ins w:id="1923" w:author="Stephen" w:date="2019-11-17T17:14:00Z">
        <w:r>
          <w:rPr>
            <w:rFonts w:ascii="Times New Roman" w:hAnsi="Times New Roman" w:cs="Times New Roman"/>
            <w:sz w:val="24"/>
            <w:szCs w:val="24"/>
          </w:rPr>
          <w:t>DeGroot LJ.</w:t>
        </w:r>
      </w:ins>
      <w:ins w:id="1924" w:author="Stephen" w:date="2019-11-18T08:52:00Z">
        <w:r w:rsidR="00D07650">
          <w:rPr>
            <w:rFonts w:ascii="Times New Roman" w:hAnsi="Times New Roman" w:cs="Times New Roman"/>
            <w:sz w:val="24"/>
            <w:szCs w:val="24"/>
          </w:rPr>
          <w:t xml:space="preserve"> </w:t>
        </w:r>
      </w:ins>
      <w:ins w:id="1925" w:author="Stephen" w:date="2019-11-17T17:14:00Z">
        <w:r>
          <w:rPr>
            <w:rFonts w:ascii="Times New Roman" w:hAnsi="Times New Roman" w:cs="Times New Roman"/>
            <w:sz w:val="24"/>
            <w:szCs w:val="24"/>
          </w:rPr>
          <w:t>Grave’s disease and the manifestations of thyrotoxicosis</w:t>
        </w:r>
      </w:ins>
      <w:ins w:id="1926" w:author="Stephen" w:date="2019-11-18T08:52:00Z">
        <w:r w:rsidR="00D07650">
          <w:rPr>
            <w:rFonts w:ascii="Times New Roman" w:hAnsi="Times New Roman" w:cs="Times New Roman"/>
            <w:sz w:val="24"/>
            <w:szCs w:val="24"/>
          </w:rPr>
          <w:t>. [</w:t>
        </w:r>
      </w:ins>
      <w:ins w:id="1927" w:author="Stephen" w:date="2019-11-17T17:14:00Z">
        <w:r>
          <w:rPr>
            <w:rFonts w:ascii="Times New Roman" w:hAnsi="Times New Roman" w:cs="Times New Roman"/>
            <w:sz w:val="24"/>
            <w:szCs w:val="24"/>
          </w:rPr>
          <w:t>Updated</w:t>
        </w:r>
        <w:r w:rsidR="00D07650">
          <w:rPr>
            <w:rFonts w:ascii="Times New Roman" w:hAnsi="Times New Roman" w:cs="Times New Roman"/>
            <w:sz w:val="24"/>
            <w:szCs w:val="24"/>
          </w:rPr>
          <w:t xml:space="preserve"> 2015 Jul 11]. In Feingold KR, </w:t>
        </w:r>
      </w:ins>
      <w:proofErr w:type="spellStart"/>
      <w:ins w:id="1928" w:author="Stephen" w:date="2019-11-18T08:52:00Z">
        <w:r w:rsidR="00D07650">
          <w:rPr>
            <w:rFonts w:ascii="Times New Roman" w:hAnsi="Times New Roman" w:cs="Times New Roman"/>
            <w:sz w:val="24"/>
            <w:szCs w:val="24"/>
          </w:rPr>
          <w:t>A</w:t>
        </w:r>
      </w:ins>
      <w:ins w:id="1929" w:author="Stephen" w:date="2019-11-17T17:14:00Z">
        <w:r>
          <w:rPr>
            <w:rFonts w:ascii="Times New Roman" w:hAnsi="Times New Roman" w:cs="Times New Roman"/>
            <w:sz w:val="24"/>
            <w:szCs w:val="24"/>
          </w:rPr>
          <w:t>nawalt</w:t>
        </w:r>
        <w:proofErr w:type="spellEnd"/>
        <w:r>
          <w:rPr>
            <w:rFonts w:ascii="Times New Roman" w:hAnsi="Times New Roman" w:cs="Times New Roman"/>
            <w:sz w:val="24"/>
            <w:szCs w:val="24"/>
          </w:rPr>
          <w:t xml:space="preserve"> B, Boyce a, et al.</w:t>
        </w:r>
      </w:ins>
      <w:ins w:id="1930" w:author="Stephen" w:date="2019-11-18T08:52:00Z">
        <w:r w:rsidR="00D07650">
          <w:rPr>
            <w:rFonts w:ascii="Times New Roman" w:hAnsi="Times New Roman" w:cs="Times New Roman"/>
            <w:sz w:val="24"/>
            <w:szCs w:val="24"/>
          </w:rPr>
          <w:t>, editors</w:t>
        </w:r>
      </w:ins>
      <w:ins w:id="1931" w:author="Stephen" w:date="2019-11-17T17:14:00Z">
        <w:r>
          <w:rPr>
            <w:rFonts w:ascii="Times New Roman" w:hAnsi="Times New Roman" w:cs="Times New Roman"/>
            <w:sz w:val="24"/>
            <w:szCs w:val="24"/>
          </w:rPr>
          <w:t xml:space="preserve">. </w:t>
        </w:r>
        <w:proofErr w:type="spellStart"/>
        <w:r>
          <w:rPr>
            <w:rFonts w:ascii="Times New Roman" w:hAnsi="Times New Roman" w:cs="Times New Roman"/>
            <w:sz w:val="24"/>
            <w:szCs w:val="24"/>
          </w:rPr>
          <w:t>Endotext</w:t>
        </w:r>
        <w:proofErr w:type="spellEnd"/>
        <w:r>
          <w:rPr>
            <w:rFonts w:ascii="Times New Roman" w:hAnsi="Times New Roman" w:cs="Times New Roman"/>
            <w:sz w:val="24"/>
            <w:szCs w:val="24"/>
          </w:rPr>
          <w:t xml:space="preserve"> [Internet]. South </w:t>
        </w:r>
      </w:ins>
      <w:ins w:id="1932" w:author="Stephen" w:date="2019-11-18T08:52:00Z">
        <w:r w:rsidR="00D07650">
          <w:rPr>
            <w:rFonts w:ascii="Times New Roman" w:hAnsi="Times New Roman" w:cs="Times New Roman"/>
            <w:sz w:val="24"/>
            <w:szCs w:val="24"/>
          </w:rPr>
          <w:t>Dartmouth (</w:t>
        </w:r>
      </w:ins>
      <w:ins w:id="1933" w:author="Stephen" w:date="2019-11-17T17:14:00Z">
        <w:r>
          <w:rPr>
            <w:rFonts w:ascii="Times New Roman" w:hAnsi="Times New Roman" w:cs="Times New Roman"/>
            <w:sz w:val="24"/>
            <w:szCs w:val="24"/>
          </w:rPr>
          <w:t>MA):MDText.c0m, Inc.</w:t>
        </w:r>
      </w:ins>
      <w:ins w:id="1934" w:author="Stephen" w:date="2019-11-20T21:43:00Z">
        <w:r w:rsidR="00FE7244">
          <w:rPr>
            <w:rFonts w:ascii="Times New Roman" w:hAnsi="Times New Roman" w:cs="Times New Roman"/>
            <w:sz w:val="24"/>
            <w:szCs w:val="24"/>
          </w:rPr>
          <w:t>; 2000</w:t>
        </w:r>
      </w:ins>
      <w:ins w:id="1935" w:author="Stephen" w:date="2019-11-17T17:14:00Z">
        <w:r>
          <w:rPr>
            <w:rFonts w:ascii="Times New Roman" w:hAnsi="Times New Roman" w:cs="Times New Roman"/>
            <w:sz w:val="24"/>
            <w:szCs w:val="24"/>
          </w:rPr>
          <w:t xml:space="preserve">. Available from </w:t>
        </w:r>
        <w:r w:rsidR="000D7CFF">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"https://www.ncbi.n1m.nih.gov/books/NBK285567/" </w:instrText>
        </w:r>
        <w:r w:rsidR="000D7CFF">
          <w:rPr>
            <w:rFonts w:ascii="Times New Roman" w:hAnsi="Times New Roman" w:cs="Times New Roman"/>
            <w:sz w:val="24"/>
            <w:szCs w:val="24"/>
          </w:rPr>
          <w:fldChar w:fldCharType="separate"/>
        </w:r>
        <w:r w:rsidR="000D7CFF" w:rsidRPr="000D7CFF">
          <w:rPr>
            <w:rPrChange w:id="1936" w:author="Stephen" w:date="2019-11-20T20:31:00Z">
              <w:rPr>
                <w:rStyle w:val="Hyperlink"/>
                <w:rFonts w:ascii="Times New Roman" w:hAnsi="Times New Roman" w:cs="Times New Roman"/>
                <w:sz w:val="24"/>
                <w:szCs w:val="24"/>
              </w:rPr>
            </w:rPrChange>
          </w:rPr>
          <w:t>https://www.ncbi.n1m.nih.gov/books/NBK285567/</w:t>
        </w:r>
        <w:r w:rsidR="000D7CFF">
          <w:rPr>
            <w:rFonts w:ascii="Times New Roman" w:hAnsi="Times New Roman" w:cs="Times New Roman"/>
            <w:sz w:val="24"/>
            <w:szCs w:val="24"/>
          </w:rPr>
          <w:fldChar w:fldCharType="end"/>
        </w:r>
      </w:ins>
    </w:p>
    <w:p w14:paraId="0604C302" w14:textId="77777777" w:rsidR="00520B9F" w:rsidRDefault="00D5720A" w:rsidP="00520B9F">
      <w:pPr>
        <w:pStyle w:val="ListParagraph"/>
        <w:numPr>
          <w:ilvl w:val="0"/>
          <w:numId w:val="6"/>
        </w:numPr>
        <w:spacing w:line="480" w:lineRule="auto"/>
        <w:ind w:left="1134" w:hanging="567"/>
        <w:rPr>
          <w:ins w:id="1937" w:author="Stephen" w:date="2019-11-17T17:15:00Z"/>
          <w:rFonts w:ascii="Times New Roman" w:hAnsi="Times New Roman" w:cs="Times New Roman"/>
          <w:sz w:val="24"/>
          <w:szCs w:val="24"/>
        </w:rPr>
        <w:pPrChange w:id="1938"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39" w:author="Stephen" w:date="2019-11-17T17:15:00Z">
        <w:r>
          <w:rPr>
            <w:rFonts w:ascii="Times New Roman" w:hAnsi="Times New Roman" w:cs="Times New Roman"/>
            <w:sz w:val="24"/>
            <w:szCs w:val="24"/>
          </w:rPr>
          <w:t>Stabouli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Papakatsika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Kotsis</w:t>
        </w:r>
        <w:proofErr w:type="spellEnd"/>
        <w:r>
          <w:rPr>
            <w:rFonts w:ascii="Times New Roman" w:hAnsi="Times New Roman" w:cs="Times New Roman"/>
            <w:sz w:val="24"/>
            <w:szCs w:val="24"/>
          </w:rPr>
          <w:t xml:space="preserve"> V 2010 Hypothyroidism and hypertension. Expert Rev Cardiovasc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8(11):1559-1565 DOI: 10.1586/erc.10.141</w:t>
        </w:r>
      </w:ins>
    </w:p>
    <w:p w14:paraId="7FB9C8BD" w14:textId="77777777" w:rsidR="00520B9F" w:rsidRDefault="00D5720A" w:rsidP="00520B9F">
      <w:pPr>
        <w:pStyle w:val="ListParagraph"/>
        <w:numPr>
          <w:ilvl w:val="0"/>
          <w:numId w:val="6"/>
        </w:numPr>
        <w:spacing w:line="480" w:lineRule="auto"/>
        <w:ind w:left="1134" w:hanging="567"/>
        <w:rPr>
          <w:ins w:id="1940" w:author="Stephen" w:date="2019-11-17T17:15:00Z"/>
          <w:rFonts w:ascii="Times New Roman" w:hAnsi="Times New Roman" w:cs="Times New Roman"/>
          <w:sz w:val="24"/>
          <w:szCs w:val="24"/>
        </w:rPr>
        <w:pPrChange w:id="194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42" w:author="Stephen" w:date="2019-11-17T17:15:00Z">
        <w:r>
          <w:rPr>
            <w:rFonts w:ascii="Times New Roman" w:hAnsi="Times New Roman" w:cs="Times New Roman"/>
            <w:sz w:val="24"/>
            <w:szCs w:val="24"/>
          </w:rPr>
          <w:t>Ry</w:t>
        </w:r>
        <w:r w:rsidR="000D7CFF" w:rsidRPr="000D7CFF">
          <w:rPr>
            <w:rFonts w:ascii="Times New Roman" w:hAnsi="Times New Roman" w:cs="Times New Roman"/>
            <w:sz w:val="24"/>
            <w:szCs w:val="24"/>
            <w:rPrChange w:id="1943" w:author="Stephen" w:date="2019-11-20T20:31:00Z">
              <w:rPr>
                <w:rFonts w:ascii="Calibri" w:hAnsi="Calibri" w:cs="Calibri"/>
                <w:color w:val="BA131A"/>
                <w:sz w:val="24"/>
                <w:szCs w:val="24"/>
                <w:u w:val="single"/>
              </w:rPr>
            </w:rPrChange>
          </w:rPr>
          <w:t>ö</w:t>
        </w:r>
        <w:r>
          <w:rPr>
            <w:rFonts w:ascii="Times New Roman" w:hAnsi="Times New Roman" w:cs="Times New Roman"/>
            <w:sz w:val="24"/>
            <w:szCs w:val="24"/>
          </w:rPr>
          <w:t>di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Salmi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Jaatnen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Huhtala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Saaristo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V</w:t>
        </w:r>
        <w:r w:rsidR="000D7CFF" w:rsidRPr="000D7CFF">
          <w:rPr>
            <w:rFonts w:ascii="Times New Roman" w:hAnsi="Times New Roman" w:cs="Times New Roman"/>
            <w:sz w:val="24"/>
            <w:szCs w:val="24"/>
            <w:rPrChange w:id="1944" w:author="Stephen" w:date="2019-11-20T20:31:00Z">
              <w:rPr>
                <w:rFonts w:ascii="Calibri" w:hAnsi="Calibri" w:cs="Calibri"/>
                <w:color w:val="BA131A"/>
                <w:sz w:val="24"/>
                <w:szCs w:val="24"/>
                <w:u w:val="single"/>
              </w:rPr>
            </w:rPrChange>
          </w:rPr>
          <w:t>älimäki</w:t>
        </w:r>
        <w:proofErr w:type="spellEnd"/>
        <w:r w:rsidR="000D7CFF" w:rsidRPr="000D7CFF">
          <w:rPr>
            <w:rFonts w:ascii="Times New Roman" w:hAnsi="Times New Roman" w:cs="Times New Roman"/>
            <w:sz w:val="24"/>
            <w:szCs w:val="24"/>
            <w:rPrChange w:id="1945" w:author="Stephen" w:date="2019-11-20T20:31:00Z">
              <w:rPr>
                <w:rFonts w:ascii="Calibri" w:hAnsi="Calibri" w:cs="Calibri"/>
                <w:color w:val="BA131A"/>
                <w:sz w:val="24"/>
                <w:szCs w:val="24"/>
                <w:u w:val="single"/>
              </w:rPr>
            </w:rPrChange>
          </w:rPr>
          <w:t xml:space="preserve"> M, </w:t>
        </w:r>
        <w:proofErr w:type="spellStart"/>
        <w:r w:rsidR="000D7CFF" w:rsidRPr="000D7CFF">
          <w:rPr>
            <w:rFonts w:ascii="Times New Roman" w:hAnsi="Times New Roman" w:cs="Times New Roman"/>
            <w:sz w:val="24"/>
            <w:szCs w:val="24"/>
            <w:rPrChange w:id="1946" w:author="Stephen" w:date="2019-11-20T20:31:00Z">
              <w:rPr>
                <w:rFonts w:ascii="Calibri" w:hAnsi="Calibri" w:cs="Calibri"/>
                <w:color w:val="BA131A"/>
                <w:sz w:val="24"/>
                <w:szCs w:val="24"/>
                <w:u w:val="single"/>
              </w:rPr>
            </w:rPrChange>
          </w:rPr>
          <w:t>Auvinen</w:t>
        </w:r>
        <w:proofErr w:type="spellEnd"/>
        <w:r w:rsidR="000D7CFF" w:rsidRPr="000D7CFF">
          <w:rPr>
            <w:rFonts w:ascii="Times New Roman" w:hAnsi="Times New Roman" w:cs="Times New Roman"/>
            <w:sz w:val="24"/>
            <w:szCs w:val="24"/>
            <w:rPrChange w:id="1947" w:author="Stephen" w:date="2019-11-20T20:31:00Z">
              <w:rPr>
                <w:rFonts w:ascii="Calibri" w:hAnsi="Calibri" w:cs="Calibri"/>
                <w:color w:val="BA131A"/>
                <w:sz w:val="24"/>
                <w:szCs w:val="24"/>
                <w:u w:val="single"/>
              </w:rPr>
            </w:rPrChange>
          </w:rPr>
          <w:t xml:space="preserve"> </w:t>
        </w:r>
      </w:ins>
      <w:ins w:id="1948" w:author="Stephen" w:date="2019-11-18T08:53:00Z">
        <w:r w:rsidR="000D7CFF" w:rsidRPr="000D7CFF">
          <w:rPr>
            <w:rFonts w:ascii="Times New Roman" w:hAnsi="Times New Roman" w:cs="Times New Roman"/>
            <w:sz w:val="24"/>
            <w:szCs w:val="24"/>
            <w:rPrChange w:id="1949" w:author="Stephen" w:date="2019-11-20T20:31:00Z">
              <w:rPr>
                <w:rFonts w:ascii="Calibri" w:hAnsi="Calibri" w:cs="Calibri"/>
                <w:color w:val="BA131A"/>
                <w:sz w:val="24"/>
                <w:szCs w:val="24"/>
                <w:u w:val="single"/>
              </w:rPr>
            </w:rPrChange>
          </w:rPr>
          <w:t>A</w:t>
        </w:r>
      </w:ins>
      <w:ins w:id="1950" w:author="Stephen" w:date="2019-11-17T17:15:00Z">
        <w:r w:rsidR="000D7CFF" w:rsidRPr="000D7CFF">
          <w:rPr>
            <w:rFonts w:ascii="Times New Roman" w:hAnsi="Times New Roman" w:cs="Times New Roman"/>
            <w:sz w:val="24"/>
            <w:szCs w:val="24"/>
            <w:rPrChange w:id="1951" w:author="Stephen" w:date="2019-11-20T20:31:00Z">
              <w:rPr>
                <w:rFonts w:ascii="Calibri" w:hAnsi="Calibri" w:cs="Calibri"/>
                <w:color w:val="BA131A"/>
                <w:sz w:val="24"/>
                <w:szCs w:val="24"/>
                <w:u w:val="single"/>
              </w:rPr>
            </w:rPrChange>
          </w:rPr>
          <w:t>, Metso S. 2013 cardiovascular morbidity and mortality in surgically treated hyperthyroidism- a nation –wide cohort study with a long-term follow-up Clin Endocrinol 80(5) :743-750 DOI:10.1111/cen.12359</w:t>
        </w:r>
      </w:ins>
    </w:p>
    <w:p w14:paraId="1556F086" w14:textId="77777777" w:rsidR="00520B9F" w:rsidRDefault="00D5720A" w:rsidP="00520B9F">
      <w:pPr>
        <w:pStyle w:val="ListParagraph"/>
        <w:numPr>
          <w:ilvl w:val="0"/>
          <w:numId w:val="6"/>
        </w:numPr>
        <w:spacing w:line="480" w:lineRule="auto"/>
        <w:ind w:left="1134" w:hanging="567"/>
        <w:rPr>
          <w:ins w:id="1952" w:author="Stephen" w:date="2019-11-17T17:16:00Z"/>
          <w:rFonts w:ascii="Times New Roman" w:hAnsi="Times New Roman" w:cs="Times New Roman"/>
          <w:sz w:val="24"/>
          <w:szCs w:val="24"/>
        </w:rPr>
        <w:pPrChange w:id="1953"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54" w:author="Stephen" w:date="2019-11-17T17:16:00Z">
        <w:r>
          <w:rPr>
            <w:rFonts w:ascii="Times New Roman" w:hAnsi="Times New Roman" w:cs="Times New Roman"/>
            <w:sz w:val="24"/>
            <w:szCs w:val="24"/>
          </w:rPr>
          <w:t>Gorka</w:t>
        </w:r>
        <w:proofErr w:type="spellEnd"/>
        <w:r>
          <w:rPr>
            <w:rFonts w:ascii="Times New Roman" w:hAnsi="Times New Roman" w:cs="Times New Roman"/>
            <w:sz w:val="24"/>
            <w:szCs w:val="24"/>
          </w:rPr>
          <w:t xml:space="preserve"> J, Taylor-</w:t>
        </w:r>
        <w:proofErr w:type="spellStart"/>
        <w:r>
          <w:rPr>
            <w:rFonts w:ascii="Times New Roman" w:hAnsi="Times New Roman" w:cs="Times New Roman"/>
            <w:sz w:val="24"/>
            <w:szCs w:val="24"/>
          </w:rPr>
          <w:t>Gjevre</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Arnason</w:t>
        </w:r>
        <w:proofErr w:type="spellEnd"/>
        <w:r>
          <w:rPr>
            <w:rFonts w:ascii="Times New Roman" w:hAnsi="Times New Roman" w:cs="Times New Roman"/>
            <w:sz w:val="24"/>
            <w:szCs w:val="24"/>
          </w:rPr>
          <w:t xml:space="preserve"> T. 2013.Metabolic and clinical consequences of hyperthyroidism on bone density. International journal of endocrinology 2013,article ID 638727, 11pages DOI:10.1155/2013/638727</w:t>
        </w:r>
      </w:ins>
    </w:p>
    <w:p w14:paraId="435613E1" w14:textId="77777777" w:rsidR="00520B9F" w:rsidRDefault="00090335" w:rsidP="00520B9F">
      <w:pPr>
        <w:pStyle w:val="ListParagraph"/>
        <w:numPr>
          <w:ilvl w:val="0"/>
          <w:numId w:val="6"/>
        </w:numPr>
        <w:spacing w:line="480" w:lineRule="auto"/>
        <w:ind w:left="1134" w:hanging="567"/>
        <w:rPr>
          <w:ins w:id="1955" w:author="Stephen" w:date="2019-11-17T17:28:00Z"/>
          <w:rFonts w:ascii="Times New Roman" w:hAnsi="Times New Roman" w:cs="Times New Roman"/>
          <w:sz w:val="24"/>
          <w:szCs w:val="24"/>
        </w:rPr>
        <w:pPrChange w:id="1956" w:author="Stephen" w:date="2019-11-20T20:31:00Z">
          <w:pPr>
            <w:pStyle w:val="ListParagraph"/>
            <w:numPr>
              <w:numId w:val="6"/>
            </w:numPr>
            <w:autoSpaceDE w:val="0"/>
            <w:autoSpaceDN w:val="0"/>
            <w:adjustRightInd w:val="0"/>
            <w:spacing w:after="0" w:line="480" w:lineRule="auto"/>
            <w:ind w:left="1440" w:hanging="1080"/>
          </w:pPr>
        </w:pPrChange>
      </w:pPr>
      <w:ins w:id="1957" w:author="Stephen" w:date="2019-11-17T17:28:00Z">
        <w:r>
          <w:rPr>
            <w:rFonts w:ascii="Times New Roman" w:hAnsi="Times New Roman" w:cs="Times New Roman"/>
            <w:sz w:val="24"/>
            <w:szCs w:val="24"/>
          </w:rPr>
          <w:lastRenderedPageBreak/>
          <w:t xml:space="preserve">Fukui T, Hasegawa Y, </w:t>
        </w:r>
        <w:proofErr w:type="spellStart"/>
        <w:r>
          <w:rPr>
            <w:rFonts w:ascii="Times New Roman" w:hAnsi="Times New Roman" w:cs="Times New Roman"/>
            <w:sz w:val="24"/>
            <w:szCs w:val="24"/>
          </w:rPr>
          <w:t>Takenaka</w:t>
        </w:r>
        <w:proofErr w:type="spellEnd"/>
        <w:r>
          <w:rPr>
            <w:rFonts w:ascii="Times New Roman" w:hAnsi="Times New Roman" w:cs="Times New Roman"/>
            <w:sz w:val="24"/>
            <w:szCs w:val="24"/>
          </w:rPr>
          <w:t xml:space="preserve"> H. 2001 Hyperthyroid dementia: </w:t>
        </w:r>
        <w:proofErr w:type="spellStart"/>
        <w:r>
          <w:rPr>
            <w:rFonts w:ascii="Times New Roman" w:hAnsi="Times New Roman" w:cs="Times New Roman"/>
            <w:sz w:val="24"/>
            <w:szCs w:val="24"/>
          </w:rPr>
          <w:t>clinicoradiological</w:t>
        </w:r>
        <w:proofErr w:type="spellEnd"/>
        <w:r>
          <w:rPr>
            <w:rFonts w:ascii="Times New Roman" w:hAnsi="Times New Roman" w:cs="Times New Roman"/>
            <w:sz w:val="24"/>
            <w:szCs w:val="24"/>
          </w:rPr>
          <w:t xml:space="preserve"> findings and response to treatment J Neurol Sci. 184(1):81-88  DOI:10.1016/s0022-510x(00)00487-1</w:t>
        </w:r>
      </w:ins>
    </w:p>
    <w:p w14:paraId="5845785A" w14:textId="77777777" w:rsidR="00520B9F" w:rsidRDefault="00090335" w:rsidP="00520B9F">
      <w:pPr>
        <w:pStyle w:val="ListParagraph"/>
        <w:numPr>
          <w:ilvl w:val="0"/>
          <w:numId w:val="6"/>
        </w:numPr>
        <w:spacing w:line="480" w:lineRule="auto"/>
        <w:ind w:left="1134" w:hanging="567"/>
        <w:rPr>
          <w:ins w:id="1958" w:author="Stephen" w:date="2019-11-17T17:22:00Z"/>
          <w:rFonts w:ascii="Times New Roman" w:hAnsi="Times New Roman" w:cs="Times New Roman"/>
          <w:sz w:val="24"/>
          <w:szCs w:val="24"/>
        </w:rPr>
        <w:pPrChange w:id="195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60" w:author="Stephen" w:date="2019-11-17T17:22:00Z">
        <w:r>
          <w:rPr>
            <w:rFonts w:ascii="Times New Roman" w:hAnsi="Times New Roman" w:cs="Times New Roman"/>
            <w:sz w:val="24"/>
            <w:szCs w:val="24"/>
          </w:rPr>
          <w:t>Duntas</w:t>
        </w:r>
        <w:proofErr w:type="spellEnd"/>
        <w:r>
          <w:rPr>
            <w:rFonts w:ascii="Times New Roman" w:hAnsi="Times New Roman" w:cs="Times New Roman"/>
            <w:sz w:val="24"/>
            <w:szCs w:val="24"/>
          </w:rPr>
          <w:t xml:space="preserve"> LH 2002. Thyroid disease and lipids.</w:t>
        </w:r>
      </w:ins>
      <w:ins w:id="1961" w:author="Stephen" w:date="2019-11-17T18:01:00Z">
        <w:r w:rsidR="00F17867">
          <w:rPr>
            <w:rFonts w:ascii="Times New Roman" w:hAnsi="Times New Roman" w:cs="Times New Roman"/>
            <w:sz w:val="24"/>
            <w:szCs w:val="24"/>
          </w:rPr>
          <w:t xml:space="preserve"> </w:t>
        </w:r>
      </w:ins>
      <w:ins w:id="1962" w:author="Stephen" w:date="2019-11-17T17:22:00Z">
        <w:r>
          <w:rPr>
            <w:rFonts w:ascii="Times New Roman" w:hAnsi="Times New Roman" w:cs="Times New Roman"/>
            <w:sz w:val="24"/>
            <w:szCs w:val="24"/>
          </w:rPr>
          <w:t>Thyroid 1294):287-293 DOI:10.1089/10507250252949405</w:t>
        </w:r>
      </w:ins>
    </w:p>
    <w:p w14:paraId="7C26F7D2" w14:textId="77777777" w:rsidR="00520B9F" w:rsidRDefault="00090335" w:rsidP="00520B9F">
      <w:pPr>
        <w:pStyle w:val="ListParagraph"/>
        <w:numPr>
          <w:ilvl w:val="0"/>
          <w:numId w:val="6"/>
        </w:numPr>
        <w:spacing w:line="480" w:lineRule="auto"/>
        <w:ind w:left="1134" w:hanging="567"/>
        <w:rPr>
          <w:ins w:id="1963" w:author="Stephen" w:date="2019-11-17T17:22:00Z"/>
          <w:rFonts w:ascii="Times New Roman" w:hAnsi="Times New Roman" w:cs="Times New Roman"/>
          <w:sz w:val="24"/>
          <w:szCs w:val="24"/>
        </w:rPr>
        <w:pPrChange w:id="1964"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65" w:author="Stephen" w:date="2019-11-17T17:22:00Z">
        <w:r>
          <w:rPr>
            <w:rFonts w:ascii="Times New Roman" w:hAnsi="Times New Roman" w:cs="Times New Roman"/>
            <w:sz w:val="24"/>
            <w:szCs w:val="24"/>
          </w:rPr>
          <w:t>Nikkil</w:t>
        </w:r>
        <w:r w:rsidR="000D7CFF" w:rsidRPr="000D7CFF">
          <w:rPr>
            <w:rFonts w:ascii="Times New Roman" w:hAnsi="Times New Roman" w:cs="Times New Roman"/>
            <w:sz w:val="24"/>
            <w:szCs w:val="24"/>
            <w:rPrChange w:id="1966" w:author="Stephen" w:date="2019-11-20T20:31:00Z">
              <w:rPr>
                <w:rFonts w:ascii="Calibri" w:hAnsi="Calibri" w:cs="Calibri"/>
                <w:color w:val="BA131A"/>
                <w:sz w:val="24"/>
                <w:szCs w:val="24"/>
                <w:u w:val="single"/>
              </w:rPr>
            </w:rPrChange>
          </w:rPr>
          <w:t>ä</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Kekki</w:t>
        </w:r>
        <w:proofErr w:type="spellEnd"/>
        <w:r>
          <w:rPr>
            <w:rFonts w:ascii="Times New Roman" w:hAnsi="Times New Roman" w:cs="Times New Roman"/>
            <w:sz w:val="24"/>
            <w:szCs w:val="24"/>
          </w:rPr>
          <w:t xml:space="preserve"> M 1972 Plasma triglyceride metabolism in thyroid disease. J Clin Invest 51(8):2103-2114 DOI: 10.1172/JCI107017</w:t>
        </w:r>
      </w:ins>
    </w:p>
    <w:p w14:paraId="7DFE3F67" w14:textId="77777777" w:rsidR="00520B9F" w:rsidRDefault="00090335" w:rsidP="00520B9F">
      <w:pPr>
        <w:pStyle w:val="ListParagraph"/>
        <w:numPr>
          <w:ilvl w:val="0"/>
          <w:numId w:val="6"/>
        </w:numPr>
        <w:spacing w:line="480" w:lineRule="auto"/>
        <w:ind w:left="1134" w:hanging="567"/>
        <w:rPr>
          <w:ins w:id="1967" w:author="Stephen" w:date="2019-11-17T17:22:00Z"/>
          <w:rFonts w:ascii="Times New Roman" w:hAnsi="Times New Roman" w:cs="Times New Roman"/>
          <w:sz w:val="24"/>
          <w:szCs w:val="24"/>
        </w:rPr>
        <w:pPrChange w:id="1968"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69" w:author="Stephen" w:date="2019-11-17T17:22:00Z">
        <w:r>
          <w:rPr>
            <w:rFonts w:ascii="Times New Roman" w:hAnsi="Times New Roman" w:cs="Times New Roman"/>
            <w:sz w:val="24"/>
            <w:szCs w:val="24"/>
          </w:rPr>
          <w:t>Prisant</w:t>
        </w:r>
        <w:proofErr w:type="spellEnd"/>
        <w:r>
          <w:rPr>
            <w:rFonts w:ascii="Times New Roman" w:hAnsi="Times New Roman" w:cs="Times New Roman"/>
            <w:sz w:val="24"/>
            <w:szCs w:val="24"/>
          </w:rPr>
          <w:t xml:space="preserve"> LM, </w:t>
        </w:r>
        <w:proofErr w:type="spellStart"/>
        <w:r>
          <w:rPr>
            <w:rFonts w:ascii="Times New Roman" w:hAnsi="Times New Roman" w:cs="Times New Roman"/>
            <w:sz w:val="24"/>
            <w:szCs w:val="24"/>
          </w:rPr>
          <w:t>Gujral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Mulloy</w:t>
        </w:r>
        <w:proofErr w:type="spellEnd"/>
        <w:r>
          <w:rPr>
            <w:rFonts w:ascii="Times New Roman" w:hAnsi="Times New Roman" w:cs="Times New Roman"/>
            <w:sz w:val="24"/>
            <w:szCs w:val="24"/>
          </w:rPr>
          <w:t xml:space="preserve"> AL 2007. Hyperthyroidism: a secondary cause of isolated hypertension J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Hypertension 8(8) 2103-2114. DOI:10.1111/j.1524-6175.2006.05180x</w:t>
        </w:r>
      </w:ins>
    </w:p>
    <w:p w14:paraId="1DD34609" w14:textId="77777777" w:rsidR="00520B9F" w:rsidRDefault="00090335" w:rsidP="00520B9F">
      <w:pPr>
        <w:pStyle w:val="ListParagraph"/>
        <w:numPr>
          <w:ilvl w:val="0"/>
          <w:numId w:val="6"/>
        </w:numPr>
        <w:spacing w:line="480" w:lineRule="auto"/>
        <w:ind w:left="1134" w:hanging="567"/>
        <w:rPr>
          <w:ins w:id="1970" w:author="Stephen" w:date="2019-11-17T17:22:00Z"/>
          <w:rFonts w:ascii="Times New Roman" w:hAnsi="Times New Roman" w:cs="Times New Roman"/>
          <w:sz w:val="24"/>
          <w:szCs w:val="24"/>
        </w:rPr>
        <w:pPrChange w:id="197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72" w:author="Stephen" w:date="2019-11-17T17:22:00Z">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GD, </w:t>
        </w:r>
        <w:proofErr w:type="spellStart"/>
        <w:r>
          <w:rPr>
            <w:rFonts w:ascii="Times New Roman" w:hAnsi="Times New Roman" w:cs="Times New Roman"/>
            <w:sz w:val="24"/>
            <w:szCs w:val="24"/>
          </w:rPr>
          <w:t>Raptis</w:t>
        </w:r>
        <w:proofErr w:type="spellEnd"/>
        <w:r>
          <w:rPr>
            <w:rFonts w:ascii="Times New Roman" w:hAnsi="Times New Roman" w:cs="Times New Roman"/>
            <w:sz w:val="24"/>
            <w:szCs w:val="24"/>
          </w:rPr>
          <w:t xml:space="preserve"> SA .2001 Thyroid hormone excess and glucose intolerance. Exp Clin Endocrinol Diabetes 109: Suppl 2 S225-239 DOI:10.1055/s-2001-18584</w:t>
        </w:r>
      </w:ins>
    </w:p>
    <w:p w14:paraId="4D32853C" w14:textId="77777777" w:rsidR="00520B9F" w:rsidRDefault="00090335" w:rsidP="00520B9F">
      <w:pPr>
        <w:pStyle w:val="ListParagraph"/>
        <w:numPr>
          <w:ilvl w:val="0"/>
          <w:numId w:val="6"/>
        </w:numPr>
        <w:spacing w:line="480" w:lineRule="auto"/>
        <w:ind w:left="1134" w:hanging="567"/>
        <w:rPr>
          <w:ins w:id="1973" w:author="Stephen" w:date="2019-11-17T17:23:00Z"/>
          <w:rFonts w:ascii="Times New Roman" w:hAnsi="Times New Roman" w:cs="Times New Roman"/>
          <w:sz w:val="24"/>
          <w:szCs w:val="24"/>
        </w:rPr>
        <w:pPrChange w:id="1974" w:author="Stephen" w:date="2019-11-20T20:31:00Z">
          <w:pPr>
            <w:pStyle w:val="ListParagraph"/>
            <w:numPr>
              <w:numId w:val="6"/>
            </w:numPr>
            <w:autoSpaceDE w:val="0"/>
            <w:autoSpaceDN w:val="0"/>
            <w:adjustRightInd w:val="0"/>
            <w:spacing w:after="0" w:line="480" w:lineRule="auto"/>
            <w:ind w:left="1440" w:hanging="1080"/>
          </w:pPr>
        </w:pPrChange>
      </w:pPr>
      <w:ins w:id="1975" w:author="Stephen" w:date="2019-11-17T17:23:00Z">
        <w:r>
          <w:rPr>
            <w:rFonts w:ascii="Times New Roman" w:hAnsi="Times New Roman" w:cs="Times New Roman"/>
            <w:sz w:val="24"/>
            <w:szCs w:val="24"/>
          </w:rPr>
          <w:t xml:space="preserve">Sato A, </w:t>
        </w:r>
        <w:proofErr w:type="spellStart"/>
        <w:r>
          <w:rPr>
            <w:rFonts w:ascii="Times New Roman" w:hAnsi="Times New Roman" w:cs="Times New Roman"/>
            <w:sz w:val="24"/>
            <w:szCs w:val="24"/>
          </w:rPr>
          <w:t>Shirota,T</w:t>
        </w:r>
        <w:proofErr w:type="spellEnd"/>
        <w:r>
          <w:rPr>
            <w:rFonts w:ascii="Times New Roman" w:hAnsi="Times New Roman" w:cs="Times New Roman"/>
            <w:sz w:val="24"/>
            <w:szCs w:val="24"/>
          </w:rPr>
          <w:t xml:space="preserve">, Shinoda T, Komiya I, Alawa T, </w:t>
        </w:r>
        <w:proofErr w:type="spellStart"/>
        <w:r>
          <w:rPr>
            <w:rFonts w:ascii="Times New Roman" w:hAnsi="Times New Roman" w:cs="Times New Roman"/>
            <w:sz w:val="24"/>
            <w:szCs w:val="24"/>
          </w:rPr>
          <w:t>Takemura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Yanada</w:t>
        </w:r>
        <w:proofErr w:type="spellEnd"/>
        <w:r>
          <w:rPr>
            <w:rFonts w:ascii="Times New Roman" w:hAnsi="Times New Roman" w:cs="Times New Roman"/>
            <w:sz w:val="24"/>
            <w:szCs w:val="24"/>
          </w:rPr>
          <w:t xml:space="preserve"> T 1995. Hyperuricemia in patients with hyperthyroidism due to Grave’s disease. Metabolism 44(2) 2017-2011 DOI:10.1016/0026-0495(95)90266-x</w:t>
        </w:r>
      </w:ins>
    </w:p>
    <w:p w14:paraId="262E30F4" w14:textId="77777777" w:rsidR="00520B9F" w:rsidRDefault="00090335" w:rsidP="00520B9F">
      <w:pPr>
        <w:pStyle w:val="ListParagraph"/>
        <w:numPr>
          <w:ilvl w:val="0"/>
          <w:numId w:val="6"/>
        </w:numPr>
        <w:spacing w:line="480" w:lineRule="auto"/>
        <w:ind w:left="1134" w:hanging="567"/>
        <w:rPr>
          <w:ins w:id="1976" w:author="Stephen" w:date="2019-11-17T17:23:00Z"/>
          <w:rFonts w:ascii="Times New Roman" w:hAnsi="Times New Roman" w:cs="Times New Roman"/>
          <w:sz w:val="24"/>
          <w:szCs w:val="24"/>
        </w:rPr>
        <w:pPrChange w:id="1977"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78" w:author="Stephen" w:date="2019-11-17T17:23:00Z">
        <w:r>
          <w:rPr>
            <w:rFonts w:ascii="Times New Roman" w:hAnsi="Times New Roman" w:cs="Times New Roman"/>
            <w:sz w:val="24"/>
            <w:szCs w:val="24"/>
          </w:rPr>
          <w:t>Anantarapu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Vaikkahura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Sachan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Phaneendra</w:t>
        </w:r>
        <w:proofErr w:type="spellEnd"/>
        <w:r>
          <w:rPr>
            <w:rFonts w:ascii="Times New Roman" w:hAnsi="Times New Roman" w:cs="Times New Roman"/>
            <w:sz w:val="24"/>
            <w:szCs w:val="24"/>
          </w:rPr>
          <w:t xml:space="preserve"> BV, Suchitra MM, Reddy AP, </w:t>
        </w:r>
        <w:proofErr w:type="spellStart"/>
        <w:r>
          <w:rPr>
            <w:rFonts w:ascii="Times New Roman" w:hAnsi="Times New Roman" w:cs="Times New Roman"/>
            <w:sz w:val="24"/>
            <w:szCs w:val="24"/>
          </w:rPr>
          <w:t>Epuri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Mukka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Vemvakam</w:t>
        </w:r>
        <w:proofErr w:type="spellEnd"/>
        <w:r>
          <w:rPr>
            <w:rFonts w:ascii="Times New Roman" w:hAnsi="Times New Roman" w:cs="Times New Roman"/>
            <w:sz w:val="24"/>
            <w:szCs w:val="24"/>
          </w:rPr>
          <w:t xml:space="preserve"> D.2015 Effects of thyroid hormone replacement on glycated </w:t>
        </w:r>
        <w:proofErr w:type="spellStart"/>
        <w:r>
          <w:rPr>
            <w:rFonts w:ascii="Times New Roman" w:hAnsi="Times New Roman" w:cs="Times New Roman"/>
            <w:sz w:val="24"/>
            <w:szCs w:val="24"/>
          </w:rPr>
          <w:t>hemoglobin</w:t>
        </w:r>
        <w:proofErr w:type="spellEnd"/>
        <w:r>
          <w:rPr>
            <w:rFonts w:ascii="Times New Roman" w:hAnsi="Times New Roman" w:cs="Times New Roman"/>
            <w:sz w:val="24"/>
            <w:szCs w:val="24"/>
          </w:rPr>
          <w:t xml:space="preserve"> levels in non-diabetic subjects with overt hypothyroidism. Arch Endocrinol </w:t>
        </w:r>
      </w:ins>
      <w:proofErr w:type="spellStart"/>
      <w:ins w:id="1979" w:author="Stephen" w:date="2019-11-18T08:55:00Z">
        <w:r w:rsidR="00D07650">
          <w:rPr>
            <w:rFonts w:ascii="Times New Roman" w:hAnsi="Times New Roman" w:cs="Times New Roman"/>
            <w:sz w:val="24"/>
            <w:szCs w:val="24"/>
          </w:rPr>
          <w:t>Metab</w:t>
        </w:r>
      </w:ins>
      <w:proofErr w:type="spellEnd"/>
      <w:ins w:id="1980" w:author="Stephen" w:date="2019-11-17T17:23:00Z">
        <w:r>
          <w:rPr>
            <w:rFonts w:ascii="Times New Roman" w:hAnsi="Times New Roman" w:cs="Times New Roman"/>
            <w:sz w:val="24"/>
            <w:szCs w:val="24"/>
          </w:rPr>
          <w:t>. 59(6):495-500 DOI: 10.1590/2359-3997000000065</w:t>
        </w:r>
      </w:ins>
    </w:p>
    <w:p w14:paraId="5518D888" w14:textId="77777777" w:rsidR="00520B9F" w:rsidRDefault="00090335" w:rsidP="00520B9F">
      <w:pPr>
        <w:pStyle w:val="ListParagraph"/>
        <w:numPr>
          <w:ilvl w:val="0"/>
          <w:numId w:val="6"/>
        </w:numPr>
        <w:spacing w:line="480" w:lineRule="auto"/>
        <w:ind w:left="1134" w:hanging="567"/>
        <w:rPr>
          <w:ins w:id="1981" w:author="Stephen" w:date="2019-11-17T17:28:00Z"/>
          <w:rFonts w:ascii="Times New Roman" w:hAnsi="Times New Roman" w:cs="Times New Roman"/>
          <w:sz w:val="24"/>
          <w:szCs w:val="24"/>
        </w:rPr>
        <w:pPrChange w:id="1982" w:author="Stephen" w:date="2019-11-20T20:31:00Z">
          <w:pPr>
            <w:pStyle w:val="ListParagraph"/>
            <w:numPr>
              <w:numId w:val="6"/>
            </w:numPr>
            <w:autoSpaceDE w:val="0"/>
            <w:autoSpaceDN w:val="0"/>
            <w:adjustRightInd w:val="0"/>
            <w:spacing w:after="0" w:line="480" w:lineRule="auto"/>
            <w:ind w:left="1440" w:hanging="1080"/>
          </w:pPr>
        </w:pPrChange>
      </w:pPr>
      <w:ins w:id="1983" w:author="Stephen" w:date="2019-11-17T17:26:00Z">
        <w:r>
          <w:rPr>
            <w:rFonts w:ascii="Times New Roman" w:hAnsi="Times New Roman" w:cs="Times New Roman"/>
            <w:sz w:val="24"/>
            <w:szCs w:val="24"/>
          </w:rPr>
          <w:t xml:space="preserve">Andersen SL, Olsen J, Wu CS, </w:t>
        </w:r>
        <w:proofErr w:type="spellStart"/>
        <w:r>
          <w:rPr>
            <w:rFonts w:ascii="Times New Roman" w:hAnsi="Times New Roman" w:cs="Times New Roman"/>
            <w:sz w:val="24"/>
            <w:szCs w:val="24"/>
          </w:rPr>
          <w:t>Laurberg</w:t>
        </w:r>
        <w:proofErr w:type="spellEnd"/>
        <w:r>
          <w:rPr>
            <w:rFonts w:ascii="Times New Roman" w:hAnsi="Times New Roman" w:cs="Times New Roman"/>
            <w:sz w:val="24"/>
            <w:szCs w:val="24"/>
          </w:rPr>
          <w:t xml:space="preserve"> P. 2014 Spontaneous abortion, stillbirth and hyperthyroidism: A Danish population- based study. Eur Thyroid J 3(3):164-172 DOI:10.1159/000365101</w:t>
        </w:r>
      </w:ins>
    </w:p>
    <w:p w14:paraId="3537B5B8" w14:textId="77777777" w:rsidR="00520B9F" w:rsidRDefault="00F84FB3" w:rsidP="00520B9F">
      <w:pPr>
        <w:pStyle w:val="ListParagraph"/>
        <w:numPr>
          <w:ilvl w:val="0"/>
          <w:numId w:val="6"/>
        </w:numPr>
        <w:spacing w:line="480" w:lineRule="auto"/>
        <w:ind w:left="1134" w:hanging="567"/>
        <w:rPr>
          <w:ins w:id="1984" w:author="Stephen" w:date="2019-11-17T17:26:00Z"/>
          <w:rFonts w:ascii="Times New Roman" w:hAnsi="Times New Roman" w:cs="Times New Roman"/>
          <w:sz w:val="24"/>
          <w:szCs w:val="24"/>
        </w:rPr>
        <w:pPrChange w:id="1985" w:author="Stephen" w:date="2019-11-20T20:31:00Z">
          <w:pPr>
            <w:pStyle w:val="ListParagraph"/>
            <w:numPr>
              <w:numId w:val="6"/>
            </w:numPr>
            <w:autoSpaceDE w:val="0"/>
            <w:autoSpaceDN w:val="0"/>
            <w:adjustRightInd w:val="0"/>
            <w:spacing w:after="0" w:line="480" w:lineRule="auto"/>
            <w:ind w:left="1440" w:hanging="1080"/>
          </w:pPr>
        </w:pPrChange>
      </w:pPr>
      <w:ins w:id="1986" w:author="Stephen" w:date="2019-11-17T17:28:00Z">
        <w:r>
          <w:rPr>
            <w:rFonts w:ascii="Times New Roman" w:hAnsi="Times New Roman" w:cs="Times New Roman"/>
            <w:sz w:val="24"/>
            <w:szCs w:val="24"/>
          </w:rPr>
          <w:lastRenderedPageBreak/>
          <w:t>S</w:t>
        </w:r>
      </w:ins>
      <w:ins w:id="1987" w:author="Stephen" w:date="2019-11-17T17:29:00Z">
        <w:r>
          <w:rPr>
            <w:rFonts w:ascii="Times New Roman" w:hAnsi="Times New Roman" w:cs="Times New Roman"/>
            <w:sz w:val="24"/>
            <w:szCs w:val="24"/>
          </w:rPr>
          <w:t>a</w:t>
        </w:r>
      </w:ins>
      <w:ins w:id="1988" w:author="Stephen" w:date="2019-11-17T17:28:00Z">
        <w:r>
          <w:rPr>
            <w:rFonts w:ascii="Times New Roman" w:hAnsi="Times New Roman" w:cs="Times New Roman"/>
            <w:sz w:val="24"/>
            <w:szCs w:val="24"/>
          </w:rPr>
          <w:t xml:space="preserve">hay RK, </w:t>
        </w:r>
      </w:ins>
      <w:ins w:id="1989" w:author="Stephen" w:date="2019-11-17T17:29:00Z">
        <w:r>
          <w:rPr>
            <w:rFonts w:ascii="Times New Roman" w:hAnsi="Times New Roman" w:cs="Times New Roman"/>
            <w:sz w:val="24"/>
            <w:szCs w:val="24"/>
          </w:rPr>
          <w:t>Sri N</w:t>
        </w:r>
      </w:ins>
      <w:ins w:id="1990" w:author="Stephen" w:date="2019-11-17T17:28:00Z">
        <w:r>
          <w:rPr>
            <w:rFonts w:ascii="Times New Roman" w:hAnsi="Times New Roman" w:cs="Times New Roman"/>
            <w:sz w:val="24"/>
            <w:szCs w:val="24"/>
          </w:rPr>
          <w:t>agesh V</w:t>
        </w:r>
      </w:ins>
      <w:ins w:id="1991" w:author="Stephen" w:date="2019-11-17T17:29:00Z">
        <w:r>
          <w:rPr>
            <w:rFonts w:ascii="Times New Roman" w:hAnsi="Times New Roman" w:cs="Times New Roman"/>
            <w:sz w:val="24"/>
            <w:szCs w:val="24"/>
          </w:rPr>
          <w:t xml:space="preserve"> 2012. Hypothyroidism in pregnanc</w:t>
        </w:r>
      </w:ins>
      <w:ins w:id="1992" w:author="Stephen" w:date="2019-11-17T17:30:00Z">
        <w:r>
          <w:rPr>
            <w:rFonts w:ascii="Times New Roman" w:hAnsi="Times New Roman" w:cs="Times New Roman"/>
            <w:sz w:val="24"/>
            <w:szCs w:val="24"/>
          </w:rPr>
          <w:t xml:space="preserve">y. Indian J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16(3):364-370 DOI:10.410</w:t>
        </w:r>
      </w:ins>
      <w:ins w:id="1993" w:author="Stephen" w:date="2019-11-17T17:31:00Z">
        <w:r>
          <w:rPr>
            <w:rFonts w:ascii="Times New Roman" w:hAnsi="Times New Roman" w:cs="Times New Roman"/>
            <w:sz w:val="24"/>
            <w:szCs w:val="24"/>
          </w:rPr>
          <w:t>3/2230-8210.95667</w:t>
        </w:r>
      </w:ins>
    </w:p>
    <w:p w14:paraId="3543254B" w14:textId="77777777" w:rsidR="00520B9F" w:rsidRDefault="00F84FB3" w:rsidP="00520B9F">
      <w:pPr>
        <w:pStyle w:val="ListParagraph"/>
        <w:numPr>
          <w:ilvl w:val="0"/>
          <w:numId w:val="6"/>
        </w:numPr>
        <w:spacing w:line="480" w:lineRule="auto"/>
        <w:ind w:left="1134" w:hanging="567"/>
        <w:rPr>
          <w:ins w:id="1994" w:author="Stephen" w:date="2019-11-17T17:31:00Z"/>
          <w:rFonts w:ascii="Times New Roman" w:hAnsi="Times New Roman" w:cs="Times New Roman"/>
          <w:sz w:val="24"/>
          <w:szCs w:val="24"/>
        </w:rPr>
        <w:pPrChange w:id="1995" w:author="Stephen" w:date="2019-11-20T20:31:00Z">
          <w:pPr>
            <w:pStyle w:val="ListParagraph"/>
            <w:numPr>
              <w:numId w:val="6"/>
            </w:numPr>
            <w:autoSpaceDE w:val="0"/>
            <w:autoSpaceDN w:val="0"/>
            <w:adjustRightInd w:val="0"/>
            <w:spacing w:after="0" w:line="480" w:lineRule="auto"/>
            <w:ind w:left="1440" w:hanging="1080"/>
          </w:pPr>
        </w:pPrChange>
      </w:pPr>
      <w:ins w:id="1996" w:author="Stephen" w:date="2019-11-17T17:31:00Z">
        <w:r>
          <w:rPr>
            <w:rFonts w:ascii="Times New Roman" w:hAnsi="Times New Roman" w:cs="Times New Roman"/>
            <w:sz w:val="24"/>
            <w:szCs w:val="24"/>
          </w:rPr>
          <w:t>Moeller LC, F</w:t>
        </w:r>
        <w:r w:rsidR="000D7CFF" w:rsidRPr="000D7CFF">
          <w:rPr>
            <w:rFonts w:ascii="Times New Roman" w:hAnsi="Times New Roman" w:cs="Times New Roman"/>
            <w:sz w:val="24"/>
            <w:szCs w:val="24"/>
            <w:rPrChange w:id="1997" w:author="Stephen" w:date="2019-11-18T09:07:00Z">
              <w:rPr>
                <w:rFonts w:ascii="Calibri" w:hAnsi="Calibri" w:cs="Calibri"/>
                <w:color w:val="BA131A"/>
                <w:sz w:val="24"/>
                <w:szCs w:val="24"/>
                <w:u w:val="single"/>
              </w:rPr>
            </w:rPrChange>
          </w:rPr>
          <w:t>ü</w:t>
        </w:r>
        <w:r>
          <w:rPr>
            <w:rFonts w:ascii="Times New Roman" w:hAnsi="Times New Roman" w:cs="Times New Roman"/>
            <w:sz w:val="24"/>
            <w:szCs w:val="24"/>
          </w:rPr>
          <w:t xml:space="preserve">hrer D 2013.Thyroid hormone, thyroid hormone receptors, and cancer: a clinical perspective. </w:t>
        </w:r>
        <w:proofErr w:type="spellStart"/>
        <w:r>
          <w:rPr>
            <w:rFonts w:ascii="Times New Roman" w:hAnsi="Times New Roman" w:cs="Times New Roman"/>
            <w:sz w:val="24"/>
            <w:szCs w:val="24"/>
          </w:rPr>
          <w:t>Endocr</w:t>
        </w:r>
      </w:ins>
      <w:proofErr w:type="spellEnd"/>
      <w:ins w:id="1998" w:author="Stephen" w:date="2019-11-18T08:55:00Z">
        <w:r w:rsidR="00D07650">
          <w:rPr>
            <w:rFonts w:ascii="Times New Roman" w:hAnsi="Times New Roman" w:cs="Times New Roman"/>
            <w:sz w:val="24"/>
            <w:szCs w:val="24"/>
          </w:rPr>
          <w:t xml:space="preserve"> </w:t>
        </w:r>
      </w:ins>
      <w:proofErr w:type="spellStart"/>
      <w:ins w:id="1999" w:author="Stephen" w:date="2019-11-17T17:31:00Z">
        <w:r>
          <w:rPr>
            <w:rFonts w:ascii="Times New Roman" w:hAnsi="Times New Roman" w:cs="Times New Roman"/>
            <w:sz w:val="24"/>
            <w:szCs w:val="24"/>
          </w:rPr>
          <w:t>Relat</w:t>
        </w:r>
        <w:proofErr w:type="spellEnd"/>
        <w:r>
          <w:rPr>
            <w:rFonts w:ascii="Times New Roman" w:hAnsi="Times New Roman" w:cs="Times New Roman"/>
            <w:sz w:val="24"/>
            <w:szCs w:val="24"/>
          </w:rPr>
          <w:t xml:space="preserve"> Cancer 20(2):R19-29 DOI:10.1530/ERC-12-0219</w:t>
        </w:r>
      </w:ins>
    </w:p>
    <w:p w14:paraId="6BFA72BA" w14:textId="77777777" w:rsidR="00520B9F" w:rsidRDefault="00F84FB3" w:rsidP="00520B9F">
      <w:pPr>
        <w:pStyle w:val="ListParagraph"/>
        <w:numPr>
          <w:ilvl w:val="0"/>
          <w:numId w:val="6"/>
        </w:numPr>
        <w:spacing w:line="480" w:lineRule="auto"/>
        <w:ind w:left="1134" w:hanging="567"/>
        <w:rPr>
          <w:ins w:id="2000" w:author="Stephen" w:date="2019-11-17T17:32:00Z"/>
          <w:rFonts w:ascii="Times New Roman" w:hAnsi="Times New Roman" w:cs="Times New Roman"/>
          <w:sz w:val="24"/>
          <w:szCs w:val="24"/>
        </w:rPr>
        <w:pPrChange w:id="200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02" w:author="Stephen" w:date="2019-11-17T17:32:00Z">
        <w:r>
          <w:rPr>
            <w:rFonts w:ascii="Times New Roman" w:hAnsi="Times New Roman" w:cs="Times New Roman"/>
            <w:sz w:val="24"/>
            <w:szCs w:val="24"/>
          </w:rPr>
          <w:t>Theodossiou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Schwarzenberger</w:t>
        </w:r>
        <w:proofErr w:type="spellEnd"/>
        <w:r>
          <w:rPr>
            <w:rFonts w:ascii="Times New Roman" w:hAnsi="Times New Roman" w:cs="Times New Roman"/>
            <w:sz w:val="24"/>
            <w:szCs w:val="24"/>
          </w:rPr>
          <w:t xml:space="preserve"> P 2000 Propylthiouracil reduces xenograft tumour growth in athymic nude mouse prostate cancer model. Am J Med Sci 319(2):96-99 DOI:10.1097/00000441-200002000-00005</w:t>
        </w:r>
      </w:ins>
    </w:p>
    <w:p w14:paraId="02104A87" w14:textId="77777777" w:rsidR="00520B9F" w:rsidRDefault="000B3542" w:rsidP="00520B9F">
      <w:pPr>
        <w:pStyle w:val="ListParagraph"/>
        <w:numPr>
          <w:ilvl w:val="0"/>
          <w:numId w:val="6"/>
        </w:numPr>
        <w:spacing w:line="480" w:lineRule="auto"/>
        <w:ind w:left="1134" w:hanging="567"/>
        <w:rPr>
          <w:rFonts w:ascii="Times New Roman" w:hAnsi="Times New Roman" w:cs="Times New Roman"/>
          <w:sz w:val="24"/>
          <w:szCs w:val="24"/>
        </w:rPr>
        <w:pPrChange w:id="2003" w:author="Stephen" w:date="2019-11-20T20:31:00Z">
          <w:pPr>
            <w:pStyle w:val="ListParagraph"/>
            <w:numPr>
              <w:numId w:val="6"/>
            </w:numPr>
            <w:autoSpaceDE w:val="0"/>
            <w:autoSpaceDN w:val="0"/>
            <w:adjustRightInd w:val="0"/>
            <w:spacing w:after="0" w:line="480" w:lineRule="auto"/>
            <w:ind w:left="928" w:hanging="360"/>
          </w:pPr>
        </w:pPrChange>
      </w:pPr>
      <w:r w:rsidRPr="000B3542">
        <w:rPr>
          <w:rFonts w:ascii="Times New Roman" w:hAnsi="Times New Roman" w:cs="Times New Roman"/>
          <w:sz w:val="24"/>
          <w:szCs w:val="24"/>
        </w:rPr>
        <w:t>Fernandez-</w:t>
      </w:r>
      <w:proofErr w:type="spellStart"/>
      <w:r w:rsidRPr="000B3542">
        <w:rPr>
          <w:rFonts w:ascii="Times New Roman" w:hAnsi="Times New Roman" w:cs="Times New Roman"/>
          <w:sz w:val="24"/>
          <w:szCs w:val="24"/>
        </w:rPr>
        <w:t>Ruocco</w:t>
      </w:r>
      <w:proofErr w:type="spellEnd"/>
      <w:r w:rsidRPr="000B3542">
        <w:rPr>
          <w:rFonts w:ascii="Times New Roman" w:hAnsi="Times New Roman" w:cs="Times New Roman"/>
          <w:sz w:val="24"/>
          <w:szCs w:val="24"/>
        </w:rPr>
        <w:t xml:space="preserve"> J, Gallego M, Rodriguez-de-</w:t>
      </w:r>
      <w:proofErr w:type="spellStart"/>
      <w:r w:rsidRPr="000B3542">
        <w:rPr>
          <w:rFonts w:ascii="Times New Roman" w:hAnsi="Times New Roman" w:cs="Times New Roman"/>
          <w:sz w:val="24"/>
          <w:szCs w:val="24"/>
        </w:rPr>
        <w:t>Yurre</w:t>
      </w:r>
      <w:proofErr w:type="spellEnd"/>
      <w:r w:rsidRPr="000B3542">
        <w:rPr>
          <w:rFonts w:ascii="Times New Roman" w:hAnsi="Times New Roman" w:cs="Times New Roman"/>
          <w:sz w:val="24"/>
          <w:szCs w:val="24"/>
        </w:rPr>
        <w:t xml:space="preserve"> A, Zayas-</w:t>
      </w:r>
      <w:proofErr w:type="spellStart"/>
      <w:r w:rsidRPr="000B3542">
        <w:rPr>
          <w:rFonts w:ascii="Times New Roman" w:hAnsi="Times New Roman" w:cs="Times New Roman"/>
          <w:sz w:val="24"/>
          <w:szCs w:val="24"/>
        </w:rPr>
        <w:t>Arrabal</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Echeazarra</w:t>
      </w:r>
      <w:proofErr w:type="spellEnd"/>
      <w:r w:rsidRPr="000B3542">
        <w:rPr>
          <w:rFonts w:ascii="Times New Roman" w:hAnsi="Times New Roman" w:cs="Times New Roman"/>
          <w:sz w:val="24"/>
          <w:szCs w:val="24"/>
        </w:rPr>
        <w:t xml:space="preserve"> L, </w:t>
      </w:r>
      <w:proofErr w:type="spellStart"/>
      <w:r w:rsidRPr="000B3542">
        <w:rPr>
          <w:rFonts w:ascii="Times New Roman" w:hAnsi="Times New Roman" w:cs="Times New Roman"/>
          <w:sz w:val="24"/>
          <w:szCs w:val="24"/>
        </w:rPr>
        <w:t>Alquiza</w:t>
      </w:r>
      <w:proofErr w:type="spellEnd"/>
      <w:r w:rsidRPr="000B3542">
        <w:rPr>
          <w:rFonts w:ascii="Times New Roman" w:hAnsi="Times New Roman" w:cs="Times New Roman"/>
          <w:sz w:val="24"/>
          <w:szCs w:val="24"/>
        </w:rPr>
        <w:t xml:space="preserve"> A, Fernández-López V, Rodriguez-Robledo JM, Britto O, </w:t>
      </w:r>
      <w:proofErr w:type="spellStart"/>
      <w:r w:rsidRPr="000B3542">
        <w:rPr>
          <w:rFonts w:ascii="Times New Roman" w:hAnsi="Times New Roman" w:cs="Times New Roman"/>
          <w:sz w:val="24"/>
          <w:szCs w:val="24"/>
        </w:rPr>
        <w:t>Schleier</w:t>
      </w:r>
      <w:proofErr w:type="spellEnd"/>
      <w:r w:rsidRPr="000B3542">
        <w:rPr>
          <w:rFonts w:ascii="Times New Roman" w:hAnsi="Times New Roman" w:cs="Times New Roman"/>
          <w:sz w:val="24"/>
          <w:szCs w:val="24"/>
        </w:rPr>
        <w:t xml:space="preserve"> Y, Sepulveda M, </w:t>
      </w:r>
      <w:proofErr w:type="spellStart"/>
      <w:r w:rsidRPr="000B3542">
        <w:rPr>
          <w:rFonts w:ascii="Times New Roman" w:hAnsi="Times New Roman" w:cs="Times New Roman"/>
          <w:sz w:val="24"/>
          <w:szCs w:val="24"/>
        </w:rPr>
        <w:t>Oshiyama</w:t>
      </w:r>
      <w:proofErr w:type="spellEnd"/>
      <w:r w:rsidRPr="000B3542">
        <w:rPr>
          <w:rFonts w:ascii="Times New Roman" w:hAnsi="Times New Roman" w:cs="Times New Roman"/>
          <w:sz w:val="24"/>
          <w:szCs w:val="24"/>
        </w:rPr>
        <w:t xml:space="preserve"> NF, Vila-Petroff M, </w:t>
      </w:r>
      <w:proofErr w:type="spellStart"/>
      <w:r w:rsidRPr="000B3542">
        <w:rPr>
          <w:rFonts w:ascii="Times New Roman" w:hAnsi="Times New Roman" w:cs="Times New Roman"/>
          <w:sz w:val="24"/>
          <w:szCs w:val="24"/>
        </w:rPr>
        <w:t>Bassani</w:t>
      </w:r>
      <w:proofErr w:type="spellEnd"/>
      <w:ins w:id="2004" w:author="Stephen" w:date="2019-11-18T08:56:00Z">
        <w:r w:rsidR="00D07650">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RA, </w:t>
      </w:r>
      <w:proofErr w:type="spellStart"/>
      <w:r w:rsidRPr="000B3542">
        <w:rPr>
          <w:rFonts w:ascii="Times New Roman" w:hAnsi="Times New Roman" w:cs="Times New Roman"/>
          <w:sz w:val="24"/>
          <w:szCs w:val="24"/>
        </w:rPr>
        <w:t>Medel</w:t>
      </w:r>
      <w:proofErr w:type="spellEnd"/>
      <w:r w:rsidRPr="000B3542">
        <w:rPr>
          <w:rFonts w:ascii="Times New Roman" w:hAnsi="Times New Roman" w:cs="Times New Roman"/>
          <w:sz w:val="24"/>
          <w:szCs w:val="24"/>
        </w:rPr>
        <w:t xml:space="preserve"> EH, </w:t>
      </w:r>
      <w:proofErr w:type="spellStart"/>
      <w:r w:rsidRPr="000B3542">
        <w:rPr>
          <w:rFonts w:ascii="Times New Roman" w:hAnsi="Times New Roman" w:cs="Times New Roman"/>
          <w:sz w:val="24"/>
          <w:szCs w:val="24"/>
        </w:rPr>
        <w:t>Casis</w:t>
      </w:r>
      <w:proofErr w:type="spellEnd"/>
      <w:r w:rsidRPr="000B3542">
        <w:rPr>
          <w:rFonts w:ascii="Times New Roman" w:hAnsi="Times New Roman" w:cs="Times New Roman"/>
          <w:sz w:val="24"/>
          <w:szCs w:val="24"/>
        </w:rPr>
        <w:t xml:space="preserve"> O</w:t>
      </w:r>
      <w:ins w:id="2005" w:author="Stephen" w:date="2019-11-17T10:22:00Z">
        <w:r w:rsidR="00B67F7E">
          <w:rPr>
            <w:rFonts w:ascii="Times New Roman" w:hAnsi="Times New Roman" w:cs="Times New Roman"/>
            <w:sz w:val="24"/>
            <w:szCs w:val="24"/>
          </w:rPr>
          <w:t xml:space="preserve">. </w:t>
        </w:r>
      </w:ins>
      <w:r w:rsidR="00114DED" w:rsidRPr="000B3542">
        <w:rPr>
          <w:rFonts w:ascii="Times New Roman" w:hAnsi="Times New Roman" w:cs="Times New Roman"/>
          <w:sz w:val="24"/>
          <w:szCs w:val="24"/>
        </w:rPr>
        <w:t>2019</w:t>
      </w:r>
      <w:ins w:id="2006" w:author="Stephen" w:date="2019-11-17T10:22:00Z">
        <w:r w:rsidR="00B67F7E">
          <w:rPr>
            <w:rFonts w:ascii="Times New Roman" w:hAnsi="Times New Roman" w:cs="Times New Roman"/>
            <w:sz w:val="24"/>
            <w:szCs w:val="24"/>
          </w:rPr>
          <w:t xml:space="preserve"> </w:t>
        </w:r>
      </w:ins>
      <w:r w:rsidRPr="000B3542">
        <w:rPr>
          <w:rFonts w:ascii="Times New Roman" w:hAnsi="Times New Roman" w:cs="Times New Roman"/>
          <w:sz w:val="24"/>
          <w:szCs w:val="24"/>
        </w:rPr>
        <w:t>High thyrotropin is critical for cardiac electrical remodelling and arrhythmia vulnerability in hypothyroidism. Thyroid</w:t>
      </w:r>
      <w:r w:rsidR="00114DED">
        <w:rPr>
          <w:rFonts w:ascii="Times New Roman" w:hAnsi="Times New Roman" w:cs="Times New Roman"/>
          <w:sz w:val="24"/>
          <w:szCs w:val="24"/>
        </w:rPr>
        <w:t xml:space="preserve"> 29(7):934-945</w:t>
      </w:r>
      <w:r w:rsidRPr="000B3542">
        <w:rPr>
          <w:rFonts w:ascii="Times New Roman" w:hAnsi="Times New Roman" w:cs="Times New Roman"/>
          <w:sz w:val="24"/>
          <w:szCs w:val="24"/>
        </w:rPr>
        <w:t xml:space="preserve"> DOI: 10.1089/thy.2018.0709</w:t>
      </w:r>
    </w:p>
    <w:p w14:paraId="4607C162" w14:textId="77777777" w:rsidR="00520B9F" w:rsidRDefault="002C5236" w:rsidP="00520B9F">
      <w:pPr>
        <w:pStyle w:val="ListParagraph"/>
        <w:numPr>
          <w:ilvl w:val="0"/>
          <w:numId w:val="6"/>
        </w:numPr>
        <w:spacing w:line="480" w:lineRule="auto"/>
        <w:ind w:left="1134" w:hanging="567"/>
        <w:rPr>
          <w:rFonts w:ascii="Times New Roman" w:hAnsi="Times New Roman" w:cs="Times New Roman"/>
          <w:sz w:val="24"/>
          <w:szCs w:val="24"/>
        </w:rPr>
        <w:pPrChange w:id="2007" w:author="Stephen" w:date="2019-11-20T20:31:00Z">
          <w:pPr>
            <w:pStyle w:val="ListParagraph"/>
            <w:numPr>
              <w:numId w:val="6"/>
            </w:numPr>
            <w:spacing w:line="480" w:lineRule="auto"/>
            <w:ind w:left="928" w:hanging="360"/>
          </w:pPr>
        </w:pPrChange>
      </w:pPr>
      <w:moveToRangeStart w:id="2008" w:author="Stephen" w:date="2019-11-17T18:57:00Z" w:name="move24909446"/>
      <w:moveTo w:id="2009" w:author="Stephen" w:date="2019-11-17T18:57:00Z">
        <w:r w:rsidRPr="00DE75B6">
          <w:rPr>
            <w:rFonts w:ascii="Times New Roman" w:hAnsi="Times New Roman" w:cs="Times New Roman"/>
            <w:sz w:val="24"/>
            <w:szCs w:val="24"/>
          </w:rPr>
          <w:t>Walsh JP</w:t>
        </w:r>
        <w:r>
          <w:rPr>
            <w:rFonts w:ascii="Times New Roman" w:hAnsi="Times New Roman" w:cs="Times New Roman"/>
            <w:sz w:val="24"/>
            <w:szCs w:val="24"/>
          </w:rPr>
          <w:t xml:space="preserve"> 2011</w:t>
        </w:r>
        <w:r w:rsidRPr="00DE75B6">
          <w:rPr>
            <w:rFonts w:ascii="Times New Roman" w:hAnsi="Times New Roman" w:cs="Times New Roman"/>
            <w:sz w:val="24"/>
            <w:szCs w:val="24"/>
          </w:rPr>
          <w:t xml:space="preserve"> Setpoints and susceptibility: do small differences in thyroid function really matter? ClinEndocrinol75:158-159 DOI: 10.1111/j.1365-2265.2011.04036x </w:t>
        </w:r>
      </w:moveTo>
    </w:p>
    <w:p w14:paraId="3292AA1E" w14:textId="77777777" w:rsidR="00520B9F" w:rsidRDefault="002C5236" w:rsidP="00520B9F">
      <w:pPr>
        <w:pStyle w:val="ListParagraph"/>
        <w:numPr>
          <w:ilvl w:val="0"/>
          <w:numId w:val="6"/>
        </w:numPr>
        <w:spacing w:line="480" w:lineRule="auto"/>
        <w:ind w:left="1134" w:hanging="567"/>
        <w:rPr>
          <w:rFonts w:ascii="Times New Roman" w:hAnsi="Times New Roman" w:cs="Times New Roman"/>
          <w:sz w:val="24"/>
          <w:szCs w:val="24"/>
        </w:rPr>
        <w:pPrChange w:id="2010" w:author="Stephen" w:date="2019-11-20T20:31:00Z">
          <w:pPr>
            <w:pStyle w:val="ListParagraph"/>
            <w:numPr>
              <w:numId w:val="6"/>
            </w:numPr>
            <w:autoSpaceDE w:val="0"/>
            <w:autoSpaceDN w:val="0"/>
            <w:adjustRightInd w:val="0"/>
            <w:spacing w:after="0" w:line="480" w:lineRule="auto"/>
            <w:ind w:left="928" w:hanging="360"/>
          </w:pPr>
        </w:pPrChange>
      </w:pPr>
      <w:moveToRangeStart w:id="2011" w:author="Stephen" w:date="2019-11-17T18:58:00Z" w:name="move24909547"/>
      <w:moveToRangeEnd w:id="2008"/>
      <w:moveTo w:id="2012" w:author="Stephen" w:date="2019-11-17T18:58:00Z">
        <w:r w:rsidRPr="00885377">
          <w:rPr>
            <w:rFonts w:ascii="Times New Roman" w:hAnsi="Times New Roman" w:cs="Times New Roman"/>
            <w:sz w:val="24"/>
            <w:szCs w:val="24"/>
          </w:rPr>
          <w:t>Fitzgerald SP, Bean NG</w:t>
        </w:r>
        <w:r>
          <w:rPr>
            <w:rFonts w:ascii="Times New Roman" w:hAnsi="Times New Roman" w:cs="Times New Roman"/>
            <w:sz w:val="24"/>
            <w:szCs w:val="24"/>
          </w:rPr>
          <w:t xml:space="preserve"> 2018</w:t>
        </w:r>
        <w:r w:rsidRPr="00885377">
          <w:rPr>
            <w:rFonts w:ascii="Times New Roman" w:hAnsi="Times New Roman" w:cs="Times New Roman"/>
            <w:sz w:val="24"/>
            <w:szCs w:val="24"/>
          </w:rPr>
          <w:t xml:space="preserve"> Thyroid stimulating hormone (TSH) autoregulation reduces variation in the TSH response to thyroid hormones. Temperature </w:t>
        </w:r>
        <w:r w:rsidR="000D7CFF" w:rsidRPr="000D7CFF">
          <w:rPr>
            <w:rFonts w:ascii="Times New Roman" w:hAnsi="Times New Roman" w:cs="Times New Roman"/>
            <w:sz w:val="24"/>
            <w:szCs w:val="24"/>
            <w:rPrChange w:id="2013" w:author="Stephen" w:date="2019-11-20T20:31:00Z">
              <w:rPr>
                <w:color w:val="BA131A"/>
                <w:u w:val="single"/>
              </w:rPr>
            </w:rPrChange>
          </w:rPr>
          <w:fldChar w:fldCharType="begin"/>
        </w:r>
        <w:r w:rsidR="000D7CFF" w:rsidRPr="000D7CFF">
          <w:rPr>
            <w:rFonts w:ascii="Times New Roman" w:hAnsi="Times New Roman" w:cs="Times New Roman"/>
            <w:sz w:val="24"/>
            <w:szCs w:val="24"/>
            <w:rPrChange w:id="2014" w:author="Stephen" w:date="2019-11-20T20:31:00Z">
              <w:rPr>
                <w:color w:val="BA131A"/>
                <w:u w:val="single"/>
              </w:rPr>
            </w:rPrChange>
          </w:rPr>
          <w:instrText>HYPERLINK "http://dx.doi.org/10.1080/23328940.2018.1513110" \t "_blank"</w:instrText>
        </w:r>
        <w:r w:rsidR="000D7CFF" w:rsidRPr="000D7CFF">
          <w:rPr>
            <w:rFonts w:ascii="Times New Roman" w:hAnsi="Times New Roman" w:cs="Times New Roman"/>
            <w:sz w:val="24"/>
            <w:szCs w:val="24"/>
            <w:rPrChange w:id="2015" w:author="Stephen" w:date="2019-11-20T20:31:00Z">
              <w:rPr>
                <w:color w:val="BA131A"/>
                <w:u w:val="single"/>
              </w:rPr>
            </w:rPrChange>
          </w:rPr>
          <w:fldChar w:fldCharType="separate"/>
        </w:r>
        <w:r w:rsidRPr="00885377">
          <w:rPr>
            <w:rFonts w:ascii="Times New Roman" w:hAnsi="Times New Roman" w:cs="Times New Roman"/>
            <w:sz w:val="24"/>
            <w:szCs w:val="24"/>
          </w:rPr>
          <w:t>DOI: 10.1080/23328940.2018.1513110</w:t>
        </w:r>
        <w:r w:rsidR="000D7CFF" w:rsidRPr="000D7CFF">
          <w:rPr>
            <w:rFonts w:ascii="Times New Roman" w:hAnsi="Times New Roman" w:cs="Times New Roman"/>
            <w:sz w:val="24"/>
            <w:szCs w:val="24"/>
            <w:rPrChange w:id="2016" w:author="Stephen" w:date="2019-11-20T20:31:00Z">
              <w:rPr>
                <w:color w:val="BA131A"/>
                <w:u w:val="single"/>
              </w:rPr>
            </w:rPrChange>
          </w:rPr>
          <w:fldChar w:fldCharType="end"/>
        </w:r>
      </w:moveTo>
    </w:p>
    <w:p w14:paraId="3F94FF64" w14:textId="77777777" w:rsidR="00520B9F" w:rsidRDefault="002C5236" w:rsidP="00520B9F">
      <w:pPr>
        <w:pStyle w:val="ListParagraph"/>
        <w:numPr>
          <w:ilvl w:val="0"/>
          <w:numId w:val="6"/>
        </w:numPr>
        <w:spacing w:line="480" w:lineRule="auto"/>
        <w:ind w:left="1134" w:hanging="567"/>
        <w:rPr>
          <w:rFonts w:ascii="Times New Roman" w:hAnsi="Times New Roman" w:cs="Times New Roman"/>
          <w:sz w:val="24"/>
          <w:szCs w:val="24"/>
        </w:rPr>
        <w:pPrChange w:id="2017" w:author="Stephen" w:date="2019-11-20T20:31:00Z">
          <w:pPr>
            <w:pStyle w:val="ListParagraph"/>
            <w:numPr>
              <w:numId w:val="6"/>
            </w:numPr>
            <w:spacing w:line="480" w:lineRule="auto"/>
            <w:ind w:left="928" w:hanging="360"/>
          </w:pPr>
        </w:pPrChange>
      </w:pPr>
      <w:moveToRangeStart w:id="2018" w:author="Stephen" w:date="2019-11-17T19:02:00Z" w:name="move24909739"/>
      <w:moveToRangeEnd w:id="2011"/>
      <w:moveTo w:id="2019" w:author="Stephen" w:date="2019-11-17T19:02:00Z">
        <w:r w:rsidRPr="00DE75B6">
          <w:rPr>
            <w:rFonts w:ascii="Times New Roman" w:hAnsi="Times New Roman" w:cs="Times New Roman"/>
            <w:sz w:val="24"/>
            <w:szCs w:val="24"/>
          </w:rPr>
          <w:t>Fitzgerald SP, Bean NG, Fitzgerald LN</w:t>
        </w:r>
        <w:r>
          <w:rPr>
            <w:rFonts w:ascii="Times New Roman" w:hAnsi="Times New Roman" w:cs="Times New Roman"/>
            <w:sz w:val="24"/>
            <w:szCs w:val="24"/>
          </w:rPr>
          <w:t xml:space="preserve"> 2017</w:t>
        </w:r>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DOI10.1080/23328940.2017.1281370</w:t>
        </w:r>
      </w:moveTo>
    </w:p>
    <w:moveToRangeEnd w:id="2018"/>
    <w:p w14:paraId="52166589" w14:textId="77777777" w:rsidR="00520B9F" w:rsidRDefault="002C5236" w:rsidP="00520B9F">
      <w:pPr>
        <w:pStyle w:val="ListParagraph"/>
        <w:numPr>
          <w:ilvl w:val="0"/>
          <w:numId w:val="6"/>
        </w:numPr>
        <w:spacing w:line="480" w:lineRule="auto"/>
        <w:ind w:left="1134" w:hanging="567"/>
        <w:rPr>
          <w:ins w:id="2020" w:author="Stephen" w:date="2019-11-17T19:03:00Z"/>
          <w:rFonts w:ascii="Times New Roman" w:hAnsi="Times New Roman" w:cs="Times New Roman"/>
          <w:sz w:val="24"/>
          <w:szCs w:val="24"/>
        </w:rPr>
        <w:pPrChange w:id="2021" w:author="Stephen" w:date="2019-11-20T20:31:00Z">
          <w:pPr>
            <w:pStyle w:val="ListParagraph"/>
            <w:numPr>
              <w:numId w:val="6"/>
            </w:numPr>
            <w:spacing w:line="480" w:lineRule="auto"/>
            <w:ind w:left="928" w:hanging="360"/>
          </w:pPr>
        </w:pPrChange>
      </w:pPr>
      <w:ins w:id="2022" w:author="Stephen" w:date="2019-11-17T19:03:00Z">
        <w:r w:rsidRPr="00DE75B6">
          <w:rPr>
            <w:rFonts w:ascii="Times New Roman" w:hAnsi="Times New Roman" w:cs="Times New Roman"/>
            <w:sz w:val="24"/>
            <w:szCs w:val="24"/>
          </w:rPr>
          <w:lastRenderedPageBreak/>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2015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Educ39(4):259-266 doi:10.1152/advan.00107.2015 </w:t>
        </w:r>
      </w:ins>
    </w:p>
    <w:p w14:paraId="40421A2D" w14:textId="77777777" w:rsidR="00520B9F" w:rsidRDefault="00183FC7" w:rsidP="00520B9F">
      <w:pPr>
        <w:pStyle w:val="ListParagraph"/>
        <w:numPr>
          <w:ilvl w:val="0"/>
          <w:numId w:val="6"/>
        </w:numPr>
        <w:spacing w:line="480" w:lineRule="auto"/>
        <w:ind w:left="1134" w:hanging="567"/>
        <w:rPr>
          <w:ins w:id="2023" w:author="Stephen" w:date="2019-11-17T19:05:00Z"/>
          <w:rFonts w:ascii="Times New Roman" w:hAnsi="Times New Roman" w:cs="Times New Roman"/>
          <w:sz w:val="24"/>
          <w:szCs w:val="24"/>
        </w:rPr>
        <w:pPrChange w:id="2024" w:author="Stephen" w:date="2019-11-20T20:31:00Z">
          <w:pPr>
            <w:pStyle w:val="ListParagraph"/>
            <w:numPr>
              <w:numId w:val="6"/>
            </w:numPr>
            <w:spacing w:line="480" w:lineRule="auto"/>
            <w:ind w:left="928" w:hanging="360"/>
          </w:pPr>
        </w:pPrChange>
      </w:pPr>
      <w:ins w:id="2025" w:author="Stephen" w:date="2019-11-17T19:05:00Z">
        <w:r w:rsidRPr="00DE75B6">
          <w:rPr>
            <w:rFonts w:ascii="Times New Roman" w:hAnsi="Times New Roman" w:cs="Times New Roman"/>
            <w:sz w:val="24"/>
            <w:szCs w:val="24"/>
          </w:rPr>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w:t>
        </w:r>
        <w:r>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Narrow individual variations in serum T4 and T3 in normal subjects; A clue to the understanding of subclinical thyroid disease. J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Metab87:1068-1072 </w:t>
        </w:r>
      </w:ins>
      <w:moveFromRangeStart w:id="2026" w:author="Stephen" w:date="2019-11-17T10:14:00Z" w:name="move24878089"/>
      <w:moveFrom w:id="2027" w:author="Stephen" w:date="2019-11-17T10:14:00Z">
        <w:r w:rsidR="00A35F77" w:rsidRPr="00DE75B6" w:rsidDel="00BB729E">
          <w:rPr>
            <w:rFonts w:ascii="Times New Roman" w:hAnsi="Times New Roman" w:cs="Times New Roman"/>
            <w:sz w:val="24"/>
            <w:szCs w:val="24"/>
          </w:rPr>
          <w:t>Matzen LE, Kvetny J, Pedersen KK</w:t>
        </w:r>
        <w:r w:rsidR="00114DED" w:rsidDel="00BB729E">
          <w:rPr>
            <w:rFonts w:ascii="Times New Roman" w:hAnsi="Times New Roman" w:cs="Times New Roman"/>
            <w:sz w:val="24"/>
            <w:szCs w:val="24"/>
          </w:rPr>
          <w:t xml:space="preserve"> 1989</w:t>
        </w:r>
        <w:r w:rsidR="00A35F77" w:rsidRPr="00DE75B6" w:rsidDel="00BB729E">
          <w:rPr>
            <w:rFonts w:ascii="Times New Roman" w:hAnsi="Times New Roman" w:cs="Times New Roman"/>
            <w:sz w:val="24"/>
            <w:szCs w:val="24"/>
          </w:rPr>
          <w:t xml:space="preserve"> TSH, thyroid hormones and nuclear binding of </w:t>
        </w:r>
      </w:moveFrom>
    </w:p>
    <w:p w14:paraId="42F30F48" w14:textId="77777777" w:rsidR="00520B9F" w:rsidRDefault="00183FC7" w:rsidP="00520B9F">
      <w:pPr>
        <w:pStyle w:val="ListParagraph"/>
        <w:numPr>
          <w:ilvl w:val="0"/>
          <w:numId w:val="6"/>
        </w:numPr>
        <w:spacing w:line="480" w:lineRule="auto"/>
        <w:ind w:left="1134" w:hanging="567"/>
        <w:rPr>
          <w:ins w:id="2028" w:author="Stephen" w:date="2019-11-17T19:06:00Z"/>
          <w:rFonts w:ascii="Times New Roman" w:hAnsi="Times New Roman" w:cs="Times New Roman"/>
          <w:sz w:val="24"/>
          <w:szCs w:val="24"/>
        </w:rPr>
        <w:pPrChange w:id="2029" w:author="Stephen" w:date="2019-11-20T20:31:00Z">
          <w:pPr>
            <w:pStyle w:val="ListParagraph"/>
            <w:numPr>
              <w:numId w:val="6"/>
            </w:numPr>
            <w:autoSpaceDE w:val="0"/>
            <w:autoSpaceDN w:val="0"/>
            <w:adjustRightInd w:val="0"/>
            <w:spacing w:after="0" w:line="480" w:lineRule="auto"/>
            <w:ind w:left="928" w:hanging="360"/>
          </w:pPr>
        </w:pPrChange>
      </w:pPr>
      <w:ins w:id="2030" w:author="Stephen" w:date="2019-11-17T19:06:00Z">
        <w:r w:rsidRPr="00635E7C">
          <w:rPr>
            <w:rFonts w:ascii="Times New Roman" w:hAnsi="Times New Roman" w:cs="Times New Roman"/>
            <w:sz w:val="24"/>
            <w:szCs w:val="24"/>
          </w:rPr>
          <w:t>Harris EK</w:t>
        </w:r>
      </w:ins>
      <w:ins w:id="2031" w:author="Stephen" w:date="2019-11-17T19:09:00Z">
        <w:r>
          <w:rPr>
            <w:rFonts w:ascii="Times New Roman" w:hAnsi="Times New Roman" w:cs="Times New Roman"/>
            <w:sz w:val="24"/>
            <w:szCs w:val="24"/>
          </w:rPr>
          <w:t xml:space="preserve"> </w:t>
        </w:r>
      </w:ins>
      <w:ins w:id="2032" w:author="Stephen" w:date="2019-11-17T19:06:00Z">
        <w:r w:rsidRPr="00635E7C">
          <w:rPr>
            <w:rFonts w:ascii="Times New Roman" w:hAnsi="Times New Roman" w:cs="Times New Roman"/>
            <w:sz w:val="24"/>
            <w:szCs w:val="24"/>
          </w:rPr>
          <w:t>1974</w:t>
        </w:r>
      </w:ins>
      <w:ins w:id="2033" w:author="Stephen" w:date="2019-11-17T19:09:00Z">
        <w:r>
          <w:rPr>
            <w:rFonts w:ascii="Times New Roman" w:hAnsi="Times New Roman" w:cs="Times New Roman"/>
            <w:sz w:val="24"/>
            <w:szCs w:val="24"/>
          </w:rPr>
          <w:t xml:space="preserve"> </w:t>
        </w:r>
      </w:ins>
      <w:ins w:id="2034" w:author="Stephen" w:date="2019-11-17T19:06:00Z">
        <w:r w:rsidRPr="00635E7C">
          <w:rPr>
            <w:rFonts w:ascii="Times New Roman" w:hAnsi="Times New Roman" w:cs="Times New Roman"/>
            <w:sz w:val="24"/>
            <w:szCs w:val="24"/>
          </w:rPr>
          <w:t>Effects of intra- and interindividual variation on the appropriate use of normal ranges. Clin Chem 20(12):1535-1542</w:t>
        </w:r>
      </w:ins>
    </w:p>
    <w:p w14:paraId="019E1C52" w14:textId="77777777" w:rsidR="00520B9F" w:rsidRDefault="00183FC7" w:rsidP="00520B9F">
      <w:pPr>
        <w:pStyle w:val="ListParagraph"/>
        <w:numPr>
          <w:ilvl w:val="0"/>
          <w:numId w:val="6"/>
        </w:numPr>
        <w:spacing w:line="480" w:lineRule="auto"/>
        <w:ind w:left="1134" w:hanging="567"/>
        <w:rPr>
          <w:ins w:id="2035" w:author="Stephen" w:date="2019-11-17T19:08:00Z"/>
          <w:rFonts w:ascii="Times New Roman" w:hAnsi="Times New Roman" w:cs="Times New Roman"/>
          <w:sz w:val="24"/>
          <w:szCs w:val="24"/>
        </w:rPr>
        <w:pPrChange w:id="2036" w:author="Stephen" w:date="2019-11-20T20:31:00Z">
          <w:pPr>
            <w:pStyle w:val="ListParagraph"/>
            <w:numPr>
              <w:numId w:val="6"/>
            </w:numPr>
            <w:autoSpaceDE w:val="0"/>
            <w:autoSpaceDN w:val="0"/>
            <w:adjustRightInd w:val="0"/>
            <w:spacing w:after="0" w:line="480" w:lineRule="auto"/>
            <w:ind w:left="928" w:hanging="360"/>
          </w:pPr>
        </w:pPrChange>
      </w:pPr>
      <w:ins w:id="2037" w:author="Stephen" w:date="2019-11-17T19:08:00Z">
        <w:r w:rsidRPr="002A19EA">
          <w:rPr>
            <w:rFonts w:ascii="Times New Roman" w:hAnsi="Times New Roman" w:cs="Times New Roman"/>
            <w:sz w:val="24"/>
            <w:szCs w:val="24"/>
          </w:rPr>
          <w:t xml:space="preserve">Reinhard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w:t>
        </w:r>
        <w:r>
          <w:rPr>
            <w:rFonts w:ascii="Times New Roman" w:hAnsi="Times New Roman" w:cs="Times New Roman"/>
            <w:sz w:val="24"/>
            <w:szCs w:val="24"/>
          </w:rPr>
          <w:t xml:space="preserve"> 2009</w:t>
        </w:r>
        <w:r w:rsidRPr="002A19EA">
          <w:rPr>
            <w:rFonts w:ascii="Times New Roman" w:hAnsi="Times New Roman" w:cs="Times New Roman"/>
            <w:sz w:val="24"/>
            <w:szCs w:val="24"/>
          </w:rPr>
          <w:t xml:space="preserve"> Biological variation of cystatin C and creatinine.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Clin Lab Invest 69(8);831-836 DOI:10.3109/00365510903307947</w:t>
        </w:r>
      </w:ins>
    </w:p>
    <w:p w14:paraId="29B11D21" w14:textId="77777777" w:rsidR="00520B9F" w:rsidRDefault="00183FC7" w:rsidP="00520B9F">
      <w:pPr>
        <w:pStyle w:val="ListParagraph"/>
        <w:numPr>
          <w:ilvl w:val="0"/>
          <w:numId w:val="6"/>
        </w:numPr>
        <w:spacing w:line="480" w:lineRule="auto"/>
        <w:ind w:left="1134" w:hanging="567"/>
        <w:rPr>
          <w:ins w:id="2038" w:author="Stephen" w:date="2019-11-17T19:08:00Z"/>
          <w:rFonts w:ascii="Times New Roman" w:hAnsi="Times New Roman" w:cs="Times New Roman"/>
          <w:sz w:val="24"/>
          <w:szCs w:val="24"/>
        </w:rPr>
        <w:pPrChange w:id="2039" w:author="Stephen" w:date="2019-11-20T20:31:00Z">
          <w:pPr>
            <w:pStyle w:val="ListParagraph"/>
            <w:numPr>
              <w:numId w:val="6"/>
            </w:numPr>
            <w:autoSpaceDE w:val="0"/>
            <w:autoSpaceDN w:val="0"/>
            <w:adjustRightInd w:val="0"/>
            <w:spacing w:after="0" w:line="480" w:lineRule="auto"/>
            <w:ind w:left="928" w:hanging="360"/>
          </w:pPr>
        </w:pPrChange>
      </w:pPr>
      <w:proofErr w:type="spellStart"/>
      <w:ins w:id="2040" w:author="Stephen" w:date="2019-11-17T19:08:00Z">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Selvin E, Clark JM2008 Brief communication: Clinical implications of short-term variability in liver function test results. Ann Int Med 148(5)348-352 DOI: 10.7326/0003-4819-148-5-200803040-00005</w:t>
        </w:r>
      </w:ins>
    </w:p>
    <w:p w14:paraId="0AB73C55" w14:textId="77777777" w:rsidR="00520B9F" w:rsidRDefault="00183FC7" w:rsidP="00520B9F">
      <w:pPr>
        <w:pStyle w:val="ListParagraph"/>
        <w:numPr>
          <w:ilvl w:val="0"/>
          <w:numId w:val="6"/>
        </w:numPr>
        <w:spacing w:line="480" w:lineRule="auto"/>
        <w:ind w:left="1134" w:hanging="567"/>
        <w:rPr>
          <w:ins w:id="2041" w:author="Stephen" w:date="2019-11-17T19:10:00Z"/>
          <w:rFonts w:ascii="Times New Roman" w:hAnsi="Times New Roman" w:cs="Times New Roman"/>
          <w:sz w:val="24"/>
          <w:szCs w:val="24"/>
        </w:rPr>
        <w:pPrChange w:id="2042" w:author="Stephen" w:date="2019-11-20T20:31:00Z">
          <w:pPr>
            <w:pStyle w:val="ListParagraph"/>
            <w:numPr>
              <w:numId w:val="6"/>
            </w:numPr>
            <w:spacing w:line="480" w:lineRule="auto"/>
            <w:ind w:left="928" w:hanging="360"/>
          </w:pPr>
        </w:pPrChange>
      </w:pPr>
      <w:proofErr w:type="spellStart"/>
      <w:ins w:id="2043" w:author="Stephen" w:date="2019-11-17T19:10:00Z">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Johnsen L, Gibbs C, Carlsen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H2019 Thyroidectomy versus medical management for euthyroid patients with Hashimoto disease and persisting symptoms: a randomized trial. Ann Int Med  DOI:10.1089/ct.2019;31.178-181</w:t>
        </w:r>
      </w:ins>
    </w:p>
    <w:p w14:paraId="3292307B" w14:textId="77777777" w:rsidR="00520B9F" w:rsidRDefault="00183FC7" w:rsidP="00520B9F">
      <w:pPr>
        <w:pStyle w:val="ListParagraph"/>
        <w:numPr>
          <w:ilvl w:val="0"/>
          <w:numId w:val="6"/>
        </w:numPr>
        <w:spacing w:line="480" w:lineRule="auto"/>
        <w:ind w:left="1134" w:hanging="567"/>
        <w:rPr>
          <w:ins w:id="2044" w:author="Stephen" w:date="2019-11-17T19:14:00Z"/>
          <w:rFonts w:ascii="Times New Roman" w:hAnsi="Times New Roman" w:cs="Times New Roman"/>
          <w:sz w:val="24"/>
          <w:szCs w:val="24"/>
        </w:rPr>
        <w:pPrChange w:id="2045" w:author="Stephen" w:date="2019-11-20T20:31:00Z">
          <w:pPr>
            <w:pStyle w:val="ListParagraph"/>
            <w:numPr>
              <w:numId w:val="6"/>
            </w:numPr>
            <w:spacing w:line="480" w:lineRule="auto"/>
            <w:ind w:left="928" w:hanging="360"/>
          </w:pPr>
        </w:pPrChange>
      </w:pPr>
      <w:ins w:id="2046" w:author="Stephen" w:date="2019-11-17T19:14:00Z">
        <w:r w:rsidRPr="00DE75B6">
          <w:rPr>
            <w:rFonts w:ascii="Times New Roman" w:hAnsi="Times New Roman" w:cs="Times New Roman"/>
            <w:sz w:val="24"/>
            <w:szCs w:val="24"/>
          </w:rPr>
          <w:t>Sheehan MT</w:t>
        </w:r>
        <w:r>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 Biochemical testing of the thyroid: TSH is the best and, oftentimes, only test needed- a review for primary care. Clin Med Res14(2):83-92 DOI: 10.312/cmr.2016.1309 </w:t>
        </w:r>
      </w:ins>
    </w:p>
    <w:p w14:paraId="2D5AA53B" w14:textId="77777777" w:rsidR="00520B9F" w:rsidRDefault="00100CB2" w:rsidP="00520B9F">
      <w:pPr>
        <w:pStyle w:val="ListParagraph"/>
        <w:numPr>
          <w:ilvl w:val="0"/>
          <w:numId w:val="6"/>
        </w:numPr>
        <w:spacing w:line="480" w:lineRule="auto"/>
        <w:ind w:left="1134" w:hanging="567"/>
        <w:rPr>
          <w:ins w:id="2047" w:author="Stephen" w:date="2019-11-17T19:18:00Z"/>
          <w:rFonts w:ascii="Times New Roman" w:hAnsi="Times New Roman" w:cs="Times New Roman"/>
          <w:sz w:val="24"/>
          <w:szCs w:val="24"/>
        </w:rPr>
        <w:pPrChange w:id="2048" w:author="Stephen" w:date="2019-11-20T20:31:00Z">
          <w:pPr>
            <w:pStyle w:val="ListParagraph"/>
            <w:numPr>
              <w:numId w:val="6"/>
            </w:numPr>
            <w:autoSpaceDE w:val="0"/>
            <w:autoSpaceDN w:val="0"/>
            <w:adjustRightInd w:val="0"/>
            <w:spacing w:after="0" w:line="480" w:lineRule="auto"/>
            <w:ind w:left="928" w:hanging="360"/>
          </w:pPr>
        </w:pPrChange>
      </w:pPr>
      <w:ins w:id="2049" w:author="Stephen" w:date="2019-11-17T19:18:00Z">
        <w:r w:rsidRPr="00814C5F">
          <w:rPr>
            <w:rFonts w:ascii="Times New Roman" w:hAnsi="Times New Roman" w:cs="Times New Roman"/>
            <w:sz w:val="24"/>
            <w:szCs w:val="24"/>
          </w:rPr>
          <w:t xml:space="preserve">Dickinson S, </w:t>
        </w:r>
        <w:proofErr w:type="spellStart"/>
        <w:r w:rsidRPr="00814C5F">
          <w:rPr>
            <w:rFonts w:ascii="Times New Roman" w:hAnsi="Times New Roman" w:cs="Times New Roman"/>
            <w:sz w:val="24"/>
            <w:szCs w:val="24"/>
          </w:rPr>
          <w:t>Colagiuri</w:t>
        </w:r>
        <w:proofErr w:type="spellEnd"/>
        <w:r w:rsidRPr="00814C5F">
          <w:rPr>
            <w:rFonts w:ascii="Times New Roman" w:hAnsi="Times New Roman" w:cs="Times New Roman"/>
            <w:sz w:val="24"/>
            <w:szCs w:val="24"/>
          </w:rPr>
          <w:t xml:space="preserve"> S, </w:t>
        </w:r>
        <w:proofErr w:type="spellStart"/>
        <w:r w:rsidRPr="00814C5F">
          <w:rPr>
            <w:rFonts w:ascii="Times New Roman" w:hAnsi="Times New Roman" w:cs="Times New Roman"/>
            <w:sz w:val="24"/>
            <w:szCs w:val="24"/>
          </w:rPr>
          <w:t>Faramus</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Petocz</w:t>
        </w:r>
        <w:proofErr w:type="spellEnd"/>
        <w:r w:rsidRPr="00814C5F">
          <w:rPr>
            <w:rFonts w:ascii="Times New Roman" w:hAnsi="Times New Roman" w:cs="Times New Roman"/>
            <w:sz w:val="24"/>
            <w:szCs w:val="24"/>
          </w:rPr>
          <w:t xml:space="preserve"> P, Brand-Miller JC2002 Postprandial </w:t>
        </w:r>
        <w:proofErr w:type="spellStart"/>
        <w:r w:rsidRPr="00814C5F">
          <w:rPr>
            <w:rFonts w:ascii="Times New Roman" w:hAnsi="Times New Roman" w:cs="Times New Roman"/>
            <w:sz w:val="24"/>
            <w:szCs w:val="24"/>
          </w:rPr>
          <w:t>hyperglycemia</w:t>
        </w:r>
        <w:proofErr w:type="spellEnd"/>
        <w:r w:rsidRPr="00814C5F">
          <w:rPr>
            <w:rFonts w:ascii="Times New Roman" w:hAnsi="Times New Roman" w:cs="Times New Roman"/>
            <w:sz w:val="24"/>
            <w:szCs w:val="24"/>
          </w:rPr>
          <w:t xml:space="preserve"> and insulin sensitivity differ among lean young </w:t>
        </w:r>
        <w:r w:rsidRPr="00814C5F">
          <w:rPr>
            <w:rFonts w:ascii="Times New Roman" w:hAnsi="Times New Roman" w:cs="Times New Roman"/>
            <w:sz w:val="24"/>
            <w:szCs w:val="24"/>
          </w:rPr>
          <w:lastRenderedPageBreak/>
          <w:t>adults of different ethnicities. The Journal of Nutrition 132(9):2574-2579 DOI:10.1093/</w:t>
        </w:r>
        <w:proofErr w:type="spellStart"/>
        <w:r w:rsidRPr="00814C5F">
          <w:rPr>
            <w:rFonts w:ascii="Times New Roman" w:hAnsi="Times New Roman" w:cs="Times New Roman"/>
            <w:sz w:val="24"/>
            <w:szCs w:val="24"/>
          </w:rPr>
          <w:t>jn</w:t>
        </w:r>
        <w:proofErr w:type="spellEnd"/>
        <w:r w:rsidRPr="00814C5F">
          <w:rPr>
            <w:rFonts w:ascii="Times New Roman" w:hAnsi="Times New Roman" w:cs="Times New Roman"/>
            <w:sz w:val="24"/>
            <w:szCs w:val="24"/>
          </w:rPr>
          <w:t>/132.9.2574</w:t>
        </w:r>
      </w:ins>
    </w:p>
    <w:p w14:paraId="09818FA8" w14:textId="77777777" w:rsidR="00520B9F" w:rsidRDefault="00100CB2" w:rsidP="00520B9F">
      <w:pPr>
        <w:pStyle w:val="ListParagraph"/>
        <w:numPr>
          <w:ilvl w:val="0"/>
          <w:numId w:val="6"/>
        </w:numPr>
        <w:spacing w:line="480" w:lineRule="auto"/>
        <w:ind w:left="1134" w:hanging="567"/>
        <w:rPr>
          <w:ins w:id="2050" w:author="Stephen" w:date="2019-11-17T19:18:00Z"/>
          <w:rFonts w:ascii="Times New Roman" w:hAnsi="Times New Roman" w:cs="Times New Roman"/>
          <w:sz w:val="24"/>
          <w:szCs w:val="24"/>
        </w:rPr>
        <w:pPrChange w:id="2051" w:author="Stephen" w:date="2019-11-20T20:31:00Z">
          <w:pPr>
            <w:pStyle w:val="ListParagraph"/>
            <w:numPr>
              <w:numId w:val="6"/>
            </w:numPr>
            <w:autoSpaceDE w:val="0"/>
            <w:autoSpaceDN w:val="0"/>
            <w:adjustRightInd w:val="0"/>
            <w:spacing w:after="0" w:line="480" w:lineRule="auto"/>
            <w:ind w:left="928" w:hanging="360"/>
          </w:pPr>
        </w:pPrChange>
      </w:pPr>
      <w:proofErr w:type="spellStart"/>
      <w:ins w:id="2052" w:author="Stephen" w:date="2019-11-17T19:18:00Z">
        <w:r w:rsidRPr="00814C5F">
          <w:rPr>
            <w:rFonts w:ascii="Times New Roman" w:hAnsi="Times New Roman" w:cs="Times New Roman"/>
            <w:sz w:val="24"/>
            <w:szCs w:val="24"/>
          </w:rPr>
          <w:t>Felsenfeld</w:t>
        </w:r>
        <w:proofErr w:type="spellEnd"/>
        <w:r w:rsidRPr="00814C5F">
          <w:rPr>
            <w:rFonts w:ascii="Times New Roman" w:hAnsi="Times New Roman" w:cs="Times New Roman"/>
            <w:sz w:val="24"/>
            <w:szCs w:val="24"/>
          </w:rPr>
          <w:t xml:space="preserve"> AJ, Rodriguez M, Aguilera-</w:t>
        </w:r>
        <w:proofErr w:type="spellStart"/>
        <w:r w:rsidRPr="00814C5F">
          <w:rPr>
            <w:rFonts w:ascii="Times New Roman" w:hAnsi="Times New Roman" w:cs="Times New Roman"/>
            <w:sz w:val="24"/>
            <w:szCs w:val="24"/>
          </w:rPr>
          <w:t>Tejero</w:t>
        </w:r>
        <w:proofErr w:type="spellEnd"/>
        <w:r w:rsidRPr="00814C5F">
          <w:rPr>
            <w:rFonts w:ascii="Times New Roman" w:hAnsi="Times New Roman" w:cs="Times New Roman"/>
            <w:sz w:val="24"/>
            <w:szCs w:val="24"/>
          </w:rPr>
          <w:t xml:space="preserve"> E2007 Dynamics of parathyroid hormone secretion in health and secondary hyperparathyroidism. Clinical Journal of American Society of Nephrology 2(6) 1283-1305 DOI:10.2215/CJN.01520407 </w:t>
        </w:r>
      </w:ins>
    </w:p>
    <w:p w14:paraId="4A70D93D" w14:textId="77777777" w:rsidR="00520B9F" w:rsidRDefault="00100CB2" w:rsidP="00520B9F">
      <w:pPr>
        <w:pStyle w:val="ListParagraph"/>
        <w:numPr>
          <w:ilvl w:val="0"/>
          <w:numId w:val="6"/>
        </w:numPr>
        <w:spacing w:line="480" w:lineRule="auto"/>
        <w:ind w:left="1134" w:hanging="567"/>
        <w:rPr>
          <w:ins w:id="2053" w:author="Stephen" w:date="2019-11-17T19:18:00Z"/>
          <w:rFonts w:ascii="Times New Roman" w:hAnsi="Times New Roman" w:cs="Times New Roman"/>
          <w:sz w:val="24"/>
          <w:szCs w:val="24"/>
        </w:rPr>
        <w:pPrChange w:id="2054" w:author="Stephen" w:date="2019-11-20T20:31:00Z">
          <w:pPr>
            <w:pStyle w:val="ListParagraph"/>
            <w:numPr>
              <w:numId w:val="6"/>
            </w:numPr>
            <w:autoSpaceDE w:val="0"/>
            <w:autoSpaceDN w:val="0"/>
            <w:adjustRightInd w:val="0"/>
            <w:spacing w:after="0" w:line="480" w:lineRule="auto"/>
            <w:ind w:left="928" w:hanging="360"/>
          </w:pPr>
        </w:pPrChange>
      </w:pPr>
      <w:ins w:id="2055" w:author="Stephen" w:date="2019-11-17T19:18:00Z">
        <w:r w:rsidRPr="00814C5F">
          <w:rPr>
            <w:rFonts w:ascii="Times New Roman" w:hAnsi="Times New Roman" w:cs="Times New Roman"/>
            <w:sz w:val="24"/>
            <w:szCs w:val="24"/>
          </w:rPr>
          <w:t xml:space="preserve">Grote </w:t>
        </w:r>
        <w:proofErr w:type="spellStart"/>
        <w:r w:rsidRPr="00814C5F">
          <w:rPr>
            <w:rFonts w:ascii="Times New Roman" w:hAnsi="Times New Roman" w:cs="Times New Roman"/>
            <w:sz w:val="24"/>
            <w:szCs w:val="24"/>
          </w:rPr>
          <w:t>Beverborg</w:t>
        </w:r>
        <w:proofErr w:type="spellEnd"/>
        <w:r w:rsidRPr="00814C5F">
          <w:rPr>
            <w:rFonts w:ascii="Times New Roman" w:hAnsi="Times New Roman" w:cs="Times New Roman"/>
            <w:sz w:val="24"/>
            <w:szCs w:val="24"/>
          </w:rPr>
          <w:t xml:space="preserve"> N, Verweij N, </w:t>
        </w:r>
        <w:proofErr w:type="spellStart"/>
        <w:r w:rsidRPr="00814C5F">
          <w:rPr>
            <w:rFonts w:ascii="Times New Roman" w:hAnsi="Times New Roman" w:cs="Times New Roman"/>
            <w:sz w:val="24"/>
            <w:szCs w:val="24"/>
          </w:rPr>
          <w:t>Jsbrand</w:t>
        </w:r>
        <w:proofErr w:type="spellEnd"/>
        <w:r w:rsidRPr="00814C5F">
          <w:rPr>
            <w:rFonts w:ascii="Times New Roman" w:hAnsi="Times New Roman" w:cs="Times New Roman"/>
            <w:sz w:val="24"/>
            <w:szCs w:val="24"/>
          </w:rPr>
          <w:t xml:space="preserve"> I, </w:t>
        </w:r>
        <w:proofErr w:type="spellStart"/>
        <w:r w:rsidRPr="00814C5F">
          <w:rPr>
            <w:rFonts w:ascii="Times New Roman" w:hAnsi="Times New Roman" w:cs="Times New Roman"/>
            <w:sz w:val="24"/>
            <w:szCs w:val="24"/>
          </w:rPr>
          <w:t>Klip</w:t>
        </w:r>
        <w:proofErr w:type="spellEnd"/>
        <w:r w:rsidRPr="00814C5F">
          <w:rPr>
            <w:rFonts w:ascii="Times New Roman" w:hAnsi="Times New Roman" w:cs="Times New Roman"/>
            <w:sz w:val="24"/>
            <w:szCs w:val="24"/>
          </w:rPr>
          <w:t xml:space="preserve"> T, van der Wal HH, </w:t>
        </w:r>
        <w:proofErr w:type="spellStart"/>
        <w:r w:rsidRPr="00814C5F">
          <w:rPr>
            <w:rFonts w:ascii="Times New Roman" w:hAnsi="Times New Roman" w:cs="Times New Roman"/>
            <w:sz w:val="24"/>
            <w:szCs w:val="24"/>
          </w:rPr>
          <w:t>Voors</w:t>
        </w:r>
        <w:proofErr w:type="spellEnd"/>
        <w:r w:rsidRPr="00814C5F">
          <w:rPr>
            <w:rFonts w:ascii="Times New Roman" w:hAnsi="Times New Roman" w:cs="Times New Roman"/>
            <w:sz w:val="24"/>
            <w:szCs w:val="24"/>
          </w:rPr>
          <w:t xml:space="preserve"> AA, van </w:t>
        </w:r>
        <w:proofErr w:type="spellStart"/>
        <w:r w:rsidRPr="00814C5F">
          <w:rPr>
            <w:rFonts w:ascii="Times New Roman" w:hAnsi="Times New Roman" w:cs="Times New Roman"/>
            <w:sz w:val="24"/>
            <w:szCs w:val="24"/>
          </w:rPr>
          <w:t>Veldhuisen</w:t>
        </w:r>
        <w:proofErr w:type="spellEnd"/>
        <w:r w:rsidRPr="00814C5F">
          <w:rPr>
            <w:rFonts w:ascii="Times New Roman" w:hAnsi="Times New Roman" w:cs="Times New Roman"/>
            <w:sz w:val="24"/>
            <w:szCs w:val="24"/>
          </w:rPr>
          <w:t xml:space="preserve"> DJ, Gansevoort RT, Bakker SJL, van der </w:t>
        </w:r>
        <w:proofErr w:type="spellStart"/>
        <w:r w:rsidRPr="00814C5F">
          <w:rPr>
            <w:rFonts w:ascii="Times New Roman" w:hAnsi="Times New Roman" w:cs="Times New Roman"/>
            <w:sz w:val="24"/>
            <w:szCs w:val="24"/>
          </w:rPr>
          <w:t>Harst</w:t>
        </w:r>
        <w:proofErr w:type="spellEnd"/>
        <w:r w:rsidRPr="00814C5F">
          <w:rPr>
            <w:rFonts w:ascii="Times New Roman" w:hAnsi="Times New Roman" w:cs="Times New Roman"/>
            <w:sz w:val="24"/>
            <w:szCs w:val="24"/>
          </w:rPr>
          <w:t xml:space="preserve"> P, van der Meer P2015 Erythropoietin in the general population: reference ranges and clinical, biochemical and genetic correlates. PLOS One DOI:10.1371/journal.pone.0125215</w:t>
        </w:r>
      </w:ins>
    </w:p>
    <w:p w14:paraId="664ADA01" w14:textId="77777777" w:rsidR="00520B9F" w:rsidRDefault="00100CB2" w:rsidP="00520B9F">
      <w:pPr>
        <w:pStyle w:val="ListParagraph"/>
        <w:numPr>
          <w:ilvl w:val="0"/>
          <w:numId w:val="6"/>
        </w:numPr>
        <w:spacing w:line="480" w:lineRule="auto"/>
        <w:ind w:left="1134" w:hanging="567"/>
        <w:rPr>
          <w:ins w:id="2056" w:author="Stephen" w:date="2019-11-17T19:20:00Z"/>
          <w:rFonts w:ascii="Times New Roman" w:hAnsi="Times New Roman" w:cs="Times New Roman"/>
          <w:sz w:val="24"/>
          <w:szCs w:val="24"/>
        </w:rPr>
        <w:pPrChange w:id="2057" w:author="Stephen" w:date="2019-11-20T20:31:00Z">
          <w:pPr>
            <w:pStyle w:val="ListParagraph"/>
            <w:numPr>
              <w:numId w:val="6"/>
            </w:numPr>
            <w:spacing w:line="480" w:lineRule="auto"/>
            <w:ind w:left="928" w:hanging="360"/>
          </w:pPr>
        </w:pPrChange>
      </w:pPr>
      <w:ins w:id="2058" w:author="Stephen" w:date="2019-11-17T19:20:00Z">
        <w:r w:rsidRPr="00946783">
          <w:rPr>
            <w:rFonts w:ascii="Times New Roman" w:hAnsi="Times New Roman" w:cs="Times New Roman"/>
            <w:sz w:val="24"/>
            <w:szCs w:val="24"/>
          </w:rPr>
          <w:t>De Leo S, Lee SY, Braverman LE</w:t>
        </w:r>
      </w:ins>
      <w:ins w:id="2059" w:author="Stephen" w:date="2019-11-17T19:21:00Z">
        <w:r>
          <w:rPr>
            <w:rFonts w:ascii="Times New Roman" w:hAnsi="Times New Roman" w:cs="Times New Roman"/>
            <w:sz w:val="24"/>
            <w:szCs w:val="24"/>
          </w:rPr>
          <w:t xml:space="preserve"> </w:t>
        </w:r>
      </w:ins>
      <w:ins w:id="2060" w:author="Stephen" w:date="2019-11-17T19:20:00Z">
        <w:r w:rsidRPr="00946783">
          <w:rPr>
            <w:rFonts w:ascii="Times New Roman" w:hAnsi="Times New Roman" w:cs="Times New Roman"/>
            <w:sz w:val="24"/>
            <w:szCs w:val="24"/>
          </w:rPr>
          <w:t>2016</w:t>
        </w:r>
      </w:ins>
      <w:ins w:id="2061" w:author="Stephen" w:date="2019-11-17T19:21:00Z">
        <w:r>
          <w:rPr>
            <w:rFonts w:ascii="Times New Roman" w:hAnsi="Times New Roman" w:cs="Times New Roman"/>
            <w:sz w:val="24"/>
            <w:szCs w:val="24"/>
          </w:rPr>
          <w:t xml:space="preserve"> </w:t>
        </w:r>
      </w:ins>
      <w:ins w:id="2062" w:author="Stephen" w:date="2019-11-17T19:20:00Z">
        <w:r w:rsidR="000D7CFF" w:rsidRPr="000D7CFF">
          <w:rPr>
            <w:rFonts w:ascii="Times New Roman" w:hAnsi="Times New Roman" w:cs="Times New Roman"/>
            <w:sz w:val="24"/>
            <w:szCs w:val="24"/>
            <w:rPrChange w:id="2063" w:author="Stephen" w:date="2019-11-20T20:31:00Z">
              <w:rPr>
                <w:color w:val="BA131A"/>
                <w:u w:val="single"/>
              </w:rPr>
            </w:rPrChange>
          </w:rPr>
          <w:fldChar w:fldCharType="begin"/>
        </w:r>
        <w:r w:rsidR="000D7CFF" w:rsidRPr="000D7CFF">
          <w:rPr>
            <w:rFonts w:ascii="Times New Roman" w:hAnsi="Times New Roman" w:cs="Times New Roman"/>
            <w:sz w:val="24"/>
            <w:szCs w:val="24"/>
            <w:rPrChange w:id="2064" w:author="Stephen" w:date="2019-11-20T20:31:00Z">
              <w:rPr>
                <w:color w:val="BA131A"/>
                <w:u w:val="single"/>
              </w:rPr>
            </w:rPrChange>
          </w:rPr>
          <w:instrText>HYPERLINK "https://www-ncbi-nlm-nih-gov.proxy.kib.ki.se/pubmed/27038492"</w:instrText>
        </w:r>
        <w:r w:rsidR="000D7CFF" w:rsidRPr="000D7CFF">
          <w:rPr>
            <w:rFonts w:ascii="Times New Roman" w:hAnsi="Times New Roman" w:cs="Times New Roman"/>
            <w:sz w:val="24"/>
            <w:szCs w:val="24"/>
            <w:rPrChange w:id="2065" w:author="Stephen" w:date="2019-11-20T20:31:00Z">
              <w:rPr>
                <w:color w:val="BA131A"/>
                <w:u w:val="single"/>
              </w:rPr>
            </w:rPrChange>
          </w:rPr>
          <w:fldChar w:fldCharType="separate"/>
        </w:r>
        <w:r w:rsidRPr="00946783">
          <w:rPr>
            <w:rFonts w:ascii="Times New Roman" w:hAnsi="Times New Roman" w:cs="Times New Roman"/>
            <w:sz w:val="24"/>
            <w:szCs w:val="24"/>
          </w:rPr>
          <w:t>Hyperthyroidism.</w:t>
        </w:r>
        <w:r w:rsidR="000D7CFF" w:rsidRPr="000D7CFF">
          <w:rPr>
            <w:rFonts w:ascii="Times New Roman" w:hAnsi="Times New Roman" w:cs="Times New Roman"/>
            <w:sz w:val="24"/>
            <w:szCs w:val="24"/>
            <w:rPrChange w:id="2066" w:author="Stephen" w:date="2019-11-20T20:31:00Z">
              <w:rPr>
                <w:color w:val="BA131A"/>
                <w:u w:val="single"/>
              </w:rPr>
            </w:rPrChange>
          </w:rPr>
          <w:fldChar w:fldCharType="end"/>
        </w:r>
        <w:r w:rsidRPr="00946783">
          <w:rPr>
            <w:rFonts w:ascii="Times New Roman" w:hAnsi="Times New Roman" w:cs="Times New Roman"/>
            <w:sz w:val="24"/>
            <w:szCs w:val="24"/>
          </w:rPr>
          <w:t>Lancet. Aug 27; 388</w:t>
        </w:r>
        <w:r>
          <w:rPr>
            <w:rFonts w:ascii="Times New Roman" w:hAnsi="Times New Roman" w:cs="Times New Roman"/>
            <w:sz w:val="24"/>
            <w:szCs w:val="24"/>
          </w:rPr>
          <w:t>(10047):906-918. DOI</w:t>
        </w:r>
        <w:r w:rsidRPr="00946783">
          <w:rPr>
            <w:rFonts w:ascii="Times New Roman" w:hAnsi="Times New Roman" w:cs="Times New Roman"/>
            <w:sz w:val="24"/>
            <w:szCs w:val="24"/>
          </w:rPr>
          <w:t xml:space="preserve">: 10.1016/S0140-6736(16)00278-6. </w:t>
        </w:r>
        <w:proofErr w:type="spellStart"/>
        <w:r w:rsidRPr="00946783">
          <w:rPr>
            <w:rFonts w:ascii="Times New Roman" w:hAnsi="Times New Roman" w:cs="Times New Roman"/>
            <w:sz w:val="24"/>
            <w:szCs w:val="24"/>
          </w:rPr>
          <w:t>Epub</w:t>
        </w:r>
        <w:proofErr w:type="spellEnd"/>
        <w:r w:rsidRPr="00946783">
          <w:rPr>
            <w:rFonts w:ascii="Times New Roman" w:hAnsi="Times New Roman" w:cs="Times New Roman"/>
            <w:sz w:val="24"/>
            <w:szCs w:val="24"/>
          </w:rPr>
          <w:t xml:space="preserve"> 2016 Mar 30</w:t>
        </w:r>
      </w:ins>
    </w:p>
    <w:p w14:paraId="609A3C9E" w14:textId="77777777" w:rsidR="00520B9F" w:rsidRDefault="00100CB2" w:rsidP="00520B9F">
      <w:pPr>
        <w:pStyle w:val="ListParagraph"/>
        <w:numPr>
          <w:ilvl w:val="0"/>
          <w:numId w:val="6"/>
        </w:numPr>
        <w:spacing w:line="480" w:lineRule="auto"/>
        <w:ind w:left="1134" w:hanging="567"/>
        <w:rPr>
          <w:ins w:id="2067" w:author="Stephen" w:date="2019-11-17T19:22:00Z"/>
          <w:rFonts w:ascii="Times New Roman" w:hAnsi="Times New Roman" w:cs="Times New Roman"/>
          <w:sz w:val="24"/>
          <w:szCs w:val="24"/>
        </w:rPr>
        <w:pPrChange w:id="2068" w:author="Stephen" w:date="2019-11-20T20:31:00Z">
          <w:pPr>
            <w:pStyle w:val="ListParagraph"/>
            <w:numPr>
              <w:numId w:val="6"/>
            </w:numPr>
            <w:spacing w:line="480" w:lineRule="auto"/>
            <w:ind w:left="928" w:hanging="360"/>
          </w:pPr>
        </w:pPrChange>
      </w:pPr>
      <w:ins w:id="2069" w:author="Stephen" w:date="2019-11-17T19:22:00Z">
        <w:r>
          <w:rPr>
            <w:rFonts w:ascii="Times New Roman" w:hAnsi="Times New Roman" w:cs="Times New Roman"/>
            <w:sz w:val="24"/>
            <w:szCs w:val="24"/>
          </w:rPr>
          <w:t xml:space="preserve">Lacroix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w:t>
        </w:r>
      </w:ins>
      <w:ins w:id="2070" w:author="Stephen" w:date="2019-11-18T08:58:00Z">
        <w:r w:rsidR="00D07650">
          <w:rPr>
            <w:rFonts w:ascii="Times New Roman" w:hAnsi="Times New Roman" w:cs="Times New Roman"/>
            <w:sz w:val="24"/>
            <w:szCs w:val="24"/>
          </w:rPr>
          <w:t>,</w:t>
        </w:r>
      </w:ins>
      <w:ins w:id="2071" w:author="Stephen" w:date="2019-11-17T19:22:00Z">
        <w:r>
          <w:rPr>
            <w:rFonts w:ascii="Times New Roman" w:hAnsi="Times New Roman" w:cs="Times New Roman"/>
            <w:sz w:val="24"/>
            <w:szCs w:val="24"/>
          </w:rPr>
          <w:t xml:space="preserve">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Nieman LK 2015 Cushing’s syndrome. Lancet 386(9996):913-927 DOI:10.1016/S0140-6736(14)61375-1</w:t>
        </w:r>
      </w:ins>
    </w:p>
    <w:p w14:paraId="18145497" w14:textId="77777777" w:rsidR="00520B9F" w:rsidRDefault="00BA0B3B" w:rsidP="00520B9F">
      <w:pPr>
        <w:pStyle w:val="ListParagraph"/>
        <w:numPr>
          <w:ilvl w:val="0"/>
          <w:numId w:val="6"/>
        </w:numPr>
        <w:spacing w:line="480" w:lineRule="auto"/>
        <w:ind w:left="1134" w:hanging="567"/>
        <w:rPr>
          <w:ins w:id="2072" w:author="Stephen" w:date="2019-11-17T19:25:00Z"/>
          <w:rFonts w:ascii="Times New Roman" w:hAnsi="Times New Roman" w:cs="Times New Roman"/>
          <w:sz w:val="24"/>
          <w:szCs w:val="24"/>
        </w:rPr>
        <w:pPrChange w:id="2073" w:author="Stephen" w:date="2019-11-20T20:31:00Z">
          <w:pPr>
            <w:pStyle w:val="ListParagraph"/>
            <w:numPr>
              <w:numId w:val="6"/>
            </w:numPr>
            <w:autoSpaceDE w:val="0"/>
            <w:autoSpaceDN w:val="0"/>
            <w:adjustRightInd w:val="0"/>
            <w:spacing w:after="0" w:line="480" w:lineRule="auto"/>
            <w:ind w:left="1440" w:hanging="1080"/>
          </w:pPr>
        </w:pPrChange>
      </w:pPr>
      <w:ins w:id="2074" w:author="Stephen" w:date="2019-11-17T19:25:00Z">
        <w:r>
          <w:rPr>
            <w:rFonts w:ascii="Times New Roman" w:hAnsi="Times New Roman" w:cs="Times New Roman"/>
            <w:sz w:val="24"/>
            <w:szCs w:val="24"/>
          </w:rPr>
          <w:t>Beck-</w:t>
        </w:r>
        <w:proofErr w:type="spellStart"/>
        <w:r>
          <w:rPr>
            <w:rFonts w:ascii="Times New Roman" w:hAnsi="Times New Roman" w:cs="Times New Roman"/>
            <w:sz w:val="24"/>
            <w:szCs w:val="24"/>
          </w:rPr>
          <w:t>Pecozz</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Perani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Lania</w:t>
        </w:r>
        <w:proofErr w:type="spellEnd"/>
        <w:r>
          <w:rPr>
            <w:rFonts w:ascii="Times New Roman" w:hAnsi="Times New Roman" w:cs="Times New Roman"/>
            <w:sz w:val="24"/>
            <w:szCs w:val="24"/>
          </w:rPr>
          <w:t xml:space="preserve"> A. 2019 </w:t>
        </w:r>
        <w:r w:rsidRPr="002631CD">
          <w:rPr>
            <w:rFonts w:ascii="Times New Roman" w:hAnsi="Times New Roman" w:cs="Times New Roman"/>
            <w:sz w:val="24"/>
            <w:szCs w:val="24"/>
          </w:rPr>
          <w:t>Jan 11</w:t>
        </w:r>
        <w:r>
          <w:rPr>
            <w:rFonts w:ascii="Times New Roman" w:hAnsi="Times New Roman" w:cs="Times New Roman"/>
            <w:sz w:val="24"/>
            <w:szCs w:val="24"/>
          </w:rPr>
          <w:t>.Thyrotropin- Secreting pituitary adenomas.</w:t>
        </w:r>
        <w:r w:rsidRPr="00FC2A96">
          <w:rPr>
            <w:rFonts w:ascii="Times New Roman" w:hAnsi="Times New Roman" w:cs="Times New Roman"/>
            <w:sz w:val="24"/>
            <w:szCs w:val="24"/>
          </w:rPr>
          <w:t xml:space="preserve"> In: Feingold KR, </w:t>
        </w:r>
        <w:proofErr w:type="spellStart"/>
        <w:r w:rsidRPr="00FC2A96">
          <w:rPr>
            <w:rFonts w:ascii="Times New Roman" w:hAnsi="Times New Roman" w:cs="Times New Roman"/>
            <w:sz w:val="24"/>
            <w:szCs w:val="24"/>
          </w:rPr>
          <w:t>Anawalt</w:t>
        </w:r>
        <w:proofErr w:type="spellEnd"/>
        <w:r w:rsidRPr="00FC2A96">
          <w:rPr>
            <w:rFonts w:ascii="Times New Roman" w:hAnsi="Times New Roman" w:cs="Times New Roman"/>
            <w:sz w:val="24"/>
            <w:szCs w:val="24"/>
          </w:rPr>
          <w:t xml:space="preserve"> B, Boyce A, et al., editors. </w:t>
        </w:r>
        <w:proofErr w:type="spellStart"/>
        <w:r w:rsidRPr="00FC2A96">
          <w:rPr>
            <w:rFonts w:ascii="Times New Roman" w:hAnsi="Times New Roman" w:cs="Times New Roman"/>
            <w:sz w:val="24"/>
            <w:szCs w:val="24"/>
          </w:rPr>
          <w:t>Endotext</w:t>
        </w:r>
        <w:proofErr w:type="spellEnd"/>
        <w:r w:rsidRPr="00FC2A96">
          <w:rPr>
            <w:rFonts w:ascii="Times New Roman" w:hAnsi="Times New Roman" w:cs="Times New Roman"/>
            <w:sz w:val="24"/>
            <w:szCs w:val="24"/>
          </w:rPr>
          <w:t xml:space="preserve"> [Internet]. South Dartmouth (MA): MDText.com, Inc.; 2000-. Available from: https://www.ncbi.nlm.nih.gov/books/NBK278978</w:t>
        </w:r>
        <w:r w:rsidR="000D7CFF" w:rsidRPr="000D7CFF">
          <w:rPr>
            <w:rFonts w:ascii="Times New Roman" w:hAnsi="Times New Roman" w:cs="Times New Roman"/>
            <w:sz w:val="24"/>
            <w:szCs w:val="24"/>
            <w:rPrChange w:id="2075" w:author="Stephen" w:date="2019-11-20T20:31:00Z">
              <w:rPr>
                <w:rStyle w:val="bkciteavail"/>
                <w:rFonts w:ascii="Courier New" w:hAnsi="Courier New" w:cs="Courier New"/>
                <w:color w:val="222222"/>
                <w:sz w:val="18"/>
                <w:szCs w:val="18"/>
                <w:shd w:val="clear" w:color="auto" w:fill="FFFFFF"/>
              </w:rPr>
            </w:rPrChange>
          </w:rPr>
          <w:t>/</w:t>
        </w:r>
      </w:ins>
    </w:p>
    <w:p w14:paraId="5EFDDA81" w14:textId="77777777" w:rsidR="00520B9F" w:rsidRDefault="00BA0B3B" w:rsidP="00520B9F">
      <w:pPr>
        <w:pStyle w:val="ListParagraph"/>
        <w:numPr>
          <w:ilvl w:val="0"/>
          <w:numId w:val="6"/>
        </w:numPr>
        <w:spacing w:line="480" w:lineRule="auto"/>
        <w:ind w:left="1134" w:hanging="567"/>
        <w:rPr>
          <w:ins w:id="2076" w:author="Stephen" w:date="2019-11-17T19:26:00Z"/>
          <w:rFonts w:ascii="Times New Roman" w:hAnsi="Times New Roman" w:cs="Times New Roman"/>
          <w:sz w:val="24"/>
          <w:szCs w:val="24"/>
        </w:rPr>
        <w:pPrChange w:id="2077" w:author="Stephen" w:date="2019-11-20T20:31:00Z">
          <w:pPr>
            <w:pStyle w:val="ListParagraph"/>
            <w:numPr>
              <w:numId w:val="6"/>
            </w:numPr>
            <w:autoSpaceDE w:val="0"/>
            <w:autoSpaceDN w:val="0"/>
            <w:adjustRightInd w:val="0"/>
            <w:spacing w:after="0" w:line="480" w:lineRule="auto"/>
            <w:ind w:left="928" w:hanging="360"/>
          </w:pPr>
        </w:pPrChange>
      </w:pPr>
      <w:proofErr w:type="spellStart"/>
      <w:ins w:id="2078" w:author="Stephen" w:date="2019-11-17T19:26:00Z">
        <w:r w:rsidRPr="00814C5F">
          <w:rPr>
            <w:rFonts w:ascii="Times New Roman" w:hAnsi="Times New Roman" w:cs="Times New Roman"/>
            <w:sz w:val="24"/>
            <w:szCs w:val="24"/>
          </w:rPr>
          <w:t>Akirov</w:t>
        </w:r>
        <w:proofErr w:type="spellEnd"/>
        <w:r w:rsidRPr="00814C5F">
          <w:rPr>
            <w:rFonts w:ascii="Times New Roman" w:hAnsi="Times New Roman" w:cs="Times New Roman"/>
            <w:sz w:val="24"/>
            <w:szCs w:val="24"/>
          </w:rPr>
          <w:t xml:space="preserve"> A, Gimbel H, Grossman A, </w:t>
        </w:r>
        <w:proofErr w:type="spellStart"/>
        <w:r w:rsidRPr="00814C5F">
          <w:rPr>
            <w:rFonts w:ascii="Times New Roman" w:hAnsi="Times New Roman" w:cs="Times New Roman"/>
            <w:sz w:val="24"/>
            <w:szCs w:val="24"/>
          </w:rPr>
          <w:t>Shochat</w:t>
        </w:r>
        <w:proofErr w:type="spellEnd"/>
        <w:r w:rsidRPr="00814C5F">
          <w:rPr>
            <w:rFonts w:ascii="Times New Roman" w:hAnsi="Times New Roman" w:cs="Times New Roman"/>
            <w:sz w:val="24"/>
            <w:szCs w:val="24"/>
          </w:rPr>
          <w:t xml:space="preserve"> T, Shimon I</w:t>
        </w:r>
        <w:r>
          <w:rPr>
            <w:rFonts w:ascii="Times New Roman" w:hAnsi="Times New Roman" w:cs="Times New Roman"/>
            <w:sz w:val="24"/>
            <w:szCs w:val="24"/>
          </w:rPr>
          <w:t xml:space="preserve"> 2017</w:t>
        </w:r>
        <w:r w:rsidRPr="00814C5F">
          <w:rPr>
            <w:rFonts w:ascii="Times New Roman" w:hAnsi="Times New Roman" w:cs="Times New Roman"/>
            <w:sz w:val="24"/>
            <w:szCs w:val="24"/>
          </w:rPr>
          <w:t xml:space="preserve"> Elevated TSH in adults treated for hypothyroidism is associated with increased mortality. Eur J Endocrinol 176(1):57-66 DOI:10.1530/EJE-16-0708</w:t>
        </w:r>
      </w:ins>
    </w:p>
    <w:p w14:paraId="4BB462CD" w14:textId="77777777" w:rsidR="00520B9F" w:rsidRDefault="00BA0B3B" w:rsidP="00520B9F">
      <w:pPr>
        <w:pStyle w:val="ListParagraph"/>
        <w:numPr>
          <w:ilvl w:val="0"/>
          <w:numId w:val="6"/>
        </w:numPr>
        <w:spacing w:line="480" w:lineRule="auto"/>
        <w:ind w:left="1134" w:hanging="567"/>
        <w:rPr>
          <w:ins w:id="2079" w:author="Stephen" w:date="2019-11-17T19:29:00Z"/>
          <w:rFonts w:ascii="Times New Roman" w:hAnsi="Times New Roman" w:cs="Times New Roman"/>
          <w:sz w:val="24"/>
          <w:szCs w:val="24"/>
        </w:rPr>
        <w:pPrChange w:id="2080" w:author="Stephen" w:date="2019-11-20T20:31:00Z">
          <w:pPr>
            <w:pStyle w:val="ListParagraph"/>
            <w:numPr>
              <w:numId w:val="6"/>
            </w:numPr>
            <w:autoSpaceDE w:val="0"/>
            <w:autoSpaceDN w:val="0"/>
            <w:adjustRightInd w:val="0"/>
            <w:spacing w:after="0" w:line="480" w:lineRule="auto"/>
            <w:ind w:left="928" w:hanging="360"/>
          </w:pPr>
        </w:pPrChange>
      </w:pPr>
      <w:proofErr w:type="spellStart"/>
      <w:ins w:id="2081" w:author="Stephen" w:date="2019-11-17T19:29:00Z">
        <w:r w:rsidRPr="00814C5F">
          <w:rPr>
            <w:rFonts w:ascii="Times New Roman" w:hAnsi="Times New Roman" w:cs="Times New Roman"/>
            <w:sz w:val="24"/>
            <w:szCs w:val="24"/>
          </w:rPr>
          <w:t>Bekkering</w:t>
        </w:r>
        <w:proofErr w:type="spellEnd"/>
        <w:r w:rsidRPr="00814C5F">
          <w:rPr>
            <w:rFonts w:ascii="Times New Roman" w:hAnsi="Times New Roman" w:cs="Times New Roman"/>
            <w:sz w:val="24"/>
            <w:szCs w:val="24"/>
          </w:rPr>
          <w:t xml:space="preserve"> G, </w:t>
        </w:r>
        <w:proofErr w:type="spellStart"/>
        <w:r w:rsidRPr="00814C5F">
          <w:rPr>
            <w:rFonts w:ascii="Times New Roman" w:hAnsi="Times New Roman" w:cs="Times New Roman"/>
            <w:sz w:val="24"/>
            <w:szCs w:val="24"/>
          </w:rPr>
          <w:t>Agoritsas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Lytvyn</w:t>
        </w:r>
        <w:proofErr w:type="spellEnd"/>
        <w:r w:rsidRPr="00814C5F">
          <w:rPr>
            <w:rFonts w:ascii="Times New Roman" w:hAnsi="Times New Roman" w:cs="Times New Roman"/>
            <w:sz w:val="24"/>
            <w:szCs w:val="24"/>
          </w:rPr>
          <w:t xml:space="preserve"> L, </w:t>
        </w:r>
        <w:proofErr w:type="spellStart"/>
        <w:r w:rsidRPr="00814C5F">
          <w:rPr>
            <w:rFonts w:ascii="Times New Roman" w:hAnsi="Times New Roman" w:cs="Times New Roman"/>
            <w:sz w:val="24"/>
            <w:szCs w:val="24"/>
          </w:rPr>
          <w:t>Heen</w:t>
        </w:r>
        <w:proofErr w:type="spellEnd"/>
        <w:r w:rsidRPr="00814C5F">
          <w:rPr>
            <w:rFonts w:ascii="Times New Roman" w:hAnsi="Times New Roman" w:cs="Times New Roman"/>
            <w:sz w:val="24"/>
            <w:szCs w:val="24"/>
          </w:rPr>
          <w:t xml:space="preserve"> A, Feller M, </w:t>
        </w:r>
        <w:proofErr w:type="spellStart"/>
        <w:r w:rsidRPr="00814C5F">
          <w:rPr>
            <w:rFonts w:ascii="Times New Roman" w:hAnsi="Times New Roman" w:cs="Times New Roman"/>
            <w:sz w:val="24"/>
            <w:szCs w:val="24"/>
          </w:rPr>
          <w:t>Moutzouri</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Abdulazeem</w:t>
        </w:r>
        <w:proofErr w:type="spellEnd"/>
        <w:r w:rsidRPr="00814C5F">
          <w:rPr>
            <w:rFonts w:ascii="Times New Roman" w:hAnsi="Times New Roman" w:cs="Times New Roman"/>
            <w:sz w:val="24"/>
            <w:szCs w:val="24"/>
          </w:rPr>
          <w:t xml:space="preserve"> H, </w:t>
        </w:r>
        <w:proofErr w:type="spellStart"/>
        <w:r w:rsidRPr="00814C5F">
          <w:rPr>
            <w:rFonts w:ascii="Times New Roman" w:hAnsi="Times New Roman" w:cs="Times New Roman"/>
            <w:sz w:val="24"/>
            <w:szCs w:val="24"/>
          </w:rPr>
          <w:t>Aertgeerts</w:t>
        </w:r>
        <w:proofErr w:type="spellEnd"/>
        <w:r w:rsidRPr="00814C5F">
          <w:rPr>
            <w:rFonts w:ascii="Times New Roman" w:hAnsi="Times New Roman" w:cs="Times New Roman"/>
            <w:sz w:val="24"/>
            <w:szCs w:val="24"/>
          </w:rPr>
          <w:t xml:space="preserve"> B, Beecher D, Brito J, </w:t>
        </w:r>
        <w:proofErr w:type="spellStart"/>
        <w:r w:rsidRPr="00814C5F">
          <w:rPr>
            <w:rFonts w:ascii="Times New Roman" w:hAnsi="Times New Roman" w:cs="Times New Roman"/>
            <w:sz w:val="24"/>
            <w:szCs w:val="24"/>
          </w:rPr>
          <w:t>Farhoumand</w:t>
        </w:r>
        <w:proofErr w:type="spellEnd"/>
        <w:r w:rsidRPr="00814C5F">
          <w:rPr>
            <w:rFonts w:ascii="Times New Roman" w:hAnsi="Times New Roman" w:cs="Times New Roman"/>
            <w:sz w:val="24"/>
            <w:szCs w:val="24"/>
          </w:rPr>
          <w:t xml:space="preserve"> P, Singh Ospina N, </w:t>
        </w:r>
        <w:proofErr w:type="spellStart"/>
        <w:r w:rsidRPr="00814C5F">
          <w:rPr>
            <w:rFonts w:ascii="Times New Roman" w:hAnsi="Times New Roman" w:cs="Times New Roman"/>
            <w:sz w:val="24"/>
            <w:szCs w:val="24"/>
          </w:rPr>
          <w:t>Rodondi</w:t>
        </w:r>
        <w:proofErr w:type="spellEnd"/>
        <w:r w:rsidRPr="00814C5F">
          <w:rPr>
            <w:rFonts w:ascii="Times New Roman" w:hAnsi="Times New Roman" w:cs="Times New Roman"/>
            <w:sz w:val="24"/>
            <w:szCs w:val="24"/>
          </w:rPr>
          <w:t xml:space="preserve"> N, van </w:t>
        </w:r>
        <w:proofErr w:type="spellStart"/>
        <w:r w:rsidRPr="00814C5F">
          <w:rPr>
            <w:rFonts w:ascii="Times New Roman" w:hAnsi="Times New Roman" w:cs="Times New Roman"/>
            <w:sz w:val="24"/>
            <w:szCs w:val="24"/>
          </w:rPr>
          <w:t>Driel</w:t>
        </w:r>
        <w:proofErr w:type="spellEnd"/>
        <w:r w:rsidRPr="00814C5F">
          <w:rPr>
            <w:rFonts w:ascii="Times New Roman" w:hAnsi="Times New Roman" w:cs="Times New Roman"/>
            <w:sz w:val="24"/>
            <w:szCs w:val="24"/>
          </w:rPr>
          <w:t xml:space="preserve"> M, Wallace E, </w:t>
        </w:r>
        <w:proofErr w:type="spellStart"/>
        <w:r w:rsidRPr="00814C5F">
          <w:rPr>
            <w:rFonts w:ascii="Times New Roman" w:hAnsi="Times New Roman" w:cs="Times New Roman"/>
            <w:sz w:val="24"/>
            <w:szCs w:val="24"/>
          </w:rPr>
          <w:t>Snel</w:t>
        </w:r>
        <w:proofErr w:type="spellEnd"/>
        <w:r w:rsidRPr="00814C5F">
          <w:rPr>
            <w:rFonts w:ascii="Times New Roman" w:hAnsi="Times New Roman" w:cs="Times New Roman"/>
            <w:sz w:val="24"/>
            <w:szCs w:val="24"/>
          </w:rPr>
          <w:t xml:space="preserve"> M, </w:t>
        </w:r>
        <w:proofErr w:type="spellStart"/>
        <w:r w:rsidRPr="00814C5F">
          <w:rPr>
            <w:rFonts w:ascii="Times New Roman" w:hAnsi="Times New Roman" w:cs="Times New Roman"/>
            <w:sz w:val="24"/>
            <w:szCs w:val="24"/>
          </w:rPr>
          <w:t>Okwen</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Siemieniuk</w:t>
        </w:r>
        <w:proofErr w:type="spellEnd"/>
        <w:r w:rsidRPr="00814C5F">
          <w:rPr>
            <w:rFonts w:ascii="Times New Roman" w:hAnsi="Times New Roman" w:cs="Times New Roman"/>
            <w:sz w:val="24"/>
            <w:szCs w:val="24"/>
          </w:rPr>
          <w:t xml:space="preserve"> R, </w:t>
        </w:r>
        <w:proofErr w:type="spellStart"/>
        <w:r w:rsidRPr="00814C5F">
          <w:rPr>
            <w:rFonts w:ascii="Times New Roman" w:hAnsi="Times New Roman" w:cs="Times New Roman"/>
            <w:sz w:val="24"/>
            <w:szCs w:val="24"/>
          </w:rPr>
          <w:t>Vandvik</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Kuijpers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VermandereM</w:t>
        </w:r>
        <w:proofErr w:type="spellEnd"/>
        <w:r>
          <w:rPr>
            <w:rFonts w:ascii="Times New Roman" w:hAnsi="Times New Roman" w:cs="Times New Roman"/>
            <w:sz w:val="24"/>
            <w:szCs w:val="24"/>
          </w:rPr>
          <w:t xml:space="preserve"> </w:t>
        </w:r>
        <w:r w:rsidRPr="007A0EC7">
          <w:rPr>
            <w:rFonts w:ascii="Times New Roman" w:hAnsi="Times New Roman" w:cs="Times New Roman"/>
            <w:sz w:val="24"/>
            <w:szCs w:val="24"/>
          </w:rPr>
          <w:t>2019</w:t>
        </w:r>
        <w:r>
          <w:rPr>
            <w:rFonts w:ascii="Times New Roman" w:hAnsi="Times New Roman" w:cs="Times New Roman"/>
            <w:sz w:val="24"/>
            <w:szCs w:val="24"/>
          </w:rPr>
          <w:t xml:space="preserve"> </w:t>
        </w:r>
        <w:r w:rsidRPr="00814C5F">
          <w:rPr>
            <w:rFonts w:ascii="Times New Roman" w:hAnsi="Times New Roman" w:cs="Times New Roman"/>
            <w:sz w:val="24"/>
            <w:szCs w:val="24"/>
          </w:rPr>
          <w:t xml:space="preserve">Thyroid hormones treatment for </w:t>
        </w:r>
        <w:r w:rsidRPr="00814C5F">
          <w:rPr>
            <w:rFonts w:ascii="Times New Roman" w:hAnsi="Times New Roman" w:cs="Times New Roman"/>
            <w:sz w:val="24"/>
            <w:szCs w:val="24"/>
          </w:rPr>
          <w:lastRenderedPageBreak/>
          <w:t>subclinical hypothyroidism: a clinical practice guideline. BMJ 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r w:rsidR="000D7CFF" w:rsidRPr="000D7CFF">
          <w:rPr>
            <w:rFonts w:ascii="Times New Roman" w:hAnsi="Times New Roman" w:cs="Times New Roman"/>
            <w:sz w:val="24"/>
            <w:szCs w:val="24"/>
            <w:rPrChange w:id="2082" w:author="Stephen" w:date="2019-11-20T20:31:00Z">
              <w:rPr/>
            </w:rPrChange>
          </w:rPr>
          <w:fldChar w:fldCharType="begin"/>
        </w:r>
        <w:r w:rsidR="000D7CFF" w:rsidRPr="000D7CFF">
          <w:rPr>
            <w:rFonts w:ascii="Times New Roman" w:hAnsi="Times New Roman" w:cs="Times New Roman"/>
            <w:sz w:val="24"/>
            <w:szCs w:val="24"/>
            <w:rPrChange w:id="2083" w:author="Stephen" w:date="2019-11-20T20:31:00Z">
              <w:rPr/>
            </w:rPrChange>
          </w:rPr>
          <w:instrText>HYPERLINK "https://doi.org/10.1136/bmj.l2006"</w:instrText>
        </w:r>
        <w:r w:rsidR="000D7CFF" w:rsidRPr="000D7CFF">
          <w:rPr>
            <w:rFonts w:ascii="Times New Roman" w:hAnsi="Times New Roman" w:cs="Times New Roman"/>
            <w:sz w:val="24"/>
            <w:szCs w:val="24"/>
            <w:rPrChange w:id="2084" w:author="Stephen" w:date="2019-11-20T20:31:00Z">
              <w:rPr/>
            </w:rPrChange>
          </w:rPr>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0D7CFF" w:rsidRPr="000D7CFF">
          <w:rPr>
            <w:rFonts w:ascii="Times New Roman" w:hAnsi="Times New Roman" w:cs="Times New Roman"/>
            <w:sz w:val="24"/>
            <w:szCs w:val="24"/>
            <w:rPrChange w:id="2085" w:author="Stephen" w:date="2019-11-20T20:31:00Z">
              <w:rPr/>
            </w:rPrChange>
          </w:rPr>
          <w:fldChar w:fldCharType="end"/>
        </w:r>
      </w:ins>
    </w:p>
    <w:p w14:paraId="623F2771" w14:textId="77777777" w:rsidR="00520B9F" w:rsidRPr="00520B9F" w:rsidRDefault="000D7CFF" w:rsidP="00520B9F">
      <w:pPr>
        <w:spacing w:line="480" w:lineRule="auto"/>
        <w:ind w:left="568"/>
        <w:rPr>
          <w:ins w:id="2086" w:author="Stephen" w:date="2019-11-18T08:27:00Z"/>
          <w:sz w:val="28"/>
          <w:szCs w:val="28"/>
          <w:rPrChange w:id="2087" w:author="Stephen" w:date="2019-11-18T08:27:00Z">
            <w:rPr>
              <w:ins w:id="2088" w:author="Stephen" w:date="2019-11-18T08:27:00Z"/>
            </w:rPr>
          </w:rPrChange>
        </w:rPr>
        <w:pPrChange w:id="2089" w:author="Stephen" w:date="2019-11-18T08:27:00Z">
          <w:pPr>
            <w:pStyle w:val="ListParagraph"/>
            <w:numPr>
              <w:numId w:val="6"/>
            </w:numPr>
            <w:spacing w:line="480" w:lineRule="auto"/>
            <w:ind w:left="928" w:hanging="360"/>
          </w:pPr>
        </w:pPrChange>
      </w:pPr>
      <w:ins w:id="2090" w:author="Stephen" w:date="2019-11-18T08:27:00Z">
        <w:r w:rsidRPr="000D7CFF">
          <w:rPr>
            <w:sz w:val="28"/>
            <w:szCs w:val="28"/>
            <w:rPrChange w:id="2091" w:author="Stephen" w:date="2019-11-18T08:27:00Z">
              <w:rPr>
                <w:color w:val="BA131A"/>
                <w:u w:val="single"/>
              </w:rPr>
            </w:rPrChange>
          </w:rPr>
          <w:t xml:space="preserve">There were no conflicts of interest for any of the authors, and none of them received any funding for this work. </w:t>
        </w:r>
      </w:ins>
    </w:p>
    <w:p w14:paraId="2BD8F324" w14:textId="77777777" w:rsidR="00520B9F" w:rsidRDefault="00BD29DF" w:rsidP="00520B9F">
      <w:pPr>
        <w:pStyle w:val="ListParagraph"/>
        <w:autoSpaceDE w:val="0"/>
        <w:autoSpaceDN w:val="0"/>
        <w:adjustRightInd w:val="0"/>
        <w:spacing w:after="0" w:line="480" w:lineRule="auto"/>
        <w:ind w:left="928"/>
        <w:rPr>
          <w:ins w:id="2092" w:author="Stephen" w:date="2019-11-18T08:27:00Z"/>
          <w:rFonts w:ascii="Times New Roman" w:hAnsi="Times New Roman" w:cs="Times New Roman"/>
          <w:sz w:val="24"/>
          <w:szCs w:val="24"/>
        </w:rPr>
        <w:pPrChange w:id="2093" w:author="Stephen" w:date="2019-11-18T08:27:00Z">
          <w:pPr>
            <w:pStyle w:val="ListParagraph"/>
            <w:numPr>
              <w:numId w:val="6"/>
            </w:numPr>
            <w:autoSpaceDE w:val="0"/>
            <w:autoSpaceDN w:val="0"/>
            <w:adjustRightInd w:val="0"/>
            <w:spacing w:after="0" w:line="480" w:lineRule="auto"/>
            <w:ind w:left="928" w:hanging="360"/>
          </w:pPr>
        </w:pPrChange>
      </w:pPr>
      <w:ins w:id="2094" w:author="Stephen" w:date="2019-11-18T08:27:00Z">
        <w:r w:rsidRPr="00BD29DF">
          <w:rPr>
            <w:sz w:val="28"/>
            <w:szCs w:val="28"/>
          </w:rPr>
          <w:t xml:space="preserve">Corresponding author- Dr Stephen Paul Fitzgerald, The Department of General Medicine, The Royal Adelaide Hospital, Port Road, Adelaide, South Australia. </w:t>
        </w:r>
      </w:ins>
    </w:p>
    <w:p w14:paraId="3CF484CB" w14:textId="77777777" w:rsidR="00520B9F" w:rsidRPr="00520B9F" w:rsidRDefault="000D7CFF" w:rsidP="00520B9F">
      <w:pPr>
        <w:spacing w:line="480" w:lineRule="auto"/>
        <w:ind w:left="851"/>
        <w:rPr>
          <w:rFonts w:ascii="Times New Roman" w:hAnsi="Times New Roman" w:cs="Times New Roman"/>
          <w:sz w:val="24"/>
          <w:szCs w:val="24"/>
          <w:rPrChange w:id="2095" w:author="Stephen" w:date="2019-11-18T08:25:00Z">
            <w:rPr/>
          </w:rPrChange>
        </w:rPr>
        <w:pPrChange w:id="2096" w:author="Stephen" w:date="2019-11-18T08:25:00Z">
          <w:pPr>
            <w:pStyle w:val="ListParagraph"/>
            <w:numPr>
              <w:numId w:val="6"/>
            </w:numPr>
            <w:spacing w:line="480" w:lineRule="auto"/>
            <w:ind w:left="928" w:hanging="360"/>
          </w:pPr>
        </w:pPrChange>
      </w:pPr>
      <w:moveFrom w:id="2097" w:author="Stephen" w:date="2019-11-17T10:14:00Z">
        <w:r w:rsidRPr="000D7CFF">
          <w:rPr>
            <w:rFonts w:ascii="Times New Roman" w:hAnsi="Times New Roman" w:cs="Times New Roman"/>
            <w:sz w:val="24"/>
            <w:szCs w:val="24"/>
            <w:rPrChange w:id="2098" w:author="Stephen" w:date="2019-11-18T08:25:00Z">
              <w:rPr>
                <w:color w:val="BA131A"/>
                <w:u w:val="single"/>
              </w:rPr>
            </w:rPrChange>
          </w:rPr>
          <w:t>T3 in mononuclear blood cells from obese and non-obese women. Scandinavian Journal of Clinical and laboratory Investigation 49(3):249-253 DOI: 10.1080/00365518909089</w:t>
        </w:r>
        <w:del w:id="2099" w:author="Stephen" w:date="2019-11-20T21:44:00Z">
          <w:r w:rsidRPr="000D7CFF">
            <w:rPr>
              <w:rFonts w:ascii="Times New Roman" w:hAnsi="Times New Roman" w:cs="Times New Roman"/>
              <w:sz w:val="24"/>
              <w:szCs w:val="24"/>
              <w:rPrChange w:id="2100" w:author="Stephen" w:date="2019-11-18T08:25:00Z">
                <w:rPr>
                  <w:color w:val="BA131A"/>
                  <w:u w:val="single"/>
                </w:rPr>
              </w:rPrChange>
            </w:rPr>
            <w:delText xml:space="preserve">090 </w:delText>
          </w:r>
        </w:del>
      </w:moveFrom>
    </w:p>
    <w:p w14:paraId="0B973BFD" w14:textId="77777777" w:rsidR="00520B9F" w:rsidRDefault="00A35F77" w:rsidP="00520B9F">
      <w:pPr>
        <w:pStyle w:val="ListParagraph"/>
        <w:spacing w:line="480" w:lineRule="auto"/>
        <w:ind w:left="928"/>
        <w:rPr>
          <w:rFonts w:ascii="Times New Roman" w:hAnsi="Times New Roman" w:cs="Times New Roman"/>
          <w:sz w:val="24"/>
          <w:szCs w:val="24"/>
        </w:rPr>
        <w:pPrChange w:id="2101" w:author="Stephen" w:date="2019-11-18T08:26:00Z">
          <w:pPr>
            <w:pStyle w:val="ListParagraph"/>
            <w:numPr>
              <w:numId w:val="6"/>
            </w:numPr>
            <w:spacing w:line="480" w:lineRule="auto"/>
            <w:ind w:left="928" w:hanging="360"/>
          </w:pPr>
        </w:pPrChange>
      </w:pPr>
      <w:moveFromRangeStart w:id="2102" w:author="Stephen" w:date="2019-11-17T10:14:00Z" w:name="move24878064"/>
      <w:moveFromRangeEnd w:id="2026"/>
      <w:moveFrom w:id="2103" w:author="Stephen" w:date="2019-11-17T10:14:00Z">
        <w:r w:rsidDel="00BB729E">
          <w:rPr>
            <w:rFonts w:ascii="Times New Roman" w:hAnsi="Times New Roman" w:cs="Times New Roman"/>
            <w:sz w:val="24"/>
            <w:szCs w:val="24"/>
          </w:rPr>
          <w:t>Rotondi, M, Leporati P, La M</w:t>
        </w:r>
        <w:r w:rsidRPr="00DE75B6" w:rsidDel="00BB729E">
          <w:rPr>
            <w:rFonts w:ascii="Times New Roman" w:hAnsi="Times New Roman" w:cs="Times New Roman"/>
            <w:sz w:val="24"/>
            <w:szCs w:val="24"/>
          </w:rPr>
          <w:t>anna A, Pirali B, Mondello T, Fonte R, Magri F, Chiovato L</w:t>
        </w:r>
        <w:r w:rsidR="00114DED" w:rsidRPr="00DE75B6" w:rsidDel="00BB729E">
          <w:rPr>
            <w:rFonts w:ascii="Times New Roman" w:hAnsi="Times New Roman" w:cs="Times New Roman"/>
            <w:sz w:val="24"/>
            <w:szCs w:val="24"/>
          </w:rPr>
          <w:t>2009</w:t>
        </w:r>
        <w:r w:rsidRPr="00DE75B6" w:rsidDel="00BB729E">
          <w:rPr>
            <w:rFonts w:ascii="Times New Roman" w:hAnsi="Times New Roman" w:cs="Times New Roman"/>
            <w:sz w:val="24"/>
            <w:szCs w:val="24"/>
          </w:rPr>
          <w:t xml:space="preserve"> Raised serum TSH levels in patients with morbid obesity: is it enough to diagnose subclinical hypothyroidism? European Journal of Endocrinology 160:403-408 DOI:10.1530/EJE-08-0734 </w:t>
        </w:r>
      </w:moveFrom>
    </w:p>
    <w:p w14:paraId="43E4FD07" w14:textId="77777777" w:rsidR="00520B9F" w:rsidRDefault="00A35F77" w:rsidP="00520B9F">
      <w:pPr>
        <w:pStyle w:val="ListParagraph"/>
        <w:spacing w:line="480" w:lineRule="auto"/>
        <w:ind w:left="928"/>
        <w:rPr>
          <w:rFonts w:ascii="Times New Roman" w:hAnsi="Times New Roman" w:cs="Times New Roman"/>
          <w:sz w:val="24"/>
          <w:szCs w:val="24"/>
        </w:rPr>
        <w:pPrChange w:id="2104" w:author="Stephen" w:date="2019-11-18T08:26:00Z">
          <w:pPr>
            <w:pStyle w:val="ListParagraph"/>
            <w:numPr>
              <w:numId w:val="6"/>
            </w:numPr>
            <w:spacing w:line="480" w:lineRule="auto"/>
            <w:ind w:left="928" w:hanging="360"/>
          </w:pPr>
        </w:pPrChange>
      </w:pPr>
      <w:moveFrom w:id="2105" w:author="Stephen" w:date="2019-11-17T10:14:00Z">
        <w:r w:rsidRPr="00DE75B6" w:rsidDel="00BB729E">
          <w:rPr>
            <w:rFonts w:ascii="Times New Roman" w:hAnsi="Times New Roman" w:cs="Times New Roman"/>
            <w:sz w:val="24"/>
            <w:szCs w:val="24"/>
          </w:rPr>
          <w:t>Rotondi M, Magri F, ChiovatoL</w:t>
        </w:r>
        <w:r w:rsidR="00114DED" w:rsidRPr="00DE75B6" w:rsidDel="00BB729E">
          <w:rPr>
            <w:rFonts w:ascii="Times New Roman" w:hAnsi="Times New Roman" w:cs="Times New Roman"/>
            <w:sz w:val="24"/>
            <w:szCs w:val="24"/>
          </w:rPr>
          <w:t>2011</w:t>
        </w:r>
        <w:r w:rsidRPr="00DE75B6" w:rsidDel="00BB729E">
          <w:rPr>
            <w:rFonts w:ascii="Times New Roman" w:hAnsi="Times New Roman" w:cs="Times New Roman"/>
            <w:sz w:val="24"/>
            <w:szCs w:val="24"/>
          </w:rPr>
          <w:t xml:space="preserve">Thyroid and obesity: not a one-way interaction J ClinEndocrinol Metab;96(2)344-346 DOI:10.1210/jc.2010-2515 </w:t>
        </w:r>
      </w:moveFrom>
    </w:p>
    <w:moveFromRangeEnd w:id="2102"/>
    <w:p w14:paraId="42CBBE26" w14:textId="77777777" w:rsidR="00520B9F" w:rsidRPr="00520B9F" w:rsidRDefault="000D7CFF" w:rsidP="00520B9F">
      <w:pPr>
        <w:spacing w:line="480" w:lineRule="auto"/>
        <w:ind w:left="568"/>
        <w:rPr>
          <w:del w:id="2106" w:author="Stephen" w:date="2019-11-18T08:24:00Z"/>
          <w:rFonts w:ascii="Times New Roman" w:hAnsi="Times New Roman" w:cs="Times New Roman"/>
          <w:sz w:val="24"/>
          <w:szCs w:val="24"/>
          <w:rPrChange w:id="2107" w:author="Stephen" w:date="2019-11-18T08:26:00Z">
            <w:rPr>
              <w:del w:id="2108" w:author="Stephen" w:date="2019-11-18T08:24:00Z"/>
            </w:rPr>
          </w:rPrChange>
        </w:rPr>
        <w:pPrChange w:id="2109" w:author="Stephen" w:date="2019-11-18T08:26:00Z">
          <w:pPr>
            <w:pStyle w:val="ListParagraph"/>
            <w:numPr>
              <w:numId w:val="6"/>
            </w:numPr>
            <w:spacing w:line="480" w:lineRule="auto"/>
            <w:ind w:left="928" w:hanging="360"/>
          </w:pPr>
        </w:pPrChange>
      </w:pPr>
      <w:del w:id="2110" w:author="Stephen" w:date="2019-11-18T08:24:00Z">
        <w:r w:rsidRPr="000D7CFF">
          <w:rPr>
            <w:rFonts w:ascii="Times New Roman" w:hAnsi="Times New Roman" w:cs="Times New Roman"/>
            <w:sz w:val="24"/>
            <w:szCs w:val="24"/>
            <w:rPrChange w:id="2111" w:author="Stephen" w:date="2019-11-18T08:26:00Z">
              <w:rPr>
                <w:color w:val="BA131A"/>
                <w:u w:val="single"/>
              </w:rPr>
            </w:rPrChange>
          </w:rPr>
          <w:delText xml:space="preserve">Longhi S, Radetti G2013 Thyroid function and obesity. J Clin Res PediatrEndocrinol 5(S1):40-44 DOI:10.4274/Jcrpe.856 </w:delText>
        </w:r>
      </w:del>
    </w:p>
    <w:p w14:paraId="1D4A9205" w14:textId="77777777" w:rsidR="00520B9F" w:rsidRDefault="00A35F77" w:rsidP="00520B9F">
      <w:pPr>
        <w:rPr>
          <w:del w:id="2112" w:author="Stephen" w:date="2019-11-18T08:24:00Z"/>
        </w:rPr>
        <w:pPrChange w:id="2113" w:author="Stephen" w:date="2019-11-18T08:26:00Z">
          <w:pPr>
            <w:pStyle w:val="ListParagraph"/>
            <w:numPr>
              <w:numId w:val="6"/>
            </w:numPr>
            <w:spacing w:line="480" w:lineRule="auto"/>
            <w:ind w:left="928" w:hanging="360"/>
          </w:pPr>
        </w:pPrChange>
      </w:pPr>
      <w:del w:id="2114" w:author="Stephen" w:date="2019-11-18T08:24:00Z">
        <w:r w:rsidRPr="00DE75B6" w:rsidDel="00BD29DF">
          <w:delText>Michalaki MA, Vagenakis AG, Leonardou AS, Argentouloannis MN, Habeos G, Makri MG, Psyrogiannis AI, Kalfrarentzos FE, Kyriazopoupou VE</w:delText>
        </w:r>
        <w:r w:rsidR="00114DED" w:rsidRPr="00DE75B6" w:rsidDel="00BD29DF">
          <w:delText>2006</w:delText>
        </w:r>
        <w:r w:rsidRPr="00DE75B6" w:rsidDel="00BD29DF">
          <w:delText xml:space="preserve"> Thyroid function in humans with morbid obesity. Thyroid 16(1):73-78  DOI: 10.1089/thy.2006.16.73 </w:delText>
        </w:r>
      </w:del>
    </w:p>
    <w:p w14:paraId="50D097F7" w14:textId="77777777" w:rsidR="00520B9F" w:rsidRDefault="00A23A49" w:rsidP="00520B9F">
      <w:pPr>
        <w:pPrChange w:id="2115" w:author="Stephen" w:date="2019-11-18T08:26:00Z">
          <w:pPr>
            <w:pStyle w:val="ListParagraph"/>
            <w:numPr>
              <w:numId w:val="6"/>
            </w:numPr>
            <w:spacing w:line="480" w:lineRule="auto"/>
            <w:ind w:left="928" w:hanging="360"/>
          </w:pPr>
        </w:pPrChange>
      </w:pPr>
      <w:moveFromRangeStart w:id="2116" w:author="Stephen" w:date="2019-11-17T10:16:00Z" w:name="move24878208"/>
      <w:moveFrom w:id="2117" w:author="Stephen" w:date="2019-11-17T10:16:00Z">
        <w:r w:rsidRPr="00DE75B6" w:rsidDel="00BB729E">
          <w:t>Köhrle J</w:t>
        </w:r>
        <w:r w:rsidR="00114DED" w:rsidDel="00BB729E">
          <w:t xml:space="preserve"> 1990</w:t>
        </w:r>
        <w:r w:rsidRPr="00DE75B6" w:rsidDel="00BB729E">
          <w:t xml:space="preserve"> Thyrotropin (TSH) action on thyroid hormone deiodination and secretion:one aspect of thyrotropin regulation of thyroid cell biology. HormMetab Res Suppl. 23:18-28 </w:t>
        </w:r>
      </w:moveFrom>
    </w:p>
    <w:p w14:paraId="6D62C9E0" w14:textId="77777777" w:rsidR="00520B9F" w:rsidRPr="00520B9F" w:rsidRDefault="000D7CFF" w:rsidP="00520B9F">
      <w:pPr>
        <w:spacing w:line="480" w:lineRule="auto"/>
        <w:ind w:left="568"/>
        <w:rPr>
          <w:rFonts w:ascii="Times New Roman" w:hAnsi="Times New Roman" w:cs="Times New Roman"/>
          <w:sz w:val="24"/>
          <w:szCs w:val="24"/>
          <w:rPrChange w:id="2118" w:author="Stephen" w:date="2019-11-18T08:26:00Z">
            <w:rPr/>
          </w:rPrChange>
        </w:rPr>
        <w:pPrChange w:id="2119" w:author="Stephen" w:date="2019-11-18T08:26:00Z">
          <w:pPr>
            <w:pStyle w:val="ListParagraph"/>
            <w:numPr>
              <w:numId w:val="6"/>
            </w:numPr>
            <w:spacing w:line="480" w:lineRule="auto"/>
            <w:ind w:left="928" w:hanging="360"/>
          </w:pPr>
        </w:pPrChange>
      </w:pPr>
      <w:moveFromRangeStart w:id="2120" w:author="Stephen" w:date="2019-11-17T10:20:00Z" w:name="move24878449"/>
      <w:moveFromRangeEnd w:id="2116"/>
      <w:moveFrom w:id="2121" w:author="Stephen" w:date="2019-11-17T10:20:00Z">
        <w:r w:rsidRPr="000D7CFF">
          <w:rPr>
            <w:rFonts w:ascii="Times New Roman" w:hAnsi="Times New Roman" w:cs="Times New Roman"/>
            <w:sz w:val="24"/>
            <w:szCs w:val="24"/>
            <w:rPrChange w:id="2122" w:author="Stephen" w:date="2019-11-18T08:26:00Z">
              <w:rPr>
                <w:color w:val="BA131A"/>
                <w:u w:val="single"/>
              </w:rPr>
            </w:rPrChange>
          </w:rPr>
          <w:t xml:space="preserve">Ross DS, Thyroid function in nonthyroidal illness. Cooper DS (Ed) UpToDate Waltham, MA: UpToDate Inc. </w:t>
        </w:r>
        <w:r w:rsidDel="00B67F7E">
          <w:fldChar w:fldCharType="begin"/>
        </w:r>
        <w:r w:rsidR="00D05AFF" w:rsidDel="00B67F7E">
          <w:instrText>HYPERLINK "http://www.uptodate.com"</w:instrText>
        </w:r>
        <w:r w:rsidDel="00B67F7E">
          <w:fldChar w:fldCharType="separate"/>
        </w:r>
        <w:r w:rsidR="0063507C">
          <w:rPr>
            <w:rStyle w:val="Hyperlink"/>
            <w:rFonts w:ascii="Times New Roman" w:hAnsi="Times New Roman" w:cs="Times New Roman"/>
            <w:sz w:val="24"/>
            <w:szCs w:val="24"/>
          </w:rPr>
          <w:t>http://www.uptodate.com</w:t>
        </w:r>
        <w:r w:rsidDel="00B67F7E">
          <w:fldChar w:fldCharType="end"/>
        </w:r>
        <w:r w:rsidRPr="000D7CFF">
          <w:rPr>
            <w:rFonts w:ascii="Times New Roman" w:hAnsi="Times New Roman" w:cs="Times New Roman"/>
            <w:sz w:val="24"/>
            <w:szCs w:val="24"/>
            <w:rPrChange w:id="2123" w:author="Stephen" w:date="2019-11-18T08:26:00Z">
              <w:rPr>
                <w:color w:val="BA131A"/>
                <w:u w:val="single"/>
              </w:rPr>
            </w:rPrChange>
          </w:rPr>
          <w:t xml:space="preserve"> accessed 17 Sept 2018</w:t>
        </w:r>
      </w:moveFrom>
    </w:p>
    <w:p w14:paraId="01E78CD7" w14:textId="77777777" w:rsidR="00520B9F" w:rsidRPr="00520B9F" w:rsidRDefault="000D7CFF" w:rsidP="00520B9F">
      <w:pPr>
        <w:spacing w:line="480" w:lineRule="auto"/>
        <w:ind w:left="568"/>
        <w:rPr>
          <w:rFonts w:ascii="Times New Roman" w:hAnsi="Times New Roman" w:cs="Times New Roman"/>
          <w:sz w:val="24"/>
          <w:szCs w:val="24"/>
          <w:rPrChange w:id="2124" w:author="Stephen" w:date="2019-11-18T08:26:00Z">
            <w:rPr/>
          </w:rPrChange>
        </w:rPr>
        <w:pPrChange w:id="2125" w:author="Stephen" w:date="2019-11-18T08:26:00Z">
          <w:pPr>
            <w:pStyle w:val="ListParagraph"/>
            <w:numPr>
              <w:numId w:val="6"/>
            </w:numPr>
            <w:spacing w:line="480" w:lineRule="auto"/>
            <w:ind w:left="928" w:hanging="360"/>
          </w:pPr>
        </w:pPrChange>
      </w:pPr>
      <w:moveFromRangeStart w:id="2126" w:author="Stephen" w:date="2019-11-17T18:57:00Z" w:name="move24909446"/>
      <w:moveFromRangeEnd w:id="2120"/>
      <w:moveFrom w:id="2127" w:author="Stephen" w:date="2019-11-17T18:57:00Z">
        <w:r w:rsidRPr="000D7CFF">
          <w:rPr>
            <w:rFonts w:ascii="Times New Roman" w:hAnsi="Times New Roman" w:cs="Times New Roman"/>
            <w:sz w:val="24"/>
            <w:szCs w:val="24"/>
            <w:rPrChange w:id="2128" w:author="Stephen" w:date="2019-11-18T08:26:00Z">
              <w:rPr>
                <w:color w:val="BA131A"/>
                <w:u w:val="single"/>
              </w:rPr>
            </w:rPrChange>
          </w:rPr>
          <w:t xml:space="preserve">Walsh JP 2011 Setpoints and susceptibility: do small differences in thyroid function really matter? ClinEndocrinol75:158-159 DOI: 10.1111/j.1365-2265.2011.04036x </w:t>
        </w:r>
      </w:moveFrom>
    </w:p>
    <w:p w14:paraId="2B12CE54" w14:textId="77777777" w:rsidR="00520B9F" w:rsidRPr="00520B9F" w:rsidRDefault="000D7CFF" w:rsidP="00520B9F">
      <w:pPr>
        <w:autoSpaceDE w:val="0"/>
        <w:autoSpaceDN w:val="0"/>
        <w:adjustRightInd w:val="0"/>
        <w:spacing w:after="0" w:line="480" w:lineRule="auto"/>
        <w:ind w:left="568"/>
        <w:rPr>
          <w:rFonts w:ascii="Times New Roman" w:hAnsi="Times New Roman" w:cs="Times New Roman"/>
          <w:sz w:val="24"/>
          <w:szCs w:val="24"/>
          <w:rPrChange w:id="2129" w:author="Stephen" w:date="2019-11-18T08:26:00Z">
            <w:rPr/>
          </w:rPrChange>
        </w:rPr>
        <w:pPrChange w:id="2130" w:author="Stephen" w:date="2019-11-18T08:26:00Z">
          <w:pPr>
            <w:pStyle w:val="ListParagraph"/>
            <w:numPr>
              <w:numId w:val="6"/>
            </w:numPr>
            <w:autoSpaceDE w:val="0"/>
            <w:autoSpaceDN w:val="0"/>
            <w:adjustRightInd w:val="0"/>
            <w:spacing w:after="0" w:line="480" w:lineRule="auto"/>
            <w:ind w:left="928" w:hanging="360"/>
          </w:pPr>
        </w:pPrChange>
      </w:pPr>
      <w:moveFromRangeStart w:id="2131" w:author="Stephen" w:date="2019-11-17T18:58:00Z" w:name="move24909547"/>
      <w:moveFromRangeEnd w:id="2126"/>
      <w:moveFrom w:id="2132" w:author="Stephen" w:date="2019-11-17T18:58:00Z">
        <w:r w:rsidRPr="000D7CFF">
          <w:rPr>
            <w:rFonts w:ascii="Times New Roman" w:hAnsi="Times New Roman" w:cs="Times New Roman"/>
            <w:sz w:val="24"/>
            <w:szCs w:val="24"/>
            <w:rPrChange w:id="2133" w:author="Stephen" w:date="2019-11-18T08:26:00Z">
              <w:rPr>
                <w:color w:val="BA131A"/>
                <w:u w:val="single"/>
              </w:rPr>
            </w:rPrChange>
          </w:rPr>
          <w:t xml:space="preserve">Fitzgerald SP, Bean NG 2018 Thyroid stimulating hormone (TSH) autoregulation reduces variation in the TSH response to thyroid hormones. Temperature </w:t>
        </w:r>
        <w:r w:rsidDel="002C5236">
          <w:fldChar w:fldCharType="begin"/>
        </w:r>
        <w:r w:rsidR="00FC2A96" w:rsidDel="002C5236">
          <w:instrText>HYPERLINK "http://dx.doi.org/10.1080/23328940.2018.1513110" \t "_blank"</w:instrText>
        </w:r>
        <w:r w:rsidDel="002C5236">
          <w:fldChar w:fldCharType="separate"/>
        </w:r>
        <w:r w:rsidRPr="000D7CFF">
          <w:rPr>
            <w:rFonts w:ascii="Times New Roman" w:hAnsi="Times New Roman" w:cs="Times New Roman"/>
            <w:sz w:val="24"/>
            <w:szCs w:val="24"/>
            <w:rPrChange w:id="2134" w:author="Stephen" w:date="2019-11-18T08:26:00Z">
              <w:rPr>
                <w:color w:val="BA131A"/>
                <w:u w:val="single"/>
              </w:rPr>
            </w:rPrChange>
          </w:rPr>
          <w:t>DOI: 10.1080/23328940.2018.1513110</w:t>
        </w:r>
        <w:r w:rsidDel="002C5236">
          <w:fldChar w:fldCharType="end"/>
        </w:r>
      </w:moveFrom>
    </w:p>
    <w:p w14:paraId="0B82252B" w14:textId="77777777" w:rsidR="00520B9F" w:rsidRPr="00520B9F" w:rsidRDefault="000D7CFF" w:rsidP="00520B9F">
      <w:pPr>
        <w:autoSpaceDE w:val="0"/>
        <w:autoSpaceDN w:val="0"/>
        <w:adjustRightInd w:val="0"/>
        <w:spacing w:after="0" w:line="480" w:lineRule="auto"/>
        <w:ind w:left="568"/>
        <w:rPr>
          <w:del w:id="2135" w:author="Stephen" w:date="2019-11-18T08:26:00Z"/>
          <w:rFonts w:ascii="Times New Roman" w:hAnsi="Times New Roman" w:cs="Times New Roman"/>
          <w:sz w:val="24"/>
          <w:szCs w:val="24"/>
          <w:rPrChange w:id="2136" w:author="Stephen" w:date="2019-11-18T08:26:00Z">
            <w:rPr>
              <w:del w:id="2137" w:author="Stephen" w:date="2019-11-18T08:26:00Z"/>
            </w:rPr>
          </w:rPrChange>
        </w:rPr>
        <w:pPrChange w:id="2138" w:author="Stephen" w:date="2019-11-18T08:26:00Z">
          <w:pPr>
            <w:pStyle w:val="ListParagraph"/>
            <w:numPr>
              <w:numId w:val="6"/>
            </w:numPr>
            <w:autoSpaceDE w:val="0"/>
            <w:autoSpaceDN w:val="0"/>
            <w:adjustRightInd w:val="0"/>
            <w:spacing w:after="0" w:line="480" w:lineRule="auto"/>
            <w:ind w:left="928" w:hanging="360"/>
          </w:pPr>
        </w:pPrChange>
      </w:pPr>
      <w:moveFromRangeStart w:id="2139" w:author="Stephen" w:date="2019-11-16T13:32:00Z" w:name="move24803580"/>
      <w:moveFromRangeEnd w:id="2131"/>
      <w:moveFrom w:id="2140" w:author="Stephen" w:date="2019-11-16T13:32:00Z">
        <w:r w:rsidRPr="000D7CFF">
          <w:rPr>
            <w:rFonts w:ascii="Times New Roman" w:hAnsi="Times New Roman" w:cs="Times New Roman"/>
            <w:sz w:val="24"/>
            <w:szCs w:val="24"/>
            <w:rPrChange w:id="2141" w:author="Stephen" w:date="2019-11-18T08:26:00Z">
              <w:rPr>
                <w:color w:val="BA131A"/>
                <w:u w:val="single"/>
              </w:rPr>
            </w:rPrChange>
          </w:rPr>
          <w:t>Cappola AR, Desai AS, Medici M, Cooper LS, Egan D,Sopko G, Fishman GI, Goldman S, Cooper DS, Mora A, Kudenchuk PJ, Hollenberg AN, McDonald CL, Ladenson PW 2019 Thyroid and cardiovascular disease: Research agenda for enhancing knowledge, prevention and treatment. Thyroid 29(6):760-777DOI 10.1089/t</w:t>
        </w:r>
        <w:del w:id="2142" w:author="Stephen" w:date="2019-11-18T08:26:00Z">
          <w:r w:rsidRPr="000D7CFF">
            <w:rPr>
              <w:rFonts w:ascii="Times New Roman" w:hAnsi="Times New Roman" w:cs="Times New Roman"/>
              <w:sz w:val="24"/>
              <w:szCs w:val="24"/>
              <w:rPrChange w:id="2143" w:author="Stephen" w:date="2019-11-18T08:26:00Z">
                <w:rPr>
                  <w:color w:val="BA131A"/>
                  <w:u w:val="single"/>
                </w:rPr>
              </w:rPrChange>
            </w:rPr>
            <w:delText>hy.2018.0416</w:delText>
          </w:r>
        </w:del>
      </w:moveFrom>
    </w:p>
    <w:moveFromRangeEnd w:id="2139"/>
    <w:p w14:paraId="1AD89307" w14:textId="77777777" w:rsidR="00520B9F" w:rsidRDefault="000D7CFF" w:rsidP="00520B9F">
      <w:pPr>
        <w:rPr>
          <w:del w:id="2144" w:author="Stephen" w:date="2019-11-17T19:03:00Z"/>
        </w:rPr>
        <w:pPrChange w:id="2145" w:author="Stephen" w:date="2019-11-18T08:26:00Z">
          <w:pPr>
            <w:pStyle w:val="ListParagraph"/>
            <w:numPr>
              <w:numId w:val="6"/>
            </w:numPr>
            <w:spacing w:line="480" w:lineRule="auto"/>
            <w:ind w:left="928" w:hanging="360"/>
          </w:pPr>
        </w:pPrChange>
      </w:pPr>
      <w:del w:id="2146" w:author="Stephen" w:date="2019-11-17T19:03:00Z">
        <w:r w:rsidRPr="000D7CFF">
          <w:rPr>
            <w:rPrChange w:id="2147" w:author="Stephen" w:date="2019-11-18T08:26:00Z">
              <w:rPr>
                <w:color w:val="BA131A"/>
                <w:u w:val="single"/>
              </w:rPr>
            </w:rPrChange>
          </w:rPr>
          <w:delText xml:space="preserve">Modell H, Cliff W, Michael J, McFarland J, Wenderoth MP, Wright A 2015 A physiologist’s view of homeostasis.AdvPhysiol Educ39(4):259-266 doi:10.1152/advan.00107.2015 </w:delText>
        </w:r>
      </w:del>
    </w:p>
    <w:p w14:paraId="018D340F" w14:textId="77777777" w:rsidR="00520B9F" w:rsidRDefault="0037383B" w:rsidP="00520B9F">
      <w:pPr>
        <w:rPr>
          <w:del w:id="2148" w:author="Stephen" w:date="2019-11-17T19:05:00Z"/>
        </w:rPr>
        <w:pPrChange w:id="2149" w:author="Stephen" w:date="2019-11-18T08:26:00Z">
          <w:pPr>
            <w:pStyle w:val="ListParagraph"/>
            <w:numPr>
              <w:numId w:val="6"/>
            </w:numPr>
            <w:spacing w:line="480" w:lineRule="auto"/>
            <w:ind w:left="928" w:hanging="360"/>
          </w:pPr>
        </w:pPrChange>
      </w:pPr>
      <w:del w:id="2150" w:author="Stephen" w:date="2019-11-17T19:05:00Z">
        <w:r w:rsidRPr="00DE75B6" w:rsidDel="00183FC7">
          <w:delText>Andersen S, Pedersen KM, Bruun NH, Laurberg P</w:delText>
        </w:r>
        <w:r w:rsidR="00114DED" w:rsidDel="00183FC7">
          <w:delText xml:space="preserve"> 2002</w:delText>
        </w:r>
        <w:r w:rsidRPr="00DE75B6" w:rsidDel="00183FC7">
          <w:delText xml:space="preserve"> Narrow individual variations in serum T4 and T3 in normal subjects; A clue to the understanding of subclinical thyroid disease. J ClinEndocrinol Metab87:1068-1072 </w:delText>
        </w:r>
      </w:del>
    </w:p>
    <w:p w14:paraId="2112E5FD" w14:textId="77777777" w:rsidR="00520B9F" w:rsidRDefault="0037383B" w:rsidP="00520B9F">
      <w:pPr>
        <w:rPr>
          <w:del w:id="2151" w:author="Stephen" w:date="2019-11-18T08:23:00Z"/>
        </w:rPr>
        <w:pPrChange w:id="2152" w:author="Stephen" w:date="2019-11-18T08:26:00Z">
          <w:pPr>
            <w:pStyle w:val="ListParagraph"/>
            <w:numPr>
              <w:numId w:val="6"/>
            </w:numPr>
            <w:spacing w:line="480" w:lineRule="auto"/>
            <w:ind w:left="928" w:hanging="360"/>
          </w:pPr>
        </w:pPrChange>
      </w:pPr>
      <w:del w:id="2153" w:author="Stephen" w:date="2019-11-18T08:23:00Z">
        <w:r w:rsidRPr="00DE75B6" w:rsidDel="00BD29DF">
          <w:delText>Biondi B, Cooper DS</w:delText>
        </w:r>
        <w:r w:rsidR="000279CC" w:rsidDel="00BD29DF">
          <w:delText xml:space="preserve"> 2008</w:delText>
        </w:r>
        <w:r w:rsidRPr="00DE75B6" w:rsidDel="00BD29DF">
          <w:delText xml:space="preserve"> The clinical significance of subclinical thyroid dysfunction. Endocrine Reviews 29(1):76-131 DOI: 10.1210/er.2006-0043  </w:delText>
        </w:r>
      </w:del>
    </w:p>
    <w:p w14:paraId="6D0DD9C6" w14:textId="77777777" w:rsidR="00520B9F" w:rsidRDefault="005629EB" w:rsidP="00520B9F">
      <w:pPr>
        <w:rPr>
          <w:del w:id="2154" w:author="Stephen" w:date="2019-11-17T19:14:00Z"/>
        </w:rPr>
        <w:pPrChange w:id="2155" w:author="Stephen" w:date="2019-11-18T08:26:00Z">
          <w:pPr>
            <w:pStyle w:val="ListParagraph"/>
            <w:numPr>
              <w:numId w:val="6"/>
            </w:numPr>
            <w:spacing w:line="480" w:lineRule="auto"/>
            <w:ind w:left="928" w:hanging="360"/>
          </w:pPr>
        </w:pPrChange>
      </w:pPr>
      <w:del w:id="2156" w:author="Stephen" w:date="2019-11-17T19:14:00Z">
        <w:r w:rsidRPr="00DE75B6" w:rsidDel="00183FC7">
          <w:delText>Sheehan MT</w:delText>
        </w:r>
        <w:r w:rsidR="000279CC" w:rsidDel="00183FC7">
          <w:delText xml:space="preserve"> 2016</w:delText>
        </w:r>
        <w:r w:rsidRPr="00DE75B6" w:rsidDel="00183FC7">
          <w:delText xml:space="preserve"> Biochemical testing of the thyroid: TSH is the best and, oftentimes, only test needed- a review for primary care. Clin Med Res14(2):83-92 DOI: 10.312/cmr.2016.1309 </w:delText>
        </w:r>
      </w:del>
    </w:p>
    <w:p w14:paraId="4768757B" w14:textId="77777777" w:rsidR="00520B9F" w:rsidRDefault="00C32602" w:rsidP="00520B9F">
      <w:pPr>
        <w:rPr>
          <w:del w:id="2157" w:author="Stephen" w:date="2019-11-17T19:06:00Z"/>
        </w:rPr>
        <w:pPrChange w:id="2158" w:author="Stephen" w:date="2019-11-18T08:26:00Z">
          <w:pPr>
            <w:pStyle w:val="ListParagraph"/>
            <w:numPr>
              <w:numId w:val="6"/>
            </w:numPr>
            <w:autoSpaceDE w:val="0"/>
            <w:autoSpaceDN w:val="0"/>
            <w:adjustRightInd w:val="0"/>
            <w:spacing w:after="0" w:line="480" w:lineRule="auto"/>
            <w:ind w:left="928" w:hanging="360"/>
          </w:pPr>
        </w:pPrChange>
      </w:pPr>
      <w:del w:id="2159" w:author="Stephen" w:date="2019-11-17T19:06:00Z">
        <w:r w:rsidRPr="00635E7C" w:rsidDel="00183FC7">
          <w:delText>Harris EK</w:delText>
        </w:r>
        <w:r w:rsidR="000279CC" w:rsidRPr="00635E7C" w:rsidDel="00183FC7">
          <w:delText>1974</w:delText>
        </w:r>
        <w:r w:rsidRPr="00635E7C" w:rsidDel="00183FC7">
          <w:delText>Effects of intra- and interindividual variation on the appropriate use of normal ranges. Clin Chem 20(12):1535-1542</w:delText>
        </w:r>
      </w:del>
    </w:p>
    <w:p w14:paraId="0D6FCB2D" w14:textId="77777777" w:rsidR="00520B9F" w:rsidRDefault="00C32602" w:rsidP="00520B9F">
      <w:pPr>
        <w:rPr>
          <w:del w:id="2160" w:author="Stephen" w:date="2019-11-17T19:08:00Z"/>
        </w:rPr>
        <w:pPrChange w:id="2161" w:author="Stephen" w:date="2019-11-18T08:26:00Z">
          <w:pPr>
            <w:pStyle w:val="ListParagraph"/>
            <w:numPr>
              <w:numId w:val="6"/>
            </w:numPr>
            <w:autoSpaceDE w:val="0"/>
            <w:autoSpaceDN w:val="0"/>
            <w:adjustRightInd w:val="0"/>
            <w:spacing w:after="0" w:line="480" w:lineRule="auto"/>
            <w:ind w:left="928" w:hanging="360"/>
          </w:pPr>
        </w:pPrChange>
      </w:pPr>
      <w:del w:id="2162" w:author="Stephen" w:date="2019-11-17T19:08:00Z">
        <w:r w:rsidRPr="002A19EA" w:rsidDel="00183FC7">
          <w:delText>Reinhard M, Erlandsen EJ, Randers E</w:delText>
        </w:r>
        <w:r w:rsidR="000279CC" w:rsidDel="00183FC7">
          <w:delText xml:space="preserve"> 2009</w:delText>
        </w:r>
        <w:r w:rsidRPr="002A19EA" w:rsidDel="00183FC7">
          <w:delText xml:space="preserve"> Biological variation of cystatin C and creatinine. Scand J Clin Lab Invest 69(8);831-836 DOI:10.3109/00365510903307947</w:delText>
        </w:r>
      </w:del>
    </w:p>
    <w:p w14:paraId="14D22882" w14:textId="77777777" w:rsidR="00520B9F" w:rsidRDefault="00C32602" w:rsidP="00520B9F">
      <w:pPr>
        <w:rPr>
          <w:del w:id="2163" w:author="Stephen" w:date="2019-11-17T19:08:00Z"/>
        </w:rPr>
        <w:pPrChange w:id="2164" w:author="Stephen" w:date="2019-11-18T08:26:00Z">
          <w:pPr>
            <w:pStyle w:val="ListParagraph"/>
            <w:numPr>
              <w:numId w:val="6"/>
            </w:numPr>
            <w:autoSpaceDE w:val="0"/>
            <w:autoSpaceDN w:val="0"/>
            <w:adjustRightInd w:val="0"/>
            <w:spacing w:after="0" w:line="480" w:lineRule="auto"/>
            <w:ind w:left="928" w:hanging="360"/>
          </w:pPr>
        </w:pPrChange>
      </w:pPr>
      <w:del w:id="2165" w:author="Stephen" w:date="2019-11-17T19:08:00Z">
        <w:r w:rsidRPr="002A19EA" w:rsidDel="00183FC7">
          <w:delText>Lazo M, Selvin E, Clark JM</w:delText>
        </w:r>
        <w:r w:rsidR="000279CC" w:rsidRPr="002A19EA" w:rsidDel="00183FC7">
          <w:delText>2008</w:delText>
        </w:r>
        <w:r w:rsidRPr="002A19EA" w:rsidDel="00183FC7">
          <w:delText xml:space="preserve"> Brief communication: Clinical implications of short-term variability in liver function test results. Ann Int Med 148(5)348-352 DOI: 10.7326/0003-4819-148-5-200803040-00005</w:delText>
        </w:r>
      </w:del>
    </w:p>
    <w:p w14:paraId="5D68CEAE" w14:textId="77777777" w:rsidR="00520B9F" w:rsidRDefault="00C32602" w:rsidP="00520B9F">
      <w:pPr>
        <w:rPr>
          <w:del w:id="2166" w:author="Stephen" w:date="2019-11-17T19:10:00Z"/>
        </w:rPr>
        <w:pPrChange w:id="2167" w:author="Stephen" w:date="2019-11-18T08:26:00Z">
          <w:pPr>
            <w:pStyle w:val="ListParagraph"/>
            <w:numPr>
              <w:numId w:val="6"/>
            </w:numPr>
            <w:spacing w:line="480" w:lineRule="auto"/>
            <w:ind w:left="928" w:hanging="360"/>
          </w:pPr>
        </w:pPrChange>
      </w:pPr>
      <w:del w:id="2168" w:author="Stephen" w:date="2019-11-17T19:10:00Z">
        <w:r w:rsidRPr="002A19EA" w:rsidDel="00183FC7">
          <w:delText>Guldvog I, Reitsma LC, Johnsen L, Gibbs C, Carlsen E, Lende TH, Narvestad JK, Omdal R, Kvaløy JT, Hoff G, Bernklev T, Søiland H</w:delText>
        </w:r>
        <w:r w:rsidR="000279CC" w:rsidRPr="002A19EA" w:rsidDel="00183FC7">
          <w:delText>2019</w:delText>
        </w:r>
        <w:r w:rsidRPr="002A19EA" w:rsidDel="00183FC7">
          <w:delText xml:space="preserve"> Thyroidectomy versus medical management for euthyroid patients with Hashimoto disease and persisting symptoms: a randomized trial. Ann Int Med  DOI:10.1089/ct.2019;31.178-181</w:delText>
        </w:r>
      </w:del>
    </w:p>
    <w:p w14:paraId="18CDBFAE" w14:textId="77777777" w:rsidR="00520B9F" w:rsidRDefault="00A441E2" w:rsidP="00520B9F">
      <w:pPr>
        <w:pPrChange w:id="2169" w:author="Stephen" w:date="2019-11-18T08:26:00Z">
          <w:pPr>
            <w:pStyle w:val="ListParagraph"/>
            <w:numPr>
              <w:numId w:val="6"/>
            </w:numPr>
            <w:spacing w:line="480" w:lineRule="auto"/>
            <w:ind w:left="928" w:hanging="360"/>
          </w:pPr>
        </w:pPrChange>
      </w:pPr>
      <w:moveFromRangeStart w:id="2170" w:author="Stephen" w:date="2019-11-17T19:02:00Z" w:name="move24909739"/>
      <w:moveFrom w:id="2171" w:author="Stephen" w:date="2019-11-17T19:02:00Z">
        <w:r w:rsidRPr="00DE75B6" w:rsidDel="002C5236">
          <w:t>Fitzgerald SP, Bean NG, Fitzgerald LN</w:t>
        </w:r>
        <w:r w:rsidR="000279CC" w:rsidDel="002C5236">
          <w:t xml:space="preserve"> 2017</w:t>
        </w:r>
        <w:r w:rsidRPr="00DE75B6" w:rsidDel="002C5236">
          <w:t xml:space="preserve"> Population data indicate that thyroid regulation is consistent with an equilibrium-point model, but not with a set point model. Temperature DOI10.1080/23328940.2017.1281370</w:t>
        </w:r>
      </w:moveFrom>
    </w:p>
    <w:moveFromRangeEnd w:id="2170"/>
    <w:p w14:paraId="283F4137" w14:textId="77777777" w:rsidR="00A441E2" w:rsidRPr="009669B1" w:rsidDel="001D7C97" w:rsidRDefault="00A441E2" w:rsidP="00A441E2">
      <w:pPr>
        <w:pStyle w:val="ListParagraph"/>
        <w:numPr>
          <w:ilvl w:val="0"/>
          <w:numId w:val="6"/>
        </w:numPr>
        <w:spacing w:line="480" w:lineRule="auto"/>
        <w:rPr>
          <w:del w:id="2172" w:author="Stephen" w:date="2019-11-18T08:13:00Z"/>
          <w:rFonts w:ascii="Times New Roman" w:hAnsi="Times New Roman" w:cs="Times New Roman"/>
          <w:sz w:val="24"/>
          <w:szCs w:val="24"/>
        </w:rPr>
      </w:pPr>
      <w:del w:id="2173"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2018</w:delText>
        </w:r>
        <w:r w:rsidRPr="00DE75B6" w:rsidDel="001D7C97">
          <w:rPr>
            <w:rFonts w:ascii="Times New Roman" w:hAnsi="Times New Roman" w:cs="Times New Roman"/>
            <w:sz w:val="24"/>
            <w:szCs w:val="24"/>
          </w:rPr>
          <w:delText xml:space="preserve"> Population correlations do not support the existence of set points for blood levels of calcium or glucose- a new model for homeostasis.  Physiol Rep 6 (1) e13551, </w:delText>
        </w:r>
        <w:r w:rsidR="000D7CFF" w:rsidDel="001D7C97">
          <w:fldChar w:fldCharType="begin"/>
        </w:r>
        <w:r w:rsidR="0049691D" w:rsidDel="001D7C97">
          <w:delInstrText>HYPERLINK "https://doi.org/10.14814/phy2.13551"</w:delInstrText>
        </w:r>
        <w:r w:rsidR="000D7CFF" w:rsidDel="001D7C97">
          <w:fldChar w:fldCharType="separate"/>
        </w:r>
        <w:r w:rsidRPr="00DE75B6" w:rsidDel="001D7C97">
          <w:rPr>
            <w:rFonts w:ascii="Times New Roman" w:hAnsi="Times New Roman" w:cs="Times New Roman"/>
            <w:sz w:val="24"/>
            <w:szCs w:val="24"/>
          </w:rPr>
          <w:delText>https://doi.org/10.14814/phy2.13551</w:delText>
        </w:r>
        <w:r w:rsidR="000D7CFF" w:rsidDel="001D7C97">
          <w:fldChar w:fldCharType="end"/>
        </w:r>
      </w:del>
    </w:p>
    <w:p w14:paraId="1DB5AE01" w14:textId="77777777" w:rsidR="00A441E2" w:rsidDel="001D7C97" w:rsidRDefault="00A441E2" w:rsidP="00A441E2">
      <w:pPr>
        <w:pStyle w:val="ListParagraph"/>
        <w:numPr>
          <w:ilvl w:val="0"/>
          <w:numId w:val="6"/>
        </w:numPr>
        <w:spacing w:line="480" w:lineRule="auto"/>
        <w:rPr>
          <w:del w:id="2174" w:author="Stephen" w:date="2019-11-18T08:13:00Z"/>
          <w:rFonts w:ascii="Times New Roman" w:hAnsi="Times New Roman" w:cs="Times New Roman"/>
          <w:sz w:val="24"/>
          <w:szCs w:val="24"/>
        </w:rPr>
      </w:pPr>
      <w:del w:id="2175" w:author="Stephen" w:date="2019-11-18T08:13:00Z">
        <w:r w:rsidRPr="00DD695E" w:rsidDel="001D7C97">
          <w:rPr>
            <w:rFonts w:ascii="Times New Roman" w:hAnsi="Times New Roman" w:cs="Times New Roman"/>
            <w:sz w:val="24"/>
            <w:szCs w:val="24"/>
          </w:rPr>
          <w:delText>Fitzgerald SP, Grote Beverborg N</w:delText>
        </w:r>
        <w:r w:rsidDel="001D7C97">
          <w:rPr>
            <w:rFonts w:ascii="Times New Roman" w:hAnsi="Times New Roman" w:cs="Times New Roman"/>
            <w:sz w:val="24"/>
            <w:szCs w:val="24"/>
          </w:rPr>
          <w:delText>, Beguin Y, Artunc F, Falhammar H, Bean NG</w:delText>
        </w:r>
        <w:r w:rsidR="000279CC" w:rsidDel="001D7C97">
          <w:rPr>
            <w:rFonts w:ascii="Times New Roman" w:hAnsi="Times New Roman" w:cs="Times New Roman"/>
            <w:sz w:val="24"/>
            <w:szCs w:val="24"/>
          </w:rPr>
          <w:delText xml:space="preserve">2019 </w:delText>
        </w:r>
        <w:r w:rsidDel="001D7C97">
          <w:rPr>
            <w:rFonts w:ascii="Times New Roman" w:hAnsi="Times New Roman" w:cs="Times New Roman"/>
            <w:sz w:val="24"/>
            <w:szCs w:val="24"/>
          </w:rPr>
          <w:delText>Population data provide evidence against the presence of a set point for haemoglobin levels or tissue oxygen delivery. Physiol Rep7 (12)e14153, https://doi.org/10.14814/phy2.14153</w:delText>
        </w:r>
      </w:del>
    </w:p>
    <w:p w14:paraId="5DE119BA" w14:textId="77777777" w:rsidR="00A441E2" w:rsidDel="001D7C97" w:rsidRDefault="00A441E2" w:rsidP="00A441E2">
      <w:pPr>
        <w:pStyle w:val="ListParagraph"/>
        <w:numPr>
          <w:ilvl w:val="0"/>
          <w:numId w:val="6"/>
        </w:numPr>
        <w:spacing w:line="480" w:lineRule="auto"/>
        <w:rPr>
          <w:del w:id="2176" w:author="Stephen" w:date="2019-11-18T08:13:00Z"/>
          <w:rFonts w:ascii="Times New Roman" w:hAnsi="Times New Roman" w:cs="Times New Roman"/>
          <w:sz w:val="24"/>
          <w:szCs w:val="24"/>
        </w:rPr>
      </w:pPr>
      <w:del w:id="2177"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2016</w:delText>
        </w:r>
        <w:r w:rsidRPr="00DE75B6" w:rsidDel="001D7C97">
          <w:rPr>
            <w:rFonts w:ascii="Times New Roman" w:hAnsi="Times New Roman" w:cs="Times New Roman"/>
            <w:sz w:val="24"/>
            <w:szCs w:val="24"/>
          </w:rPr>
          <w:delText xml:space="preserve"> The relationship between population T4/TSH set point data and T4/TSH physiology. J Thyroid Research Volume 2016;Article ID 6351473, 7page</w:delText>
        </w:r>
        <w:r w:rsidDel="001D7C97">
          <w:rPr>
            <w:rFonts w:ascii="Times New Roman" w:hAnsi="Times New Roman" w:cs="Times New Roman"/>
            <w:sz w:val="24"/>
            <w:szCs w:val="24"/>
          </w:rPr>
          <w:delText>s</w:delText>
        </w:r>
      </w:del>
    </w:p>
    <w:p w14:paraId="1FA4EBB5" w14:textId="77777777" w:rsidR="00A441E2" w:rsidRPr="00DD695E" w:rsidDel="001D7C97" w:rsidRDefault="00A441E2" w:rsidP="00A441E2">
      <w:pPr>
        <w:pStyle w:val="ListParagraph"/>
        <w:numPr>
          <w:ilvl w:val="0"/>
          <w:numId w:val="6"/>
        </w:numPr>
        <w:spacing w:line="480" w:lineRule="auto"/>
        <w:rPr>
          <w:del w:id="2178" w:author="Stephen" w:date="2019-11-18T08:13:00Z"/>
          <w:rFonts w:ascii="Times New Roman" w:hAnsi="Times New Roman" w:cs="Times New Roman"/>
          <w:sz w:val="24"/>
          <w:szCs w:val="24"/>
        </w:rPr>
      </w:pPr>
      <w:del w:id="2179" w:author="Stephen" w:date="2019-11-18T08:13:00Z">
        <w:r w:rsidRPr="00DD695E" w:rsidDel="001D7C97">
          <w:rPr>
            <w:rFonts w:ascii="Times New Roman" w:hAnsi="Times New Roman" w:cs="Times New Roman"/>
            <w:sz w:val="24"/>
            <w:szCs w:val="24"/>
          </w:rPr>
          <w:delText>Romanovsky AA</w:delText>
        </w:r>
        <w:r w:rsidR="000279CC" w:rsidDel="001D7C97">
          <w:rPr>
            <w:rFonts w:ascii="Times New Roman" w:hAnsi="Times New Roman" w:cs="Times New Roman"/>
            <w:sz w:val="24"/>
            <w:szCs w:val="24"/>
          </w:rPr>
          <w:delText xml:space="preserve"> 2004</w:delText>
        </w:r>
        <w:r w:rsidRPr="00DD695E" w:rsidDel="001D7C97">
          <w:rPr>
            <w:rFonts w:ascii="Times New Roman" w:hAnsi="Times New Roman" w:cs="Times New Roman"/>
            <w:sz w:val="24"/>
            <w:szCs w:val="24"/>
          </w:rPr>
          <w:delText xml:space="preserve"> Do fever and anapyrexia exist? Analysis of set point-based definitions. Am J Physiol</w:delText>
        </w:r>
        <w:r w:rsidDel="001D7C97">
          <w:rPr>
            <w:rFonts w:ascii="Times New Roman" w:hAnsi="Times New Roman" w:cs="Times New Roman"/>
            <w:sz w:val="24"/>
            <w:szCs w:val="24"/>
          </w:rPr>
          <w:delText>RegulIntegr Comp Physiol. 287: R992-R995</w:delText>
        </w:r>
      </w:del>
    </w:p>
    <w:p w14:paraId="14F35141" w14:textId="77777777" w:rsidR="00A441E2" w:rsidDel="001D7C97" w:rsidRDefault="00A441E2" w:rsidP="00A441E2">
      <w:pPr>
        <w:pStyle w:val="ListParagraph"/>
        <w:numPr>
          <w:ilvl w:val="0"/>
          <w:numId w:val="6"/>
        </w:numPr>
        <w:autoSpaceDE w:val="0"/>
        <w:autoSpaceDN w:val="0"/>
        <w:adjustRightInd w:val="0"/>
        <w:spacing w:after="0" w:line="480" w:lineRule="auto"/>
        <w:rPr>
          <w:del w:id="2180" w:author="Stephen" w:date="2019-11-18T08:13:00Z"/>
          <w:rFonts w:ascii="Times New Roman" w:hAnsi="Times New Roman" w:cs="Times New Roman"/>
          <w:sz w:val="24"/>
          <w:szCs w:val="24"/>
        </w:rPr>
      </w:pPr>
      <w:del w:id="2181" w:author="Stephen" w:date="2019-11-18T08:13:00Z">
        <w:r w:rsidRPr="00635E7C" w:rsidDel="001D7C97">
          <w:rPr>
            <w:rFonts w:ascii="Times New Roman" w:hAnsi="Times New Roman" w:cs="Times New Roman"/>
            <w:sz w:val="24"/>
            <w:szCs w:val="24"/>
          </w:rPr>
          <w:delText>Ramsay DS, Woods SC</w:delText>
        </w:r>
        <w:r w:rsidR="000279CC" w:rsidDel="001D7C97">
          <w:rPr>
            <w:rFonts w:ascii="Times New Roman" w:hAnsi="Times New Roman" w:cs="Times New Roman"/>
            <w:sz w:val="24"/>
            <w:szCs w:val="24"/>
          </w:rPr>
          <w:delText xml:space="preserve"> 2016</w:delText>
        </w:r>
        <w:r w:rsidRPr="00635E7C" w:rsidDel="001D7C97">
          <w:rPr>
            <w:rFonts w:ascii="Times New Roman" w:hAnsi="Times New Roman" w:cs="Times New Roman"/>
            <w:sz w:val="24"/>
            <w:szCs w:val="24"/>
          </w:rPr>
          <w:delText xml:space="preserve"> Physiological Regulation: How it really works. Cell Metabolism 24(3):361-364 DOI:19.1016/j.cmet.2016.08.004</w:delText>
        </w:r>
      </w:del>
    </w:p>
    <w:p w14:paraId="5580DD90"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182" w:author="Stephen" w:date="2019-11-17T19:18:00Z"/>
          <w:rFonts w:ascii="Times New Roman" w:hAnsi="Times New Roman" w:cs="Times New Roman"/>
          <w:sz w:val="24"/>
          <w:szCs w:val="24"/>
        </w:rPr>
      </w:pPr>
      <w:del w:id="2183" w:author="Stephen" w:date="2019-11-17T19:18:00Z">
        <w:r w:rsidRPr="00814C5F" w:rsidDel="00100CB2">
          <w:rPr>
            <w:rFonts w:ascii="Times New Roman" w:hAnsi="Times New Roman" w:cs="Times New Roman"/>
            <w:sz w:val="24"/>
            <w:szCs w:val="24"/>
          </w:rPr>
          <w:delText>Dickinson S, Colagiuri S, Faramus E, Petocz P, Brand-Miller JC</w:delText>
        </w:r>
        <w:r w:rsidR="000279CC" w:rsidRPr="00814C5F" w:rsidDel="00100CB2">
          <w:rPr>
            <w:rFonts w:ascii="Times New Roman" w:hAnsi="Times New Roman" w:cs="Times New Roman"/>
            <w:sz w:val="24"/>
            <w:szCs w:val="24"/>
          </w:rPr>
          <w:delText>2002</w:delText>
        </w:r>
        <w:r w:rsidRPr="00814C5F" w:rsidDel="00100CB2">
          <w:rPr>
            <w:rFonts w:ascii="Times New Roman" w:hAnsi="Times New Roman" w:cs="Times New Roman"/>
            <w:sz w:val="24"/>
            <w:szCs w:val="24"/>
          </w:rPr>
          <w:delText xml:space="preserve"> Postprandial hyperglycemia and insulin sensitivity differ among lean young adults of different ethnicities. The Journal of Nutrition 132(9):2574-2579 DOI:10.1093/jn/132.9.2574</w:delText>
        </w:r>
      </w:del>
    </w:p>
    <w:p w14:paraId="4BC0CAEF" w14:textId="77777777" w:rsidR="00A441E2" w:rsidRPr="00266B93" w:rsidDel="00100CB2" w:rsidRDefault="00A441E2" w:rsidP="00A441E2">
      <w:pPr>
        <w:pStyle w:val="ListParagraph"/>
        <w:numPr>
          <w:ilvl w:val="0"/>
          <w:numId w:val="6"/>
        </w:numPr>
        <w:autoSpaceDE w:val="0"/>
        <w:autoSpaceDN w:val="0"/>
        <w:adjustRightInd w:val="0"/>
        <w:spacing w:after="0" w:line="480" w:lineRule="auto"/>
        <w:rPr>
          <w:del w:id="2184" w:author="Stephen" w:date="2019-11-17T19:18:00Z"/>
          <w:rFonts w:ascii="Times New Roman" w:hAnsi="Times New Roman" w:cs="Times New Roman"/>
          <w:sz w:val="24"/>
          <w:szCs w:val="24"/>
        </w:rPr>
      </w:pPr>
      <w:del w:id="2185" w:author="Stephen" w:date="2019-11-17T19:18:00Z">
        <w:r w:rsidRPr="00814C5F" w:rsidDel="00100CB2">
          <w:rPr>
            <w:rFonts w:ascii="Times New Roman" w:hAnsi="Times New Roman" w:cs="Times New Roman"/>
            <w:sz w:val="24"/>
            <w:szCs w:val="24"/>
          </w:rPr>
          <w:delText>Felsenfeld AJ, Rodriguez M, Aguilera-Tejero E</w:delText>
        </w:r>
        <w:r w:rsidR="000279CC" w:rsidRPr="00814C5F" w:rsidDel="00100CB2">
          <w:rPr>
            <w:rFonts w:ascii="Times New Roman" w:hAnsi="Times New Roman" w:cs="Times New Roman"/>
            <w:sz w:val="24"/>
            <w:szCs w:val="24"/>
          </w:rPr>
          <w:delText>2007</w:delText>
        </w:r>
        <w:r w:rsidRPr="00814C5F" w:rsidDel="00100CB2">
          <w:rPr>
            <w:rFonts w:ascii="Times New Roman" w:hAnsi="Times New Roman" w:cs="Times New Roman"/>
            <w:sz w:val="24"/>
            <w:szCs w:val="24"/>
          </w:rPr>
          <w:delText xml:space="preserve"> Dynamics of parathyroid hormone secretion in health and secondary hyperparathyroidism. Clinical Journal of American Society of Nephrology 2(6) 1283-1305 DOI:10.2215/CJN.01520407 </w:delText>
        </w:r>
      </w:del>
    </w:p>
    <w:p w14:paraId="3E3602B3"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186" w:author="Stephen" w:date="2019-11-17T19:18:00Z"/>
          <w:rFonts w:ascii="Times New Roman" w:hAnsi="Times New Roman" w:cs="Times New Roman"/>
          <w:sz w:val="24"/>
          <w:szCs w:val="24"/>
        </w:rPr>
      </w:pPr>
      <w:del w:id="2187" w:author="Stephen" w:date="2019-11-17T19:18:00Z">
        <w:r w:rsidRPr="00814C5F" w:rsidDel="00100CB2">
          <w:rPr>
            <w:rFonts w:ascii="Times New Roman" w:hAnsi="Times New Roman" w:cs="Times New Roman"/>
            <w:sz w:val="24"/>
            <w:szCs w:val="24"/>
          </w:rPr>
          <w:delText>Grote Beverborg N, Verweij N, Jsbrand I, Klip T, van der Wal HH, Voors AA, van Veldhuisen DJ, Gansevoort RT, Bakker SJL, van der Harst P, van der Meer P</w:delText>
        </w:r>
        <w:r w:rsidR="000279CC" w:rsidRPr="00814C5F" w:rsidDel="00100CB2">
          <w:rPr>
            <w:rFonts w:ascii="Times New Roman" w:hAnsi="Times New Roman" w:cs="Times New Roman"/>
            <w:sz w:val="24"/>
            <w:szCs w:val="24"/>
          </w:rPr>
          <w:delText>2015</w:delText>
        </w:r>
        <w:r w:rsidRPr="00814C5F" w:rsidDel="00100CB2">
          <w:rPr>
            <w:rFonts w:ascii="Times New Roman" w:hAnsi="Times New Roman" w:cs="Times New Roman"/>
            <w:sz w:val="24"/>
            <w:szCs w:val="24"/>
          </w:rPr>
          <w:delText xml:space="preserve"> Erythropoietin in the general population: reference ranges and clinical, biochemical and genetic correlates. PLOS One DOI:10.1371/journal.pone.0125215</w:delText>
        </w:r>
      </w:del>
    </w:p>
    <w:p w14:paraId="391258A1" w14:textId="77777777" w:rsidR="00A441E2" w:rsidDel="00100CB2" w:rsidRDefault="00A441E2" w:rsidP="00A441E2">
      <w:pPr>
        <w:pStyle w:val="ListParagraph"/>
        <w:numPr>
          <w:ilvl w:val="0"/>
          <w:numId w:val="6"/>
        </w:numPr>
        <w:spacing w:line="480" w:lineRule="auto"/>
        <w:rPr>
          <w:del w:id="2188" w:author="Stephen" w:date="2019-11-17T19:20:00Z"/>
          <w:rFonts w:ascii="Times New Roman" w:hAnsi="Times New Roman" w:cs="Times New Roman"/>
          <w:sz w:val="24"/>
          <w:szCs w:val="24"/>
        </w:rPr>
      </w:pPr>
      <w:del w:id="2189" w:author="Stephen" w:date="2019-11-17T19:20:00Z">
        <w:r w:rsidRPr="00946783" w:rsidDel="00100CB2">
          <w:rPr>
            <w:rFonts w:ascii="Times New Roman" w:hAnsi="Times New Roman" w:cs="Times New Roman"/>
            <w:sz w:val="24"/>
            <w:szCs w:val="24"/>
          </w:rPr>
          <w:delText>De Leo S, Lee SY, Braverman LE</w:delText>
        </w:r>
        <w:r w:rsidR="000279CC" w:rsidRPr="00946783" w:rsidDel="00100CB2">
          <w:rPr>
            <w:rFonts w:ascii="Times New Roman" w:hAnsi="Times New Roman" w:cs="Times New Roman"/>
            <w:sz w:val="24"/>
            <w:szCs w:val="24"/>
          </w:rPr>
          <w:delText>2016</w:delText>
        </w:r>
        <w:r w:rsidR="000D7CFF" w:rsidDel="00100CB2">
          <w:fldChar w:fldCharType="begin"/>
        </w:r>
        <w:r w:rsidR="00FC2A96" w:rsidDel="00100CB2">
          <w:delInstrText>HYPERLINK "https://www-ncbi-nlm-nih-gov.proxy.kib.ki.se/pubmed/27038492"</w:delInstrText>
        </w:r>
        <w:r w:rsidR="000D7CFF" w:rsidDel="00100CB2">
          <w:fldChar w:fldCharType="separate"/>
        </w:r>
        <w:r w:rsidR="000279CC" w:rsidRPr="00946783" w:rsidDel="00100CB2">
          <w:rPr>
            <w:rFonts w:ascii="Times New Roman" w:hAnsi="Times New Roman" w:cs="Times New Roman"/>
            <w:sz w:val="24"/>
            <w:szCs w:val="24"/>
          </w:rPr>
          <w:delText>Hyperthyroidism.</w:delText>
        </w:r>
        <w:r w:rsidR="000D7CFF" w:rsidDel="00100CB2">
          <w:fldChar w:fldCharType="end"/>
        </w:r>
        <w:r w:rsidRPr="00946783" w:rsidDel="00100CB2">
          <w:rPr>
            <w:rFonts w:ascii="Times New Roman" w:hAnsi="Times New Roman" w:cs="Times New Roman"/>
            <w:sz w:val="24"/>
            <w:szCs w:val="24"/>
          </w:rPr>
          <w:delText>Lancet. Aug 27; 388</w:delText>
        </w:r>
        <w:r w:rsidDel="00100CB2">
          <w:rPr>
            <w:rFonts w:ascii="Times New Roman" w:hAnsi="Times New Roman" w:cs="Times New Roman"/>
            <w:sz w:val="24"/>
            <w:szCs w:val="24"/>
          </w:rPr>
          <w:delText>(10047):906-918. DOI</w:delText>
        </w:r>
        <w:r w:rsidRPr="00946783" w:rsidDel="00100CB2">
          <w:rPr>
            <w:rFonts w:ascii="Times New Roman" w:hAnsi="Times New Roman" w:cs="Times New Roman"/>
            <w:sz w:val="24"/>
            <w:szCs w:val="24"/>
          </w:rPr>
          <w:delText>: 10.1016/S0140-6736(16)00278-6. Epub 2016 Mar 30</w:delText>
        </w:r>
      </w:del>
    </w:p>
    <w:p w14:paraId="0FDEFCE5" w14:textId="77777777" w:rsidR="00A441E2" w:rsidDel="00100CB2" w:rsidRDefault="00A441E2" w:rsidP="00A441E2">
      <w:pPr>
        <w:pStyle w:val="ListParagraph"/>
        <w:numPr>
          <w:ilvl w:val="0"/>
          <w:numId w:val="6"/>
        </w:numPr>
        <w:spacing w:line="480" w:lineRule="auto"/>
        <w:rPr>
          <w:del w:id="2190" w:author="Stephen" w:date="2019-11-17T19:22:00Z"/>
          <w:rFonts w:ascii="Times New Roman" w:hAnsi="Times New Roman" w:cs="Times New Roman"/>
          <w:sz w:val="24"/>
          <w:szCs w:val="24"/>
        </w:rPr>
      </w:pPr>
      <w:del w:id="2191" w:author="Stephen" w:date="2019-11-17T19:22:00Z">
        <w:r w:rsidDel="00100CB2">
          <w:rPr>
            <w:rFonts w:ascii="Times New Roman" w:hAnsi="Times New Roman" w:cs="Times New Roman"/>
            <w:sz w:val="24"/>
            <w:szCs w:val="24"/>
          </w:rPr>
          <w:delText>Lacroix A, Feelders RA Stratakis CA, Nieman LK</w:delText>
        </w:r>
        <w:r w:rsidR="000279CC" w:rsidDel="00100CB2">
          <w:rPr>
            <w:rFonts w:ascii="Times New Roman" w:hAnsi="Times New Roman" w:cs="Times New Roman"/>
            <w:sz w:val="24"/>
            <w:szCs w:val="24"/>
          </w:rPr>
          <w:delText xml:space="preserve"> 2015</w:delText>
        </w:r>
        <w:r w:rsidDel="00100CB2">
          <w:rPr>
            <w:rFonts w:ascii="Times New Roman" w:hAnsi="Times New Roman" w:cs="Times New Roman"/>
            <w:sz w:val="24"/>
            <w:szCs w:val="24"/>
          </w:rPr>
          <w:delText xml:space="preserve"> Cushing’s syndrome. Lancet 386(9996):913-927 DOI:10.1016/S0140-6736(14)61375-1</w:delText>
        </w:r>
      </w:del>
    </w:p>
    <w:p w14:paraId="78989FF3" w14:textId="77777777" w:rsidR="00A441E2" w:rsidRPr="007A0B3C" w:rsidDel="00BA0B3B" w:rsidRDefault="00A441E2" w:rsidP="00A441E2">
      <w:pPr>
        <w:pStyle w:val="ListParagraph"/>
        <w:numPr>
          <w:ilvl w:val="0"/>
          <w:numId w:val="6"/>
        </w:numPr>
        <w:autoSpaceDE w:val="0"/>
        <w:autoSpaceDN w:val="0"/>
        <w:adjustRightInd w:val="0"/>
        <w:spacing w:after="0" w:line="480" w:lineRule="auto"/>
        <w:rPr>
          <w:del w:id="2192" w:author="Stephen" w:date="2019-11-17T19:26:00Z"/>
          <w:rFonts w:ascii="Times New Roman" w:hAnsi="Times New Roman" w:cs="Times New Roman"/>
          <w:sz w:val="24"/>
          <w:szCs w:val="24"/>
        </w:rPr>
      </w:pPr>
      <w:del w:id="2193" w:author="Stephen" w:date="2019-11-17T19:26:00Z">
        <w:r w:rsidRPr="00814C5F" w:rsidDel="00BA0B3B">
          <w:rPr>
            <w:rFonts w:ascii="Times New Roman" w:hAnsi="Times New Roman" w:cs="Times New Roman"/>
            <w:sz w:val="24"/>
            <w:szCs w:val="24"/>
          </w:rPr>
          <w:delText>Akirov A, Gimbel H, Grossman A, Shochat T, Shimon I</w:delText>
        </w:r>
        <w:r w:rsidR="000279CC" w:rsidDel="00BA0B3B">
          <w:rPr>
            <w:rFonts w:ascii="Times New Roman" w:hAnsi="Times New Roman" w:cs="Times New Roman"/>
            <w:sz w:val="24"/>
            <w:szCs w:val="24"/>
          </w:rPr>
          <w:delText xml:space="preserve"> 2017</w:delText>
        </w:r>
        <w:r w:rsidRPr="00814C5F" w:rsidDel="00BA0B3B">
          <w:rPr>
            <w:rFonts w:ascii="Times New Roman" w:hAnsi="Times New Roman" w:cs="Times New Roman"/>
            <w:sz w:val="24"/>
            <w:szCs w:val="24"/>
          </w:rPr>
          <w:delText xml:space="preserve"> Elevated TSH in adults treated for hypothyroidism is associated with increased mortality. Eur J Endocrinol 176(1):57-66 DOI:10.1530/EJE-16-0708</w:delText>
        </w:r>
      </w:del>
    </w:p>
    <w:p w14:paraId="123D276A" w14:textId="77777777" w:rsidR="00520B9F" w:rsidRPr="00520B9F" w:rsidRDefault="00A441E2" w:rsidP="00520B9F">
      <w:pPr>
        <w:autoSpaceDE w:val="0"/>
        <w:autoSpaceDN w:val="0"/>
        <w:adjustRightInd w:val="0"/>
        <w:spacing w:after="0" w:line="480" w:lineRule="auto"/>
        <w:rPr>
          <w:del w:id="2194" w:author="Stephen" w:date="2019-10-13T15:19:00Z"/>
          <w:rFonts w:ascii="Times New Roman" w:hAnsi="Times New Roman" w:cs="Times New Roman"/>
          <w:sz w:val="24"/>
          <w:szCs w:val="24"/>
          <w:rPrChange w:id="2195" w:author="Stephen" w:date="2019-11-18T08:13:00Z">
            <w:rPr>
              <w:del w:id="2196" w:author="Stephen" w:date="2019-10-13T15:19:00Z"/>
            </w:rPr>
          </w:rPrChange>
        </w:rPr>
        <w:pPrChange w:id="2197" w:author="Stephen" w:date="2019-11-18T08:13:00Z">
          <w:pPr>
            <w:pStyle w:val="ListParagraph"/>
            <w:numPr>
              <w:numId w:val="6"/>
            </w:numPr>
            <w:autoSpaceDE w:val="0"/>
            <w:autoSpaceDN w:val="0"/>
            <w:adjustRightInd w:val="0"/>
            <w:spacing w:after="0" w:line="480" w:lineRule="auto"/>
            <w:ind w:left="928" w:hanging="360"/>
          </w:pPr>
        </w:pPrChange>
      </w:pPr>
      <w:del w:id="2198" w:author="Stephen" w:date="2019-11-17T19:29:00Z">
        <w:r w:rsidRPr="00814C5F" w:rsidDel="00BA0B3B">
          <w:rPr>
            <w:rFonts w:ascii="Times New Roman" w:hAnsi="Times New Roman" w:cs="Times New Roman"/>
            <w:sz w:val="24"/>
            <w:szCs w:val="24"/>
          </w:rPr>
          <w:delText>Bekkering G, Agoritsas T, Lytvyn L, Heen A, Feller M, Moutzouri E, Abdulazeem H, Aertgeerts B, Beecher D, Brito J, Farhoumand P, Singh Ospina N, Rodondi N, van Driel M, Wallace E, Snel M, Okwen P, Siemieniuk R, Vandvik P, Kuijpers T, VermandereM</w:delText>
        </w:r>
        <w:r w:rsidR="000279CC" w:rsidRPr="007A0EC7" w:rsidDel="00BA0B3B">
          <w:rPr>
            <w:rFonts w:ascii="Times New Roman" w:hAnsi="Times New Roman" w:cs="Times New Roman"/>
            <w:sz w:val="24"/>
            <w:szCs w:val="24"/>
          </w:rPr>
          <w:delText>2019</w:delText>
        </w:r>
        <w:r w:rsidRPr="00814C5F" w:rsidDel="00BA0B3B">
          <w:rPr>
            <w:rFonts w:ascii="Times New Roman" w:hAnsi="Times New Roman" w:cs="Times New Roman"/>
            <w:sz w:val="24"/>
            <w:szCs w:val="24"/>
          </w:rPr>
          <w:delText>Thyroid hormones treatment for subclinical hypothyroidism: a clinical practice guideline. BMJ 365</w:delText>
        </w:r>
        <w:r w:rsidDel="00BA0B3B">
          <w:rPr>
            <w:rFonts w:ascii="Times New Roman" w:hAnsi="Times New Roman" w:cs="Times New Roman"/>
            <w:sz w:val="24"/>
            <w:szCs w:val="24"/>
          </w:rPr>
          <w:delText>:1</w:delText>
        </w:r>
        <w:r w:rsidRPr="00814C5F" w:rsidDel="00BA0B3B">
          <w:rPr>
            <w:rFonts w:ascii="Times New Roman" w:hAnsi="Times New Roman" w:cs="Times New Roman"/>
            <w:sz w:val="24"/>
            <w:szCs w:val="24"/>
          </w:rPr>
          <w:delText>2006.</w:delText>
        </w:r>
        <w:r w:rsidDel="00BA0B3B">
          <w:rPr>
            <w:rFonts w:ascii="Times New Roman" w:hAnsi="Times New Roman" w:cs="Times New Roman"/>
            <w:sz w:val="24"/>
            <w:szCs w:val="24"/>
          </w:rPr>
          <w:delText xml:space="preserve"> DOI:</w:delText>
        </w:r>
        <w:r w:rsidR="000D7CFF" w:rsidDel="00BA0B3B">
          <w:fldChar w:fldCharType="begin"/>
        </w:r>
        <w:r w:rsidR="00FC2A96" w:rsidDel="00BA0B3B">
          <w:delInstrText>HYPERLINK "https://doi.org/10.1136/bmj.l2006"</w:delInstrText>
        </w:r>
        <w:r w:rsidR="000D7CFF" w:rsidDel="00BA0B3B">
          <w:fldChar w:fldCharType="separate"/>
        </w:r>
        <w:r w:rsidDel="00BA0B3B">
          <w:rPr>
            <w:rFonts w:ascii="Times New Roman" w:hAnsi="Times New Roman" w:cs="Times New Roman"/>
            <w:sz w:val="24"/>
            <w:szCs w:val="24"/>
          </w:rPr>
          <w:delText>10.1136/bmj.1</w:delText>
        </w:r>
        <w:r w:rsidRPr="00814C5F" w:rsidDel="00BA0B3B">
          <w:rPr>
            <w:rFonts w:ascii="Times New Roman" w:hAnsi="Times New Roman" w:cs="Times New Roman"/>
            <w:sz w:val="24"/>
            <w:szCs w:val="24"/>
          </w:rPr>
          <w:delText>2006</w:delText>
        </w:r>
        <w:r w:rsidR="000D7CFF" w:rsidDel="00BA0B3B">
          <w:fldChar w:fldCharType="end"/>
        </w:r>
      </w:del>
    </w:p>
    <w:p w14:paraId="4F1DC3FB" w14:textId="77777777" w:rsidR="00912763" w:rsidDel="00FE7244" w:rsidRDefault="00912763">
      <w:pPr>
        <w:spacing w:line="480" w:lineRule="auto"/>
        <w:ind w:left="720"/>
        <w:rPr>
          <w:del w:id="2199" w:author="Stephen" w:date="2019-11-20T21:44:00Z"/>
          <w:sz w:val="28"/>
          <w:szCs w:val="28"/>
        </w:rPr>
      </w:pPr>
    </w:p>
    <w:p w14:paraId="43F4500C" w14:textId="77777777" w:rsidR="00912763" w:rsidDel="00BD29DF" w:rsidRDefault="00E11874">
      <w:pPr>
        <w:spacing w:line="480" w:lineRule="auto"/>
        <w:rPr>
          <w:del w:id="2200" w:author="Stephen" w:date="2019-11-18T08:27:00Z"/>
          <w:sz w:val="28"/>
          <w:szCs w:val="28"/>
        </w:rPr>
      </w:pPr>
      <w:del w:id="2201" w:author="Stephen" w:date="2019-11-18T08:27:00Z">
        <w:r w:rsidRPr="00E11874" w:rsidDel="00BD29DF">
          <w:rPr>
            <w:sz w:val="28"/>
            <w:szCs w:val="28"/>
          </w:rPr>
          <w:delText xml:space="preserve">There were no conflicts of interest for any of the authors, and none of them received any funding for this work. </w:delText>
        </w:r>
      </w:del>
    </w:p>
    <w:p w14:paraId="0EAFAA5D" w14:textId="77777777" w:rsidR="00912763" w:rsidDel="00BD29DF" w:rsidRDefault="00283E27">
      <w:pPr>
        <w:autoSpaceDE w:val="0"/>
        <w:autoSpaceDN w:val="0"/>
        <w:adjustRightInd w:val="0"/>
        <w:spacing w:after="0" w:line="480" w:lineRule="auto"/>
        <w:rPr>
          <w:del w:id="2202" w:author="Stephen" w:date="2019-11-18T08:27:00Z"/>
          <w:rFonts w:ascii="Times New Roman" w:hAnsi="Times New Roman" w:cs="Times New Roman"/>
          <w:sz w:val="24"/>
          <w:szCs w:val="24"/>
        </w:rPr>
      </w:pPr>
      <w:del w:id="2203" w:author="Stephen" w:date="2019-11-18T08:27:00Z">
        <w:r w:rsidDel="00BD29DF">
          <w:rPr>
            <w:sz w:val="28"/>
            <w:szCs w:val="28"/>
          </w:rPr>
          <w:delText xml:space="preserve">Corresponding author- Dr Stephen Paul Fitzgerald, The Department of General Medicine, The Royal Adelaide Hospital, Port Road, Adelaide, South Australia. </w:delText>
        </w:r>
      </w:del>
    </w:p>
    <w:p w14:paraId="042768A3" w14:textId="77777777" w:rsidR="00D014D8" w:rsidRPr="003C660C" w:rsidDel="00FE7244" w:rsidRDefault="00D014D8" w:rsidP="00CA3355">
      <w:pPr>
        <w:rPr>
          <w:del w:id="2204" w:author="Stephen" w:date="2019-11-20T21:44:00Z"/>
          <w:rFonts w:ascii="Times New Roman" w:hAnsi="Times New Roman" w:cs="Times New Roman"/>
          <w:sz w:val="24"/>
          <w:szCs w:val="24"/>
        </w:rPr>
      </w:pPr>
    </w:p>
    <w:p w14:paraId="76E5E730" w14:textId="77777777" w:rsidR="00CA3355" w:rsidRDefault="00CA3355" w:rsidP="00D04344">
      <w:pPr>
        <w:rPr>
          <w:rFonts w:ascii="Times New Roman" w:hAnsi="Times New Roman" w:cs="Times New Roman"/>
          <w:sz w:val="24"/>
          <w:szCs w:val="24"/>
        </w:rPr>
        <w:sectPr w:rsidR="00CA3355" w:rsidSect="005D22E8">
          <w:footerReference w:type="default" r:id="rId13"/>
          <w:pgSz w:w="11906" w:h="16838"/>
          <w:pgMar w:top="1440" w:right="1440" w:bottom="1440" w:left="1440" w:header="708" w:footer="708" w:gutter="0"/>
          <w:lnNumType w:countBy="1" w:restart="continuous"/>
          <w:cols w:space="708"/>
          <w:docGrid w:linePitch="360"/>
        </w:sectPr>
      </w:pPr>
    </w:p>
    <w:p w14:paraId="6CE3228F" w14:textId="77777777" w:rsidR="007C64A3" w:rsidRDefault="007C64A3" w:rsidP="00CA3355">
      <w:pPr>
        <w:pStyle w:val="ListParagraph"/>
        <w:ind w:left="0"/>
        <w:rPr>
          <w:rFonts w:ascii="Times New Roman" w:hAnsi="Times New Roman" w:cs="Times New Roman"/>
          <w:sz w:val="24"/>
          <w:szCs w:val="24"/>
        </w:rPr>
      </w:pPr>
    </w:p>
    <w:p w14:paraId="60B1A72E" w14:textId="77777777" w:rsidR="00A441E2" w:rsidRDefault="00A441E2" w:rsidP="00CA3355">
      <w:pPr>
        <w:pStyle w:val="ListParagraph"/>
        <w:ind w:left="0"/>
        <w:rPr>
          <w:rFonts w:ascii="Times New Roman" w:hAnsi="Times New Roman" w:cs="Times New Roman"/>
          <w:sz w:val="24"/>
          <w:szCs w:val="24"/>
        </w:rPr>
      </w:pPr>
    </w:p>
    <w:p w14:paraId="1A678AD2" w14:textId="77777777" w:rsidR="00A4202B" w:rsidRDefault="00A4202B" w:rsidP="00D04344">
      <w:pPr>
        <w:rPr>
          <w:rFonts w:ascii="Times New Roman" w:hAnsi="Times New Roman" w:cs="Times New Roman"/>
          <w:sz w:val="24"/>
          <w:szCs w:val="24"/>
        </w:rPr>
      </w:pPr>
    </w:p>
    <w:p w14:paraId="11455E7A" w14:textId="77777777" w:rsidR="007C64A3" w:rsidRDefault="007C64A3" w:rsidP="00D04344">
      <w:pPr>
        <w:rPr>
          <w:rFonts w:ascii="Times New Roman" w:hAnsi="Times New Roman" w:cs="Times New Roman"/>
          <w:sz w:val="24"/>
          <w:szCs w:val="24"/>
        </w:rPr>
      </w:pPr>
    </w:p>
    <w:p w14:paraId="2D462D09" w14:textId="77777777" w:rsidR="007C64A3" w:rsidRPr="00CA3355" w:rsidRDefault="007C64A3" w:rsidP="00D04344">
      <w:pPr>
        <w:rPr>
          <w:rFonts w:ascii="Times New Roman" w:hAnsi="Times New Roman" w:cs="Times New Roman"/>
          <w:sz w:val="24"/>
          <w:szCs w:val="24"/>
        </w:rPr>
      </w:pPr>
    </w:p>
    <w:p w14:paraId="783A8D61" w14:textId="77777777" w:rsidR="00CB2CBE" w:rsidRPr="00CA3355" w:rsidRDefault="00CB2CBE" w:rsidP="00D04344">
      <w:pPr>
        <w:rPr>
          <w:rFonts w:ascii="Times New Roman" w:hAnsi="Times New Roman" w:cs="Times New Roman"/>
          <w:sz w:val="24"/>
          <w:szCs w:val="24"/>
        </w:rPr>
      </w:pPr>
    </w:p>
    <w:p w14:paraId="794EBDA4" w14:textId="77777777" w:rsidR="00CB2CBE" w:rsidRPr="00CA3355" w:rsidRDefault="00CB2CBE" w:rsidP="00D04344">
      <w:pPr>
        <w:rPr>
          <w:rFonts w:ascii="Times New Roman" w:hAnsi="Times New Roman" w:cs="Times New Roman"/>
          <w:sz w:val="24"/>
          <w:szCs w:val="24"/>
        </w:rPr>
      </w:pPr>
    </w:p>
    <w:p w14:paraId="5CCE4313" w14:textId="77777777" w:rsidR="00CB2CBE" w:rsidRPr="00CA3355" w:rsidRDefault="00CB2CBE" w:rsidP="00D04344">
      <w:pPr>
        <w:rPr>
          <w:rFonts w:ascii="Times New Roman" w:hAnsi="Times New Roman" w:cs="Times New Roman"/>
          <w:sz w:val="24"/>
          <w:szCs w:val="24"/>
        </w:rPr>
      </w:pPr>
    </w:p>
    <w:p w14:paraId="6FF00B89" w14:textId="77777777" w:rsidR="00CB2CBE" w:rsidRPr="00CA3355" w:rsidRDefault="00CB2CBE" w:rsidP="00D04344">
      <w:pPr>
        <w:rPr>
          <w:rFonts w:ascii="Times New Roman" w:hAnsi="Times New Roman" w:cs="Times New Roman"/>
          <w:sz w:val="24"/>
          <w:szCs w:val="24"/>
        </w:rPr>
      </w:pPr>
    </w:p>
    <w:p w14:paraId="66F78C97" w14:textId="77777777" w:rsidR="00CB2CBE" w:rsidRPr="00CA3355" w:rsidRDefault="00CB2CBE" w:rsidP="00D04344">
      <w:pPr>
        <w:rPr>
          <w:rFonts w:ascii="Times New Roman" w:hAnsi="Times New Roman" w:cs="Times New Roman"/>
          <w:sz w:val="24"/>
          <w:szCs w:val="24"/>
        </w:rPr>
      </w:pPr>
    </w:p>
    <w:p w14:paraId="41D96694" w14:textId="77777777" w:rsidR="00B90197" w:rsidRPr="00CA3355" w:rsidRDefault="00B90197" w:rsidP="00D04344">
      <w:pPr>
        <w:rPr>
          <w:rFonts w:ascii="Times New Roman" w:hAnsi="Times New Roman" w:cs="Times New Roman"/>
          <w:sz w:val="24"/>
          <w:szCs w:val="24"/>
        </w:rPr>
      </w:pPr>
    </w:p>
    <w:p w14:paraId="4C4120EB"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Henrik Falhammar(26mx)" w:date="2019-12-03T09:27:00Z" w:initials="HF">
    <w:p w14:paraId="02E7580A" w14:textId="77777777" w:rsidR="00F71CEB" w:rsidRDefault="00F71CEB">
      <w:pPr>
        <w:pStyle w:val="CommentText"/>
      </w:pPr>
      <w:r>
        <w:rPr>
          <w:rStyle w:val="CommentReference"/>
        </w:rPr>
        <w:annotationRef/>
      </w:r>
      <w:r>
        <w:t>How many papers did we end up including?</w:t>
      </w:r>
    </w:p>
  </w:comment>
  <w:comment w:id="47" w:author="Stephen" w:date="2019-12-03T09:27:00Z" w:initials="S">
    <w:p w14:paraId="00292040" w14:textId="77777777" w:rsidR="00F71CEB" w:rsidRDefault="00F71CEB">
      <w:pPr>
        <w:pStyle w:val="CommentText"/>
      </w:pPr>
      <w:r>
        <w:rPr>
          <w:rStyle w:val="CommentReference"/>
        </w:rPr>
        <w:annotationRef/>
      </w:r>
      <w:r>
        <w:t>Subtle changes to abstract conclusions</w:t>
      </w:r>
    </w:p>
  </w:comment>
  <w:comment w:id="74" w:author="Stephen" w:date="2019-12-03T09:27:00Z" w:initials="S">
    <w:p w14:paraId="44C6D599" w14:textId="77777777" w:rsidR="00F71CEB" w:rsidRDefault="00F71CEB">
      <w:pPr>
        <w:pStyle w:val="CommentText"/>
      </w:pPr>
      <w:r>
        <w:rPr>
          <w:rStyle w:val="CommentReference"/>
        </w:rPr>
        <w:annotationRef/>
      </w:r>
      <w:r>
        <w:t xml:space="preserve">Introduction focussed on thyroid function testing rather than subclinical dysfunction. Isolated hypo/hyper </w:t>
      </w:r>
      <w:proofErr w:type="spellStart"/>
      <w:r>
        <w:t>thyroxinemia</w:t>
      </w:r>
      <w:proofErr w:type="spellEnd"/>
      <w:r>
        <w:t xml:space="preserve"> introduced into paper</w:t>
      </w:r>
    </w:p>
  </w:comment>
  <w:comment w:id="182" w:author="Stephen" w:date="2019-12-03T09:27:00Z" w:initials="S">
    <w:p w14:paraId="1AFD2EB6" w14:textId="77777777" w:rsidR="00F71CEB" w:rsidRDefault="00F71CEB" w:rsidP="008037FA">
      <w:pPr>
        <w:pStyle w:val="CommentText"/>
      </w:pPr>
      <w:r>
        <w:rPr>
          <w:rStyle w:val="CommentReference"/>
        </w:rPr>
        <w:annotationRef/>
      </w:r>
      <w:r>
        <w:t xml:space="preserve">Clarification of method </w:t>
      </w:r>
    </w:p>
  </w:comment>
  <w:comment w:id="190" w:author="Stephen" w:date="2019-12-03T09:27:00Z" w:initials="S">
    <w:p w14:paraId="7DF5C76B" w14:textId="77777777" w:rsidR="00F71CEB" w:rsidRDefault="00F71CEB" w:rsidP="008037FA">
      <w:pPr>
        <w:pStyle w:val="CommentText"/>
      </w:pPr>
      <w:r>
        <w:rPr>
          <w:rStyle w:val="CommentReference"/>
        </w:rPr>
        <w:annotationRef/>
      </w:r>
      <w:r>
        <w:t>Pregnancy outcomes have been added in response to reviewer query.</w:t>
      </w:r>
    </w:p>
  </w:comment>
  <w:comment w:id="196" w:author="Stephen" w:date="2019-12-03T09:27:00Z" w:initials="S">
    <w:p w14:paraId="58F042C4" w14:textId="77777777" w:rsidR="00F71CEB" w:rsidRDefault="00F71CEB">
      <w:pPr>
        <w:pStyle w:val="CommentText"/>
      </w:pPr>
      <w:r>
        <w:rPr>
          <w:rStyle w:val="CommentReference"/>
        </w:rPr>
        <w:annotationRef/>
      </w:r>
      <w:r>
        <w:t xml:space="preserve">Detail </w:t>
      </w:r>
      <w:proofErr w:type="spellStart"/>
      <w:r>
        <w:t>re search</w:t>
      </w:r>
      <w:proofErr w:type="spellEnd"/>
      <w:r>
        <w:t xml:space="preserve"> as per reviewer 1</w:t>
      </w:r>
    </w:p>
  </w:comment>
  <w:comment w:id="241" w:author="Stephen" w:date="2019-12-03T09:27:00Z" w:initials="S">
    <w:p w14:paraId="143E2C74" w14:textId="77777777" w:rsidR="00F71CEB" w:rsidRDefault="00F71CEB">
      <w:pPr>
        <w:pStyle w:val="CommentText"/>
      </w:pPr>
      <w:r>
        <w:rPr>
          <w:rStyle w:val="CommentReference"/>
        </w:rPr>
        <w:annotationRef/>
      </w:r>
      <w:r>
        <w:t>Addressing reviewer issues of details of  data and analyses</w:t>
      </w:r>
    </w:p>
  </w:comment>
  <w:comment w:id="289" w:author="Stephen" w:date="2019-12-03T09:27:00Z" w:initials="S">
    <w:p w14:paraId="303C0A0D" w14:textId="77777777" w:rsidR="00F71CEB" w:rsidRDefault="00F71CEB">
      <w:pPr>
        <w:pStyle w:val="CommentText"/>
      </w:pPr>
      <w:r>
        <w:rPr>
          <w:rStyle w:val="CommentReference"/>
        </w:rPr>
        <w:annotationRef/>
      </w:r>
      <w:r>
        <w:t>Addressing reviewer concerns re statistical methods</w:t>
      </w:r>
    </w:p>
  </w:comment>
  <w:comment w:id="307" w:author="Stephen" w:date="2019-12-03T09:27:00Z" w:initials="S">
    <w:p w14:paraId="0A5A5923" w14:textId="77777777" w:rsidR="00F71CEB" w:rsidRDefault="00F71CEB">
      <w:pPr>
        <w:pStyle w:val="CommentText"/>
      </w:pPr>
      <w:r>
        <w:rPr>
          <w:rStyle w:val="CommentReference"/>
        </w:rPr>
        <w:annotationRef/>
      </w:r>
      <w:r>
        <w:t>Greater discussion of reverse causation in line with reviewer comments</w:t>
      </w:r>
    </w:p>
  </w:comment>
  <w:comment w:id="436" w:author="Stephen" w:date="2019-12-03T09:27:00Z" w:initials="S">
    <w:p w14:paraId="471A40F9" w14:textId="77777777" w:rsidR="00F71CEB" w:rsidRDefault="00F71CEB">
      <w:pPr>
        <w:pStyle w:val="CommentText"/>
      </w:pPr>
      <w:r>
        <w:rPr>
          <w:rStyle w:val="CommentReference"/>
        </w:rPr>
        <w:annotationRef/>
      </w:r>
      <w:r>
        <w:t>New study only recently published</w:t>
      </w:r>
    </w:p>
  </w:comment>
  <w:comment w:id="647" w:author="Stephen" w:date="2019-12-03T09:27:00Z" w:initials="S">
    <w:p w14:paraId="553B5F35" w14:textId="77777777" w:rsidR="00F71CEB" w:rsidRDefault="00F71CEB">
      <w:pPr>
        <w:pStyle w:val="CommentText"/>
      </w:pPr>
      <w:r>
        <w:rPr>
          <w:rStyle w:val="CommentReference"/>
        </w:rPr>
        <w:annotationRef/>
      </w:r>
      <w:r>
        <w:t xml:space="preserve"> Further re reverse causation </w:t>
      </w:r>
    </w:p>
  </w:comment>
  <w:comment w:id="654" w:author="Stephen" w:date="2019-12-03T09:27:00Z" w:initials="S">
    <w:p w14:paraId="61C04A6B" w14:textId="77777777" w:rsidR="00F71CEB" w:rsidRDefault="00F71CEB">
      <w:pPr>
        <w:pStyle w:val="CommentText"/>
      </w:pPr>
      <w:r>
        <w:rPr>
          <w:rStyle w:val="CommentReference"/>
        </w:rPr>
        <w:annotationRef/>
      </w:r>
      <w:r>
        <w:t>Addressing query  re thyroxine usage by study participants</w:t>
      </w:r>
    </w:p>
  </w:comment>
  <w:comment w:id="706" w:author="Stephen" w:date="2019-12-03T09:27:00Z" w:initials="S">
    <w:p w14:paraId="28F3E6BB" w14:textId="77777777" w:rsidR="00F71CEB" w:rsidRDefault="00F71CEB">
      <w:pPr>
        <w:pStyle w:val="CommentText"/>
      </w:pPr>
      <w:r>
        <w:rPr>
          <w:rStyle w:val="CommentReference"/>
        </w:rPr>
        <w:annotationRef/>
      </w:r>
      <w:r>
        <w:t>4 paragraphs  re statistical methods used in this work</w:t>
      </w:r>
    </w:p>
  </w:comment>
  <w:comment w:id="731" w:author="Stephen" w:date="2019-12-03T09:27:00Z" w:initials="S">
    <w:p w14:paraId="2FE75114" w14:textId="77777777" w:rsidR="009348B5" w:rsidRDefault="009348B5">
      <w:pPr>
        <w:pStyle w:val="CommentText"/>
      </w:pPr>
      <w:r>
        <w:rPr>
          <w:rStyle w:val="CommentReference"/>
        </w:rPr>
        <w:annotationRef/>
      </w:r>
      <w:r>
        <w:t>?</w:t>
      </w:r>
    </w:p>
  </w:comment>
  <w:comment w:id="735" w:author="Stephen" w:date="2019-12-03T09:27:00Z" w:initials="S">
    <w:p w14:paraId="581E2822" w14:textId="77777777" w:rsidR="00F71CEB" w:rsidRDefault="00F71CEB">
      <w:pPr>
        <w:pStyle w:val="CommentText"/>
      </w:pPr>
      <w:r>
        <w:rPr>
          <w:rStyle w:val="CommentReference"/>
        </w:rPr>
        <w:annotationRef/>
      </w:r>
      <w:r>
        <w:t>Addressing potential weaknesses of statistical method as advised</w:t>
      </w:r>
    </w:p>
  </w:comment>
  <w:comment w:id="775" w:author="Stephen" w:date="2019-12-03T09:27:00Z" w:initials="S">
    <w:p w14:paraId="17F67F37" w14:textId="77777777" w:rsidR="00F71CEB" w:rsidRDefault="00F71CEB">
      <w:pPr>
        <w:pStyle w:val="CommentText"/>
      </w:pPr>
      <w:r>
        <w:rPr>
          <w:rStyle w:val="CommentReference"/>
        </w:rPr>
        <w:annotationRef/>
      </w:r>
      <w:r>
        <w:t>Discussion of different assays (etc) as advised</w:t>
      </w:r>
    </w:p>
  </w:comment>
  <w:comment w:id="879" w:author="Stephen" w:date="2019-12-03T09:27:00Z" w:initials="S">
    <w:p w14:paraId="667B12CE" w14:textId="77777777" w:rsidR="00F71CEB" w:rsidRDefault="00F71CEB">
      <w:pPr>
        <w:pStyle w:val="CommentText"/>
      </w:pPr>
      <w:r>
        <w:rPr>
          <w:rStyle w:val="CommentReference"/>
        </w:rPr>
        <w:annotationRef/>
      </w:r>
      <w:r>
        <w:t>As per comment S15</w:t>
      </w:r>
    </w:p>
  </w:comment>
  <w:comment w:id="909" w:author="Stephen" w:date="2019-12-03T09:27:00Z" w:initials="S">
    <w:p w14:paraId="1A8D6106" w14:textId="77777777" w:rsidR="00F71CEB" w:rsidRDefault="00F71CEB">
      <w:pPr>
        <w:pStyle w:val="CommentText"/>
      </w:pPr>
      <w:r>
        <w:rPr>
          <w:rStyle w:val="CommentReference"/>
        </w:rPr>
        <w:annotationRef/>
      </w:r>
      <w:r>
        <w:t>5 paragraphs on reverse causation</w:t>
      </w:r>
    </w:p>
  </w:comment>
  <w:comment w:id="952" w:author="Stephen" w:date="2019-12-03T09:27:00Z" w:initials="S">
    <w:p w14:paraId="3CCFE425" w14:textId="77777777" w:rsidR="00F71CEB" w:rsidRDefault="00F71CEB">
      <w:pPr>
        <w:pStyle w:val="CommentText"/>
      </w:pPr>
      <w:r>
        <w:rPr>
          <w:rStyle w:val="CommentReference"/>
        </w:rPr>
        <w:annotationRef/>
      </w:r>
      <w:r>
        <w:t>Mendelian randomization studies discussed as advised</w:t>
      </w:r>
    </w:p>
  </w:comment>
  <w:comment w:id="1032" w:author="Stephen" w:date="2019-12-03T09:27:00Z" w:initials="S">
    <w:p w14:paraId="0E70256E" w14:textId="77777777" w:rsidR="00F71CEB" w:rsidRDefault="00F71CEB">
      <w:pPr>
        <w:pStyle w:val="CommentText"/>
      </w:pPr>
      <w:r>
        <w:rPr>
          <w:rStyle w:val="CommentReference"/>
        </w:rPr>
        <w:annotationRef/>
      </w:r>
      <w:r>
        <w:t>Discussion of intracellular T3, thyroid hormone transporters and de-</w:t>
      </w:r>
      <w:proofErr w:type="spellStart"/>
      <w:r>
        <w:t>iodinases</w:t>
      </w:r>
      <w:proofErr w:type="spellEnd"/>
      <w:r>
        <w:t xml:space="preserve"> as  advised</w:t>
      </w:r>
    </w:p>
  </w:comment>
  <w:comment w:id="1242" w:author="Stephen" w:date="2019-12-03T09:27:00Z" w:initials="S">
    <w:p w14:paraId="7F589319" w14:textId="77777777" w:rsidR="00F71CEB" w:rsidRDefault="00F71CEB">
      <w:pPr>
        <w:pStyle w:val="CommentText"/>
      </w:pPr>
      <w:r>
        <w:rPr>
          <w:rStyle w:val="CommentReference"/>
        </w:rPr>
        <w:annotationRef/>
      </w:r>
      <w:r>
        <w:t>Discussion of difficulty of cut-off points as per reviewer.</w:t>
      </w:r>
    </w:p>
  </w:comment>
  <w:comment w:id="1278" w:author="Stephen" w:date="2019-12-03T09:27:00Z" w:initials="S">
    <w:p w14:paraId="04101162" w14:textId="77777777" w:rsidR="00F71CEB" w:rsidRDefault="00F71CEB">
      <w:pPr>
        <w:pStyle w:val="CommentText"/>
      </w:pPr>
      <w:r>
        <w:rPr>
          <w:rStyle w:val="CommentReference"/>
        </w:rPr>
        <w:annotationRef/>
      </w:r>
      <w:r>
        <w:t>Much shorter discussion of set point theory in this and following paragraphs</w:t>
      </w:r>
    </w:p>
  </w:comment>
  <w:comment w:id="1357" w:author="Stephen" w:date="2019-12-03T09:27:00Z" w:initials="S">
    <w:p w14:paraId="77779445" w14:textId="77777777" w:rsidR="00F71CEB" w:rsidRDefault="00F71CEB">
      <w:pPr>
        <w:pStyle w:val="CommentText"/>
      </w:pPr>
      <w:r>
        <w:rPr>
          <w:rStyle w:val="CommentReference"/>
        </w:rPr>
        <w:annotationRef/>
      </w:r>
      <w:r>
        <w:t>This discussion has been shortened to focus on empiric evidence.</w:t>
      </w:r>
    </w:p>
  </w:comment>
  <w:comment w:id="1429" w:author="Stephen" w:date="2019-12-03T09:27:00Z" w:initials="S">
    <w:p w14:paraId="418019B2" w14:textId="77777777" w:rsidR="00F71CEB" w:rsidRDefault="00F71CEB" w:rsidP="00C07880">
      <w:pPr>
        <w:pStyle w:val="CommentText"/>
      </w:pPr>
      <w:r>
        <w:rPr>
          <w:rStyle w:val="CommentReference"/>
        </w:rPr>
        <w:annotationRef/>
      </w:r>
      <w:r>
        <w:t>Stronger conclusion</w:t>
      </w:r>
    </w:p>
  </w:comment>
  <w:comment w:id="1471" w:author="Stephen" w:date="2019-12-03T09:27:00Z" w:initials="S">
    <w:p w14:paraId="6A669A9A" w14:textId="77777777" w:rsidR="00F71CEB" w:rsidRDefault="00F71CEB">
      <w:pPr>
        <w:pStyle w:val="CommentText"/>
      </w:pPr>
      <w:r>
        <w:rPr>
          <w:rStyle w:val="CommentReference"/>
        </w:rPr>
        <w:annotationRef/>
      </w:r>
      <w:r>
        <w:t>Stronger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7580A" w15:done="0"/>
  <w15:commentEx w15:paraId="00292040" w15:done="0"/>
  <w15:commentEx w15:paraId="44C6D599" w15:done="0"/>
  <w15:commentEx w15:paraId="1AFD2EB6" w15:done="0"/>
  <w15:commentEx w15:paraId="7DF5C76B" w15:done="0"/>
  <w15:commentEx w15:paraId="58F042C4" w15:done="0"/>
  <w15:commentEx w15:paraId="143E2C74" w15:done="0"/>
  <w15:commentEx w15:paraId="303C0A0D" w15:done="0"/>
  <w15:commentEx w15:paraId="0A5A5923" w15:done="0"/>
  <w15:commentEx w15:paraId="471A40F9" w15:done="0"/>
  <w15:commentEx w15:paraId="553B5F35" w15:done="0"/>
  <w15:commentEx w15:paraId="61C04A6B" w15:done="0"/>
  <w15:commentEx w15:paraId="28F3E6BB" w15:done="0"/>
  <w15:commentEx w15:paraId="2FE75114" w15:done="0"/>
  <w15:commentEx w15:paraId="581E2822" w15:done="0"/>
  <w15:commentEx w15:paraId="17F67F37" w15:done="0"/>
  <w15:commentEx w15:paraId="667B12CE" w15:done="0"/>
  <w15:commentEx w15:paraId="1A8D6106" w15:done="0"/>
  <w15:commentEx w15:paraId="3CCFE425" w15:done="0"/>
  <w15:commentEx w15:paraId="0E70256E" w15:done="0"/>
  <w15:commentEx w15:paraId="7F589319" w15:done="0"/>
  <w15:commentEx w15:paraId="04101162" w15:done="0"/>
  <w15:commentEx w15:paraId="77779445" w15:done="0"/>
  <w15:commentEx w15:paraId="418019B2" w15:done="0"/>
  <w15:commentEx w15:paraId="6A669A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7580A" w16cid:durableId="2194A4F4"/>
  <w16cid:commentId w16cid:paraId="00292040" w16cid:durableId="2194A4F5"/>
  <w16cid:commentId w16cid:paraId="44C6D599" w16cid:durableId="2194A4F6"/>
  <w16cid:commentId w16cid:paraId="1AFD2EB6" w16cid:durableId="2194A4F7"/>
  <w16cid:commentId w16cid:paraId="7DF5C76B" w16cid:durableId="2194A4F8"/>
  <w16cid:commentId w16cid:paraId="58F042C4" w16cid:durableId="2194A4F9"/>
  <w16cid:commentId w16cid:paraId="143E2C74" w16cid:durableId="2194A4FA"/>
  <w16cid:commentId w16cid:paraId="303C0A0D" w16cid:durableId="2194A4FB"/>
  <w16cid:commentId w16cid:paraId="0A5A5923" w16cid:durableId="2194A4FC"/>
  <w16cid:commentId w16cid:paraId="471A40F9" w16cid:durableId="2194A4FD"/>
  <w16cid:commentId w16cid:paraId="553B5F35" w16cid:durableId="2194A4FE"/>
  <w16cid:commentId w16cid:paraId="61C04A6B" w16cid:durableId="2194A4FF"/>
  <w16cid:commentId w16cid:paraId="28F3E6BB" w16cid:durableId="2194A500"/>
  <w16cid:commentId w16cid:paraId="2FE75114" w16cid:durableId="2194A501"/>
  <w16cid:commentId w16cid:paraId="581E2822" w16cid:durableId="2194A502"/>
  <w16cid:commentId w16cid:paraId="17F67F37" w16cid:durableId="2194A503"/>
  <w16cid:commentId w16cid:paraId="667B12CE" w16cid:durableId="2194A504"/>
  <w16cid:commentId w16cid:paraId="1A8D6106" w16cid:durableId="2194A505"/>
  <w16cid:commentId w16cid:paraId="3CCFE425" w16cid:durableId="2194A506"/>
  <w16cid:commentId w16cid:paraId="0E70256E" w16cid:durableId="2194A507"/>
  <w16cid:commentId w16cid:paraId="7F589319" w16cid:durableId="2194A508"/>
  <w16cid:commentId w16cid:paraId="04101162" w16cid:durableId="2194A509"/>
  <w16cid:commentId w16cid:paraId="77779445" w16cid:durableId="2194A50A"/>
  <w16cid:commentId w16cid:paraId="418019B2" w16cid:durableId="2194A50B"/>
  <w16cid:commentId w16cid:paraId="6A669A9A" w16cid:durableId="2194A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649C6" w14:textId="77777777" w:rsidR="00260CE7" w:rsidRDefault="00260CE7" w:rsidP="00D04344">
      <w:pPr>
        <w:spacing w:after="0" w:line="240" w:lineRule="auto"/>
      </w:pPr>
      <w:r>
        <w:separator/>
      </w:r>
    </w:p>
  </w:endnote>
  <w:endnote w:type="continuationSeparator" w:id="0">
    <w:p w14:paraId="7014A42C" w14:textId="77777777" w:rsidR="00260CE7" w:rsidRDefault="00260CE7"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334634A2" w14:textId="77777777" w:rsidR="00F71CEB" w:rsidRDefault="000D7CFF">
        <w:pPr>
          <w:pStyle w:val="Footer"/>
          <w:jc w:val="right"/>
        </w:pPr>
        <w:r>
          <w:rPr>
            <w:noProof/>
          </w:rPr>
          <w:fldChar w:fldCharType="begin"/>
        </w:r>
        <w:r w:rsidR="00F71CEB">
          <w:rPr>
            <w:noProof/>
          </w:rPr>
          <w:instrText xml:space="preserve"> PAGE   \* MERGEFORMAT </w:instrText>
        </w:r>
        <w:r>
          <w:rPr>
            <w:noProof/>
          </w:rPr>
          <w:fldChar w:fldCharType="separate"/>
        </w:r>
        <w:r w:rsidR="009348B5">
          <w:rPr>
            <w:noProof/>
          </w:rPr>
          <w:t>14</w:t>
        </w:r>
        <w:r>
          <w:rPr>
            <w:noProof/>
          </w:rPr>
          <w:fldChar w:fldCharType="end"/>
        </w:r>
      </w:p>
    </w:sdtContent>
  </w:sdt>
  <w:p w14:paraId="275E03A5" w14:textId="77777777" w:rsidR="00F71CEB" w:rsidRDefault="00F71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9A82" w14:textId="77777777" w:rsidR="00260CE7" w:rsidRDefault="00260CE7" w:rsidP="00D04344">
      <w:pPr>
        <w:spacing w:after="0" w:line="240" w:lineRule="auto"/>
      </w:pPr>
      <w:r>
        <w:separator/>
      </w:r>
    </w:p>
  </w:footnote>
  <w:footnote w:type="continuationSeparator" w:id="0">
    <w:p w14:paraId="60066709" w14:textId="77777777" w:rsidR="00260CE7" w:rsidRDefault="00260CE7"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30"/>
    <w:multiLevelType w:val="hybridMultilevel"/>
    <w:tmpl w:val="74AAFCDE"/>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26mx)">
    <w15:presenceInfo w15:providerId="AD" w15:userId="S-1-5-21-613775786-3661600701-2283250920-33883"/>
  </w15:person>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6A9"/>
    <w:rsid w:val="00000C5C"/>
    <w:rsid w:val="00001044"/>
    <w:rsid w:val="00001BF4"/>
    <w:rsid w:val="00003537"/>
    <w:rsid w:val="0000357E"/>
    <w:rsid w:val="00005134"/>
    <w:rsid w:val="00005204"/>
    <w:rsid w:val="00006F33"/>
    <w:rsid w:val="00007288"/>
    <w:rsid w:val="00013601"/>
    <w:rsid w:val="00013AA0"/>
    <w:rsid w:val="00014C49"/>
    <w:rsid w:val="00015B5D"/>
    <w:rsid w:val="000161F3"/>
    <w:rsid w:val="00017989"/>
    <w:rsid w:val="00020891"/>
    <w:rsid w:val="00020987"/>
    <w:rsid w:val="00021A5F"/>
    <w:rsid w:val="000241AA"/>
    <w:rsid w:val="000261EC"/>
    <w:rsid w:val="0002627F"/>
    <w:rsid w:val="00026D3A"/>
    <w:rsid w:val="0002762A"/>
    <w:rsid w:val="000279CC"/>
    <w:rsid w:val="00031B2B"/>
    <w:rsid w:val="000322B7"/>
    <w:rsid w:val="0003578C"/>
    <w:rsid w:val="00037399"/>
    <w:rsid w:val="00041E41"/>
    <w:rsid w:val="00042A96"/>
    <w:rsid w:val="00044517"/>
    <w:rsid w:val="00044AE0"/>
    <w:rsid w:val="00045B6B"/>
    <w:rsid w:val="000467F9"/>
    <w:rsid w:val="00050B36"/>
    <w:rsid w:val="00052822"/>
    <w:rsid w:val="000534AA"/>
    <w:rsid w:val="000549C1"/>
    <w:rsid w:val="00054ED0"/>
    <w:rsid w:val="0005510A"/>
    <w:rsid w:val="00055EB4"/>
    <w:rsid w:val="000572A2"/>
    <w:rsid w:val="000577C1"/>
    <w:rsid w:val="00057F34"/>
    <w:rsid w:val="0006066E"/>
    <w:rsid w:val="0006340C"/>
    <w:rsid w:val="00064C72"/>
    <w:rsid w:val="00071694"/>
    <w:rsid w:val="000732ED"/>
    <w:rsid w:val="0007449C"/>
    <w:rsid w:val="000749D4"/>
    <w:rsid w:val="00075F02"/>
    <w:rsid w:val="00076293"/>
    <w:rsid w:val="00080B52"/>
    <w:rsid w:val="00081BBD"/>
    <w:rsid w:val="000835A2"/>
    <w:rsid w:val="000857E8"/>
    <w:rsid w:val="000859A5"/>
    <w:rsid w:val="00085FE3"/>
    <w:rsid w:val="0008635A"/>
    <w:rsid w:val="00086A51"/>
    <w:rsid w:val="00086DC6"/>
    <w:rsid w:val="000870BE"/>
    <w:rsid w:val="00090335"/>
    <w:rsid w:val="00092C90"/>
    <w:rsid w:val="000951DE"/>
    <w:rsid w:val="00095CE6"/>
    <w:rsid w:val="00096003"/>
    <w:rsid w:val="000961D0"/>
    <w:rsid w:val="000A00F9"/>
    <w:rsid w:val="000A0B53"/>
    <w:rsid w:val="000A0D15"/>
    <w:rsid w:val="000A12B3"/>
    <w:rsid w:val="000A32CC"/>
    <w:rsid w:val="000A415C"/>
    <w:rsid w:val="000A50CB"/>
    <w:rsid w:val="000A67F4"/>
    <w:rsid w:val="000B0EB4"/>
    <w:rsid w:val="000B207B"/>
    <w:rsid w:val="000B20C3"/>
    <w:rsid w:val="000B2D13"/>
    <w:rsid w:val="000B3542"/>
    <w:rsid w:val="000B49D9"/>
    <w:rsid w:val="000B5B7C"/>
    <w:rsid w:val="000B646D"/>
    <w:rsid w:val="000B74EB"/>
    <w:rsid w:val="000C0B13"/>
    <w:rsid w:val="000C1ACE"/>
    <w:rsid w:val="000C3EC5"/>
    <w:rsid w:val="000C4690"/>
    <w:rsid w:val="000C5C35"/>
    <w:rsid w:val="000C6957"/>
    <w:rsid w:val="000C6C4B"/>
    <w:rsid w:val="000C772D"/>
    <w:rsid w:val="000D0849"/>
    <w:rsid w:val="000D1689"/>
    <w:rsid w:val="000D2AA5"/>
    <w:rsid w:val="000D2B4E"/>
    <w:rsid w:val="000D363E"/>
    <w:rsid w:val="000D563B"/>
    <w:rsid w:val="000D7A32"/>
    <w:rsid w:val="000D7CFF"/>
    <w:rsid w:val="000E008C"/>
    <w:rsid w:val="000E074E"/>
    <w:rsid w:val="000E1F62"/>
    <w:rsid w:val="000E30F8"/>
    <w:rsid w:val="000E36F8"/>
    <w:rsid w:val="000E50A5"/>
    <w:rsid w:val="000E7FAF"/>
    <w:rsid w:val="000F5B33"/>
    <w:rsid w:val="000F5E88"/>
    <w:rsid w:val="000F7CF4"/>
    <w:rsid w:val="00100294"/>
    <w:rsid w:val="00100CB2"/>
    <w:rsid w:val="0010223D"/>
    <w:rsid w:val="00103106"/>
    <w:rsid w:val="00105008"/>
    <w:rsid w:val="00105743"/>
    <w:rsid w:val="00105CF4"/>
    <w:rsid w:val="0011145B"/>
    <w:rsid w:val="00111AFB"/>
    <w:rsid w:val="001135C3"/>
    <w:rsid w:val="00114DED"/>
    <w:rsid w:val="00116C8D"/>
    <w:rsid w:val="00122524"/>
    <w:rsid w:val="00122D0F"/>
    <w:rsid w:val="00123986"/>
    <w:rsid w:val="001273AD"/>
    <w:rsid w:val="001311C6"/>
    <w:rsid w:val="00132153"/>
    <w:rsid w:val="0013273F"/>
    <w:rsid w:val="00133906"/>
    <w:rsid w:val="00134284"/>
    <w:rsid w:val="001355CF"/>
    <w:rsid w:val="00137602"/>
    <w:rsid w:val="001406D1"/>
    <w:rsid w:val="0014070F"/>
    <w:rsid w:val="001407E9"/>
    <w:rsid w:val="00140879"/>
    <w:rsid w:val="00141380"/>
    <w:rsid w:val="001422F2"/>
    <w:rsid w:val="00142750"/>
    <w:rsid w:val="0014279E"/>
    <w:rsid w:val="00142855"/>
    <w:rsid w:val="00143E2C"/>
    <w:rsid w:val="001451D9"/>
    <w:rsid w:val="001455EA"/>
    <w:rsid w:val="0014635D"/>
    <w:rsid w:val="00147456"/>
    <w:rsid w:val="00150D73"/>
    <w:rsid w:val="001552F7"/>
    <w:rsid w:val="001555C6"/>
    <w:rsid w:val="0016115C"/>
    <w:rsid w:val="00165565"/>
    <w:rsid w:val="00166D6C"/>
    <w:rsid w:val="00171C72"/>
    <w:rsid w:val="00174762"/>
    <w:rsid w:val="00175687"/>
    <w:rsid w:val="0018272B"/>
    <w:rsid w:val="00182F79"/>
    <w:rsid w:val="00183C9F"/>
    <w:rsid w:val="00183FC7"/>
    <w:rsid w:val="001847F9"/>
    <w:rsid w:val="00184EC6"/>
    <w:rsid w:val="0018632F"/>
    <w:rsid w:val="00186DDB"/>
    <w:rsid w:val="001877D1"/>
    <w:rsid w:val="001877E6"/>
    <w:rsid w:val="00187887"/>
    <w:rsid w:val="0019143A"/>
    <w:rsid w:val="00192109"/>
    <w:rsid w:val="001954DF"/>
    <w:rsid w:val="0019677E"/>
    <w:rsid w:val="001A0500"/>
    <w:rsid w:val="001A0A45"/>
    <w:rsid w:val="001A1CED"/>
    <w:rsid w:val="001A5B59"/>
    <w:rsid w:val="001A64B1"/>
    <w:rsid w:val="001A7CEC"/>
    <w:rsid w:val="001B087A"/>
    <w:rsid w:val="001B6C20"/>
    <w:rsid w:val="001C0FE1"/>
    <w:rsid w:val="001C2E4C"/>
    <w:rsid w:val="001C46ED"/>
    <w:rsid w:val="001C5970"/>
    <w:rsid w:val="001C7049"/>
    <w:rsid w:val="001C7826"/>
    <w:rsid w:val="001D153F"/>
    <w:rsid w:val="001D301A"/>
    <w:rsid w:val="001D3397"/>
    <w:rsid w:val="001D3BBF"/>
    <w:rsid w:val="001D5DD0"/>
    <w:rsid w:val="001D6DDE"/>
    <w:rsid w:val="001D7621"/>
    <w:rsid w:val="001D7C97"/>
    <w:rsid w:val="001E03D6"/>
    <w:rsid w:val="001E0E5F"/>
    <w:rsid w:val="001E24CE"/>
    <w:rsid w:val="001E310A"/>
    <w:rsid w:val="001E36EC"/>
    <w:rsid w:val="001E4F36"/>
    <w:rsid w:val="001E6A83"/>
    <w:rsid w:val="001F033C"/>
    <w:rsid w:val="001F0D8B"/>
    <w:rsid w:val="001F16A6"/>
    <w:rsid w:val="001F56C8"/>
    <w:rsid w:val="001F5B09"/>
    <w:rsid w:val="001F7AAD"/>
    <w:rsid w:val="00200785"/>
    <w:rsid w:val="00200C00"/>
    <w:rsid w:val="00201BBC"/>
    <w:rsid w:val="002027C3"/>
    <w:rsid w:val="00206DFD"/>
    <w:rsid w:val="00207524"/>
    <w:rsid w:val="00207768"/>
    <w:rsid w:val="002104DA"/>
    <w:rsid w:val="00211A0E"/>
    <w:rsid w:val="002123AB"/>
    <w:rsid w:val="0021300C"/>
    <w:rsid w:val="0021566A"/>
    <w:rsid w:val="00220816"/>
    <w:rsid w:val="00220D27"/>
    <w:rsid w:val="00220D2A"/>
    <w:rsid w:val="00220D85"/>
    <w:rsid w:val="002212FF"/>
    <w:rsid w:val="0022400D"/>
    <w:rsid w:val="00224E67"/>
    <w:rsid w:val="00226162"/>
    <w:rsid w:val="002311D6"/>
    <w:rsid w:val="00232B61"/>
    <w:rsid w:val="00232C6B"/>
    <w:rsid w:val="0023337E"/>
    <w:rsid w:val="0023487D"/>
    <w:rsid w:val="00237984"/>
    <w:rsid w:val="00240217"/>
    <w:rsid w:val="00246B2B"/>
    <w:rsid w:val="00247222"/>
    <w:rsid w:val="00251E5E"/>
    <w:rsid w:val="00253412"/>
    <w:rsid w:val="002540E3"/>
    <w:rsid w:val="00254E59"/>
    <w:rsid w:val="00256165"/>
    <w:rsid w:val="00256375"/>
    <w:rsid w:val="00256E78"/>
    <w:rsid w:val="00256EFB"/>
    <w:rsid w:val="002572ED"/>
    <w:rsid w:val="00257B5D"/>
    <w:rsid w:val="00257EB4"/>
    <w:rsid w:val="00260CE7"/>
    <w:rsid w:val="00262B5E"/>
    <w:rsid w:val="002631CD"/>
    <w:rsid w:val="00264FDD"/>
    <w:rsid w:val="0026698F"/>
    <w:rsid w:val="00266B93"/>
    <w:rsid w:val="002711A2"/>
    <w:rsid w:val="00272A62"/>
    <w:rsid w:val="00272AA3"/>
    <w:rsid w:val="00272FDE"/>
    <w:rsid w:val="0027583E"/>
    <w:rsid w:val="00276091"/>
    <w:rsid w:val="002776EB"/>
    <w:rsid w:val="00280577"/>
    <w:rsid w:val="002809CC"/>
    <w:rsid w:val="00282083"/>
    <w:rsid w:val="00283E27"/>
    <w:rsid w:val="00284DC6"/>
    <w:rsid w:val="0028540B"/>
    <w:rsid w:val="002858D2"/>
    <w:rsid w:val="00285AAE"/>
    <w:rsid w:val="00287B0F"/>
    <w:rsid w:val="00290478"/>
    <w:rsid w:val="002932C7"/>
    <w:rsid w:val="00294555"/>
    <w:rsid w:val="00296216"/>
    <w:rsid w:val="00297044"/>
    <w:rsid w:val="00297DE3"/>
    <w:rsid w:val="002A0EE2"/>
    <w:rsid w:val="002A19EA"/>
    <w:rsid w:val="002A3F41"/>
    <w:rsid w:val="002A43E2"/>
    <w:rsid w:val="002A67B5"/>
    <w:rsid w:val="002A7439"/>
    <w:rsid w:val="002B74F5"/>
    <w:rsid w:val="002C028D"/>
    <w:rsid w:val="002C27ED"/>
    <w:rsid w:val="002C43C1"/>
    <w:rsid w:val="002C4A3B"/>
    <w:rsid w:val="002C5236"/>
    <w:rsid w:val="002C6B7B"/>
    <w:rsid w:val="002C7909"/>
    <w:rsid w:val="002C7ABE"/>
    <w:rsid w:val="002D1B31"/>
    <w:rsid w:val="002D3012"/>
    <w:rsid w:val="002D3852"/>
    <w:rsid w:val="002D3AAB"/>
    <w:rsid w:val="002D3BA4"/>
    <w:rsid w:val="002D4288"/>
    <w:rsid w:val="002D5BF4"/>
    <w:rsid w:val="002D66B7"/>
    <w:rsid w:val="002D68E3"/>
    <w:rsid w:val="002E123B"/>
    <w:rsid w:val="002E1730"/>
    <w:rsid w:val="002E2A58"/>
    <w:rsid w:val="002E45DD"/>
    <w:rsid w:val="002E5988"/>
    <w:rsid w:val="002F054F"/>
    <w:rsid w:val="002F173A"/>
    <w:rsid w:val="002F1785"/>
    <w:rsid w:val="002F1814"/>
    <w:rsid w:val="002F2BB3"/>
    <w:rsid w:val="002F3345"/>
    <w:rsid w:val="002F389E"/>
    <w:rsid w:val="003001E3"/>
    <w:rsid w:val="00300CDE"/>
    <w:rsid w:val="00301333"/>
    <w:rsid w:val="003017F4"/>
    <w:rsid w:val="003035DD"/>
    <w:rsid w:val="00306042"/>
    <w:rsid w:val="003066DD"/>
    <w:rsid w:val="0030679E"/>
    <w:rsid w:val="00306D1B"/>
    <w:rsid w:val="00307A6F"/>
    <w:rsid w:val="00307BC0"/>
    <w:rsid w:val="00310221"/>
    <w:rsid w:val="003118AA"/>
    <w:rsid w:val="00314B42"/>
    <w:rsid w:val="00315A9C"/>
    <w:rsid w:val="00320A71"/>
    <w:rsid w:val="00322503"/>
    <w:rsid w:val="00323182"/>
    <w:rsid w:val="00323BAE"/>
    <w:rsid w:val="00324297"/>
    <w:rsid w:val="00324CFB"/>
    <w:rsid w:val="00326A3D"/>
    <w:rsid w:val="00327A37"/>
    <w:rsid w:val="00331EA6"/>
    <w:rsid w:val="00336294"/>
    <w:rsid w:val="0033702B"/>
    <w:rsid w:val="00337743"/>
    <w:rsid w:val="0034087F"/>
    <w:rsid w:val="00341418"/>
    <w:rsid w:val="003422F6"/>
    <w:rsid w:val="00342597"/>
    <w:rsid w:val="003427EF"/>
    <w:rsid w:val="00344821"/>
    <w:rsid w:val="00346CBC"/>
    <w:rsid w:val="00350BA6"/>
    <w:rsid w:val="00351557"/>
    <w:rsid w:val="003522CD"/>
    <w:rsid w:val="00352F82"/>
    <w:rsid w:val="0035316B"/>
    <w:rsid w:val="00354B27"/>
    <w:rsid w:val="0035698D"/>
    <w:rsid w:val="00357832"/>
    <w:rsid w:val="00360C59"/>
    <w:rsid w:val="003613FF"/>
    <w:rsid w:val="003617B1"/>
    <w:rsid w:val="00363488"/>
    <w:rsid w:val="003651C8"/>
    <w:rsid w:val="00366A52"/>
    <w:rsid w:val="00366D9C"/>
    <w:rsid w:val="0037107C"/>
    <w:rsid w:val="00371434"/>
    <w:rsid w:val="0037167D"/>
    <w:rsid w:val="00372CB4"/>
    <w:rsid w:val="0037383B"/>
    <w:rsid w:val="00375521"/>
    <w:rsid w:val="00375817"/>
    <w:rsid w:val="003764E2"/>
    <w:rsid w:val="0037708F"/>
    <w:rsid w:val="003811E8"/>
    <w:rsid w:val="00383138"/>
    <w:rsid w:val="003856D1"/>
    <w:rsid w:val="00390F5F"/>
    <w:rsid w:val="00391918"/>
    <w:rsid w:val="003921A0"/>
    <w:rsid w:val="00396491"/>
    <w:rsid w:val="00396B17"/>
    <w:rsid w:val="00397160"/>
    <w:rsid w:val="00397D75"/>
    <w:rsid w:val="003A129B"/>
    <w:rsid w:val="003A171D"/>
    <w:rsid w:val="003A17D2"/>
    <w:rsid w:val="003A201C"/>
    <w:rsid w:val="003A2319"/>
    <w:rsid w:val="003A2B61"/>
    <w:rsid w:val="003A2BD4"/>
    <w:rsid w:val="003A4AD6"/>
    <w:rsid w:val="003A6ACF"/>
    <w:rsid w:val="003A70C0"/>
    <w:rsid w:val="003A78D2"/>
    <w:rsid w:val="003B0649"/>
    <w:rsid w:val="003B158E"/>
    <w:rsid w:val="003B4ACE"/>
    <w:rsid w:val="003B6AB1"/>
    <w:rsid w:val="003C09D9"/>
    <w:rsid w:val="003C140C"/>
    <w:rsid w:val="003C1785"/>
    <w:rsid w:val="003C2635"/>
    <w:rsid w:val="003C31C7"/>
    <w:rsid w:val="003C38DD"/>
    <w:rsid w:val="003C4430"/>
    <w:rsid w:val="003C5462"/>
    <w:rsid w:val="003C6993"/>
    <w:rsid w:val="003C6D69"/>
    <w:rsid w:val="003C7104"/>
    <w:rsid w:val="003C7F26"/>
    <w:rsid w:val="003D016F"/>
    <w:rsid w:val="003D0404"/>
    <w:rsid w:val="003D34D2"/>
    <w:rsid w:val="003D3E91"/>
    <w:rsid w:val="003D582B"/>
    <w:rsid w:val="003D5FDC"/>
    <w:rsid w:val="003D6795"/>
    <w:rsid w:val="003D690D"/>
    <w:rsid w:val="003D6A5E"/>
    <w:rsid w:val="003D7041"/>
    <w:rsid w:val="003D7539"/>
    <w:rsid w:val="003E0461"/>
    <w:rsid w:val="003E065B"/>
    <w:rsid w:val="003E0A2A"/>
    <w:rsid w:val="003E0FB8"/>
    <w:rsid w:val="003E11E9"/>
    <w:rsid w:val="003E3CC8"/>
    <w:rsid w:val="003E5403"/>
    <w:rsid w:val="003E6494"/>
    <w:rsid w:val="003E7197"/>
    <w:rsid w:val="003E76B4"/>
    <w:rsid w:val="003E783A"/>
    <w:rsid w:val="003E7C74"/>
    <w:rsid w:val="003F2684"/>
    <w:rsid w:val="003F30B7"/>
    <w:rsid w:val="003F36DB"/>
    <w:rsid w:val="003F3BF9"/>
    <w:rsid w:val="00400F75"/>
    <w:rsid w:val="00402389"/>
    <w:rsid w:val="00403668"/>
    <w:rsid w:val="00405258"/>
    <w:rsid w:val="004059DC"/>
    <w:rsid w:val="00405C18"/>
    <w:rsid w:val="00406B65"/>
    <w:rsid w:val="00407C53"/>
    <w:rsid w:val="004101C4"/>
    <w:rsid w:val="00411003"/>
    <w:rsid w:val="0041140F"/>
    <w:rsid w:val="0041245F"/>
    <w:rsid w:val="00413224"/>
    <w:rsid w:val="004150BE"/>
    <w:rsid w:val="00416991"/>
    <w:rsid w:val="00417CBD"/>
    <w:rsid w:val="00420B42"/>
    <w:rsid w:val="00421E48"/>
    <w:rsid w:val="00424C37"/>
    <w:rsid w:val="00430F9F"/>
    <w:rsid w:val="0043154B"/>
    <w:rsid w:val="00431B35"/>
    <w:rsid w:val="00431D4B"/>
    <w:rsid w:val="00433BE0"/>
    <w:rsid w:val="00435006"/>
    <w:rsid w:val="00435D7E"/>
    <w:rsid w:val="00437F91"/>
    <w:rsid w:val="00444ED5"/>
    <w:rsid w:val="00444FE6"/>
    <w:rsid w:val="004504C4"/>
    <w:rsid w:val="004529C1"/>
    <w:rsid w:val="004532AF"/>
    <w:rsid w:val="0045391E"/>
    <w:rsid w:val="00454963"/>
    <w:rsid w:val="00455828"/>
    <w:rsid w:val="00455ACD"/>
    <w:rsid w:val="00456937"/>
    <w:rsid w:val="00456CBB"/>
    <w:rsid w:val="00456E68"/>
    <w:rsid w:val="00460563"/>
    <w:rsid w:val="00462857"/>
    <w:rsid w:val="00462CD5"/>
    <w:rsid w:val="00463C6E"/>
    <w:rsid w:val="00464591"/>
    <w:rsid w:val="00464C61"/>
    <w:rsid w:val="004668F9"/>
    <w:rsid w:val="00470420"/>
    <w:rsid w:val="00471B7F"/>
    <w:rsid w:val="0047276B"/>
    <w:rsid w:val="00475301"/>
    <w:rsid w:val="004759A5"/>
    <w:rsid w:val="00477FEC"/>
    <w:rsid w:val="0048000A"/>
    <w:rsid w:val="00482A25"/>
    <w:rsid w:val="004845BB"/>
    <w:rsid w:val="00484860"/>
    <w:rsid w:val="004848F1"/>
    <w:rsid w:val="00486337"/>
    <w:rsid w:val="004916E5"/>
    <w:rsid w:val="0049222E"/>
    <w:rsid w:val="00492CC3"/>
    <w:rsid w:val="0049327B"/>
    <w:rsid w:val="00495261"/>
    <w:rsid w:val="00496865"/>
    <w:rsid w:val="0049691D"/>
    <w:rsid w:val="00496BBD"/>
    <w:rsid w:val="00497791"/>
    <w:rsid w:val="00497A1C"/>
    <w:rsid w:val="004A0507"/>
    <w:rsid w:val="004A054B"/>
    <w:rsid w:val="004A0588"/>
    <w:rsid w:val="004A0B2A"/>
    <w:rsid w:val="004A0CB7"/>
    <w:rsid w:val="004A0F0D"/>
    <w:rsid w:val="004A3C4A"/>
    <w:rsid w:val="004A4094"/>
    <w:rsid w:val="004A5174"/>
    <w:rsid w:val="004B062D"/>
    <w:rsid w:val="004B4ED5"/>
    <w:rsid w:val="004B6B33"/>
    <w:rsid w:val="004C25C3"/>
    <w:rsid w:val="004C2930"/>
    <w:rsid w:val="004C3E72"/>
    <w:rsid w:val="004C5066"/>
    <w:rsid w:val="004C55A4"/>
    <w:rsid w:val="004C595F"/>
    <w:rsid w:val="004C5D25"/>
    <w:rsid w:val="004D1516"/>
    <w:rsid w:val="004D1F05"/>
    <w:rsid w:val="004D5238"/>
    <w:rsid w:val="004D6CE5"/>
    <w:rsid w:val="004D759C"/>
    <w:rsid w:val="004E0F3D"/>
    <w:rsid w:val="004E1CF3"/>
    <w:rsid w:val="004E7AA7"/>
    <w:rsid w:val="004F2AAB"/>
    <w:rsid w:val="004F2ECB"/>
    <w:rsid w:val="004F3B73"/>
    <w:rsid w:val="004F3FA8"/>
    <w:rsid w:val="004F6382"/>
    <w:rsid w:val="00500981"/>
    <w:rsid w:val="005019E7"/>
    <w:rsid w:val="00502185"/>
    <w:rsid w:val="0050251A"/>
    <w:rsid w:val="005042E3"/>
    <w:rsid w:val="00504E74"/>
    <w:rsid w:val="00505A46"/>
    <w:rsid w:val="00505E33"/>
    <w:rsid w:val="0050632B"/>
    <w:rsid w:val="00507AF9"/>
    <w:rsid w:val="00510D88"/>
    <w:rsid w:val="005145E6"/>
    <w:rsid w:val="00516B09"/>
    <w:rsid w:val="00516EE6"/>
    <w:rsid w:val="00516FBC"/>
    <w:rsid w:val="005172C0"/>
    <w:rsid w:val="00517D53"/>
    <w:rsid w:val="0052067F"/>
    <w:rsid w:val="0052074D"/>
    <w:rsid w:val="00520B9F"/>
    <w:rsid w:val="00520C44"/>
    <w:rsid w:val="0052229A"/>
    <w:rsid w:val="0052299C"/>
    <w:rsid w:val="0052368F"/>
    <w:rsid w:val="005238AD"/>
    <w:rsid w:val="00524A95"/>
    <w:rsid w:val="00525525"/>
    <w:rsid w:val="005259A9"/>
    <w:rsid w:val="00525C14"/>
    <w:rsid w:val="00526433"/>
    <w:rsid w:val="0052763D"/>
    <w:rsid w:val="00530160"/>
    <w:rsid w:val="00532205"/>
    <w:rsid w:val="005342C4"/>
    <w:rsid w:val="005352A1"/>
    <w:rsid w:val="005363E0"/>
    <w:rsid w:val="00537C7D"/>
    <w:rsid w:val="00543E9C"/>
    <w:rsid w:val="0054434A"/>
    <w:rsid w:val="00545DF1"/>
    <w:rsid w:val="00545E17"/>
    <w:rsid w:val="00547A6A"/>
    <w:rsid w:val="00550A44"/>
    <w:rsid w:val="00553DE9"/>
    <w:rsid w:val="00553E7C"/>
    <w:rsid w:val="00554023"/>
    <w:rsid w:val="00555B70"/>
    <w:rsid w:val="00557A5F"/>
    <w:rsid w:val="00561E7F"/>
    <w:rsid w:val="005629EB"/>
    <w:rsid w:val="00562B8C"/>
    <w:rsid w:val="00566D54"/>
    <w:rsid w:val="0056724C"/>
    <w:rsid w:val="005700C6"/>
    <w:rsid w:val="0057092E"/>
    <w:rsid w:val="00572068"/>
    <w:rsid w:val="00573154"/>
    <w:rsid w:val="00574968"/>
    <w:rsid w:val="005777A3"/>
    <w:rsid w:val="00577E00"/>
    <w:rsid w:val="0058099C"/>
    <w:rsid w:val="00583285"/>
    <w:rsid w:val="005840A3"/>
    <w:rsid w:val="00584612"/>
    <w:rsid w:val="00585D11"/>
    <w:rsid w:val="00586964"/>
    <w:rsid w:val="0058737F"/>
    <w:rsid w:val="0059135F"/>
    <w:rsid w:val="005922AF"/>
    <w:rsid w:val="00592AEA"/>
    <w:rsid w:val="00594154"/>
    <w:rsid w:val="00594217"/>
    <w:rsid w:val="0059427A"/>
    <w:rsid w:val="005974C4"/>
    <w:rsid w:val="00597972"/>
    <w:rsid w:val="00597D3E"/>
    <w:rsid w:val="005A2BC4"/>
    <w:rsid w:val="005A32AC"/>
    <w:rsid w:val="005A41D3"/>
    <w:rsid w:val="005A6113"/>
    <w:rsid w:val="005A6518"/>
    <w:rsid w:val="005A65FE"/>
    <w:rsid w:val="005B5B1A"/>
    <w:rsid w:val="005B6DDC"/>
    <w:rsid w:val="005C1BEF"/>
    <w:rsid w:val="005C2057"/>
    <w:rsid w:val="005C207C"/>
    <w:rsid w:val="005C2686"/>
    <w:rsid w:val="005C3C8D"/>
    <w:rsid w:val="005C5D05"/>
    <w:rsid w:val="005D040F"/>
    <w:rsid w:val="005D22E8"/>
    <w:rsid w:val="005D3A1D"/>
    <w:rsid w:val="005D5961"/>
    <w:rsid w:val="005D6379"/>
    <w:rsid w:val="005E0647"/>
    <w:rsid w:val="005E4059"/>
    <w:rsid w:val="005E4740"/>
    <w:rsid w:val="005E5977"/>
    <w:rsid w:val="005E6A49"/>
    <w:rsid w:val="005F1945"/>
    <w:rsid w:val="005F5CA6"/>
    <w:rsid w:val="005F7265"/>
    <w:rsid w:val="006001FA"/>
    <w:rsid w:val="00602F72"/>
    <w:rsid w:val="00603F85"/>
    <w:rsid w:val="00604CFE"/>
    <w:rsid w:val="00610346"/>
    <w:rsid w:val="00613318"/>
    <w:rsid w:val="00614E16"/>
    <w:rsid w:val="00616FA5"/>
    <w:rsid w:val="00621B90"/>
    <w:rsid w:val="00621C9A"/>
    <w:rsid w:val="006222AC"/>
    <w:rsid w:val="00622E87"/>
    <w:rsid w:val="006248F8"/>
    <w:rsid w:val="00624BB9"/>
    <w:rsid w:val="006252D3"/>
    <w:rsid w:val="006255A8"/>
    <w:rsid w:val="00625D44"/>
    <w:rsid w:val="00626409"/>
    <w:rsid w:val="0062684B"/>
    <w:rsid w:val="00627597"/>
    <w:rsid w:val="00627836"/>
    <w:rsid w:val="00631740"/>
    <w:rsid w:val="00631F7F"/>
    <w:rsid w:val="00632DB1"/>
    <w:rsid w:val="00635055"/>
    <w:rsid w:val="0063507C"/>
    <w:rsid w:val="00635E7C"/>
    <w:rsid w:val="00636C8F"/>
    <w:rsid w:val="00636FB2"/>
    <w:rsid w:val="0063731F"/>
    <w:rsid w:val="00637400"/>
    <w:rsid w:val="00640F49"/>
    <w:rsid w:val="006415E8"/>
    <w:rsid w:val="00641879"/>
    <w:rsid w:val="0064250B"/>
    <w:rsid w:val="00642BA7"/>
    <w:rsid w:val="00644407"/>
    <w:rsid w:val="006504F2"/>
    <w:rsid w:val="00650B97"/>
    <w:rsid w:val="00650E88"/>
    <w:rsid w:val="00656B4F"/>
    <w:rsid w:val="00656FDB"/>
    <w:rsid w:val="00661921"/>
    <w:rsid w:val="00664097"/>
    <w:rsid w:val="00664631"/>
    <w:rsid w:val="0066472D"/>
    <w:rsid w:val="00665A63"/>
    <w:rsid w:val="006707C5"/>
    <w:rsid w:val="006717B6"/>
    <w:rsid w:val="006717BF"/>
    <w:rsid w:val="0067226F"/>
    <w:rsid w:val="00673D35"/>
    <w:rsid w:val="006763DF"/>
    <w:rsid w:val="006778E9"/>
    <w:rsid w:val="00680458"/>
    <w:rsid w:val="00680E29"/>
    <w:rsid w:val="006811DF"/>
    <w:rsid w:val="00682983"/>
    <w:rsid w:val="00684321"/>
    <w:rsid w:val="00684944"/>
    <w:rsid w:val="00684F81"/>
    <w:rsid w:val="00685E75"/>
    <w:rsid w:val="00690845"/>
    <w:rsid w:val="00692C69"/>
    <w:rsid w:val="006950AA"/>
    <w:rsid w:val="00695505"/>
    <w:rsid w:val="006A0D9B"/>
    <w:rsid w:val="006A10B9"/>
    <w:rsid w:val="006A15D6"/>
    <w:rsid w:val="006A294C"/>
    <w:rsid w:val="006B0F63"/>
    <w:rsid w:val="006B15FB"/>
    <w:rsid w:val="006B3279"/>
    <w:rsid w:val="006B32BC"/>
    <w:rsid w:val="006B4314"/>
    <w:rsid w:val="006B60BE"/>
    <w:rsid w:val="006C09B0"/>
    <w:rsid w:val="006C44F5"/>
    <w:rsid w:val="006C6980"/>
    <w:rsid w:val="006C7D52"/>
    <w:rsid w:val="006D0B5F"/>
    <w:rsid w:val="006D185B"/>
    <w:rsid w:val="006D5147"/>
    <w:rsid w:val="006D6ADA"/>
    <w:rsid w:val="006E053A"/>
    <w:rsid w:val="006E2703"/>
    <w:rsid w:val="006E2CD8"/>
    <w:rsid w:val="006E2F84"/>
    <w:rsid w:val="006E3BDA"/>
    <w:rsid w:val="006E49E9"/>
    <w:rsid w:val="006F083D"/>
    <w:rsid w:val="006F10C2"/>
    <w:rsid w:val="006F2546"/>
    <w:rsid w:val="006F2726"/>
    <w:rsid w:val="006F2D3F"/>
    <w:rsid w:val="006F3DDA"/>
    <w:rsid w:val="006F5701"/>
    <w:rsid w:val="006F5CDC"/>
    <w:rsid w:val="006F655E"/>
    <w:rsid w:val="006F6B5E"/>
    <w:rsid w:val="006F7300"/>
    <w:rsid w:val="006F74E0"/>
    <w:rsid w:val="006F7C1F"/>
    <w:rsid w:val="006F7CEF"/>
    <w:rsid w:val="007009EC"/>
    <w:rsid w:val="00700D8E"/>
    <w:rsid w:val="00700EB8"/>
    <w:rsid w:val="007021B4"/>
    <w:rsid w:val="00702243"/>
    <w:rsid w:val="00703854"/>
    <w:rsid w:val="00704CF9"/>
    <w:rsid w:val="007053CB"/>
    <w:rsid w:val="00713A5E"/>
    <w:rsid w:val="0071614B"/>
    <w:rsid w:val="00716813"/>
    <w:rsid w:val="00720BFB"/>
    <w:rsid w:val="00721F24"/>
    <w:rsid w:val="00723CD4"/>
    <w:rsid w:val="007247EC"/>
    <w:rsid w:val="00725870"/>
    <w:rsid w:val="00726110"/>
    <w:rsid w:val="00730CED"/>
    <w:rsid w:val="007312BE"/>
    <w:rsid w:val="00734610"/>
    <w:rsid w:val="0073592C"/>
    <w:rsid w:val="007363E9"/>
    <w:rsid w:val="00736AB9"/>
    <w:rsid w:val="00737323"/>
    <w:rsid w:val="00741E21"/>
    <w:rsid w:val="00744661"/>
    <w:rsid w:val="007469DB"/>
    <w:rsid w:val="00747678"/>
    <w:rsid w:val="00747995"/>
    <w:rsid w:val="00751BC6"/>
    <w:rsid w:val="00754225"/>
    <w:rsid w:val="00754CE9"/>
    <w:rsid w:val="00754E95"/>
    <w:rsid w:val="00755F3E"/>
    <w:rsid w:val="00756AB4"/>
    <w:rsid w:val="00757638"/>
    <w:rsid w:val="00757DC9"/>
    <w:rsid w:val="0076476A"/>
    <w:rsid w:val="007648CF"/>
    <w:rsid w:val="00766FBB"/>
    <w:rsid w:val="0077152B"/>
    <w:rsid w:val="007720ED"/>
    <w:rsid w:val="007732A2"/>
    <w:rsid w:val="0077429D"/>
    <w:rsid w:val="00774E37"/>
    <w:rsid w:val="0078075C"/>
    <w:rsid w:val="007902D6"/>
    <w:rsid w:val="0079055A"/>
    <w:rsid w:val="00790E7A"/>
    <w:rsid w:val="0079187F"/>
    <w:rsid w:val="00791C8D"/>
    <w:rsid w:val="00792F3A"/>
    <w:rsid w:val="00793F9C"/>
    <w:rsid w:val="00794703"/>
    <w:rsid w:val="007A02AD"/>
    <w:rsid w:val="007A0B3C"/>
    <w:rsid w:val="007A0EC7"/>
    <w:rsid w:val="007A2D62"/>
    <w:rsid w:val="007A366F"/>
    <w:rsid w:val="007A7211"/>
    <w:rsid w:val="007A78B9"/>
    <w:rsid w:val="007B032B"/>
    <w:rsid w:val="007B1FBE"/>
    <w:rsid w:val="007B3BF0"/>
    <w:rsid w:val="007B4EF1"/>
    <w:rsid w:val="007B4FE1"/>
    <w:rsid w:val="007C00BE"/>
    <w:rsid w:val="007C2D97"/>
    <w:rsid w:val="007C3B86"/>
    <w:rsid w:val="007C4CAB"/>
    <w:rsid w:val="007C54BA"/>
    <w:rsid w:val="007C55D7"/>
    <w:rsid w:val="007C64A3"/>
    <w:rsid w:val="007D0AD9"/>
    <w:rsid w:val="007D35DF"/>
    <w:rsid w:val="007D3B60"/>
    <w:rsid w:val="007D50DC"/>
    <w:rsid w:val="007D5FA0"/>
    <w:rsid w:val="007D60AF"/>
    <w:rsid w:val="007D6298"/>
    <w:rsid w:val="007D661F"/>
    <w:rsid w:val="007D7670"/>
    <w:rsid w:val="007E1120"/>
    <w:rsid w:val="007E22BC"/>
    <w:rsid w:val="007E3426"/>
    <w:rsid w:val="007E4DA7"/>
    <w:rsid w:val="007E4FAC"/>
    <w:rsid w:val="007E5B7F"/>
    <w:rsid w:val="007E71CA"/>
    <w:rsid w:val="007E79DC"/>
    <w:rsid w:val="007F2E59"/>
    <w:rsid w:val="007F2F4B"/>
    <w:rsid w:val="007F6E27"/>
    <w:rsid w:val="007F7759"/>
    <w:rsid w:val="007F7ABE"/>
    <w:rsid w:val="008037FA"/>
    <w:rsid w:val="008058E8"/>
    <w:rsid w:val="0080616F"/>
    <w:rsid w:val="0081049B"/>
    <w:rsid w:val="0081080D"/>
    <w:rsid w:val="008109C2"/>
    <w:rsid w:val="0081100A"/>
    <w:rsid w:val="008121DF"/>
    <w:rsid w:val="00814C5F"/>
    <w:rsid w:val="008154D3"/>
    <w:rsid w:val="00815E22"/>
    <w:rsid w:val="00816DCE"/>
    <w:rsid w:val="008175EF"/>
    <w:rsid w:val="008202FB"/>
    <w:rsid w:val="00822B21"/>
    <w:rsid w:val="00823FAB"/>
    <w:rsid w:val="00824BB7"/>
    <w:rsid w:val="00825B97"/>
    <w:rsid w:val="00830602"/>
    <w:rsid w:val="00831E43"/>
    <w:rsid w:val="00832F64"/>
    <w:rsid w:val="008332DA"/>
    <w:rsid w:val="00834503"/>
    <w:rsid w:val="008367CE"/>
    <w:rsid w:val="008368D0"/>
    <w:rsid w:val="00837BC3"/>
    <w:rsid w:val="00841222"/>
    <w:rsid w:val="00842577"/>
    <w:rsid w:val="008474F9"/>
    <w:rsid w:val="00850FDE"/>
    <w:rsid w:val="00852EEE"/>
    <w:rsid w:val="008535A4"/>
    <w:rsid w:val="008550B2"/>
    <w:rsid w:val="0085562D"/>
    <w:rsid w:val="0085738A"/>
    <w:rsid w:val="00860378"/>
    <w:rsid w:val="00861CC4"/>
    <w:rsid w:val="008627B5"/>
    <w:rsid w:val="008638B1"/>
    <w:rsid w:val="00864761"/>
    <w:rsid w:val="00864D54"/>
    <w:rsid w:val="00866981"/>
    <w:rsid w:val="0087240A"/>
    <w:rsid w:val="00872F9C"/>
    <w:rsid w:val="0087583F"/>
    <w:rsid w:val="00876310"/>
    <w:rsid w:val="008768D6"/>
    <w:rsid w:val="00877085"/>
    <w:rsid w:val="008776B9"/>
    <w:rsid w:val="008800DF"/>
    <w:rsid w:val="00880219"/>
    <w:rsid w:val="00881EF0"/>
    <w:rsid w:val="00882177"/>
    <w:rsid w:val="0088342A"/>
    <w:rsid w:val="0088536A"/>
    <w:rsid w:val="00885377"/>
    <w:rsid w:val="00885802"/>
    <w:rsid w:val="00885B80"/>
    <w:rsid w:val="00886720"/>
    <w:rsid w:val="00890722"/>
    <w:rsid w:val="00891D5A"/>
    <w:rsid w:val="0089381F"/>
    <w:rsid w:val="00896026"/>
    <w:rsid w:val="008A1635"/>
    <w:rsid w:val="008A17E0"/>
    <w:rsid w:val="008A1DF3"/>
    <w:rsid w:val="008A2445"/>
    <w:rsid w:val="008A5E0E"/>
    <w:rsid w:val="008B3C5D"/>
    <w:rsid w:val="008B4BF4"/>
    <w:rsid w:val="008B5958"/>
    <w:rsid w:val="008C0D72"/>
    <w:rsid w:val="008C253B"/>
    <w:rsid w:val="008C4273"/>
    <w:rsid w:val="008C585A"/>
    <w:rsid w:val="008C7029"/>
    <w:rsid w:val="008C7FE2"/>
    <w:rsid w:val="008D0097"/>
    <w:rsid w:val="008D0AAD"/>
    <w:rsid w:val="008D0CFC"/>
    <w:rsid w:val="008D148F"/>
    <w:rsid w:val="008D65A6"/>
    <w:rsid w:val="008E071F"/>
    <w:rsid w:val="008E3ABA"/>
    <w:rsid w:val="008E4E3F"/>
    <w:rsid w:val="008E5930"/>
    <w:rsid w:val="008E5DD6"/>
    <w:rsid w:val="008E6F79"/>
    <w:rsid w:val="008F1968"/>
    <w:rsid w:val="008F3C47"/>
    <w:rsid w:val="008F5057"/>
    <w:rsid w:val="008F611D"/>
    <w:rsid w:val="008F7BFC"/>
    <w:rsid w:val="00902287"/>
    <w:rsid w:val="00903C26"/>
    <w:rsid w:val="009049A9"/>
    <w:rsid w:val="00910838"/>
    <w:rsid w:val="0091137E"/>
    <w:rsid w:val="00912763"/>
    <w:rsid w:val="0091336C"/>
    <w:rsid w:val="00913F19"/>
    <w:rsid w:val="00914680"/>
    <w:rsid w:val="00914927"/>
    <w:rsid w:val="009156D6"/>
    <w:rsid w:val="00915BCD"/>
    <w:rsid w:val="009169FD"/>
    <w:rsid w:val="00917DCF"/>
    <w:rsid w:val="0092109F"/>
    <w:rsid w:val="00921460"/>
    <w:rsid w:val="009214AC"/>
    <w:rsid w:val="00921808"/>
    <w:rsid w:val="0092779B"/>
    <w:rsid w:val="009306C4"/>
    <w:rsid w:val="009324CA"/>
    <w:rsid w:val="00933CFF"/>
    <w:rsid w:val="00934759"/>
    <w:rsid w:val="009348B5"/>
    <w:rsid w:val="0093579F"/>
    <w:rsid w:val="009366C5"/>
    <w:rsid w:val="00937928"/>
    <w:rsid w:val="00940424"/>
    <w:rsid w:val="00940778"/>
    <w:rsid w:val="009447F7"/>
    <w:rsid w:val="00944C34"/>
    <w:rsid w:val="00944F6E"/>
    <w:rsid w:val="00946692"/>
    <w:rsid w:val="00946783"/>
    <w:rsid w:val="00950586"/>
    <w:rsid w:val="009525AB"/>
    <w:rsid w:val="00953D7F"/>
    <w:rsid w:val="00957172"/>
    <w:rsid w:val="00957C3F"/>
    <w:rsid w:val="00960DBA"/>
    <w:rsid w:val="00962200"/>
    <w:rsid w:val="0096304A"/>
    <w:rsid w:val="009669B1"/>
    <w:rsid w:val="00966DB4"/>
    <w:rsid w:val="00967232"/>
    <w:rsid w:val="00967C18"/>
    <w:rsid w:val="009710EC"/>
    <w:rsid w:val="00971490"/>
    <w:rsid w:val="00974A13"/>
    <w:rsid w:val="00976717"/>
    <w:rsid w:val="00981005"/>
    <w:rsid w:val="0098262E"/>
    <w:rsid w:val="00985DC4"/>
    <w:rsid w:val="009871B5"/>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137"/>
    <w:rsid w:val="009B6CC8"/>
    <w:rsid w:val="009C26A7"/>
    <w:rsid w:val="009C3C06"/>
    <w:rsid w:val="009C4853"/>
    <w:rsid w:val="009C4A16"/>
    <w:rsid w:val="009C59FB"/>
    <w:rsid w:val="009C5AEF"/>
    <w:rsid w:val="009C758F"/>
    <w:rsid w:val="009C7ED6"/>
    <w:rsid w:val="009D0ACB"/>
    <w:rsid w:val="009D0C35"/>
    <w:rsid w:val="009D16D4"/>
    <w:rsid w:val="009D1E46"/>
    <w:rsid w:val="009D2C7D"/>
    <w:rsid w:val="009D4709"/>
    <w:rsid w:val="009D4EC6"/>
    <w:rsid w:val="009D58EA"/>
    <w:rsid w:val="009D5EF7"/>
    <w:rsid w:val="009D694F"/>
    <w:rsid w:val="009D6E36"/>
    <w:rsid w:val="009D72AC"/>
    <w:rsid w:val="009D7E13"/>
    <w:rsid w:val="009D7E82"/>
    <w:rsid w:val="009E1879"/>
    <w:rsid w:val="009E25AB"/>
    <w:rsid w:val="009E291A"/>
    <w:rsid w:val="009E37BB"/>
    <w:rsid w:val="009E424B"/>
    <w:rsid w:val="009E524A"/>
    <w:rsid w:val="009F0F6F"/>
    <w:rsid w:val="009F0F77"/>
    <w:rsid w:val="009F2229"/>
    <w:rsid w:val="009F2552"/>
    <w:rsid w:val="009F3B36"/>
    <w:rsid w:val="009F51F3"/>
    <w:rsid w:val="009F754A"/>
    <w:rsid w:val="00A006DF"/>
    <w:rsid w:val="00A00E7B"/>
    <w:rsid w:val="00A028E0"/>
    <w:rsid w:val="00A03683"/>
    <w:rsid w:val="00A06DD4"/>
    <w:rsid w:val="00A11192"/>
    <w:rsid w:val="00A12860"/>
    <w:rsid w:val="00A12C6E"/>
    <w:rsid w:val="00A12F21"/>
    <w:rsid w:val="00A12F3A"/>
    <w:rsid w:val="00A13459"/>
    <w:rsid w:val="00A13EC3"/>
    <w:rsid w:val="00A15A3D"/>
    <w:rsid w:val="00A179F4"/>
    <w:rsid w:val="00A20DEF"/>
    <w:rsid w:val="00A230B6"/>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0EE7"/>
    <w:rsid w:val="00A4202B"/>
    <w:rsid w:val="00A421DF"/>
    <w:rsid w:val="00A42297"/>
    <w:rsid w:val="00A43048"/>
    <w:rsid w:val="00A441E2"/>
    <w:rsid w:val="00A45769"/>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75918"/>
    <w:rsid w:val="00A76C86"/>
    <w:rsid w:val="00A81933"/>
    <w:rsid w:val="00A835C6"/>
    <w:rsid w:val="00A84033"/>
    <w:rsid w:val="00A90EF1"/>
    <w:rsid w:val="00A91955"/>
    <w:rsid w:val="00A92090"/>
    <w:rsid w:val="00A92175"/>
    <w:rsid w:val="00A92C38"/>
    <w:rsid w:val="00A92EE9"/>
    <w:rsid w:val="00A9379A"/>
    <w:rsid w:val="00A93D60"/>
    <w:rsid w:val="00A95850"/>
    <w:rsid w:val="00A95CD1"/>
    <w:rsid w:val="00A95CE4"/>
    <w:rsid w:val="00A96980"/>
    <w:rsid w:val="00AA2B87"/>
    <w:rsid w:val="00AA52D2"/>
    <w:rsid w:val="00AA5FC7"/>
    <w:rsid w:val="00AA66AB"/>
    <w:rsid w:val="00AA71C3"/>
    <w:rsid w:val="00AB0A12"/>
    <w:rsid w:val="00AB25FD"/>
    <w:rsid w:val="00AB3FF7"/>
    <w:rsid w:val="00AB5608"/>
    <w:rsid w:val="00AB6A3A"/>
    <w:rsid w:val="00AB7098"/>
    <w:rsid w:val="00AB7F12"/>
    <w:rsid w:val="00AC1172"/>
    <w:rsid w:val="00AC2300"/>
    <w:rsid w:val="00AC2B92"/>
    <w:rsid w:val="00AC3147"/>
    <w:rsid w:val="00AC35BA"/>
    <w:rsid w:val="00AC41C6"/>
    <w:rsid w:val="00AC431D"/>
    <w:rsid w:val="00AC4539"/>
    <w:rsid w:val="00AC4BDE"/>
    <w:rsid w:val="00AC603B"/>
    <w:rsid w:val="00AC65D2"/>
    <w:rsid w:val="00AC763A"/>
    <w:rsid w:val="00AC7CBE"/>
    <w:rsid w:val="00AD0E1F"/>
    <w:rsid w:val="00AD1A70"/>
    <w:rsid w:val="00AD531D"/>
    <w:rsid w:val="00AD5E06"/>
    <w:rsid w:val="00AD7C50"/>
    <w:rsid w:val="00AE0F87"/>
    <w:rsid w:val="00AE33F2"/>
    <w:rsid w:val="00AE42BB"/>
    <w:rsid w:val="00AE4A3B"/>
    <w:rsid w:val="00AE7912"/>
    <w:rsid w:val="00AF09FC"/>
    <w:rsid w:val="00AF263B"/>
    <w:rsid w:val="00AF505E"/>
    <w:rsid w:val="00AF56F0"/>
    <w:rsid w:val="00AF5A99"/>
    <w:rsid w:val="00AF643F"/>
    <w:rsid w:val="00AF6F38"/>
    <w:rsid w:val="00AF750F"/>
    <w:rsid w:val="00AF7B40"/>
    <w:rsid w:val="00B00BCF"/>
    <w:rsid w:val="00B02BA8"/>
    <w:rsid w:val="00B035B9"/>
    <w:rsid w:val="00B04052"/>
    <w:rsid w:val="00B056F3"/>
    <w:rsid w:val="00B06593"/>
    <w:rsid w:val="00B101E3"/>
    <w:rsid w:val="00B10D6F"/>
    <w:rsid w:val="00B12885"/>
    <w:rsid w:val="00B12948"/>
    <w:rsid w:val="00B1295F"/>
    <w:rsid w:val="00B129D7"/>
    <w:rsid w:val="00B1475C"/>
    <w:rsid w:val="00B14E28"/>
    <w:rsid w:val="00B1514F"/>
    <w:rsid w:val="00B15C62"/>
    <w:rsid w:val="00B17D2A"/>
    <w:rsid w:val="00B21BB0"/>
    <w:rsid w:val="00B228CF"/>
    <w:rsid w:val="00B242DF"/>
    <w:rsid w:val="00B24F66"/>
    <w:rsid w:val="00B264C7"/>
    <w:rsid w:val="00B276E2"/>
    <w:rsid w:val="00B322EE"/>
    <w:rsid w:val="00B32341"/>
    <w:rsid w:val="00B337CD"/>
    <w:rsid w:val="00B34D7E"/>
    <w:rsid w:val="00B367D2"/>
    <w:rsid w:val="00B378F5"/>
    <w:rsid w:val="00B40E30"/>
    <w:rsid w:val="00B431DD"/>
    <w:rsid w:val="00B43E44"/>
    <w:rsid w:val="00B4437E"/>
    <w:rsid w:val="00B446DB"/>
    <w:rsid w:val="00B462B6"/>
    <w:rsid w:val="00B46BA7"/>
    <w:rsid w:val="00B515E4"/>
    <w:rsid w:val="00B52DA9"/>
    <w:rsid w:val="00B531DD"/>
    <w:rsid w:val="00B53A8A"/>
    <w:rsid w:val="00B53D68"/>
    <w:rsid w:val="00B55EAC"/>
    <w:rsid w:val="00B57EDA"/>
    <w:rsid w:val="00B610DB"/>
    <w:rsid w:val="00B627F3"/>
    <w:rsid w:val="00B65415"/>
    <w:rsid w:val="00B66676"/>
    <w:rsid w:val="00B670F0"/>
    <w:rsid w:val="00B677B9"/>
    <w:rsid w:val="00B67F7E"/>
    <w:rsid w:val="00B70F69"/>
    <w:rsid w:val="00B71573"/>
    <w:rsid w:val="00B75786"/>
    <w:rsid w:val="00B757DF"/>
    <w:rsid w:val="00B775B5"/>
    <w:rsid w:val="00B80DEB"/>
    <w:rsid w:val="00B822AC"/>
    <w:rsid w:val="00B8277A"/>
    <w:rsid w:val="00B831C4"/>
    <w:rsid w:val="00B83596"/>
    <w:rsid w:val="00B846CA"/>
    <w:rsid w:val="00B85D7C"/>
    <w:rsid w:val="00B87AB5"/>
    <w:rsid w:val="00B87AC6"/>
    <w:rsid w:val="00B90197"/>
    <w:rsid w:val="00B90692"/>
    <w:rsid w:val="00B90F5D"/>
    <w:rsid w:val="00B941A3"/>
    <w:rsid w:val="00B954CD"/>
    <w:rsid w:val="00B957A9"/>
    <w:rsid w:val="00B96BB5"/>
    <w:rsid w:val="00B96E8B"/>
    <w:rsid w:val="00BA0036"/>
    <w:rsid w:val="00BA0B3B"/>
    <w:rsid w:val="00BA1419"/>
    <w:rsid w:val="00BB5BF3"/>
    <w:rsid w:val="00BB71C9"/>
    <w:rsid w:val="00BB729E"/>
    <w:rsid w:val="00BB7849"/>
    <w:rsid w:val="00BB7D04"/>
    <w:rsid w:val="00BC199C"/>
    <w:rsid w:val="00BC25AA"/>
    <w:rsid w:val="00BC379C"/>
    <w:rsid w:val="00BC3D05"/>
    <w:rsid w:val="00BC703F"/>
    <w:rsid w:val="00BD0336"/>
    <w:rsid w:val="00BD1770"/>
    <w:rsid w:val="00BD28EC"/>
    <w:rsid w:val="00BD29DF"/>
    <w:rsid w:val="00BE1803"/>
    <w:rsid w:val="00BE3D5F"/>
    <w:rsid w:val="00BE460C"/>
    <w:rsid w:val="00BE592A"/>
    <w:rsid w:val="00BE6F66"/>
    <w:rsid w:val="00BF0B90"/>
    <w:rsid w:val="00BF12EC"/>
    <w:rsid w:val="00BF18C8"/>
    <w:rsid w:val="00BF234F"/>
    <w:rsid w:val="00BF3E31"/>
    <w:rsid w:val="00BF43B2"/>
    <w:rsid w:val="00C001F4"/>
    <w:rsid w:val="00C021E3"/>
    <w:rsid w:val="00C04B4F"/>
    <w:rsid w:val="00C068B9"/>
    <w:rsid w:val="00C06F6C"/>
    <w:rsid w:val="00C0728F"/>
    <w:rsid w:val="00C075FB"/>
    <w:rsid w:val="00C07880"/>
    <w:rsid w:val="00C12100"/>
    <w:rsid w:val="00C12E60"/>
    <w:rsid w:val="00C15EF8"/>
    <w:rsid w:val="00C16783"/>
    <w:rsid w:val="00C17034"/>
    <w:rsid w:val="00C1759C"/>
    <w:rsid w:val="00C17C84"/>
    <w:rsid w:val="00C2075C"/>
    <w:rsid w:val="00C209E9"/>
    <w:rsid w:val="00C21007"/>
    <w:rsid w:val="00C21554"/>
    <w:rsid w:val="00C23829"/>
    <w:rsid w:val="00C23C8A"/>
    <w:rsid w:val="00C27B68"/>
    <w:rsid w:val="00C311D8"/>
    <w:rsid w:val="00C317BD"/>
    <w:rsid w:val="00C32546"/>
    <w:rsid w:val="00C32602"/>
    <w:rsid w:val="00C329AA"/>
    <w:rsid w:val="00C32ACB"/>
    <w:rsid w:val="00C33DF4"/>
    <w:rsid w:val="00C34A0B"/>
    <w:rsid w:val="00C37E3C"/>
    <w:rsid w:val="00C40415"/>
    <w:rsid w:val="00C40CF2"/>
    <w:rsid w:val="00C418FC"/>
    <w:rsid w:val="00C426B6"/>
    <w:rsid w:val="00C45C6A"/>
    <w:rsid w:val="00C45E5C"/>
    <w:rsid w:val="00C46DDB"/>
    <w:rsid w:val="00C47FD4"/>
    <w:rsid w:val="00C51DD5"/>
    <w:rsid w:val="00C527AF"/>
    <w:rsid w:val="00C543E6"/>
    <w:rsid w:val="00C54910"/>
    <w:rsid w:val="00C54C0D"/>
    <w:rsid w:val="00C54D61"/>
    <w:rsid w:val="00C55F48"/>
    <w:rsid w:val="00C57288"/>
    <w:rsid w:val="00C60318"/>
    <w:rsid w:val="00C613F9"/>
    <w:rsid w:val="00C62D3B"/>
    <w:rsid w:val="00C6376A"/>
    <w:rsid w:val="00C63A82"/>
    <w:rsid w:val="00C63C18"/>
    <w:rsid w:val="00C6485A"/>
    <w:rsid w:val="00C662A7"/>
    <w:rsid w:val="00C66F72"/>
    <w:rsid w:val="00C67429"/>
    <w:rsid w:val="00C67DF4"/>
    <w:rsid w:val="00C70450"/>
    <w:rsid w:val="00C70772"/>
    <w:rsid w:val="00C71E44"/>
    <w:rsid w:val="00C72B7D"/>
    <w:rsid w:val="00C73D69"/>
    <w:rsid w:val="00C745BE"/>
    <w:rsid w:val="00C75877"/>
    <w:rsid w:val="00C76633"/>
    <w:rsid w:val="00C76E0D"/>
    <w:rsid w:val="00C7792C"/>
    <w:rsid w:val="00C8028E"/>
    <w:rsid w:val="00C8300D"/>
    <w:rsid w:val="00C85132"/>
    <w:rsid w:val="00C920E8"/>
    <w:rsid w:val="00C92910"/>
    <w:rsid w:val="00C93D9E"/>
    <w:rsid w:val="00C94A51"/>
    <w:rsid w:val="00C94AA8"/>
    <w:rsid w:val="00C96840"/>
    <w:rsid w:val="00C96EC7"/>
    <w:rsid w:val="00CA0476"/>
    <w:rsid w:val="00CA05FC"/>
    <w:rsid w:val="00CA1339"/>
    <w:rsid w:val="00CA26AB"/>
    <w:rsid w:val="00CA2ECF"/>
    <w:rsid w:val="00CA2F1B"/>
    <w:rsid w:val="00CA31CF"/>
    <w:rsid w:val="00CA3355"/>
    <w:rsid w:val="00CA3379"/>
    <w:rsid w:val="00CA370A"/>
    <w:rsid w:val="00CA704D"/>
    <w:rsid w:val="00CB26A7"/>
    <w:rsid w:val="00CB2CBE"/>
    <w:rsid w:val="00CB3A68"/>
    <w:rsid w:val="00CB3B85"/>
    <w:rsid w:val="00CB59B6"/>
    <w:rsid w:val="00CB7AA1"/>
    <w:rsid w:val="00CC10DA"/>
    <w:rsid w:val="00CC2903"/>
    <w:rsid w:val="00CC50F7"/>
    <w:rsid w:val="00CC683D"/>
    <w:rsid w:val="00CC6A4F"/>
    <w:rsid w:val="00CC78C8"/>
    <w:rsid w:val="00CD07A0"/>
    <w:rsid w:val="00CD0FD7"/>
    <w:rsid w:val="00CD1285"/>
    <w:rsid w:val="00CD17F4"/>
    <w:rsid w:val="00CD328F"/>
    <w:rsid w:val="00CE1847"/>
    <w:rsid w:val="00CE2A6E"/>
    <w:rsid w:val="00CE3B75"/>
    <w:rsid w:val="00CE46D6"/>
    <w:rsid w:val="00CE59B0"/>
    <w:rsid w:val="00CE5CE7"/>
    <w:rsid w:val="00CE6EB4"/>
    <w:rsid w:val="00CE6EE2"/>
    <w:rsid w:val="00CF04CB"/>
    <w:rsid w:val="00CF2804"/>
    <w:rsid w:val="00CF4476"/>
    <w:rsid w:val="00CF5ECE"/>
    <w:rsid w:val="00CF71D2"/>
    <w:rsid w:val="00D0130E"/>
    <w:rsid w:val="00D014D8"/>
    <w:rsid w:val="00D0199F"/>
    <w:rsid w:val="00D03332"/>
    <w:rsid w:val="00D036AA"/>
    <w:rsid w:val="00D04344"/>
    <w:rsid w:val="00D04D1B"/>
    <w:rsid w:val="00D05152"/>
    <w:rsid w:val="00D05AFF"/>
    <w:rsid w:val="00D0630C"/>
    <w:rsid w:val="00D06EF5"/>
    <w:rsid w:val="00D07650"/>
    <w:rsid w:val="00D1074F"/>
    <w:rsid w:val="00D114F2"/>
    <w:rsid w:val="00D115E4"/>
    <w:rsid w:val="00D11810"/>
    <w:rsid w:val="00D119A2"/>
    <w:rsid w:val="00D15AD1"/>
    <w:rsid w:val="00D17AE1"/>
    <w:rsid w:val="00D203F4"/>
    <w:rsid w:val="00D20D3C"/>
    <w:rsid w:val="00D23E93"/>
    <w:rsid w:val="00D249BA"/>
    <w:rsid w:val="00D2567F"/>
    <w:rsid w:val="00D258EF"/>
    <w:rsid w:val="00D26786"/>
    <w:rsid w:val="00D2754F"/>
    <w:rsid w:val="00D308E3"/>
    <w:rsid w:val="00D400FF"/>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96E"/>
    <w:rsid w:val="00D54D3E"/>
    <w:rsid w:val="00D56981"/>
    <w:rsid w:val="00D5720A"/>
    <w:rsid w:val="00D60B3E"/>
    <w:rsid w:val="00D65531"/>
    <w:rsid w:val="00D6637F"/>
    <w:rsid w:val="00D725BE"/>
    <w:rsid w:val="00D744E7"/>
    <w:rsid w:val="00D74FDB"/>
    <w:rsid w:val="00D7505B"/>
    <w:rsid w:val="00D75341"/>
    <w:rsid w:val="00D76A47"/>
    <w:rsid w:val="00D76B99"/>
    <w:rsid w:val="00D80EB7"/>
    <w:rsid w:val="00D80F03"/>
    <w:rsid w:val="00D82639"/>
    <w:rsid w:val="00D84D98"/>
    <w:rsid w:val="00D90322"/>
    <w:rsid w:val="00D903A2"/>
    <w:rsid w:val="00D91C98"/>
    <w:rsid w:val="00D9253B"/>
    <w:rsid w:val="00D92860"/>
    <w:rsid w:val="00D93A74"/>
    <w:rsid w:val="00D93D0F"/>
    <w:rsid w:val="00D9534D"/>
    <w:rsid w:val="00D95E60"/>
    <w:rsid w:val="00D9691A"/>
    <w:rsid w:val="00DA0879"/>
    <w:rsid w:val="00DA0B0F"/>
    <w:rsid w:val="00DA10A6"/>
    <w:rsid w:val="00DA1AA5"/>
    <w:rsid w:val="00DA1CE5"/>
    <w:rsid w:val="00DA1F03"/>
    <w:rsid w:val="00DA3146"/>
    <w:rsid w:val="00DA3562"/>
    <w:rsid w:val="00DA5A75"/>
    <w:rsid w:val="00DA71B5"/>
    <w:rsid w:val="00DA7C8D"/>
    <w:rsid w:val="00DB13DD"/>
    <w:rsid w:val="00DB1CB5"/>
    <w:rsid w:val="00DB215C"/>
    <w:rsid w:val="00DB480B"/>
    <w:rsid w:val="00DB64A9"/>
    <w:rsid w:val="00DB7FBA"/>
    <w:rsid w:val="00DC0B80"/>
    <w:rsid w:val="00DC1D42"/>
    <w:rsid w:val="00DC326C"/>
    <w:rsid w:val="00DC47E2"/>
    <w:rsid w:val="00DC4F45"/>
    <w:rsid w:val="00DC5654"/>
    <w:rsid w:val="00DC6CD9"/>
    <w:rsid w:val="00DC6F4B"/>
    <w:rsid w:val="00DD16A8"/>
    <w:rsid w:val="00DD1E36"/>
    <w:rsid w:val="00DD34CF"/>
    <w:rsid w:val="00DD4FA0"/>
    <w:rsid w:val="00DD5D75"/>
    <w:rsid w:val="00DD635B"/>
    <w:rsid w:val="00DD695E"/>
    <w:rsid w:val="00DD6B56"/>
    <w:rsid w:val="00DE198C"/>
    <w:rsid w:val="00DE489E"/>
    <w:rsid w:val="00DE54D0"/>
    <w:rsid w:val="00DE5C0D"/>
    <w:rsid w:val="00DE66CB"/>
    <w:rsid w:val="00DE6808"/>
    <w:rsid w:val="00DE75B6"/>
    <w:rsid w:val="00DE7D3B"/>
    <w:rsid w:val="00DF073F"/>
    <w:rsid w:val="00DF08C6"/>
    <w:rsid w:val="00DF0ABE"/>
    <w:rsid w:val="00DF1C1A"/>
    <w:rsid w:val="00DF28D3"/>
    <w:rsid w:val="00DF2EEE"/>
    <w:rsid w:val="00DF318B"/>
    <w:rsid w:val="00DF3FCB"/>
    <w:rsid w:val="00DF5BA5"/>
    <w:rsid w:val="00DF7B2E"/>
    <w:rsid w:val="00E00110"/>
    <w:rsid w:val="00E0088F"/>
    <w:rsid w:val="00E04A22"/>
    <w:rsid w:val="00E079B8"/>
    <w:rsid w:val="00E1033F"/>
    <w:rsid w:val="00E11874"/>
    <w:rsid w:val="00E12104"/>
    <w:rsid w:val="00E121C5"/>
    <w:rsid w:val="00E17407"/>
    <w:rsid w:val="00E21905"/>
    <w:rsid w:val="00E21A45"/>
    <w:rsid w:val="00E22D78"/>
    <w:rsid w:val="00E23442"/>
    <w:rsid w:val="00E23D4F"/>
    <w:rsid w:val="00E23FB8"/>
    <w:rsid w:val="00E249F0"/>
    <w:rsid w:val="00E3250E"/>
    <w:rsid w:val="00E335B5"/>
    <w:rsid w:val="00E33616"/>
    <w:rsid w:val="00E3413A"/>
    <w:rsid w:val="00E34F86"/>
    <w:rsid w:val="00E40823"/>
    <w:rsid w:val="00E409A6"/>
    <w:rsid w:val="00E40C29"/>
    <w:rsid w:val="00E437B1"/>
    <w:rsid w:val="00E43958"/>
    <w:rsid w:val="00E439AB"/>
    <w:rsid w:val="00E44E25"/>
    <w:rsid w:val="00E45739"/>
    <w:rsid w:val="00E45CC1"/>
    <w:rsid w:val="00E465E8"/>
    <w:rsid w:val="00E46D23"/>
    <w:rsid w:val="00E514BD"/>
    <w:rsid w:val="00E51E94"/>
    <w:rsid w:val="00E613CF"/>
    <w:rsid w:val="00E61E08"/>
    <w:rsid w:val="00E62782"/>
    <w:rsid w:val="00E6444C"/>
    <w:rsid w:val="00E6485F"/>
    <w:rsid w:val="00E64B3B"/>
    <w:rsid w:val="00E65C73"/>
    <w:rsid w:val="00E6718F"/>
    <w:rsid w:val="00E67AE3"/>
    <w:rsid w:val="00E703BA"/>
    <w:rsid w:val="00E70A74"/>
    <w:rsid w:val="00E7553A"/>
    <w:rsid w:val="00E75E53"/>
    <w:rsid w:val="00E76057"/>
    <w:rsid w:val="00E80082"/>
    <w:rsid w:val="00E813DF"/>
    <w:rsid w:val="00E82BFD"/>
    <w:rsid w:val="00E8538F"/>
    <w:rsid w:val="00E8606F"/>
    <w:rsid w:val="00E876D9"/>
    <w:rsid w:val="00E92AAE"/>
    <w:rsid w:val="00E94444"/>
    <w:rsid w:val="00E9468E"/>
    <w:rsid w:val="00E9510E"/>
    <w:rsid w:val="00E95DC1"/>
    <w:rsid w:val="00E97315"/>
    <w:rsid w:val="00EA1A54"/>
    <w:rsid w:val="00EA3401"/>
    <w:rsid w:val="00EA432D"/>
    <w:rsid w:val="00EA43FC"/>
    <w:rsid w:val="00EA76AF"/>
    <w:rsid w:val="00EB0FE7"/>
    <w:rsid w:val="00EB0FF0"/>
    <w:rsid w:val="00EB1759"/>
    <w:rsid w:val="00EB1ECB"/>
    <w:rsid w:val="00EB22AB"/>
    <w:rsid w:val="00EB5BDE"/>
    <w:rsid w:val="00EB6392"/>
    <w:rsid w:val="00EB7854"/>
    <w:rsid w:val="00EC1B05"/>
    <w:rsid w:val="00EC3CE9"/>
    <w:rsid w:val="00EC4913"/>
    <w:rsid w:val="00EC5EEE"/>
    <w:rsid w:val="00EC718E"/>
    <w:rsid w:val="00EC7E5F"/>
    <w:rsid w:val="00ED06D8"/>
    <w:rsid w:val="00ED5069"/>
    <w:rsid w:val="00ED7CB2"/>
    <w:rsid w:val="00ED7F48"/>
    <w:rsid w:val="00EE05B0"/>
    <w:rsid w:val="00EE2BA9"/>
    <w:rsid w:val="00EE3445"/>
    <w:rsid w:val="00EE3A25"/>
    <w:rsid w:val="00EE41B3"/>
    <w:rsid w:val="00EF0011"/>
    <w:rsid w:val="00EF0700"/>
    <w:rsid w:val="00EF17E5"/>
    <w:rsid w:val="00EF1CAF"/>
    <w:rsid w:val="00EF222B"/>
    <w:rsid w:val="00EF35F5"/>
    <w:rsid w:val="00EF38AC"/>
    <w:rsid w:val="00EF4392"/>
    <w:rsid w:val="00EF7CD6"/>
    <w:rsid w:val="00F00984"/>
    <w:rsid w:val="00F037EB"/>
    <w:rsid w:val="00F041E4"/>
    <w:rsid w:val="00F05BE5"/>
    <w:rsid w:val="00F06F11"/>
    <w:rsid w:val="00F07370"/>
    <w:rsid w:val="00F103D6"/>
    <w:rsid w:val="00F10849"/>
    <w:rsid w:val="00F11472"/>
    <w:rsid w:val="00F1288B"/>
    <w:rsid w:val="00F139A6"/>
    <w:rsid w:val="00F14C97"/>
    <w:rsid w:val="00F169B0"/>
    <w:rsid w:val="00F17031"/>
    <w:rsid w:val="00F17133"/>
    <w:rsid w:val="00F17867"/>
    <w:rsid w:val="00F21937"/>
    <w:rsid w:val="00F2357B"/>
    <w:rsid w:val="00F23AE3"/>
    <w:rsid w:val="00F24270"/>
    <w:rsid w:val="00F260D7"/>
    <w:rsid w:val="00F262B7"/>
    <w:rsid w:val="00F30445"/>
    <w:rsid w:val="00F30D78"/>
    <w:rsid w:val="00F31831"/>
    <w:rsid w:val="00F319B1"/>
    <w:rsid w:val="00F32BD1"/>
    <w:rsid w:val="00F3369E"/>
    <w:rsid w:val="00F36B37"/>
    <w:rsid w:val="00F37AC5"/>
    <w:rsid w:val="00F37E23"/>
    <w:rsid w:val="00F4115E"/>
    <w:rsid w:val="00F43C3A"/>
    <w:rsid w:val="00F4554E"/>
    <w:rsid w:val="00F4637E"/>
    <w:rsid w:val="00F474CD"/>
    <w:rsid w:val="00F5021C"/>
    <w:rsid w:val="00F503BB"/>
    <w:rsid w:val="00F527C5"/>
    <w:rsid w:val="00F52EA4"/>
    <w:rsid w:val="00F5517D"/>
    <w:rsid w:val="00F56C20"/>
    <w:rsid w:val="00F5778F"/>
    <w:rsid w:val="00F57996"/>
    <w:rsid w:val="00F6441D"/>
    <w:rsid w:val="00F668D7"/>
    <w:rsid w:val="00F66D4F"/>
    <w:rsid w:val="00F675EC"/>
    <w:rsid w:val="00F70676"/>
    <w:rsid w:val="00F71CEB"/>
    <w:rsid w:val="00F72928"/>
    <w:rsid w:val="00F73846"/>
    <w:rsid w:val="00F80168"/>
    <w:rsid w:val="00F8036A"/>
    <w:rsid w:val="00F84FB3"/>
    <w:rsid w:val="00F924F3"/>
    <w:rsid w:val="00F92C4B"/>
    <w:rsid w:val="00F939EA"/>
    <w:rsid w:val="00F946D1"/>
    <w:rsid w:val="00F96FB1"/>
    <w:rsid w:val="00FA36E5"/>
    <w:rsid w:val="00FA4DD0"/>
    <w:rsid w:val="00FA536D"/>
    <w:rsid w:val="00FA7375"/>
    <w:rsid w:val="00FA75D4"/>
    <w:rsid w:val="00FA7EDE"/>
    <w:rsid w:val="00FB4433"/>
    <w:rsid w:val="00FB589A"/>
    <w:rsid w:val="00FB62F4"/>
    <w:rsid w:val="00FB755A"/>
    <w:rsid w:val="00FB770B"/>
    <w:rsid w:val="00FC1072"/>
    <w:rsid w:val="00FC1638"/>
    <w:rsid w:val="00FC238F"/>
    <w:rsid w:val="00FC2A96"/>
    <w:rsid w:val="00FC30F8"/>
    <w:rsid w:val="00FC4CB0"/>
    <w:rsid w:val="00FC5DD4"/>
    <w:rsid w:val="00FC6201"/>
    <w:rsid w:val="00FC73C2"/>
    <w:rsid w:val="00FD2574"/>
    <w:rsid w:val="00FD2FDF"/>
    <w:rsid w:val="00FD591A"/>
    <w:rsid w:val="00FD61BC"/>
    <w:rsid w:val="00FD62F6"/>
    <w:rsid w:val="00FD6BB6"/>
    <w:rsid w:val="00FE0088"/>
    <w:rsid w:val="00FE1102"/>
    <w:rsid w:val="00FE1459"/>
    <w:rsid w:val="00FE1DC8"/>
    <w:rsid w:val="00FE24B1"/>
    <w:rsid w:val="00FE40D1"/>
    <w:rsid w:val="00FE4846"/>
    <w:rsid w:val="00FE498A"/>
    <w:rsid w:val="00FE4FD3"/>
    <w:rsid w:val="00FE573E"/>
    <w:rsid w:val="00FE7244"/>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BA01"/>
  <w15:docId w15:val="{F4D5C194-18B7-3A43-9777-0456E2FA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74"/>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 w:type="character" w:customStyle="1" w:styleId="bkciteavail">
    <w:name w:val="bk_cite_avail"/>
    <w:basedOn w:val="DefaultParagraphFont"/>
    <w:rsid w:val="002631CD"/>
  </w:style>
  <w:style w:type="character" w:styleId="FollowedHyperlink">
    <w:name w:val="FollowedHyperlink"/>
    <w:basedOn w:val="DefaultParagraphFont"/>
    <w:uiPriority w:val="99"/>
    <w:semiHidden/>
    <w:unhideWhenUsed/>
    <w:rsid w:val="00403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3341">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45357">
      <w:bodyDiv w:val="1"/>
      <w:marLeft w:val="0"/>
      <w:marRight w:val="0"/>
      <w:marTop w:val="0"/>
      <w:marBottom w:val="0"/>
      <w:divBdr>
        <w:top w:val="none" w:sz="0" w:space="0" w:color="auto"/>
        <w:left w:val="none" w:sz="0" w:space="0" w:color="auto"/>
        <w:bottom w:val="none" w:sz="0" w:space="0" w:color="auto"/>
        <w:right w:val="none" w:sz="0" w:space="0" w:color="auto"/>
      </w:divBdr>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7721">
      <w:bodyDiv w:val="1"/>
      <w:marLeft w:val="0"/>
      <w:marRight w:val="0"/>
      <w:marTop w:val="0"/>
      <w:marBottom w:val="0"/>
      <w:divBdr>
        <w:top w:val="none" w:sz="0" w:space="0" w:color="auto"/>
        <w:left w:val="none" w:sz="0" w:space="0" w:color="auto"/>
        <w:bottom w:val="none" w:sz="0" w:space="0" w:color="auto"/>
        <w:right w:val="none" w:sz="0" w:space="0" w:color="auto"/>
      </w:divBdr>
    </w:div>
    <w:div w:id="1579243703">
      <w:bodyDiv w:val="1"/>
      <w:marLeft w:val="0"/>
      <w:marRight w:val="0"/>
      <w:marTop w:val="0"/>
      <w:marBottom w:val="0"/>
      <w:divBdr>
        <w:top w:val="none" w:sz="0" w:space="0" w:color="auto"/>
        <w:left w:val="none" w:sz="0" w:space="0" w:color="auto"/>
        <w:bottom w:val="none" w:sz="0" w:space="0" w:color="auto"/>
        <w:right w:val="none" w:sz="0" w:space="0" w:color="auto"/>
      </w:divBdr>
    </w:div>
    <w:div w:id="1836215241">
      <w:bodyDiv w:val="1"/>
      <w:marLeft w:val="0"/>
      <w:marRight w:val="0"/>
      <w:marTop w:val="0"/>
      <w:marBottom w:val="0"/>
      <w:divBdr>
        <w:top w:val="none" w:sz="0" w:space="0" w:color="auto"/>
        <w:left w:val="none" w:sz="0" w:space="0" w:color="auto"/>
        <w:bottom w:val="none" w:sz="0" w:space="0" w:color="auto"/>
        <w:right w:val="none" w:sz="0" w:space="0" w:color="auto"/>
      </w:divBdr>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bean@adelaide.edu.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otuke/TSH_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30BBA831-C553-BA4E-8543-8E651E8D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16506</Words>
  <Characters>94085</Characters>
  <Application>Microsoft Office Word</Application>
  <DocSecurity>0</DocSecurity>
  <Lines>784</Lines>
  <Paragraphs>220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cp:lastPrinted>2019-11-22T00:22:00Z</cp:lastPrinted>
  <dcterms:created xsi:type="dcterms:W3CDTF">2019-12-05T23:36:00Z</dcterms:created>
  <dcterms:modified xsi:type="dcterms:W3CDTF">2019-12-05T23:36:00Z</dcterms:modified>
</cp:coreProperties>
</file>