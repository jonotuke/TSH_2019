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032B">
      <w:pPr>
        <w:spacing w:line="480" w:lineRule="auto"/>
        <w:ind w:left="-1418"/>
        <w:jc w:val="center"/>
        <w:rPr>
          <w:ins w:id="0" w:author="Stephen" w:date="2018-12-24T06:57:00Z"/>
          <w:sz w:val="28"/>
          <w:szCs w:val="28"/>
        </w:rPr>
        <w:pPrChange w:id="1" w:author="Stephen" w:date="2018-12-30T19:23:00Z">
          <w:pPr>
            <w:spacing w:line="480" w:lineRule="auto"/>
            <w:jc w:val="center"/>
          </w:pPr>
        </w:pPrChange>
      </w:pPr>
      <w:del w:id="2" w:author="Stephen" w:date="2018-12-24T06:57:00Z">
        <w:r w:rsidDel="00F939EA">
          <w:rPr>
            <w:sz w:val="28"/>
            <w:szCs w:val="28"/>
          </w:rPr>
          <w:delText xml:space="preserve">CORRELATIONS BETWEEN </w:delText>
        </w:r>
        <w:r w:rsidR="009C3C06" w:rsidDel="00F939EA">
          <w:rPr>
            <w:sz w:val="28"/>
            <w:szCs w:val="28"/>
          </w:rPr>
          <w:delText xml:space="preserve">FREE THYROXINE </w:delText>
        </w:r>
        <w:r w:rsidDel="00F939EA">
          <w:rPr>
            <w:sz w:val="28"/>
            <w:szCs w:val="28"/>
          </w:rPr>
          <w:delText xml:space="preserve">AND TSH, AND BETWEEN </w:delText>
        </w:r>
        <w:r w:rsidR="009C3C06" w:rsidRPr="009C3C06" w:rsidDel="00F939EA">
          <w:rPr>
            <w:sz w:val="28"/>
            <w:szCs w:val="28"/>
          </w:rPr>
          <w:delText xml:space="preserve">FREE THYROXINE </w:delText>
        </w:r>
        <w:r w:rsidDel="00F939EA">
          <w:rPr>
            <w:sz w:val="28"/>
            <w:szCs w:val="28"/>
          </w:rPr>
          <w:delText>AND FEATURES OF SUBCLINI</w:delText>
        </w:r>
        <w:r w:rsidR="00E437B1" w:rsidDel="00F939EA">
          <w:rPr>
            <w:sz w:val="28"/>
            <w:szCs w:val="28"/>
          </w:rPr>
          <w:delText>CAL THYROID DYSFUNCTION, DENY THE VALIDITY OF CURRENT DIAGNOSTIC CRITERIA</w:delText>
        </w:r>
        <w:r w:rsidR="00CC10DA" w:rsidDel="00F939EA">
          <w:rPr>
            <w:sz w:val="28"/>
            <w:szCs w:val="28"/>
          </w:rPr>
          <w:delText xml:space="preserve"> FOR SUBCLINICAL THYROID DYSFUNCTION</w:delText>
        </w:r>
        <w:r w:rsidR="00751BC6" w:rsidDel="00F939EA">
          <w:rPr>
            <w:sz w:val="28"/>
            <w:szCs w:val="28"/>
          </w:rPr>
          <w:delText xml:space="preserve">: A SYSTEMATIC </w:delText>
        </w:r>
        <w:commentRangeStart w:id="3"/>
        <w:r w:rsidR="00751BC6" w:rsidDel="00F939EA">
          <w:rPr>
            <w:sz w:val="28"/>
            <w:szCs w:val="28"/>
          </w:rPr>
          <w:delText>REVIEW</w:delText>
        </w:r>
        <w:commentRangeEnd w:id="3"/>
        <w:r w:rsidR="006D185B" w:rsidDel="00F939EA">
          <w:rPr>
            <w:rStyle w:val="CommentReference"/>
          </w:rPr>
          <w:commentReference w:id="3"/>
        </w:r>
      </w:del>
    </w:p>
    <w:p w:rsidR="00F939EA" w:rsidRDefault="00F939EA" w:rsidP="00DE75B6">
      <w:pPr>
        <w:spacing w:line="480" w:lineRule="auto"/>
        <w:jc w:val="center"/>
        <w:rPr>
          <w:sz w:val="28"/>
          <w:szCs w:val="28"/>
        </w:rPr>
      </w:pPr>
      <w:ins w:id="4" w:author="Stephen" w:date="2018-12-24T06:55:00Z">
        <w:r>
          <w:rPr>
            <w:sz w:val="28"/>
            <w:szCs w:val="28"/>
          </w:rPr>
          <w:t>CLINICAL PARAMETERS CORRELATE MORE OFTEN WITH THYROID HORMONE LEVELS THAN WITH TSH LEVELS</w:t>
        </w:r>
      </w:ins>
      <w:ins w:id="5" w:author="Stephen" w:date="2018-12-24T06:56:00Z">
        <w:r>
          <w:rPr>
            <w:sz w:val="28"/>
            <w:szCs w:val="28"/>
          </w:rPr>
          <w:t>: A SYSTEMATIC REVIEW</w:t>
        </w:r>
      </w:ins>
    </w:p>
    <w:p w:rsidR="00DE75B6" w:rsidRDefault="00DE75B6" w:rsidP="00DE75B6">
      <w:pPr>
        <w:spacing w:line="480" w:lineRule="auto"/>
        <w:rPr>
          <w:sz w:val="28"/>
          <w:szCs w:val="28"/>
        </w:rPr>
      </w:pPr>
    </w:p>
    <w:p w:rsidR="00DE75B6" w:rsidRDefault="00DE75B6" w:rsidP="00DE75B6">
      <w:pPr>
        <w:spacing w:line="480" w:lineRule="auto"/>
        <w:rPr>
          <w:sz w:val="28"/>
          <w:szCs w:val="28"/>
        </w:rPr>
      </w:pPr>
    </w:p>
    <w:p w:rsidR="00DE75B6" w:rsidRDefault="009C3C06" w:rsidP="00DE75B6">
      <w:pPr>
        <w:spacing w:line="480" w:lineRule="auto"/>
        <w:rPr>
          <w:sz w:val="28"/>
          <w:szCs w:val="28"/>
        </w:rPr>
      </w:pPr>
      <w:r>
        <w:rPr>
          <w:sz w:val="28"/>
          <w:szCs w:val="28"/>
        </w:rPr>
        <w:br w:type="page"/>
      </w: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b/>
          <w:sz w:val="24"/>
          <w:szCs w:val="24"/>
        </w:rPr>
        <w:t>Context:</w:t>
      </w:r>
      <w:r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ins w:id="6" w:author="Stephen" w:date="2019-02-17T13:46:00Z">
        <w:r w:rsidR="00CD0FD7">
          <w:rPr>
            <w:rFonts w:ascii="Times New Roman" w:hAnsi="Times New Roman" w:cs="Times New Roman"/>
            <w:sz w:val="24"/>
            <w:szCs w:val="24"/>
          </w:rPr>
          <w:t xml:space="preserve"> </w:t>
        </w:r>
      </w:ins>
      <w:r w:rsidRPr="00DE75B6">
        <w:rPr>
          <w:rFonts w:ascii="Times New Roman" w:hAnsi="Times New Roman" w:cs="Times New Roman"/>
          <w:sz w:val="24"/>
          <w:szCs w:val="24"/>
        </w:rPr>
        <w:t>abnormal levels of TSH. Evidence has emerged contradicting the set-point model of thyroid regulation which underlies the concept of TSH based subclinical thyroid dysfunction. We therefore addressed the question as to whether free thyroxine (FT4) or TSH levels provide the better guide to the broad range of clinical parameters associated with thyroid dysfunction.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b/>
          <w:sz w:val="24"/>
          <w:szCs w:val="24"/>
        </w:rPr>
        <w:t>Evidence Acquisition:</w:t>
      </w:r>
      <w:r w:rsidRPr="00DE75B6">
        <w:rPr>
          <w:rFonts w:ascii="Times New Roman" w:hAnsi="Times New Roman" w:cs="Times New Roman"/>
          <w:sz w:val="24"/>
          <w:szCs w:val="24"/>
        </w:rPr>
        <w:t xml:space="preserve"> A PubMed/Medline search up to November 2018. References of retrieved articles were searched. Papers were assessed for quality using a modified Newcastle-Ottawa score. PRISMA guidelines were followed.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b/>
          <w:sz w:val="24"/>
          <w:szCs w:val="24"/>
        </w:rPr>
        <w:t>Evidence Synthesis:</w:t>
      </w:r>
      <w:ins w:id="7" w:author="Stephen" w:date="2019-02-17T13:46:00Z">
        <w:r w:rsidR="00CD0FD7">
          <w:rPr>
            <w:rFonts w:ascii="Times New Roman" w:hAnsi="Times New Roman" w:cs="Times New Roman"/>
            <w:b/>
            <w:sz w:val="24"/>
            <w:szCs w:val="24"/>
          </w:rPr>
          <w:t xml:space="preserve"> </w:t>
        </w:r>
      </w:ins>
      <w:r w:rsidR="00B66676">
        <w:rPr>
          <w:rFonts w:ascii="Times New Roman" w:hAnsi="Times New Roman" w:cs="Times New Roman"/>
          <w:sz w:val="24"/>
          <w:szCs w:val="24"/>
        </w:rPr>
        <w:t xml:space="preserve">We identified </w:t>
      </w:r>
      <w:ins w:id="8" w:author="Stephen" w:date="2018-12-04T20:30:00Z">
        <w:r w:rsidR="005E6A49">
          <w:rPr>
            <w:rFonts w:ascii="Times New Roman" w:hAnsi="Times New Roman" w:cs="Times New Roman"/>
            <w:sz w:val="24"/>
            <w:szCs w:val="24"/>
          </w:rPr>
          <w:t>3</w:t>
        </w:r>
      </w:ins>
      <w:del w:id="9" w:author="Stephen" w:date="2018-12-04T20:30:00Z">
        <w:r w:rsidR="00B66676" w:rsidDel="005E6A49">
          <w:rPr>
            <w:rFonts w:ascii="Times New Roman" w:hAnsi="Times New Roman" w:cs="Times New Roman"/>
            <w:sz w:val="24"/>
            <w:szCs w:val="24"/>
          </w:rPr>
          <w:delText>2</w:delText>
        </w:r>
      </w:del>
      <w:r w:rsidR="00B66676">
        <w:rPr>
          <w:rFonts w:ascii="Times New Roman" w:hAnsi="Times New Roman" w:cs="Times New Roman"/>
          <w:sz w:val="24"/>
          <w:szCs w:val="24"/>
        </w:rPr>
        <w:t>5 ar</w:t>
      </w:r>
      <w:ins w:id="10" w:author="Stephen" w:date="2018-12-02T10:02:00Z">
        <w:r w:rsidR="00E8538F">
          <w:rPr>
            <w:rFonts w:ascii="Times New Roman" w:hAnsi="Times New Roman" w:cs="Times New Roman"/>
            <w:sz w:val="24"/>
            <w:szCs w:val="24"/>
          </w:rPr>
          <w:t>t</w:t>
        </w:r>
      </w:ins>
      <w:r w:rsidR="00B66676">
        <w:rPr>
          <w:rFonts w:ascii="Times New Roman" w:hAnsi="Times New Roman" w:cs="Times New Roman"/>
          <w:sz w:val="24"/>
          <w:szCs w:val="24"/>
        </w:rPr>
        <w:t>icles.</w:t>
      </w:r>
      <w:ins w:id="11" w:author="Stephen" w:date="2019-02-17T13:46:00Z">
        <w:r w:rsidR="00CD0FD7">
          <w:rPr>
            <w:rFonts w:ascii="Times New Roman" w:hAnsi="Times New Roman" w:cs="Times New Roman"/>
            <w:sz w:val="24"/>
            <w:szCs w:val="24"/>
          </w:rPr>
          <w:t xml:space="preserve"> </w:t>
        </w:r>
      </w:ins>
      <w:r w:rsidRPr="00DE75B6">
        <w:rPr>
          <w:rFonts w:ascii="Times New Roman" w:hAnsi="Times New Roman" w:cs="Times New Roman"/>
          <w:sz w:val="24"/>
          <w:szCs w:val="24"/>
        </w:rPr>
        <w:t>There was consistent high quality evidence that atrial fibrillation, low bone density, frailty and death, in the context of higher thyroid function, were more strongly correlated with higher FT4levels than with lower TSH levels.</w:t>
      </w:r>
      <w:ins w:id="12" w:author="Stephen" w:date="2019-02-17T13:46:00Z">
        <w:r w:rsidR="00CD0FD7">
          <w:rPr>
            <w:rFonts w:ascii="Times New Roman" w:hAnsi="Times New Roman" w:cs="Times New Roman"/>
            <w:sz w:val="24"/>
            <w:szCs w:val="24"/>
          </w:rPr>
          <w:t xml:space="preserve"> </w:t>
        </w:r>
      </w:ins>
      <w:r w:rsidRPr="00DE75B6">
        <w:rPr>
          <w:rFonts w:ascii="Times New Roman" w:hAnsi="Times New Roman" w:cs="Times New Roman"/>
          <w:sz w:val="24"/>
          <w:szCs w:val="24"/>
        </w:rPr>
        <w:t>In the context of lower thyroid function, the evidence was less consistent, but still, features of the metabolic syndrome and steatohepatitis were more strongly associated with lower FT4 than higher TSH levels. We were unable to find any consistent evidence suggesting TSH levels correlated better than FT4 levels</w:t>
      </w:r>
      <w:ins w:id="13" w:author="Stephen" w:date="2019-02-17T13:46:00Z">
        <w:r w:rsidR="00CD0FD7">
          <w:rPr>
            <w:rFonts w:ascii="Times New Roman" w:hAnsi="Times New Roman" w:cs="Times New Roman"/>
            <w:sz w:val="24"/>
            <w:szCs w:val="24"/>
          </w:rPr>
          <w:t xml:space="preserve"> </w:t>
        </w:r>
      </w:ins>
      <w:r w:rsidRPr="00DE75B6">
        <w:rPr>
          <w:rFonts w:ascii="Times New Roman" w:hAnsi="Times New Roman" w:cs="Times New Roman"/>
          <w:sz w:val="24"/>
          <w:szCs w:val="24"/>
        </w:rPr>
        <w:t>with any parameter.</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Conclusions. For subclinical hyperthyroidism and to a lesser extent for subclinical hypothyroidism FT4 levels have a stronger correlation with clinical parameters than do TSH levels. The physiological effects of thyroid status are continuous across the normal and abnormal ranges as judged by FT4, and to a lesser extent, TSH levels.</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Subclinical thyroid dysfunction is defined as the combination of</w:t>
      </w:r>
      <w:ins w:id="14" w:author="Stephen" w:date="2018-12-24T13:42:00Z">
        <w:r w:rsidR="002F054F">
          <w:rPr>
            <w:rFonts w:ascii="Times New Roman" w:hAnsi="Times New Roman" w:cs="Times New Roman"/>
            <w:sz w:val="24"/>
            <w:szCs w:val="24"/>
          </w:rPr>
          <w:t xml:space="preserve"> </w:t>
        </w:r>
      </w:ins>
      <w:r w:rsidRPr="00DE75B6">
        <w:rPr>
          <w:rFonts w:ascii="Times New Roman" w:hAnsi="Times New Roman" w:cs="Times New Roman"/>
          <w:sz w:val="24"/>
          <w:szCs w:val="24"/>
        </w:rPr>
        <w:t>abnormal thyroid stimulation hormone (TSH)</w:t>
      </w:r>
      <w:ins w:id="15" w:author="Stephen" w:date="2018-12-28T14:02: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levels with normal thyroid hormone levels</w:t>
      </w:r>
      <w:ins w:id="16"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[1-</w:t>
      </w:r>
      <w:ins w:id="17" w:author="Fitzgerald,Stephen" w:date="2018-12-20T12:10:00Z">
        <w:r w:rsidR="005E5977">
          <w:rPr>
            <w:rFonts w:ascii="Times New Roman" w:hAnsi="Times New Roman" w:cs="Times New Roman"/>
            <w:sz w:val="24"/>
            <w:szCs w:val="24"/>
          </w:rPr>
          <w:t>5</w:t>
        </w:r>
      </w:ins>
      <w:del w:id="18" w:author="Fitzgerald,Stephen" w:date="2018-12-20T12:10:00Z">
        <w:r w:rsidRPr="00DE75B6" w:rsidDel="005E5977">
          <w:rPr>
            <w:rFonts w:ascii="Times New Roman" w:hAnsi="Times New Roman" w:cs="Times New Roman"/>
            <w:sz w:val="24"/>
            <w:szCs w:val="24"/>
          </w:rPr>
          <w:delText>4</w:delText>
        </w:r>
      </w:del>
      <w:r w:rsidRPr="00DE75B6">
        <w:rPr>
          <w:rFonts w:ascii="Times New Roman" w:hAnsi="Times New Roman" w:cs="Times New Roman"/>
          <w:sz w:val="24"/>
          <w:szCs w:val="24"/>
        </w:rPr>
        <w:t>]. Subclinical thyroid dysfunction, so defined, is common, with a population prevalence of approximately 5%</w:t>
      </w:r>
      <w:ins w:id="19"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[1]</w:t>
      </w:r>
      <w:ins w:id="20" w:author="Stephen" w:date="2018-12-17T19:46:00Z">
        <w:r w:rsidR="00224E67">
          <w:rPr>
            <w:rFonts w:ascii="Times New Roman" w:hAnsi="Times New Roman" w:cs="Times New Roman"/>
            <w:sz w:val="24"/>
            <w:szCs w:val="24"/>
          </w:rPr>
          <w:t>, increasing to 15</w:t>
        </w:r>
      </w:ins>
      <w:ins w:id="21" w:author="Stephen" w:date="2018-12-17T19:47:00Z">
        <w:r w:rsidR="00224E67">
          <w:rPr>
            <w:rFonts w:ascii="Times New Roman" w:hAnsi="Times New Roman" w:cs="Times New Roman"/>
            <w:sz w:val="24"/>
            <w:szCs w:val="24"/>
          </w:rPr>
          <w:t>% to 20% in the elderly</w:t>
        </w:r>
      </w:ins>
      <w:ins w:id="22" w:author="Fitzgerald,Stephen" w:date="2018-12-20T12:10:00Z">
        <w:r w:rsidR="005E5977">
          <w:rPr>
            <w:rFonts w:ascii="Times New Roman" w:hAnsi="Times New Roman" w:cs="Times New Roman"/>
            <w:sz w:val="24"/>
            <w:szCs w:val="24"/>
          </w:rPr>
          <w:t xml:space="preserve"> [5]</w:t>
        </w:r>
      </w:ins>
      <w:ins w:id="23" w:author="Stephen" w:date="2018-12-17T19:47:00Z">
        <w:del w:id="24" w:author="Fitzgerald,Stephen" w:date="2018-12-20T12:10:00Z">
          <w:r w:rsidR="00224E67" w:rsidDel="005E5977">
            <w:rPr>
              <w:rFonts w:ascii="Times New Roman" w:hAnsi="Times New Roman" w:cs="Times New Roman"/>
              <w:sz w:val="24"/>
              <w:szCs w:val="24"/>
            </w:rPr>
            <w:delText>{Taylor}</w:delText>
          </w:r>
        </w:del>
      </w:ins>
      <w:del w:id="25" w:author="Fitzgerald,Stephen" w:date="2018-12-20T12:10:00Z">
        <w:r w:rsidRPr="00DE75B6" w:rsidDel="005E5977">
          <w:rPr>
            <w:rFonts w:ascii="Times New Roman" w:hAnsi="Times New Roman" w:cs="Times New Roman"/>
            <w:sz w:val="24"/>
            <w:szCs w:val="24"/>
          </w:rPr>
          <w:delText>.</w:delText>
        </w:r>
      </w:del>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ins w:id="26" w:author="Fitzgerald,Stephen" w:date="2018-12-20T12:10:00Z">
        <w:r w:rsidR="005E5977">
          <w:rPr>
            <w:rFonts w:ascii="Times New Roman" w:hAnsi="Times New Roman" w:cs="Times New Roman"/>
            <w:sz w:val="24"/>
            <w:szCs w:val="24"/>
          </w:rPr>
          <w:t>5</w:t>
        </w:r>
      </w:ins>
      <w:del w:id="27" w:author="Fitzgerald,Stephen" w:date="2018-12-20T12:10:00Z">
        <w:r w:rsidRPr="00DE75B6" w:rsidDel="005E5977">
          <w:rPr>
            <w:rFonts w:ascii="Times New Roman" w:hAnsi="Times New Roman" w:cs="Times New Roman"/>
            <w:sz w:val="24"/>
            <w:szCs w:val="24"/>
          </w:rPr>
          <w:delText>4</w:delText>
        </w:r>
      </w:del>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del w:id="28" w:author="Stephen" w:date="2018-12-22T18:23:00Z">
        <w:r w:rsidRPr="00DE75B6" w:rsidDel="002D68E3">
          <w:rPr>
            <w:rFonts w:ascii="Times New Roman" w:hAnsi="Times New Roman" w:cs="Times New Roman"/>
            <w:sz w:val="24"/>
            <w:szCs w:val="24"/>
          </w:rPr>
          <w:delText>circumstances[</w:delText>
        </w:r>
      </w:del>
      <w:ins w:id="29" w:author="Stephen" w:date="2018-12-22T18:23:00Z">
        <w:r w:rsidR="002D68E3" w:rsidRPr="00DE75B6">
          <w:rPr>
            <w:rFonts w:ascii="Times New Roman" w:hAnsi="Times New Roman" w:cs="Times New Roman"/>
            <w:sz w:val="24"/>
            <w:szCs w:val="24"/>
          </w:rPr>
          <w:t>circumstances [</w:t>
        </w:r>
      </w:ins>
      <w:r w:rsidRPr="00DE75B6">
        <w:rPr>
          <w:rFonts w:ascii="Times New Roman" w:hAnsi="Times New Roman" w:cs="Times New Roman"/>
          <w:sz w:val="24"/>
          <w:szCs w:val="24"/>
        </w:rPr>
        <w:t>2,</w:t>
      </w:r>
      <w:ins w:id="30" w:author="Stephen" w:date="2018-12-28T14:03: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5-</w:t>
      </w:r>
      <w:ins w:id="31" w:author="Fitzgerald,Stephen" w:date="2018-12-20T12:11:00Z">
        <w:r w:rsidR="005E5977">
          <w:rPr>
            <w:rFonts w:ascii="Times New Roman" w:hAnsi="Times New Roman" w:cs="Times New Roman"/>
            <w:sz w:val="24"/>
            <w:szCs w:val="24"/>
          </w:rPr>
          <w:t>8</w:t>
        </w:r>
      </w:ins>
      <w:del w:id="32" w:author="Fitzgerald,Stephen" w:date="2018-12-20T12:11:00Z">
        <w:r w:rsidRPr="00DE75B6" w:rsidDel="005E5977">
          <w:rPr>
            <w:rFonts w:ascii="Times New Roman" w:hAnsi="Times New Roman" w:cs="Times New Roman"/>
            <w:sz w:val="24"/>
            <w:szCs w:val="24"/>
          </w:rPr>
          <w:delText>7</w:delText>
        </w:r>
      </w:del>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Underlying the concept of subclinical thyroid dysfunction is the understanding that the intra-individual variation in thyroid hormone levels is less than the inter-individual </w:t>
      </w:r>
      <w:del w:id="33" w:author="Stephen" w:date="2018-12-28T14:03:00Z">
        <w:r w:rsidRPr="00DE75B6" w:rsidDel="009D0C35">
          <w:rPr>
            <w:rFonts w:ascii="Times New Roman" w:hAnsi="Times New Roman" w:cs="Times New Roman"/>
            <w:sz w:val="24"/>
            <w:szCs w:val="24"/>
          </w:rPr>
          <w:delText>variation[</w:delText>
        </w:r>
      </w:del>
      <w:ins w:id="34" w:author="Stephen" w:date="2018-12-28T14:03:00Z">
        <w:r w:rsidR="009D0C35" w:rsidRPr="00DE75B6">
          <w:rPr>
            <w:rFonts w:ascii="Times New Roman" w:hAnsi="Times New Roman" w:cs="Times New Roman"/>
            <w:sz w:val="24"/>
            <w:szCs w:val="24"/>
          </w:rPr>
          <w:t>variation [</w:t>
        </w:r>
      </w:ins>
      <w:ins w:id="35" w:author="Fitzgerald,Stephen" w:date="2018-12-20T12:11:00Z">
        <w:r w:rsidR="005E5977">
          <w:rPr>
            <w:rFonts w:ascii="Times New Roman" w:hAnsi="Times New Roman" w:cs="Times New Roman"/>
            <w:sz w:val="24"/>
            <w:szCs w:val="24"/>
          </w:rPr>
          <w:t>9</w:t>
        </w:r>
      </w:ins>
      <w:del w:id="36" w:author="Fitzgerald,Stephen" w:date="2018-12-20T12:11:00Z">
        <w:r w:rsidRPr="00DE75B6" w:rsidDel="005E5977">
          <w:rPr>
            <w:rFonts w:ascii="Times New Roman" w:hAnsi="Times New Roman" w:cs="Times New Roman"/>
            <w:sz w:val="24"/>
            <w:szCs w:val="24"/>
          </w:rPr>
          <w:delText>8</w:delText>
        </w:r>
      </w:del>
      <w:r w:rsidRPr="00DE75B6">
        <w:rPr>
          <w:rFonts w:ascii="Times New Roman" w:hAnsi="Times New Roman" w:cs="Times New Roman"/>
          <w:sz w:val="24"/>
          <w:szCs w:val="24"/>
        </w:rPr>
        <w:t xml:space="preserve">]. This has led to the view that individuals may have abnormal thyroid hormone levels for themselves, even though the hormone levels may still lie within a population normal </w:t>
      </w:r>
      <w:del w:id="37" w:author="Stephen" w:date="2018-12-28T14:03:00Z">
        <w:r w:rsidRPr="00DE75B6" w:rsidDel="009D0C35">
          <w:rPr>
            <w:rFonts w:ascii="Times New Roman" w:hAnsi="Times New Roman" w:cs="Times New Roman"/>
            <w:sz w:val="24"/>
            <w:szCs w:val="24"/>
          </w:rPr>
          <w:delText>range[</w:delText>
        </w:r>
      </w:del>
      <w:ins w:id="38" w:author="Stephen" w:date="2018-12-28T14:03:00Z">
        <w:r w:rsidR="009D0C35" w:rsidRPr="00DE75B6">
          <w:rPr>
            <w:rFonts w:ascii="Times New Roman" w:hAnsi="Times New Roman" w:cs="Times New Roman"/>
            <w:sz w:val="24"/>
            <w:szCs w:val="24"/>
          </w:rPr>
          <w:t>range [</w:t>
        </w:r>
      </w:ins>
      <w:del w:id="39" w:author="Fitzgerald,Stephen" w:date="2018-12-20T12:12:00Z">
        <w:r w:rsidRPr="00DE75B6" w:rsidDel="005E5977">
          <w:rPr>
            <w:rFonts w:ascii="Times New Roman" w:hAnsi="Times New Roman" w:cs="Times New Roman"/>
            <w:sz w:val="24"/>
            <w:szCs w:val="24"/>
          </w:rPr>
          <w:delText>8</w:delText>
        </w:r>
      </w:del>
      <w:del w:id="40" w:author="Stephen" w:date="2018-12-28T14:03:00Z">
        <w:r w:rsidRPr="00DE75B6" w:rsidDel="009D0C35">
          <w:rPr>
            <w:rFonts w:ascii="Times New Roman" w:hAnsi="Times New Roman" w:cs="Times New Roman"/>
            <w:sz w:val="24"/>
            <w:szCs w:val="24"/>
          </w:rPr>
          <w:delText>,</w:delText>
        </w:r>
      </w:del>
      <w:r w:rsidRPr="00DE75B6">
        <w:rPr>
          <w:rFonts w:ascii="Times New Roman" w:hAnsi="Times New Roman" w:cs="Times New Roman"/>
          <w:sz w:val="24"/>
          <w:szCs w:val="24"/>
        </w:rPr>
        <w:t>9</w:t>
      </w:r>
      <w:ins w:id="41" w:author="Fitzgerald,Stephen" w:date="2018-12-20T12:12:00Z">
        <w:r w:rsidR="005E5977">
          <w:rPr>
            <w:rFonts w:ascii="Times New Roman" w:hAnsi="Times New Roman" w:cs="Times New Roman"/>
            <w:sz w:val="24"/>
            <w:szCs w:val="24"/>
          </w:rPr>
          <w:t>,</w:t>
        </w:r>
      </w:ins>
      <w:ins w:id="42" w:author="Stephen" w:date="2018-12-28T14:03:00Z">
        <w:r w:rsidR="009D0C35">
          <w:rPr>
            <w:rFonts w:ascii="Times New Roman" w:hAnsi="Times New Roman" w:cs="Times New Roman"/>
            <w:sz w:val="24"/>
            <w:szCs w:val="24"/>
          </w:rPr>
          <w:t xml:space="preserve"> </w:t>
        </w:r>
      </w:ins>
      <w:ins w:id="43" w:author="Fitzgerald,Stephen" w:date="2018-12-20T12:12:00Z">
        <w:r w:rsidR="005E5977">
          <w:rPr>
            <w:rFonts w:ascii="Times New Roman" w:hAnsi="Times New Roman" w:cs="Times New Roman"/>
            <w:sz w:val="24"/>
            <w:szCs w:val="24"/>
          </w:rPr>
          <w:t>10</w:t>
        </w:r>
      </w:ins>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Physiologically, each individual has been thought to have a ‘se</w:t>
      </w:r>
      <w:ins w:id="44" w:author="Fitzgerald,Stephen" w:date="2018-12-20T12:46:00Z">
        <w:r w:rsidR="00020987">
          <w:rPr>
            <w:rFonts w:ascii="Times New Roman" w:hAnsi="Times New Roman" w:cs="Times New Roman"/>
            <w:sz w:val="24"/>
            <w:szCs w:val="24"/>
          </w:rPr>
          <w:t>t</w:t>
        </w:r>
      </w:ins>
      <w:del w:id="45" w:author="Fitzgerald,Stephen" w:date="2018-12-20T12:46:00Z">
        <w:r w:rsidRPr="00DE75B6" w:rsidDel="00020987">
          <w:rPr>
            <w:rFonts w:ascii="Times New Roman" w:hAnsi="Times New Roman" w:cs="Times New Roman"/>
            <w:sz w:val="24"/>
            <w:szCs w:val="24"/>
          </w:rPr>
          <w:delText>t-</w:delText>
        </w:r>
      </w:del>
      <w:commentRangeStart w:id="46"/>
      <w:r w:rsidRPr="00DE75B6">
        <w:rPr>
          <w:rFonts w:ascii="Times New Roman" w:hAnsi="Times New Roman" w:cs="Times New Roman"/>
          <w:sz w:val="24"/>
          <w:szCs w:val="24"/>
        </w:rPr>
        <w:t>point</w:t>
      </w:r>
      <w:commentRangeEnd w:id="46"/>
      <w:r w:rsidRPr="00DE75B6">
        <w:rPr>
          <w:rStyle w:val="CommentReference"/>
          <w:rFonts w:ascii="Times New Roman" w:hAnsi="Times New Roman" w:cs="Times New Roman"/>
          <w:sz w:val="24"/>
          <w:szCs w:val="24"/>
        </w:rPr>
        <w:commentReference w:id="46"/>
      </w:r>
      <w:r w:rsidRPr="00DE75B6">
        <w:rPr>
          <w:rFonts w:ascii="Times New Roman" w:hAnsi="Times New Roman" w:cs="Times New Roman"/>
          <w:sz w:val="24"/>
          <w:szCs w:val="24"/>
        </w:rPr>
        <w:t>’, target, reference, or ideal level of thyroid hormones [</w:t>
      </w:r>
      <w:ins w:id="47" w:author="Fitzgerald,Stephen" w:date="2018-12-20T12:13:00Z">
        <w:r w:rsidR="005E5977">
          <w:rPr>
            <w:rFonts w:ascii="Times New Roman" w:hAnsi="Times New Roman" w:cs="Times New Roman"/>
            <w:sz w:val="24"/>
            <w:szCs w:val="24"/>
          </w:rPr>
          <w:t>9-12</w:t>
        </w:r>
      </w:ins>
      <w:del w:id="48" w:author="Fitzgerald,Stephen" w:date="2018-12-20T12:13:00Z">
        <w:r w:rsidRPr="00DE75B6" w:rsidDel="005E5977">
          <w:rPr>
            <w:rFonts w:ascii="Times New Roman" w:hAnsi="Times New Roman" w:cs="Times New Roman"/>
            <w:sz w:val="24"/>
            <w:szCs w:val="24"/>
          </w:rPr>
          <w:delText>8-11</w:delText>
        </w:r>
      </w:del>
      <w:r w:rsidRPr="00DE75B6">
        <w:rPr>
          <w:rFonts w:ascii="Times New Roman" w:hAnsi="Times New Roman" w:cs="Times New Roman"/>
          <w:sz w:val="24"/>
          <w:szCs w:val="24"/>
        </w:rPr>
        <w:t xml:space="preserve">]. Set point theory proposes that deviation from such a set point generates an error signal to which the body </w:t>
      </w:r>
      <w:del w:id="49" w:author="Stephen" w:date="2018-12-22T18:23:00Z">
        <w:r w:rsidRPr="00DE75B6" w:rsidDel="002D68E3">
          <w:rPr>
            <w:rFonts w:ascii="Times New Roman" w:hAnsi="Times New Roman" w:cs="Times New Roman"/>
            <w:sz w:val="24"/>
            <w:szCs w:val="24"/>
          </w:rPr>
          <w:delText>responds[</w:delText>
        </w:r>
      </w:del>
      <w:ins w:id="50" w:author="Stephen" w:date="2018-12-22T18:23:00Z">
        <w:r w:rsidR="002D68E3" w:rsidRPr="00DE75B6">
          <w:rPr>
            <w:rFonts w:ascii="Times New Roman" w:hAnsi="Times New Roman" w:cs="Times New Roman"/>
            <w:sz w:val="24"/>
            <w:szCs w:val="24"/>
          </w:rPr>
          <w:t>responds [</w:t>
        </w:r>
      </w:ins>
      <w:r w:rsidRPr="00DE75B6">
        <w:rPr>
          <w:rFonts w:ascii="Times New Roman" w:hAnsi="Times New Roman" w:cs="Times New Roman"/>
          <w:sz w:val="24"/>
          <w:szCs w:val="24"/>
        </w:rPr>
        <w:t>1</w:t>
      </w:r>
      <w:del w:id="51" w:author="Fitzgerald,Stephen" w:date="2018-12-20T12:13:00Z">
        <w:r w:rsidRPr="00DE75B6" w:rsidDel="005E5977">
          <w:rPr>
            <w:rFonts w:ascii="Times New Roman" w:hAnsi="Times New Roman" w:cs="Times New Roman"/>
            <w:sz w:val="24"/>
            <w:szCs w:val="24"/>
          </w:rPr>
          <w:delText>2</w:delText>
        </w:r>
      </w:del>
      <w:ins w:id="52" w:author="Fitzgerald,Stephen" w:date="2018-12-20T12:13:00Z">
        <w:r w:rsidR="005E5977">
          <w:rPr>
            <w:rFonts w:ascii="Times New Roman" w:hAnsi="Times New Roman" w:cs="Times New Roman"/>
            <w:sz w:val="24"/>
            <w:szCs w:val="24"/>
          </w:rPr>
          <w:t>3</w:t>
        </w:r>
      </w:ins>
      <w:r w:rsidRPr="00DE75B6">
        <w:rPr>
          <w:rFonts w:ascii="Times New Roman" w:hAnsi="Times New Roman" w:cs="Times New Roman"/>
          <w:sz w:val="24"/>
          <w:szCs w:val="24"/>
        </w:rPr>
        <w:t xml:space="preserve">]. As TSH levels are believed to be the most sensitive marker of thyroid </w:t>
      </w:r>
      <w:del w:id="53" w:author="Stephen" w:date="2018-12-22T18:23:00Z">
        <w:r w:rsidRPr="00DE75B6" w:rsidDel="002D68E3">
          <w:rPr>
            <w:rFonts w:ascii="Times New Roman" w:hAnsi="Times New Roman" w:cs="Times New Roman"/>
            <w:sz w:val="24"/>
            <w:szCs w:val="24"/>
          </w:rPr>
          <w:delText>functionit</w:delText>
        </w:r>
      </w:del>
      <w:ins w:id="54" w:author="Stephen" w:date="2018-12-22T18:23:00Z">
        <w:r w:rsidR="002D68E3" w:rsidRPr="00DE75B6">
          <w:rPr>
            <w:rFonts w:ascii="Times New Roman" w:hAnsi="Times New Roman" w:cs="Times New Roman"/>
            <w:sz w:val="24"/>
            <w:szCs w:val="24"/>
          </w:rPr>
          <w:t>function it</w:t>
        </w:r>
      </w:ins>
      <w:r w:rsidRPr="00DE75B6">
        <w:rPr>
          <w:rFonts w:ascii="Times New Roman" w:hAnsi="Times New Roman" w:cs="Times New Roman"/>
          <w:sz w:val="24"/>
          <w:szCs w:val="24"/>
        </w:rPr>
        <w:t xml:space="preserve"> has followed that abnormal TSH levels, even in the context of normal free </w:t>
      </w:r>
      <w:del w:id="55" w:author="Stephen" w:date="2018-12-22T18:23:00Z">
        <w:r w:rsidRPr="00DE75B6" w:rsidDel="002D68E3">
          <w:rPr>
            <w:rFonts w:ascii="Times New Roman" w:hAnsi="Times New Roman" w:cs="Times New Roman"/>
            <w:sz w:val="24"/>
            <w:szCs w:val="24"/>
          </w:rPr>
          <w:delText>thyroxine(</w:delText>
        </w:r>
      </w:del>
      <w:ins w:id="56" w:author="Stephen" w:date="2018-12-22T18:23:00Z">
        <w:r w:rsidR="002D68E3" w:rsidRPr="00DE75B6">
          <w:rPr>
            <w:rFonts w:ascii="Times New Roman" w:hAnsi="Times New Roman" w:cs="Times New Roman"/>
            <w:sz w:val="24"/>
            <w:szCs w:val="24"/>
          </w:rPr>
          <w:t>thyroxine (</w:t>
        </w:r>
      </w:ins>
      <w:r w:rsidRPr="00DE75B6">
        <w:rPr>
          <w:rFonts w:ascii="Times New Roman" w:hAnsi="Times New Roman" w:cs="Times New Roman"/>
          <w:sz w:val="24"/>
          <w:szCs w:val="24"/>
        </w:rPr>
        <w:t>FT4) and free triiodothyronine (FT3) levels, indicate thyroid dysfunction</w:t>
      </w:r>
      <w:ins w:id="57" w:author="Stephen" w:date="2018-12-28T14:04: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[4,</w:t>
      </w:r>
      <w:ins w:id="58" w:author="Stephen" w:date="2018-12-28T14:05: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1</w:t>
      </w:r>
      <w:ins w:id="59" w:author="Fitzgerald,Stephen" w:date="2018-12-20T12:14:00Z">
        <w:r w:rsidR="005E5977">
          <w:rPr>
            <w:rFonts w:ascii="Times New Roman" w:hAnsi="Times New Roman" w:cs="Times New Roman"/>
            <w:sz w:val="24"/>
            <w:szCs w:val="24"/>
          </w:rPr>
          <w:t>4</w:t>
        </w:r>
      </w:ins>
      <w:del w:id="60" w:author="Fitzgerald,Stephen" w:date="2018-12-20T12:14:00Z">
        <w:r w:rsidRPr="00DE75B6" w:rsidDel="005E5977">
          <w:rPr>
            <w:rFonts w:ascii="Times New Roman" w:hAnsi="Times New Roman" w:cs="Times New Roman"/>
            <w:sz w:val="24"/>
            <w:szCs w:val="24"/>
          </w:rPr>
          <w:delText>3</w:delText>
        </w:r>
      </w:del>
      <w:r w:rsidRPr="00DE75B6">
        <w:rPr>
          <w:rFonts w:ascii="Times New Roman" w:hAnsi="Times New Roman" w:cs="Times New Roman"/>
          <w:sz w:val="24"/>
          <w:szCs w:val="24"/>
        </w:rPr>
        <w:t>], albeit a more subtle dysfunction than that of overt thyroid dysfunction, when there are abnormalities of FT4 and /or FT3 as well as TSH.</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TSH levels as well as being the arbiters of the diagnosis of subclinical thyroid dysfunction are also promoted as the parameters that guide therapy when therapy is </w:t>
      </w:r>
      <w:del w:id="61" w:author="Stephen" w:date="2018-12-22T18:23:00Z">
        <w:r w:rsidRPr="00DE75B6" w:rsidDel="002D68E3">
          <w:rPr>
            <w:rFonts w:ascii="Times New Roman" w:hAnsi="Times New Roman" w:cs="Times New Roman"/>
            <w:sz w:val="24"/>
            <w:szCs w:val="24"/>
          </w:rPr>
          <w:delText>instituted[</w:delText>
        </w:r>
      </w:del>
      <w:ins w:id="62" w:author="Stephen" w:date="2018-12-22T18:23:00Z">
        <w:r w:rsidR="002D68E3" w:rsidRPr="00DE75B6">
          <w:rPr>
            <w:rFonts w:ascii="Times New Roman" w:hAnsi="Times New Roman" w:cs="Times New Roman"/>
            <w:sz w:val="24"/>
            <w:szCs w:val="24"/>
          </w:rPr>
          <w:t>instituted [</w:t>
        </w:r>
      </w:ins>
      <w:ins w:id="63" w:author="Fitzgerald,Stephen" w:date="2018-12-20T12:15:00Z">
        <w:r w:rsidR="005E5977">
          <w:rPr>
            <w:rFonts w:ascii="Times New Roman" w:hAnsi="Times New Roman" w:cs="Times New Roman"/>
            <w:sz w:val="24"/>
            <w:szCs w:val="24"/>
          </w:rPr>
          <w:t>6</w:t>
        </w:r>
      </w:ins>
      <w:del w:id="64" w:author="Fitzgerald,Stephen" w:date="2018-12-20T12:15:00Z">
        <w:r w:rsidRPr="00DE75B6" w:rsidDel="005E5977">
          <w:rPr>
            <w:rFonts w:ascii="Times New Roman" w:hAnsi="Times New Roman" w:cs="Times New Roman"/>
            <w:sz w:val="24"/>
            <w:szCs w:val="24"/>
          </w:rPr>
          <w:delText>5</w:delText>
        </w:r>
      </w:del>
      <w:r w:rsidRPr="00DE75B6">
        <w:rPr>
          <w:rFonts w:ascii="Times New Roman" w:hAnsi="Times New Roman" w:cs="Times New Roman"/>
          <w:sz w:val="24"/>
          <w:szCs w:val="24"/>
        </w:rPr>
        <w:t xml:space="preserve">].  </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It has previously been suggested by some authors that the above definition of subclinical thyroid dysfunction is overly simple and that its diagnosis should not be based</w:t>
      </w:r>
      <w:ins w:id="65" w:author="Stephen" w:date="2018-12-22T12:30:00Z">
        <w:r w:rsidR="006E053A">
          <w:rPr>
            <w:rFonts w:ascii="Times New Roman" w:hAnsi="Times New Roman" w:cs="Times New Roman"/>
            <w:sz w:val="24"/>
            <w:szCs w:val="24"/>
          </w:rPr>
          <w:t xml:space="preserve"> </w:t>
        </w:r>
      </w:ins>
      <w:r w:rsidRPr="00DE75B6">
        <w:rPr>
          <w:rFonts w:ascii="Times New Roman" w:hAnsi="Times New Roman" w:cs="Times New Roman"/>
          <w:sz w:val="24"/>
          <w:szCs w:val="24"/>
        </w:rPr>
        <w:t>solely on the TSH level being outside of a general population range</w:t>
      </w:r>
      <w:ins w:id="66" w:author="Stephen" w:date="2018-12-28T14:05:00Z">
        <w:r w:rsidR="009D0C35">
          <w:rPr>
            <w:rFonts w:ascii="Times New Roman" w:hAnsi="Times New Roman" w:cs="Times New Roman"/>
            <w:sz w:val="24"/>
            <w:szCs w:val="24"/>
          </w:rPr>
          <w:t xml:space="preserve"> </w:t>
        </w:r>
      </w:ins>
      <w:r w:rsidRPr="00DE75B6">
        <w:rPr>
          <w:rFonts w:ascii="Times New Roman" w:hAnsi="Times New Roman" w:cs="Times New Roman"/>
          <w:sz w:val="24"/>
          <w:szCs w:val="24"/>
        </w:rPr>
        <w:t>[</w:t>
      </w:r>
      <w:del w:id="67" w:author="Fitzgerald,Stephen" w:date="2018-12-20T12:15:00Z">
        <w:r w:rsidRPr="00DE75B6" w:rsidDel="005E5977">
          <w:rPr>
            <w:rFonts w:ascii="Times New Roman" w:hAnsi="Times New Roman" w:cs="Times New Roman"/>
            <w:sz w:val="24"/>
            <w:szCs w:val="24"/>
          </w:rPr>
          <w:delText>14,</w:delText>
        </w:r>
      </w:del>
      <w:r w:rsidRPr="00DE75B6">
        <w:rPr>
          <w:rFonts w:ascii="Times New Roman" w:hAnsi="Times New Roman" w:cs="Times New Roman"/>
          <w:sz w:val="24"/>
          <w:szCs w:val="24"/>
        </w:rPr>
        <w:t>15</w:t>
      </w:r>
      <w:ins w:id="68" w:author="Fitzgerald,Stephen" w:date="2018-12-20T12:15:00Z">
        <w:r w:rsidR="005E5977">
          <w:rPr>
            <w:rFonts w:ascii="Times New Roman" w:hAnsi="Times New Roman" w:cs="Times New Roman"/>
            <w:sz w:val="24"/>
            <w:szCs w:val="24"/>
          </w:rPr>
          <w:t>,</w:t>
        </w:r>
      </w:ins>
      <w:ins w:id="69" w:author="Stephen" w:date="2018-12-28T14:06:00Z">
        <w:r w:rsidR="009D0C35">
          <w:rPr>
            <w:rFonts w:ascii="Times New Roman" w:hAnsi="Times New Roman" w:cs="Times New Roman"/>
            <w:sz w:val="24"/>
            <w:szCs w:val="24"/>
          </w:rPr>
          <w:t xml:space="preserve"> </w:t>
        </w:r>
      </w:ins>
      <w:ins w:id="70" w:author="Fitzgerald,Stephen" w:date="2018-12-20T12:15:00Z">
        <w:r w:rsidR="005E5977">
          <w:rPr>
            <w:rFonts w:ascii="Times New Roman" w:hAnsi="Times New Roman" w:cs="Times New Roman"/>
            <w:sz w:val="24"/>
            <w:szCs w:val="24"/>
          </w:rPr>
          <w:t>16</w:t>
        </w:r>
      </w:ins>
      <w:r w:rsidRPr="00DE75B6">
        <w:rPr>
          <w:rFonts w:ascii="Times New Roman" w:hAnsi="Times New Roman" w:cs="Times New Roman"/>
          <w:sz w:val="24"/>
          <w:szCs w:val="24"/>
        </w:rPr>
        <w:t>]. Rather, more accuracy may be achieved by defining a normal range for the combination of thyroid hormones and TSH.</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ins w:id="71"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physiological parameters</w:t>
      </w:r>
      <w:ins w:id="72"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are not judged</w:t>
      </w:r>
      <w:ins w:id="73" w:author="Stephen" w:date="2018-12-22T17:47: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by the levels of their controlling hormones. For example, whether or not an individual has hypoglycaemia or hypercalcemia is not determined</w:t>
      </w:r>
      <w:ins w:id="74" w:author="Stephen" w:date="2018-12-22T17:48:00Z">
        <w:r w:rsidR="0003578C">
          <w:rPr>
            <w:rFonts w:ascii="Times New Roman" w:hAnsi="Times New Roman" w:cs="Times New Roman"/>
            <w:sz w:val="24"/>
            <w:szCs w:val="24"/>
          </w:rPr>
          <w:t xml:space="preserve"> </w:t>
        </w:r>
      </w:ins>
      <w:r w:rsidRPr="00DE75B6">
        <w:rPr>
          <w:rFonts w:ascii="Times New Roman" w:hAnsi="Times New Roman" w:cs="Times New Roman"/>
          <w:sz w:val="24"/>
          <w:szCs w:val="24"/>
        </w:rPr>
        <w:t>by reference to insulin</w:t>
      </w:r>
      <w:ins w:id="75" w:author="Fitzgerald,Stephen" w:date="2018-12-20T12:25:00Z">
        <w:r w:rsidR="00F66D4F">
          <w:rPr>
            <w:rFonts w:ascii="Times New Roman" w:hAnsi="Times New Roman" w:cs="Times New Roman"/>
            <w:sz w:val="24"/>
            <w:szCs w:val="24"/>
          </w:rPr>
          <w:t xml:space="preserve"> [17]</w:t>
        </w:r>
      </w:ins>
      <w:r w:rsidRPr="00DE75B6">
        <w:rPr>
          <w:rFonts w:ascii="Times New Roman" w:hAnsi="Times New Roman" w:cs="Times New Roman"/>
          <w:sz w:val="24"/>
          <w:szCs w:val="24"/>
        </w:rPr>
        <w:t xml:space="preserve"> or parathyroid hormone levels</w:t>
      </w:r>
      <w:ins w:id="76" w:author="Fitzgerald,Stephen" w:date="2018-12-20T12:25:00Z">
        <w:r w:rsidR="00F66D4F">
          <w:rPr>
            <w:rFonts w:ascii="Times New Roman" w:hAnsi="Times New Roman" w:cs="Times New Roman"/>
            <w:sz w:val="24"/>
            <w:szCs w:val="24"/>
          </w:rPr>
          <w:t xml:space="preserve"> [18]</w:t>
        </w:r>
      </w:ins>
      <w:r w:rsidRPr="00DE75B6">
        <w:rPr>
          <w:rFonts w:ascii="Times New Roman" w:hAnsi="Times New Roman" w:cs="Times New Roman"/>
          <w:sz w:val="24"/>
          <w:szCs w:val="24"/>
        </w:rPr>
        <w:t xml:space="preserve"> respectively. ACTH levels are not considered valuable for screening for Cushing’s syndrome</w:t>
      </w:r>
      <w:ins w:id="77" w:author="Fitzgerald,Stephen" w:date="2018-12-20T12:26:00Z">
        <w:r w:rsidR="00F66D4F">
          <w:rPr>
            <w:rFonts w:ascii="Times New Roman" w:hAnsi="Times New Roman" w:cs="Times New Roman"/>
            <w:sz w:val="24"/>
            <w:szCs w:val="24"/>
          </w:rPr>
          <w:t xml:space="preserve"> [19]</w:t>
        </w:r>
      </w:ins>
      <w:r w:rsidRPr="00DE75B6">
        <w:rPr>
          <w:rFonts w:ascii="Times New Roman" w:hAnsi="Times New Roman" w:cs="Times New Roman"/>
          <w:sz w:val="24"/>
          <w:szCs w:val="24"/>
        </w:rPr>
        <w:t>. In general the level of a controlling hormone is used to determine the cause of a disturbance rather than whether or not there is a disturbance</w:t>
      </w:r>
      <w:ins w:id="78" w:author="Fitzgerald,Stephen" w:date="2018-12-20T12:25:00Z">
        <w:r w:rsidR="00F66D4F">
          <w:rPr>
            <w:rFonts w:ascii="Times New Roman" w:hAnsi="Times New Roman" w:cs="Times New Roman"/>
            <w:sz w:val="24"/>
            <w:szCs w:val="24"/>
          </w:rPr>
          <w:t xml:space="preserve"> [</w:t>
        </w:r>
      </w:ins>
      <w:ins w:id="79" w:author="Fitzgerald,Stephen" w:date="2018-12-20T12:26:00Z">
        <w:r w:rsidR="00F66D4F">
          <w:rPr>
            <w:rFonts w:ascii="Times New Roman" w:hAnsi="Times New Roman" w:cs="Times New Roman"/>
            <w:sz w:val="24"/>
            <w:szCs w:val="24"/>
          </w:rPr>
          <w:t>17-</w:t>
        </w:r>
      </w:ins>
      <w:ins w:id="80" w:author="Fitzgerald,Stephen" w:date="2018-12-20T12:25:00Z">
        <w:r w:rsidR="00F66D4F">
          <w:rPr>
            <w:rFonts w:ascii="Times New Roman" w:hAnsi="Times New Roman" w:cs="Times New Roman"/>
            <w:sz w:val="24"/>
            <w:szCs w:val="24"/>
          </w:rPr>
          <w:t>19]</w:t>
        </w:r>
      </w:ins>
      <w:r w:rsidRPr="00DE75B6">
        <w:rPr>
          <w:rFonts w:ascii="Times New Roman" w:hAnsi="Times New Roman" w:cs="Times New Roman"/>
          <w:sz w:val="24"/>
          <w:szCs w:val="24"/>
        </w:rPr>
        <w:t xml:space="preserve">. The anomalous situation appears to have arisen in the case of thyroid function because of the strong population correlation between thyroid hormones and TSH </w:t>
      </w:r>
      <w:del w:id="81" w:author="Stephen" w:date="2018-12-24T13:43:00Z">
        <w:r w:rsidRPr="00DE75B6" w:rsidDel="002F054F">
          <w:rPr>
            <w:rFonts w:ascii="Times New Roman" w:hAnsi="Times New Roman" w:cs="Times New Roman"/>
            <w:sz w:val="24"/>
            <w:szCs w:val="24"/>
          </w:rPr>
          <w:delText>levels[</w:delText>
        </w:r>
      </w:del>
      <w:ins w:id="82" w:author="Stephen" w:date="2018-12-24T13:43:00Z">
        <w:r w:rsidR="002F054F" w:rsidRPr="00DE75B6">
          <w:rPr>
            <w:rFonts w:ascii="Times New Roman" w:hAnsi="Times New Roman" w:cs="Times New Roman"/>
            <w:sz w:val="24"/>
            <w:szCs w:val="24"/>
          </w:rPr>
          <w:t>levels [</w:t>
        </w:r>
      </w:ins>
      <w:r w:rsidRPr="00DE75B6">
        <w:rPr>
          <w:rFonts w:ascii="Times New Roman" w:hAnsi="Times New Roman" w:cs="Times New Roman"/>
          <w:sz w:val="24"/>
          <w:szCs w:val="24"/>
        </w:rPr>
        <w:t>1</w:t>
      </w:r>
      <w:ins w:id="83" w:author="Fitzgerald,Stephen" w:date="2018-12-20T12:43:00Z">
        <w:r w:rsidR="00020987">
          <w:rPr>
            <w:rFonts w:ascii="Times New Roman" w:hAnsi="Times New Roman" w:cs="Times New Roman"/>
            <w:sz w:val="24"/>
            <w:szCs w:val="24"/>
          </w:rPr>
          <w:t>1</w:t>
        </w:r>
      </w:ins>
      <w:del w:id="84" w:author="Fitzgerald,Stephen" w:date="2018-12-20T12:43:00Z">
        <w:r w:rsidRPr="00DE75B6" w:rsidDel="00020987">
          <w:rPr>
            <w:rFonts w:ascii="Times New Roman" w:hAnsi="Times New Roman" w:cs="Times New Roman"/>
            <w:sz w:val="24"/>
            <w:szCs w:val="24"/>
          </w:rPr>
          <w:delText>0</w:delText>
        </w:r>
      </w:del>
      <w:r w:rsidRPr="00DE75B6">
        <w:rPr>
          <w:rFonts w:ascii="Times New Roman" w:hAnsi="Times New Roman" w:cs="Times New Roman"/>
          <w:sz w:val="24"/>
          <w:szCs w:val="24"/>
        </w:rPr>
        <w:t>,</w:t>
      </w:r>
      <w:ins w:id="85" w:author="Stephen" w:date="2018-12-28T14:08:00Z">
        <w:r w:rsidR="009D0C35">
          <w:rPr>
            <w:rFonts w:ascii="Times New Roman" w:hAnsi="Times New Roman" w:cs="Times New Roman"/>
            <w:sz w:val="24"/>
            <w:szCs w:val="24"/>
          </w:rPr>
          <w:t xml:space="preserve"> </w:t>
        </w:r>
      </w:ins>
      <w:ins w:id="86" w:author="Fitzgerald,Stephen" w:date="2018-12-20T12:43:00Z">
        <w:r w:rsidR="00020987">
          <w:rPr>
            <w:rFonts w:ascii="Times New Roman" w:hAnsi="Times New Roman" w:cs="Times New Roman"/>
            <w:sz w:val="24"/>
            <w:szCs w:val="24"/>
          </w:rPr>
          <w:t>20</w:t>
        </w:r>
      </w:ins>
      <w:del w:id="87" w:author="Fitzgerald,Stephen" w:date="2018-12-20T12:43:00Z">
        <w:r w:rsidRPr="00DE75B6" w:rsidDel="00020987">
          <w:rPr>
            <w:rFonts w:ascii="Times New Roman" w:hAnsi="Times New Roman" w:cs="Times New Roman"/>
            <w:sz w:val="24"/>
            <w:szCs w:val="24"/>
          </w:rPr>
          <w:delText>16</w:delText>
        </w:r>
      </w:del>
      <w:r w:rsidRPr="00DE75B6">
        <w:rPr>
          <w:rFonts w:ascii="Times New Roman" w:hAnsi="Times New Roman" w:cs="Times New Roman"/>
          <w:sz w:val="24"/>
          <w:szCs w:val="24"/>
        </w:rPr>
        <w:t>]. This correlation is such that determining the TSH level is a very good screening test for overt thyroid dysfunction.</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Our previous work, has demonstrated that the negative population correlation between FT4 and TSH provides evidence against the existence of a set point for thyroid </w:t>
      </w:r>
      <w:del w:id="88" w:author="Stephen" w:date="2018-12-24T13:43:00Z">
        <w:r w:rsidRPr="00DE75B6" w:rsidDel="002F054F">
          <w:rPr>
            <w:rFonts w:ascii="Times New Roman" w:hAnsi="Times New Roman" w:cs="Times New Roman"/>
            <w:sz w:val="24"/>
            <w:szCs w:val="24"/>
          </w:rPr>
          <w:delText>hormones[</w:delText>
        </w:r>
      </w:del>
      <w:ins w:id="89" w:author="Stephen" w:date="2018-12-24T13:43:00Z">
        <w:r w:rsidR="002F054F" w:rsidRPr="00DE75B6">
          <w:rPr>
            <w:rFonts w:ascii="Times New Roman" w:hAnsi="Times New Roman" w:cs="Times New Roman"/>
            <w:sz w:val="24"/>
            <w:szCs w:val="24"/>
          </w:rPr>
          <w:t>hormones [</w:t>
        </w:r>
      </w:ins>
      <w:ins w:id="90" w:author="Fitzgerald,Stephen" w:date="2018-12-20T12:44:00Z">
        <w:r w:rsidR="00020987">
          <w:rPr>
            <w:rFonts w:ascii="Times New Roman" w:hAnsi="Times New Roman" w:cs="Times New Roman"/>
            <w:sz w:val="24"/>
            <w:szCs w:val="24"/>
          </w:rPr>
          <w:t>21</w:t>
        </w:r>
      </w:ins>
      <w:del w:id="91" w:author="Fitzgerald,Stephen" w:date="2018-12-20T12:44:00Z">
        <w:r w:rsidRPr="00DE75B6" w:rsidDel="00020987">
          <w:rPr>
            <w:rFonts w:ascii="Times New Roman" w:hAnsi="Times New Roman" w:cs="Times New Roman"/>
            <w:sz w:val="24"/>
            <w:szCs w:val="24"/>
          </w:rPr>
          <w:delText>17</w:delText>
        </w:r>
      </w:del>
      <w:r w:rsidRPr="00DE75B6">
        <w:rPr>
          <w:rFonts w:ascii="Times New Roman" w:hAnsi="Times New Roman" w:cs="Times New Roman"/>
          <w:sz w:val="24"/>
          <w:szCs w:val="24"/>
        </w:rPr>
        <w:t xml:space="preserve">]. We have analogously provided evidence that set points also do not exist for other physiological </w:t>
      </w:r>
      <w:del w:id="92" w:author="Stephen" w:date="2018-12-22T18:23:00Z">
        <w:r w:rsidRPr="00DE75B6" w:rsidDel="002D68E3">
          <w:rPr>
            <w:rFonts w:ascii="Times New Roman" w:hAnsi="Times New Roman" w:cs="Times New Roman"/>
            <w:sz w:val="24"/>
            <w:szCs w:val="24"/>
          </w:rPr>
          <w:delText>parameters[</w:delText>
        </w:r>
      </w:del>
      <w:ins w:id="93" w:author="Stephen" w:date="2018-12-22T18:23:00Z">
        <w:r w:rsidR="002D68E3" w:rsidRPr="00DE75B6">
          <w:rPr>
            <w:rFonts w:ascii="Times New Roman" w:hAnsi="Times New Roman" w:cs="Times New Roman"/>
            <w:sz w:val="24"/>
            <w:szCs w:val="24"/>
          </w:rPr>
          <w:t>parameters [</w:t>
        </w:r>
      </w:ins>
      <w:ins w:id="94" w:author="Fitzgerald,Stephen" w:date="2018-12-20T12:44:00Z">
        <w:r w:rsidR="00020987">
          <w:rPr>
            <w:rFonts w:ascii="Times New Roman" w:hAnsi="Times New Roman" w:cs="Times New Roman"/>
            <w:sz w:val="24"/>
            <w:szCs w:val="24"/>
          </w:rPr>
          <w:t>22</w:t>
        </w:r>
      </w:ins>
      <w:del w:id="95" w:author="Fitzgerald,Stephen" w:date="2018-12-20T12:44:00Z">
        <w:r w:rsidRPr="00DE75B6" w:rsidDel="00020987">
          <w:rPr>
            <w:rFonts w:ascii="Times New Roman" w:hAnsi="Times New Roman" w:cs="Times New Roman"/>
            <w:sz w:val="24"/>
            <w:szCs w:val="24"/>
          </w:rPr>
          <w:delText>18</w:delText>
        </w:r>
      </w:del>
      <w:r w:rsidRPr="00DE75B6">
        <w:rPr>
          <w:rFonts w:ascii="Times New Roman" w:hAnsi="Times New Roman" w:cs="Times New Roman"/>
          <w:sz w:val="24"/>
          <w:szCs w:val="24"/>
        </w:rPr>
        <w:t xml:space="preserve">], and have argued that the evidence therefore suggests that, in general, regulation and homeostasis are based on balance points rather than set points. Other authors using different methods have come to </w:t>
      </w:r>
      <w:del w:id="96" w:author="Stephen" w:date="2018-12-22T18:23:00Z">
        <w:r w:rsidRPr="00DE75B6" w:rsidDel="002D68E3">
          <w:rPr>
            <w:rFonts w:ascii="Times New Roman" w:hAnsi="Times New Roman" w:cs="Times New Roman"/>
            <w:sz w:val="24"/>
            <w:szCs w:val="24"/>
          </w:rPr>
          <w:delText>similar conclusions</w:delText>
        </w:r>
      </w:del>
      <w:ins w:id="97" w:author="Stephen" w:date="2018-12-22T18:23:00Z">
        <w:r w:rsidR="002D68E3" w:rsidRPr="00DE75B6">
          <w:rPr>
            <w:rFonts w:ascii="Times New Roman" w:hAnsi="Times New Roman" w:cs="Times New Roman"/>
            <w:sz w:val="24"/>
            <w:szCs w:val="24"/>
          </w:rPr>
          <w:t xml:space="preserve">similar </w:t>
        </w:r>
      </w:ins>
      <w:del w:id="98" w:author="Stephen" w:date="2018-12-22T18:23:00Z">
        <w:r w:rsidRPr="00DE75B6" w:rsidDel="002D68E3">
          <w:rPr>
            <w:rFonts w:ascii="Times New Roman" w:hAnsi="Times New Roman" w:cs="Times New Roman"/>
            <w:sz w:val="24"/>
            <w:szCs w:val="24"/>
          </w:rPr>
          <w:delText>[</w:delText>
        </w:r>
      </w:del>
      <w:ins w:id="99" w:author="Stephen" w:date="2018-12-22T18:23:00Z">
        <w:r w:rsidR="002D68E3">
          <w:rPr>
            <w:rFonts w:ascii="Times New Roman" w:hAnsi="Times New Roman" w:cs="Times New Roman"/>
            <w:sz w:val="24"/>
            <w:szCs w:val="24"/>
          </w:rPr>
          <w:t>conclusions</w:t>
        </w:r>
        <w:r w:rsidR="002D68E3" w:rsidRPr="00DE75B6">
          <w:rPr>
            <w:rFonts w:ascii="Times New Roman" w:hAnsi="Times New Roman" w:cs="Times New Roman"/>
            <w:sz w:val="24"/>
            <w:szCs w:val="24"/>
          </w:rPr>
          <w:t xml:space="preserve"> [</w:t>
        </w:r>
      </w:ins>
      <w:ins w:id="100" w:author="Fitzgerald,Stephen" w:date="2018-12-20T12:44:00Z">
        <w:r w:rsidR="00020987">
          <w:rPr>
            <w:rFonts w:ascii="Times New Roman" w:hAnsi="Times New Roman" w:cs="Times New Roman"/>
            <w:sz w:val="24"/>
            <w:szCs w:val="24"/>
          </w:rPr>
          <w:t>23</w:t>
        </w:r>
      </w:ins>
      <w:del w:id="101" w:author="Fitzgerald,Stephen" w:date="2018-12-20T12:44:00Z">
        <w:r w:rsidRPr="00DE75B6" w:rsidDel="00020987">
          <w:rPr>
            <w:rFonts w:ascii="Times New Roman" w:hAnsi="Times New Roman" w:cs="Times New Roman"/>
            <w:sz w:val="24"/>
            <w:szCs w:val="24"/>
          </w:rPr>
          <w:delText>19</w:delText>
        </w:r>
      </w:del>
      <w:r w:rsidRPr="00DE75B6">
        <w:rPr>
          <w:rFonts w:ascii="Times New Roman" w:hAnsi="Times New Roman" w:cs="Times New Roman"/>
          <w:sz w:val="24"/>
          <w:szCs w:val="24"/>
        </w:rPr>
        <w:t>].</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In a balance point model the levels of thyroid hormones merely reflect an equilibrium of the various physiological processes at play</w:t>
      </w:r>
      <w:ins w:id="102" w:author="Stephen" w:date="2018-12-28T14:10:00Z">
        <w:r w:rsidR="0014279E">
          <w:rPr>
            <w:rFonts w:ascii="Times New Roman" w:hAnsi="Times New Roman" w:cs="Times New Roman"/>
            <w:sz w:val="24"/>
            <w:szCs w:val="24"/>
          </w:rPr>
          <w:t xml:space="preserve"> </w:t>
        </w:r>
      </w:ins>
      <w:r w:rsidRPr="00DE75B6">
        <w:rPr>
          <w:rFonts w:ascii="Times New Roman" w:hAnsi="Times New Roman" w:cs="Times New Roman"/>
          <w:sz w:val="24"/>
          <w:szCs w:val="24"/>
        </w:rPr>
        <w:t>[2</w:t>
      </w:r>
      <w:ins w:id="103" w:author="Fitzgerald,Stephen" w:date="2018-12-20T12:45:00Z">
        <w:r w:rsidR="00020987">
          <w:rPr>
            <w:rFonts w:ascii="Times New Roman" w:hAnsi="Times New Roman" w:cs="Times New Roman"/>
            <w:sz w:val="24"/>
            <w:szCs w:val="24"/>
          </w:rPr>
          <w:t>4</w:t>
        </w:r>
      </w:ins>
      <w:del w:id="104" w:author="Fitzgerald,Stephen" w:date="2018-12-20T12:45:00Z">
        <w:r w:rsidRPr="00DE75B6" w:rsidDel="00020987">
          <w:rPr>
            <w:rFonts w:ascii="Times New Roman" w:hAnsi="Times New Roman" w:cs="Times New Roman"/>
            <w:sz w:val="24"/>
            <w:szCs w:val="24"/>
          </w:rPr>
          <w:delText>0</w:delText>
        </w:r>
      </w:del>
      <w:r w:rsidRPr="00DE75B6">
        <w:rPr>
          <w:rFonts w:ascii="Times New Roman" w:hAnsi="Times New Roman" w:cs="Times New Roman"/>
          <w:sz w:val="24"/>
          <w:szCs w:val="24"/>
        </w:rPr>
        <w:t xml:space="preserve">], there being no pre-set reference value, from which any error signal may be generated. In the case of thyroid physiology, the individual’s </w:t>
      </w:r>
      <w:r w:rsidRPr="00DE75B6">
        <w:rPr>
          <w:rFonts w:ascii="Times New Roman" w:hAnsi="Times New Roman" w:cs="Times New Roman"/>
          <w:sz w:val="24"/>
          <w:szCs w:val="24"/>
        </w:rPr>
        <w:lastRenderedPageBreak/>
        <w:t>balance point lies at the intersection of the individual’s T4 curve (the FT4 response to different levels of TSH), and the individual’s TSH curve (the TSH response to different levels of FT4) (Figure 1).There is thus in such a model no particular significance of the level of a controlling hormone such as TSH.</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Whereas the current model and practice emphasises the importance of TSH levels in the diagnosis of subclinical thyroid dysfunction, a balance point model of thyroid regulation would imply that thyroid hormone levels alone provide a better indicator of the physiological state.</w:t>
      </w:r>
    </w:p>
    <w:p w:rsidR="00DE75B6" w:rsidRPr="00DE75B6" w:rsidRDefault="003764E2" w:rsidP="00DE75B6">
      <w:pPr>
        <w:spacing w:line="480" w:lineRule="auto"/>
        <w:rPr>
          <w:rFonts w:ascii="Times New Roman" w:hAnsi="Times New Roman" w:cs="Times New Roman"/>
          <w:sz w:val="24"/>
          <w:szCs w:val="24"/>
        </w:rPr>
      </w:pPr>
      <w:ins w:id="105" w:author="Fitzgerald,Stephen" w:date="2018-12-20T12:49:00Z">
        <w:r>
          <w:rPr>
            <w:rFonts w:ascii="Times New Roman" w:hAnsi="Times New Roman" w:cs="Times New Roman"/>
            <w:sz w:val="24"/>
            <w:szCs w:val="24"/>
          </w:rPr>
          <w:t>We therefore aimed in this work to determine whether or not a systematic review of the literature might indicate</w:t>
        </w:r>
      </w:ins>
      <w:ins w:id="106" w:author="Fitzgerald,Stephen" w:date="2018-12-20T12:51:00Z">
        <w:r>
          <w:rPr>
            <w:rFonts w:ascii="Times New Roman" w:hAnsi="Times New Roman" w:cs="Times New Roman"/>
            <w:sz w:val="24"/>
            <w:szCs w:val="24"/>
          </w:rPr>
          <w:t xml:space="preserve"> the relative merits of thyroid hormone levels and TSH levels</w:t>
        </w:r>
      </w:ins>
      <w:ins w:id="107" w:author="Fitzgerald,Stephen" w:date="2018-12-20T12:53:00Z">
        <w:r>
          <w:rPr>
            <w:rFonts w:ascii="Times New Roman" w:hAnsi="Times New Roman" w:cs="Times New Roman"/>
            <w:sz w:val="24"/>
            <w:szCs w:val="24"/>
          </w:rPr>
          <w:t>,</w:t>
        </w:r>
      </w:ins>
      <w:ins w:id="108" w:author="Fitzgerald,Stephen" w:date="2018-12-20T12:51:00Z">
        <w:r>
          <w:rPr>
            <w:rFonts w:ascii="Times New Roman" w:hAnsi="Times New Roman" w:cs="Times New Roman"/>
            <w:sz w:val="24"/>
            <w:szCs w:val="24"/>
          </w:rPr>
          <w:t xml:space="preserve"> in terms of correlation</w:t>
        </w:r>
      </w:ins>
      <w:ins w:id="109" w:author="Fitzgerald,Stephen" w:date="2018-12-20T12:55:00Z">
        <w:r>
          <w:rPr>
            <w:rFonts w:ascii="Times New Roman" w:hAnsi="Times New Roman" w:cs="Times New Roman"/>
            <w:sz w:val="24"/>
            <w:szCs w:val="24"/>
          </w:rPr>
          <w:t>s</w:t>
        </w:r>
      </w:ins>
      <w:ins w:id="110" w:author="Fitzgerald,Stephen" w:date="2018-12-20T12:51:00Z">
        <w:r>
          <w:rPr>
            <w:rFonts w:ascii="Times New Roman" w:hAnsi="Times New Roman" w:cs="Times New Roman"/>
            <w:sz w:val="24"/>
            <w:szCs w:val="24"/>
          </w:rPr>
          <w:t xml:space="preserve"> with </w:t>
        </w:r>
      </w:ins>
      <w:ins w:id="111" w:author="Fitzgerald,Stephen" w:date="2018-12-20T12:54:00Z">
        <w:r>
          <w:rPr>
            <w:rFonts w:ascii="Times New Roman" w:hAnsi="Times New Roman" w:cs="Times New Roman"/>
            <w:sz w:val="24"/>
            <w:szCs w:val="24"/>
          </w:rPr>
          <w:t xml:space="preserve">a broad range of </w:t>
        </w:r>
      </w:ins>
      <w:ins w:id="112" w:author="Fitzgerald,Stephen" w:date="2018-12-20T12:51:00Z">
        <w:r>
          <w:rPr>
            <w:rFonts w:ascii="Times New Roman" w:hAnsi="Times New Roman" w:cs="Times New Roman"/>
            <w:sz w:val="24"/>
            <w:szCs w:val="24"/>
          </w:rPr>
          <w:t xml:space="preserve">clinical </w:t>
        </w:r>
        <w:del w:id="113" w:author="Stephen" w:date="2018-12-22T18:23:00Z">
          <w:r w:rsidDel="002D68E3">
            <w:rPr>
              <w:rFonts w:ascii="Times New Roman" w:hAnsi="Times New Roman" w:cs="Times New Roman"/>
              <w:sz w:val="24"/>
              <w:szCs w:val="24"/>
            </w:rPr>
            <w:delText>parameters.</w:delText>
          </w:r>
        </w:del>
      </w:ins>
      <w:del w:id="114" w:author="Stephen" w:date="2018-12-22T18:23:00Z">
        <w:r w:rsidR="00DE75B6" w:rsidRPr="00DE75B6" w:rsidDel="002D68E3">
          <w:rPr>
            <w:rFonts w:ascii="Times New Roman" w:hAnsi="Times New Roman" w:cs="Times New Roman"/>
            <w:sz w:val="24"/>
            <w:szCs w:val="24"/>
          </w:rPr>
          <w:delText xml:space="preserve">In this work we therefore extended our previous analyses.We compared the empirically derived correlations between the clinical features of subclinical thyroid dysfunction and thyroid hormone levels (predominantly FT4), and, the correlationsof </w:delText>
        </w:r>
        <w:commentRangeStart w:id="115"/>
        <w:r w:rsidR="00456937" w:rsidDel="002D68E3">
          <w:rPr>
            <w:rFonts w:ascii="Times New Roman" w:hAnsi="Times New Roman" w:cs="Times New Roman"/>
            <w:sz w:val="24"/>
            <w:szCs w:val="24"/>
          </w:rPr>
          <w:delText xml:space="preserve">those same </w:delText>
        </w:r>
        <w:r w:rsidR="00DE75B6" w:rsidRPr="00DE75B6" w:rsidDel="002D68E3">
          <w:rPr>
            <w:rFonts w:ascii="Times New Roman" w:hAnsi="Times New Roman" w:cs="Times New Roman"/>
            <w:sz w:val="24"/>
            <w:szCs w:val="24"/>
          </w:rPr>
          <w:delText xml:space="preserve">clinical </w:delText>
        </w:r>
        <w:commentRangeEnd w:id="115"/>
        <w:r w:rsidR="00456937" w:rsidDel="002D68E3">
          <w:rPr>
            <w:rStyle w:val="CommentReference"/>
          </w:rPr>
          <w:commentReference w:id="115"/>
        </w:r>
        <w:r w:rsidR="00DE75B6" w:rsidRPr="00DE75B6" w:rsidDel="002D68E3">
          <w:rPr>
            <w:rFonts w:ascii="Times New Roman" w:hAnsi="Times New Roman" w:cs="Times New Roman"/>
            <w:sz w:val="24"/>
            <w:szCs w:val="24"/>
          </w:rPr>
          <w:delText>features with TSH levels.Because</w:delText>
        </w:r>
      </w:del>
      <w:ins w:id="116" w:author="Stephen" w:date="2018-12-22T18:23:00Z">
        <w:r w:rsidR="002D68E3">
          <w:rPr>
            <w:rFonts w:ascii="Times New Roman" w:hAnsi="Times New Roman" w:cs="Times New Roman"/>
            <w:sz w:val="24"/>
            <w:szCs w:val="24"/>
          </w:rPr>
          <w:t>parameters. Because</w:t>
        </w:r>
      </w:ins>
      <w:r w:rsidR="00DE75B6" w:rsidRPr="00DE75B6">
        <w:rPr>
          <w:rFonts w:ascii="Times New Roman" w:hAnsi="Times New Roman" w:cs="Times New Roman"/>
          <w:sz w:val="24"/>
          <w:szCs w:val="24"/>
        </w:rPr>
        <w:t xml:space="preserve"> of the strong negative correlation between FT4 and TSH we expected to find correlations between both TSH and FT4 with the clinical features of thyroid dysfunction. We further reasoned however, that if the clinical features correlated better with TSH levels the current model</w:t>
      </w:r>
      <w:ins w:id="117" w:author="Fitzgerald,Stephen" w:date="2018-12-20T12:55:00Z">
        <w:r>
          <w:rPr>
            <w:rFonts w:ascii="Times New Roman" w:hAnsi="Times New Roman" w:cs="Times New Roman"/>
            <w:sz w:val="24"/>
            <w:szCs w:val="24"/>
          </w:rPr>
          <w:t>s of thyroid regulation and subclinical thyroid dysfunction</w:t>
        </w:r>
      </w:ins>
      <w:r w:rsidR="00DE75B6" w:rsidRPr="00DE75B6">
        <w:rPr>
          <w:rFonts w:ascii="Times New Roman" w:hAnsi="Times New Roman" w:cs="Times New Roman"/>
          <w:sz w:val="24"/>
          <w:szCs w:val="24"/>
        </w:rPr>
        <w:t xml:space="preserve"> would be supported, but, if the clinical feature correlated better with thyroid hormone levels, there would be support for the balance point model of thyroid regulation</w:t>
      </w:r>
      <w:ins w:id="118" w:author="Fitzgerald,Stephen" w:date="2018-12-20T12:56:00Z">
        <w:r>
          <w:rPr>
            <w:rFonts w:ascii="Times New Roman" w:hAnsi="Times New Roman" w:cs="Times New Roman"/>
            <w:sz w:val="24"/>
            <w:szCs w:val="24"/>
          </w:rPr>
          <w:t>,</w:t>
        </w:r>
      </w:ins>
      <w:r w:rsidR="00DE75B6" w:rsidRPr="00DE75B6">
        <w:rPr>
          <w:rFonts w:ascii="Times New Roman" w:hAnsi="Times New Roman" w:cs="Times New Roman"/>
          <w:sz w:val="24"/>
          <w:szCs w:val="24"/>
        </w:rPr>
        <w:t xml:space="preserve"> and doubt would be cast on the validity of the current </w:t>
      </w:r>
      <w:ins w:id="119" w:author="Fitzgerald,Stephen" w:date="2018-12-20T12:56:00Z">
        <w:r>
          <w:rPr>
            <w:rFonts w:ascii="Times New Roman" w:hAnsi="Times New Roman" w:cs="Times New Roman"/>
            <w:sz w:val="24"/>
            <w:szCs w:val="24"/>
          </w:rPr>
          <w:t xml:space="preserve">TSH-based </w:t>
        </w:r>
      </w:ins>
      <w:r w:rsidR="00DE75B6" w:rsidRPr="00DE75B6">
        <w:rPr>
          <w:rFonts w:ascii="Times New Roman" w:hAnsi="Times New Roman" w:cs="Times New Roman"/>
          <w:sz w:val="24"/>
          <w:szCs w:val="24"/>
        </w:rPr>
        <w:t>conception of subclinical thyroid dysfunction. In this circumstance the previously noted correlations of clinical features with TSH levels would merely reflect the population correlation between FT4 and TSH.</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120"/>
      <w:r w:rsidRPr="00DE75B6">
        <w:rPr>
          <w:rFonts w:ascii="Times New Roman" w:hAnsi="Times New Roman" w:cs="Times New Roman"/>
          <w:sz w:val="24"/>
          <w:szCs w:val="24"/>
        </w:rPr>
        <w:t>MEDLINE</w:t>
      </w:r>
      <w:commentRangeEnd w:id="120"/>
      <w:r w:rsidRPr="00DE75B6">
        <w:rPr>
          <w:rStyle w:val="CommentReference"/>
          <w:rFonts w:ascii="Times New Roman" w:hAnsi="Times New Roman" w:cs="Times New Roman"/>
          <w:sz w:val="24"/>
          <w:szCs w:val="24"/>
        </w:rPr>
        <w:commentReference w:id="120"/>
      </w:r>
      <w:r w:rsidRPr="00DE75B6">
        <w:rPr>
          <w:rFonts w:ascii="Times New Roman" w:hAnsi="Times New Roman" w:cs="Times New Roman"/>
          <w:sz w:val="24"/>
          <w:szCs w:val="24"/>
        </w:rPr>
        <w:t xml:space="preserve"> using the following </w:t>
      </w:r>
      <w:del w:id="121" w:author="Stephen" w:date="2018-12-22T18:23:00Z">
        <w:r w:rsidRPr="00DE75B6" w:rsidDel="002D68E3">
          <w:rPr>
            <w:rFonts w:ascii="Times New Roman" w:hAnsi="Times New Roman" w:cs="Times New Roman"/>
            <w:sz w:val="24"/>
            <w:szCs w:val="24"/>
          </w:rPr>
          <w:delText>terms:thyroxine</w:delText>
        </w:r>
      </w:del>
      <w:ins w:id="122" w:author="Stephen" w:date="2018-12-22T18:23:00Z">
        <w:r w:rsidR="002D68E3" w:rsidRPr="00DE75B6">
          <w:rPr>
            <w:rFonts w:ascii="Times New Roman" w:hAnsi="Times New Roman" w:cs="Times New Roman"/>
            <w:sz w:val="24"/>
            <w:szCs w:val="24"/>
          </w:rPr>
          <w:t>terms: thyroxine</w:t>
        </w:r>
      </w:ins>
      <w:r w:rsidRPr="00DE75B6">
        <w:rPr>
          <w:rFonts w:ascii="Times New Roman" w:hAnsi="Times New Roman" w:cs="Times New Roman"/>
          <w:sz w:val="24"/>
          <w:szCs w:val="24"/>
        </w:rPr>
        <w:t>/</w:t>
      </w:r>
      <w:commentRangeStart w:id="123"/>
      <w:r w:rsidRPr="00DE75B6">
        <w:rPr>
          <w:rFonts w:ascii="Times New Roman" w:hAnsi="Times New Roman" w:cs="Times New Roman"/>
          <w:sz w:val="24"/>
          <w:szCs w:val="24"/>
        </w:rPr>
        <w:t>T4</w:t>
      </w:r>
      <w:commentRangeEnd w:id="123"/>
      <w:r w:rsidRPr="00DE75B6">
        <w:rPr>
          <w:rStyle w:val="CommentReference"/>
          <w:rFonts w:ascii="Times New Roman" w:hAnsi="Times New Roman" w:cs="Times New Roman"/>
          <w:sz w:val="24"/>
          <w:szCs w:val="24"/>
        </w:rPr>
        <w:commentReference w:id="123"/>
      </w:r>
      <w:r w:rsidRPr="00DE75B6">
        <w:rPr>
          <w:rFonts w:ascii="Times New Roman" w:hAnsi="Times New Roman" w:cs="Times New Roman"/>
          <w:sz w:val="24"/>
          <w:szCs w:val="24"/>
        </w:rPr>
        <w:t xml:space="preserve">, </w:t>
      </w:r>
      <w:ins w:id="124" w:author="Fitzgerald,Stephen" w:date="2018-12-20T13:23:00Z">
        <w:r w:rsidR="00EA76AF">
          <w:rPr>
            <w:rFonts w:ascii="Times New Roman" w:hAnsi="Times New Roman" w:cs="Times New Roman"/>
            <w:sz w:val="24"/>
            <w:szCs w:val="24"/>
          </w:rPr>
          <w:t>triiodothyronine/T3</w:t>
        </w:r>
        <w:del w:id="125" w:author="Stephen" w:date="2018-12-22T18:23:00Z">
          <w:r w:rsidR="00EA76AF" w:rsidDel="002D68E3">
            <w:rPr>
              <w:rFonts w:ascii="Times New Roman" w:hAnsi="Times New Roman" w:cs="Times New Roman"/>
              <w:sz w:val="24"/>
              <w:szCs w:val="24"/>
            </w:rPr>
            <w:delText>,</w:delText>
          </w:r>
        </w:del>
      </w:ins>
      <w:del w:id="126" w:author="Stephen" w:date="2018-12-22T18:23:00Z">
        <w:r w:rsidRPr="00DE75B6" w:rsidDel="002D68E3">
          <w:rPr>
            <w:rFonts w:ascii="Times New Roman" w:hAnsi="Times New Roman" w:cs="Times New Roman"/>
            <w:sz w:val="24"/>
            <w:szCs w:val="24"/>
          </w:rPr>
          <w:delText>TSH</w:delText>
        </w:r>
      </w:del>
      <w:ins w:id="127" w:author="Stephen" w:date="2018-12-22T18:23:00Z">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ins>
      <w:r w:rsidRPr="00DE75B6">
        <w:rPr>
          <w:rFonts w:ascii="Times New Roman" w:hAnsi="Times New Roman" w:cs="Times New Roman"/>
          <w:sz w:val="24"/>
          <w:szCs w:val="24"/>
        </w:rPr>
        <w:t xml:space="preserve">/thyroid stimulation hormone </w:t>
      </w:r>
      <w:del w:id="128" w:author="Stephen" w:date="2018-12-22T18:23:00Z">
        <w:r w:rsidRPr="00DE75B6" w:rsidDel="002D68E3">
          <w:rPr>
            <w:rFonts w:ascii="Times New Roman" w:hAnsi="Times New Roman" w:cs="Times New Roman"/>
            <w:sz w:val="24"/>
            <w:szCs w:val="24"/>
          </w:rPr>
          <w:delText>andsubclinical</w:delText>
        </w:r>
      </w:del>
      <w:ins w:id="129" w:author="Stephen" w:date="2018-12-22T18:23:00Z">
        <w:r w:rsidR="002D68E3" w:rsidRPr="00DE75B6">
          <w:rPr>
            <w:rFonts w:ascii="Times New Roman" w:hAnsi="Times New Roman" w:cs="Times New Roman"/>
            <w:sz w:val="24"/>
            <w:szCs w:val="24"/>
          </w:rPr>
          <w:t>and subclinical</w:t>
        </w:r>
      </w:ins>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ins w:id="130" w:author="Fitzgerald,Stephen" w:date="2018-12-20T12:59:00Z">
        <w:r w:rsidR="00741E21">
          <w:rPr>
            <w:rFonts w:ascii="Times New Roman" w:hAnsi="Times New Roman" w:cs="Times New Roman"/>
            <w:sz w:val="24"/>
            <w:szCs w:val="24"/>
          </w:rPr>
          <w:t>If relevant articles were so found the reference lists of these articles were examined</w:t>
        </w:r>
      </w:ins>
      <w:ins w:id="131" w:author="Fitzgerald,Stephen" w:date="2018-12-20T13:00:00Z">
        <w:r w:rsidR="00741E21">
          <w:rPr>
            <w:rFonts w:ascii="Times New Roman" w:hAnsi="Times New Roman" w:cs="Times New Roman"/>
            <w:sz w:val="24"/>
            <w:szCs w:val="24"/>
          </w:rPr>
          <w:t xml:space="preserve"> for further relevant articles </w:t>
        </w:r>
      </w:ins>
      <w:ins w:id="132" w:author="Fitzgerald,Stephen" w:date="2018-12-20T12:59:00Z">
        <w:r w:rsidR="00741E21">
          <w:rPr>
            <w:rFonts w:ascii="Times New Roman" w:hAnsi="Times New Roman" w:cs="Times New Roman"/>
            <w:sz w:val="24"/>
            <w:szCs w:val="24"/>
          </w:rPr>
          <w:t xml:space="preserve">and so </w:t>
        </w:r>
        <w:del w:id="133" w:author="Stephen" w:date="2018-12-22T18:24:00Z">
          <w:r w:rsidR="00741E21" w:rsidDel="002D68E3">
            <w:rPr>
              <w:rFonts w:ascii="Times New Roman" w:hAnsi="Times New Roman" w:cs="Times New Roman"/>
              <w:sz w:val="24"/>
              <w:szCs w:val="24"/>
            </w:rPr>
            <w:delText>on.</w:delText>
          </w:r>
        </w:del>
      </w:ins>
      <w:del w:id="134" w:author="Stephen" w:date="2018-12-22T18:24:00Z">
        <w:r w:rsidRPr="00DE75B6" w:rsidDel="002D68E3">
          <w:rPr>
            <w:rFonts w:ascii="Times New Roman" w:hAnsi="Times New Roman" w:cs="Times New Roman"/>
            <w:sz w:val="24"/>
            <w:szCs w:val="24"/>
          </w:rPr>
          <w:delText>The</w:delText>
        </w:r>
      </w:del>
      <w:ins w:id="135" w:author="Stephen" w:date="2018-12-22T18:24:00Z">
        <w:r w:rsidR="002D68E3">
          <w:rPr>
            <w:rFonts w:ascii="Times New Roman" w:hAnsi="Times New Roman" w:cs="Times New Roman"/>
            <w:sz w:val="24"/>
            <w:szCs w:val="24"/>
          </w:rPr>
          <w:t>on.</w:t>
        </w:r>
        <w:r w:rsidR="002D68E3" w:rsidRPr="00DE75B6">
          <w:rPr>
            <w:rFonts w:ascii="Times New Roman" w:hAnsi="Times New Roman" w:cs="Times New Roman"/>
            <w:sz w:val="24"/>
            <w:szCs w:val="24"/>
          </w:rPr>
          <w:t xml:space="preserve"> The</w:t>
        </w:r>
      </w:ins>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ins w:id="136" w:author="Stephen" w:date="2018-12-02T20:00:00Z">
        <w:r w:rsidR="00C32ACB">
          <w:rPr>
            <w:rFonts w:ascii="Times New Roman" w:hAnsi="Times New Roman" w:cs="Times New Roman"/>
            <w:sz w:val="24"/>
            <w:szCs w:val="24"/>
          </w:rPr>
          <w:t xml:space="preserve">The literature search was </w:t>
        </w:r>
      </w:ins>
      <w:ins w:id="137" w:author="Stephen" w:date="2018-12-02T20:01:00Z">
        <w:r w:rsidR="00C32ACB">
          <w:rPr>
            <w:rFonts w:ascii="Times New Roman" w:hAnsi="Times New Roman" w:cs="Times New Roman"/>
            <w:sz w:val="24"/>
            <w:szCs w:val="24"/>
          </w:rPr>
          <w:t xml:space="preserve">terminated when </w:t>
        </w:r>
      </w:ins>
      <w:ins w:id="138" w:author="Stephen" w:date="2018-12-02T20:05:00Z">
        <w:r w:rsidR="00C32ACB">
          <w:rPr>
            <w:rFonts w:ascii="Times New Roman" w:hAnsi="Times New Roman" w:cs="Times New Roman"/>
            <w:sz w:val="24"/>
            <w:szCs w:val="24"/>
          </w:rPr>
          <w:t xml:space="preserve">it became </w:t>
        </w:r>
      </w:ins>
      <w:ins w:id="139" w:author="Stephen" w:date="2018-12-02T20:03:00Z">
        <w:r w:rsidR="00C32ACB">
          <w:rPr>
            <w:rFonts w:ascii="Times New Roman" w:hAnsi="Times New Roman" w:cs="Times New Roman"/>
            <w:sz w:val="24"/>
            <w:szCs w:val="24"/>
          </w:rPr>
          <w:t xml:space="preserve">apparent </w:t>
        </w:r>
      </w:ins>
      <w:ins w:id="140" w:author="Stephen" w:date="2018-12-02T20:06:00Z">
        <w:r w:rsidR="00C32ACB">
          <w:rPr>
            <w:rFonts w:ascii="Times New Roman" w:hAnsi="Times New Roman" w:cs="Times New Roman"/>
            <w:sz w:val="24"/>
            <w:szCs w:val="24"/>
          </w:rPr>
          <w:t xml:space="preserve">that our results were so </w:t>
        </w:r>
      </w:ins>
      <w:ins w:id="141" w:author="Stephen" w:date="2018-12-22T18:23:00Z">
        <w:r w:rsidR="002D68E3">
          <w:rPr>
            <w:rFonts w:ascii="Times New Roman" w:hAnsi="Times New Roman" w:cs="Times New Roman"/>
            <w:sz w:val="24"/>
            <w:szCs w:val="24"/>
          </w:rPr>
          <w:t>overwhelming that</w:t>
        </w:r>
      </w:ins>
      <w:ins w:id="142" w:author="Stephen" w:date="2018-12-02T20:03:00Z">
        <w:r w:rsidR="00C32ACB">
          <w:rPr>
            <w:rFonts w:ascii="Times New Roman" w:hAnsi="Times New Roman" w:cs="Times New Roman"/>
            <w:sz w:val="24"/>
            <w:szCs w:val="24"/>
          </w:rPr>
          <w:t xml:space="preserve"> </w:t>
        </w:r>
      </w:ins>
      <w:ins w:id="143" w:author="Stephen" w:date="2018-12-02T20:01:00Z">
        <w:r w:rsidR="00C32ACB">
          <w:rPr>
            <w:rFonts w:ascii="Times New Roman" w:hAnsi="Times New Roman" w:cs="Times New Roman"/>
            <w:sz w:val="24"/>
            <w:szCs w:val="24"/>
          </w:rPr>
          <w:t>further articles were u</w:t>
        </w:r>
      </w:ins>
      <w:ins w:id="144" w:author="Stephen" w:date="2018-12-02T20:02:00Z">
        <w:r w:rsidR="00C32ACB">
          <w:rPr>
            <w:rFonts w:ascii="Times New Roman" w:hAnsi="Times New Roman" w:cs="Times New Roman"/>
            <w:sz w:val="24"/>
            <w:szCs w:val="24"/>
          </w:rPr>
          <w:t>nlikely to alter</w:t>
        </w:r>
      </w:ins>
      <w:ins w:id="145" w:author="Stephen" w:date="2018-12-02T20:04:00Z">
        <w:r w:rsidR="00C32ACB">
          <w:rPr>
            <w:rFonts w:ascii="Times New Roman" w:hAnsi="Times New Roman" w:cs="Times New Roman"/>
            <w:sz w:val="24"/>
            <w:szCs w:val="24"/>
          </w:rPr>
          <w:t xml:space="preserve"> our conclusions.</w:t>
        </w:r>
      </w:ins>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rsidR="00DE75B6" w:rsidRDefault="00DE75B6" w:rsidP="00DE75B6">
      <w:pPr>
        <w:spacing w:line="480" w:lineRule="auto"/>
        <w:rPr>
          <w:ins w:id="146" w:author="Stephen" w:date="2018-12-07T21:29:00Z"/>
          <w:rFonts w:ascii="Times New Roman" w:hAnsi="Times New Roman" w:cs="Times New Roman"/>
          <w:sz w:val="24"/>
          <w:szCs w:val="24"/>
        </w:rPr>
      </w:pPr>
      <w:r w:rsidRPr="00DE75B6">
        <w:rPr>
          <w:rFonts w:ascii="Times New Roman" w:hAnsi="Times New Roman" w:cs="Times New Roman"/>
          <w:sz w:val="24"/>
          <w:szCs w:val="24"/>
        </w:rPr>
        <w:t>Studies reporting on free thyroxine/</w:t>
      </w:r>
      <w:ins w:id="147" w:author="Stephen" w:date="2018-12-07T21:23:00Z">
        <w:r w:rsidR="00FE1DC8">
          <w:rPr>
            <w:rFonts w:ascii="Times New Roman" w:hAnsi="Times New Roman" w:cs="Times New Roman"/>
            <w:sz w:val="24"/>
            <w:szCs w:val="24"/>
          </w:rPr>
          <w:t>F</w:t>
        </w:r>
      </w:ins>
      <w:commentRangeStart w:id="148"/>
      <w:r w:rsidRPr="00DE75B6">
        <w:rPr>
          <w:rFonts w:ascii="Times New Roman" w:hAnsi="Times New Roman" w:cs="Times New Roman"/>
          <w:sz w:val="24"/>
          <w:szCs w:val="24"/>
        </w:rPr>
        <w:t>T4</w:t>
      </w:r>
      <w:commentRangeEnd w:id="148"/>
      <w:r w:rsidRPr="00DE75B6">
        <w:rPr>
          <w:rStyle w:val="CommentReference"/>
          <w:rFonts w:ascii="Times New Roman" w:hAnsi="Times New Roman" w:cs="Times New Roman"/>
          <w:sz w:val="24"/>
          <w:szCs w:val="24"/>
        </w:rPr>
        <w:commentReference w:id="148"/>
      </w:r>
      <w:r w:rsidRPr="00DE75B6">
        <w:rPr>
          <w:rFonts w:ascii="Times New Roman" w:hAnsi="Times New Roman" w:cs="Times New Roman"/>
          <w:sz w:val="24"/>
          <w:szCs w:val="24"/>
        </w:rPr>
        <w:t xml:space="preserve">, </w:t>
      </w:r>
      <w:ins w:id="149" w:author="Fitzgerald,Stephen" w:date="2018-12-20T13:23:00Z">
        <w:r w:rsidR="00EA76AF">
          <w:rPr>
            <w:rFonts w:ascii="Times New Roman" w:hAnsi="Times New Roman" w:cs="Times New Roman"/>
            <w:sz w:val="24"/>
            <w:szCs w:val="24"/>
          </w:rPr>
          <w:t xml:space="preserve">T3, </w:t>
        </w:r>
      </w:ins>
      <w:r w:rsidRPr="00DE75B6">
        <w:rPr>
          <w:rFonts w:ascii="Times New Roman" w:hAnsi="Times New Roman" w:cs="Times New Roman"/>
          <w:sz w:val="24"/>
          <w:szCs w:val="24"/>
        </w:rPr>
        <w:t xml:space="preserve">TSH/thyroid stimulation hormone and subclinical thyroid dysfunction were included. Reports were excluded if the studied population was less than </w:t>
      </w:r>
      <w:commentRangeStart w:id="150"/>
      <w:r w:rsidRPr="00DE75B6">
        <w:rPr>
          <w:rFonts w:ascii="Times New Roman" w:hAnsi="Times New Roman" w:cs="Times New Roman"/>
          <w:sz w:val="24"/>
          <w:szCs w:val="24"/>
        </w:rPr>
        <w:t>100</w:t>
      </w:r>
      <w:commentRangeEnd w:id="150"/>
      <w:r w:rsidRPr="00DE75B6">
        <w:rPr>
          <w:rStyle w:val="CommentReference"/>
          <w:rFonts w:ascii="Times New Roman" w:hAnsi="Times New Roman" w:cs="Times New Roman"/>
          <w:sz w:val="24"/>
          <w:szCs w:val="24"/>
        </w:rPr>
        <w:commentReference w:id="150"/>
      </w:r>
      <w:r w:rsidRPr="00DE75B6">
        <w:rPr>
          <w:rFonts w:ascii="Times New Roman" w:hAnsi="Times New Roman" w:cs="Times New Roman"/>
          <w:sz w:val="24"/>
          <w:szCs w:val="24"/>
        </w:rPr>
        <w:t xml:space="preserve"> individuals. Review articles, editorials, and meeting abstracts </w:t>
      </w:r>
      <w:commentRangeStart w:id="151"/>
      <w:r w:rsidRPr="00DE75B6">
        <w:rPr>
          <w:rFonts w:ascii="Times New Roman" w:hAnsi="Times New Roman" w:cs="Times New Roman"/>
          <w:sz w:val="24"/>
          <w:szCs w:val="24"/>
        </w:rPr>
        <w:t>were</w:t>
      </w:r>
      <w:commentRangeEnd w:id="151"/>
      <w:r w:rsidR="00BB7D04">
        <w:rPr>
          <w:rStyle w:val="CommentReference"/>
        </w:rPr>
        <w:commentReference w:id="151"/>
      </w:r>
      <w:r w:rsidRPr="00DE75B6">
        <w:rPr>
          <w:rFonts w:ascii="Times New Roman" w:hAnsi="Times New Roman" w:cs="Times New Roman"/>
          <w:sz w:val="24"/>
          <w:szCs w:val="24"/>
        </w:rPr>
        <w:t xml:space="preserve"> also excluded. The following information was extracted from each study: first author, country, number of individuals, sex, age intervals, nature of the study, clinical parameter and statistical significance of any correlations.. The use of a quality assessment (e.g., the Newcastle-Ottawa Scale; available at: www.ohri.ca/ programs/clinical_epidemiology/oxford.asp) was adjusted to suit this </w:t>
      </w:r>
      <w:commentRangeStart w:id="152"/>
      <w:r w:rsidRPr="00DE75B6">
        <w:rPr>
          <w:rFonts w:ascii="Times New Roman" w:hAnsi="Times New Roman" w:cs="Times New Roman"/>
          <w:sz w:val="24"/>
          <w:szCs w:val="24"/>
        </w:rPr>
        <w:t>setting</w:t>
      </w:r>
      <w:commentRangeEnd w:id="152"/>
      <w:r w:rsidRPr="00DE75B6">
        <w:rPr>
          <w:rStyle w:val="CommentReference"/>
          <w:rFonts w:ascii="Times New Roman" w:hAnsi="Times New Roman" w:cs="Times New Roman"/>
          <w:sz w:val="24"/>
          <w:szCs w:val="24"/>
        </w:rPr>
        <w:commentReference w:id="152"/>
      </w:r>
      <w:r w:rsidRPr="00DE75B6">
        <w:rPr>
          <w:rFonts w:ascii="Times New Roman" w:hAnsi="Times New Roman" w:cs="Times New Roman"/>
          <w:sz w:val="24"/>
          <w:szCs w:val="24"/>
        </w:rPr>
        <w:t xml:space="preserve">. In the main this adjustment consisted of allowing for </w:t>
      </w:r>
      <w:del w:id="153" w:author="Stephen" w:date="2018-12-22T18:22:00Z">
        <w:r w:rsidRPr="00DE75B6" w:rsidDel="002D68E3">
          <w:rPr>
            <w:rFonts w:ascii="Times New Roman" w:hAnsi="Times New Roman" w:cs="Times New Roman"/>
            <w:sz w:val="24"/>
            <w:szCs w:val="24"/>
          </w:rPr>
          <w:delText>continuous,as</w:delText>
        </w:r>
      </w:del>
      <w:ins w:id="154" w:author="Stephen" w:date="2018-12-22T18:22:00Z">
        <w:r w:rsidR="002D68E3" w:rsidRPr="00DE75B6">
          <w:rPr>
            <w:rFonts w:ascii="Times New Roman" w:hAnsi="Times New Roman" w:cs="Times New Roman"/>
            <w:sz w:val="24"/>
            <w:szCs w:val="24"/>
          </w:rPr>
          <w:t>continuous, as</w:t>
        </w:r>
      </w:ins>
      <w:r w:rsidRPr="00DE75B6">
        <w:rPr>
          <w:rFonts w:ascii="Times New Roman" w:hAnsi="Times New Roman" w:cs="Times New Roman"/>
          <w:sz w:val="24"/>
          <w:szCs w:val="24"/>
        </w:rPr>
        <w:t xml:space="preserve"> well as binary quantifications, of clinical outcomes and exposure to thyroid hormone </w:t>
      </w:r>
      <w:del w:id="155" w:author="Stephen" w:date="2018-12-22T18:22:00Z">
        <w:r w:rsidRPr="00DE75B6" w:rsidDel="002D68E3">
          <w:rPr>
            <w:rFonts w:ascii="Times New Roman" w:hAnsi="Times New Roman" w:cs="Times New Roman"/>
            <w:sz w:val="24"/>
            <w:szCs w:val="24"/>
          </w:rPr>
          <w:delText>levels.The</w:delText>
        </w:r>
      </w:del>
      <w:ins w:id="156" w:author="Stephen" w:date="2018-12-22T18:22:00Z">
        <w:r w:rsidR="002D68E3" w:rsidRPr="00DE75B6">
          <w:rPr>
            <w:rFonts w:ascii="Times New Roman" w:hAnsi="Times New Roman" w:cs="Times New Roman"/>
            <w:sz w:val="24"/>
            <w:szCs w:val="24"/>
          </w:rPr>
          <w:t xml:space="preserve">levels. </w:t>
        </w:r>
      </w:ins>
      <w:ins w:id="157" w:author="Stephen" w:date="2018-12-23T14:28:00Z">
        <w:r w:rsidR="001A7CEC">
          <w:rPr>
            <w:rFonts w:ascii="Times New Roman" w:hAnsi="Times New Roman" w:cs="Times New Roman"/>
            <w:sz w:val="24"/>
            <w:szCs w:val="24"/>
          </w:rPr>
          <w:t xml:space="preserve"> </w:t>
        </w:r>
      </w:ins>
      <w:ins w:id="158" w:author="Stephen" w:date="2018-12-24T13:46:00Z">
        <w:r w:rsidR="002F054F">
          <w:rPr>
            <w:rFonts w:ascii="Times New Roman" w:hAnsi="Times New Roman" w:cs="Times New Roman"/>
            <w:sz w:val="24"/>
            <w:szCs w:val="24"/>
          </w:rPr>
          <w:t>P</w:t>
        </w:r>
      </w:ins>
      <w:ins w:id="159" w:author="Stephen" w:date="2018-12-23T14:28:00Z">
        <w:r w:rsidR="001A7CEC">
          <w:rPr>
            <w:rFonts w:ascii="Times New Roman" w:hAnsi="Times New Roman" w:cs="Times New Roman"/>
            <w:sz w:val="24"/>
            <w:szCs w:val="24"/>
          </w:rPr>
          <w:t>apers were scored according to the representativeness of the subje</w:t>
        </w:r>
      </w:ins>
      <w:ins w:id="160" w:author="Stephen" w:date="2018-12-23T14:29:00Z">
        <w:r w:rsidR="001A7CEC">
          <w:rPr>
            <w:rFonts w:ascii="Times New Roman" w:hAnsi="Times New Roman" w:cs="Times New Roman"/>
            <w:sz w:val="24"/>
            <w:szCs w:val="24"/>
          </w:rPr>
          <w:t xml:space="preserve">cts, the </w:t>
        </w:r>
      </w:ins>
      <w:ins w:id="161" w:author="Stephen" w:date="2018-12-23T14:30:00Z">
        <w:r w:rsidR="001A7CEC">
          <w:rPr>
            <w:rFonts w:ascii="Times New Roman" w:hAnsi="Times New Roman" w:cs="Times New Roman"/>
            <w:sz w:val="24"/>
            <w:szCs w:val="24"/>
          </w:rPr>
          <w:t xml:space="preserve">similarity </w:t>
        </w:r>
      </w:ins>
      <w:ins w:id="162" w:author="Stephen" w:date="2018-12-23T14:29:00Z">
        <w:r w:rsidR="001A7CEC">
          <w:rPr>
            <w:rFonts w:ascii="Times New Roman" w:hAnsi="Times New Roman" w:cs="Times New Roman"/>
            <w:sz w:val="24"/>
            <w:szCs w:val="24"/>
          </w:rPr>
          <w:t xml:space="preserve">of the subjects </w:t>
        </w:r>
      </w:ins>
      <w:ins w:id="163" w:author="Stephen" w:date="2018-12-23T14:30:00Z">
        <w:r w:rsidR="001A7CEC">
          <w:rPr>
            <w:rFonts w:ascii="Times New Roman" w:hAnsi="Times New Roman" w:cs="Times New Roman"/>
            <w:sz w:val="24"/>
            <w:szCs w:val="24"/>
          </w:rPr>
          <w:t xml:space="preserve">apart from differences in </w:t>
        </w:r>
      </w:ins>
      <w:ins w:id="164" w:author="Stephen" w:date="2018-12-23T14:29:00Z">
        <w:r w:rsidR="001A7CEC">
          <w:rPr>
            <w:rFonts w:ascii="Times New Roman" w:hAnsi="Times New Roman" w:cs="Times New Roman"/>
            <w:sz w:val="24"/>
            <w:szCs w:val="24"/>
          </w:rPr>
          <w:t>the parameter of interest,</w:t>
        </w:r>
      </w:ins>
      <w:ins w:id="165" w:author="Stephen" w:date="2018-12-23T14:30:00Z">
        <w:r w:rsidR="001A7CEC">
          <w:rPr>
            <w:rFonts w:ascii="Times New Roman" w:hAnsi="Times New Roman" w:cs="Times New Roman"/>
            <w:sz w:val="24"/>
            <w:szCs w:val="24"/>
          </w:rPr>
          <w:t xml:space="preserve"> the reliability </w:t>
        </w:r>
      </w:ins>
      <w:ins w:id="166" w:author="Stephen" w:date="2018-12-23T14:31:00Z">
        <w:r w:rsidR="001A7CEC">
          <w:rPr>
            <w:rFonts w:ascii="Times New Roman" w:hAnsi="Times New Roman" w:cs="Times New Roman"/>
            <w:sz w:val="24"/>
            <w:szCs w:val="24"/>
          </w:rPr>
          <w:t>of the classification of thyroid status</w:t>
        </w:r>
        <w:r w:rsidR="00BB7D04">
          <w:rPr>
            <w:rFonts w:ascii="Times New Roman" w:hAnsi="Times New Roman" w:cs="Times New Roman"/>
            <w:sz w:val="24"/>
            <w:szCs w:val="24"/>
          </w:rPr>
          <w:t xml:space="preserve"> and parameter </w:t>
        </w:r>
        <w:r w:rsidR="00BB7D04">
          <w:rPr>
            <w:rFonts w:ascii="Times New Roman" w:hAnsi="Times New Roman" w:cs="Times New Roman"/>
            <w:sz w:val="24"/>
            <w:szCs w:val="24"/>
          </w:rPr>
          <w:lastRenderedPageBreak/>
          <w:t>status, control for confounding factors</w:t>
        </w:r>
      </w:ins>
      <w:ins w:id="167" w:author="Stephen" w:date="2018-12-23T14:32:00Z">
        <w:r w:rsidR="00BB7D04">
          <w:rPr>
            <w:rFonts w:ascii="Times New Roman" w:hAnsi="Times New Roman" w:cs="Times New Roman"/>
            <w:sz w:val="24"/>
            <w:szCs w:val="24"/>
          </w:rPr>
          <w:t>, and for pro</w:t>
        </w:r>
      </w:ins>
      <w:ins w:id="168" w:author="Stephen" w:date="2018-12-23T14:33:00Z">
        <w:r w:rsidR="00BB7D04">
          <w:rPr>
            <w:rFonts w:ascii="Times New Roman" w:hAnsi="Times New Roman" w:cs="Times New Roman"/>
            <w:sz w:val="24"/>
            <w:szCs w:val="24"/>
          </w:rPr>
          <w:t>spective studies,</w:t>
        </w:r>
      </w:ins>
      <w:ins w:id="169" w:author="Stephen" w:date="2018-12-23T14:34:00Z">
        <w:r w:rsidR="00BB7D04">
          <w:rPr>
            <w:rFonts w:ascii="Times New Roman" w:hAnsi="Times New Roman" w:cs="Times New Roman"/>
            <w:sz w:val="24"/>
            <w:szCs w:val="24"/>
          </w:rPr>
          <w:t xml:space="preserve"> the demonstration</w:t>
        </w:r>
      </w:ins>
      <w:ins w:id="170" w:author="Stephen" w:date="2018-12-23T14:32:00Z">
        <w:r w:rsidR="00BB7D04">
          <w:rPr>
            <w:rFonts w:ascii="Times New Roman" w:hAnsi="Times New Roman" w:cs="Times New Roman"/>
            <w:sz w:val="24"/>
            <w:szCs w:val="24"/>
          </w:rPr>
          <w:t xml:space="preserve"> that outcome was not present at study</w:t>
        </w:r>
      </w:ins>
      <w:ins w:id="171" w:author="Stephen" w:date="2018-12-23T14:33:00Z">
        <w:r w:rsidR="00BB7D04">
          <w:rPr>
            <w:rFonts w:ascii="Times New Roman" w:hAnsi="Times New Roman" w:cs="Times New Roman"/>
            <w:sz w:val="24"/>
            <w:szCs w:val="24"/>
          </w:rPr>
          <w:t xml:space="preserve"> onset, </w:t>
        </w:r>
      </w:ins>
      <w:ins w:id="172" w:author="Stephen" w:date="2018-12-23T14:34:00Z">
        <w:r w:rsidR="00BB7D04">
          <w:rPr>
            <w:rFonts w:ascii="Times New Roman" w:hAnsi="Times New Roman" w:cs="Times New Roman"/>
            <w:sz w:val="24"/>
            <w:szCs w:val="24"/>
          </w:rPr>
          <w:t>the adequacy of length and completeness of follow-up.</w:t>
        </w:r>
      </w:ins>
      <w:ins w:id="173" w:author="Stephen" w:date="2018-12-23T14:32:00Z">
        <w:r w:rsidR="00BB7D04">
          <w:rPr>
            <w:rFonts w:ascii="Times New Roman" w:hAnsi="Times New Roman" w:cs="Times New Roman"/>
            <w:sz w:val="24"/>
            <w:szCs w:val="24"/>
          </w:rPr>
          <w:t xml:space="preserve"> </w:t>
        </w:r>
      </w:ins>
      <w:ins w:id="174" w:author="Stephen" w:date="2018-12-22T18:22:00Z">
        <w:r w:rsidR="002D68E3" w:rsidRPr="00DE75B6">
          <w:rPr>
            <w:rFonts w:ascii="Times New Roman" w:hAnsi="Times New Roman" w:cs="Times New Roman"/>
            <w:sz w:val="24"/>
            <w:szCs w:val="24"/>
          </w:rPr>
          <w:t>The</w:t>
        </w:r>
      </w:ins>
      <w:r w:rsidRPr="00DE75B6">
        <w:rPr>
          <w:rFonts w:ascii="Times New Roman" w:hAnsi="Times New Roman" w:cs="Times New Roman"/>
          <w:sz w:val="24"/>
          <w:szCs w:val="24"/>
        </w:rPr>
        <w:t xml:space="preserve"> PRISMA (Preferred Reporting Items for Systematic Reviews and Meta-Analyses) guidelines were </w:t>
      </w:r>
      <w:commentRangeStart w:id="175"/>
      <w:r w:rsidRPr="00DE75B6">
        <w:rPr>
          <w:rFonts w:ascii="Times New Roman" w:hAnsi="Times New Roman" w:cs="Times New Roman"/>
          <w:sz w:val="24"/>
          <w:szCs w:val="24"/>
        </w:rPr>
        <w:t>followed</w:t>
      </w:r>
      <w:commentRangeEnd w:id="175"/>
      <w:r w:rsidRPr="00DE75B6">
        <w:rPr>
          <w:rStyle w:val="CommentReference"/>
          <w:rFonts w:ascii="Times New Roman" w:hAnsi="Times New Roman" w:cs="Times New Roman"/>
          <w:sz w:val="24"/>
          <w:szCs w:val="24"/>
        </w:rPr>
        <w:commentReference w:id="175"/>
      </w:r>
      <w:ins w:id="176" w:author="Fitzgerald,Stephen" w:date="2018-12-20T13:07:00Z">
        <w:r w:rsidR="00741E21">
          <w:rPr>
            <w:rFonts w:ascii="Times New Roman" w:hAnsi="Times New Roman" w:cs="Times New Roman"/>
            <w:sz w:val="24"/>
            <w:szCs w:val="24"/>
          </w:rPr>
          <w:t xml:space="preserve"> [25]</w:t>
        </w:r>
      </w:ins>
      <w:r w:rsidRPr="00DE75B6">
        <w:rPr>
          <w:rFonts w:ascii="Times New Roman" w:hAnsi="Times New Roman" w:cs="Times New Roman"/>
          <w:sz w:val="24"/>
          <w:szCs w:val="24"/>
        </w:rPr>
        <w:t>.</w:t>
      </w:r>
    </w:p>
    <w:p w:rsidR="00FE1DC8" w:rsidRDefault="00FE1DC8" w:rsidP="00DE75B6">
      <w:pPr>
        <w:spacing w:line="480" w:lineRule="auto"/>
        <w:rPr>
          <w:ins w:id="177" w:author="Stephen" w:date="2018-12-07T21:35:00Z"/>
          <w:rFonts w:ascii="Times New Roman" w:hAnsi="Times New Roman" w:cs="Times New Roman"/>
          <w:sz w:val="24"/>
          <w:szCs w:val="24"/>
        </w:rPr>
      </w:pPr>
      <w:ins w:id="178" w:author="Stephen" w:date="2018-12-07T21:29:00Z">
        <w:r>
          <w:rPr>
            <w:rFonts w:ascii="Times New Roman" w:hAnsi="Times New Roman" w:cs="Times New Roman"/>
            <w:sz w:val="24"/>
            <w:szCs w:val="24"/>
          </w:rPr>
          <w:t xml:space="preserve">From articles which reported clinical or pathological </w:t>
        </w:r>
      </w:ins>
      <w:ins w:id="179" w:author="Stephen" w:date="2018-12-24T18:07:00Z">
        <w:r w:rsidR="00397160">
          <w:rPr>
            <w:rFonts w:ascii="Times New Roman" w:hAnsi="Times New Roman" w:cs="Times New Roman"/>
            <w:sz w:val="24"/>
            <w:szCs w:val="24"/>
          </w:rPr>
          <w:t xml:space="preserve">correlations </w:t>
        </w:r>
      </w:ins>
      <w:ins w:id="180" w:author="Stephen" w:date="2018-12-07T21:29:00Z">
        <w:r>
          <w:rPr>
            <w:rFonts w:ascii="Times New Roman" w:hAnsi="Times New Roman" w:cs="Times New Roman"/>
            <w:sz w:val="24"/>
            <w:szCs w:val="24"/>
          </w:rPr>
          <w:t>with both FT4 and TSH</w:t>
        </w:r>
      </w:ins>
      <w:ins w:id="181" w:author="Stephen" w:date="2018-12-07T21:30:00Z">
        <w:r>
          <w:rPr>
            <w:rFonts w:ascii="Times New Roman" w:hAnsi="Times New Roman" w:cs="Times New Roman"/>
            <w:sz w:val="24"/>
            <w:szCs w:val="24"/>
          </w:rPr>
          <w:t xml:space="preserve"> we extracted all reported correlations and classified them as </w:t>
        </w:r>
        <w:r w:rsidR="00CA2F1B">
          <w:rPr>
            <w:rFonts w:ascii="Times New Roman" w:hAnsi="Times New Roman" w:cs="Times New Roman"/>
            <w:sz w:val="24"/>
            <w:szCs w:val="24"/>
          </w:rPr>
          <w:t>significant</w:t>
        </w:r>
      </w:ins>
      <w:ins w:id="182" w:author="Stephen" w:date="2018-12-07T21:31:00Z">
        <w:r w:rsidR="00CA2F1B">
          <w:rPr>
            <w:rFonts w:ascii="Times New Roman" w:hAnsi="Times New Roman" w:cs="Times New Roman"/>
            <w:sz w:val="24"/>
            <w:szCs w:val="24"/>
          </w:rPr>
          <w:t xml:space="preserve"> (p&lt;0.05</w:t>
        </w:r>
      </w:ins>
      <w:ins w:id="183" w:author="Stephen" w:date="2018-12-24T18:03:00Z">
        <w:r w:rsidR="00397160">
          <w:rPr>
            <w:rFonts w:ascii="Times New Roman" w:hAnsi="Times New Roman" w:cs="Times New Roman"/>
            <w:sz w:val="24"/>
            <w:szCs w:val="24"/>
          </w:rPr>
          <w:t>), for</w:t>
        </w:r>
      </w:ins>
      <w:ins w:id="184" w:author="Stephen" w:date="2018-12-07T21:31:00Z">
        <w:r w:rsidR="00CA2F1B">
          <w:rPr>
            <w:rFonts w:ascii="Times New Roman" w:hAnsi="Times New Roman" w:cs="Times New Roman"/>
            <w:sz w:val="24"/>
            <w:szCs w:val="24"/>
          </w:rPr>
          <w:t xml:space="preserve"> FT4 but not TSH, for TSH but not FT4, for </w:t>
        </w:r>
      </w:ins>
      <w:ins w:id="185" w:author="Stephen" w:date="2018-12-07T21:32:00Z">
        <w:r w:rsidR="00CA2F1B">
          <w:rPr>
            <w:rFonts w:ascii="Times New Roman" w:hAnsi="Times New Roman" w:cs="Times New Roman"/>
            <w:sz w:val="24"/>
            <w:szCs w:val="24"/>
          </w:rPr>
          <w:t xml:space="preserve">both FT4 and TSH, and for neither FT4 or TSH. </w:t>
        </w:r>
      </w:ins>
      <w:ins w:id="186" w:author="Stephen" w:date="2018-12-24T18:06:00Z">
        <w:r w:rsidR="00397160">
          <w:rPr>
            <w:rFonts w:ascii="Times New Roman" w:hAnsi="Times New Roman" w:cs="Times New Roman"/>
            <w:sz w:val="24"/>
            <w:szCs w:val="24"/>
          </w:rPr>
          <w:t>For the fewer studies also reporting asso</w:t>
        </w:r>
      </w:ins>
      <w:ins w:id="187" w:author="Stephen" w:date="2018-12-24T18:07:00Z">
        <w:r w:rsidR="00397160">
          <w:rPr>
            <w:rFonts w:ascii="Times New Roman" w:hAnsi="Times New Roman" w:cs="Times New Roman"/>
            <w:sz w:val="24"/>
            <w:szCs w:val="24"/>
          </w:rPr>
          <w:t xml:space="preserve">ciations with T3 we classified </w:t>
        </w:r>
      </w:ins>
      <w:ins w:id="188" w:author="Stephen" w:date="2018-12-24T18:08:00Z">
        <w:r w:rsidR="00397160">
          <w:rPr>
            <w:rFonts w:ascii="Times New Roman" w:hAnsi="Times New Roman" w:cs="Times New Roman"/>
            <w:sz w:val="24"/>
            <w:szCs w:val="24"/>
          </w:rPr>
          <w:t>similarly all the permutations.</w:t>
        </w:r>
      </w:ins>
      <w:ins w:id="189" w:author="Stephen" w:date="2018-12-07T21:32:00Z">
        <w:del w:id="190" w:author="Fitzgerald,Stephen" w:date="2018-12-20T13:03:00Z">
          <w:r w:rsidR="00CA2F1B" w:rsidDel="00741E21">
            <w:rPr>
              <w:rFonts w:ascii="Times New Roman" w:hAnsi="Times New Roman" w:cs="Times New Roman"/>
              <w:sz w:val="24"/>
              <w:szCs w:val="24"/>
            </w:rPr>
            <w:delText>We con</w:delText>
          </w:r>
        </w:del>
      </w:ins>
      <w:ins w:id="191" w:author="Stephen" w:date="2018-12-07T21:33:00Z">
        <w:del w:id="192" w:author="Fitzgerald,Stephen" w:date="2018-12-20T13:03:00Z">
          <w:r w:rsidR="00CA2F1B" w:rsidDel="00741E21">
            <w:rPr>
              <w:rFonts w:ascii="Times New Roman" w:hAnsi="Times New Roman" w:cs="Times New Roman"/>
              <w:sz w:val="24"/>
              <w:szCs w:val="24"/>
            </w:rPr>
            <w:delText>sidered these correlations in terms of separate clinical entities,</w:delText>
          </w:r>
        </w:del>
      </w:ins>
      <w:ins w:id="193" w:author="Fitzgerald,Stephen" w:date="2018-12-20T13:02:00Z">
        <w:del w:id="194" w:author="Stephen" w:date="2018-12-24T13:47:00Z">
          <w:r w:rsidR="00741E21" w:rsidDel="002F054F">
            <w:rPr>
              <w:rFonts w:ascii="Times New Roman" w:hAnsi="Times New Roman" w:cs="Times New Roman"/>
              <w:sz w:val="24"/>
              <w:szCs w:val="24"/>
            </w:rPr>
            <w:delText>and</w:delText>
          </w:r>
        </w:del>
      </w:ins>
      <w:ins w:id="195" w:author="Stephen" w:date="2018-12-07T21:33:00Z">
        <w:del w:id="196" w:author="Fitzgerald,Stephen" w:date="2018-12-20T13:01:00Z">
          <w:r w:rsidR="00CA2F1B" w:rsidDel="00741E21">
            <w:rPr>
              <w:rFonts w:ascii="Times New Roman" w:hAnsi="Times New Roman" w:cs="Times New Roman"/>
              <w:sz w:val="24"/>
              <w:szCs w:val="24"/>
            </w:rPr>
            <w:delText xml:space="preserve"> in terms of features of subclinical h</w:delText>
          </w:r>
        </w:del>
      </w:ins>
      <w:ins w:id="197" w:author="Stephen" w:date="2018-12-07T21:34:00Z">
        <w:del w:id="198" w:author="Fitzgerald,Stephen" w:date="2018-12-20T13:01:00Z">
          <w:r w:rsidR="00CA2F1B" w:rsidDel="00741E21">
            <w:rPr>
              <w:rFonts w:ascii="Times New Roman" w:hAnsi="Times New Roman" w:cs="Times New Roman"/>
              <w:sz w:val="24"/>
              <w:szCs w:val="24"/>
            </w:rPr>
            <w:delText>yperthyroidism or subclinical hypothyroidism, and in toto.</w:delText>
          </w:r>
        </w:del>
      </w:ins>
    </w:p>
    <w:p w:rsidR="00CA2F1B" w:rsidRDefault="00CA2F1B" w:rsidP="00DE75B6">
      <w:pPr>
        <w:spacing w:line="480" w:lineRule="auto"/>
        <w:rPr>
          <w:ins w:id="199" w:author="Stephen" w:date="2018-12-07T21:25:00Z"/>
          <w:rFonts w:ascii="Times New Roman" w:hAnsi="Times New Roman" w:cs="Times New Roman"/>
          <w:sz w:val="24"/>
          <w:szCs w:val="24"/>
        </w:rPr>
      </w:pPr>
      <w:ins w:id="200" w:author="Stephen" w:date="2018-12-07T21:35:00Z">
        <w:r>
          <w:rPr>
            <w:rFonts w:ascii="Times New Roman" w:hAnsi="Times New Roman" w:cs="Times New Roman"/>
            <w:sz w:val="24"/>
            <w:szCs w:val="24"/>
          </w:rPr>
          <w:t>The relative strengths of FT4 levels</w:t>
        </w:r>
      </w:ins>
      <w:ins w:id="201" w:author="Stephen" w:date="2018-12-24T18:08:00Z">
        <w:r w:rsidR="00397160">
          <w:rPr>
            <w:rFonts w:ascii="Times New Roman" w:hAnsi="Times New Roman" w:cs="Times New Roman"/>
            <w:sz w:val="24"/>
            <w:szCs w:val="24"/>
          </w:rPr>
          <w:t xml:space="preserve">, T3 levels, </w:t>
        </w:r>
      </w:ins>
      <w:ins w:id="202" w:author="Stephen" w:date="2018-12-07T21:35:00Z">
        <w:r>
          <w:rPr>
            <w:rFonts w:ascii="Times New Roman" w:hAnsi="Times New Roman" w:cs="Times New Roman"/>
            <w:sz w:val="24"/>
            <w:szCs w:val="24"/>
          </w:rPr>
          <w:t>and TSH levels in terms of correl</w:t>
        </w:r>
      </w:ins>
      <w:ins w:id="203" w:author="Stephen" w:date="2018-12-07T21:36:00Z">
        <w:r>
          <w:rPr>
            <w:rFonts w:ascii="Times New Roman" w:hAnsi="Times New Roman" w:cs="Times New Roman"/>
            <w:sz w:val="24"/>
            <w:szCs w:val="24"/>
          </w:rPr>
          <w:t xml:space="preserve">ation with clinical and pathological states </w:t>
        </w:r>
      </w:ins>
      <w:ins w:id="204" w:author="Stephen" w:date="2018-12-22T18:22:00Z">
        <w:r w:rsidR="002D68E3">
          <w:rPr>
            <w:rFonts w:ascii="Times New Roman" w:hAnsi="Times New Roman" w:cs="Times New Roman"/>
            <w:sz w:val="24"/>
            <w:szCs w:val="24"/>
          </w:rPr>
          <w:t>were</w:t>
        </w:r>
      </w:ins>
      <w:ins w:id="205" w:author="Stephen" w:date="2018-12-07T21:36:00Z">
        <w:r>
          <w:rPr>
            <w:rFonts w:ascii="Times New Roman" w:hAnsi="Times New Roman" w:cs="Times New Roman"/>
            <w:sz w:val="24"/>
            <w:szCs w:val="24"/>
          </w:rPr>
          <w:t xml:space="preserve"> determined by </w:t>
        </w:r>
      </w:ins>
      <w:ins w:id="206" w:author="Stephen" w:date="2018-12-07T21:37:00Z">
        <w:r>
          <w:rPr>
            <w:rFonts w:ascii="Times New Roman" w:hAnsi="Times New Roman" w:cs="Times New Roman"/>
            <w:sz w:val="24"/>
            <w:szCs w:val="24"/>
          </w:rPr>
          <w:t xml:space="preserve">the </w:t>
        </w:r>
      </w:ins>
      <w:ins w:id="207" w:author="Stephen" w:date="2018-12-07T21:38:00Z">
        <w:r>
          <w:rPr>
            <w:rFonts w:ascii="Times New Roman" w:hAnsi="Times New Roman" w:cs="Times New Roman"/>
            <w:sz w:val="24"/>
            <w:szCs w:val="24"/>
          </w:rPr>
          <w:t xml:space="preserve">respective </w:t>
        </w:r>
      </w:ins>
      <w:ins w:id="208" w:author="Stephen" w:date="2018-12-07T21:37:00Z">
        <w:r>
          <w:rPr>
            <w:rFonts w:ascii="Times New Roman" w:hAnsi="Times New Roman" w:cs="Times New Roman"/>
            <w:sz w:val="24"/>
            <w:szCs w:val="24"/>
          </w:rPr>
          <w:t xml:space="preserve">numbers of significant correlations </w:t>
        </w:r>
      </w:ins>
      <w:ins w:id="209" w:author="Stephen" w:date="2018-12-07T21:38:00Z">
        <w:r>
          <w:rPr>
            <w:rFonts w:ascii="Times New Roman" w:hAnsi="Times New Roman" w:cs="Times New Roman"/>
            <w:sz w:val="24"/>
            <w:szCs w:val="24"/>
          </w:rPr>
          <w:t>found.</w:t>
        </w:r>
      </w:ins>
      <w:ins w:id="210" w:author="Fitzgerald,Stephen" w:date="2018-12-20T13:04:00Z">
        <w:r w:rsidR="00741E21">
          <w:rPr>
            <w:rFonts w:ascii="Times New Roman" w:hAnsi="Times New Roman" w:cs="Times New Roman"/>
            <w:sz w:val="24"/>
            <w:szCs w:val="24"/>
          </w:rPr>
          <w:t xml:space="preserve"> We examined the studies to check that </w:t>
        </w:r>
      </w:ins>
      <w:ins w:id="211" w:author="Stephen" w:date="2018-12-24T18:04:00Z">
        <w:r w:rsidR="00397160">
          <w:rPr>
            <w:rFonts w:ascii="Times New Roman" w:hAnsi="Times New Roman" w:cs="Times New Roman"/>
            <w:sz w:val="24"/>
            <w:szCs w:val="24"/>
          </w:rPr>
          <w:t>st</w:t>
        </w:r>
      </w:ins>
      <w:ins w:id="212" w:author="Stephen" w:date="2018-12-24T18:05:00Z">
        <w:r w:rsidR="00397160">
          <w:rPr>
            <w:rFonts w:ascii="Times New Roman" w:hAnsi="Times New Roman" w:cs="Times New Roman"/>
            <w:sz w:val="24"/>
            <w:szCs w:val="24"/>
          </w:rPr>
          <w:t>udies supporting correlations with thyroid hormones or TSH</w:t>
        </w:r>
      </w:ins>
      <w:ins w:id="213" w:author="Stephen" w:date="2018-12-28T14:11:00Z">
        <w:r w:rsidR="0014279E">
          <w:rPr>
            <w:rFonts w:ascii="Times New Roman" w:hAnsi="Times New Roman" w:cs="Times New Roman"/>
            <w:sz w:val="24"/>
            <w:szCs w:val="24"/>
          </w:rPr>
          <w:t xml:space="preserve"> </w:t>
        </w:r>
      </w:ins>
      <w:ins w:id="214" w:author="Fitzgerald,Stephen" w:date="2018-12-20T13:04:00Z">
        <w:del w:id="215" w:author="Stephen" w:date="2018-12-24T18:04:00Z">
          <w:r w:rsidR="00741E21" w:rsidDel="00397160">
            <w:rPr>
              <w:rFonts w:ascii="Times New Roman" w:hAnsi="Times New Roman" w:cs="Times New Roman"/>
              <w:sz w:val="24"/>
              <w:szCs w:val="24"/>
            </w:rPr>
            <w:delText xml:space="preserve">the various positive and negative studies </w:delText>
          </w:r>
        </w:del>
        <w:r w:rsidR="00741E21">
          <w:rPr>
            <w:rFonts w:ascii="Times New Roman" w:hAnsi="Times New Roman" w:cs="Times New Roman"/>
            <w:sz w:val="24"/>
            <w:szCs w:val="24"/>
          </w:rPr>
          <w:t>did not differ by number of subjects or degree of</w:t>
        </w:r>
      </w:ins>
      <w:ins w:id="216" w:author="Fitzgerald,Stephen" w:date="2018-12-20T13:06:00Z">
        <w:r w:rsidR="00741E21">
          <w:rPr>
            <w:rFonts w:ascii="Times New Roman" w:hAnsi="Times New Roman" w:cs="Times New Roman"/>
            <w:sz w:val="24"/>
            <w:szCs w:val="24"/>
          </w:rPr>
          <w:t xml:space="preserve"> any</w:t>
        </w:r>
      </w:ins>
      <w:ins w:id="217" w:author="Fitzgerald,Stephen" w:date="2018-12-20T13:04:00Z">
        <w:r w:rsidR="00741E21">
          <w:rPr>
            <w:rFonts w:ascii="Times New Roman" w:hAnsi="Times New Roman" w:cs="Times New Roman"/>
            <w:sz w:val="24"/>
            <w:szCs w:val="24"/>
          </w:rPr>
          <w:t xml:space="preserve"> insignificance.</w:t>
        </w:r>
      </w:ins>
    </w:p>
    <w:p w:rsidR="00FE1DC8" w:rsidRDefault="00FE1DC8" w:rsidP="00DE75B6">
      <w:pPr>
        <w:spacing w:line="480" w:lineRule="auto"/>
        <w:rPr>
          <w:ins w:id="218" w:author="Stephen" w:date="2018-12-07T21:25:00Z"/>
          <w:rFonts w:ascii="Times New Roman" w:hAnsi="Times New Roman" w:cs="Times New Roman"/>
          <w:sz w:val="24"/>
          <w:szCs w:val="24"/>
        </w:rPr>
      </w:pPr>
    </w:p>
    <w:p w:rsidR="00FE1DC8" w:rsidRPr="00DE75B6" w:rsidRDefault="00FE1DC8"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rsidR="00BF234F" w:rsidRDefault="00DE75B6" w:rsidP="00BF234F">
      <w:pPr>
        <w:spacing w:line="480" w:lineRule="auto"/>
        <w:rPr>
          <w:ins w:id="219" w:author="Stephen" w:date="2018-12-22T08:32:00Z"/>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ins w:id="220" w:author="Stephen" w:date="2018-12-21T19:04:00Z">
        <w:r w:rsidR="00DB480B">
          <w:rPr>
            <w:rFonts w:ascii="Times New Roman" w:hAnsi="Times New Roman" w:cs="Times New Roman"/>
            <w:sz w:val="24"/>
            <w:szCs w:val="24"/>
          </w:rPr>
          <w:t xml:space="preserve"> </w:t>
        </w:r>
      </w:ins>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ins w:id="221" w:author="Stephen" w:date="2018-12-22T12:39:00Z">
        <w:r w:rsidR="006E053A">
          <w:rPr>
            <w:rFonts w:ascii="Times New Roman" w:hAnsi="Times New Roman" w:cs="Times New Roman"/>
            <w:sz w:val="24"/>
            <w:szCs w:val="24"/>
          </w:rPr>
          <w:t xml:space="preserve">. </w:t>
        </w:r>
      </w:ins>
      <w:ins w:id="222" w:author="Stephen" w:date="2018-12-08T19:35:00Z">
        <w:r w:rsidR="00BF234F" w:rsidRPr="00DE75B6">
          <w:rPr>
            <w:rFonts w:ascii="Times New Roman" w:hAnsi="Times New Roman" w:cs="Times New Roman"/>
            <w:sz w:val="24"/>
            <w:szCs w:val="24"/>
          </w:rPr>
          <w:t>We found that though there was general consistency of the data, the findings were not unanimous. In general</w:t>
        </w:r>
      </w:ins>
      <w:ins w:id="223" w:author="Fitzgerald,Stephen" w:date="2018-12-20T13:18:00Z">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ins>
      <w:ins w:id="224" w:author="Fitzgerald,Stephen" w:date="2018-12-20T13:28:00Z">
        <w:r w:rsidR="00EA76AF" w:rsidRPr="00DE75B6">
          <w:rPr>
            <w:rFonts w:ascii="Times New Roman" w:hAnsi="Times New Roman" w:cs="Times New Roman"/>
            <w:sz w:val="24"/>
            <w:szCs w:val="24"/>
          </w:rPr>
          <w:t>atrial fibrillation</w:t>
        </w:r>
      </w:ins>
      <w:ins w:id="225" w:author="Stephen" w:date="2018-12-24T18:09:00Z">
        <w:r w:rsidR="00397160">
          <w:rPr>
            <w:rFonts w:ascii="Times New Roman" w:hAnsi="Times New Roman" w:cs="Times New Roman"/>
            <w:sz w:val="24"/>
            <w:szCs w:val="24"/>
          </w:rPr>
          <w:t xml:space="preserve"> [26-30]</w:t>
        </w:r>
      </w:ins>
      <w:ins w:id="226" w:author="Fitzgerald,Stephen" w:date="2018-12-20T13:28:00Z">
        <w:r w:rsidR="00EA76AF" w:rsidRPr="00DE75B6">
          <w:rPr>
            <w:rFonts w:ascii="Times New Roman" w:hAnsi="Times New Roman" w:cs="Times New Roman"/>
            <w:sz w:val="24"/>
            <w:szCs w:val="24"/>
          </w:rPr>
          <w:t>, osteoporosis</w:t>
        </w:r>
      </w:ins>
      <w:ins w:id="227" w:author="Stephen" w:date="2018-12-24T18:11:00Z">
        <w:r w:rsidR="003E7197">
          <w:rPr>
            <w:rFonts w:ascii="Times New Roman" w:hAnsi="Times New Roman" w:cs="Times New Roman"/>
            <w:sz w:val="24"/>
            <w:szCs w:val="24"/>
          </w:rPr>
          <w:t xml:space="preserve"> [31-</w:t>
        </w:r>
        <w:r w:rsidR="00397160">
          <w:rPr>
            <w:rFonts w:ascii="Times New Roman" w:hAnsi="Times New Roman" w:cs="Times New Roman"/>
            <w:sz w:val="24"/>
            <w:szCs w:val="24"/>
          </w:rPr>
          <w:t>35]</w:t>
        </w:r>
      </w:ins>
      <w:ins w:id="228" w:author="Fitzgerald,Stephen" w:date="2018-12-20T13:28:00Z">
        <w:del w:id="229" w:author="Stephen" w:date="2018-12-24T18:11:00Z">
          <w:r w:rsidR="00EA76AF" w:rsidRPr="00DE75B6" w:rsidDel="00397160">
            <w:rPr>
              <w:rFonts w:ascii="Times New Roman" w:hAnsi="Times New Roman" w:cs="Times New Roman"/>
              <w:sz w:val="24"/>
              <w:szCs w:val="24"/>
            </w:rPr>
            <w:delText xml:space="preserve">, </w:delText>
          </w:r>
        </w:del>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ins>
      <w:ins w:id="230" w:author="Stephen" w:date="2018-12-24T18:11:00Z">
        <w:r w:rsidR="003E7197">
          <w:rPr>
            <w:rFonts w:ascii="Times New Roman" w:hAnsi="Times New Roman" w:cs="Times New Roman"/>
            <w:sz w:val="24"/>
            <w:szCs w:val="24"/>
          </w:rPr>
          <w:t xml:space="preserve"> [36-</w:t>
        </w:r>
      </w:ins>
      <w:ins w:id="231" w:author="Stephen" w:date="2018-12-24T18:12:00Z">
        <w:r w:rsidR="003E7197">
          <w:rPr>
            <w:rFonts w:ascii="Times New Roman" w:hAnsi="Times New Roman" w:cs="Times New Roman"/>
            <w:sz w:val="24"/>
            <w:szCs w:val="24"/>
          </w:rPr>
          <w:t>38]</w:t>
        </w:r>
      </w:ins>
      <w:ins w:id="232" w:author="Fitzgerald,Stephen" w:date="2018-12-20T13:28:00Z">
        <w:r w:rsidR="00EA76AF">
          <w:rPr>
            <w:rFonts w:ascii="Times New Roman" w:hAnsi="Times New Roman" w:cs="Times New Roman"/>
            <w:sz w:val="24"/>
            <w:szCs w:val="24"/>
          </w:rPr>
          <w:t xml:space="preserve"> correlated with </w:t>
        </w:r>
      </w:ins>
      <w:ins w:id="233" w:author="Stephen" w:date="2018-12-08T19:35:00Z">
        <w:del w:id="234" w:author="Fitzgerald,Stephen" w:date="2018-12-20T13:28:00Z">
          <w:r w:rsidR="00BF234F" w:rsidRPr="00DE75B6" w:rsidDel="00EA76AF">
            <w:rPr>
              <w:rFonts w:ascii="Times New Roman" w:hAnsi="Times New Roman" w:cs="Times New Roman"/>
              <w:sz w:val="24"/>
              <w:szCs w:val="24"/>
            </w:rPr>
            <w:delText xml:space="preserve">studies of </w:delText>
          </w:r>
        </w:del>
        <w:r w:rsidR="00BF234F" w:rsidRPr="00DE75B6">
          <w:rPr>
            <w:rFonts w:ascii="Times New Roman" w:hAnsi="Times New Roman" w:cs="Times New Roman"/>
            <w:sz w:val="24"/>
            <w:szCs w:val="24"/>
          </w:rPr>
          <w:t>higher thyroid function</w:t>
        </w:r>
      </w:ins>
      <w:ins w:id="235" w:author="Stephen" w:date="2018-12-21T19:04:00Z">
        <w:r w:rsidR="00DB480B">
          <w:rPr>
            <w:rFonts w:ascii="Times New Roman" w:hAnsi="Times New Roman" w:cs="Times New Roman"/>
            <w:sz w:val="24"/>
            <w:szCs w:val="24"/>
          </w:rPr>
          <w:t xml:space="preserve"> </w:t>
        </w:r>
      </w:ins>
      <w:ins w:id="236" w:author="Stephen" w:date="2018-12-08T19:35:00Z">
        <w:r w:rsidR="00BF234F" w:rsidRPr="00DE75B6">
          <w:rPr>
            <w:rFonts w:ascii="Times New Roman" w:hAnsi="Times New Roman" w:cs="Times New Roman"/>
            <w:sz w:val="24"/>
            <w:szCs w:val="24"/>
          </w:rPr>
          <w:t>defined using TSH and/or thyroid hormone levels</w:t>
        </w:r>
      </w:ins>
      <w:ins w:id="237" w:author="Stephen" w:date="2018-12-21T19:04:00Z">
        <w:r w:rsidR="00DB480B">
          <w:rPr>
            <w:rFonts w:ascii="Times New Roman" w:hAnsi="Times New Roman" w:cs="Times New Roman"/>
            <w:sz w:val="24"/>
            <w:szCs w:val="24"/>
          </w:rPr>
          <w:t>,</w:t>
        </w:r>
      </w:ins>
      <w:ins w:id="238" w:author="Stephen" w:date="2018-12-08T19:35:00Z">
        <w:r w:rsidR="00BF234F" w:rsidRPr="00DE75B6">
          <w:rPr>
            <w:rFonts w:ascii="Times New Roman" w:hAnsi="Times New Roman" w:cs="Times New Roman"/>
            <w:sz w:val="24"/>
            <w:szCs w:val="24"/>
          </w:rPr>
          <w:t xml:space="preserve"> across and beyond the normal range</w:t>
        </w:r>
      </w:ins>
      <w:ins w:id="239" w:author="Stephen" w:date="2018-12-24T18:12:00Z">
        <w:r w:rsidR="003E7197">
          <w:rPr>
            <w:rFonts w:ascii="Times New Roman" w:hAnsi="Times New Roman" w:cs="Times New Roman"/>
            <w:sz w:val="24"/>
            <w:szCs w:val="24"/>
          </w:rPr>
          <w:t xml:space="preserve"> </w:t>
        </w:r>
      </w:ins>
      <w:ins w:id="240" w:author="Fitzgerald,Stephen" w:date="2018-12-20T13:17:00Z">
        <w:del w:id="241" w:author="Stephen" w:date="2018-12-24T18:12:00Z">
          <w:r w:rsidR="001C46ED" w:rsidDel="003E7197">
            <w:rPr>
              <w:rFonts w:ascii="Times New Roman" w:hAnsi="Times New Roman" w:cs="Times New Roman"/>
              <w:sz w:val="24"/>
              <w:szCs w:val="24"/>
            </w:rPr>
            <w:delText>69</w:delText>
          </w:r>
        </w:del>
      </w:ins>
      <w:ins w:id="242" w:author="Stephen" w:date="2018-12-08T19:35:00Z">
        <w:r w:rsidR="00BF234F" w:rsidRPr="00DE75B6">
          <w:rPr>
            <w:rFonts w:ascii="Times New Roman" w:hAnsi="Times New Roman" w:cs="Times New Roman"/>
            <w:sz w:val="24"/>
            <w:szCs w:val="24"/>
          </w:rPr>
          <w:t>],</w:t>
        </w:r>
        <w:del w:id="243" w:author="Fitzgerald,Stephen" w:date="2018-12-20T13:28:00Z">
          <w:r w:rsidR="00BF234F" w:rsidRPr="00DE75B6" w:rsidDel="00EA76AF">
            <w:rPr>
              <w:rFonts w:ascii="Times New Roman" w:hAnsi="Times New Roman" w:cs="Times New Roman"/>
              <w:sz w:val="24"/>
              <w:szCs w:val="24"/>
            </w:rPr>
            <w:delText xml:space="preserve"> found  correlations with atrial fibrillation, osteoporosis, , and </w:delText>
          </w:r>
        </w:del>
        <w:del w:id="244" w:author="Fitzgerald,Stephen" w:date="2018-12-20T13:11:00Z">
          <w:r w:rsidR="00BF234F" w:rsidRPr="00DE75B6" w:rsidDel="001C46ED">
            <w:rPr>
              <w:rFonts w:ascii="Times New Roman" w:hAnsi="Times New Roman" w:cs="Times New Roman"/>
              <w:sz w:val="24"/>
              <w:szCs w:val="24"/>
            </w:rPr>
            <w:delText>frailty</w:delText>
          </w:r>
        </w:del>
        <w:r w:rsidR="00BF234F" w:rsidRPr="00DE75B6">
          <w:rPr>
            <w:rFonts w:ascii="Times New Roman" w:hAnsi="Times New Roman" w:cs="Times New Roman"/>
            <w:sz w:val="24"/>
            <w:szCs w:val="24"/>
          </w:rPr>
          <w:t xml:space="preserve"> and </w:t>
        </w:r>
      </w:ins>
      <w:ins w:id="245" w:author="Fitzgerald,Stephen" w:date="2018-12-20T15:14:00Z">
        <w:r w:rsidR="006252D3" w:rsidRPr="00DE75B6">
          <w:rPr>
            <w:rFonts w:ascii="Times New Roman" w:hAnsi="Times New Roman" w:cs="Times New Roman"/>
            <w:sz w:val="24"/>
            <w:szCs w:val="24"/>
          </w:rPr>
          <w:t>steatohepatitis</w:t>
        </w:r>
      </w:ins>
      <w:ins w:id="246" w:author="Stephen" w:date="2018-12-21T19:05:00Z">
        <w:r w:rsidR="00DB480B">
          <w:rPr>
            <w:rFonts w:ascii="Times New Roman" w:hAnsi="Times New Roman" w:cs="Times New Roman"/>
            <w:sz w:val="24"/>
            <w:szCs w:val="24"/>
          </w:rPr>
          <w:t xml:space="preserve"> </w:t>
        </w:r>
      </w:ins>
      <w:ins w:id="247" w:author="Stephen" w:date="2018-12-24T18:20:00Z">
        <w:r w:rsidR="003E7197">
          <w:rPr>
            <w:rFonts w:ascii="Times New Roman" w:hAnsi="Times New Roman" w:cs="Times New Roman"/>
            <w:sz w:val="24"/>
            <w:szCs w:val="24"/>
          </w:rPr>
          <w:t>[</w:t>
        </w:r>
      </w:ins>
      <w:ins w:id="248" w:author="Stephen" w:date="2018-12-24T18:19:00Z">
        <w:r w:rsidR="003E7197">
          <w:rPr>
            <w:rFonts w:ascii="Times New Roman" w:hAnsi="Times New Roman" w:cs="Times New Roman"/>
            <w:sz w:val="24"/>
            <w:szCs w:val="24"/>
          </w:rPr>
          <w:t>39-41]</w:t>
        </w:r>
      </w:ins>
      <w:ins w:id="249" w:author="Stephen" w:date="2018-12-24T18:20:00Z">
        <w:r w:rsidR="003E7197">
          <w:rPr>
            <w:rFonts w:ascii="Times New Roman" w:hAnsi="Times New Roman" w:cs="Times New Roman"/>
            <w:sz w:val="24"/>
            <w:szCs w:val="24"/>
          </w:rPr>
          <w:t xml:space="preserve"> </w:t>
        </w:r>
      </w:ins>
      <w:ins w:id="250" w:author="Fitzgerald,Stephen" w:date="2018-12-20T15:14:00Z">
        <w:r w:rsidR="006252D3" w:rsidRPr="00DE75B6">
          <w:rPr>
            <w:rFonts w:ascii="Times New Roman" w:hAnsi="Times New Roman" w:cs="Times New Roman"/>
            <w:sz w:val="24"/>
            <w:szCs w:val="24"/>
          </w:rPr>
          <w:t>and</w:t>
        </w:r>
      </w:ins>
      <w:ins w:id="251" w:author="Stephen" w:date="2018-12-21T19:05:00Z">
        <w:r w:rsidR="00DB480B">
          <w:rPr>
            <w:rFonts w:ascii="Times New Roman" w:hAnsi="Times New Roman" w:cs="Times New Roman"/>
            <w:sz w:val="24"/>
            <w:szCs w:val="24"/>
          </w:rPr>
          <w:t xml:space="preserve"> </w:t>
        </w:r>
      </w:ins>
      <w:ins w:id="252" w:author="Fitzgerald,Stephen" w:date="2018-12-20T13:29:00Z">
        <w:r w:rsidR="00EA76AF">
          <w:rPr>
            <w:rFonts w:ascii="Times New Roman" w:hAnsi="Times New Roman" w:cs="Times New Roman"/>
            <w:sz w:val="24"/>
            <w:szCs w:val="24"/>
          </w:rPr>
          <w:t xml:space="preserve">the </w:t>
        </w:r>
      </w:ins>
      <w:ins w:id="253" w:author="Fitzgerald,Stephen" w:date="2018-12-20T13:28:00Z">
        <w:r w:rsidR="00EA76AF" w:rsidRPr="00DE75B6">
          <w:rPr>
            <w:rFonts w:ascii="Times New Roman" w:hAnsi="Times New Roman" w:cs="Times New Roman"/>
            <w:sz w:val="24"/>
            <w:szCs w:val="24"/>
          </w:rPr>
          <w:t xml:space="preserve">features of the metabolic syndrome </w:t>
        </w:r>
      </w:ins>
      <w:ins w:id="254" w:author="Stephen" w:date="2018-12-24T18:21:00Z">
        <w:r w:rsidR="003E7197">
          <w:rPr>
            <w:rFonts w:ascii="Times New Roman" w:hAnsi="Times New Roman" w:cs="Times New Roman"/>
            <w:sz w:val="24"/>
            <w:szCs w:val="24"/>
          </w:rPr>
          <w:t>[42-5</w:t>
        </w:r>
      </w:ins>
      <w:ins w:id="255" w:author="Stephen" w:date="2018-12-26T20:13:00Z">
        <w:r w:rsidR="00837BC3">
          <w:rPr>
            <w:rFonts w:ascii="Times New Roman" w:hAnsi="Times New Roman" w:cs="Times New Roman"/>
            <w:sz w:val="24"/>
            <w:szCs w:val="24"/>
          </w:rPr>
          <w:t>5</w:t>
        </w:r>
      </w:ins>
      <w:ins w:id="256" w:author="Stephen" w:date="2018-12-24T18:21:00Z">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ins>
      <w:ins w:id="257" w:author="Fitzgerald,Stephen" w:date="2018-12-20T13:29:00Z">
        <w:r w:rsidR="00EA76AF">
          <w:rPr>
            <w:rFonts w:ascii="Times New Roman" w:hAnsi="Times New Roman" w:cs="Times New Roman"/>
            <w:sz w:val="24"/>
            <w:szCs w:val="24"/>
          </w:rPr>
          <w:t xml:space="preserve">correlated with </w:t>
        </w:r>
      </w:ins>
      <w:ins w:id="258" w:author="Stephen" w:date="2018-12-08T19:35:00Z">
        <w:del w:id="259" w:author="Fitzgerald,Stephen" w:date="2018-12-20T13:29:00Z">
          <w:r w:rsidR="00BF234F" w:rsidRPr="00DE75B6" w:rsidDel="00EA76AF">
            <w:rPr>
              <w:rFonts w:ascii="Times New Roman" w:hAnsi="Times New Roman" w:cs="Times New Roman"/>
              <w:sz w:val="24"/>
              <w:szCs w:val="24"/>
            </w:rPr>
            <w:delText>studies of</w:delText>
          </w:r>
        </w:del>
        <w:r w:rsidR="00BF234F" w:rsidRPr="00DE75B6">
          <w:rPr>
            <w:rFonts w:ascii="Times New Roman" w:hAnsi="Times New Roman" w:cs="Times New Roman"/>
            <w:sz w:val="24"/>
            <w:szCs w:val="24"/>
          </w:rPr>
          <w:t xml:space="preserve">lower thyroid function </w:t>
        </w:r>
      </w:ins>
      <w:ins w:id="260" w:author="Fitzgerald,Stephen" w:date="2018-12-20T13:27:00Z">
        <w:del w:id="261" w:author="Stephen" w:date="2018-12-28T14:14:00Z">
          <w:r w:rsidR="00EA76AF" w:rsidDel="0014279E">
            <w:rPr>
              <w:rFonts w:ascii="Times New Roman" w:hAnsi="Times New Roman" w:cs="Times New Roman"/>
              <w:sz w:val="24"/>
              <w:szCs w:val="24"/>
            </w:rPr>
            <w:delText>974</w:delText>
          </w:r>
        </w:del>
      </w:ins>
      <w:ins w:id="262" w:author="Stephen" w:date="2018-12-08T19:35:00Z">
        <w:del w:id="263" w:author="Fitzgerald,Stephen" w:date="2018-12-20T13:29:00Z">
          <w:r w:rsidR="00BF234F" w:rsidRPr="00DE75B6" w:rsidDel="00EA76AF">
            <w:rPr>
              <w:rFonts w:ascii="Times New Roman" w:hAnsi="Times New Roman" w:cs="Times New Roman"/>
              <w:sz w:val="24"/>
              <w:szCs w:val="24"/>
            </w:rPr>
            <w:delText>found correlations with</w:delText>
          </w:r>
        </w:del>
        <w:del w:id="264" w:author="Fitzgerald,Stephen" w:date="2018-12-20T13:28:00Z">
          <w:r w:rsidR="00BF234F" w:rsidRPr="00DE75B6" w:rsidDel="00EA76AF">
            <w:rPr>
              <w:rFonts w:ascii="Times New Roman" w:hAnsi="Times New Roman" w:cs="Times New Roman"/>
              <w:sz w:val="24"/>
              <w:szCs w:val="24"/>
            </w:rPr>
            <w:delText xml:space="preserve"> features of the metabolic syndrome and steatohepatitis</w:delText>
          </w:r>
        </w:del>
        <w:r w:rsidR="00BF234F" w:rsidRPr="00DE75B6">
          <w:rPr>
            <w:rFonts w:ascii="Times New Roman" w:hAnsi="Times New Roman" w:cs="Times New Roman"/>
            <w:sz w:val="24"/>
            <w:szCs w:val="24"/>
          </w:rPr>
          <w:t>.</w:t>
        </w:r>
      </w:ins>
      <w:ins w:id="265" w:author="Stephen" w:date="2018-12-28T14:14:00Z">
        <w:r w:rsidR="0014279E">
          <w:rPr>
            <w:rFonts w:ascii="Times New Roman" w:hAnsi="Times New Roman" w:cs="Times New Roman"/>
            <w:sz w:val="24"/>
            <w:szCs w:val="24"/>
          </w:rPr>
          <w:t xml:space="preserve"> </w:t>
        </w:r>
      </w:ins>
      <w:ins w:id="266" w:author="Stephen" w:date="2018-12-08T19:35:00Z">
        <w:r w:rsidR="00BF234F" w:rsidRPr="00DE75B6">
          <w:rPr>
            <w:rFonts w:ascii="Times New Roman" w:hAnsi="Times New Roman" w:cs="Times New Roman"/>
            <w:sz w:val="24"/>
            <w:szCs w:val="24"/>
          </w:rPr>
          <w:t>Both high and low thyroid function,</w:t>
        </w:r>
      </w:ins>
      <w:ins w:id="267" w:author="Stephen" w:date="2018-12-21T19:05:00Z">
        <w:r w:rsidR="00DB480B">
          <w:rPr>
            <w:rFonts w:ascii="Times New Roman" w:hAnsi="Times New Roman" w:cs="Times New Roman"/>
            <w:sz w:val="24"/>
            <w:szCs w:val="24"/>
          </w:rPr>
          <w:t xml:space="preserve"> </w:t>
        </w:r>
      </w:ins>
      <w:ins w:id="268" w:author="Stephen" w:date="2018-12-08T19:35:00Z">
        <w:r w:rsidR="00BF234F" w:rsidRPr="00DE75B6">
          <w:rPr>
            <w:rFonts w:ascii="Times New Roman" w:hAnsi="Times New Roman" w:cs="Times New Roman"/>
            <w:sz w:val="24"/>
            <w:szCs w:val="24"/>
          </w:rPr>
          <w:t xml:space="preserve">as compared with mid-range </w:t>
        </w:r>
        <w:r w:rsidR="00BF234F" w:rsidRPr="00DE75B6">
          <w:rPr>
            <w:rFonts w:ascii="Times New Roman" w:hAnsi="Times New Roman" w:cs="Times New Roman"/>
            <w:sz w:val="24"/>
            <w:szCs w:val="24"/>
          </w:rPr>
          <w:lastRenderedPageBreak/>
          <w:t>thyroid function,</w:t>
        </w:r>
      </w:ins>
      <w:ins w:id="269" w:author="Stephen" w:date="2018-12-21T19:05:00Z">
        <w:r w:rsidR="00DB480B">
          <w:rPr>
            <w:rFonts w:ascii="Times New Roman" w:hAnsi="Times New Roman" w:cs="Times New Roman"/>
            <w:sz w:val="24"/>
            <w:szCs w:val="24"/>
          </w:rPr>
          <w:t xml:space="preserve"> </w:t>
        </w:r>
      </w:ins>
      <w:ins w:id="270" w:author="Stephen" w:date="2018-12-08T19:35:00Z">
        <w:r w:rsidR="00BF234F" w:rsidRPr="00DE75B6">
          <w:rPr>
            <w:rFonts w:ascii="Times New Roman" w:hAnsi="Times New Roman" w:cs="Times New Roman"/>
            <w:sz w:val="24"/>
            <w:szCs w:val="24"/>
          </w:rPr>
          <w:t>were associated with</w:t>
        </w:r>
      </w:ins>
      <w:ins w:id="271" w:author="Stephen" w:date="2018-12-21T19:05:00Z">
        <w:r w:rsidR="00DB480B">
          <w:rPr>
            <w:rFonts w:ascii="Times New Roman" w:hAnsi="Times New Roman" w:cs="Times New Roman"/>
            <w:sz w:val="24"/>
            <w:szCs w:val="24"/>
          </w:rPr>
          <w:t xml:space="preserve"> </w:t>
        </w:r>
      </w:ins>
      <w:ins w:id="272" w:author="Stephen" w:date="2018-12-08T19:35:00Z">
        <w:r w:rsidR="00BF234F" w:rsidRPr="00DE75B6">
          <w:rPr>
            <w:rFonts w:ascii="Times New Roman" w:hAnsi="Times New Roman" w:cs="Times New Roman"/>
            <w:sz w:val="24"/>
            <w:szCs w:val="24"/>
          </w:rPr>
          <w:t>clinical and pathological features of cognitive decline [</w:t>
        </w:r>
      </w:ins>
      <w:ins w:id="273" w:author="Stephen" w:date="2018-12-24T18:23:00Z">
        <w:r w:rsidR="00015B5D">
          <w:rPr>
            <w:rFonts w:ascii="Times New Roman" w:hAnsi="Times New Roman" w:cs="Times New Roman"/>
            <w:sz w:val="24"/>
            <w:szCs w:val="24"/>
          </w:rPr>
          <w:t>5</w:t>
        </w:r>
      </w:ins>
      <w:ins w:id="274" w:author="Stephen" w:date="2018-12-26T20:17:00Z">
        <w:r w:rsidR="00837BC3">
          <w:rPr>
            <w:rFonts w:ascii="Times New Roman" w:hAnsi="Times New Roman" w:cs="Times New Roman"/>
            <w:sz w:val="24"/>
            <w:szCs w:val="24"/>
          </w:rPr>
          <w:t>6</w:t>
        </w:r>
      </w:ins>
      <w:ins w:id="275" w:author="Stephen" w:date="2018-12-24T18:23:00Z">
        <w:r w:rsidR="004F3FA8">
          <w:rPr>
            <w:rFonts w:ascii="Times New Roman" w:hAnsi="Times New Roman" w:cs="Times New Roman"/>
            <w:sz w:val="24"/>
            <w:szCs w:val="24"/>
          </w:rPr>
          <w:t>-</w:t>
        </w:r>
      </w:ins>
      <w:ins w:id="276" w:author="Stephen" w:date="2018-12-25T13:50:00Z">
        <w:r w:rsidR="00837BC3">
          <w:rPr>
            <w:rFonts w:ascii="Times New Roman" w:hAnsi="Times New Roman" w:cs="Times New Roman"/>
            <w:sz w:val="24"/>
            <w:szCs w:val="24"/>
          </w:rPr>
          <w:t>6</w:t>
        </w:r>
      </w:ins>
      <w:ins w:id="277" w:author="Stephen" w:date="2018-12-26T20:17:00Z">
        <w:r w:rsidR="00837BC3">
          <w:rPr>
            <w:rFonts w:ascii="Times New Roman" w:hAnsi="Times New Roman" w:cs="Times New Roman"/>
            <w:sz w:val="24"/>
            <w:szCs w:val="24"/>
          </w:rPr>
          <w:t>1</w:t>
        </w:r>
      </w:ins>
      <w:ins w:id="278" w:author="Stephen" w:date="2018-12-08T19:35:00Z">
        <w:r w:rsidR="00BF234F" w:rsidRPr="00DE75B6">
          <w:rPr>
            <w:rFonts w:ascii="Times New Roman" w:hAnsi="Times New Roman" w:cs="Times New Roman"/>
            <w:sz w:val="24"/>
            <w:szCs w:val="24"/>
          </w:rPr>
          <w:t>],</w:t>
        </w:r>
      </w:ins>
      <w:ins w:id="279" w:author="Stephen" w:date="2018-12-21T19:05:00Z">
        <w:r w:rsidR="00DB480B">
          <w:rPr>
            <w:rFonts w:ascii="Times New Roman" w:hAnsi="Times New Roman" w:cs="Times New Roman"/>
            <w:sz w:val="24"/>
            <w:szCs w:val="24"/>
          </w:rPr>
          <w:t xml:space="preserve"> </w:t>
        </w:r>
      </w:ins>
      <w:ins w:id="280" w:author="Fitzgerald,Stephen" w:date="2018-12-20T13:11:00Z">
        <w:r w:rsidR="001C46ED">
          <w:rPr>
            <w:rFonts w:ascii="Times New Roman" w:hAnsi="Times New Roman" w:cs="Times New Roman"/>
            <w:sz w:val="24"/>
            <w:szCs w:val="24"/>
          </w:rPr>
          <w:t>frailty</w:t>
        </w:r>
      </w:ins>
      <w:ins w:id="281" w:author="Stephen" w:date="2018-12-24T18:27:00Z">
        <w:r w:rsidR="00015B5D">
          <w:rPr>
            <w:rFonts w:ascii="Times New Roman" w:hAnsi="Times New Roman" w:cs="Times New Roman"/>
            <w:sz w:val="24"/>
            <w:szCs w:val="24"/>
          </w:rPr>
          <w:t>[</w:t>
        </w:r>
      </w:ins>
      <w:ins w:id="282" w:author="Stephen" w:date="2018-12-24T18:49:00Z">
        <w:r w:rsidR="004F3FA8">
          <w:rPr>
            <w:rFonts w:ascii="Times New Roman" w:hAnsi="Times New Roman" w:cs="Times New Roman"/>
            <w:sz w:val="24"/>
            <w:szCs w:val="24"/>
          </w:rPr>
          <w:t>6</w:t>
        </w:r>
      </w:ins>
      <w:ins w:id="283" w:author="Stephen" w:date="2018-12-26T20:18:00Z">
        <w:r w:rsidR="00837BC3">
          <w:rPr>
            <w:rFonts w:ascii="Times New Roman" w:hAnsi="Times New Roman" w:cs="Times New Roman"/>
            <w:sz w:val="24"/>
            <w:szCs w:val="24"/>
          </w:rPr>
          <w:t>2</w:t>
        </w:r>
      </w:ins>
      <w:ins w:id="284" w:author="Stephen" w:date="2018-12-24T18:27:00Z">
        <w:r w:rsidR="00015B5D">
          <w:rPr>
            <w:rFonts w:ascii="Times New Roman" w:hAnsi="Times New Roman" w:cs="Times New Roman"/>
            <w:sz w:val="24"/>
            <w:szCs w:val="24"/>
          </w:rPr>
          <w:t>-6</w:t>
        </w:r>
      </w:ins>
      <w:ins w:id="285" w:author="Stephen" w:date="2018-12-26T20:18:00Z">
        <w:r w:rsidR="00837BC3">
          <w:rPr>
            <w:rFonts w:ascii="Times New Roman" w:hAnsi="Times New Roman" w:cs="Times New Roman"/>
            <w:sz w:val="24"/>
            <w:szCs w:val="24"/>
          </w:rPr>
          <w:t>5</w:t>
        </w:r>
      </w:ins>
      <w:ins w:id="286" w:author="Stephen" w:date="2018-12-24T18:27:00Z">
        <w:r w:rsidR="00015B5D">
          <w:rPr>
            <w:rFonts w:ascii="Times New Roman" w:hAnsi="Times New Roman" w:cs="Times New Roman"/>
            <w:sz w:val="24"/>
            <w:szCs w:val="24"/>
          </w:rPr>
          <w:t>]</w:t>
        </w:r>
      </w:ins>
      <w:ins w:id="287" w:author="Fitzgerald,Stephen" w:date="2018-12-20T13:11:00Z">
        <w:r w:rsidR="001C46ED">
          <w:rPr>
            <w:rFonts w:ascii="Times New Roman" w:hAnsi="Times New Roman" w:cs="Times New Roman"/>
            <w:sz w:val="24"/>
            <w:szCs w:val="24"/>
          </w:rPr>
          <w:t>,</w:t>
        </w:r>
      </w:ins>
      <w:ins w:id="288" w:author="Stephen" w:date="2018-12-21T19:05:00Z">
        <w:r w:rsidR="00DB480B">
          <w:rPr>
            <w:rFonts w:ascii="Times New Roman" w:hAnsi="Times New Roman" w:cs="Times New Roman"/>
            <w:sz w:val="24"/>
            <w:szCs w:val="24"/>
          </w:rPr>
          <w:t xml:space="preserve"> </w:t>
        </w:r>
      </w:ins>
      <w:ins w:id="289" w:author="Stephen" w:date="2018-12-08T19:35:00Z">
        <w:r w:rsidR="00BF234F" w:rsidRPr="00DE75B6">
          <w:rPr>
            <w:rFonts w:ascii="Times New Roman" w:hAnsi="Times New Roman" w:cs="Times New Roman"/>
            <w:sz w:val="24"/>
            <w:szCs w:val="24"/>
          </w:rPr>
          <w:t>total /cardiovascular mortality[</w:t>
        </w:r>
      </w:ins>
      <w:ins w:id="290" w:author="Stephen" w:date="2018-12-24T18:45:00Z">
        <w:r w:rsidR="005C1BEF">
          <w:rPr>
            <w:rFonts w:ascii="Times New Roman" w:hAnsi="Times New Roman" w:cs="Times New Roman"/>
            <w:sz w:val="24"/>
            <w:szCs w:val="24"/>
          </w:rPr>
          <w:t>6</w:t>
        </w:r>
      </w:ins>
      <w:ins w:id="291" w:author="Stephen" w:date="2018-12-26T20:18:00Z">
        <w:r w:rsidR="00837BC3">
          <w:rPr>
            <w:rFonts w:ascii="Times New Roman" w:hAnsi="Times New Roman" w:cs="Times New Roman"/>
            <w:sz w:val="24"/>
            <w:szCs w:val="24"/>
          </w:rPr>
          <w:t>4</w:t>
        </w:r>
      </w:ins>
      <w:ins w:id="292" w:author="Stephen" w:date="2018-12-24T18:30:00Z">
        <w:r w:rsidR="00015B5D">
          <w:rPr>
            <w:rFonts w:ascii="Times New Roman" w:hAnsi="Times New Roman" w:cs="Times New Roman"/>
            <w:sz w:val="24"/>
            <w:szCs w:val="24"/>
          </w:rPr>
          <w:t>-</w:t>
        </w:r>
      </w:ins>
      <w:ins w:id="293" w:author="Stephen" w:date="2018-12-24T18:50:00Z">
        <w:r w:rsidR="00664631">
          <w:rPr>
            <w:rFonts w:ascii="Times New Roman" w:hAnsi="Times New Roman" w:cs="Times New Roman"/>
            <w:sz w:val="24"/>
            <w:szCs w:val="24"/>
          </w:rPr>
          <w:t>7</w:t>
        </w:r>
      </w:ins>
      <w:ins w:id="294" w:author="Stephen" w:date="2018-12-26T20:18:00Z">
        <w:r w:rsidR="00837BC3">
          <w:rPr>
            <w:rFonts w:ascii="Times New Roman" w:hAnsi="Times New Roman" w:cs="Times New Roman"/>
            <w:sz w:val="24"/>
            <w:szCs w:val="24"/>
          </w:rPr>
          <w:t>3</w:t>
        </w:r>
      </w:ins>
      <w:ins w:id="295" w:author="Stephen" w:date="2018-12-08T19:35:00Z">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ins>
      <w:ins w:id="296" w:author="Stephen" w:date="2018-12-24T18:35:00Z">
        <w:r w:rsidR="007A7211">
          <w:rPr>
            <w:rFonts w:ascii="Times New Roman" w:hAnsi="Times New Roman" w:cs="Times New Roman"/>
            <w:sz w:val="24"/>
            <w:szCs w:val="24"/>
          </w:rPr>
          <w:t>[5</w:t>
        </w:r>
      </w:ins>
      <w:ins w:id="297" w:author="Stephen" w:date="2018-12-26T20:18:00Z">
        <w:r w:rsidR="00837BC3">
          <w:rPr>
            <w:rFonts w:ascii="Times New Roman" w:hAnsi="Times New Roman" w:cs="Times New Roman"/>
            <w:sz w:val="24"/>
            <w:szCs w:val="24"/>
          </w:rPr>
          <w:t>6</w:t>
        </w:r>
      </w:ins>
      <w:ins w:id="298" w:author="Stephen" w:date="2018-12-24T18:35:00Z">
        <w:r w:rsidR="007A7211">
          <w:rPr>
            <w:rFonts w:ascii="Times New Roman" w:hAnsi="Times New Roman" w:cs="Times New Roman"/>
            <w:sz w:val="24"/>
            <w:szCs w:val="24"/>
          </w:rPr>
          <w:t>,6</w:t>
        </w:r>
      </w:ins>
      <w:ins w:id="299" w:author="Stephen" w:date="2018-12-26T20:18:00Z">
        <w:r w:rsidR="00837BC3">
          <w:rPr>
            <w:rFonts w:ascii="Times New Roman" w:hAnsi="Times New Roman" w:cs="Times New Roman"/>
            <w:sz w:val="24"/>
            <w:szCs w:val="24"/>
          </w:rPr>
          <w:t>9</w:t>
        </w:r>
      </w:ins>
      <w:ins w:id="300" w:author="Stephen" w:date="2018-12-24T18:35:00Z">
        <w:r w:rsidR="004F3FA8">
          <w:rPr>
            <w:rFonts w:ascii="Times New Roman" w:hAnsi="Times New Roman" w:cs="Times New Roman"/>
            <w:sz w:val="24"/>
            <w:szCs w:val="24"/>
          </w:rPr>
          <w:t>-</w:t>
        </w:r>
      </w:ins>
      <w:ins w:id="301" w:author="Stephen" w:date="2018-12-25T13:51:00Z">
        <w:r w:rsidR="00837BC3">
          <w:rPr>
            <w:rFonts w:ascii="Times New Roman" w:hAnsi="Times New Roman" w:cs="Times New Roman"/>
            <w:sz w:val="24"/>
            <w:szCs w:val="24"/>
          </w:rPr>
          <w:t>7</w:t>
        </w:r>
      </w:ins>
      <w:ins w:id="302" w:author="Stephen" w:date="2018-12-26T20:18:00Z">
        <w:r w:rsidR="00837BC3">
          <w:rPr>
            <w:rFonts w:ascii="Times New Roman" w:hAnsi="Times New Roman" w:cs="Times New Roman"/>
            <w:sz w:val="24"/>
            <w:szCs w:val="24"/>
          </w:rPr>
          <w:t>1</w:t>
        </w:r>
      </w:ins>
      <w:ins w:id="303" w:author="Stephen" w:date="2018-12-24T18:35:00Z">
        <w:r w:rsidR="007A7211">
          <w:rPr>
            <w:rFonts w:ascii="Times New Roman" w:hAnsi="Times New Roman" w:cs="Times New Roman"/>
            <w:sz w:val="24"/>
            <w:szCs w:val="24"/>
          </w:rPr>
          <w:t>,</w:t>
        </w:r>
      </w:ins>
      <w:ins w:id="304" w:author="Stephen" w:date="2018-12-24T18:45:00Z">
        <w:r w:rsidR="005C1BEF">
          <w:rPr>
            <w:rFonts w:ascii="Times New Roman" w:hAnsi="Times New Roman" w:cs="Times New Roman"/>
            <w:sz w:val="24"/>
            <w:szCs w:val="24"/>
          </w:rPr>
          <w:t xml:space="preserve"> </w:t>
        </w:r>
      </w:ins>
      <w:ins w:id="305" w:author="Stephen" w:date="2018-12-24T18:35:00Z">
        <w:r w:rsidR="007A7211">
          <w:rPr>
            <w:rFonts w:ascii="Times New Roman" w:hAnsi="Times New Roman" w:cs="Times New Roman"/>
            <w:sz w:val="24"/>
            <w:szCs w:val="24"/>
          </w:rPr>
          <w:t>7</w:t>
        </w:r>
      </w:ins>
      <w:ins w:id="306" w:author="Stephen" w:date="2018-12-26T20:18:00Z">
        <w:r w:rsidR="00837BC3">
          <w:rPr>
            <w:rFonts w:ascii="Times New Roman" w:hAnsi="Times New Roman" w:cs="Times New Roman"/>
            <w:sz w:val="24"/>
            <w:szCs w:val="24"/>
          </w:rPr>
          <w:t>4</w:t>
        </w:r>
      </w:ins>
      <w:ins w:id="307" w:author="Stephen" w:date="2018-12-24T18:45:00Z">
        <w:r w:rsidR="005C1BEF">
          <w:rPr>
            <w:rFonts w:ascii="Times New Roman" w:hAnsi="Times New Roman" w:cs="Times New Roman"/>
            <w:sz w:val="24"/>
            <w:szCs w:val="24"/>
          </w:rPr>
          <w:t>, 7</w:t>
        </w:r>
      </w:ins>
      <w:ins w:id="308" w:author="Stephen" w:date="2018-12-26T20:19:00Z">
        <w:r w:rsidR="00837BC3">
          <w:rPr>
            <w:rFonts w:ascii="Times New Roman" w:hAnsi="Times New Roman" w:cs="Times New Roman"/>
            <w:sz w:val="24"/>
            <w:szCs w:val="24"/>
          </w:rPr>
          <w:t>5</w:t>
        </w:r>
      </w:ins>
      <w:ins w:id="309" w:author="Stephen" w:date="2018-12-24T18:45:00Z">
        <w:r w:rsidR="005C1BEF">
          <w:rPr>
            <w:rFonts w:ascii="Times New Roman" w:hAnsi="Times New Roman" w:cs="Times New Roman"/>
            <w:sz w:val="24"/>
            <w:szCs w:val="24"/>
          </w:rPr>
          <w:t>]</w:t>
        </w:r>
      </w:ins>
      <w:ins w:id="310" w:author="Stephen" w:date="2018-12-08T19:35:00Z">
        <w:r w:rsidR="00BF234F" w:rsidRPr="00DE75B6">
          <w:rPr>
            <w:rFonts w:ascii="Times New Roman" w:hAnsi="Times New Roman" w:cs="Times New Roman"/>
            <w:sz w:val="24"/>
            <w:szCs w:val="24"/>
          </w:rPr>
          <w:t>.</w:t>
        </w:r>
      </w:ins>
    </w:p>
    <w:p w:rsidR="00BF234F" w:rsidRDefault="00BF234F" w:rsidP="00BF234F">
      <w:pPr>
        <w:spacing w:line="480" w:lineRule="auto"/>
        <w:rPr>
          <w:ins w:id="311" w:author="Stephen" w:date="2018-12-22T08:37:00Z"/>
          <w:rFonts w:ascii="Times New Roman" w:hAnsi="Times New Roman" w:cs="Times New Roman"/>
          <w:sz w:val="24"/>
          <w:szCs w:val="24"/>
        </w:rPr>
      </w:pPr>
      <w:ins w:id="312" w:author="Stephen" w:date="2018-12-08T19:33:00Z">
        <w:r w:rsidRPr="00DE75B6">
          <w:rPr>
            <w:rFonts w:ascii="Times New Roman" w:hAnsi="Times New Roman" w:cs="Times New Roman"/>
            <w:sz w:val="24"/>
            <w:szCs w:val="24"/>
          </w:rPr>
          <w:t>There were many series finding the above correlations in the context of subclinical thyroid dysfunction.  Many of these studies [</w:t>
        </w:r>
      </w:ins>
      <w:ins w:id="313" w:author="Stephen" w:date="2018-12-24T18:39:00Z">
        <w:r w:rsidR="007A7211">
          <w:rPr>
            <w:rFonts w:ascii="Times New Roman" w:hAnsi="Times New Roman" w:cs="Times New Roman"/>
            <w:sz w:val="24"/>
            <w:szCs w:val="24"/>
          </w:rPr>
          <w:t>26,</w:t>
        </w:r>
      </w:ins>
      <w:ins w:id="314" w:author="Stephen" w:date="2018-12-24T18:40:00Z">
        <w:r w:rsidR="007A7211">
          <w:rPr>
            <w:rFonts w:ascii="Times New Roman" w:hAnsi="Times New Roman" w:cs="Times New Roman"/>
            <w:sz w:val="24"/>
            <w:szCs w:val="24"/>
          </w:rPr>
          <w:t xml:space="preserve"> </w:t>
        </w:r>
      </w:ins>
      <w:ins w:id="315" w:author="Stephen" w:date="2018-12-24T18:39:00Z">
        <w:r w:rsidR="007A7211">
          <w:rPr>
            <w:rFonts w:ascii="Times New Roman" w:hAnsi="Times New Roman" w:cs="Times New Roman"/>
            <w:sz w:val="24"/>
            <w:szCs w:val="24"/>
          </w:rPr>
          <w:t>31,</w:t>
        </w:r>
      </w:ins>
      <w:ins w:id="316" w:author="Stephen" w:date="2018-12-24T18:40:00Z">
        <w:r w:rsidR="007A7211">
          <w:rPr>
            <w:rFonts w:ascii="Times New Roman" w:hAnsi="Times New Roman" w:cs="Times New Roman"/>
            <w:sz w:val="24"/>
            <w:szCs w:val="24"/>
          </w:rPr>
          <w:t xml:space="preserve"> </w:t>
        </w:r>
      </w:ins>
      <w:ins w:id="317" w:author="Stephen" w:date="2018-12-24T18:39:00Z">
        <w:r w:rsidR="007A7211">
          <w:rPr>
            <w:rFonts w:ascii="Times New Roman" w:hAnsi="Times New Roman" w:cs="Times New Roman"/>
            <w:sz w:val="24"/>
            <w:szCs w:val="24"/>
          </w:rPr>
          <w:t>45,</w:t>
        </w:r>
      </w:ins>
      <w:ins w:id="318" w:author="Stephen" w:date="2018-12-24T18:40:00Z">
        <w:r w:rsidR="007A7211">
          <w:rPr>
            <w:rFonts w:ascii="Times New Roman" w:hAnsi="Times New Roman" w:cs="Times New Roman"/>
            <w:sz w:val="24"/>
            <w:szCs w:val="24"/>
          </w:rPr>
          <w:t xml:space="preserve"> </w:t>
        </w:r>
      </w:ins>
      <w:ins w:id="319" w:author="Stephen" w:date="2018-12-24T18:39:00Z">
        <w:r w:rsidR="007A7211">
          <w:rPr>
            <w:rFonts w:ascii="Times New Roman" w:hAnsi="Times New Roman" w:cs="Times New Roman"/>
            <w:sz w:val="24"/>
            <w:szCs w:val="24"/>
          </w:rPr>
          <w:t>46,</w:t>
        </w:r>
      </w:ins>
      <w:ins w:id="320" w:author="Stephen" w:date="2018-12-24T18:40:00Z">
        <w:r w:rsidR="007A7211">
          <w:rPr>
            <w:rFonts w:ascii="Times New Roman" w:hAnsi="Times New Roman" w:cs="Times New Roman"/>
            <w:sz w:val="24"/>
            <w:szCs w:val="24"/>
          </w:rPr>
          <w:t xml:space="preserve"> </w:t>
        </w:r>
      </w:ins>
      <w:ins w:id="321" w:author="Stephen" w:date="2018-12-24T18:39:00Z">
        <w:r w:rsidR="007A7211">
          <w:rPr>
            <w:rFonts w:ascii="Times New Roman" w:hAnsi="Times New Roman" w:cs="Times New Roman"/>
            <w:sz w:val="24"/>
            <w:szCs w:val="24"/>
          </w:rPr>
          <w:t>5</w:t>
        </w:r>
      </w:ins>
      <w:ins w:id="322" w:author="Stephen" w:date="2018-12-26T20:19:00Z">
        <w:r w:rsidR="00837BC3">
          <w:rPr>
            <w:rFonts w:ascii="Times New Roman" w:hAnsi="Times New Roman" w:cs="Times New Roman"/>
            <w:sz w:val="24"/>
            <w:szCs w:val="24"/>
          </w:rPr>
          <w:t>6</w:t>
        </w:r>
      </w:ins>
      <w:ins w:id="323" w:author="Stephen" w:date="2018-12-24T18:39:00Z">
        <w:r w:rsidR="007A7211">
          <w:rPr>
            <w:rFonts w:ascii="Times New Roman" w:hAnsi="Times New Roman" w:cs="Times New Roman"/>
            <w:sz w:val="24"/>
            <w:szCs w:val="24"/>
          </w:rPr>
          <w:t>, 6</w:t>
        </w:r>
      </w:ins>
      <w:ins w:id="324" w:author="Stephen" w:date="2018-12-26T20:19:00Z">
        <w:r w:rsidR="00837BC3">
          <w:rPr>
            <w:rFonts w:ascii="Times New Roman" w:hAnsi="Times New Roman" w:cs="Times New Roman"/>
            <w:sz w:val="24"/>
            <w:szCs w:val="24"/>
          </w:rPr>
          <w:t>9</w:t>
        </w:r>
      </w:ins>
      <w:ins w:id="325" w:author="Stephen" w:date="2018-12-24T18:39:00Z">
        <w:r w:rsidR="007A7211">
          <w:rPr>
            <w:rFonts w:ascii="Times New Roman" w:hAnsi="Times New Roman" w:cs="Times New Roman"/>
            <w:sz w:val="24"/>
            <w:szCs w:val="24"/>
          </w:rPr>
          <w:t>,</w:t>
        </w:r>
      </w:ins>
      <w:ins w:id="326" w:author="Stephen" w:date="2018-12-24T18:40:00Z">
        <w:r w:rsidR="007A7211">
          <w:rPr>
            <w:rFonts w:ascii="Times New Roman" w:hAnsi="Times New Roman" w:cs="Times New Roman"/>
            <w:sz w:val="24"/>
            <w:szCs w:val="24"/>
          </w:rPr>
          <w:t xml:space="preserve"> </w:t>
        </w:r>
      </w:ins>
      <w:ins w:id="327" w:author="Stephen" w:date="2018-12-26T20:19:00Z">
        <w:r w:rsidR="00837BC3">
          <w:rPr>
            <w:rFonts w:ascii="Times New Roman" w:hAnsi="Times New Roman" w:cs="Times New Roman"/>
            <w:sz w:val="24"/>
            <w:szCs w:val="24"/>
          </w:rPr>
          <w:t>70</w:t>
        </w:r>
      </w:ins>
      <w:ins w:id="328" w:author="Stephen" w:date="2018-12-24T18:39:00Z">
        <w:r w:rsidR="007A7211">
          <w:rPr>
            <w:rFonts w:ascii="Times New Roman" w:hAnsi="Times New Roman" w:cs="Times New Roman"/>
            <w:sz w:val="24"/>
            <w:szCs w:val="24"/>
          </w:rPr>
          <w:t>,</w:t>
        </w:r>
      </w:ins>
      <w:ins w:id="329" w:author="Stephen" w:date="2018-12-24T18:40:00Z">
        <w:r w:rsidR="007A7211">
          <w:rPr>
            <w:rFonts w:ascii="Times New Roman" w:hAnsi="Times New Roman" w:cs="Times New Roman"/>
            <w:sz w:val="24"/>
            <w:szCs w:val="24"/>
          </w:rPr>
          <w:t xml:space="preserve"> </w:t>
        </w:r>
      </w:ins>
      <w:ins w:id="330" w:author="Stephen" w:date="2018-12-24T21:01:00Z">
        <w:r w:rsidR="004F3FA8">
          <w:rPr>
            <w:rFonts w:ascii="Times New Roman" w:hAnsi="Times New Roman" w:cs="Times New Roman"/>
            <w:sz w:val="24"/>
            <w:szCs w:val="24"/>
          </w:rPr>
          <w:t>7</w:t>
        </w:r>
      </w:ins>
      <w:ins w:id="331" w:author="Stephen" w:date="2018-12-28T14:18:00Z">
        <w:r w:rsidR="0014279E">
          <w:rPr>
            <w:rFonts w:ascii="Times New Roman" w:hAnsi="Times New Roman" w:cs="Times New Roman"/>
            <w:sz w:val="24"/>
            <w:szCs w:val="24"/>
          </w:rPr>
          <w:t>3</w:t>
        </w:r>
      </w:ins>
      <w:ins w:id="332" w:author="Stephen" w:date="2018-12-24T18:39:00Z">
        <w:r w:rsidR="007A7211">
          <w:rPr>
            <w:rFonts w:ascii="Times New Roman" w:hAnsi="Times New Roman" w:cs="Times New Roman"/>
            <w:sz w:val="24"/>
            <w:szCs w:val="24"/>
          </w:rPr>
          <w:t>-7</w:t>
        </w:r>
      </w:ins>
      <w:ins w:id="333" w:author="Stephen" w:date="2018-12-26T20:19:00Z">
        <w:r w:rsidR="00837BC3">
          <w:rPr>
            <w:rFonts w:ascii="Times New Roman" w:hAnsi="Times New Roman" w:cs="Times New Roman"/>
            <w:sz w:val="24"/>
            <w:szCs w:val="24"/>
          </w:rPr>
          <w:t>5</w:t>
        </w:r>
      </w:ins>
      <w:ins w:id="334" w:author="Stephen" w:date="2018-12-08T19:33:00Z">
        <w:r w:rsidRPr="00DE75B6">
          <w:rPr>
            <w:rFonts w:ascii="Times New Roman" w:hAnsi="Times New Roman" w:cs="Times New Roman"/>
            <w:sz w:val="24"/>
            <w:szCs w:val="24"/>
          </w:rPr>
          <w:t>]</w:t>
        </w:r>
      </w:ins>
      <w:ins w:id="335" w:author="Stephen" w:date="2018-12-21T19:05:00Z">
        <w:r w:rsidR="00DB480B">
          <w:rPr>
            <w:rFonts w:ascii="Times New Roman" w:hAnsi="Times New Roman" w:cs="Times New Roman"/>
            <w:sz w:val="24"/>
            <w:szCs w:val="24"/>
          </w:rPr>
          <w:t xml:space="preserve"> </w:t>
        </w:r>
      </w:ins>
      <w:ins w:id="336" w:author="Stephen" w:date="2018-12-08T19:33:00Z">
        <w:r w:rsidRPr="00DE75B6">
          <w:rPr>
            <w:rFonts w:ascii="Times New Roman" w:hAnsi="Times New Roman" w:cs="Times New Roman"/>
            <w:sz w:val="24"/>
            <w:szCs w:val="24"/>
          </w:rPr>
          <w:t>however did not address the relative associations with TSH and FT4</w:t>
        </w:r>
      </w:ins>
      <w:ins w:id="337" w:author="Stephen" w:date="2018-12-24T18:36:00Z">
        <w:r w:rsidR="007A7211">
          <w:rPr>
            <w:rFonts w:ascii="Times New Roman" w:hAnsi="Times New Roman" w:cs="Times New Roman"/>
            <w:sz w:val="24"/>
            <w:szCs w:val="24"/>
          </w:rPr>
          <w:t>/T3</w:t>
        </w:r>
      </w:ins>
      <w:ins w:id="338" w:author="Stephen" w:date="2018-12-08T19:33:00Z">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w:t>
        </w:r>
      </w:ins>
      <w:ins w:id="339" w:author="Stephen" w:date="2018-12-24T18:36:00Z">
        <w:r w:rsidR="007A7211">
          <w:rPr>
            <w:rFonts w:ascii="Times New Roman" w:hAnsi="Times New Roman" w:cs="Times New Roman"/>
            <w:sz w:val="24"/>
            <w:szCs w:val="24"/>
          </w:rPr>
          <w:t>5</w:t>
        </w:r>
      </w:ins>
      <w:ins w:id="340" w:author="Stephen" w:date="2018-12-26T20:19:00Z">
        <w:r w:rsidR="00837BC3">
          <w:rPr>
            <w:rFonts w:ascii="Times New Roman" w:hAnsi="Times New Roman" w:cs="Times New Roman"/>
            <w:sz w:val="24"/>
            <w:szCs w:val="24"/>
          </w:rPr>
          <w:t>6</w:t>
        </w:r>
      </w:ins>
      <w:ins w:id="341" w:author="Stephen" w:date="2018-12-08T19:33:00Z">
        <w:r w:rsidRPr="00DE75B6">
          <w:rPr>
            <w:rFonts w:ascii="Times New Roman" w:hAnsi="Times New Roman" w:cs="Times New Roman"/>
            <w:sz w:val="24"/>
            <w:szCs w:val="24"/>
          </w:rPr>
          <w:t>]. We found one study that looked at FT4 alone</w:t>
        </w:r>
      </w:ins>
      <w:ins w:id="342" w:author="Stephen" w:date="2018-12-22T12:39:00Z">
        <w:r w:rsidR="006E053A">
          <w:rPr>
            <w:rFonts w:ascii="Times New Roman" w:hAnsi="Times New Roman" w:cs="Times New Roman"/>
            <w:sz w:val="24"/>
            <w:szCs w:val="24"/>
          </w:rPr>
          <w:t xml:space="preserve"> </w:t>
        </w:r>
      </w:ins>
      <w:ins w:id="343" w:author="Stephen" w:date="2018-12-08T19:33:00Z">
        <w:r w:rsidR="007A7211">
          <w:rPr>
            <w:rFonts w:ascii="Times New Roman" w:hAnsi="Times New Roman" w:cs="Times New Roman"/>
            <w:sz w:val="24"/>
            <w:szCs w:val="24"/>
          </w:rPr>
          <w:t>[</w:t>
        </w:r>
      </w:ins>
      <w:ins w:id="344" w:author="Stephen" w:date="2018-12-24T18:41:00Z">
        <w:r w:rsidR="007A7211">
          <w:rPr>
            <w:rFonts w:ascii="Times New Roman" w:hAnsi="Times New Roman" w:cs="Times New Roman"/>
            <w:sz w:val="24"/>
            <w:szCs w:val="24"/>
          </w:rPr>
          <w:t>45</w:t>
        </w:r>
      </w:ins>
      <w:ins w:id="345" w:author="Stephen" w:date="2018-12-08T19:33:00Z">
        <w:r w:rsidRPr="00DE75B6">
          <w:rPr>
            <w:rFonts w:ascii="Times New Roman" w:hAnsi="Times New Roman" w:cs="Times New Roman"/>
            <w:sz w:val="24"/>
            <w:szCs w:val="24"/>
          </w:rPr>
          <w:t>]</w:t>
        </w:r>
      </w:ins>
      <w:ins w:id="346" w:author="Stephen" w:date="2018-12-22T18:22:00Z">
        <w:r w:rsidR="002D68E3" w:rsidRPr="00DE75B6">
          <w:rPr>
            <w:rFonts w:ascii="Times New Roman" w:hAnsi="Times New Roman" w:cs="Times New Roman"/>
            <w:sz w:val="24"/>
            <w:szCs w:val="24"/>
          </w:rPr>
          <w:t>, this</w:t>
        </w:r>
      </w:ins>
      <w:ins w:id="347" w:author="Stephen" w:date="2018-12-08T19:33:00Z">
        <w:r w:rsidRPr="00DE75B6">
          <w:rPr>
            <w:rFonts w:ascii="Times New Roman" w:hAnsi="Times New Roman" w:cs="Times New Roman"/>
            <w:sz w:val="24"/>
            <w:szCs w:val="24"/>
          </w:rPr>
          <w:t xml:space="preserve"> study</w:t>
        </w:r>
      </w:ins>
      <w:ins w:id="348" w:author="Stephen" w:date="2018-12-21T19:06:00Z">
        <w:r w:rsidR="00DB480B">
          <w:rPr>
            <w:rFonts w:ascii="Times New Roman" w:hAnsi="Times New Roman" w:cs="Times New Roman"/>
            <w:sz w:val="24"/>
            <w:szCs w:val="24"/>
          </w:rPr>
          <w:t xml:space="preserve"> </w:t>
        </w:r>
      </w:ins>
      <w:ins w:id="349" w:author="Stephen" w:date="2018-12-08T19:33:00Z">
        <w:r w:rsidRPr="00DE75B6">
          <w:rPr>
            <w:rFonts w:ascii="Times New Roman" w:hAnsi="Times New Roman" w:cs="Times New Roman"/>
            <w:sz w:val="24"/>
            <w:szCs w:val="24"/>
          </w:rPr>
          <w:t xml:space="preserve">finding a correlation, and another </w:t>
        </w:r>
      </w:ins>
      <w:ins w:id="350" w:author="Stephen" w:date="2018-12-22T18:24:00Z">
        <w:r w:rsidR="002D68E3" w:rsidRPr="00DE75B6">
          <w:rPr>
            <w:rFonts w:ascii="Times New Roman" w:hAnsi="Times New Roman" w:cs="Times New Roman"/>
            <w:sz w:val="24"/>
            <w:szCs w:val="24"/>
          </w:rPr>
          <w:t xml:space="preserve">study </w:t>
        </w:r>
      </w:ins>
      <w:ins w:id="351" w:author="Stephen" w:date="2018-12-26T20:22:00Z">
        <w:r w:rsidR="00684944">
          <w:rPr>
            <w:rFonts w:ascii="Times New Roman" w:hAnsi="Times New Roman" w:cs="Times New Roman"/>
            <w:sz w:val="24"/>
            <w:szCs w:val="24"/>
          </w:rPr>
          <w:t xml:space="preserve">[54] </w:t>
        </w:r>
      </w:ins>
      <w:ins w:id="352" w:author="Stephen" w:date="2018-12-08T19:33:00Z">
        <w:r w:rsidRPr="00DE75B6">
          <w:rPr>
            <w:rFonts w:ascii="Times New Roman" w:hAnsi="Times New Roman" w:cs="Times New Roman"/>
            <w:sz w:val="24"/>
            <w:szCs w:val="24"/>
          </w:rPr>
          <w:t>finding correlations in opposite directions for FT4 and FT3, with TSH not being examined</w:t>
        </w:r>
      </w:ins>
      <w:ins w:id="353" w:author="Stephen" w:date="2018-12-24T18:51:00Z">
        <w:r w:rsidR="005C1BEF">
          <w:rPr>
            <w:rFonts w:ascii="Times New Roman" w:hAnsi="Times New Roman" w:cs="Times New Roman"/>
            <w:sz w:val="24"/>
            <w:szCs w:val="24"/>
          </w:rPr>
          <w:t xml:space="preserve"> </w:t>
        </w:r>
      </w:ins>
      <w:del w:id="354" w:author="Stephen" w:date="2018-12-21T19:37:00Z">
        <w:r w:rsidR="00DC47E2" w:rsidDel="00DC47E2">
          <w:rPr>
            <w:rFonts w:ascii="Times New Roman" w:hAnsi="Times New Roman" w:cs="Times New Roman"/>
            <w:sz w:val="24"/>
            <w:szCs w:val="24"/>
          </w:rPr>
          <w:delText>e</w:delText>
        </w:r>
      </w:del>
      <w:del w:id="355" w:author="Stephen" w:date="2018-12-21T19:35:00Z">
        <w:r w:rsidR="00DC47E2" w:rsidDel="00DC47E2">
          <w:rPr>
            <w:rFonts w:ascii="Times New Roman" w:hAnsi="Times New Roman" w:cs="Times New Roman"/>
            <w:sz w:val="24"/>
            <w:szCs w:val="24"/>
          </w:rPr>
          <w:delText>d</w:delText>
        </w:r>
      </w:del>
      <w:del w:id="356" w:author="Stephen" w:date="2018-12-21T19:34:00Z">
        <w:r w:rsidR="00DC47E2" w:rsidDel="00DC47E2">
          <w:rPr>
            <w:rFonts w:ascii="Times New Roman" w:hAnsi="Times New Roman" w:cs="Times New Roman"/>
            <w:sz w:val="26"/>
            <w:szCs w:val="24"/>
          </w:rPr>
          <w:delText>]</w:delText>
        </w:r>
        <w:r w:rsidR="002809CC" w:rsidDel="002809CC">
          <w:rPr>
            <w:rFonts w:ascii="Times New Roman" w:hAnsi="Times New Roman" w:cs="Times New Roman"/>
            <w:sz w:val="24"/>
            <w:szCs w:val="24"/>
          </w:rPr>
          <w:delText>.</w:delText>
        </w:r>
      </w:del>
    </w:p>
    <w:p w:rsidR="009B0981" w:rsidRPr="00DE75B6" w:rsidRDefault="009B0981" w:rsidP="009B0981">
      <w:pPr>
        <w:spacing w:line="480" w:lineRule="auto"/>
        <w:rPr>
          <w:ins w:id="357" w:author="Stephen" w:date="2018-12-22T08:37:00Z"/>
          <w:rFonts w:ascii="Times New Roman" w:hAnsi="Times New Roman" w:cs="Times New Roman"/>
          <w:sz w:val="24"/>
          <w:szCs w:val="24"/>
        </w:rPr>
      </w:pPr>
      <w:ins w:id="358" w:author="Stephen" w:date="2018-12-22T08:37:00Z">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ins>
      <w:ins w:id="359" w:author="Stephen" w:date="2018-12-24T18:52:00Z">
        <w:r w:rsidR="00075F02">
          <w:rPr>
            <w:rFonts w:ascii="Times New Roman" w:hAnsi="Times New Roman" w:cs="Times New Roman"/>
            <w:sz w:val="24"/>
            <w:szCs w:val="24"/>
          </w:rPr>
          <w:t xml:space="preserve"> (Table)</w:t>
        </w:r>
      </w:ins>
    </w:p>
    <w:p w:rsidR="009B0981" w:rsidRPr="00DE75B6" w:rsidRDefault="009B0981" w:rsidP="00BF234F">
      <w:pPr>
        <w:spacing w:line="480" w:lineRule="auto"/>
        <w:rPr>
          <w:ins w:id="360" w:author="Stephen" w:date="2018-12-08T19:33:00Z"/>
          <w:rFonts w:ascii="Times New Roman" w:hAnsi="Times New Roman" w:cs="Times New Roman"/>
          <w:sz w:val="24"/>
          <w:szCs w:val="24"/>
        </w:rPr>
      </w:pPr>
    </w:p>
    <w:p w:rsidR="00DE75B6" w:rsidRPr="00DE75B6" w:rsidDel="002809CC" w:rsidRDefault="00DE75B6" w:rsidP="00DE75B6">
      <w:pPr>
        <w:spacing w:line="480" w:lineRule="auto"/>
        <w:rPr>
          <w:del w:id="361" w:author="Stephen" w:date="2018-12-21T19:32:00Z"/>
          <w:rFonts w:ascii="Times New Roman" w:hAnsi="Times New Roman" w:cs="Times New Roman"/>
          <w:sz w:val="24"/>
          <w:szCs w:val="24"/>
        </w:rPr>
      </w:pPr>
      <w:del w:id="362" w:author="Stephen" w:date="2018-12-21T19:32:00Z">
        <w:r w:rsidRPr="00DE75B6" w:rsidDel="002809CC">
          <w:rPr>
            <w:rFonts w:ascii="Times New Roman" w:hAnsi="Times New Roman" w:cs="Times New Roman"/>
            <w:sz w:val="24"/>
            <w:szCs w:val="24"/>
          </w:rPr>
          <w:delText xml:space="preserve">In the end we identified </w:delText>
        </w:r>
        <w:r w:rsidR="00057F34" w:rsidDel="002809CC">
          <w:rPr>
            <w:rFonts w:ascii="Times New Roman" w:hAnsi="Times New Roman" w:cs="Times New Roman"/>
            <w:sz w:val="24"/>
            <w:szCs w:val="24"/>
          </w:rPr>
          <w:delText>25</w:delText>
        </w:r>
        <w:commentRangeStart w:id="363"/>
        <w:r w:rsidRPr="00DE75B6" w:rsidDel="002809CC">
          <w:rPr>
            <w:rFonts w:ascii="Times New Roman" w:hAnsi="Times New Roman" w:cs="Times New Roman"/>
            <w:sz w:val="24"/>
            <w:szCs w:val="24"/>
          </w:rPr>
          <w:delText>which</w:delText>
        </w:r>
        <w:commentRangeEnd w:id="363"/>
        <w:r w:rsidRPr="00DE75B6" w:rsidDel="002809CC">
          <w:rPr>
            <w:rStyle w:val="CommentReference"/>
            <w:rFonts w:ascii="Times New Roman" w:hAnsi="Times New Roman" w:cs="Times New Roman"/>
            <w:sz w:val="24"/>
            <w:szCs w:val="24"/>
          </w:rPr>
          <w:commentReference w:id="363"/>
        </w:r>
        <w:r w:rsidRPr="00DE75B6" w:rsidDel="002809CC">
          <w:rPr>
            <w:rFonts w:ascii="Times New Roman" w:hAnsi="Times New Roman" w:cs="Times New Roman"/>
            <w:sz w:val="24"/>
            <w:szCs w:val="24"/>
          </w:rPr>
          <w:delText xml:space="preserve"> were included in the analysis.We found no previous synthesis of the data on the effect of thyroid function, as measured by TSH </w:delText>
        </w:r>
      </w:del>
      <w:del w:id="364" w:author="Stephen" w:date="2018-12-07T21:27:00Z">
        <w:r w:rsidRPr="00DE75B6" w:rsidDel="00FE1DC8">
          <w:rPr>
            <w:rFonts w:ascii="Times New Roman" w:hAnsi="Times New Roman" w:cs="Times New Roman"/>
            <w:sz w:val="24"/>
            <w:szCs w:val="24"/>
          </w:rPr>
          <w:delText xml:space="preserve">and </w:delText>
        </w:r>
      </w:del>
      <w:del w:id="365" w:author="Stephen" w:date="2018-12-21T19:32:00Z">
        <w:r w:rsidRPr="00DE75B6" w:rsidDel="002809CC">
          <w:rPr>
            <w:rFonts w:ascii="Times New Roman" w:hAnsi="Times New Roman" w:cs="Times New Roman"/>
            <w:sz w:val="24"/>
            <w:szCs w:val="24"/>
          </w:rPr>
          <w:delText>thyroid hormone levels,across a range of organ systems.</w:delText>
        </w:r>
      </w:del>
    </w:p>
    <w:p w:rsidR="00DE75B6" w:rsidRPr="00DE75B6" w:rsidDel="00BF234F" w:rsidRDefault="00DE75B6" w:rsidP="00DE75B6">
      <w:pPr>
        <w:spacing w:line="480" w:lineRule="auto"/>
        <w:rPr>
          <w:del w:id="366" w:author="Stephen" w:date="2018-12-08T19:34:00Z"/>
          <w:rFonts w:ascii="Times New Roman" w:hAnsi="Times New Roman" w:cs="Times New Roman"/>
          <w:sz w:val="24"/>
          <w:szCs w:val="24"/>
        </w:rPr>
      </w:pPr>
      <w:del w:id="367" w:author="Stephen" w:date="2018-12-08T19:34:00Z">
        <w:r w:rsidRPr="00DE75B6" w:rsidDel="00BF234F">
          <w:rPr>
            <w:rFonts w:ascii="Times New Roman" w:hAnsi="Times New Roman" w:cs="Times New Roman"/>
            <w:sz w:val="24"/>
            <w:szCs w:val="24"/>
          </w:rPr>
          <w:delText>We found that though there was general consistency of the data, the findings were not unanimous. In general studies of higher thyroid functiondefined using TSH and/or thyroid hormone levels across and beyond the normal range[21-42], found  correlations with atrial fibrillation, osteoporosis, , and frailty, and studies oflower thyroid function [42-63] found correlations with features of the metabolic syndrome and steatohepatitis.Both high and low thyroid function,as compared with mid-range thyroid function,were associated withclinical and pathological features of cognitive decline [29, 40,42-44],total /cardiovascular mortality[22,30,31,35,39,60,61]) and heart disease (apart from atrial fibrillation)[39,40,59,62,63].</w:delText>
        </w:r>
      </w:del>
    </w:p>
    <w:p w:rsidR="00DE75B6" w:rsidRPr="00DE75B6" w:rsidDel="00BF234F" w:rsidRDefault="00DE75B6" w:rsidP="00DE75B6">
      <w:pPr>
        <w:spacing w:line="480" w:lineRule="auto"/>
        <w:rPr>
          <w:del w:id="368" w:author="Stephen" w:date="2018-12-08T19:33:00Z"/>
          <w:rFonts w:ascii="Times New Roman" w:hAnsi="Times New Roman" w:cs="Times New Roman"/>
          <w:sz w:val="24"/>
          <w:szCs w:val="24"/>
        </w:rPr>
      </w:pPr>
      <w:del w:id="369" w:author="Stephen" w:date="2018-12-08T19:33:00Z">
        <w:r w:rsidRPr="00DE75B6" w:rsidDel="00BF234F">
          <w:rPr>
            <w:rFonts w:ascii="Times New Roman" w:hAnsi="Times New Roman" w:cs="Times New Roman"/>
            <w:sz w:val="24"/>
            <w:szCs w:val="24"/>
          </w:rPr>
          <w:delText>There were many series finding the above correlations in the context of subclinical thyroid dysfunction.  Many of these studies [38-42, 58-63]however did not address the relative associations with TSH and FT4 levels. We also found evidence citing associations with subclinical thyroid dysfunction but not with TSH [40]. We found one study that looked at FT4 alone[57],this studyfinding a correlation, and another study[64] finding correlations in opposite directions for FT4 and FT3, with TSH not being examined.Two studies revealed a correlation with FT3 and neither FT4 or TSH[65,66].</w:delText>
        </w:r>
      </w:del>
    </w:p>
    <w:p w:rsidR="002809CC" w:rsidRPr="00DE75B6" w:rsidRDefault="00DE75B6" w:rsidP="002809CC">
      <w:pPr>
        <w:spacing w:line="480" w:lineRule="auto"/>
        <w:rPr>
          <w:ins w:id="370" w:author="Stephen" w:date="2018-12-21T19:32:00Z"/>
          <w:rFonts w:ascii="Times New Roman" w:hAnsi="Times New Roman" w:cs="Times New Roman"/>
          <w:sz w:val="24"/>
          <w:szCs w:val="24"/>
        </w:rPr>
      </w:pPr>
      <w:r w:rsidRPr="00DE75B6">
        <w:rPr>
          <w:rFonts w:ascii="Times New Roman" w:hAnsi="Times New Roman" w:cs="Times New Roman"/>
          <w:sz w:val="24"/>
          <w:szCs w:val="24"/>
        </w:rPr>
        <w:t xml:space="preserve">The focus of our </w:t>
      </w:r>
      <w:ins w:id="371" w:author="Stephen" w:date="2018-12-22T08:53:00Z">
        <w:r w:rsidR="00237984">
          <w:rPr>
            <w:rFonts w:ascii="Times New Roman" w:hAnsi="Times New Roman" w:cs="Times New Roman"/>
            <w:sz w:val="24"/>
            <w:szCs w:val="24"/>
          </w:rPr>
          <w:t xml:space="preserve">study was </w:t>
        </w:r>
      </w:ins>
      <w:del w:id="372" w:author="Stephen" w:date="2018-12-22T08:53:00Z">
        <w:r w:rsidRPr="00DE75B6" w:rsidDel="00237984">
          <w:rPr>
            <w:rFonts w:ascii="Times New Roman" w:hAnsi="Times New Roman" w:cs="Times New Roman"/>
            <w:sz w:val="24"/>
            <w:szCs w:val="24"/>
          </w:rPr>
          <w:delText xml:space="preserve">search werestudies which addressed </w:delText>
        </w:r>
      </w:del>
      <w:r w:rsidRPr="00DE75B6">
        <w:rPr>
          <w:rFonts w:ascii="Times New Roman" w:hAnsi="Times New Roman" w:cs="Times New Roman"/>
          <w:sz w:val="24"/>
          <w:szCs w:val="24"/>
        </w:rPr>
        <w:t xml:space="preserve">the </w:t>
      </w:r>
      <w:ins w:id="373" w:author="Stephen" w:date="2018-12-22T08:39:00Z">
        <w:r w:rsidR="009B0981">
          <w:rPr>
            <w:rFonts w:ascii="Times New Roman" w:hAnsi="Times New Roman" w:cs="Times New Roman"/>
            <w:sz w:val="24"/>
            <w:szCs w:val="24"/>
          </w:rPr>
          <w:t xml:space="preserve">relative </w:t>
        </w:r>
      </w:ins>
      <w:r w:rsidRPr="00DE75B6">
        <w:rPr>
          <w:rFonts w:ascii="Times New Roman" w:hAnsi="Times New Roman" w:cs="Times New Roman"/>
          <w:sz w:val="24"/>
          <w:szCs w:val="24"/>
        </w:rPr>
        <w:t xml:space="preserve">correlation of clinical states with FT4 (+/- </w:t>
      </w:r>
      <w:ins w:id="374" w:author="Stephen" w:date="2018-12-21T19:41:00Z">
        <w:r w:rsidR="00DC47E2">
          <w:rPr>
            <w:rFonts w:ascii="Times New Roman" w:hAnsi="Times New Roman" w:cs="Times New Roman"/>
            <w:sz w:val="24"/>
            <w:szCs w:val="24"/>
          </w:rPr>
          <w:t>T3/</w:t>
        </w:r>
      </w:ins>
      <w:r w:rsidRPr="00DE75B6">
        <w:rPr>
          <w:rFonts w:ascii="Times New Roman" w:hAnsi="Times New Roman" w:cs="Times New Roman"/>
          <w:sz w:val="24"/>
          <w:szCs w:val="24"/>
        </w:rPr>
        <w:t>FT3), and TSH</w:t>
      </w:r>
      <w:ins w:id="375" w:author="Stephen" w:date="2018-12-22T08:54:00Z">
        <w:r w:rsidR="00237984">
          <w:rPr>
            <w:rFonts w:ascii="Times New Roman" w:hAnsi="Times New Roman" w:cs="Times New Roman"/>
            <w:sz w:val="24"/>
            <w:szCs w:val="24"/>
          </w:rPr>
          <w:t>.</w:t>
        </w:r>
      </w:ins>
      <w:del w:id="376" w:author="Stephen" w:date="2018-12-21T19:36:00Z">
        <w:r w:rsidRPr="00DE75B6" w:rsidDel="00DC47E2">
          <w:rPr>
            <w:rFonts w:ascii="Times New Roman" w:hAnsi="Times New Roman" w:cs="Times New Roman"/>
            <w:sz w:val="24"/>
            <w:szCs w:val="24"/>
          </w:rPr>
          <w:delText>.</w:delText>
        </w:r>
      </w:del>
      <w:r w:rsidRPr="00DE75B6">
        <w:rPr>
          <w:rFonts w:ascii="Times New Roman" w:hAnsi="Times New Roman" w:cs="Times New Roman"/>
          <w:sz w:val="24"/>
          <w:szCs w:val="24"/>
        </w:rPr>
        <w:t xml:space="preserve"> </w:t>
      </w:r>
      <w:ins w:id="377" w:author="Stephen" w:date="2018-12-21T19:32:00Z">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ins>
      <w:ins w:id="378" w:author="Stephen" w:date="2018-12-22T12:36:00Z">
        <w:r w:rsidR="006E053A">
          <w:rPr>
            <w:rFonts w:ascii="Times New Roman" w:hAnsi="Times New Roman" w:cs="Times New Roman"/>
            <w:sz w:val="24"/>
            <w:szCs w:val="24"/>
          </w:rPr>
          <w:t>6</w:t>
        </w:r>
      </w:ins>
      <w:ins w:id="379" w:author="Stephen" w:date="2018-12-21T19:33:00Z">
        <w:r w:rsidR="002809CC">
          <w:rPr>
            <w:rFonts w:ascii="Times New Roman" w:hAnsi="Times New Roman" w:cs="Times New Roman"/>
            <w:sz w:val="24"/>
            <w:szCs w:val="24"/>
          </w:rPr>
          <w:t xml:space="preserve"> </w:t>
        </w:r>
      </w:ins>
      <w:ins w:id="380" w:author="Stephen" w:date="2018-12-22T08:54:00Z">
        <w:r w:rsidR="00237984">
          <w:rPr>
            <w:rFonts w:ascii="Times New Roman" w:hAnsi="Times New Roman" w:cs="Times New Roman"/>
            <w:sz w:val="24"/>
            <w:szCs w:val="24"/>
          </w:rPr>
          <w:t xml:space="preserve">studies </w:t>
        </w:r>
      </w:ins>
      <w:commentRangeStart w:id="381"/>
      <w:ins w:id="382" w:author="Stephen" w:date="2018-12-21T19:32:00Z">
        <w:r w:rsidR="002809CC" w:rsidRPr="00DE75B6">
          <w:rPr>
            <w:rFonts w:ascii="Times New Roman" w:hAnsi="Times New Roman" w:cs="Times New Roman"/>
            <w:sz w:val="24"/>
            <w:szCs w:val="24"/>
          </w:rPr>
          <w:t>which</w:t>
        </w:r>
        <w:commentRangeEnd w:id="381"/>
        <w:r w:rsidR="002809CC" w:rsidRPr="00DE75B6">
          <w:rPr>
            <w:rStyle w:val="CommentReference"/>
            <w:rFonts w:ascii="Times New Roman" w:hAnsi="Times New Roman" w:cs="Times New Roman"/>
            <w:sz w:val="24"/>
            <w:szCs w:val="24"/>
          </w:rPr>
          <w:commentReference w:id="381"/>
        </w:r>
      </w:ins>
      <w:ins w:id="383" w:author="Stephen" w:date="2018-12-22T08:54:00Z">
        <w:r w:rsidR="00237984">
          <w:rPr>
            <w:rFonts w:ascii="Times New Roman" w:hAnsi="Times New Roman" w:cs="Times New Roman"/>
            <w:sz w:val="24"/>
            <w:szCs w:val="24"/>
          </w:rPr>
          <w:t xml:space="preserve"> addressed this question</w:t>
        </w:r>
      </w:ins>
      <w:ins w:id="384" w:author="Stephen" w:date="2018-12-21T19:32:00Z">
        <w:r w:rsidR="002809CC" w:rsidRPr="00DE75B6">
          <w:rPr>
            <w:rFonts w:ascii="Times New Roman" w:hAnsi="Times New Roman" w:cs="Times New Roman"/>
            <w:sz w:val="24"/>
            <w:szCs w:val="24"/>
          </w:rPr>
          <w:t>.</w:t>
        </w:r>
      </w:ins>
      <w:ins w:id="385" w:author="Stephen" w:date="2018-12-21T19:42:00Z">
        <w:r w:rsidR="00DC47E2">
          <w:rPr>
            <w:rFonts w:ascii="Times New Roman" w:hAnsi="Times New Roman" w:cs="Times New Roman"/>
            <w:sz w:val="24"/>
            <w:szCs w:val="24"/>
          </w:rPr>
          <w:t xml:space="preserve"> </w:t>
        </w:r>
      </w:ins>
      <w:ins w:id="386" w:author="Stephen" w:date="2018-12-21T19:32:00Z">
        <w:r w:rsidR="002809CC" w:rsidRPr="00DE75B6">
          <w:rPr>
            <w:rFonts w:ascii="Times New Roman" w:hAnsi="Times New Roman" w:cs="Times New Roman"/>
            <w:sz w:val="24"/>
            <w:szCs w:val="24"/>
          </w:rPr>
          <w:t xml:space="preserve">We found no previous synthesis of the data on the effect of thyroid function, as measured by TSH </w:t>
        </w:r>
      </w:ins>
      <w:ins w:id="387" w:author="Stephen" w:date="2018-12-21T19:42:00Z">
        <w:r w:rsidR="00DC47E2">
          <w:rPr>
            <w:rFonts w:ascii="Times New Roman" w:hAnsi="Times New Roman" w:cs="Times New Roman"/>
            <w:sz w:val="24"/>
            <w:szCs w:val="24"/>
          </w:rPr>
          <w:t>i</w:t>
        </w:r>
      </w:ins>
      <w:ins w:id="388" w:author="Stephen" w:date="2018-12-21T19:32:00Z">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ins>
      <w:ins w:id="389" w:author="Stephen" w:date="2018-12-21T19:33:00Z">
        <w:r w:rsidR="002809CC">
          <w:rPr>
            <w:rFonts w:ascii="Times New Roman" w:hAnsi="Times New Roman" w:cs="Times New Roman"/>
            <w:sz w:val="24"/>
            <w:szCs w:val="24"/>
          </w:rPr>
          <w:t xml:space="preserve"> </w:t>
        </w:r>
      </w:ins>
      <w:ins w:id="390" w:author="Stephen" w:date="2018-12-21T19:32:00Z">
        <w:r w:rsidR="002809CC" w:rsidRPr="00DE75B6">
          <w:rPr>
            <w:rFonts w:ascii="Times New Roman" w:hAnsi="Times New Roman" w:cs="Times New Roman"/>
            <w:sz w:val="24"/>
            <w:szCs w:val="24"/>
          </w:rPr>
          <w:t>across a range of organ systems.</w:t>
        </w:r>
      </w:ins>
      <w:ins w:id="391" w:author="Stephen" w:date="2018-12-21T19:42:00Z">
        <w:r w:rsidR="00DC47E2">
          <w:rPr>
            <w:rFonts w:ascii="Times New Roman" w:hAnsi="Times New Roman" w:cs="Times New Roman"/>
            <w:sz w:val="24"/>
            <w:szCs w:val="24"/>
          </w:rPr>
          <w:t xml:space="preserve"> </w:t>
        </w:r>
      </w:ins>
      <w:ins w:id="392" w:author="Stephen" w:date="2018-12-21T19:37:00Z">
        <w:r w:rsidR="00DC47E2">
          <w:rPr>
            <w:rFonts w:ascii="Times New Roman" w:hAnsi="Times New Roman" w:cs="Times New Roman"/>
            <w:sz w:val="24"/>
            <w:szCs w:val="24"/>
          </w:rPr>
          <w:t>We found</w:t>
        </w:r>
      </w:ins>
      <w:ins w:id="393" w:author="Stephen" w:date="2018-12-21T19:38:00Z">
        <w:r w:rsidR="00DC47E2">
          <w:rPr>
            <w:rFonts w:ascii="Times New Roman" w:hAnsi="Times New Roman" w:cs="Times New Roman"/>
            <w:sz w:val="24"/>
            <w:szCs w:val="24"/>
          </w:rPr>
          <w:t xml:space="preserve"> 15 studies </w:t>
        </w:r>
      </w:ins>
      <w:ins w:id="394" w:author="Stephen" w:date="2018-12-22T12:30:00Z">
        <w:r w:rsidR="006E053A">
          <w:rPr>
            <w:rFonts w:ascii="Times New Roman" w:hAnsi="Times New Roman" w:cs="Times New Roman"/>
            <w:sz w:val="24"/>
            <w:szCs w:val="24"/>
          </w:rPr>
          <w:t>[27,</w:t>
        </w:r>
      </w:ins>
      <w:ins w:id="395" w:author="Stephen" w:date="2018-12-22T12:37:00Z">
        <w:r w:rsidR="006E053A">
          <w:rPr>
            <w:rFonts w:ascii="Times New Roman" w:hAnsi="Times New Roman" w:cs="Times New Roman"/>
            <w:sz w:val="24"/>
            <w:szCs w:val="24"/>
          </w:rPr>
          <w:t xml:space="preserve"> </w:t>
        </w:r>
      </w:ins>
      <w:ins w:id="396" w:author="Stephen" w:date="2018-12-22T12:30:00Z">
        <w:r w:rsidR="006E053A">
          <w:rPr>
            <w:rFonts w:ascii="Times New Roman" w:hAnsi="Times New Roman" w:cs="Times New Roman"/>
            <w:sz w:val="24"/>
            <w:szCs w:val="24"/>
          </w:rPr>
          <w:t>33,</w:t>
        </w:r>
      </w:ins>
      <w:ins w:id="397" w:author="Stephen" w:date="2018-12-22T12:37:00Z">
        <w:r w:rsidR="006E053A">
          <w:rPr>
            <w:rFonts w:ascii="Times New Roman" w:hAnsi="Times New Roman" w:cs="Times New Roman"/>
            <w:sz w:val="24"/>
            <w:szCs w:val="24"/>
          </w:rPr>
          <w:t xml:space="preserve"> </w:t>
        </w:r>
      </w:ins>
      <w:ins w:id="398" w:author="Stephen" w:date="2018-12-22T12:30:00Z">
        <w:r w:rsidR="006E053A">
          <w:rPr>
            <w:rFonts w:ascii="Times New Roman" w:hAnsi="Times New Roman" w:cs="Times New Roman"/>
            <w:sz w:val="24"/>
            <w:szCs w:val="24"/>
          </w:rPr>
          <w:t>3</w:t>
        </w:r>
      </w:ins>
      <w:ins w:id="399" w:author="Stephen" w:date="2018-12-22T12:31:00Z">
        <w:r w:rsidR="006E053A">
          <w:rPr>
            <w:rFonts w:ascii="Times New Roman" w:hAnsi="Times New Roman" w:cs="Times New Roman"/>
            <w:sz w:val="24"/>
            <w:szCs w:val="24"/>
          </w:rPr>
          <w:t>4,</w:t>
        </w:r>
      </w:ins>
      <w:ins w:id="400" w:author="Stephen" w:date="2018-12-22T12:37:00Z">
        <w:r w:rsidR="006E053A">
          <w:rPr>
            <w:rFonts w:ascii="Times New Roman" w:hAnsi="Times New Roman" w:cs="Times New Roman"/>
            <w:sz w:val="24"/>
            <w:szCs w:val="24"/>
          </w:rPr>
          <w:t xml:space="preserve"> </w:t>
        </w:r>
      </w:ins>
      <w:ins w:id="401" w:author="Stephen" w:date="2018-12-22T12:31:00Z">
        <w:r w:rsidR="006E053A">
          <w:rPr>
            <w:rFonts w:ascii="Times New Roman" w:hAnsi="Times New Roman" w:cs="Times New Roman"/>
            <w:sz w:val="24"/>
            <w:szCs w:val="24"/>
          </w:rPr>
          <w:t>37,</w:t>
        </w:r>
      </w:ins>
      <w:ins w:id="402" w:author="Stephen" w:date="2018-12-22T12:37:00Z">
        <w:r w:rsidR="006E053A">
          <w:rPr>
            <w:rFonts w:ascii="Times New Roman" w:hAnsi="Times New Roman" w:cs="Times New Roman"/>
            <w:sz w:val="24"/>
            <w:szCs w:val="24"/>
          </w:rPr>
          <w:t xml:space="preserve"> </w:t>
        </w:r>
      </w:ins>
      <w:ins w:id="403" w:author="Stephen" w:date="2018-12-24T20:46:00Z">
        <w:r w:rsidR="000B5B7C">
          <w:rPr>
            <w:rFonts w:ascii="Times New Roman" w:hAnsi="Times New Roman" w:cs="Times New Roman"/>
            <w:sz w:val="24"/>
            <w:szCs w:val="24"/>
          </w:rPr>
          <w:t xml:space="preserve">39, </w:t>
        </w:r>
      </w:ins>
      <w:ins w:id="404" w:author="Stephen" w:date="2018-12-22T12:31:00Z">
        <w:r w:rsidR="006E053A">
          <w:rPr>
            <w:rFonts w:ascii="Times New Roman" w:hAnsi="Times New Roman" w:cs="Times New Roman"/>
            <w:sz w:val="24"/>
            <w:szCs w:val="24"/>
          </w:rPr>
          <w:t>40,</w:t>
        </w:r>
      </w:ins>
      <w:ins w:id="405" w:author="Stephen" w:date="2018-12-22T12:37:00Z">
        <w:r w:rsidR="006E053A">
          <w:rPr>
            <w:rFonts w:ascii="Times New Roman" w:hAnsi="Times New Roman" w:cs="Times New Roman"/>
            <w:sz w:val="24"/>
            <w:szCs w:val="24"/>
          </w:rPr>
          <w:t xml:space="preserve"> </w:t>
        </w:r>
      </w:ins>
      <w:ins w:id="406" w:author="Stephen" w:date="2018-12-22T12:31:00Z">
        <w:r w:rsidR="000B5B7C">
          <w:rPr>
            <w:rFonts w:ascii="Times New Roman" w:hAnsi="Times New Roman" w:cs="Times New Roman"/>
            <w:sz w:val="24"/>
            <w:szCs w:val="24"/>
          </w:rPr>
          <w:t>4</w:t>
        </w:r>
      </w:ins>
      <w:ins w:id="407" w:author="Stephen" w:date="2018-12-24T20:46:00Z">
        <w:r w:rsidR="000B5B7C">
          <w:rPr>
            <w:rFonts w:ascii="Times New Roman" w:hAnsi="Times New Roman" w:cs="Times New Roman"/>
            <w:sz w:val="24"/>
            <w:szCs w:val="24"/>
          </w:rPr>
          <w:t>3</w:t>
        </w:r>
      </w:ins>
      <w:ins w:id="408" w:author="Stephen" w:date="2018-12-22T12:31:00Z">
        <w:r w:rsidR="006E053A">
          <w:rPr>
            <w:rFonts w:ascii="Times New Roman" w:hAnsi="Times New Roman" w:cs="Times New Roman"/>
            <w:sz w:val="24"/>
            <w:szCs w:val="24"/>
          </w:rPr>
          <w:t>,</w:t>
        </w:r>
      </w:ins>
      <w:ins w:id="409" w:author="Stephen" w:date="2018-12-22T12:37:00Z">
        <w:r w:rsidR="006E053A">
          <w:rPr>
            <w:rFonts w:ascii="Times New Roman" w:hAnsi="Times New Roman" w:cs="Times New Roman"/>
            <w:sz w:val="24"/>
            <w:szCs w:val="24"/>
          </w:rPr>
          <w:t xml:space="preserve"> </w:t>
        </w:r>
      </w:ins>
      <w:ins w:id="410" w:author="Stephen" w:date="2018-12-24T20:49:00Z">
        <w:r w:rsidR="000B5B7C">
          <w:rPr>
            <w:rFonts w:ascii="Times New Roman" w:hAnsi="Times New Roman" w:cs="Times New Roman"/>
            <w:sz w:val="24"/>
            <w:szCs w:val="24"/>
          </w:rPr>
          <w:t xml:space="preserve">49, </w:t>
        </w:r>
      </w:ins>
      <w:ins w:id="411" w:author="Stephen" w:date="2018-12-22T12:31:00Z">
        <w:r w:rsidR="006E053A">
          <w:rPr>
            <w:rFonts w:ascii="Times New Roman" w:hAnsi="Times New Roman" w:cs="Times New Roman"/>
            <w:sz w:val="24"/>
            <w:szCs w:val="24"/>
          </w:rPr>
          <w:t>5</w:t>
        </w:r>
      </w:ins>
      <w:ins w:id="412" w:author="Stephen" w:date="2018-12-24T20:47:00Z">
        <w:r w:rsidR="000B5B7C">
          <w:rPr>
            <w:rFonts w:ascii="Times New Roman" w:hAnsi="Times New Roman" w:cs="Times New Roman"/>
            <w:sz w:val="24"/>
            <w:szCs w:val="24"/>
          </w:rPr>
          <w:t>1</w:t>
        </w:r>
      </w:ins>
      <w:ins w:id="413" w:author="Stephen" w:date="2018-12-22T12:32:00Z">
        <w:r w:rsidR="006E053A">
          <w:rPr>
            <w:rFonts w:ascii="Times New Roman" w:hAnsi="Times New Roman" w:cs="Times New Roman"/>
            <w:sz w:val="24"/>
            <w:szCs w:val="24"/>
          </w:rPr>
          <w:t>,</w:t>
        </w:r>
      </w:ins>
      <w:ins w:id="414" w:author="Stephen" w:date="2018-12-22T12:37:00Z">
        <w:r w:rsidR="006E053A">
          <w:rPr>
            <w:rFonts w:ascii="Times New Roman" w:hAnsi="Times New Roman" w:cs="Times New Roman"/>
            <w:sz w:val="24"/>
            <w:szCs w:val="24"/>
          </w:rPr>
          <w:t xml:space="preserve"> </w:t>
        </w:r>
      </w:ins>
      <w:ins w:id="415" w:author="Stephen" w:date="2018-12-22T12:31:00Z">
        <w:r w:rsidR="000B5B7C">
          <w:rPr>
            <w:rFonts w:ascii="Times New Roman" w:hAnsi="Times New Roman" w:cs="Times New Roman"/>
            <w:sz w:val="24"/>
            <w:szCs w:val="24"/>
          </w:rPr>
          <w:t>5</w:t>
        </w:r>
      </w:ins>
      <w:ins w:id="416" w:author="Stephen" w:date="2018-12-24T20:47:00Z">
        <w:r w:rsidR="000B5B7C">
          <w:rPr>
            <w:rFonts w:ascii="Times New Roman" w:hAnsi="Times New Roman" w:cs="Times New Roman"/>
            <w:sz w:val="24"/>
            <w:szCs w:val="24"/>
          </w:rPr>
          <w:t>3</w:t>
        </w:r>
      </w:ins>
      <w:ins w:id="417" w:author="Stephen" w:date="2018-12-22T12:31:00Z">
        <w:r w:rsidR="006E053A">
          <w:rPr>
            <w:rFonts w:ascii="Times New Roman" w:hAnsi="Times New Roman" w:cs="Times New Roman"/>
            <w:sz w:val="24"/>
            <w:szCs w:val="24"/>
          </w:rPr>
          <w:t>,</w:t>
        </w:r>
      </w:ins>
      <w:ins w:id="418" w:author="Stephen" w:date="2018-12-22T12:37:00Z">
        <w:r w:rsidR="006E053A">
          <w:rPr>
            <w:rFonts w:ascii="Times New Roman" w:hAnsi="Times New Roman" w:cs="Times New Roman"/>
            <w:sz w:val="24"/>
            <w:szCs w:val="24"/>
          </w:rPr>
          <w:t xml:space="preserve"> </w:t>
        </w:r>
      </w:ins>
      <w:ins w:id="419" w:author="Stephen" w:date="2018-12-24T20:47:00Z">
        <w:r w:rsidR="000B5B7C">
          <w:rPr>
            <w:rFonts w:ascii="Times New Roman" w:hAnsi="Times New Roman" w:cs="Times New Roman"/>
            <w:sz w:val="24"/>
            <w:szCs w:val="24"/>
          </w:rPr>
          <w:t>5</w:t>
        </w:r>
      </w:ins>
      <w:ins w:id="420" w:author="Stephen" w:date="2018-12-26T20:22:00Z">
        <w:r w:rsidR="00684944">
          <w:rPr>
            <w:rFonts w:ascii="Times New Roman" w:hAnsi="Times New Roman" w:cs="Times New Roman"/>
            <w:sz w:val="24"/>
            <w:szCs w:val="24"/>
          </w:rPr>
          <w:t>7</w:t>
        </w:r>
      </w:ins>
      <w:ins w:id="421" w:author="Stephen" w:date="2018-12-24T20:48:00Z">
        <w:r w:rsidR="000B5B7C">
          <w:rPr>
            <w:rFonts w:ascii="Times New Roman" w:hAnsi="Times New Roman" w:cs="Times New Roman"/>
            <w:sz w:val="24"/>
            <w:szCs w:val="24"/>
          </w:rPr>
          <w:t xml:space="preserve">, </w:t>
        </w:r>
      </w:ins>
      <w:ins w:id="422" w:author="Stephen" w:date="2018-12-22T12:31:00Z">
        <w:r w:rsidR="006E053A">
          <w:rPr>
            <w:rFonts w:ascii="Times New Roman" w:hAnsi="Times New Roman" w:cs="Times New Roman"/>
            <w:sz w:val="24"/>
            <w:szCs w:val="24"/>
          </w:rPr>
          <w:t>5</w:t>
        </w:r>
      </w:ins>
      <w:ins w:id="423" w:author="Stephen" w:date="2018-12-26T20:23:00Z">
        <w:r w:rsidR="00684944">
          <w:rPr>
            <w:rFonts w:ascii="Times New Roman" w:hAnsi="Times New Roman" w:cs="Times New Roman"/>
            <w:sz w:val="24"/>
            <w:szCs w:val="24"/>
          </w:rPr>
          <w:t>9</w:t>
        </w:r>
      </w:ins>
      <w:ins w:id="424" w:author="Stephen" w:date="2018-12-22T12:31:00Z">
        <w:r w:rsidR="006E053A">
          <w:rPr>
            <w:rFonts w:ascii="Times New Roman" w:hAnsi="Times New Roman" w:cs="Times New Roman"/>
            <w:sz w:val="24"/>
            <w:szCs w:val="24"/>
          </w:rPr>
          <w:t>,</w:t>
        </w:r>
      </w:ins>
      <w:ins w:id="425" w:author="Stephen" w:date="2018-12-22T12:37:00Z">
        <w:r w:rsidR="006E053A">
          <w:rPr>
            <w:rFonts w:ascii="Times New Roman" w:hAnsi="Times New Roman" w:cs="Times New Roman"/>
            <w:sz w:val="24"/>
            <w:szCs w:val="24"/>
          </w:rPr>
          <w:t xml:space="preserve"> </w:t>
        </w:r>
      </w:ins>
      <w:ins w:id="426" w:author="Stephen" w:date="2018-12-26T20:23:00Z">
        <w:r w:rsidR="00684944">
          <w:rPr>
            <w:rFonts w:ascii="Times New Roman" w:hAnsi="Times New Roman" w:cs="Times New Roman"/>
            <w:sz w:val="24"/>
            <w:szCs w:val="24"/>
          </w:rPr>
          <w:t>60</w:t>
        </w:r>
      </w:ins>
      <w:ins w:id="427" w:author="Stephen" w:date="2018-12-22T12:31:00Z">
        <w:r w:rsidR="006E053A">
          <w:rPr>
            <w:rFonts w:ascii="Times New Roman" w:hAnsi="Times New Roman" w:cs="Times New Roman"/>
            <w:sz w:val="24"/>
            <w:szCs w:val="24"/>
          </w:rPr>
          <w:t>,</w:t>
        </w:r>
      </w:ins>
      <w:ins w:id="428" w:author="Stephen" w:date="2018-12-22T12:32:00Z">
        <w:r w:rsidR="00664631">
          <w:rPr>
            <w:rFonts w:ascii="Times New Roman" w:hAnsi="Times New Roman" w:cs="Times New Roman"/>
            <w:sz w:val="24"/>
            <w:szCs w:val="24"/>
          </w:rPr>
          <w:t xml:space="preserve"> 6</w:t>
        </w:r>
      </w:ins>
      <w:ins w:id="429" w:author="Stephen" w:date="2018-12-26T20:23:00Z">
        <w:r w:rsidR="00684944">
          <w:rPr>
            <w:rFonts w:ascii="Times New Roman" w:hAnsi="Times New Roman" w:cs="Times New Roman"/>
            <w:sz w:val="24"/>
            <w:szCs w:val="24"/>
          </w:rPr>
          <w:t>4</w:t>
        </w:r>
      </w:ins>
      <w:ins w:id="430" w:author="Stephen" w:date="2018-12-22T12:32:00Z">
        <w:r w:rsidR="006E053A">
          <w:rPr>
            <w:rFonts w:ascii="Times New Roman" w:hAnsi="Times New Roman" w:cs="Times New Roman"/>
            <w:sz w:val="24"/>
            <w:szCs w:val="24"/>
          </w:rPr>
          <w:t>,</w:t>
        </w:r>
      </w:ins>
      <w:ins w:id="431" w:author="Stephen" w:date="2018-12-22T12:38:00Z">
        <w:r w:rsidR="006E053A">
          <w:rPr>
            <w:rFonts w:ascii="Times New Roman" w:hAnsi="Times New Roman" w:cs="Times New Roman"/>
            <w:sz w:val="24"/>
            <w:szCs w:val="24"/>
          </w:rPr>
          <w:t xml:space="preserve"> </w:t>
        </w:r>
      </w:ins>
      <w:ins w:id="432" w:author="Stephen" w:date="2018-12-22T12:32:00Z">
        <w:r w:rsidR="00664631">
          <w:rPr>
            <w:rFonts w:ascii="Times New Roman" w:hAnsi="Times New Roman" w:cs="Times New Roman"/>
            <w:sz w:val="24"/>
            <w:szCs w:val="24"/>
          </w:rPr>
          <w:t>6</w:t>
        </w:r>
      </w:ins>
      <w:ins w:id="433" w:author="Stephen" w:date="2018-12-26T20:23:00Z">
        <w:r w:rsidR="00684944">
          <w:rPr>
            <w:rFonts w:ascii="Times New Roman" w:hAnsi="Times New Roman" w:cs="Times New Roman"/>
            <w:sz w:val="24"/>
            <w:szCs w:val="24"/>
          </w:rPr>
          <w:t>5</w:t>
        </w:r>
      </w:ins>
      <w:ins w:id="434" w:author="Stephen" w:date="2018-12-24T20:49:00Z">
        <w:r w:rsidR="000B5B7C">
          <w:rPr>
            <w:rFonts w:ascii="Times New Roman" w:hAnsi="Times New Roman" w:cs="Times New Roman"/>
            <w:sz w:val="24"/>
            <w:szCs w:val="24"/>
          </w:rPr>
          <w:t>]</w:t>
        </w:r>
      </w:ins>
      <w:ins w:id="435" w:author="Stephen" w:date="2018-12-22T12:38:00Z">
        <w:r w:rsidR="006E053A">
          <w:rPr>
            <w:rFonts w:ascii="Times New Roman" w:hAnsi="Times New Roman" w:cs="Times New Roman"/>
            <w:sz w:val="24"/>
            <w:szCs w:val="24"/>
          </w:rPr>
          <w:t xml:space="preserve"> </w:t>
        </w:r>
      </w:ins>
      <w:ins w:id="436" w:author="Stephen" w:date="2018-12-21T19:38:00Z">
        <w:r w:rsidR="00DC47E2">
          <w:rPr>
            <w:rFonts w:ascii="Times New Roman" w:hAnsi="Times New Roman" w:cs="Times New Roman"/>
            <w:sz w:val="24"/>
            <w:szCs w:val="24"/>
          </w:rPr>
          <w:t>that examined correlations with FT4, T3</w:t>
        </w:r>
      </w:ins>
      <w:ins w:id="437" w:author="Stephen" w:date="2018-12-21T19:40:00Z">
        <w:r w:rsidR="00DC47E2">
          <w:rPr>
            <w:rFonts w:ascii="Times New Roman" w:hAnsi="Times New Roman" w:cs="Times New Roman"/>
            <w:sz w:val="24"/>
            <w:szCs w:val="24"/>
          </w:rPr>
          <w:t xml:space="preserve"> (free or total)</w:t>
        </w:r>
      </w:ins>
      <w:ins w:id="438" w:author="Stephen" w:date="2018-12-21T19:38:00Z">
        <w:r w:rsidR="006E053A">
          <w:rPr>
            <w:rFonts w:ascii="Times New Roman" w:hAnsi="Times New Roman" w:cs="Times New Roman"/>
            <w:sz w:val="24"/>
            <w:szCs w:val="24"/>
          </w:rPr>
          <w:t xml:space="preserve"> and TSH and a further 2</w:t>
        </w:r>
      </w:ins>
      <w:ins w:id="439" w:author="Stephen" w:date="2018-12-22T12:36:00Z">
        <w:r w:rsidR="006E053A">
          <w:rPr>
            <w:rFonts w:ascii="Times New Roman" w:hAnsi="Times New Roman" w:cs="Times New Roman"/>
            <w:sz w:val="24"/>
            <w:szCs w:val="24"/>
          </w:rPr>
          <w:t>1</w:t>
        </w:r>
      </w:ins>
      <w:ins w:id="440" w:author="Stephen" w:date="2018-12-21T19:38:00Z">
        <w:r w:rsidR="00DC47E2">
          <w:rPr>
            <w:rFonts w:ascii="Times New Roman" w:hAnsi="Times New Roman" w:cs="Times New Roman"/>
            <w:sz w:val="24"/>
            <w:szCs w:val="24"/>
          </w:rPr>
          <w:t xml:space="preserve"> studies </w:t>
        </w:r>
      </w:ins>
      <w:ins w:id="441" w:author="Stephen" w:date="2018-12-22T12:32:00Z">
        <w:r w:rsidR="006E053A">
          <w:rPr>
            <w:rFonts w:ascii="Times New Roman" w:hAnsi="Times New Roman" w:cs="Times New Roman"/>
            <w:sz w:val="24"/>
            <w:szCs w:val="24"/>
          </w:rPr>
          <w:t>[28-30,</w:t>
        </w:r>
      </w:ins>
      <w:ins w:id="442" w:author="Stephen" w:date="2018-12-22T12:36:00Z">
        <w:r w:rsidR="006E053A">
          <w:rPr>
            <w:rFonts w:ascii="Times New Roman" w:hAnsi="Times New Roman" w:cs="Times New Roman"/>
            <w:sz w:val="24"/>
            <w:szCs w:val="24"/>
          </w:rPr>
          <w:t xml:space="preserve"> </w:t>
        </w:r>
      </w:ins>
      <w:ins w:id="443" w:author="Stephen" w:date="2018-12-22T12:32:00Z">
        <w:r w:rsidR="006E053A">
          <w:rPr>
            <w:rFonts w:ascii="Times New Roman" w:hAnsi="Times New Roman" w:cs="Times New Roman"/>
            <w:sz w:val="24"/>
            <w:szCs w:val="24"/>
          </w:rPr>
          <w:t>32,</w:t>
        </w:r>
      </w:ins>
      <w:ins w:id="444" w:author="Stephen" w:date="2018-12-22T12:36:00Z">
        <w:r w:rsidR="006E053A">
          <w:rPr>
            <w:rFonts w:ascii="Times New Roman" w:hAnsi="Times New Roman" w:cs="Times New Roman"/>
            <w:sz w:val="24"/>
            <w:szCs w:val="24"/>
          </w:rPr>
          <w:t xml:space="preserve"> </w:t>
        </w:r>
      </w:ins>
      <w:ins w:id="445" w:author="Stephen" w:date="2018-12-22T12:33:00Z">
        <w:r w:rsidR="006E053A">
          <w:rPr>
            <w:rFonts w:ascii="Times New Roman" w:hAnsi="Times New Roman" w:cs="Times New Roman"/>
            <w:sz w:val="24"/>
            <w:szCs w:val="24"/>
          </w:rPr>
          <w:t>35,</w:t>
        </w:r>
      </w:ins>
      <w:ins w:id="446" w:author="Stephen" w:date="2018-12-22T12:36:00Z">
        <w:r w:rsidR="006E053A">
          <w:rPr>
            <w:rFonts w:ascii="Times New Roman" w:hAnsi="Times New Roman" w:cs="Times New Roman"/>
            <w:sz w:val="24"/>
            <w:szCs w:val="24"/>
          </w:rPr>
          <w:t xml:space="preserve"> </w:t>
        </w:r>
      </w:ins>
      <w:ins w:id="447" w:author="Stephen" w:date="2018-12-22T12:32:00Z">
        <w:r w:rsidR="006E053A">
          <w:rPr>
            <w:rFonts w:ascii="Times New Roman" w:hAnsi="Times New Roman" w:cs="Times New Roman"/>
            <w:sz w:val="24"/>
            <w:szCs w:val="24"/>
          </w:rPr>
          <w:t>36</w:t>
        </w:r>
      </w:ins>
      <w:ins w:id="448" w:author="Stephen" w:date="2018-12-22T12:33:00Z">
        <w:r w:rsidR="006E053A">
          <w:rPr>
            <w:rFonts w:ascii="Times New Roman" w:hAnsi="Times New Roman" w:cs="Times New Roman"/>
            <w:sz w:val="24"/>
            <w:szCs w:val="24"/>
          </w:rPr>
          <w:t>,</w:t>
        </w:r>
      </w:ins>
      <w:ins w:id="449" w:author="Stephen" w:date="2018-12-22T12:36:00Z">
        <w:r w:rsidR="006E053A">
          <w:rPr>
            <w:rFonts w:ascii="Times New Roman" w:hAnsi="Times New Roman" w:cs="Times New Roman"/>
            <w:sz w:val="24"/>
            <w:szCs w:val="24"/>
          </w:rPr>
          <w:t xml:space="preserve"> </w:t>
        </w:r>
      </w:ins>
      <w:ins w:id="450" w:author="Stephen" w:date="2018-12-22T12:33:00Z">
        <w:r w:rsidR="006E053A">
          <w:rPr>
            <w:rFonts w:ascii="Times New Roman" w:hAnsi="Times New Roman" w:cs="Times New Roman"/>
            <w:sz w:val="24"/>
            <w:szCs w:val="24"/>
          </w:rPr>
          <w:t>38,</w:t>
        </w:r>
      </w:ins>
      <w:ins w:id="451" w:author="Stephen" w:date="2018-12-22T12:36:00Z">
        <w:r w:rsidR="006E053A">
          <w:rPr>
            <w:rFonts w:ascii="Times New Roman" w:hAnsi="Times New Roman" w:cs="Times New Roman"/>
            <w:sz w:val="24"/>
            <w:szCs w:val="24"/>
          </w:rPr>
          <w:t xml:space="preserve"> </w:t>
        </w:r>
      </w:ins>
      <w:ins w:id="452" w:author="Stephen" w:date="2018-12-24T20:54:00Z">
        <w:r w:rsidR="000B5B7C">
          <w:rPr>
            <w:rFonts w:ascii="Times New Roman" w:hAnsi="Times New Roman" w:cs="Times New Roman"/>
            <w:sz w:val="24"/>
            <w:szCs w:val="24"/>
          </w:rPr>
          <w:t xml:space="preserve">41, </w:t>
        </w:r>
      </w:ins>
      <w:ins w:id="453" w:author="Stephen" w:date="2018-12-22T12:33:00Z">
        <w:r w:rsidR="006E053A">
          <w:rPr>
            <w:rFonts w:ascii="Times New Roman" w:hAnsi="Times New Roman" w:cs="Times New Roman"/>
            <w:sz w:val="24"/>
            <w:szCs w:val="24"/>
          </w:rPr>
          <w:t>42,</w:t>
        </w:r>
      </w:ins>
      <w:ins w:id="454" w:author="Stephen" w:date="2018-12-22T12:36:00Z">
        <w:r w:rsidR="006E053A">
          <w:rPr>
            <w:rFonts w:ascii="Times New Roman" w:hAnsi="Times New Roman" w:cs="Times New Roman"/>
            <w:sz w:val="24"/>
            <w:szCs w:val="24"/>
          </w:rPr>
          <w:t xml:space="preserve"> </w:t>
        </w:r>
      </w:ins>
      <w:ins w:id="455" w:author="Stephen" w:date="2018-12-22T12:33:00Z">
        <w:r w:rsidR="006E053A">
          <w:rPr>
            <w:rFonts w:ascii="Times New Roman" w:hAnsi="Times New Roman" w:cs="Times New Roman"/>
            <w:sz w:val="24"/>
            <w:szCs w:val="24"/>
          </w:rPr>
          <w:t>4</w:t>
        </w:r>
      </w:ins>
      <w:ins w:id="456" w:author="Stephen" w:date="2018-12-24T20:53:00Z">
        <w:r w:rsidR="000B5B7C">
          <w:rPr>
            <w:rFonts w:ascii="Times New Roman" w:hAnsi="Times New Roman" w:cs="Times New Roman"/>
            <w:sz w:val="24"/>
            <w:szCs w:val="24"/>
          </w:rPr>
          <w:t>4</w:t>
        </w:r>
      </w:ins>
      <w:ins w:id="457" w:author="Stephen" w:date="2018-12-22T12:33:00Z">
        <w:r w:rsidR="006E053A">
          <w:rPr>
            <w:rFonts w:ascii="Times New Roman" w:hAnsi="Times New Roman" w:cs="Times New Roman"/>
            <w:sz w:val="24"/>
            <w:szCs w:val="24"/>
          </w:rPr>
          <w:t>,</w:t>
        </w:r>
      </w:ins>
      <w:ins w:id="458" w:author="Stephen" w:date="2018-12-22T12:36:00Z">
        <w:r w:rsidR="006E053A">
          <w:rPr>
            <w:rFonts w:ascii="Times New Roman" w:hAnsi="Times New Roman" w:cs="Times New Roman"/>
            <w:sz w:val="24"/>
            <w:szCs w:val="24"/>
          </w:rPr>
          <w:t xml:space="preserve"> </w:t>
        </w:r>
      </w:ins>
      <w:ins w:id="459" w:author="Stephen" w:date="2018-12-24T20:53:00Z">
        <w:r w:rsidR="000B5B7C">
          <w:rPr>
            <w:rFonts w:ascii="Times New Roman" w:hAnsi="Times New Roman" w:cs="Times New Roman"/>
            <w:sz w:val="24"/>
            <w:szCs w:val="24"/>
          </w:rPr>
          <w:t xml:space="preserve">47, </w:t>
        </w:r>
      </w:ins>
      <w:ins w:id="460" w:author="Stephen" w:date="2018-12-22T12:33:00Z">
        <w:r w:rsidR="006E053A">
          <w:rPr>
            <w:rFonts w:ascii="Times New Roman" w:hAnsi="Times New Roman" w:cs="Times New Roman"/>
            <w:sz w:val="24"/>
            <w:szCs w:val="24"/>
          </w:rPr>
          <w:t>48,</w:t>
        </w:r>
      </w:ins>
      <w:ins w:id="461" w:author="Stephen" w:date="2018-12-22T12:36:00Z">
        <w:r w:rsidR="006E053A">
          <w:rPr>
            <w:rFonts w:ascii="Times New Roman" w:hAnsi="Times New Roman" w:cs="Times New Roman"/>
            <w:sz w:val="24"/>
            <w:szCs w:val="24"/>
          </w:rPr>
          <w:t xml:space="preserve"> </w:t>
        </w:r>
      </w:ins>
      <w:ins w:id="462" w:author="Stephen" w:date="2018-12-22T12:37:00Z">
        <w:r w:rsidR="006E053A">
          <w:rPr>
            <w:rFonts w:ascii="Times New Roman" w:hAnsi="Times New Roman" w:cs="Times New Roman"/>
            <w:sz w:val="24"/>
            <w:szCs w:val="24"/>
          </w:rPr>
          <w:t xml:space="preserve"> </w:t>
        </w:r>
      </w:ins>
      <w:ins w:id="463" w:author="Stephen" w:date="2018-12-22T12:34:00Z">
        <w:r w:rsidR="006E053A">
          <w:rPr>
            <w:rFonts w:ascii="Times New Roman" w:hAnsi="Times New Roman" w:cs="Times New Roman"/>
            <w:sz w:val="24"/>
            <w:szCs w:val="24"/>
          </w:rPr>
          <w:t>5</w:t>
        </w:r>
      </w:ins>
      <w:ins w:id="464" w:author="Stephen" w:date="2018-12-24T20:53:00Z">
        <w:r w:rsidR="000B5B7C">
          <w:rPr>
            <w:rFonts w:ascii="Times New Roman" w:hAnsi="Times New Roman" w:cs="Times New Roman"/>
            <w:sz w:val="24"/>
            <w:szCs w:val="24"/>
          </w:rPr>
          <w:t>0</w:t>
        </w:r>
      </w:ins>
      <w:ins w:id="465" w:author="Stephen" w:date="2018-12-22T12:34:00Z">
        <w:r w:rsidR="006E053A">
          <w:rPr>
            <w:rFonts w:ascii="Times New Roman" w:hAnsi="Times New Roman" w:cs="Times New Roman"/>
            <w:sz w:val="24"/>
            <w:szCs w:val="24"/>
          </w:rPr>
          <w:t>,</w:t>
        </w:r>
      </w:ins>
      <w:ins w:id="466" w:author="Stephen" w:date="2018-12-22T12:37:00Z">
        <w:r w:rsidR="006E053A">
          <w:rPr>
            <w:rFonts w:ascii="Times New Roman" w:hAnsi="Times New Roman" w:cs="Times New Roman"/>
            <w:sz w:val="24"/>
            <w:szCs w:val="24"/>
          </w:rPr>
          <w:t xml:space="preserve"> </w:t>
        </w:r>
      </w:ins>
      <w:ins w:id="467" w:author="Stephen" w:date="2018-12-24T20:54:00Z">
        <w:r w:rsidR="000B5B7C">
          <w:rPr>
            <w:rFonts w:ascii="Times New Roman" w:hAnsi="Times New Roman" w:cs="Times New Roman"/>
            <w:sz w:val="24"/>
            <w:szCs w:val="24"/>
          </w:rPr>
          <w:t xml:space="preserve">52, </w:t>
        </w:r>
      </w:ins>
      <w:ins w:id="468" w:author="Stephen" w:date="2018-12-24T20:55:00Z">
        <w:r w:rsidR="00684944">
          <w:rPr>
            <w:rFonts w:ascii="Times New Roman" w:hAnsi="Times New Roman" w:cs="Times New Roman"/>
            <w:sz w:val="24"/>
            <w:szCs w:val="24"/>
          </w:rPr>
          <w:t>5</w:t>
        </w:r>
      </w:ins>
      <w:ins w:id="469" w:author="Stephen" w:date="2018-12-26T20:23:00Z">
        <w:r w:rsidR="00684944">
          <w:rPr>
            <w:rFonts w:ascii="Times New Roman" w:hAnsi="Times New Roman" w:cs="Times New Roman"/>
            <w:sz w:val="24"/>
            <w:szCs w:val="24"/>
          </w:rPr>
          <w:t>8</w:t>
        </w:r>
      </w:ins>
      <w:ins w:id="470" w:author="Stephen" w:date="2018-12-24T20:55:00Z">
        <w:r w:rsidR="000B5B7C">
          <w:rPr>
            <w:rFonts w:ascii="Times New Roman" w:hAnsi="Times New Roman" w:cs="Times New Roman"/>
            <w:sz w:val="24"/>
            <w:szCs w:val="24"/>
          </w:rPr>
          <w:t>,</w:t>
        </w:r>
      </w:ins>
      <w:ins w:id="471" w:author="Stephen" w:date="2018-12-22T12:37:00Z">
        <w:r w:rsidR="006E053A">
          <w:rPr>
            <w:rFonts w:ascii="Times New Roman" w:hAnsi="Times New Roman" w:cs="Times New Roman"/>
            <w:sz w:val="24"/>
            <w:szCs w:val="24"/>
          </w:rPr>
          <w:t xml:space="preserve"> </w:t>
        </w:r>
      </w:ins>
      <w:ins w:id="472" w:author="Stephen" w:date="2018-12-22T12:34:00Z">
        <w:r w:rsidR="004F3FA8">
          <w:rPr>
            <w:rFonts w:ascii="Times New Roman" w:hAnsi="Times New Roman" w:cs="Times New Roman"/>
            <w:sz w:val="24"/>
            <w:szCs w:val="24"/>
          </w:rPr>
          <w:t>6</w:t>
        </w:r>
      </w:ins>
      <w:ins w:id="473" w:author="Stephen" w:date="2018-12-26T20:23:00Z">
        <w:r w:rsidR="00684944">
          <w:rPr>
            <w:rFonts w:ascii="Times New Roman" w:hAnsi="Times New Roman" w:cs="Times New Roman"/>
            <w:sz w:val="24"/>
            <w:szCs w:val="24"/>
          </w:rPr>
          <w:t>2</w:t>
        </w:r>
      </w:ins>
      <w:ins w:id="474" w:author="Stephen" w:date="2018-12-22T12:34:00Z">
        <w:r w:rsidR="006E053A">
          <w:rPr>
            <w:rFonts w:ascii="Times New Roman" w:hAnsi="Times New Roman" w:cs="Times New Roman"/>
            <w:sz w:val="24"/>
            <w:szCs w:val="24"/>
          </w:rPr>
          <w:t>,</w:t>
        </w:r>
      </w:ins>
      <w:ins w:id="475" w:author="Stephen" w:date="2018-12-24T21:12:00Z">
        <w:r w:rsidR="00BE6F66">
          <w:rPr>
            <w:rFonts w:ascii="Times New Roman" w:hAnsi="Times New Roman" w:cs="Times New Roman"/>
            <w:sz w:val="24"/>
            <w:szCs w:val="24"/>
          </w:rPr>
          <w:t xml:space="preserve"> 6</w:t>
        </w:r>
      </w:ins>
      <w:ins w:id="476" w:author="Stephen" w:date="2018-12-26T20:23:00Z">
        <w:r w:rsidR="00684944">
          <w:rPr>
            <w:rFonts w:ascii="Times New Roman" w:hAnsi="Times New Roman" w:cs="Times New Roman"/>
            <w:sz w:val="24"/>
            <w:szCs w:val="24"/>
          </w:rPr>
          <w:t xml:space="preserve">3, </w:t>
        </w:r>
      </w:ins>
      <w:ins w:id="477" w:author="Stephen" w:date="2018-12-22T12:34:00Z">
        <w:r w:rsidR="00BE6F66">
          <w:rPr>
            <w:rFonts w:ascii="Times New Roman" w:hAnsi="Times New Roman" w:cs="Times New Roman"/>
            <w:sz w:val="24"/>
            <w:szCs w:val="24"/>
          </w:rPr>
          <w:t>6</w:t>
        </w:r>
      </w:ins>
      <w:ins w:id="478" w:author="Stephen" w:date="2018-12-26T20:23:00Z">
        <w:r w:rsidR="00684944">
          <w:rPr>
            <w:rFonts w:ascii="Times New Roman" w:hAnsi="Times New Roman" w:cs="Times New Roman"/>
            <w:sz w:val="24"/>
            <w:szCs w:val="24"/>
          </w:rPr>
          <w:t>6</w:t>
        </w:r>
      </w:ins>
      <w:ins w:id="479" w:author="Stephen" w:date="2018-12-22T12:34:00Z">
        <w:r w:rsidR="00BE6F66">
          <w:rPr>
            <w:rFonts w:ascii="Times New Roman" w:hAnsi="Times New Roman" w:cs="Times New Roman"/>
            <w:sz w:val="24"/>
            <w:szCs w:val="24"/>
          </w:rPr>
          <w:t>-6</w:t>
        </w:r>
      </w:ins>
      <w:ins w:id="480" w:author="Stephen" w:date="2018-12-26T20:23:00Z">
        <w:r w:rsidR="00684944">
          <w:rPr>
            <w:rFonts w:ascii="Times New Roman" w:hAnsi="Times New Roman" w:cs="Times New Roman"/>
            <w:sz w:val="24"/>
            <w:szCs w:val="24"/>
          </w:rPr>
          <w:t>8</w:t>
        </w:r>
      </w:ins>
      <w:ins w:id="481" w:author="Stephen" w:date="2018-12-22T12:34:00Z">
        <w:r w:rsidR="006E053A">
          <w:rPr>
            <w:rFonts w:ascii="Times New Roman" w:hAnsi="Times New Roman" w:cs="Times New Roman"/>
            <w:sz w:val="24"/>
            <w:szCs w:val="24"/>
          </w:rPr>
          <w:t>,</w:t>
        </w:r>
      </w:ins>
      <w:ins w:id="482" w:author="Stephen" w:date="2018-12-22T12:37:00Z">
        <w:r w:rsidR="006E053A">
          <w:rPr>
            <w:rFonts w:ascii="Times New Roman" w:hAnsi="Times New Roman" w:cs="Times New Roman"/>
            <w:sz w:val="24"/>
            <w:szCs w:val="24"/>
          </w:rPr>
          <w:t xml:space="preserve"> </w:t>
        </w:r>
      </w:ins>
      <w:ins w:id="483" w:author="Stephen" w:date="2018-12-22T12:34:00Z">
        <w:r w:rsidR="004F3FA8">
          <w:rPr>
            <w:rFonts w:ascii="Times New Roman" w:hAnsi="Times New Roman" w:cs="Times New Roman"/>
            <w:sz w:val="24"/>
            <w:szCs w:val="24"/>
          </w:rPr>
          <w:t>7</w:t>
        </w:r>
      </w:ins>
      <w:ins w:id="484" w:author="Stephen" w:date="2018-12-26T20:23:00Z">
        <w:r w:rsidR="00684944">
          <w:rPr>
            <w:rFonts w:ascii="Times New Roman" w:hAnsi="Times New Roman" w:cs="Times New Roman"/>
            <w:sz w:val="24"/>
            <w:szCs w:val="24"/>
          </w:rPr>
          <w:t>2</w:t>
        </w:r>
      </w:ins>
      <w:ins w:id="485" w:author="Stephen" w:date="2018-12-22T12:35:00Z">
        <w:r w:rsidR="006E053A">
          <w:rPr>
            <w:rFonts w:ascii="Times New Roman" w:hAnsi="Times New Roman" w:cs="Times New Roman"/>
            <w:sz w:val="24"/>
            <w:szCs w:val="24"/>
          </w:rPr>
          <w:t>]</w:t>
        </w:r>
      </w:ins>
      <w:ins w:id="486" w:author="Stephen" w:date="2018-12-21T19:38:00Z">
        <w:r w:rsidR="00DC47E2">
          <w:rPr>
            <w:rFonts w:ascii="Times New Roman" w:hAnsi="Times New Roman" w:cs="Times New Roman"/>
            <w:sz w:val="24"/>
            <w:szCs w:val="24"/>
          </w:rPr>
          <w:t>that examined correlations with FT4</w:t>
        </w:r>
      </w:ins>
      <w:ins w:id="487" w:author="Stephen" w:date="2018-12-21T19:39:00Z">
        <w:r w:rsidR="00DC47E2">
          <w:rPr>
            <w:rFonts w:ascii="Times New Roman" w:hAnsi="Times New Roman" w:cs="Times New Roman"/>
            <w:sz w:val="24"/>
            <w:szCs w:val="24"/>
          </w:rPr>
          <w:t xml:space="preserve"> and TSH.</w:t>
        </w:r>
      </w:ins>
    </w:p>
    <w:p w:rsidR="00351557" w:rsidRDefault="00DE75B6" w:rsidP="00351557">
      <w:pPr>
        <w:spacing w:line="480" w:lineRule="auto"/>
        <w:rPr>
          <w:ins w:id="488" w:author="Stephen" w:date="2018-12-24T13:50:00Z"/>
          <w:rFonts w:ascii="Times New Roman" w:hAnsi="Times New Roman" w:cs="Times New Roman"/>
          <w:sz w:val="24"/>
          <w:szCs w:val="24"/>
        </w:rPr>
      </w:pPr>
      <w:del w:id="489" w:author="Stephen" w:date="2018-12-21T19:40:00Z">
        <w:r w:rsidRPr="00DE75B6" w:rsidDel="00DC47E2">
          <w:rPr>
            <w:rFonts w:ascii="Times New Roman" w:hAnsi="Times New Roman" w:cs="Times New Roman"/>
            <w:sz w:val="24"/>
            <w:szCs w:val="24"/>
          </w:rPr>
          <w:delText>We found 6studies where significant correlations were found with both FT4 and TSH[36,52-56]. We also found 25 studies whereat least one of the correlation</w:delText>
        </w:r>
      </w:del>
      <w:del w:id="490" w:author="Stephen" w:date="2018-12-02T10:00:00Z">
        <w:r w:rsidRPr="00DE75B6" w:rsidDel="00E8538F">
          <w:rPr>
            <w:rFonts w:ascii="Times New Roman" w:hAnsi="Times New Roman" w:cs="Times New Roman"/>
            <w:sz w:val="24"/>
            <w:szCs w:val="24"/>
          </w:rPr>
          <w:delText>s</w:delText>
        </w:r>
      </w:del>
      <w:del w:id="491" w:author="Stephen" w:date="2018-12-21T19:40:00Z">
        <w:r w:rsidRPr="00DE75B6" w:rsidDel="00DC47E2">
          <w:rPr>
            <w:rFonts w:ascii="Times New Roman" w:hAnsi="Times New Roman" w:cs="Times New Roman"/>
            <w:sz w:val="24"/>
            <w:szCs w:val="24"/>
          </w:rPr>
          <w:delText xml:space="preserve">with FT4 were significant, but the correlations with TSH were not significant[21-35,43-51,67]. </w:delText>
        </w:r>
      </w:del>
      <w:r w:rsidRPr="00DE75B6">
        <w:rPr>
          <w:rFonts w:ascii="Times New Roman" w:hAnsi="Times New Roman" w:cs="Times New Roman"/>
          <w:sz w:val="24"/>
          <w:szCs w:val="24"/>
        </w:rPr>
        <w:t xml:space="preserve">These </w:t>
      </w:r>
      <w:ins w:id="492" w:author="Stephen" w:date="2018-12-21T19:40:00Z">
        <w:r w:rsidR="00DC47E2">
          <w:rPr>
            <w:rFonts w:ascii="Times New Roman" w:hAnsi="Times New Roman" w:cs="Times New Roman"/>
            <w:sz w:val="24"/>
            <w:szCs w:val="24"/>
          </w:rPr>
          <w:t>3</w:t>
        </w:r>
      </w:ins>
      <w:ins w:id="493" w:author="Stephen" w:date="2018-12-22T12:36:00Z">
        <w:r w:rsidR="006E053A">
          <w:rPr>
            <w:rFonts w:ascii="Times New Roman" w:hAnsi="Times New Roman" w:cs="Times New Roman"/>
            <w:sz w:val="24"/>
            <w:szCs w:val="24"/>
          </w:rPr>
          <w:t>6</w:t>
        </w:r>
      </w:ins>
      <w:ins w:id="494" w:author="Stephen" w:date="2018-12-22T08:55:00Z">
        <w:r w:rsidR="00237984">
          <w:rPr>
            <w:rFonts w:ascii="Times New Roman" w:hAnsi="Times New Roman" w:cs="Times New Roman"/>
            <w:sz w:val="24"/>
            <w:szCs w:val="24"/>
          </w:rPr>
          <w:t xml:space="preserve"> </w:t>
        </w:r>
      </w:ins>
      <w:del w:id="495" w:author="Stephen" w:date="2018-12-21T19:40:00Z">
        <w:r w:rsidRPr="00DE75B6" w:rsidDel="00DC47E2">
          <w:rPr>
            <w:rFonts w:ascii="Times New Roman" w:hAnsi="Times New Roman" w:cs="Times New Roman"/>
            <w:sz w:val="24"/>
            <w:szCs w:val="24"/>
          </w:rPr>
          <w:delText xml:space="preserve">latter </w:delText>
        </w:r>
      </w:del>
      <w:r w:rsidRPr="00DE75B6">
        <w:rPr>
          <w:rFonts w:ascii="Times New Roman" w:hAnsi="Times New Roman" w:cs="Times New Roman"/>
          <w:sz w:val="24"/>
          <w:szCs w:val="24"/>
        </w:rPr>
        <w:t>studies included cross-sectional and prospective cohort studies, diverse populations and both sexes.</w:t>
      </w:r>
      <w:ins w:id="496" w:author="Stephen" w:date="2018-12-21T19:39: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They were contemporary and of high quality</w:t>
      </w:r>
      <w:ins w:id="497" w:author="Stephen" w:date="2018-12-21T19:41: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(Table 1). The study populations</w:t>
      </w:r>
      <w:ins w:id="498" w:author="Stephen" w:date="2018-12-21T19:40: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lastRenderedPageBreak/>
        <w:t>comprised strictly euthyroid subjects [</w:t>
      </w:r>
      <w:ins w:id="499" w:author="Stephen" w:date="2018-12-25T15:04:00Z">
        <w:r w:rsidR="007E3426">
          <w:rPr>
            <w:rFonts w:ascii="Times New Roman" w:hAnsi="Times New Roman" w:cs="Times New Roman"/>
            <w:sz w:val="24"/>
            <w:szCs w:val="24"/>
          </w:rPr>
          <w:t xml:space="preserve">27, 30, 33, 40, </w:t>
        </w:r>
      </w:ins>
      <w:ins w:id="500" w:author="Stephen" w:date="2018-12-25T15:05:00Z">
        <w:r w:rsidR="00684944">
          <w:rPr>
            <w:rFonts w:ascii="Times New Roman" w:hAnsi="Times New Roman" w:cs="Times New Roman"/>
            <w:sz w:val="24"/>
            <w:szCs w:val="24"/>
          </w:rPr>
          <w:t>43, 47, 48, 50, 51, 53, 5</w:t>
        </w:r>
      </w:ins>
      <w:ins w:id="501" w:author="Stephen" w:date="2018-12-26T20:24:00Z">
        <w:r w:rsidR="00684944">
          <w:rPr>
            <w:rFonts w:ascii="Times New Roman" w:hAnsi="Times New Roman" w:cs="Times New Roman"/>
            <w:sz w:val="24"/>
            <w:szCs w:val="24"/>
          </w:rPr>
          <w:t>8</w:t>
        </w:r>
      </w:ins>
      <w:ins w:id="502" w:author="Stephen" w:date="2018-12-25T15:05:00Z">
        <w:r w:rsidR="007E3426">
          <w:rPr>
            <w:rFonts w:ascii="Times New Roman" w:hAnsi="Times New Roman" w:cs="Times New Roman"/>
            <w:sz w:val="24"/>
            <w:szCs w:val="24"/>
          </w:rPr>
          <w:t xml:space="preserve">, </w:t>
        </w:r>
      </w:ins>
      <w:ins w:id="503" w:author="Stephen" w:date="2018-12-25T15:06:00Z">
        <w:r w:rsidR="00684944">
          <w:rPr>
            <w:rFonts w:ascii="Times New Roman" w:hAnsi="Times New Roman" w:cs="Times New Roman"/>
            <w:sz w:val="24"/>
            <w:szCs w:val="24"/>
          </w:rPr>
          <w:t>6</w:t>
        </w:r>
      </w:ins>
      <w:ins w:id="504" w:author="Stephen" w:date="2018-12-26T20:24:00Z">
        <w:r w:rsidR="00684944">
          <w:rPr>
            <w:rFonts w:ascii="Times New Roman" w:hAnsi="Times New Roman" w:cs="Times New Roman"/>
            <w:sz w:val="24"/>
            <w:szCs w:val="24"/>
          </w:rPr>
          <w:t>7</w:t>
        </w:r>
      </w:ins>
      <w:ins w:id="505" w:author="Stephen" w:date="2018-12-25T15:06:00Z">
        <w:r w:rsidR="007E3426">
          <w:rPr>
            <w:rFonts w:ascii="Times New Roman" w:hAnsi="Times New Roman" w:cs="Times New Roman"/>
            <w:sz w:val="24"/>
            <w:szCs w:val="24"/>
          </w:rPr>
          <w:t xml:space="preserve">, </w:t>
        </w:r>
      </w:ins>
      <w:ins w:id="506" w:author="Stephen" w:date="2018-12-25T15:05:00Z">
        <w:r w:rsidR="00684944">
          <w:rPr>
            <w:rFonts w:ascii="Times New Roman" w:hAnsi="Times New Roman" w:cs="Times New Roman"/>
            <w:sz w:val="24"/>
            <w:szCs w:val="24"/>
          </w:rPr>
          <w:t>6</w:t>
        </w:r>
      </w:ins>
      <w:ins w:id="507" w:author="Stephen" w:date="2018-12-26T20:24:00Z">
        <w:r w:rsidR="00684944">
          <w:rPr>
            <w:rFonts w:ascii="Times New Roman" w:hAnsi="Times New Roman" w:cs="Times New Roman"/>
            <w:sz w:val="24"/>
            <w:szCs w:val="24"/>
          </w:rPr>
          <w:t>8</w:t>
        </w:r>
      </w:ins>
      <w:ins w:id="508" w:author="Stephen" w:date="2018-12-25T15:05:00Z">
        <w:r w:rsidR="007E3426">
          <w:rPr>
            <w:rFonts w:ascii="Times New Roman" w:hAnsi="Times New Roman" w:cs="Times New Roman"/>
            <w:sz w:val="24"/>
            <w:szCs w:val="24"/>
          </w:rPr>
          <w:t xml:space="preserve">, </w:t>
        </w:r>
      </w:ins>
      <w:ins w:id="509" w:author="Stephen" w:date="2018-12-25T15:06:00Z">
        <w:r w:rsidR="00684944">
          <w:rPr>
            <w:rFonts w:ascii="Times New Roman" w:hAnsi="Times New Roman" w:cs="Times New Roman"/>
            <w:sz w:val="24"/>
            <w:szCs w:val="24"/>
          </w:rPr>
          <w:t>7</w:t>
        </w:r>
      </w:ins>
      <w:ins w:id="510" w:author="Stephen" w:date="2018-12-26T20:24:00Z">
        <w:r w:rsidR="00684944">
          <w:rPr>
            <w:rFonts w:ascii="Times New Roman" w:hAnsi="Times New Roman" w:cs="Times New Roman"/>
            <w:sz w:val="24"/>
            <w:szCs w:val="24"/>
          </w:rPr>
          <w:t>2</w:t>
        </w:r>
      </w:ins>
      <w:ins w:id="511" w:author="Stephen" w:date="2018-12-25T15:05:00Z">
        <w:r w:rsidR="007E3426">
          <w:rPr>
            <w:rFonts w:ascii="Times New Roman" w:hAnsi="Times New Roman" w:cs="Times New Roman"/>
            <w:sz w:val="24"/>
            <w:szCs w:val="24"/>
          </w:rPr>
          <w:t xml:space="preserve"> </w:t>
        </w:r>
      </w:ins>
      <w:del w:id="512" w:author="Stephen" w:date="2018-12-25T15:06:00Z">
        <w:r w:rsidRPr="00DE75B6" w:rsidDel="007E3426">
          <w:rPr>
            <w:rFonts w:ascii="Times New Roman" w:hAnsi="Times New Roman" w:cs="Times New Roman"/>
            <w:sz w:val="24"/>
            <w:szCs w:val="24"/>
          </w:rPr>
          <w:delText>21,22,24,31,35,44-47 ,50,67</w:delText>
        </w:r>
      </w:del>
      <w:r w:rsidRPr="00DE75B6">
        <w:rPr>
          <w:rFonts w:ascii="Times New Roman" w:hAnsi="Times New Roman" w:cs="Times New Roman"/>
          <w:sz w:val="24"/>
          <w:szCs w:val="24"/>
        </w:rPr>
        <w:t>]subjects either euthyroid</w:t>
      </w:r>
      <w:ins w:id="513" w:author="Stephen" w:date="2018-12-21T19:40:00Z">
        <w:r w:rsidR="00DC47E2">
          <w:rPr>
            <w:rFonts w:ascii="Times New Roman" w:hAnsi="Times New Roman" w:cs="Times New Roman"/>
            <w:sz w:val="24"/>
            <w:szCs w:val="24"/>
          </w:rPr>
          <w:t xml:space="preserve"> </w:t>
        </w:r>
      </w:ins>
      <w:r w:rsidRPr="00DE75B6">
        <w:rPr>
          <w:rFonts w:ascii="Times New Roman" w:hAnsi="Times New Roman" w:cs="Times New Roman"/>
          <w:sz w:val="24"/>
          <w:szCs w:val="24"/>
        </w:rPr>
        <w:t>or with subclinical thyroid dysfunction[</w:t>
      </w:r>
      <w:ins w:id="514" w:author="Stephen" w:date="2018-12-25T15:06:00Z">
        <w:r w:rsidR="007E3426">
          <w:rPr>
            <w:rFonts w:ascii="Times New Roman" w:hAnsi="Times New Roman" w:cs="Times New Roman"/>
            <w:sz w:val="24"/>
            <w:szCs w:val="24"/>
          </w:rPr>
          <w:t>28, 32</w:t>
        </w:r>
      </w:ins>
      <w:ins w:id="515" w:author="Stephen" w:date="2018-12-25T15:07:00Z">
        <w:r w:rsidR="00684944">
          <w:rPr>
            <w:rFonts w:ascii="Times New Roman" w:hAnsi="Times New Roman" w:cs="Times New Roman"/>
            <w:sz w:val="24"/>
            <w:szCs w:val="24"/>
          </w:rPr>
          <w:t>, 34, 35, 36, 42, 44, 49, 5</w:t>
        </w:r>
      </w:ins>
      <w:ins w:id="516" w:author="Stephen" w:date="2018-12-26T20:24:00Z">
        <w:r w:rsidR="00684944">
          <w:rPr>
            <w:rFonts w:ascii="Times New Roman" w:hAnsi="Times New Roman" w:cs="Times New Roman"/>
            <w:sz w:val="24"/>
            <w:szCs w:val="24"/>
          </w:rPr>
          <w:t>7</w:t>
        </w:r>
      </w:ins>
      <w:ins w:id="517" w:author="Stephen" w:date="2018-12-25T15:07:00Z">
        <w:r w:rsidR="007E3426">
          <w:rPr>
            <w:rFonts w:ascii="Times New Roman" w:hAnsi="Times New Roman" w:cs="Times New Roman"/>
            <w:sz w:val="24"/>
            <w:szCs w:val="24"/>
          </w:rPr>
          <w:t xml:space="preserve">, </w:t>
        </w:r>
      </w:ins>
      <w:ins w:id="518" w:author="Stephen" w:date="2018-12-26T20:24:00Z">
        <w:r w:rsidR="00684944">
          <w:rPr>
            <w:rFonts w:ascii="Times New Roman" w:hAnsi="Times New Roman" w:cs="Times New Roman"/>
            <w:sz w:val="24"/>
            <w:szCs w:val="24"/>
          </w:rPr>
          <w:t>60</w:t>
        </w:r>
      </w:ins>
      <w:ins w:id="519" w:author="Stephen" w:date="2018-12-25T15:08:00Z">
        <w:r w:rsidR="00684944">
          <w:rPr>
            <w:rFonts w:ascii="Times New Roman" w:hAnsi="Times New Roman" w:cs="Times New Roman"/>
            <w:sz w:val="24"/>
            <w:szCs w:val="24"/>
          </w:rPr>
          <w:t>, 6</w:t>
        </w:r>
      </w:ins>
      <w:ins w:id="520" w:author="Stephen" w:date="2018-12-26T20:24:00Z">
        <w:r w:rsidR="00684944">
          <w:rPr>
            <w:rFonts w:ascii="Times New Roman" w:hAnsi="Times New Roman" w:cs="Times New Roman"/>
            <w:sz w:val="24"/>
            <w:szCs w:val="24"/>
          </w:rPr>
          <w:t>2</w:t>
        </w:r>
      </w:ins>
      <w:ins w:id="521" w:author="Stephen" w:date="2018-12-25T15:08:00Z">
        <w:r w:rsidR="00684944">
          <w:rPr>
            <w:rFonts w:ascii="Times New Roman" w:hAnsi="Times New Roman" w:cs="Times New Roman"/>
            <w:sz w:val="24"/>
            <w:szCs w:val="24"/>
          </w:rPr>
          <w:t>, 6</w:t>
        </w:r>
      </w:ins>
      <w:ins w:id="522" w:author="Stephen" w:date="2018-12-26T20:24:00Z">
        <w:r w:rsidR="00684944">
          <w:rPr>
            <w:rFonts w:ascii="Times New Roman" w:hAnsi="Times New Roman" w:cs="Times New Roman"/>
            <w:sz w:val="24"/>
            <w:szCs w:val="24"/>
          </w:rPr>
          <w:t>3</w:t>
        </w:r>
      </w:ins>
      <w:ins w:id="523" w:author="Stephen" w:date="2018-12-25T15:08:00Z">
        <w:r w:rsidR="00684944">
          <w:rPr>
            <w:rFonts w:ascii="Times New Roman" w:hAnsi="Times New Roman" w:cs="Times New Roman"/>
            <w:sz w:val="24"/>
            <w:szCs w:val="24"/>
          </w:rPr>
          <w:t>, 6</w:t>
        </w:r>
      </w:ins>
      <w:ins w:id="524" w:author="Stephen" w:date="2018-12-26T20:25:00Z">
        <w:r w:rsidR="00684944">
          <w:rPr>
            <w:rFonts w:ascii="Times New Roman" w:hAnsi="Times New Roman" w:cs="Times New Roman"/>
            <w:sz w:val="24"/>
            <w:szCs w:val="24"/>
          </w:rPr>
          <w:t>4</w:t>
        </w:r>
      </w:ins>
      <w:ins w:id="525" w:author="Stephen" w:date="2018-12-25T15:08:00Z">
        <w:r w:rsidR="00684944">
          <w:rPr>
            <w:rFonts w:ascii="Times New Roman" w:hAnsi="Times New Roman" w:cs="Times New Roman"/>
            <w:sz w:val="24"/>
            <w:szCs w:val="24"/>
          </w:rPr>
          <w:t>, 6</w:t>
        </w:r>
      </w:ins>
      <w:ins w:id="526" w:author="Stephen" w:date="2018-12-26T20:25:00Z">
        <w:r w:rsidR="00684944">
          <w:rPr>
            <w:rFonts w:ascii="Times New Roman" w:hAnsi="Times New Roman" w:cs="Times New Roman"/>
            <w:sz w:val="24"/>
            <w:szCs w:val="24"/>
          </w:rPr>
          <w:t>6</w:t>
        </w:r>
      </w:ins>
      <w:del w:id="527" w:author="Stephen" w:date="2018-12-25T15:09:00Z">
        <w:r w:rsidRPr="00DE75B6" w:rsidDel="007E3426">
          <w:rPr>
            <w:rFonts w:ascii="Times New Roman" w:hAnsi="Times New Roman" w:cs="Times New Roman"/>
            <w:sz w:val="24"/>
            <w:szCs w:val="24"/>
          </w:rPr>
          <w:delText>23,25-27,29,30,32,34,43,40,51</w:delText>
        </w:r>
      </w:del>
      <w:r w:rsidRPr="00DE75B6">
        <w:rPr>
          <w:rFonts w:ascii="Times New Roman" w:hAnsi="Times New Roman" w:cs="Times New Roman"/>
          <w:sz w:val="24"/>
          <w:szCs w:val="24"/>
        </w:rPr>
        <w:t>],and subjects euthyroid or with subclinical/overt thyroid dysfunction [</w:t>
      </w:r>
      <w:ins w:id="528" w:author="Stephen" w:date="2018-12-25T15:03:00Z">
        <w:r w:rsidR="00684944">
          <w:rPr>
            <w:rFonts w:ascii="Times New Roman" w:hAnsi="Times New Roman" w:cs="Times New Roman"/>
            <w:sz w:val="24"/>
            <w:szCs w:val="24"/>
          </w:rPr>
          <w:t>29, 37-39, 41, 52, 6</w:t>
        </w:r>
      </w:ins>
      <w:ins w:id="529" w:author="Stephen" w:date="2018-12-26T20:25:00Z">
        <w:r w:rsidR="00684944">
          <w:rPr>
            <w:rFonts w:ascii="Times New Roman" w:hAnsi="Times New Roman" w:cs="Times New Roman"/>
            <w:sz w:val="24"/>
            <w:szCs w:val="24"/>
          </w:rPr>
          <w:t>5</w:t>
        </w:r>
      </w:ins>
      <w:ins w:id="530" w:author="Stephen" w:date="2018-12-25T15:03:00Z">
        <w:r w:rsidR="007E3426">
          <w:rPr>
            <w:rFonts w:ascii="Times New Roman" w:hAnsi="Times New Roman" w:cs="Times New Roman"/>
            <w:sz w:val="24"/>
            <w:szCs w:val="24"/>
          </w:rPr>
          <w:t>]</w:t>
        </w:r>
      </w:ins>
      <w:del w:id="531" w:author="Stephen" w:date="2018-12-25T15:03:00Z">
        <w:r w:rsidRPr="00DE75B6" w:rsidDel="007E3426">
          <w:rPr>
            <w:rFonts w:ascii="Times New Roman" w:hAnsi="Times New Roman" w:cs="Times New Roman"/>
            <w:sz w:val="24"/>
            <w:szCs w:val="24"/>
          </w:rPr>
          <w:delText>28,33,48</w:delText>
        </w:r>
      </w:del>
      <w:r w:rsidRPr="00DE75B6">
        <w:rPr>
          <w:rFonts w:ascii="Times New Roman" w:hAnsi="Times New Roman" w:cs="Times New Roman"/>
          <w:sz w:val="24"/>
          <w:szCs w:val="24"/>
        </w:rPr>
        <w:t>].</w:t>
      </w:r>
      <w:ins w:id="532" w:author="Stephen" w:date="2018-12-22T11:54:00Z">
        <w:r w:rsidR="00351557" w:rsidRPr="00351557">
          <w:rPr>
            <w:rFonts w:ascii="Times New Roman" w:hAnsi="Times New Roman" w:cs="Times New Roman"/>
            <w:sz w:val="24"/>
            <w:szCs w:val="24"/>
          </w:rPr>
          <w:t xml:space="preserve"> </w:t>
        </w:r>
      </w:ins>
      <w:ins w:id="533" w:author="Stephen" w:date="2018-12-25T15:01:00Z">
        <w:r w:rsidR="007E3426">
          <w:rPr>
            <w:rFonts w:ascii="Times New Roman" w:hAnsi="Times New Roman" w:cs="Times New Roman"/>
            <w:sz w:val="24"/>
            <w:szCs w:val="24"/>
          </w:rPr>
          <w:t>In one study [5</w:t>
        </w:r>
      </w:ins>
      <w:ins w:id="534" w:author="Stephen" w:date="2018-12-26T20:25:00Z">
        <w:r w:rsidR="00684944">
          <w:rPr>
            <w:rFonts w:ascii="Times New Roman" w:hAnsi="Times New Roman" w:cs="Times New Roman"/>
            <w:sz w:val="24"/>
            <w:szCs w:val="24"/>
          </w:rPr>
          <w:t>9</w:t>
        </w:r>
      </w:ins>
      <w:ins w:id="535" w:author="Stephen" w:date="2018-12-25T15:01:00Z">
        <w:r w:rsidR="007E3426">
          <w:rPr>
            <w:rFonts w:ascii="Times New Roman" w:hAnsi="Times New Roman" w:cs="Times New Roman"/>
            <w:sz w:val="24"/>
            <w:szCs w:val="24"/>
          </w:rPr>
          <w:t xml:space="preserve">] </w:t>
        </w:r>
      </w:ins>
      <w:ins w:id="536" w:author="Stephen" w:date="2018-12-25T15:02:00Z">
        <w:r w:rsidR="007E3426">
          <w:rPr>
            <w:rFonts w:ascii="Times New Roman" w:hAnsi="Times New Roman" w:cs="Times New Roman"/>
            <w:sz w:val="24"/>
            <w:szCs w:val="24"/>
          </w:rPr>
          <w:t>the range of thyroid function was not stated.</w:t>
        </w:r>
      </w:ins>
    </w:p>
    <w:p w:rsidR="002F054F" w:rsidRDefault="002F054F" w:rsidP="002F054F">
      <w:pPr>
        <w:spacing w:line="480" w:lineRule="auto"/>
        <w:rPr>
          <w:ins w:id="537" w:author="Stephen" w:date="2018-12-24T13:50:00Z"/>
          <w:rFonts w:ascii="Times New Roman" w:hAnsi="Times New Roman" w:cs="Times New Roman"/>
          <w:sz w:val="24"/>
          <w:szCs w:val="24"/>
        </w:rPr>
      </w:pPr>
      <w:ins w:id="538" w:author="Stephen" w:date="2018-12-24T13:50:00Z">
        <w:r>
          <w:rPr>
            <w:rFonts w:ascii="Times New Roman" w:hAnsi="Times New Roman" w:cs="Times New Roman"/>
            <w:sz w:val="24"/>
            <w:szCs w:val="24"/>
          </w:rPr>
          <w:t>We found no study conclusion indicating superior correlations between TSH, rather than FT4 or FT3, with the clinical parameters atrial fibrillation, osteoporosis, cancer, steatohepatitis or cognitive decline. The one study that in the text did show significant correlations between TSH rather than FT4, and AF</w:t>
        </w:r>
      </w:ins>
      <w:ins w:id="539" w:author="Stephen" w:date="2018-12-24T21:15:00Z">
        <w:r w:rsidR="00BE6F66">
          <w:rPr>
            <w:rFonts w:ascii="Times New Roman" w:hAnsi="Times New Roman" w:cs="Times New Roman"/>
            <w:sz w:val="24"/>
            <w:szCs w:val="24"/>
          </w:rPr>
          <w:t xml:space="preserve"> [30]</w:t>
        </w:r>
      </w:ins>
      <w:ins w:id="540" w:author="Stephen" w:date="2018-12-24T13:50:00Z">
        <w:r>
          <w:rPr>
            <w:rFonts w:ascii="Times New Roman" w:hAnsi="Times New Roman" w:cs="Times New Roman"/>
            <w:sz w:val="24"/>
            <w:szCs w:val="24"/>
          </w:rPr>
          <w:t>, showed the p values for the correlations with FT4 to be borderline at 0.05 and 0.06, and so the association with AF was described as being with ‘high thyroid function’, rather than preferentially with TSH. We did not find a study conclusion indicating that the metabolic syndrome or its individual components in general, to be better correlated with TSH rather than thyroid hormones. One conclusion [</w:t>
        </w:r>
      </w:ins>
      <w:ins w:id="541" w:author="Stephen" w:date="2018-12-24T21:16:00Z">
        <w:r w:rsidR="00BE6F66">
          <w:rPr>
            <w:rFonts w:ascii="Times New Roman" w:hAnsi="Times New Roman" w:cs="Times New Roman"/>
            <w:sz w:val="24"/>
            <w:szCs w:val="24"/>
          </w:rPr>
          <w:t>49</w:t>
        </w:r>
      </w:ins>
      <w:ins w:id="542" w:author="Stephen" w:date="2018-12-24T13:50:00Z">
        <w:r>
          <w:rPr>
            <w:rFonts w:ascii="Times New Roman" w:hAnsi="Times New Roman" w:cs="Times New Roman"/>
            <w:sz w:val="24"/>
            <w:szCs w:val="24"/>
          </w:rPr>
          <w:t>] indicated that TSH was more associated with obesity than FT4. Similarly there was no paper conclusion indicating superior correlation with TSH for frailty, mortality, dementia or other cardiac disease.</w:t>
        </w:r>
      </w:ins>
    </w:p>
    <w:p w:rsidR="002F054F" w:rsidRDefault="002F054F" w:rsidP="002F054F">
      <w:pPr>
        <w:spacing w:line="480" w:lineRule="auto"/>
        <w:rPr>
          <w:ins w:id="543" w:author="Stephen" w:date="2018-12-24T13:50:00Z"/>
          <w:rFonts w:ascii="Times New Roman" w:hAnsi="Times New Roman" w:cs="Times New Roman"/>
          <w:sz w:val="24"/>
          <w:szCs w:val="24"/>
        </w:rPr>
      </w:pPr>
      <w:ins w:id="544" w:author="Stephen" w:date="2018-12-24T13:50:00Z">
        <w:r>
          <w:rPr>
            <w:rFonts w:ascii="Times New Roman" w:hAnsi="Times New Roman" w:cs="Times New Roman"/>
            <w:sz w:val="24"/>
            <w:szCs w:val="24"/>
          </w:rPr>
          <w:t>On the other hand we found many study conclusions indicating superior correlations with thyroid hormones as compared</w:t>
        </w:r>
        <w:r w:rsidR="001455EA">
          <w:rPr>
            <w:rFonts w:ascii="Times New Roman" w:hAnsi="Times New Roman" w:cs="Times New Roman"/>
            <w:sz w:val="24"/>
            <w:szCs w:val="24"/>
          </w:rPr>
          <w:t xml:space="preserve"> with TSH covering </w:t>
        </w:r>
      </w:ins>
      <w:ins w:id="545" w:author="Stephen" w:date="2018-12-28T14:51:00Z">
        <w:r w:rsidR="004E1CF3">
          <w:rPr>
            <w:rFonts w:ascii="Times New Roman" w:hAnsi="Times New Roman" w:cs="Times New Roman"/>
            <w:sz w:val="24"/>
            <w:szCs w:val="24"/>
          </w:rPr>
          <w:t xml:space="preserve">atrial fibrillation[28, 29], </w:t>
        </w:r>
      </w:ins>
      <w:ins w:id="546" w:author="Stephen" w:date="2018-12-28T14:52:00Z">
        <w:r w:rsidR="004E1CF3">
          <w:rPr>
            <w:rFonts w:ascii="Times New Roman" w:hAnsi="Times New Roman" w:cs="Times New Roman"/>
            <w:sz w:val="24"/>
            <w:szCs w:val="24"/>
          </w:rPr>
          <w:t>osteoporosis</w:t>
        </w:r>
      </w:ins>
      <w:ins w:id="547" w:author="Stephen" w:date="2018-12-28T14:56:00Z">
        <w:r w:rsidR="004E1CF3">
          <w:rPr>
            <w:rFonts w:ascii="Times New Roman" w:hAnsi="Times New Roman" w:cs="Times New Roman"/>
            <w:sz w:val="24"/>
            <w:szCs w:val="24"/>
          </w:rPr>
          <w:t xml:space="preserve"> </w:t>
        </w:r>
      </w:ins>
      <w:ins w:id="548" w:author="Stephen" w:date="2018-12-28T14:52:00Z">
        <w:r w:rsidR="004E1CF3">
          <w:rPr>
            <w:rFonts w:ascii="Times New Roman" w:hAnsi="Times New Roman" w:cs="Times New Roman"/>
            <w:sz w:val="24"/>
            <w:szCs w:val="24"/>
          </w:rPr>
          <w:t>[32, 33, 35], canc</w:t>
        </w:r>
        <w:r w:rsidR="0023337E">
          <w:rPr>
            <w:rFonts w:ascii="Times New Roman" w:hAnsi="Times New Roman" w:cs="Times New Roman"/>
            <w:sz w:val="24"/>
            <w:szCs w:val="24"/>
          </w:rPr>
          <w:t>er[3</w:t>
        </w:r>
      </w:ins>
      <w:ins w:id="549" w:author="Stephen" w:date="2018-12-28T15:06:00Z">
        <w:r w:rsidR="0023337E">
          <w:rPr>
            <w:rFonts w:ascii="Times New Roman" w:hAnsi="Times New Roman" w:cs="Times New Roman"/>
            <w:sz w:val="24"/>
            <w:szCs w:val="24"/>
          </w:rPr>
          <w:t>7</w:t>
        </w:r>
      </w:ins>
      <w:ins w:id="550" w:author="Stephen" w:date="2018-12-28T14:52:00Z">
        <w:r w:rsidR="004E1CF3">
          <w:rPr>
            <w:rFonts w:ascii="Times New Roman" w:hAnsi="Times New Roman" w:cs="Times New Roman"/>
            <w:sz w:val="24"/>
            <w:szCs w:val="24"/>
          </w:rPr>
          <w:t xml:space="preserve">-38], </w:t>
        </w:r>
      </w:ins>
      <w:ins w:id="551" w:author="Stephen" w:date="2018-12-28T14:55:00Z">
        <w:r w:rsidR="004E1CF3">
          <w:rPr>
            <w:rFonts w:ascii="Times New Roman" w:hAnsi="Times New Roman" w:cs="Times New Roman"/>
            <w:sz w:val="24"/>
            <w:szCs w:val="24"/>
          </w:rPr>
          <w:t>metabolic syndrome [42,43],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[47,48]</w:t>
        </w:r>
      </w:ins>
      <w:ins w:id="552" w:author="Stephen" w:date="2018-12-28T14:56:00Z">
        <w:r w:rsidR="004E1CF3">
          <w:rPr>
            <w:rFonts w:ascii="Times New Roman" w:hAnsi="Times New Roman" w:cs="Times New Roman"/>
            <w:sz w:val="24"/>
            <w:szCs w:val="24"/>
          </w:rPr>
          <w:t xml:space="preserve">, </w:t>
        </w:r>
      </w:ins>
      <w:ins w:id="553" w:author="Stephen" w:date="2018-12-28T14:54:00Z">
        <w:r w:rsidR="004E1CF3">
          <w:rPr>
            <w:rFonts w:ascii="Times New Roman" w:hAnsi="Times New Roman" w:cs="Times New Roman"/>
            <w:sz w:val="24"/>
            <w:szCs w:val="24"/>
          </w:rPr>
          <w:t>dementia</w:t>
        </w:r>
      </w:ins>
      <w:ins w:id="554" w:author="Stephen" w:date="2018-12-28T14:55:00Z">
        <w:r w:rsidR="004E1CF3">
          <w:rPr>
            <w:rFonts w:ascii="Times New Roman" w:hAnsi="Times New Roman" w:cs="Times New Roman"/>
            <w:sz w:val="24"/>
            <w:szCs w:val="24"/>
          </w:rPr>
          <w:t>,</w:t>
        </w:r>
      </w:ins>
      <w:ins w:id="555" w:author="Stephen" w:date="2018-12-28T14:54:00Z">
        <w:r w:rsidR="004E1CF3">
          <w:rPr>
            <w:rFonts w:ascii="Times New Roman" w:hAnsi="Times New Roman" w:cs="Times New Roman"/>
            <w:sz w:val="24"/>
            <w:szCs w:val="24"/>
          </w:rPr>
          <w:t xml:space="preserve"> [</w:t>
        </w:r>
      </w:ins>
      <w:ins w:id="556" w:author="Stephen" w:date="2018-12-24T13:50:00Z">
        <w:r w:rsidR="001455EA">
          <w:rPr>
            <w:rFonts w:ascii="Times New Roman" w:hAnsi="Times New Roman" w:cs="Times New Roman"/>
            <w:sz w:val="24"/>
            <w:szCs w:val="24"/>
          </w:rPr>
          <w:t>5</w:t>
        </w:r>
      </w:ins>
      <w:ins w:id="557" w:author="Stephen" w:date="2018-12-28T15:08:00Z">
        <w:r w:rsidR="0023337E">
          <w:rPr>
            <w:rFonts w:ascii="Times New Roman" w:hAnsi="Times New Roman" w:cs="Times New Roman"/>
            <w:sz w:val="24"/>
            <w:szCs w:val="24"/>
          </w:rPr>
          <w:t>8</w:t>
        </w:r>
      </w:ins>
      <w:ins w:id="558" w:author="Stephen" w:date="2018-12-24T13:50:00Z">
        <w:r w:rsidR="00684944">
          <w:rPr>
            <w:rFonts w:ascii="Times New Roman" w:hAnsi="Times New Roman" w:cs="Times New Roman"/>
            <w:sz w:val="24"/>
            <w:szCs w:val="24"/>
          </w:rPr>
          <w:t>-</w:t>
        </w:r>
      </w:ins>
      <w:ins w:id="559" w:author="Stephen" w:date="2018-12-26T20:26:00Z">
        <w:r w:rsidR="00684944">
          <w:rPr>
            <w:rFonts w:ascii="Times New Roman" w:hAnsi="Times New Roman" w:cs="Times New Roman"/>
            <w:sz w:val="24"/>
            <w:szCs w:val="24"/>
          </w:rPr>
          <w:t>60</w:t>
        </w:r>
      </w:ins>
      <w:ins w:id="560" w:author="Stephen" w:date="2018-12-24T21:17:00Z">
        <w:r w:rsidR="001455EA">
          <w:rPr>
            <w:rFonts w:ascii="Times New Roman" w:hAnsi="Times New Roman" w:cs="Times New Roman"/>
            <w:sz w:val="24"/>
            <w:szCs w:val="24"/>
          </w:rPr>
          <w:t>]</w:t>
        </w:r>
      </w:ins>
      <w:ins w:id="561" w:author="Stephen" w:date="2018-12-24T13:50:00Z">
        <w:r w:rsidR="00684944">
          <w:rPr>
            <w:rFonts w:ascii="Times New Roman" w:hAnsi="Times New Roman" w:cs="Times New Roman"/>
            <w:sz w:val="24"/>
            <w:szCs w:val="24"/>
          </w:rPr>
          <w:t xml:space="preserve">, </w:t>
        </w:r>
      </w:ins>
      <w:ins w:id="562" w:author="Stephen" w:date="2018-12-28T14:56:00Z">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[62, 63]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ins>
      <w:ins w:id="563" w:author="Stephen" w:date="2018-12-31T17:46:00Z">
        <w:r w:rsidR="00044517">
          <w:rPr>
            <w:rFonts w:ascii="Times New Roman" w:hAnsi="Times New Roman" w:cs="Times New Roman"/>
            <w:sz w:val="24"/>
            <w:szCs w:val="24"/>
          </w:rPr>
          <w:t xml:space="preserve">64, </w:t>
        </w:r>
      </w:ins>
      <w:ins w:id="564" w:author="Stephen" w:date="2018-12-28T14:56:00Z">
        <w:r w:rsidR="004E1CF3">
          <w:rPr>
            <w:rFonts w:ascii="Times New Roman" w:hAnsi="Times New Roman" w:cs="Times New Roman"/>
            <w:sz w:val="24"/>
            <w:szCs w:val="24"/>
          </w:rPr>
          <w:t xml:space="preserve">66], and </w:t>
        </w:r>
      </w:ins>
      <w:ins w:id="565" w:author="Stephen" w:date="2018-12-24T13:50:00Z">
        <w:r w:rsidR="004F3FA8">
          <w:rPr>
            <w:rFonts w:ascii="Times New Roman" w:hAnsi="Times New Roman" w:cs="Times New Roman"/>
            <w:sz w:val="24"/>
            <w:szCs w:val="24"/>
          </w:rPr>
          <w:t>sudden cardiac death [7</w:t>
        </w:r>
      </w:ins>
      <w:ins w:id="566" w:author="Stephen" w:date="2018-12-26T20:26:00Z">
        <w:r w:rsidR="00684944">
          <w:rPr>
            <w:rFonts w:ascii="Times New Roman" w:hAnsi="Times New Roman" w:cs="Times New Roman"/>
            <w:sz w:val="24"/>
            <w:szCs w:val="24"/>
          </w:rPr>
          <w:t>2</w:t>
        </w:r>
      </w:ins>
      <w:ins w:id="567" w:author="Stephen" w:date="2018-12-24T13:50:00Z">
        <w:r>
          <w:rPr>
            <w:rFonts w:ascii="Times New Roman" w:hAnsi="Times New Roman" w:cs="Times New Roman"/>
            <w:sz w:val="24"/>
            <w:szCs w:val="24"/>
          </w:rPr>
          <w:t>]</w:t>
        </w:r>
      </w:ins>
      <w:ins w:id="568" w:author="Stephen" w:date="2018-12-28T14:56:00Z">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 xml:space="preserve">. </w:t>
        </w:r>
      </w:ins>
      <w:ins w:id="569" w:author="Stephen" w:date="2018-12-31T18:15:00Z">
        <w:r w:rsidR="00CB3A68">
          <w:rPr>
            <w:rFonts w:ascii="Times New Roman" w:hAnsi="Times New Roman" w:cs="Times New Roman"/>
            <w:sz w:val="24"/>
            <w:szCs w:val="24"/>
          </w:rPr>
          <w:t xml:space="preserve">Of the 36 </w:t>
        </w:r>
      </w:ins>
      <w:ins w:id="570" w:author="Stephen" w:date="2018-12-31T18:16:00Z">
        <w:r w:rsidR="00CB3A68">
          <w:rPr>
            <w:rFonts w:ascii="Times New Roman" w:hAnsi="Times New Roman" w:cs="Times New Roman"/>
            <w:sz w:val="24"/>
            <w:szCs w:val="24"/>
          </w:rPr>
          <w:t xml:space="preserve">studies, all but 5 showed at least one </w:t>
        </w:r>
      </w:ins>
      <w:ins w:id="571" w:author="Stephen" w:date="2018-12-31T18:17:00Z">
        <w:r w:rsidR="00CB3A68">
          <w:rPr>
            <w:rFonts w:ascii="Times New Roman" w:hAnsi="Times New Roman" w:cs="Times New Roman"/>
            <w:sz w:val="24"/>
            <w:szCs w:val="24"/>
          </w:rPr>
          <w:t xml:space="preserve">instance of a </w:t>
        </w:r>
      </w:ins>
      <w:ins w:id="572" w:author="Stephen" w:date="2018-12-31T18:16:00Z">
        <w:r w:rsidR="00CB3A68">
          <w:rPr>
            <w:rFonts w:ascii="Times New Roman" w:hAnsi="Times New Roman" w:cs="Times New Roman"/>
            <w:sz w:val="24"/>
            <w:szCs w:val="24"/>
          </w:rPr>
          <w:t xml:space="preserve">correlation with FT4 but not </w:t>
        </w:r>
      </w:ins>
      <w:ins w:id="573" w:author="Stephen" w:date="2018-12-31T18:18:00Z">
        <w:r w:rsidR="00CB3A68">
          <w:rPr>
            <w:rFonts w:ascii="Times New Roman" w:hAnsi="Times New Roman" w:cs="Times New Roman"/>
            <w:sz w:val="24"/>
            <w:szCs w:val="24"/>
          </w:rPr>
          <w:t xml:space="preserve">with </w:t>
        </w:r>
      </w:ins>
      <w:ins w:id="574" w:author="Stephen" w:date="2018-12-31T18:16:00Z">
        <w:r w:rsidR="00CB3A68">
          <w:rPr>
            <w:rFonts w:ascii="Times New Roman" w:hAnsi="Times New Roman" w:cs="Times New Roman"/>
            <w:sz w:val="24"/>
            <w:szCs w:val="24"/>
          </w:rPr>
          <w:t>TSH</w:t>
        </w:r>
      </w:ins>
      <w:ins w:id="575" w:author="Stephen" w:date="2018-12-31T18:17:00Z">
        <w:r w:rsidR="00CB3A68">
          <w:rPr>
            <w:rFonts w:ascii="Times New Roman" w:hAnsi="Times New Roman" w:cs="Times New Roman"/>
            <w:sz w:val="24"/>
            <w:szCs w:val="24"/>
          </w:rPr>
          <w:t xml:space="preserve"> (Table 2)</w:t>
        </w:r>
      </w:ins>
      <w:ins w:id="576" w:author="Stephen" w:date="2018-12-31T18:16:00Z">
        <w:r w:rsidR="00CB3A68">
          <w:rPr>
            <w:rFonts w:ascii="Times New Roman" w:hAnsi="Times New Roman" w:cs="Times New Roman"/>
            <w:sz w:val="24"/>
            <w:szCs w:val="24"/>
          </w:rPr>
          <w:t>.</w:t>
        </w:r>
      </w:ins>
    </w:p>
    <w:p w:rsidR="002F054F" w:rsidRPr="00DE75B6" w:rsidRDefault="002F054F" w:rsidP="002F054F">
      <w:pPr>
        <w:pStyle w:val="NoSpacing"/>
        <w:spacing w:line="480" w:lineRule="auto"/>
        <w:rPr>
          <w:ins w:id="577" w:author="Stephen" w:date="2018-12-24T13:50:00Z"/>
          <w:rFonts w:ascii="Times New Roman" w:hAnsi="Times New Roman" w:cs="Times New Roman"/>
          <w:sz w:val="24"/>
          <w:szCs w:val="24"/>
        </w:rPr>
      </w:pPr>
    </w:p>
    <w:p w:rsidR="002F054F" w:rsidRDefault="002F054F" w:rsidP="002F054F">
      <w:pPr>
        <w:pStyle w:val="NoSpacing"/>
        <w:spacing w:line="480" w:lineRule="auto"/>
        <w:rPr>
          <w:ins w:id="578" w:author="Stephen" w:date="2018-12-24T13:50:00Z"/>
          <w:rFonts w:ascii="Times New Roman" w:hAnsi="Times New Roman" w:cs="Times New Roman"/>
          <w:sz w:val="24"/>
          <w:szCs w:val="24"/>
        </w:rPr>
      </w:pPr>
      <w:ins w:id="579" w:author="Stephen" w:date="2018-12-24T13:50:00Z">
        <w:r w:rsidRPr="00DE75B6">
          <w:rPr>
            <w:rFonts w:ascii="Times New Roman" w:hAnsi="Times New Roman" w:cs="Times New Roman"/>
            <w:sz w:val="24"/>
            <w:szCs w:val="24"/>
          </w:rPr>
          <w:lastRenderedPageBreak/>
          <w:t>Tellingly, we found evidence of associations</w:t>
        </w:r>
      </w:ins>
      <w:ins w:id="580" w:author="Stephen" w:date="2018-12-28T15:46:00Z">
        <w:r w:rsidR="008154D3">
          <w:rPr>
            <w:rFonts w:ascii="Times New Roman" w:hAnsi="Times New Roman" w:cs="Times New Roman"/>
            <w:sz w:val="24"/>
            <w:szCs w:val="24"/>
          </w:rPr>
          <w:t xml:space="preserve"> of clinical parameters</w:t>
        </w:r>
      </w:ins>
      <w:ins w:id="581" w:author="Stephen" w:date="2018-12-24T13:50:00Z">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ins>
      <w:ins w:id="582" w:author="Stephen" w:date="2018-12-28T15:24:00Z">
        <w:r w:rsidR="00682983" w:rsidRPr="00DE75B6">
          <w:rPr>
            <w:rFonts w:ascii="Times New Roman" w:hAnsi="Times New Roman" w:cs="Times New Roman"/>
            <w:sz w:val="24"/>
            <w:szCs w:val="24"/>
          </w:rPr>
          <w:t>[</w:t>
        </w:r>
        <w:r w:rsidR="00682983">
          <w:rPr>
            <w:rFonts w:ascii="Times New Roman" w:hAnsi="Times New Roman" w:cs="Times New Roman"/>
            <w:sz w:val="24"/>
            <w:szCs w:val="24"/>
          </w:rPr>
          <w:t>44</w:t>
        </w:r>
      </w:ins>
      <w:ins w:id="583" w:author="Stephen" w:date="2018-12-25T14:01:00Z">
        <w:r w:rsidR="00684944">
          <w:rPr>
            <w:rFonts w:ascii="Times New Roman" w:hAnsi="Times New Roman" w:cs="Times New Roman"/>
            <w:sz w:val="24"/>
            <w:szCs w:val="24"/>
          </w:rPr>
          <w:t xml:space="preserve">, </w:t>
        </w:r>
      </w:ins>
      <w:ins w:id="584" w:author="Stephen" w:date="2018-12-26T20:26:00Z">
        <w:r w:rsidR="00684944">
          <w:rPr>
            <w:rFonts w:ascii="Times New Roman" w:hAnsi="Times New Roman" w:cs="Times New Roman"/>
            <w:sz w:val="24"/>
            <w:szCs w:val="24"/>
          </w:rPr>
          <w:t>60</w:t>
        </w:r>
      </w:ins>
      <w:ins w:id="585" w:author="Stephen" w:date="2018-12-25T14:01:00Z">
        <w:r w:rsidR="00E65C73">
          <w:rPr>
            <w:rFonts w:ascii="Times New Roman" w:hAnsi="Times New Roman" w:cs="Times New Roman"/>
            <w:sz w:val="24"/>
            <w:szCs w:val="24"/>
          </w:rPr>
          <w:t>, 6</w:t>
        </w:r>
      </w:ins>
      <w:ins w:id="586" w:author="Stephen" w:date="2018-12-26T20:26:00Z">
        <w:r w:rsidR="00684944">
          <w:rPr>
            <w:rFonts w:ascii="Times New Roman" w:hAnsi="Times New Roman" w:cs="Times New Roman"/>
            <w:sz w:val="24"/>
            <w:szCs w:val="24"/>
          </w:rPr>
          <w:t>6</w:t>
        </w:r>
      </w:ins>
      <w:ins w:id="587" w:author="Stephen" w:date="2018-12-25T14:01:00Z">
        <w:r w:rsidR="00E65C73">
          <w:rPr>
            <w:rFonts w:ascii="Times New Roman" w:hAnsi="Times New Roman" w:cs="Times New Roman"/>
            <w:sz w:val="24"/>
            <w:szCs w:val="24"/>
          </w:rPr>
          <w:t>, 7</w:t>
        </w:r>
      </w:ins>
      <w:ins w:id="588" w:author="Stephen" w:date="2018-12-26T20:26:00Z">
        <w:r w:rsidR="00684944">
          <w:rPr>
            <w:rFonts w:ascii="Times New Roman" w:hAnsi="Times New Roman" w:cs="Times New Roman"/>
            <w:sz w:val="24"/>
            <w:szCs w:val="24"/>
          </w:rPr>
          <w:t>2</w:t>
        </w:r>
      </w:ins>
      <w:ins w:id="589" w:author="Stephen" w:date="2018-12-24T13:50:00Z">
        <w:r w:rsidRPr="00DE75B6">
          <w:rPr>
            <w:rFonts w:ascii="Times New Roman" w:hAnsi="Times New Roman" w:cs="Times New Roman"/>
            <w:sz w:val="24"/>
            <w:szCs w:val="24"/>
          </w:rPr>
          <w:t xml:space="preserve">]. </w:t>
        </w:r>
      </w:ins>
      <w:ins w:id="590" w:author="Stephen" w:date="2018-12-28T15:47:00Z">
        <w:r w:rsidR="008154D3">
          <w:rPr>
            <w:rFonts w:ascii="Times New Roman" w:hAnsi="Times New Roman" w:cs="Times New Roman"/>
            <w:sz w:val="24"/>
            <w:szCs w:val="24"/>
          </w:rPr>
          <w:t>O</w:t>
        </w:r>
      </w:ins>
      <w:ins w:id="591" w:author="Stephen" w:date="2018-12-24T13:50:00Z">
        <w:r w:rsidRPr="00DE75B6">
          <w:rPr>
            <w:rFonts w:ascii="Times New Roman" w:hAnsi="Times New Roman" w:cs="Times New Roman"/>
            <w:sz w:val="24"/>
            <w:szCs w:val="24"/>
          </w:rPr>
          <w:t xml:space="preserve">ne </w:t>
        </w:r>
      </w:ins>
      <w:ins w:id="592" w:author="Stephen" w:date="2018-12-28T15:47:00Z">
        <w:r w:rsidR="008154D3">
          <w:rPr>
            <w:rFonts w:ascii="Times New Roman" w:hAnsi="Times New Roman" w:cs="Times New Roman"/>
            <w:sz w:val="24"/>
            <w:szCs w:val="24"/>
          </w:rPr>
          <w:t>of these papers</w:t>
        </w:r>
      </w:ins>
      <w:ins w:id="593" w:author="Stephen" w:date="2018-12-28T15:48:00Z">
        <w:r w:rsidR="008154D3">
          <w:rPr>
            <w:rFonts w:ascii="Times New Roman" w:hAnsi="Times New Roman" w:cs="Times New Roman"/>
            <w:sz w:val="24"/>
            <w:szCs w:val="24"/>
          </w:rPr>
          <w:t xml:space="preserve"> [44] </w:t>
        </w:r>
      </w:ins>
      <w:ins w:id="594" w:author="Stephen" w:date="2018-12-28T15:47:00Z">
        <w:r w:rsidR="008154D3">
          <w:rPr>
            <w:rFonts w:ascii="Times New Roman" w:hAnsi="Times New Roman" w:cs="Times New Roman"/>
            <w:sz w:val="24"/>
            <w:szCs w:val="24"/>
          </w:rPr>
          <w:t xml:space="preserve">also showed correlations with </w:t>
        </w:r>
      </w:ins>
      <w:ins w:id="595" w:author="Stephen" w:date="2018-12-24T13:50:00Z">
        <w:r w:rsidRPr="00DE75B6">
          <w:rPr>
            <w:rFonts w:ascii="Times New Roman" w:hAnsi="Times New Roman" w:cs="Times New Roman"/>
            <w:sz w:val="24"/>
            <w:szCs w:val="24"/>
          </w:rPr>
          <w:t>TSH.</w:t>
        </w:r>
      </w:ins>
    </w:p>
    <w:p w:rsidR="002F054F" w:rsidRDefault="002F054F" w:rsidP="00351557">
      <w:pPr>
        <w:spacing w:line="480" w:lineRule="auto"/>
        <w:rPr>
          <w:ins w:id="596" w:author="Stephen" w:date="2018-12-22T11:54:00Z"/>
          <w:rFonts w:ascii="Times New Roman" w:hAnsi="Times New Roman" w:cs="Times New Roman"/>
          <w:sz w:val="24"/>
          <w:szCs w:val="24"/>
        </w:rPr>
      </w:pPr>
    </w:p>
    <w:p w:rsidR="00351557" w:rsidRDefault="0003578C" w:rsidP="00351557">
      <w:pPr>
        <w:spacing w:line="480" w:lineRule="auto"/>
        <w:rPr>
          <w:ins w:id="597" w:author="Stephen" w:date="2018-12-22T11:54:00Z"/>
          <w:rFonts w:ascii="Times New Roman" w:hAnsi="Times New Roman" w:cs="Times New Roman"/>
          <w:sz w:val="24"/>
          <w:szCs w:val="24"/>
        </w:rPr>
      </w:pPr>
      <w:ins w:id="598" w:author="Stephen" w:date="2018-12-22T11:54:00Z">
        <w:r>
          <w:rPr>
            <w:rFonts w:ascii="Times New Roman" w:hAnsi="Times New Roman" w:cs="Times New Roman"/>
            <w:sz w:val="24"/>
            <w:szCs w:val="24"/>
          </w:rPr>
          <w:t xml:space="preserve">When we </w:t>
        </w:r>
      </w:ins>
      <w:ins w:id="599" w:author="Stephen" w:date="2018-12-22T18:22:00Z">
        <w:r w:rsidR="002D68E3">
          <w:rPr>
            <w:rFonts w:ascii="Times New Roman" w:hAnsi="Times New Roman" w:cs="Times New Roman"/>
            <w:sz w:val="24"/>
            <w:szCs w:val="24"/>
          </w:rPr>
          <w:t>classified all</w:t>
        </w:r>
      </w:ins>
      <w:ins w:id="600" w:author="Stephen" w:date="2018-12-22T11:54:00Z">
        <w:r w:rsidR="00351557">
          <w:rPr>
            <w:rFonts w:ascii="Times New Roman" w:hAnsi="Times New Roman" w:cs="Times New Roman"/>
            <w:sz w:val="24"/>
            <w:szCs w:val="24"/>
          </w:rPr>
          <w:t xml:space="preserve"> </w:t>
        </w:r>
      </w:ins>
      <w:ins w:id="601" w:author="Stephen" w:date="2018-12-22T17:49:00Z">
        <w:r>
          <w:rPr>
            <w:rFonts w:ascii="Times New Roman" w:hAnsi="Times New Roman" w:cs="Times New Roman"/>
            <w:sz w:val="24"/>
            <w:szCs w:val="24"/>
          </w:rPr>
          <w:t xml:space="preserve">of </w:t>
        </w:r>
      </w:ins>
      <w:ins w:id="602" w:author="Stephen" w:date="2018-12-22T11:54:00Z">
        <w:r w:rsidR="00351557">
          <w:rPr>
            <w:rFonts w:ascii="Times New Roman" w:hAnsi="Times New Roman" w:cs="Times New Roman"/>
            <w:sz w:val="24"/>
            <w:szCs w:val="24"/>
          </w:rPr>
          <w:t xml:space="preserve">the correlations </w:t>
        </w:r>
      </w:ins>
      <w:ins w:id="603" w:author="Stephen" w:date="2018-12-22T12:38:00Z">
        <w:r w:rsidR="006E053A">
          <w:rPr>
            <w:rFonts w:ascii="Times New Roman" w:hAnsi="Times New Roman" w:cs="Times New Roman"/>
            <w:sz w:val="24"/>
            <w:szCs w:val="24"/>
          </w:rPr>
          <w:t>reported in the abo</w:t>
        </w:r>
      </w:ins>
      <w:ins w:id="604" w:author="Stephen" w:date="2018-12-22T12:39:00Z">
        <w:r w:rsidR="006E053A">
          <w:rPr>
            <w:rFonts w:ascii="Times New Roman" w:hAnsi="Times New Roman" w:cs="Times New Roman"/>
            <w:sz w:val="24"/>
            <w:szCs w:val="24"/>
          </w:rPr>
          <w:t xml:space="preserve">ve 36 studies </w:t>
        </w:r>
      </w:ins>
      <w:ins w:id="605" w:author="Stephen" w:date="2018-12-22T17:49:00Z">
        <w:r>
          <w:rPr>
            <w:rFonts w:ascii="Times New Roman" w:hAnsi="Times New Roman" w:cs="Times New Roman"/>
            <w:sz w:val="24"/>
            <w:szCs w:val="24"/>
          </w:rPr>
          <w:t xml:space="preserve"> (Table ) </w:t>
        </w:r>
      </w:ins>
      <w:ins w:id="606" w:author="Stephen" w:date="2018-12-22T11:54:00Z">
        <w:r w:rsidR="00351557">
          <w:rPr>
            <w:rFonts w:ascii="Times New Roman" w:hAnsi="Times New Roman" w:cs="Times New Roman"/>
            <w:sz w:val="24"/>
            <w:szCs w:val="24"/>
          </w:rPr>
          <w:t xml:space="preserve">we found that regardless of the consistency of the relationship of the clinical parameter to high or low thyroid function there was more likely to be a correlation with thyroid hormones rather than TSH. Triglyceride levels were a possible exception. </w:t>
        </w:r>
      </w:ins>
    </w:p>
    <w:p w:rsidR="00351557" w:rsidRDefault="00F06F11" w:rsidP="00351557">
      <w:pPr>
        <w:spacing w:line="480" w:lineRule="auto"/>
        <w:rPr>
          <w:ins w:id="607" w:author="Stephen" w:date="2018-12-22T11:54:00Z"/>
          <w:rFonts w:ascii="Times New Roman" w:hAnsi="Times New Roman" w:cs="Times New Roman"/>
          <w:sz w:val="24"/>
          <w:szCs w:val="24"/>
        </w:rPr>
      </w:pPr>
      <w:ins w:id="608" w:author="Stephen" w:date="2018-12-22T11:54:00Z">
        <w:r>
          <w:rPr>
            <w:rFonts w:ascii="Times New Roman" w:hAnsi="Times New Roman" w:cs="Times New Roman"/>
            <w:sz w:val="24"/>
            <w:szCs w:val="24"/>
          </w:rPr>
          <w:t>Specifically we found......</w:t>
        </w:r>
      </w:ins>
    </w:p>
    <w:p w:rsidR="00DE75B6" w:rsidRPr="00DE75B6" w:rsidDel="002F054F" w:rsidRDefault="00DE75B6" w:rsidP="00DE75B6">
      <w:pPr>
        <w:spacing w:line="480" w:lineRule="auto"/>
        <w:rPr>
          <w:del w:id="609" w:author="Stephen" w:date="2018-12-24T13:51:00Z"/>
          <w:rFonts w:ascii="Times New Roman" w:hAnsi="Times New Roman" w:cs="Times New Roman"/>
          <w:sz w:val="24"/>
          <w:szCs w:val="24"/>
        </w:rPr>
      </w:pPr>
    </w:p>
    <w:p w:rsidR="00397160" w:rsidRDefault="00351557">
      <w:pPr>
        <w:spacing w:line="480" w:lineRule="auto"/>
        <w:rPr>
          <w:del w:id="610" w:author="Stephen" w:date="2018-12-22T09:14:00Z"/>
          <w:rFonts w:ascii="Times New Roman" w:hAnsi="Times New Roman" w:cs="Times New Roman"/>
          <w:sz w:val="24"/>
          <w:szCs w:val="24"/>
        </w:rPr>
      </w:pPr>
      <w:ins w:id="611" w:author="Stephen" w:date="2018-12-22T11:56:00Z">
        <w:r>
          <w:rPr>
            <w:rFonts w:ascii="Times New Roman" w:hAnsi="Times New Roman" w:cs="Times New Roman"/>
            <w:sz w:val="24"/>
            <w:szCs w:val="24"/>
          </w:rPr>
          <w:t xml:space="preserve"> </w:t>
        </w:r>
      </w:ins>
      <w:del w:id="612" w:author="Stephen" w:date="2018-12-22T09:14:00Z">
        <w:r w:rsidR="00DE75B6" w:rsidRPr="00DE75B6" w:rsidDel="000F7CF4">
          <w:rPr>
            <w:rFonts w:ascii="Times New Roman" w:hAnsi="Times New Roman" w:cs="Times New Roman"/>
            <w:sz w:val="24"/>
            <w:szCs w:val="24"/>
          </w:rPr>
          <w:delText xml:space="preserve">The preferential association of clinical parameters with FT4 rather than TSH  was particularly strongfor the consideration of </w:delText>
        </w:r>
      </w:del>
      <w:del w:id="613" w:author="Stephen" w:date="2018-12-22T08:40:00Z">
        <w:r w:rsidR="00DE75B6" w:rsidRPr="00DE75B6" w:rsidDel="009B0981">
          <w:rPr>
            <w:rFonts w:ascii="Times New Roman" w:hAnsi="Times New Roman" w:cs="Times New Roman"/>
            <w:sz w:val="24"/>
            <w:szCs w:val="24"/>
          </w:rPr>
          <w:delText>subclinical hyperthyroidism/</w:delText>
        </w:r>
      </w:del>
      <w:del w:id="614" w:author="Stephen" w:date="2018-12-22T09:14:00Z">
        <w:r w:rsidR="00DE75B6" w:rsidRPr="00DE75B6" w:rsidDel="000F7CF4">
          <w:rPr>
            <w:rFonts w:ascii="Times New Roman" w:hAnsi="Times New Roman" w:cs="Times New Roman"/>
            <w:sz w:val="24"/>
            <w:szCs w:val="24"/>
          </w:rPr>
          <w:delText>high normal thyroid function and the clinical parametersosteoporosis[23-26], atrial fibrillation[21,27,28],frailty[32-34] and mortality[22,30-32,35].</w:delText>
        </w:r>
      </w:del>
      <w:del w:id="615" w:author="Stephen" w:date="2018-12-22T08:41:00Z">
        <w:r w:rsidR="00DE75B6" w:rsidRPr="00DE75B6" w:rsidDel="009B0981">
          <w:rPr>
            <w:rFonts w:ascii="Times New Roman" w:hAnsi="Times New Roman" w:cs="Times New Roman"/>
            <w:sz w:val="24"/>
            <w:szCs w:val="24"/>
          </w:rPr>
          <w:delText xml:space="preserve"> For these conditions we found only one study in which the converse applied,i.e. the association with TSH was stronger than the association with FT4. In this study by Heeringathe p-value of the correlation of atrial fibrillation with FT4 was almost significant, as conventionally defined, at 0.05 with one model of adjustment for confounding factors, and 0.06 with another[37].</w:delText>
        </w:r>
      </w:del>
      <w:del w:id="616" w:author="Stephen" w:date="2018-12-22T09:14:00Z">
        <w:r w:rsidR="00DE75B6" w:rsidRPr="00DE75B6" w:rsidDel="000F7CF4">
          <w:rPr>
            <w:rFonts w:ascii="Times New Roman" w:hAnsi="Times New Roman" w:cs="Times New Roman"/>
            <w:sz w:val="24"/>
            <w:szCs w:val="24"/>
          </w:rPr>
          <w:delText xml:space="preserve"> </w:delText>
        </w:r>
      </w:del>
    </w:p>
    <w:p w:rsidR="00397160" w:rsidRDefault="00397160">
      <w:pPr>
        <w:spacing w:line="480" w:lineRule="auto"/>
        <w:rPr>
          <w:del w:id="617" w:author="Stephen" w:date="2018-12-22T09:14:00Z"/>
          <w:rFonts w:ascii="Times New Roman" w:hAnsi="Times New Roman" w:cs="Times New Roman"/>
          <w:sz w:val="24"/>
          <w:szCs w:val="24"/>
        </w:rPr>
      </w:pPr>
    </w:p>
    <w:p w:rsidR="00000000" w:rsidRDefault="00DE75B6">
      <w:pPr>
        <w:spacing w:line="480" w:lineRule="auto"/>
        <w:rPr>
          <w:del w:id="618" w:author="Stephen" w:date="2018-12-22T09:14:00Z"/>
          <w:rFonts w:ascii="Times New Roman" w:hAnsi="Times New Roman" w:cs="Times New Roman"/>
          <w:sz w:val="24"/>
          <w:szCs w:val="24"/>
        </w:rPr>
        <w:pPrChange w:id="619" w:author="Stephen" w:date="2018-12-24T13:50:00Z">
          <w:pPr>
            <w:pStyle w:val="NoSpacing"/>
            <w:spacing w:line="480" w:lineRule="auto"/>
          </w:pPr>
        </w:pPrChange>
      </w:pPr>
      <w:del w:id="620" w:author="Stephen" w:date="2018-12-22T09:14:00Z">
        <w:r w:rsidRPr="00DE75B6" w:rsidDel="000F7CF4">
          <w:rPr>
            <w:rFonts w:ascii="Times New Roman" w:hAnsi="Times New Roman" w:cs="Times New Roman"/>
            <w:sz w:val="24"/>
            <w:szCs w:val="24"/>
          </w:rPr>
          <w:delText xml:space="preserve">The situation was more complex for the correlations of subclinical hypothyroidism. For the metabolic syndrome as a whole[49] and for steatohepatitis [48,50,51] we again found evidence of a superior correlation with FT4 as compared with TSH. There were mixed results however when individual components of the metabolic syndrome were considered. Low FT4 has been associated with abdominal obesity[49,50], triglycerides[45,49,54], high-density lipoprotein cholesterol[47]and blood pressure[47], in the absence of an association with high TSH. We also found studies in which higher FT3[66,67]and/or FT4 [68] levels but not TSH were positively associated with dyslipidemia or features of the metabolic syndrome.In two studies[55,67]therewas a stronger correlation between TSH, rather than FT4,and triglycerides, and two othersshowed significant correlations with both TSH and FT4 [47,50].Two of the above 22 studies showing the correlations with higher FT4 levels [31,35]also showed a correlation with high TSH but not with low FT4 with mortality. Similarly, Choi found lowFT4 correlated better with Alzheimer’s disease pathology than highTSH, but they did find high TSH correlated better than low FT4 with cingulate cortex glucose metabolism[43].  </w:delText>
        </w:r>
      </w:del>
    </w:p>
    <w:p w:rsidR="00000000" w:rsidRDefault="000B0EB4">
      <w:pPr>
        <w:spacing w:line="480" w:lineRule="auto"/>
        <w:rPr>
          <w:del w:id="621" w:author="Stephen" w:date="2018-12-24T13:50:00Z"/>
          <w:rFonts w:ascii="Times New Roman" w:hAnsi="Times New Roman" w:cs="Times New Roman"/>
          <w:sz w:val="24"/>
          <w:szCs w:val="24"/>
        </w:rPr>
        <w:pPrChange w:id="622" w:author="Stephen" w:date="2018-12-24T13:50:00Z">
          <w:pPr>
            <w:pStyle w:val="NoSpacing"/>
            <w:spacing w:line="480" w:lineRule="auto"/>
          </w:pPr>
        </w:pPrChange>
      </w:pPr>
    </w:p>
    <w:p w:rsidR="00000000" w:rsidRDefault="00DE75B6">
      <w:pPr>
        <w:spacing w:line="480" w:lineRule="auto"/>
        <w:rPr>
          <w:ins w:id="623" w:author="Stephen" w:date="2018-12-22T18:03:00Z"/>
          <w:rFonts w:ascii="Times New Roman" w:hAnsi="Times New Roman" w:cs="Times New Roman"/>
          <w:sz w:val="24"/>
          <w:szCs w:val="24"/>
        </w:rPr>
        <w:pPrChange w:id="624" w:author="Stephen" w:date="2018-12-24T13:50:00Z">
          <w:pPr>
            <w:pStyle w:val="NoSpacing"/>
            <w:spacing w:line="480" w:lineRule="auto"/>
          </w:pPr>
        </w:pPrChange>
      </w:pPr>
      <w:del w:id="625" w:author="Stephen" w:date="2018-12-24T13:50:00Z">
        <w:r w:rsidRPr="00DE75B6" w:rsidDel="002F054F">
          <w:rPr>
            <w:rFonts w:ascii="Times New Roman" w:hAnsi="Times New Roman" w:cs="Times New Roman"/>
            <w:sz w:val="24"/>
            <w:szCs w:val="24"/>
          </w:rPr>
          <w:delText xml:space="preserve">Tellingly, we found evidence of associations with FT4 in the absence of an association with subclinical thyroid dysfunction </w:delText>
        </w:r>
        <w:r w:rsidRPr="00DE75B6" w:rsidDel="002F054F">
          <w:rPr>
            <w:rFonts w:ascii="Times New Roman" w:hAnsi="Times New Roman" w:cs="Times New Roman"/>
            <w:i/>
            <w:sz w:val="24"/>
            <w:szCs w:val="24"/>
          </w:rPr>
          <w:delText>per se</w:delText>
        </w:r>
        <w:r w:rsidRPr="00DE75B6" w:rsidDel="002F054F">
          <w:rPr>
            <w:rFonts w:ascii="Times New Roman" w:hAnsi="Times New Roman" w:cs="Times New Roman"/>
            <w:sz w:val="24"/>
            <w:szCs w:val="24"/>
          </w:rPr>
          <w:delText xml:space="preserve"> as currently diagnosed [22,23</w:delText>
        </w:r>
      </w:del>
      <w:del w:id="626" w:author="Stephen" w:date="2018-12-22T18:24:00Z">
        <w:r w:rsidRPr="00DE75B6" w:rsidDel="002D68E3">
          <w:rPr>
            <w:rFonts w:ascii="Times New Roman" w:hAnsi="Times New Roman" w:cs="Times New Roman"/>
            <w:sz w:val="24"/>
            <w:szCs w:val="24"/>
          </w:rPr>
          <w:delText>,29</w:delText>
        </w:r>
      </w:del>
      <w:del w:id="627" w:author="Stephen" w:date="2018-12-24T13:50:00Z">
        <w:r w:rsidRPr="00DE75B6" w:rsidDel="002F054F">
          <w:rPr>
            <w:rFonts w:ascii="Times New Roman" w:hAnsi="Times New Roman" w:cs="Times New Roman"/>
            <w:sz w:val="24"/>
            <w:szCs w:val="24"/>
          </w:rPr>
          <w:delText>, 30, 31</w:delText>
        </w:r>
      </w:del>
      <w:del w:id="628" w:author="Stephen" w:date="2018-12-22T18:24:00Z">
        <w:r w:rsidRPr="00DE75B6" w:rsidDel="002D68E3">
          <w:rPr>
            <w:rFonts w:ascii="Times New Roman" w:hAnsi="Times New Roman" w:cs="Times New Roman"/>
            <w:sz w:val="24"/>
            <w:szCs w:val="24"/>
          </w:rPr>
          <w:delText>,34</w:delText>
        </w:r>
      </w:del>
      <w:del w:id="629" w:author="Stephen" w:date="2018-12-24T13:50:00Z">
        <w:r w:rsidRPr="00DE75B6" w:rsidDel="002F054F">
          <w:rPr>
            <w:rFonts w:ascii="Times New Roman" w:hAnsi="Times New Roman" w:cs="Times New Roman"/>
            <w:sz w:val="24"/>
            <w:szCs w:val="24"/>
          </w:rPr>
          <w:delText xml:space="preserve">]. We found one reference with a significant correlation between both TSH and FT4, in the absence of a correlation with subclinical hypothyroidism </w:delText>
        </w:r>
        <w:r w:rsidRPr="00DE75B6" w:rsidDel="002F054F">
          <w:rPr>
            <w:rFonts w:ascii="Times New Roman" w:hAnsi="Times New Roman" w:cs="Times New Roman"/>
            <w:i/>
            <w:sz w:val="24"/>
            <w:szCs w:val="24"/>
          </w:rPr>
          <w:delText xml:space="preserve">per </w:delText>
        </w:r>
      </w:del>
      <w:del w:id="630" w:author="Stephen" w:date="2018-12-22T18:24:00Z">
        <w:r w:rsidRPr="00DE75B6" w:rsidDel="002D68E3">
          <w:rPr>
            <w:rFonts w:ascii="Times New Roman" w:hAnsi="Times New Roman" w:cs="Times New Roman"/>
            <w:i/>
            <w:sz w:val="24"/>
            <w:szCs w:val="24"/>
          </w:rPr>
          <w:delText>se</w:delText>
        </w:r>
        <w:r w:rsidRPr="00DE75B6" w:rsidDel="002D68E3">
          <w:rPr>
            <w:rFonts w:ascii="Times New Roman" w:hAnsi="Times New Roman" w:cs="Times New Roman"/>
            <w:sz w:val="24"/>
            <w:szCs w:val="24"/>
          </w:rPr>
          <w:delText>[</w:delText>
        </w:r>
      </w:del>
      <w:del w:id="631" w:author="Stephen" w:date="2018-12-24T13:50:00Z">
        <w:r w:rsidRPr="00DE75B6" w:rsidDel="002F054F">
          <w:rPr>
            <w:rFonts w:ascii="Times New Roman" w:hAnsi="Times New Roman" w:cs="Times New Roman"/>
            <w:sz w:val="24"/>
            <w:szCs w:val="24"/>
          </w:rPr>
          <w:delText>55].</w:delText>
        </w:r>
      </w:del>
    </w:p>
    <w:p w:rsidR="00272A62" w:rsidRDefault="003A6ACF" w:rsidP="00DE75B6">
      <w:pPr>
        <w:pStyle w:val="NoSpacing"/>
        <w:spacing w:line="480" w:lineRule="auto"/>
        <w:rPr>
          <w:ins w:id="632" w:author="Stephen" w:date="2018-12-22T17:57:00Z"/>
          <w:rFonts w:ascii="Times New Roman" w:hAnsi="Times New Roman" w:cs="Times New Roman"/>
          <w:sz w:val="24"/>
          <w:szCs w:val="24"/>
        </w:rPr>
      </w:pPr>
      <w:ins w:id="633" w:author="Stephen" w:date="2018-12-30T09:39:00Z">
        <w:r>
          <w:rPr>
            <w:rFonts w:ascii="Times New Roman" w:hAnsi="Times New Roman" w:cs="Times New Roman"/>
            <w:sz w:val="24"/>
            <w:szCs w:val="24"/>
          </w:rPr>
          <w:t>There was a consistent and strong association of clinical parameters with</w:t>
        </w:r>
      </w:ins>
      <w:ins w:id="634" w:author="Stephen" w:date="2018-12-30T09:40:00Z">
        <w:r>
          <w:rPr>
            <w:rFonts w:ascii="Times New Roman" w:hAnsi="Times New Roman" w:cs="Times New Roman"/>
            <w:sz w:val="24"/>
            <w:szCs w:val="24"/>
          </w:rPr>
          <w:t xml:space="preserve"> FT4. </w:t>
        </w:r>
      </w:ins>
      <w:ins w:id="635" w:author="Stephen" w:date="2018-12-22T18:03:00Z">
        <w:r w:rsidR="00272A62">
          <w:rPr>
            <w:rFonts w:ascii="Times New Roman" w:hAnsi="Times New Roman" w:cs="Times New Roman"/>
            <w:sz w:val="24"/>
            <w:szCs w:val="24"/>
          </w:rPr>
          <w:t>We found T3 correlations with fewer parameters. Again T3 seemed to correlate better than TSH with clinical parame</w:t>
        </w:r>
      </w:ins>
      <w:ins w:id="636" w:author="Stephen" w:date="2018-12-22T18:04:00Z">
        <w:r w:rsidR="00272A62">
          <w:rPr>
            <w:rFonts w:ascii="Times New Roman" w:hAnsi="Times New Roman" w:cs="Times New Roman"/>
            <w:sz w:val="24"/>
            <w:szCs w:val="24"/>
          </w:rPr>
          <w:t xml:space="preserve">ters. T3 appeared to correlate at least as well as FT4 but </w:t>
        </w:r>
      </w:ins>
      <w:ins w:id="637" w:author="Stephen" w:date="2018-12-30T19:46:00Z">
        <w:r w:rsidR="00352F82">
          <w:rPr>
            <w:rFonts w:ascii="Times New Roman" w:hAnsi="Times New Roman" w:cs="Times New Roman"/>
            <w:sz w:val="24"/>
            <w:szCs w:val="24"/>
          </w:rPr>
          <w:t>approximately ha</w:t>
        </w:r>
      </w:ins>
      <w:ins w:id="638" w:author="Stephen" w:date="2018-12-30T19:47:00Z">
        <w:r w:rsidR="00352F82">
          <w:rPr>
            <w:rFonts w:ascii="Times New Roman" w:hAnsi="Times New Roman" w:cs="Times New Roman"/>
            <w:sz w:val="24"/>
            <w:szCs w:val="24"/>
          </w:rPr>
          <w:t>lf of the correlations that were positive for T3 but negative for FT4</w:t>
        </w:r>
      </w:ins>
      <w:ins w:id="639" w:author="Stephen" w:date="2018-12-22T18:05:00Z">
        <w:r w:rsidR="00272A62">
          <w:rPr>
            <w:rFonts w:ascii="Times New Roman" w:hAnsi="Times New Roman" w:cs="Times New Roman"/>
            <w:sz w:val="24"/>
            <w:szCs w:val="24"/>
          </w:rPr>
          <w:t xml:space="preserve"> were paradoxical</w:t>
        </w:r>
      </w:ins>
      <w:ins w:id="640" w:author="Stephen" w:date="2018-12-25T13:27:00Z">
        <w:r w:rsidR="00665A63">
          <w:rPr>
            <w:rFonts w:ascii="Times New Roman" w:hAnsi="Times New Roman" w:cs="Times New Roman"/>
            <w:sz w:val="24"/>
            <w:szCs w:val="24"/>
          </w:rPr>
          <w:t xml:space="preserve"> [</w:t>
        </w:r>
      </w:ins>
      <w:ins w:id="641" w:author="Stephen" w:date="2018-12-28T15:53:00Z">
        <w:r w:rsidR="008154D3">
          <w:rPr>
            <w:rFonts w:ascii="Times New Roman" w:hAnsi="Times New Roman" w:cs="Times New Roman"/>
            <w:sz w:val="24"/>
            <w:szCs w:val="24"/>
          </w:rPr>
          <w:t>40,51,53</w:t>
        </w:r>
      </w:ins>
      <w:ins w:id="642" w:author="Stephen" w:date="2018-12-25T13:28:00Z">
        <w:r w:rsidR="00665A63">
          <w:rPr>
            <w:rFonts w:ascii="Times New Roman" w:hAnsi="Times New Roman" w:cs="Times New Roman"/>
            <w:sz w:val="24"/>
            <w:szCs w:val="24"/>
          </w:rPr>
          <w:t>]</w:t>
        </w:r>
      </w:ins>
      <w:ins w:id="643" w:author="Stephen" w:date="2018-12-30T19:48:00Z">
        <w:r w:rsidR="00352F82">
          <w:rPr>
            <w:rFonts w:ascii="Times New Roman" w:hAnsi="Times New Roman" w:cs="Times New Roman"/>
            <w:sz w:val="24"/>
            <w:szCs w:val="24"/>
          </w:rPr>
          <w:t xml:space="preserve"> </w:t>
        </w:r>
      </w:ins>
      <w:ins w:id="644" w:author="Stephen" w:date="2018-12-30T19:57:00Z">
        <w:r w:rsidR="00307A6F">
          <w:rPr>
            <w:rFonts w:ascii="Times New Roman" w:hAnsi="Times New Roman" w:cs="Times New Roman"/>
            <w:sz w:val="24"/>
            <w:szCs w:val="24"/>
          </w:rPr>
          <w:t xml:space="preserve">and/or </w:t>
        </w:r>
      </w:ins>
      <w:ins w:id="645" w:author="Stephen" w:date="2018-12-30T19:49:00Z">
        <w:r w:rsidR="00352F82">
          <w:rPr>
            <w:rFonts w:ascii="Times New Roman" w:hAnsi="Times New Roman" w:cs="Times New Roman"/>
            <w:sz w:val="24"/>
            <w:szCs w:val="24"/>
          </w:rPr>
          <w:t>likely to be on account of reverse causation</w:t>
        </w:r>
      </w:ins>
      <w:ins w:id="646" w:author="Stephen" w:date="2018-12-30T22:04:00Z">
        <w:r w:rsidR="006F2546">
          <w:rPr>
            <w:rFonts w:ascii="Times New Roman" w:hAnsi="Times New Roman" w:cs="Times New Roman"/>
            <w:sz w:val="24"/>
            <w:szCs w:val="24"/>
          </w:rPr>
          <w:t xml:space="preserve"> (Table)</w:t>
        </w:r>
      </w:ins>
      <w:ins w:id="647" w:author="Stephen" w:date="2018-12-30T19:50:00Z">
        <w:r w:rsidR="00352F82">
          <w:rPr>
            <w:rFonts w:ascii="Times New Roman" w:hAnsi="Times New Roman" w:cs="Times New Roman"/>
            <w:sz w:val="24"/>
            <w:szCs w:val="24"/>
          </w:rPr>
          <w:t xml:space="preserve"> (see Discussion)</w:t>
        </w:r>
      </w:ins>
      <w:ins w:id="648" w:author="Stephen" w:date="2018-12-22T18:05:00Z">
        <w:r w:rsidR="00272A62">
          <w:rPr>
            <w:rFonts w:ascii="Times New Roman" w:hAnsi="Times New Roman" w:cs="Times New Roman"/>
            <w:sz w:val="24"/>
            <w:szCs w:val="24"/>
          </w:rPr>
          <w:t>.</w:t>
        </w:r>
      </w:ins>
      <w:ins w:id="649" w:author="Stephen" w:date="2018-12-23T08:08:00Z">
        <w:r w:rsidR="00AD7C50">
          <w:rPr>
            <w:rFonts w:ascii="Times New Roman" w:hAnsi="Times New Roman" w:cs="Times New Roman"/>
            <w:sz w:val="24"/>
            <w:szCs w:val="24"/>
          </w:rPr>
          <w:t xml:space="preserve"> </w:t>
        </w:r>
      </w:ins>
      <w:ins w:id="650" w:author="Stephen" w:date="2018-12-30T19:58:00Z">
        <w:r w:rsidR="00307A6F">
          <w:rPr>
            <w:rFonts w:ascii="Times New Roman" w:hAnsi="Times New Roman" w:cs="Times New Roman"/>
            <w:sz w:val="24"/>
            <w:szCs w:val="24"/>
          </w:rPr>
          <w:t xml:space="preserve"> Overall, </w:t>
        </w:r>
      </w:ins>
      <w:ins w:id="651" w:author="Stephen" w:date="2018-12-23T08:08:00Z">
        <w:r w:rsidR="00AD7C50">
          <w:rPr>
            <w:rFonts w:ascii="Times New Roman" w:hAnsi="Times New Roman" w:cs="Times New Roman"/>
            <w:sz w:val="24"/>
            <w:szCs w:val="24"/>
          </w:rPr>
          <w:t xml:space="preserve">T3 measurement added little to the </w:t>
        </w:r>
      </w:ins>
      <w:ins w:id="652" w:author="Stephen" w:date="2018-12-23T08:09:00Z">
        <w:r w:rsidR="00AD7C50">
          <w:rPr>
            <w:rFonts w:ascii="Times New Roman" w:hAnsi="Times New Roman" w:cs="Times New Roman"/>
            <w:sz w:val="24"/>
            <w:szCs w:val="24"/>
          </w:rPr>
          <w:t>assessment based on FT4 levels ?????</w:t>
        </w:r>
      </w:ins>
    </w:p>
    <w:p w:rsidR="0003578C" w:rsidRDefault="0003578C" w:rsidP="00DE75B6">
      <w:pPr>
        <w:pStyle w:val="NoSpacing"/>
        <w:spacing w:line="480" w:lineRule="auto"/>
        <w:rPr>
          <w:ins w:id="653" w:author="Stephen" w:date="2018-12-22T17:57:00Z"/>
          <w:rFonts w:ascii="Times New Roman" w:hAnsi="Times New Roman" w:cs="Times New Roman"/>
          <w:sz w:val="24"/>
          <w:szCs w:val="24"/>
        </w:rPr>
      </w:pPr>
    </w:p>
    <w:p w:rsidR="0003578C" w:rsidRPr="00DE75B6" w:rsidRDefault="0003578C" w:rsidP="00DE75B6">
      <w:pPr>
        <w:pStyle w:val="NoSpacing"/>
        <w:spacing w:line="480" w:lineRule="auto"/>
        <w:rPr>
          <w:rFonts w:ascii="Times New Roman" w:hAnsi="Times New Roman" w:cs="Times New Roman"/>
          <w:sz w:val="24"/>
          <w:szCs w:val="24"/>
        </w:rPr>
      </w:pPr>
      <w:ins w:id="654" w:author="Stephen" w:date="2018-12-22T17:57:00Z">
        <w:r>
          <w:rPr>
            <w:rFonts w:ascii="Times New Roman" w:hAnsi="Times New Roman" w:cs="Times New Roman"/>
            <w:sz w:val="24"/>
            <w:szCs w:val="24"/>
          </w:rPr>
          <w:t xml:space="preserve">We </w:t>
        </w:r>
        <w:r w:rsidR="00272A62">
          <w:rPr>
            <w:rFonts w:ascii="Times New Roman" w:hAnsi="Times New Roman" w:cs="Times New Roman"/>
            <w:sz w:val="24"/>
            <w:szCs w:val="24"/>
          </w:rPr>
          <w:t xml:space="preserve">found no evidence of bias to suggest </w:t>
        </w:r>
      </w:ins>
      <w:ins w:id="655" w:author="Stephen" w:date="2018-12-22T17:58:00Z">
        <w:r w:rsidR="00272A62">
          <w:rPr>
            <w:rFonts w:ascii="Times New Roman" w:hAnsi="Times New Roman" w:cs="Times New Roman"/>
            <w:sz w:val="24"/>
            <w:szCs w:val="24"/>
          </w:rPr>
          <w:t xml:space="preserve">that </w:t>
        </w:r>
      </w:ins>
      <w:ins w:id="656" w:author="Stephen" w:date="2018-12-22T17:57:00Z">
        <w:r w:rsidR="00272A62">
          <w:rPr>
            <w:rFonts w:ascii="Times New Roman" w:hAnsi="Times New Roman" w:cs="Times New Roman"/>
            <w:sz w:val="24"/>
            <w:szCs w:val="24"/>
          </w:rPr>
          <w:t>the evidenc</w:t>
        </w:r>
      </w:ins>
      <w:ins w:id="657" w:author="Stephen" w:date="2018-12-22T17:58:00Z">
        <w:r w:rsidR="00272A62">
          <w:rPr>
            <w:rFonts w:ascii="Times New Roman" w:hAnsi="Times New Roman" w:cs="Times New Roman"/>
            <w:sz w:val="24"/>
            <w:szCs w:val="24"/>
          </w:rPr>
          <w:t>e favouring the correlations with thyroid hormones was misleading. In particular there was no e</w:t>
        </w:r>
      </w:ins>
      <w:ins w:id="658" w:author="Stephen" w:date="2018-12-22T17:59:00Z">
        <w:r w:rsidR="00272A62">
          <w:rPr>
            <w:rFonts w:ascii="Times New Roman" w:hAnsi="Times New Roman" w:cs="Times New Roman"/>
            <w:sz w:val="24"/>
            <w:szCs w:val="24"/>
          </w:rPr>
          <w:t xml:space="preserve">vidence the above correlations were only to be found in smaller studies, or that </w:t>
        </w:r>
      </w:ins>
      <w:ins w:id="659" w:author="Stephen" w:date="2018-12-22T18:00:00Z">
        <w:r w:rsidR="00272A62">
          <w:rPr>
            <w:rFonts w:ascii="Times New Roman" w:hAnsi="Times New Roman" w:cs="Times New Roman"/>
            <w:sz w:val="24"/>
            <w:szCs w:val="24"/>
          </w:rPr>
          <w:t>any</w:t>
        </w:r>
      </w:ins>
      <w:ins w:id="660" w:author="Stephen" w:date="2018-12-22T17:59:00Z">
        <w:r w:rsidR="006F2546">
          <w:rPr>
            <w:rFonts w:ascii="Times New Roman" w:hAnsi="Times New Roman" w:cs="Times New Roman"/>
            <w:sz w:val="24"/>
            <w:szCs w:val="24"/>
          </w:rPr>
          <w:t xml:space="preserve"> lack of significance was</w:t>
        </w:r>
      </w:ins>
      <w:ins w:id="661" w:author="Stephen" w:date="2018-12-30T22:04:00Z">
        <w:r w:rsidR="006F2546">
          <w:rPr>
            <w:rFonts w:ascii="Times New Roman" w:hAnsi="Times New Roman" w:cs="Times New Roman"/>
            <w:sz w:val="24"/>
            <w:szCs w:val="24"/>
          </w:rPr>
          <w:t xml:space="preserve"> </w:t>
        </w:r>
      </w:ins>
      <w:ins w:id="662" w:author="Stephen" w:date="2018-12-30T22:05:00Z">
        <w:r w:rsidR="006F2546">
          <w:rPr>
            <w:rFonts w:ascii="Times New Roman" w:hAnsi="Times New Roman" w:cs="Times New Roman"/>
            <w:sz w:val="24"/>
            <w:szCs w:val="24"/>
          </w:rPr>
          <w:t xml:space="preserve">less </w:t>
        </w:r>
      </w:ins>
      <w:ins w:id="663" w:author="Stephen" w:date="2018-12-22T18:00:00Z">
        <w:r w:rsidR="00272A62">
          <w:rPr>
            <w:rFonts w:ascii="Times New Roman" w:hAnsi="Times New Roman" w:cs="Times New Roman"/>
            <w:sz w:val="24"/>
            <w:szCs w:val="24"/>
          </w:rPr>
          <w:t xml:space="preserve">when </w:t>
        </w:r>
      </w:ins>
      <w:ins w:id="664" w:author="Stephen" w:date="2018-12-30T22:06:00Z">
        <w:r w:rsidR="006F2546">
          <w:rPr>
            <w:rFonts w:ascii="Times New Roman" w:hAnsi="Times New Roman" w:cs="Times New Roman"/>
            <w:sz w:val="24"/>
            <w:szCs w:val="24"/>
          </w:rPr>
          <w:t>cons</w:t>
        </w:r>
      </w:ins>
      <w:ins w:id="665" w:author="Stephen" w:date="2018-12-30T22:07:00Z">
        <w:r w:rsidR="006F2546">
          <w:rPr>
            <w:rFonts w:ascii="Times New Roman" w:hAnsi="Times New Roman" w:cs="Times New Roman"/>
            <w:sz w:val="24"/>
            <w:szCs w:val="24"/>
          </w:rPr>
          <w:t>idering no</w:t>
        </w:r>
      </w:ins>
      <w:ins w:id="666" w:author="Stephen" w:date="2018-12-30T22:08:00Z">
        <w:r w:rsidR="006F2546">
          <w:rPr>
            <w:rFonts w:ascii="Times New Roman" w:hAnsi="Times New Roman" w:cs="Times New Roman"/>
            <w:sz w:val="24"/>
            <w:szCs w:val="24"/>
          </w:rPr>
          <w:t>n-</w:t>
        </w:r>
      </w:ins>
      <w:ins w:id="667" w:author="Stephen" w:date="2018-12-30T22:07:00Z">
        <w:r w:rsidR="006F2546">
          <w:rPr>
            <w:rFonts w:ascii="Times New Roman" w:hAnsi="Times New Roman" w:cs="Times New Roman"/>
            <w:sz w:val="24"/>
            <w:szCs w:val="24"/>
          </w:rPr>
          <w:t>significant</w:t>
        </w:r>
      </w:ins>
      <w:ins w:id="668" w:author="Stephen" w:date="2018-12-30T22:06:00Z">
        <w:r w:rsidR="006F2546">
          <w:rPr>
            <w:rFonts w:ascii="Times New Roman" w:hAnsi="Times New Roman" w:cs="Times New Roman"/>
            <w:sz w:val="24"/>
            <w:szCs w:val="24"/>
          </w:rPr>
          <w:t xml:space="preserve"> </w:t>
        </w:r>
      </w:ins>
      <w:ins w:id="669" w:author="Stephen" w:date="2018-12-22T18:00:00Z">
        <w:r w:rsidR="00272A62">
          <w:rPr>
            <w:rFonts w:ascii="Times New Roman" w:hAnsi="Times New Roman" w:cs="Times New Roman"/>
            <w:sz w:val="24"/>
            <w:szCs w:val="24"/>
          </w:rPr>
          <w:t>TSH correlation</w:t>
        </w:r>
      </w:ins>
      <w:ins w:id="670" w:author="Stephen" w:date="2018-12-22T18:06:00Z">
        <w:r w:rsidR="00272A62">
          <w:rPr>
            <w:rFonts w:ascii="Times New Roman" w:hAnsi="Times New Roman" w:cs="Times New Roman"/>
            <w:sz w:val="24"/>
            <w:szCs w:val="24"/>
          </w:rPr>
          <w:t>s</w:t>
        </w:r>
      </w:ins>
      <w:ins w:id="671" w:author="Stephen" w:date="2018-12-22T18:00:00Z">
        <w:r w:rsidR="00272A62">
          <w:rPr>
            <w:rFonts w:ascii="Times New Roman" w:hAnsi="Times New Roman" w:cs="Times New Roman"/>
            <w:sz w:val="24"/>
            <w:szCs w:val="24"/>
          </w:rPr>
          <w:t xml:space="preserve"> </w:t>
        </w:r>
      </w:ins>
      <w:ins w:id="672" w:author="Stephen" w:date="2018-12-30T22:07:00Z">
        <w:r w:rsidR="006F2546">
          <w:rPr>
            <w:rFonts w:ascii="Times New Roman" w:hAnsi="Times New Roman" w:cs="Times New Roman"/>
            <w:sz w:val="24"/>
            <w:szCs w:val="24"/>
          </w:rPr>
          <w:t xml:space="preserve">as compared to non-significant FT4 correlations </w:t>
        </w:r>
      </w:ins>
      <w:ins w:id="673" w:author="Stephen" w:date="2018-12-25T13:28:00Z">
        <w:r w:rsidR="00665A63">
          <w:rPr>
            <w:rFonts w:ascii="Times New Roman" w:hAnsi="Times New Roman" w:cs="Times New Roman"/>
            <w:sz w:val="24"/>
            <w:szCs w:val="24"/>
          </w:rPr>
          <w:t>(Tables]</w:t>
        </w:r>
      </w:ins>
      <w:ins w:id="674" w:author="Stephen" w:date="2018-12-22T18:00:00Z">
        <w:r w:rsidR="00272A62">
          <w:rPr>
            <w:rFonts w:ascii="Times New Roman" w:hAnsi="Times New Roman" w:cs="Times New Roman"/>
            <w:sz w:val="24"/>
            <w:szCs w:val="24"/>
          </w:rPr>
          <w:t>.</w:t>
        </w:r>
      </w:ins>
    </w:p>
    <w:p w:rsidR="00DE75B6" w:rsidRPr="00DE75B6" w:rsidRDefault="00DE75B6" w:rsidP="00DE75B6">
      <w:pPr>
        <w:pStyle w:val="NoSpacing"/>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For the first time a systematic review has been performed studying TSH and FT4</w:t>
      </w:r>
      <w:ins w:id="675" w:author="Stephen" w:date="2018-12-22T18:07:00Z">
        <w:r w:rsidR="00C920E8">
          <w:rPr>
            <w:rFonts w:ascii="Times New Roman" w:hAnsi="Times New Roman" w:cs="Times New Roman"/>
            <w:sz w:val="24"/>
            <w:szCs w:val="24"/>
            <w:lang w:val="en-US"/>
          </w:rPr>
          <w:t>/T3</w:t>
        </w:r>
      </w:ins>
      <w:r w:rsidRPr="00DE75B6">
        <w:rPr>
          <w:rFonts w:ascii="Times New Roman" w:hAnsi="Times New Roman" w:cs="Times New Roman"/>
          <w:sz w:val="24"/>
          <w:szCs w:val="24"/>
          <w:lang w:val="en-US"/>
        </w:rPr>
        <w:t xml:space="preserve"> level correlation and various features of subclinical thyroid dysfunction.</w:t>
      </w:r>
      <w:ins w:id="676" w:author="Stephen" w:date="2018-12-22T18:08: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The results indicated that FT4 </w:t>
      </w:r>
      <w:ins w:id="677" w:author="Stephen" w:date="2018-12-22T18:08:00Z">
        <w:r w:rsidR="00C920E8">
          <w:rPr>
            <w:rFonts w:ascii="Times New Roman" w:hAnsi="Times New Roman" w:cs="Times New Roman"/>
            <w:sz w:val="24"/>
            <w:szCs w:val="24"/>
            <w:lang w:val="en-US"/>
          </w:rPr>
          <w:t xml:space="preserve">and T3 </w:t>
        </w:r>
      </w:ins>
      <w:r w:rsidRPr="00DE75B6">
        <w:rPr>
          <w:rFonts w:ascii="Times New Roman" w:hAnsi="Times New Roman" w:cs="Times New Roman"/>
          <w:sz w:val="24"/>
          <w:szCs w:val="24"/>
          <w:lang w:val="en-US"/>
        </w:rPr>
        <w:t>levels correlate better with clinical features than TSH</w:t>
      </w:r>
      <w:ins w:id="678" w:author="Stephen" w:date="2018-12-22T18:07: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levels. </w:t>
      </w:r>
      <w:ins w:id="679" w:author="Stephen" w:date="2018-12-23T07:59:00Z">
        <w:r w:rsidR="008058E8">
          <w:rPr>
            <w:rFonts w:ascii="Times New Roman" w:hAnsi="Times New Roman" w:cs="Times New Roman"/>
            <w:sz w:val="24"/>
            <w:szCs w:val="24"/>
            <w:lang w:val="en-US"/>
          </w:rPr>
          <w:t>It would appear that clinical features in general result from t</w:t>
        </w:r>
      </w:ins>
      <w:ins w:id="680" w:author="Stephen" w:date="2018-12-23T08:00:00Z">
        <w:r w:rsidR="008058E8">
          <w:rPr>
            <w:rFonts w:ascii="Times New Roman" w:hAnsi="Times New Roman" w:cs="Times New Roman"/>
            <w:sz w:val="24"/>
            <w:szCs w:val="24"/>
            <w:lang w:val="en-US"/>
          </w:rPr>
          <w:t>he</w:t>
        </w:r>
      </w:ins>
      <w:ins w:id="681" w:author="Stephen" w:date="2018-12-23T08:01:00Z">
        <w:r w:rsidR="008058E8">
          <w:rPr>
            <w:rFonts w:ascii="Times New Roman" w:hAnsi="Times New Roman" w:cs="Times New Roman"/>
            <w:sz w:val="24"/>
            <w:szCs w:val="24"/>
            <w:lang w:val="en-US"/>
          </w:rPr>
          <w:t xml:space="preserve"> exposure of tissues to the combination of FT4</w:t>
        </w:r>
      </w:ins>
      <w:ins w:id="682" w:author="Stephen" w:date="2018-12-23T07:59:00Z">
        <w:r w:rsidR="008058E8">
          <w:rPr>
            <w:rFonts w:ascii="Times New Roman" w:hAnsi="Times New Roman" w:cs="Times New Roman"/>
            <w:sz w:val="24"/>
            <w:szCs w:val="24"/>
            <w:lang w:val="en-US"/>
          </w:rPr>
          <w:t xml:space="preserve"> </w:t>
        </w:r>
      </w:ins>
      <w:ins w:id="683" w:author="Stephen" w:date="2018-12-23T08:01:00Z">
        <w:r w:rsidR="008058E8">
          <w:rPr>
            <w:rFonts w:ascii="Times New Roman" w:hAnsi="Times New Roman" w:cs="Times New Roman"/>
            <w:sz w:val="24"/>
            <w:szCs w:val="24"/>
            <w:lang w:val="en-US"/>
          </w:rPr>
          <w:t xml:space="preserve">and </w:t>
        </w:r>
      </w:ins>
      <w:ins w:id="684" w:author="Stephen" w:date="2018-12-23T08:02:00Z">
        <w:r w:rsidR="008058E8">
          <w:rPr>
            <w:rFonts w:ascii="Times New Roman" w:hAnsi="Times New Roman" w:cs="Times New Roman"/>
            <w:sz w:val="24"/>
            <w:szCs w:val="24"/>
            <w:lang w:val="en-US"/>
          </w:rPr>
          <w:t>T3 with there being</w:t>
        </w:r>
      </w:ins>
      <w:ins w:id="685" w:author="Stephen" w:date="2018-12-23T08:03:00Z">
        <w:r w:rsidR="008058E8">
          <w:rPr>
            <w:rFonts w:ascii="Times New Roman" w:hAnsi="Times New Roman" w:cs="Times New Roman"/>
            <w:sz w:val="24"/>
            <w:szCs w:val="24"/>
            <w:lang w:val="en-US"/>
          </w:rPr>
          <w:t xml:space="preserve"> </w:t>
        </w:r>
      </w:ins>
      <w:ins w:id="686" w:author="Stephen" w:date="2018-12-23T08:06:00Z">
        <w:r w:rsidR="00AD7C50">
          <w:rPr>
            <w:rFonts w:ascii="Times New Roman" w:hAnsi="Times New Roman" w:cs="Times New Roman"/>
            <w:sz w:val="24"/>
            <w:szCs w:val="24"/>
            <w:lang w:val="en-US"/>
          </w:rPr>
          <w:t xml:space="preserve">some variability </w:t>
        </w:r>
      </w:ins>
      <w:ins w:id="687" w:author="Stephen" w:date="2018-12-23T08:07:00Z">
        <w:r w:rsidR="00AD7C50">
          <w:rPr>
            <w:rFonts w:ascii="Times New Roman" w:hAnsi="Times New Roman" w:cs="Times New Roman"/>
            <w:sz w:val="24"/>
            <w:szCs w:val="24"/>
            <w:lang w:val="en-US"/>
          </w:rPr>
          <w:t>in tissue differential sensitivity and response to these hormones.</w:t>
        </w:r>
      </w:ins>
      <w:ins w:id="688" w:author="Stephen" w:date="2018-12-23T08:09:00Z">
        <w:r w:rsidR="00AD7C50">
          <w:rPr>
            <w:rFonts w:ascii="Times New Roman" w:hAnsi="Times New Roman" w:cs="Times New Roman"/>
            <w:sz w:val="24"/>
            <w:szCs w:val="24"/>
            <w:lang w:val="en-US"/>
          </w:rPr>
          <w:t xml:space="preserve"> </w:t>
        </w:r>
      </w:ins>
      <w:ins w:id="689" w:author="Stephen" w:date="2018-12-23T08:10:00Z">
        <w:r w:rsidR="00AD7C50">
          <w:rPr>
            <w:rFonts w:ascii="Times New Roman" w:hAnsi="Times New Roman" w:cs="Times New Roman"/>
            <w:sz w:val="24"/>
            <w:szCs w:val="24"/>
            <w:lang w:val="en-US"/>
          </w:rPr>
          <w:t xml:space="preserve"> As FT4 levels provide </w:t>
        </w:r>
      </w:ins>
      <w:ins w:id="690" w:author="Stephen" w:date="2018-12-23T08:11:00Z">
        <w:r w:rsidR="00AD7C50">
          <w:rPr>
            <w:rFonts w:ascii="Times New Roman" w:hAnsi="Times New Roman" w:cs="Times New Roman"/>
            <w:sz w:val="24"/>
            <w:szCs w:val="24"/>
            <w:lang w:val="en-US"/>
          </w:rPr>
          <w:t xml:space="preserve">most of the </w:t>
        </w:r>
      </w:ins>
      <w:ins w:id="691" w:author="Stephen" w:date="2018-12-28T18:12:00Z">
        <w:r w:rsidR="00FA7EDE">
          <w:rPr>
            <w:rFonts w:ascii="Times New Roman" w:hAnsi="Times New Roman" w:cs="Times New Roman"/>
            <w:sz w:val="24"/>
            <w:szCs w:val="24"/>
            <w:lang w:val="en-US"/>
          </w:rPr>
          <w:t>information,</w:t>
        </w:r>
      </w:ins>
      <w:ins w:id="692" w:author="Stephen" w:date="2018-12-23T08:11:00Z">
        <w:r w:rsidR="00AD7C50">
          <w:rPr>
            <w:rFonts w:ascii="Times New Roman" w:hAnsi="Times New Roman" w:cs="Times New Roman"/>
            <w:sz w:val="24"/>
            <w:szCs w:val="24"/>
            <w:lang w:val="en-US"/>
          </w:rPr>
          <w:t xml:space="preserve"> and for reasons detailed below,</w:t>
        </w:r>
      </w:ins>
      <w:ins w:id="693" w:author="Stephen" w:date="2018-12-28T18:11:00Z">
        <w:r w:rsidR="00FA7EDE">
          <w:rPr>
            <w:rFonts w:ascii="Times New Roman" w:hAnsi="Times New Roman" w:cs="Times New Roman"/>
            <w:sz w:val="24"/>
            <w:szCs w:val="24"/>
            <w:lang w:val="en-US"/>
          </w:rPr>
          <w:t xml:space="preserve"> </w:t>
        </w:r>
      </w:ins>
      <w:del w:id="694" w:author="Stephen" w:date="2018-12-23T08:11:00Z">
        <w:r w:rsidRPr="00DE75B6" w:rsidDel="00AD7C50">
          <w:rPr>
            <w:rFonts w:ascii="Times New Roman" w:hAnsi="Times New Roman" w:cs="Times New Roman"/>
            <w:sz w:val="24"/>
            <w:szCs w:val="24"/>
            <w:lang w:val="en-US"/>
          </w:rPr>
          <w:delText>T</w:delText>
        </w:r>
      </w:del>
      <w:ins w:id="695" w:author="Stephen" w:date="2018-12-23T08:11:00Z">
        <w:r w:rsidR="00AD7C50">
          <w:rPr>
            <w:rFonts w:ascii="Times New Roman" w:hAnsi="Times New Roman" w:cs="Times New Roman"/>
            <w:sz w:val="24"/>
            <w:szCs w:val="24"/>
            <w:lang w:val="en-US"/>
          </w:rPr>
          <w:t>t</w:t>
        </w:r>
      </w:ins>
      <w:r w:rsidRPr="00DE75B6">
        <w:rPr>
          <w:rFonts w:ascii="Times New Roman" w:hAnsi="Times New Roman" w:cs="Times New Roman"/>
          <w:sz w:val="24"/>
          <w:szCs w:val="24"/>
          <w:lang w:val="en-US"/>
        </w:rPr>
        <w:t>hese results may warrant a</w:t>
      </w:r>
      <w:ins w:id="696" w:author="Stephen" w:date="2018-12-22T18:08: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change of clinical practice </w:t>
      </w:r>
      <w:ins w:id="697" w:author="Stephen" w:date="2018-12-23T08:12:00Z">
        <w:r w:rsidR="00AD7C50">
          <w:rPr>
            <w:rFonts w:ascii="Times New Roman" w:hAnsi="Times New Roman" w:cs="Times New Roman"/>
            <w:sz w:val="24"/>
            <w:szCs w:val="24"/>
            <w:lang w:val="en-US"/>
          </w:rPr>
          <w:t xml:space="preserve">such </w:t>
        </w:r>
      </w:ins>
      <w:ins w:id="698" w:author="Stephen" w:date="2018-12-28T18:12:00Z">
        <w:r w:rsidR="00FA7EDE">
          <w:rPr>
            <w:rFonts w:ascii="Times New Roman" w:hAnsi="Times New Roman" w:cs="Times New Roman"/>
            <w:sz w:val="24"/>
            <w:szCs w:val="24"/>
            <w:lang w:val="en-US"/>
          </w:rPr>
          <w:t>that FT4</w:t>
        </w:r>
      </w:ins>
      <w:ins w:id="699" w:author="Stephen" w:date="2018-12-23T08:12:00Z">
        <w:r w:rsidR="00AD7C50">
          <w:rPr>
            <w:rFonts w:ascii="Times New Roman" w:hAnsi="Times New Roman" w:cs="Times New Roman"/>
            <w:sz w:val="24"/>
            <w:szCs w:val="24"/>
            <w:lang w:val="en-US"/>
          </w:rPr>
          <w:t xml:space="preserve"> levels become the </w:t>
        </w:r>
      </w:ins>
      <w:ins w:id="700" w:author="Stephen" w:date="2018-12-23T08:13:00Z">
        <w:r w:rsidR="00AD7C50">
          <w:rPr>
            <w:rFonts w:ascii="Times New Roman" w:hAnsi="Times New Roman" w:cs="Times New Roman"/>
            <w:sz w:val="24"/>
            <w:szCs w:val="24"/>
            <w:lang w:val="en-US"/>
          </w:rPr>
          <w:t xml:space="preserve">determining parameter in the diagnosis of </w:t>
        </w:r>
      </w:ins>
      <w:del w:id="701" w:author="Stephen" w:date="2018-12-23T08:13:00Z">
        <w:r w:rsidRPr="00DE75B6" w:rsidDel="00AD7C50">
          <w:rPr>
            <w:rFonts w:ascii="Times New Roman" w:hAnsi="Times New Roman" w:cs="Times New Roman"/>
            <w:sz w:val="24"/>
            <w:szCs w:val="24"/>
            <w:lang w:val="en-US"/>
          </w:rPr>
          <w:delText>with initially evaluating FT4, and not TSH, in</w:delText>
        </w:r>
      </w:del>
      <w:r w:rsidRPr="00DE75B6">
        <w:rPr>
          <w:rFonts w:ascii="Times New Roman" w:hAnsi="Times New Roman" w:cs="Times New Roman"/>
          <w:sz w:val="24"/>
          <w:szCs w:val="24"/>
          <w:lang w:val="en-US"/>
        </w:rPr>
        <w:t xml:space="preserve"> subclinical thyroid dysfunctions.</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In our previous work we have provided evidence that the set point model of regulation does not apply to the regulation of thyroid hormones</w:t>
      </w:r>
      <w:ins w:id="702" w:author="Stephen" w:date="2018-12-25T13:33:00Z">
        <w:r w:rsidR="00665A63">
          <w:rPr>
            <w:rFonts w:ascii="Times New Roman" w:hAnsi="Times New Roman" w:cs="Times New Roman"/>
            <w:sz w:val="24"/>
            <w:szCs w:val="24"/>
            <w:lang w:val="en-US"/>
          </w:rPr>
          <w:t xml:space="preserve"> [21]</w:t>
        </w:r>
      </w:ins>
      <w:del w:id="703" w:author="Stephen" w:date="2018-12-25T13:33:00Z">
        <w:r w:rsidRPr="00DE75B6" w:rsidDel="00337743">
          <w:rPr>
            <w:rFonts w:ascii="Times New Roman" w:hAnsi="Times New Roman" w:cs="Times New Roman"/>
            <w:sz w:val="24"/>
            <w:szCs w:val="24"/>
            <w:lang w:val="en-US"/>
          </w:rPr>
          <w:delText xml:space="preserve"> (ref)</w:delText>
        </w:r>
      </w:del>
      <w:r w:rsidRPr="00DE75B6">
        <w:rPr>
          <w:rFonts w:ascii="Times New Roman" w:hAnsi="Times New Roman" w:cs="Times New Roman"/>
          <w:sz w:val="24"/>
          <w:szCs w:val="24"/>
          <w:lang w:val="en-US"/>
        </w:rPr>
        <w:t xml:space="preserve">. A conservative conclusion of this systematic review is that, </w:t>
      </w:r>
      <w:r w:rsidR="00175687" w:rsidRPr="00175687">
        <w:rPr>
          <w:rFonts w:ascii="Times New Roman" w:hAnsi="Times New Roman" w:cs="Times New Roman"/>
          <w:b/>
          <w:sz w:val="24"/>
          <w:szCs w:val="24"/>
          <w:lang w:val="en-US"/>
          <w:rPrChange w:id="704" w:author="Stephen" w:date="2018-12-31T07:47:00Z">
            <w:rPr>
              <w:rFonts w:ascii="Times New Roman" w:hAnsi="Times New Roman" w:cs="Times New Roman"/>
              <w:sz w:val="24"/>
              <w:szCs w:val="24"/>
              <w:lang w:val="en-US"/>
            </w:rPr>
          </w:rPrChange>
        </w:rPr>
        <w:t>regardless of theoretical considerations</w:t>
      </w:r>
      <w:r w:rsidRPr="00DE75B6">
        <w:rPr>
          <w:rFonts w:ascii="Times New Roman" w:hAnsi="Times New Roman" w:cs="Times New Roman"/>
          <w:sz w:val="24"/>
          <w:szCs w:val="24"/>
          <w:lang w:val="en-US"/>
        </w:rPr>
        <w:t>, the assessment of thyroid function based on TSH levels alone</w:t>
      </w:r>
      <w:ins w:id="705" w:author="Stephen" w:date="2018-12-22T18:21: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does not provide</w:t>
      </w:r>
      <w:ins w:id="706" w:author="Stephen" w:date="2018-12-22T18:22: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a superior assessment to that based on thyroid hormone levels in terms of clinical features. Certainly, for higher thyroid function, and probably for lower thyroid function, assessment on the basis of thyroid hormones appears superior. There is thereby now evidence that the theoretical basis for, and the empirical basis of, TSH based definitions of subclinical thyroid dysfunction</w:t>
      </w:r>
      <w:ins w:id="707" w:author="Stephen" w:date="2018-12-25T13:34:00Z">
        <w:r w:rsidR="00337743">
          <w:rPr>
            <w:rFonts w:ascii="Times New Roman" w:hAnsi="Times New Roman" w:cs="Times New Roman"/>
            <w:sz w:val="24"/>
            <w:szCs w:val="24"/>
            <w:lang w:val="en-US"/>
          </w:rPr>
          <w:t>,</w:t>
        </w:r>
      </w:ins>
      <w:r w:rsidRPr="00DE75B6">
        <w:rPr>
          <w:rFonts w:ascii="Times New Roman" w:hAnsi="Times New Roman" w:cs="Times New Roman"/>
          <w:sz w:val="24"/>
          <w:szCs w:val="24"/>
          <w:lang w:val="en-US"/>
        </w:rPr>
        <w:t xml:space="preserve"> are flawed. </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correlation between FT4 levels (rather than TSH levels) and clinical features, was more consistent for conditions associated with hyperthyroidism rather than hypothyroidism. Specifically, atrial fibrillation, low bone density, death and frailty correlated better with FT4 than TSH levels</w:t>
      </w:r>
      <w:ins w:id="708" w:author="Stephen" w:date="2018-12-22T18:21: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when considering high thyroid function, as compared with death, metabolic syndrome and its components in the context of low thyroid function. Nevertheless for the </w:t>
      </w:r>
      <w:r w:rsidRPr="00DE75B6">
        <w:rPr>
          <w:rFonts w:ascii="Times New Roman" w:hAnsi="Times New Roman" w:cs="Times New Roman"/>
          <w:sz w:val="24"/>
          <w:szCs w:val="24"/>
          <w:lang w:val="en-US"/>
        </w:rPr>
        <w:lastRenderedPageBreak/>
        <w:t>latter parameters, and in particular for metabolic syndrome and steatohepatitis</w:t>
      </w:r>
      <w:del w:id="709" w:author="Stephen" w:date="2018-12-22T18:21:00Z">
        <w:r w:rsidRPr="00DE75B6" w:rsidDel="002D68E3">
          <w:rPr>
            <w:rFonts w:ascii="Times New Roman" w:hAnsi="Times New Roman" w:cs="Times New Roman"/>
            <w:sz w:val="24"/>
            <w:szCs w:val="24"/>
            <w:lang w:val="en-US"/>
          </w:rPr>
          <w:delText>,the</w:delText>
        </w:r>
      </w:del>
      <w:ins w:id="710" w:author="Stephen" w:date="2018-12-22T18:21:00Z">
        <w:r w:rsidR="002D68E3" w:rsidRPr="00DE75B6">
          <w:rPr>
            <w:rFonts w:ascii="Times New Roman" w:hAnsi="Times New Roman" w:cs="Times New Roman"/>
            <w:sz w:val="24"/>
            <w:szCs w:val="24"/>
            <w:lang w:val="en-US"/>
          </w:rPr>
          <w:t>, the</w:t>
        </w:r>
      </w:ins>
      <w:r w:rsidRPr="00DE75B6">
        <w:rPr>
          <w:rFonts w:ascii="Times New Roman" w:hAnsi="Times New Roman" w:cs="Times New Roman"/>
          <w:sz w:val="24"/>
          <w:szCs w:val="24"/>
          <w:lang w:val="en-US"/>
        </w:rPr>
        <w:t xml:space="preserve"> weight of the correlations still favoured FT4 rather than TSH. </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This variability with features of lower thyroid function may be because of the complexity of the metabolic syndrome</w:t>
      </w:r>
      <w:del w:id="711" w:author="Stephen" w:date="2018-12-22T18:21:00Z">
        <w:r w:rsidRPr="00DE75B6" w:rsidDel="002D68E3">
          <w:rPr>
            <w:rFonts w:ascii="Times New Roman" w:hAnsi="Times New Roman" w:cs="Times New Roman"/>
            <w:sz w:val="24"/>
            <w:szCs w:val="24"/>
            <w:lang w:val="en-US"/>
          </w:rPr>
          <w:delText xml:space="preserve">, </w:delText>
        </w:r>
      </w:del>
      <w:ins w:id="712" w:author="Stephen" w:date="2018-12-22T18:21:00Z">
        <w:r w:rsidR="002D68E3" w:rsidRPr="00DE75B6">
          <w:rPr>
            <w:rFonts w:ascii="Times New Roman" w:hAnsi="Times New Roman" w:cs="Times New Roman"/>
            <w:sz w:val="24"/>
            <w:szCs w:val="24"/>
            <w:lang w:val="en-US"/>
          </w:rPr>
          <w:t xml:space="preserve">, </w:t>
        </w:r>
        <w:r w:rsidR="002D68E3">
          <w:rPr>
            <w:rFonts w:ascii="Times New Roman" w:hAnsi="Times New Roman" w:cs="Times New Roman"/>
            <w:sz w:val="24"/>
            <w:szCs w:val="24"/>
            <w:lang w:val="en-US"/>
          </w:rPr>
          <w:t>as</w:t>
        </w:r>
      </w:ins>
      <w:ins w:id="713" w:author="Stephen" w:date="2018-12-08T21:02:00Z">
        <w:r w:rsidR="00A60B3C">
          <w:rPr>
            <w:rFonts w:ascii="Times New Roman" w:hAnsi="Times New Roman" w:cs="Times New Roman"/>
            <w:sz w:val="24"/>
            <w:szCs w:val="24"/>
            <w:lang w:val="en-US"/>
          </w:rPr>
          <w:t xml:space="preserve"> well </w:t>
        </w:r>
      </w:ins>
      <w:ins w:id="714" w:author="Stephen" w:date="2018-12-22T18:21:00Z">
        <w:r w:rsidR="002D68E3">
          <w:rPr>
            <w:rFonts w:ascii="Times New Roman" w:hAnsi="Times New Roman" w:cs="Times New Roman"/>
            <w:sz w:val="24"/>
            <w:szCs w:val="24"/>
            <w:lang w:val="en-US"/>
          </w:rPr>
          <w:t>as differences</w:t>
        </w:r>
      </w:ins>
      <w:ins w:id="715" w:author="Stephen" w:date="2018-12-08T21:03:00Z">
        <w:r w:rsidR="00A60B3C">
          <w:rPr>
            <w:rFonts w:ascii="Times New Roman" w:hAnsi="Times New Roman" w:cs="Times New Roman"/>
            <w:sz w:val="24"/>
            <w:szCs w:val="24"/>
            <w:lang w:val="en-US"/>
          </w:rPr>
          <w:t xml:space="preserve"> in study populations, in the categorization of thyroid function</w:t>
        </w:r>
      </w:ins>
      <w:ins w:id="716" w:author="Stephen" w:date="2018-12-08T21:04:00Z">
        <w:r w:rsidR="00A60B3C">
          <w:rPr>
            <w:rFonts w:ascii="Times New Roman" w:hAnsi="Times New Roman" w:cs="Times New Roman"/>
            <w:sz w:val="24"/>
            <w:szCs w:val="24"/>
            <w:lang w:val="en-US"/>
          </w:rPr>
          <w:t>, and in the factors included in the adjustments in the analyses [</w:t>
        </w:r>
      </w:ins>
      <w:ins w:id="717" w:author="Stephen" w:date="2018-12-28T15:56:00Z">
        <w:r w:rsidR="007053CB">
          <w:rPr>
            <w:rFonts w:ascii="Times New Roman" w:hAnsi="Times New Roman" w:cs="Times New Roman"/>
            <w:sz w:val="24"/>
            <w:szCs w:val="24"/>
            <w:lang w:val="en-US"/>
          </w:rPr>
          <w:t>53</w:t>
        </w:r>
      </w:ins>
      <w:ins w:id="718" w:author="Stephen" w:date="2018-12-08T21:05:00Z">
        <w:r w:rsidR="00A60B3C">
          <w:rPr>
            <w:rFonts w:ascii="Times New Roman" w:hAnsi="Times New Roman" w:cs="Times New Roman"/>
            <w:sz w:val="24"/>
            <w:szCs w:val="24"/>
            <w:lang w:val="en-US"/>
          </w:rPr>
          <w:t>]</w:t>
        </w:r>
      </w:ins>
      <w:ins w:id="719" w:author="Stephen" w:date="2018-12-08T21:04:00Z">
        <w:r w:rsidR="00A60B3C">
          <w:rPr>
            <w:rFonts w:ascii="Times New Roman" w:hAnsi="Times New Roman" w:cs="Times New Roman"/>
            <w:sz w:val="24"/>
            <w:szCs w:val="24"/>
            <w:lang w:val="en-US"/>
          </w:rPr>
          <w:t>.</w:t>
        </w:r>
      </w:ins>
      <w:del w:id="720" w:author="Stephen" w:date="2018-12-08T21:04:00Z">
        <w:r w:rsidRPr="00DE75B6" w:rsidDel="00A60B3C">
          <w:rPr>
            <w:rFonts w:ascii="Times New Roman" w:hAnsi="Times New Roman" w:cs="Times New Roman"/>
            <w:sz w:val="24"/>
            <w:szCs w:val="24"/>
            <w:lang w:val="en-US"/>
          </w:rPr>
          <w:delText>confounding factors, and differences across race and sex.The literature reports of correlations often include estimates according to different models of statistical correction.</w:delText>
        </w:r>
      </w:del>
      <w:r w:rsidRPr="00DE75B6">
        <w:rPr>
          <w:rFonts w:ascii="Times New Roman" w:hAnsi="Times New Roman" w:cs="Times New Roman"/>
          <w:sz w:val="24"/>
          <w:szCs w:val="24"/>
          <w:lang w:val="en-US"/>
        </w:rPr>
        <w:t xml:space="preserve"> In these circumstances the effects of chance may be more significant. </w:t>
      </w:r>
    </w:p>
    <w:p w:rsidR="002D68E3" w:rsidRDefault="00DE75B6" w:rsidP="00DE75B6">
      <w:pPr>
        <w:spacing w:line="480" w:lineRule="auto"/>
        <w:rPr>
          <w:ins w:id="721" w:author="Stephen" w:date="2018-12-30T09:41:00Z"/>
          <w:rFonts w:ascii="Times New Roman" w:hAnsi="Times New Roman" w:cs="Times New Roman"/>
          <w:sz w:val="24"/>
          <w:szCs w:val="24"/>
          <w:lang w:val="en-US"/>
        </w:rPr>
      </w:pPr>
      <w:r w:rsidRPr="00DE75B6">
        <w:rPr>
          <w:rFonts w:ascii="Times New Roman" w:hAnsi="Times New Roman" w:cs="Times New Roman"/>
          <w:sz w:val="24"/>
          <w:szCs w:val="24"/>
          <w:lang w:val="en-US"/>
        </w:rPr>
        <w:t>There may also be reverse causation [</w:t>
      </w:r>
      <w:ins w:id="722" w:author="Stephen" w:date="2018-12-25T13:41:00Z">
        <w:r w:rsidR="00337743">
          <w:rPr>
            <w:rFonts w:ascii="Times New Roman" w:hAnsi="Times New Roman" w:cs="Times New Roman"/>
            <w:sz w:val="24"/>
            <w:szCs w:val="24"/>
            <w:lang w:val="en-US"/>
          </w:rPr>
          <w:t>39</w:t>
        </w:r>
      </w:ins>
      <w:ins w:id="723" w:author="Stephen" w:date="2018-12-28T16:01:00Z">
        <w:r w:rsidR="007053CB">
          <w:rPr>
            <w:rFonts w:ascii="Times New Roman" w:hAnsi="Times New Roman" w:cs="Times New Roman"/>
            <w:sz w:val="24"/>
            <w:szCs w:val="24"/>
            <w:lang w:val="en-US"/>
          </w:rPr>
          <w:t>, 42</w:t>
        </w:r>
      </w:ins>
      <w:ins w:id="724" w:author="Stephen" w:date="2018-12-25T13:41:00Z">
        <w:r w:rsidR="00337743">
          <w:rPr>
            <w:rFonts w:ascii="Times New Roman" w:hAnsi="Times New Roman" w:cs="Times New Roman"/>
            <w:sz w:val="24"/>
            <w:szCs w:val="24"/>
            <w:lang w:val="en-US"/>
          </w:rPr>
          <w:t>,</w:t>
        </w:r>
      </w:ins>
      <w:ins w:id="725" w:author="Stephen" w:date="2018-12-28T16:01:00Z">
        <w:r w:rsidR="007053CB">
          <w:rPr>
            <w:rFonts w:ascii="Times New Roman" w:hAnsi="Times New Roman" w:cs="Times New Roman"/>
            <w:sz w:val="24"/>
            <w:szCs w:val="24"/>
            <w:lang w:val="en-US"/>
          </w:rPr>
          <w:t xml:space="preserve"> 53,</w:t>
        </w:r>
      </w:ins>
      <w:ins w:id="726" w:author="Stephen" w:date="2018-12-25T13:45:00Z">
        <w:r w:rsidR="004F3FA8">
          <w:rPr>
            <w:rFonts w:ascii="Times New Roman" w:hAnsi="Times New Roman" w:cs="Times New Roman"/>
            <w:sz w:val="24"/>
            <w:szCs w:val="24"/>
            <w:lang w:val="en-US"/>
          </w:rPr>
          <w:t xml:space="preserve"> 7</w:t>
        </w:r>
      </w:ins>
      <w:ins w:id="727" w:author="Stephen" w:date="2018-12-26T20:27:00Z">
        <w:r w:rsidR="00684944">
          <w:rPr>
            <w:rFonts w:ascii="Times New Roman" w:hAnsi="Times New Roman" w:cs="Times New Roman"/>
            <w:sz w:val="24"/>
            <w:szCs w:val="24"/>
            <w:lang w:val="en-US"/>
          </w:rPr>
          <w:t>6</w:t>
        </w:r>
      </w:ins>
      <w:ins w:id="728" w:author="Stephen" w:date="2018-12-25T13:45:00Z">
        <w:r w:rsidR="00684944">
          <w:rPr>
            <w:rFonts w:ascii="Times New Roman" w:hAnsi="Times New Roman" w:cs="Times New Roman"/>
            <w:sz w:val="24"/>
            <w:szCs w:val="24"/>
            <w:lang w:val="en-US"/>
          </w:rPr>
          <w:t>-</w:t>
        </w:r>
      </w:ins>
      <w:ins w:id="729" w:author="Stephen" w:date="2018-12-26T20:27:00Z">
        <w:r w:rsidR="00684944">
          <w:rPr>
            <w:rFonts w:ascii="Times New Roman" w:hAnsi="Times New Roman" w:cs="Times New Roman"/>
            <w:sz w:val="24"/>
            <w:szCs w:val="24"/>
            <w:lang w:val="en-US"/>
          </w:rPr>
          <w:t>8</w:t>
        </w:r>
      </w:ins>
      <w:ins w:id="730" w:author="Stephen" w:date="2018-12-26T20:28:00Z">
        <w:r w:rsidR="00684944">
          <w:rPr>
            <w:rFonts w:ascii="Times New Roman" w:hAnsi="Times New Roman" w:cs="Times New Roman"/>
            <w:sz w:val="24"/>
            <w:szCs w:val="24"/>
            <w:lang w:val="en-US"/>
          </w:rPr>
          <w:t>0</w:t>
        </w:r>
      </w:ins>
      <w:del w:id="731" w:author="Stephen" w:date="2018-12-25T13:45:00Z">
        <w:r w:rsidRPr="00DE75B6" w:rsidDel="004F3FA8">
          <w:rPr>
            <w:rFonts w:ascii="Times New Roman" w:hAnsi="Times New Roman" w:cs="Times New Roman"/>
            <w:sz w:val="24"/>
            <w:szCs w:val="24"/>
            <w:lang w:val="en-US"/>
          </w:rPr>
          <w:delText>48</w:delText>
        </w:r>
      </w:del>
      <w:del w:id="732" w:author="Stephen" w:date="2018-12-22T18:24:00Z">
        <w:r w:rsidRPr="00DE75B6" w:rsidDel="002D68E3">
          <w:rPr>
            <w:rFonts w:ascii="Times New Roman" w:hAnsi="Times New Roman" w:cs="Times New Roman"/>
            <w:sz w:val="24"/>
            <w:szCs w:val="24"/>
            <w:lang w:val="en-US"/>
          </w:rPr>
          <w:delText>,49</w:delText>
        </w:r>
      </w:del>
      <w:del w:id="733" w:author="Stephen" w:date="2018-12-25T13:45:00Z">
        <w:r w:rsidRPr="00DE75B6" w:rsidDel="004F3FA8">
          <w:rPr>
            <w:rFonts w:ascii="Times New Roman" w:hAnsi="Times New Roman" w:cs="Times New Roman"/>
            <w:sz w:val="24"/>
            <w:szCs w:val="24"/>
            <w:lang w:val="en-US"/>
          </w:rPr>
          <w:delText>,68-72</w:delText>
        </w:r>
      </w:del>
      <w:r w:rsidRPr="00DE75B6">
        <w:rPr>
          <w:rFonts w:ascii="Times New Roman" w:hAnsi="Times New Roman" w:cs="Times New Roman"/>
          <w:sz w:val="24"/>
          <w:szCs w:val="24"/>
          <w:lang w:val="en-US"/>
        </w:rPr>
        <w:t>]</w:t>
      </w:r>
      <w:ins w:id="734" w:author="Stephen" w:date="2018-12-25T13:29:00Z">
        <w:r w:rsidR="00337743">
          <w:rPr>
            <w:rFonts w:ascii="Times New Roman" w:hAnsi="Times New Roman" w:cs="Times New Roman"/>
            <w:sz w:val="24"/>
            <w:szCs w:val="24"/>
            <w:lang w:val="en-US"/>
          </w:rPr>
          <w:t xml:space="preserve">, </w:t>
        </w:r>
      </w:ins>
      <w:ins w:id="735" w:author="Stephen" w:date="2018-12-25T13:35:00Z">
        <w:r w:rsidR="00337743">
          <w:rPr>
            <w:rFonts w:ascii="Times New Roman" w:hAnsi="Times New Roman" w:cs="Times New Roman"/>
            <w:sz w:val="24"/>
            <w:szCs w:val="24"/>
            <w:lang w:val="en-US"/>
          </w:rPr>
          <w:t>which may affect correlations</w:t>
        </w:r>
      </w:ins>
      <w:ins w:id="736" w:author="Stephen" w:date="2018-12-25T13:36:00Z">
        <w:r w:rsidR="00337743">
          <w:rPr>
            <w:rFonts w:ascii="Times New Roman" w:hAnsi="Times New Roman" w:cs="Times New Roman"/>
            <w:sz w:val="24"/>
            <w:szCs w:val="24"/>
            <w:lang w:val="en-US"/>
          </w:rPr>
          <w:t xml:space="preserve"> with TSH and T3 more than correlations with FT4</w:t>
        </w:r>
      </w:ins>
      <w:r w:rsidRPr="00DE75B6">
        <w:rPr>
          <w:rFonts w:ascii="Times New Roman" w:hAnsi="Times New Roman" w:cs="Times New Roman"/>
          <w:sz w:val="24"/>
          <w:szCs w:val="24"/>
          <w:lang w:val="en-US"/>
        </w:rPr>
        <w:t>. Obesity and insulin resistance may lead to increases in TSH and FT4/FT3 in some populations, perhaps as a thermogenic</w:t>
      </w:r>
      <w:ins w:id="737"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response</w:t>
      </w:r>
      <w:ins w:id="738" w:author="Stephen" w:date="2018-12-22T18:21: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739" w:author="Stephen" w:date="2018-12-26T20:28:00Z">
        <w:r w:rsidR="007053CB">
          <w:rPr>
            <w:rFonts w:ascii="Times New Roman" w:hAnsi="Times New Roman" w:cs="Times New Roman"/>
            <w:sz w:val="24"/>
            <w:szCs w:val="24"/>
            <w:lang w:val="en-US"/>
          </w:rPr>
          <w:t>7</w:t>
        </w:r>
      </w:ins>
      <w:ins w:id="740" w:author="Stephen" w:date="2018-12-28T16:03:00Z">
        <w:r w:rsidR="007053CB">
          <w:rPr>
            <w:rFonts w:ascii="Times New Roman" w:hAnsi="Times New Roman" w:cs="Times New Roman"/>
            <w:sz w:val="24"/>
            <w:szCs w:val="24"/>
            <w:lang w:val="en-US"/>
          </w:rPr>
          <w:t>7</w:t>
        </w:r>
      </w:ins>
      <w:del w:id="741" w:author="Stephen" w:date="2018-12-26T20:28:00Z">
        <w:r w:rsidRPr="00DE75B6" w:rsidDel="00684944">
          <w:rPr>
            <w:rFonts w:ascii="Times New Roman" w:hAnsi="Times New Roman" w:cs="Times New Roman"/>
            <w:sz w:val="24"/>
            <w:szCs w:val="24"/>
            <w:lang w:val="en-US"/>
          </w:rPr>
          <w:delText>69</w:delText>
        </w:r>
      </w:del>
      <w:r w:rsidRPr="00DE75B6">
        <w:rPr>
          <w:rFonts w:ascii="Times New Roman" w:hAnsi="Times New Roman" w:cs="Times New Roman"/>
          <w:sz w:val="24"/>
          <w:szCs w:val="24"/>
          <w:lang w:val="en-US"/>
        </w:rPr>
        <w:t xml:space="preserve">] to the increased weight </w:t>
      </w:r>
      <w:del w:id="742" w:author="Stephen" w:date="2018-12-22T18:24:00Z">
        <w:r w:rsidRPr="00DE75B6" w:rsidDel="002D68E3">
          <w:rPr>
            <w:rFonts w:ascii="Times New Roman" w:hAnsi="Times New Roman" w:cs="Times New Roman"/>
            <w:sz w:val="24"/>
            <w:szCs w:val="24"/>
            <w:lang w:val="en-US"/>
          </w:rPr>
          <w:delText>itself[</w:delText>
        </w:r>
      </w:del>
      <w:ins w:id="743" w:author="Stephen" w:date="2018-12-22T18:24:00Z">
        <w:r w:rsidR="002D68E3" w:rsidRPr="00DE75B6">
          <w:rPr>
            <w:rFonts w:ascii="Times New Roman" w:hAnsi="Times New Roman" w:cs="Times New Roman"/>
            <w:sz w:val="24"/>
            <w:szCs w:val="24"/>
            <w:lang w:val="en-US"/>
          </w:rPr>
          <w:t>itself [</w:t>
        </w:r>
      </w:ins>
      <w:r w:rsidRPr="00DE75B6">
        <w:rPr>
          <w:rFonts w:ascii="Times New Roman" w:hAnsi="Times New Roman" w:cs="Times New Roman"/>
          <w:sz w:val="24"/>
          <w:szCs w:val="24"/>
          <w:lang w:val="en-US"/>
        </w:rPr>
        <w:t>7</w:t>
      </w:r>
      <w:ins w:id="744" w:author="Stephen" w:date="2018-12-28T16:03:00Z">
        <w:r w:rsidR="007053CB">
          <w:rPr>
            <w:rFonts w:ascii="Times New Roman" w:hAnsi="Times New Roman" w:cs="Times New Roman"/>
            <w:sz w:val="24"/>
            <w:szCs w:val="24"/>
            <w:lang w:val="en-US"/>
          </w:rPr>
          <w:t>8</w:t>
        </w:r>
      </w:ins>
      <w:del w:id="745" w:author="Stephen" w:date="2018-12-26T20:28:00Z">
        <w:r w:rsidRPr="00DE75B6" w:rsidDel="00684944">
          <w:rPr>
            <w:rFonts w:ascii="Times New Roman" w:hAnsi="Times New Roman" w:cs="Times New Roman"/>
            <w:sz w:val="24"/>
            <w:szCs w:val="24"/>
            <w:lang w:val="en-US"/>
          </w:rPr>
          <w:delText>0</w:delText>
        </w:r>
      </w:del>
      <w:r w:rsidRPr="00DE75B6">
        <w:rPr>
          <w:rFonts w:ascii="Times New Roman" w:hAnsi="Times New Roman" w:cs="Times New Roman"/>
          <w:sz w:val="24"/>
          <w:szCs w:val="24"/>
          <w:lang w:val="en-US"/>
        </w:rPr>
        <w:t xml:space="preserve">] or to caloric </w:t>
      </w:r>
      <w:del w:id="746" w:author="Stephen" w:date="2018-12-22T18:24:00Z">
        <w:r w:rsidRPr="00DE75B6" w:rsidDel="002D68E3">
          <w:rPr>
            <w:rFonts w:ascii="Times New Roman" w:hAnsi="Times New Roman" w:cs="Times New Roman"/>
            <w:sz w:val="24"/>
            <w:szCs w:val="24"/>
            <w:lang w:val="en-US"/>
          </w:rPr>
          <w:delText>intake[</w:delText>
        </w:r>
      </w:del>
      <w:ins w:id="747" w:author="Stephen" w:date="2018-12-22T18:24:00Z">
        <w:r w:rsidR="002D68E3" w:rsidRPr="00DE75B6">
          <w:rPr>
            <w:rFonts w:ascii="Times New Roman" w:hAnsi="Times New Roman" w:cs="Times New Roman"/>
            <w:sz w:val="24"/>
            <w:szCs w:val="24"/>
            <w:lang w:val="en-US"/>
          </w:rPr>
          <w:t>intake [</w:t>
        </w:r>
      </w:ins>
      <w:ins w:id="748" w:author="Stephen" w:date="2018-12-28T16:04:00Z">
        <w:r w:rsidR="007053CB">
          <w:rPr>
            <w:rFonts w:ascii="Times New Roman" w:hAnsi="Times New Roman" w:cs="Times New Roman"/>
            <w:sz w:val="24"/>
            <w:szCs w:val="24"/>
            <w:lang w:val="en-US"/>
          </w:rPr>
          <w:t>76</w:t>
        </w:r>
      </w:ins>
      <w:del w:id="749" w:author="Stephen" w:date="2018-12-28T16:04:00Z">
        <w:r w:rsidRPr="00DE75B6" w:rsidDel="007053CB">
          <w:rPr>
            <w:rFonts w:ascii="Times New Roman" w:hAnsi="Times New Roman" w:cs="Times New Roman"/>
            <w:sz w:val="24"/>
            <w:szCs w:val="24"/>
            <w:lang w:val="en-US"/>
          </w:rPr>
          <w:delText>6</w:delText>
        </w:r>
      </w:del>
      <w:del w:id="750" w:author="Stephen" w:date="2018-12-26T20:28:00Z">
        <w:r w:rsidRPr="00DE75B6" w:rsidDel="00684944">
          <w:rPr>
            <w:rFonts w:ascii="Times New Roman" w:hAnsi="Times New Roman" w:cs="Times New Roman"/>
            <w:sz w:val="24"/>
            <w:szCs w:val="24"/>
            <w:lang w:val="en-US"/>
          </w:rPr>
          <w:delText>8</w:delText>
        </w:r>
      </w:del>
      <w:r w:rsidRPr="00DE75B6">
        <w:rPr>
          <w:rFonts w:ascii="Times New Roman" w:hAnsi="Times New Roman" w:cs="Times New Roman"/>
          <w:sz w:val="24"/>
          <w:szCs w:val="24"/>
          <w:lang w:val="en-US"/>
        </w:rPr>
        <w:t>]. Again, the concept of a set point has been invoked such that obesity resets the ‘central thyrostat’[</w:t>
      </w:r>
      <w:ins w:id="751" w:author="Stephen" w:date="2018-12-26T20:28:00Z">
        <w:r w:rsidR="00684944">
          <w:rPr>
            <w:rFonts w:ascii="Times New Roman" w:hAnsi="Times New Roman" w:cs="Times New Roman"/>
            <w:sz w:val="24"/>
            <w:szCs w:val="24"/>
            <w:lang w:val="en-US"/>
          </w:rPr>
          <w:t>80</w:t>
        </w:r>
      </w:ins>
      <w:del w:id="752" w:author="Stephen" w:date="2018-12-26T20:28:00Z">
        <w:r w:rsidRPr="00DE75B6" w:rsidDel="00684944">
          <w:rPr>
            <w:rFonts w:ascii="Times New Roman" w:hAnsi="Times New Roman" w:cs="Times New Roman"/>
            <w:sz w:val="24"/>
            <w:szCs w:val="24"/>
            <w:lang w:val="en-US"/>
          </w:rPr>
          <w:delText>7</w:delText>
        </w:r>
      </w:del>
      <w:del w:id="753" w:author="Stephen" w:date="2018-12-25T15:10:00Z">
        <w:r w:rsidRPr="00DE75B6" w:rsidDel="007E3426">
          <w:rPr>
            <w:rFonts w:ascii="Times New Roman" w:hAnsi="Times New Roman" w:cs="Times New Roman"/>
            <w:sz w:val="24"/>
            <w:szCs w:val="24"/>
            <w:lang w:val="en-US"/>
          </w:rPr>
          <w:delText>2</w:delText>
        </w:r>
      </w:del>
      <w:r w:rsidRPr="00DE75B6">
        <w:rPr>
          <w:rFonts w:ascii="Times New Roman" w:hAnsi="Times New Roman" w:cs="Times New Roman"/>
          <w:sz w:val="24"/>
          <w:szCs w:val="24"/>
          <w:lang w:val="en-US"/>
        </w:rPr>
        <w:t>],  Whatever the cause of such reverse causality, in</w:t>
      </w:r>
      <w:ins w:id="754"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such populations the associations between clinical features and high TSH would be enhanced whilst the association with low FT4 would be attenuated. TSH enhanced secretion of FT3 [</w:t>
      </w:r>
      <w:ins w:id="755" w:author="Stephen" w:date="2018-12-25T15:15:00Z">
        <w:r w:rsidR="007053CB">
          <w:rPr>
            <w:rFonts w:ascii="Times New Roman" w:hAnsi="Times New Roman" w:cs="Times New Roman"/>
            <w:sz w:val="24"/>
            <w:szCs w:val="24"/>
            <w:lang w:val="en-US"/>
          </w:rPr>
          <w:t>8</w:t>
        </w:r>
      </w:ins>
      <w:ins w:id="756" w:author="Stephen" w:date="2018-12-28T16:05:00Z">
        <w:r w:rsidR="007053CB">
          <w:rPr>
            <w:rFonts w:ascii="Times New Roman" w:hAnsi="Times New Roman" w:cs="Times New Roman"/>
            <w:sz w:val="24"/>
            <w:szCs w:val="24"/>
            <w:lang w:val="en-US"/>
          </w:rPr>
          <w:t>1</w:t>
        </w:r>
      </w:ins>
      <w:del w:id="757" w:author="Stephen" w:date="2018-12-25T15:15:00Z">
        <w:r w:rsidRPr="00DE75B6" w:rsidDel="00A5054E">
          <w:rPr>
            <w:rFonts w:ascii="Times New Roman" w:hAnsi="Times New Roman" w:cs="Times New Roman"/>
            <w:sz w:val="24"/>
            <w:szCs w:val="24"/>
            <w:lang w:val="en-US"/>
          </w:rPr>
          <w:delText>73</w:delText>
        </w:r>
      </w:del>
      <w:r w:rsidRPr="00DE75B6">
        <w:rPr>
          <w:rFonts w:ascii="Times New Roman" w:hAnsi="Times New Roman" w:cs="Times New Roman"/>
          <w:sz w:val="24"/>
          <w:szCs w:val="24"/>
          <w:lang w:val="en-US"/>
        </w:rPr>
        <w:t>]</w:t>
      </w:r>
      <w:ins w:id="758"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might also affect the lipid profile adversely [</w:t>
      </w:r>
      <w:ins w:id="759" w:author="Stephen" w:date="2018-12-25T15:15:00Z">
        <w:r w:rsidR="00A5054E">
          <w:rPr>
            <w:rFonts w:ascii="Times New Roman" w:hAnsi="Times New Roman" w:cs="Times New Roman"/>
            <w:sz w:val="24"/>
            <w:szCs w:val="24"/>
            <w:lang w:val="en-US"/>
          </w:rPr>
          <w:t>53,54</w:t>
        </w:r>
      </w:ins>
      <w:del w:id="760" w:author="Stephen" w:date="2018-12-25T15:15:00Z">
        <w:r w:rsidRPr="00DE75B6" w:rsidDel="00A5054E">
          <w:rPr>
            <w:rFonts w:ascii="Times New Roman" w:hAnsi="Times New Roman" w:cs="Times New Roman"/>
            <w:sz w:val="24"/>
            <w:szCs w:val="24"/>
            <w:lang w:val="en-US"/>
          </w:rPr>
          <w:delText>64</w:delText>
        </w:r>
      </w:del>
      <w:del w:id="761" w:author="Stephen" w:date="2018-12-22T18:27:00Z">
        <w:r w:rsidRPr="00DE75B6" w:rsidDel="002D68E3">
          <w:rPr>
            <w:rFonts w:ascii="Times New Roman" w:hAnsi="Times New Roman" w:cs="Times New Roman"/>
            <w:sz w:val="24"/>
            <w:szCs w:val="24"/>
            <w:lang w:val="en-US"/>
          </w:rPr>
          <w:delText>,65</w:delText>
        </w:r>
      </w:del>
      <w:r w:rsidRPr="00DE75B6">
        <w:rPr>
          <w:rFonts w:ascii="Times New Roman" w:hAnsi="Times New Roman" w:cs="Times New Roman"/>
          <w:sz w:val="24"/>
          <w:szCs w:val="24"/>
          <w:lang w:val="en-US"/>
        </w:rPr>
        <w:t>].We are not aware of any factors that would so artifactually</w:t>
      </w:r>
      <w:ins w:id="762" w:author="Stephen" w:date="2018-12-22T18:12:00Z">
        <w:r w:rsidR="00C920E8">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preferentially increase the association of high FT4 with atrial fibrillation,</w:t>
      </w:r>
      <w:del w:id="763" w:author="Stephen" w:date="2018-12-25T13:37:00Z">
        <w:r w:rsidRPr="00DE75B6" w:rsidDel="00337743">
          <w:rPr>
            <w:rFonts w:ascii="Times New Roman" w:hAnsi="Times New Roman" w:cs="Times New Roman"/>
            <w:sz w:val="24"/>
            <w:szCs w:val="24"/>
            <w:lang w:val="en-US"/>
          </w:rPr>
          <w:delText xml:space="preserve"> </w:delText>
        </w:r>
      </w:del>
      <w:ins w:id="764" w:author="Stephen" w:date="2018-12-25T13:37:00Z">
        <w:r w:rsidR="00337743">
          <w:rPr>
            <w:rFonts w:ascii="Times New Roman" w:hAnsi="Times New Roman" w:cs="Times New Roman"/>
            <w:sz w:val="24"/>
            <w:szCs w:val="24"/>
            <w:lang w:val="en-US"/>
          </w:rPr>
          <w:t xml:space="preserve"> osteoporosis </w:t>
        </w:r>
      </w:ins>
      <w:ins w:id="765" w:author="Stephen" w:date="2018-12-25T13:38:00Z">
        <w:r w:rsidR="00337743">
          <w:rPr>
            <w:rFonts w:ascii="Times New Roman" w:hAnsi="Times New Roman" w:cs="Times New Roman"/>
            <w:sz w:val="24"/>
            <w:szCs w:val="24"/>
            <w:lang w:val="en-US"/>
          </w:rPr>
          <w:t xml:space="preserve"> </w:t>
        </w:r>
      </w:ins>
      <w:ins w:id="766" w:author="Stephen" w:date="2018-12-25T13:37:00Z">
        <w:r w:rsidR="00337743">
          <w:rPr>
            <w:rFonts w:ascii="Times New Roman" w:hAnsi="Times New Roman" w:cs="Times New Roman"/>
            <w:sz w:val="24"/>
            <w:szCs w:val="24"/>
            <w:lang w:val="en-US"/>
          </w:rPr>
          <w:t>and cancer</w:t>
        </w:r>
      </w:ins>
      <w:ins w:id="767" w:author="Stephen" w:date="2018-12-25T13:38:00Z">
        <w:r w:rsidR="00337743">
          <w:rPr>
            <w:rFonts w:ascii="Times New Roman" w:hAnsi="Times New Roman" w:cs="Times New Roman"/>
            <w:sz w:val="24"/>
            <w:szCs w:val="24"/>
            <w:lang w:val="en-US"/>
          </w:rPr>
          <w:t>.</w:t>
        </w:r>
      </w:ins>
      <w:del w:id="768" w:author="Stephen" w:date="2018-12-25T13:37:00Z">
        <w:r w:rsidRPr="00DE75B6" w:rsidDel="00337743">
          <w:rPr>
            <w:rFonts w:ascii="Times New Roman" w:hAnsi="Times New Roman" w:cs="Times New Roman"/>
            <w:sz w:val="24"/>
            <w:szCs w:val="24"/>
            <w:lang w:val="en-US"/>
          </w:rPr>
          <w:delText>frailty, death and dementia</w:delText>
        </w:r>
      </w:del>
      <w:del w:id="769" w:author="Stephen" w:date="2018-12-28T16:06:00Z">
        <w:r w:rsidRPr="00DE75B6" w:rsidDel="007053CB">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If anything, any component of the sick euthyroid state associated with these conditions, by lowering TSH and </w:t>
      </w:r>
      <w:del w:id="770" w:author="Stephen" w:date="2018-12-22T18:25:00Z">
        <w:r w:rsidRPr="00DE75B6" w:rsidDel="002D68E3">
          <w:rPr>
            <w:rFonts w:ascii="Times New Roman" w:hAnsi="Times New Roman" w:cs="Times New Roman"/>
            <w:sz w:val="24"/>
            <w:szCs w:val="24"/>
            <w:lang w:val="en-US"/>
          </w:rPr>
          <w:delText>FT4[</w:delText>
        </w:r>
      </w:del>
      <w:ins w:id="771" w:author="Stephen" w:date="2018-12-22T18:25:00Z">
        <w:r w:rsidR="002D68E3" w:rsidRPr="00DE75B6">
          <w:rPr>
            <w:rFonts w:ascii="Times New Roman" w:hAnsi="Times New Roman" w:cs="Times New Roman"/>
            <w:sz w:val="24"/>
            <w:szCs w:val="24"/>
            <w:lang w:val="en-US"/>
          </w:rPr>
          <w:t>FT4 [</w:t>
        </w:r>
      </w:ins>
      <w:ins w:id="772" w:author="Stephen" w:date="2018-12-25T15:16:00Z">
        <w:r w:rsidR="00684944">
          <w:rPr>
            <w:rFonts w:ascii="Times New Roman" w:hAnsi="Times New Roman" w:cs="Times New Roman"/>
            <w:sz w:val="24"/>
            <w:szCs w:val="24"/>
            <w:lang w:val="en-US"/>
          </w:rPr>
          <w:t>8</w:t>
        </w:r>
      </w:ins>
      <w:ins w:id="773" w:author="Stephen" w:date="2018-12-26T20:28:00Z">
        <w:r w:rsidR="00684944">
          <w:rPr>
            <w:rFonts w:ascii="Times New Roman" w:hAnsi="Times New Roman" w:cs="Times New Roman"/>
            <w:sz w:val="24"/>
            <w:szCs w:val="24"/>
            <w:lang w:val="en-US"/>
          </w:rPr>
          <w:t>2</w:t>
        </w:r>
      </w:ins>
      <w:del w:id="774" w:author="Stephen" w:date="2018-12-25T15:15:00Z">
        <w:r w:rsidRPr="00DE75B6" w:rsidDel="00A5054E">
          <w:rPr>
            <w:rFonts w:ascii="Times New Roman" w:hAnsi="Times New Roman" w:cs="Times New Roman"/>
            <w:sz w:val="24"/>
            <w:szCs w:val="24"/>
            <w:lang w:val="en-US"/>
          </w:rPr>
          <w:delText>74</w:delText>
        </w:r>
      </w:del>
      <w:r w:rsidRPr="00DE75B6">
        <w:rPr>
          <w:rFonts w:ascii="Times New Roman" w:hAnsi="Times New Roman" w:cs="Times New Roman"/>
          <w:sz w:val="24"/>
          <w:szCs w:val="24"/>
          <w:lang w:val="en-US"/>
        </w:rPr>
        <w:t>], should again favour an association with TSH rather than FT4.</w:t>
      </w:r>
      <w:ins w:id="775" w:author="Stephen" w:date="2018-12-22T18:15:00Z">
        <w:r w:rsidR="00C920E8">
          <w:rPr>
            <w:rFonts w:ascii="Times New Roman" w:hAnsi="Times New Roman" w:cs="Times New Roman"/>
            <w:sz w:val="24"/>
            <w:szCs w:val="24"/>
            <w:lang w:val="en-US"/>
          </w:rPr>
          <w:t xml:space="preserve"> The sensitivity of T3 levels </w:t>
        </w:r>
      </w:ins>
      <w:ins w:id="776" w:author="Stephen" w:date="2018-12-22T18:16:00Z">
        <w:r w:rsidR="00C920E8">
          <w:rPr>
            <w:rFonts w:ascii="Times New Roman" w:hAnsi="Times New Roman" w:cs="Times New Roman"/>
            <w:sz w:val="24"/>
            <w:szCs w:val="24"/>
            <w:lang w:val="en-US"/>
          </w:rPr>
          <w:t xml:space="preserve">to the sick euthyroid state may also </w:t>
        </w:r>
      </w:ins>
      <w:ins w:id="777" w:author="Stephen" w:date="2018-12-22T18:17:00Z">
        <w:r w:rsidR="00C920E8">
          <w:rPr>
            <w:rFonts w:ascii="Times New Roman" w:hAnsi="Times New Roman" w:cs="Times New Roman"/>
            <w:sz w:val="24"/>
            <w:szCs w:val="24"/>
            <w:lang w:val="en-US"/>
          </w:rPr>
          <w:t xml:space="preserve">explain some of the correlations with T3. In particular </w:t>
        </w:r>
        <w:r w:rsidR="002D68E3">
          <w:rPr>
            <w:rFonts w:ascii="Times New Roman" w:hAnsi="Times New Roman" w:cs="Times New Roman"/>
            <w:sz w:val="24"/>
            <w:szCs w:val="24"/>
            <w:lang w:val="en-US"/>
          </w:rPr>
          <w:t>fracture</w:t>
        </w:r>
      </w:ins>
      <w:ins w:id="778" w:author="Stephen" w:date="2018-12-30T20:01:00Z">
        <w:r w:rsidR="00307A6F" w:rsidRPr="00307A6F">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(via falls)</w:t>
        </w:r>
      </w:ins>
      <w:ins w:id="779" w:author="Stephen" w:date="2018-12-22T18:17:00Z">
        <w:r w:rsidR="002D68E3">
          <w:rPr>
            <w:rFonts w:ascii="Times New Roman" w:hAnsi="Times New Roman" w:cs="Times New Roman"/>
            <w:sz w:val="24"/>
            <w:szCs w:val="24"/>
            <w:lang w:val="en-US"/>
          </w:rPr>
          <w:t xml:space="preserve">, mortality and frailty may be associated </w:t>
        </w:r>
      </w:ins>
      <w:ins w:id="780" w:author="Stephen" w:date="2018-12-22T18:18:00Z">
        <w:r w:rsidR="002D68E3">
          <w:rPr>
            <w:rFonts w:ascii="Times New Roman" w:hAnsi="Times New Roman" w:cs="Times New Roman"/>
            <w:sz w:val="24"/>
            <w:szCs w:val="24"/>
            <w:lang w:val="en-US"/>
          </w:rPr>
          <w:t>with low T3 levels via reverse causation.</w:t>
        </w:r>
      </w:ins>
      <w:ins w:id="781" w:author="Stephen" w:date="2018-12-22T18:19:00Z">
        <w:r w:rsidR="002D68E3">
          <w:rPr>
            <w:rFonts w:ascii="Times New Roman" w:hAnsi="Times New Roman" w:cs="Times New Roman"/>
            <w:sz w:val="24"/>
            <w:szCs w:val="24"/>
            <w:lang w:val="en-US"/>
          </w:rPr>
          <w:t xml:space="preserve"> </w:t>
        </w:r>
      </w:ins>
    </w:p>
    <w:p w:rsidR="00290478" w:rsidRDefault="00DE75B6" w:rsidP="00DE75B6">
      <w:pPr>
        <w:spacing w:line="480" w:lineRule="auto"/>
        <w:rPr>
          <w:ins w:id="782" w:author="Stephen" w:date="2018-12-24T13:53:00Z"/>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ins w:id="783" w:author="Stephen" w:date="2018-12-25T15:19:00Z">
        <w:r w:rsidR="00684944">
          <w:rPr>
            <w:rFonts w:ascii="Times New Roman" w:hAnsi="Times New Roman" w:cs="Times New Roman"/>
            <w:sz w:val="24"/>
            <w:szCs w:val="24"/>
            <w:lang w:val="en-US"/>
          </w:rPr>
          <w:t>38,</w:t>
        </w:r>
      </w:ins>
      <w:ins w:id="784" w:author="Stephen" w:date="2018-12-28T18:11:00Z">
        <w:r w:rsidR="00FA7EDE">
          <w:rPr>
            <w:rFonts w:ascii="Times New Roman" w:hAnsi="Times New Roman" w:cs="Times New Roman"/>
            <w:sz w:val="24"/>
            <w:szCs w:val="24"/>
            <w:lang w:val="en-US"/>
          </w:rPr>
          <w:t xml:space="preserve"> </w:t>
        </w:r>
      </w:ins>
      <w:ins w:id="785" w:author="Stephen" w:date="2018-12-25T15:19:00Z">
        <w:r w:rsidR="00684944">
          <w:rPr>
            <w:rFonts w:ascii="Times New Roman" w:hAnsi="Times New Roman" w:cs="Times New Roman"/>
            <w:sz w:val="24"/>
            <w:szCs w:val="24"/>
            <w:lang w:val="en-US"/>
          </w:rPr>
          <w:t>6</w:t>
        </w:r>
      </w:ins>
      <w:ins w:id="786" w:author="Stephen" w:date="2018-12-26T20:28:00Z">
        <w:r w:rsidR="00684944">
          <w:rPr>
            <w:rFonts w:ascii="Times New Roman" w:hAnsi="Times New Roman" w:cs="Times New Roman"/>
            <w:sz w:val="24"/>
            <w:szCs w:val="24"/>
            <w:lang w:val="en-US"/>
          </w:rPr>
          <w:t>2</w:t>
        </w:r>
      </w:ins>
      <w:ins w:id="787" w:author="Stephen" w:date="2018-12-28T16:06:00Z">
        <w:r w:rsidR="00AB7F12">
          <w:rPr>
            <w:rFonts w:ascii="Times New Roman" w:hAnsi="Times New Roman" w:cs="Times New Roman"/>
            <w:sz w:val="24"/>
            <w:szCs w:val="24"/>
            <w:lang w:val="en-US"/>
          </w:rPr>
          <w:t>]</w:t>
        </w:r>
      </w:ins>
      <w:del w:id="788" w:author="Stephen" w:date="2018-12-25T15:19:00Z">
        <w:r w:rsidRPr="00DE75B6" w:rsidDel="00A5054E">
          <w:rPr>
            <w:rFonts w:ascii="Times New Roman" w:hAnsi="Times New Roman" w:cs="Times New Roman"/>
            <w:sz w:val="24"/>
            <w:szCs w:val="24"/>
            <w:lang w:val="en-US"/>
          </w:rPr>
          <w:delText>34]</w:delText>
        </w:r>
        <w:r w:rsidR="000C6C4B" w:rsidDel="00A5054E">
          <w:rPr>
            <w:rFonts w:ascii="Times New Roman" w:hAnsi="Times New Roman" w:cs="Times New Roman"/>
            <w:sz w:val="24"/>
            <w:szCs w:val="24"/>
            <w:lang w:val="en-US"/>
          </w:rPr>
          <w:delText>,</w:delText>
        </w:r>
        <w:r w:rsidRPr="00DE75B6" w:rsidDel="00A5054E">
          <w:rPr>
            <w:rFonts w:ascii="Times New Roman" w:hAnsi="Times New Roman" w:cs="Times New Roman"/>
            <w:sz w:val="24"/>
            <w:szCs w:val="24"/>
            <w:lang w:val="en-US"/>
          </w:rPr>
          <w:delText xml:space="preserve"> </w:delText>
        </w:r>
      </w:del>
      <w:r w:rsidRPr="00DE75B6">
        <w:rPr>
          <w:rFonts w:ascii="Times New Roman" w:hAnsi="Times New Roman" w:cs="Times New Roman"/>
          <w:sz w:val="24"/>
          <w:szCs w:val="24"/>
          <w:lang w:val="en-US"/>
        </w:rPr>
        <w:t xml:space="preserve">but </w:t>
      </w:r>
      <w:ins w:id="789" w:author="Stephen" w:date="2018-12-02T09:52:00Z">
        <w:r w:rsidR="00CE5CE7">
          <w:rPr>
            <w:rFonts w:ascii="Times New Roman" w:hAnsi="Times New Roman" w:cs="Times New Roman"/>
            <w:sz w:val="24"/>
            <w:szCs w:val="24"/>
            <w:lang w:val="en-US"/>
          </w:rPr>
          <w:t>in this situation</w:t>
        </w:r>
      </w:ins>
      <w:ins w:id="790" w:author="Stephen" w:date="2018-12-02T09:54:00Z">
        <w:r w:rsidR="00CE5CE7">
          <w:rPr>
            <w:rFonts w:ascii="Times New Roman" w:hAnsi="Times New Roman" w:cs="Times New Roman"/>
            <w:sz w:val="24"/>
            <w:szCs w:val="24"/>
            <w:lang w:val="en-US"/>
          </w:rPr>
          <w:t>,</w:t>
        </w:r>
      </w:ins>
      <w:ins w:id="791" w:author="Stephen" w:date="2018-12-02T09:53:00Z">
        <w:r w:rsidR="00CE5CE7">
          <w:rPr>
            <w:rFonts w:ascii="Times New Roman" w:hAnsi="Times New Roman" w:cs="Times New Roman"/>
            <w:sz w:val="24"/>
            <w:szCs w:val="24"/>
            <w:lang w:val="en-US"/>
          </w:rPr>
          <w:t xml:space="preserve"> though the range of TSH may change</w:t>
        </w:r>
      </w:ins>
      <w:ins w:id="792" w:author="Stephen" w:date="2018-12-02T09:54:00Z">
        <w:r w:rsidR="00CE5CE7">
          <w:rPr>
            <w:rFonts w:ascii="Times New Roman" w:hAnsi="Times New Roman" w:cs="Times New Roman"/>
            <w:sz w:val="24"/>
            <w:szCs w:val="24"/>
            <w:lang w:val="en-US"/>
          </w:rPr>
          <w:t>,</w:t>
        </w:r>
      </w:ins>
      <w:ins w:id="793" w:author="Stephen" w:date="2018-12-02T09:53:00Z">
        <w:r w:rsidR="00CE5CE7">
          <w:rPr>
            <w:rFonts w:ascii="Times New Roman" w:hAnsi="Times New Roman" w:cs="Times New Roman"/>
            <w:sz w:val="24"/>
            <w:szCs w:val="24"/>
            <w:lang w:val="en-US"/>
          </w:rPr>
          <w:t xml:space="preserve"> any physiological </w:t>
        </w:r>
      </w:ins>
      <w:ins w:id="794" w:author="Stephen" w:date="2018-12-02T09:54:00Z">
        <w:r w:rsidR="00CE5CE7">
          <w:rPr>
            <w:rFonts w:ascii="Times New Roman" w:hAnsi="Times New Roman" w:cs="Times New Roman"/>
            <w:sz w:val="24"/>
            <w:szCs w:val="24"/>
            <w:lang w:val="en-US"/>
          </w:rPr>
          <w:t xml:space="preserve">association with greater or lesser TSH levels should remain intact. </w:t>
        </w:r>
        <w:r w:rsidR="00CE5CE7">
          <w:rPr>
            <w:rFonts w:ascii="Times New Roman" w:hAnsi="Times New Roman" w:cs="Times New Roman"/>
            <w:sz w:val="24"/>
            <w:szCs w:val="24"/>
            <w:lang w:val="en-US"/>
          </w:rPr>
          <w:lastRenderedPageBreak/>
          <w:t xml:space="preserve">Furthermore, </w:t>
        </w:r>
      </w:ins>
      <w:r w:rsidRPr="00DE75B6">
        <w:rPr>
          <w:rFonts w:ascii="Times New Roman" w:hAnsi="Times New Roman" w:cs="Times New Roman"/>
          <w:sz w:val="24"/>
          <w:szCs w:val="24"/>
          <w:lang w:val="en-US"/>
        </w:rPr>
        <w:t>the greater correlation of clinical parameters with FT4 rather than TSH is apparent across a wide age range (Table 1).</w:t>
      </w:r>
    </w:p>
    <w:p w:rsidR="009447F7" w:rsidRDefault="00DE75B6" w:rsidP="009447F7">
      <w:pPr>
        <w:spacing w:line="480" w:lineRule="auto"/>
        <w:rPr>
          <w:ins w:id="795" w:author="Stephen" w:date="2019-01-28T20:27: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It remains possible, that with lower thyroid function, TSH levels are providing an additional signal to FT4 levels, in some populations for some </w:t>
      </w:r>
      <w:del w:id="796" w:author="Stephen" w:date="2018-12-02T09:48:00Z">
        <w:r w:rsidRPr="00DE75B6" w:rsidDel="00CE5CE7">
          <w:rPr>
            <w:rFonts w:ascii="Times New Roman" w:hAnsi="Times New Roman" w:cs="Times New Roman"/>
            <w:sz w:val="24"/>
            <w:szCs w:val="24"/>
            <w:lang w:val="en-US"/>
          </w:rPr>
          <w:delText>conditions.This</w:delText>
        </w:r>
      </w:del>
      <w:ins w:id="797" w:author="Stephen" w:date="2018-12-02T09:48:00Z">
        <w:r w:rsidR="00CE5CE7" w:rsidRPr="00DE75B6">
          <w:rPr>
            <w:rFonts w:ascii="Times New Roman" w:hAnsi="Times New Roman" w:cs="Times New Roman"/>
            <w:sz w:val="24"/>
            <w:szCs w:val="24"/>
            <w:lang w:val="en-US"/>
          </w:rPr>
          <w:t>conditions. This</w:t>
        </w:r>
      </w:ins>
      <w:r w:rsidRPr="00DE75B6">
        <w:rPr>
          <w:rFonts w:ascii="Times New Roman" w:hAnsi="Times New Roman" w:cs="Times New Roman"/>
          <w:sz w:val="24"/>
          <w:szCs w:val="24"/>
          <w:lang w:val="en-US"/>
        </w:rPr>
        <w:t xml:space="preserve"> same possibility seems very unlikely for higher thyroid function. </w:t>
      </w:r>
      <w:ins w:id="798" w:author="Stephen" w:date="2019-01-28T20:27:00Z">
        <w:r w:rsidR="009447F7">
          <w:rPr>
            <w:rFonts w:ascii="Times New Roman" w:hAnsi="Times New Roman" w:cs="Times New Roman"/>
            <w:sz w:val="24"/>
            <w:szCs w:val="24"/>
            <w:lang w:val="en-US"/>
          </w:rPr>
          <w:t>It has</w:t>
        </w:r>
        <w:r w:rsidR="009447F7"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r w:rsidR="009447F7">
          <w:rPr>
            <w:rFonts w:ascii="Times New Roman" w:hAnsi="Times New Roman" w:cs="Times New Roman"/>
            <w:sz w:val="24"/>
            <w:szCs w:val="24"/>
            <w:lang w:val="en-US"/>
          </w:rPr>
          <w:t>35</w:t>
        </w:r>
        <w:r w:rsidR="009447F7" w:rsidRPr="00DE75B6">
          <w:rPr>
            <w:rFonts w:ascii="Times New Roman" w:hAnsi="Times New Roman" w:cs="Times New Roman"/>
            <w:sz w:val="24"/>
            <w:szCs w:val="24"/>
            <w:lang w:val="en-US"/>
          </w:rPr>
          <w:t>]</w:t>
        </w:r>
      </w:ins>
      <w:ins w:id="799" w:author="Stephen" w:date="2019-01-28T20:28:00Z">
        <w:r w:rsidR="009447F7">
          <w:rPr>
            <w:rFonts w:ascii="Times New Roman" w:hAnsi="Times New Roman" w:cs="Times New Roman"/>
            <w:sz w:val="24"/>
            <w:szCs w:val="24"/>
            <w:lang w:val="en-US"/>
          </w:rPr>
          <w:t>, and such effects rather than</w:t>
        </w:r>
      </w:ins>
      <w:ins w:id="800" w:author="Stephen" w:date="2019-01-28T20:29:00Z">
        <w:r w:rsidR="009447F7">
          <w:rPr>
            <w:rFonts w:ascii="Times New Roman" w:hAnsi="Times New Roman" w:cs="Times New Roman"/>
            <w:sz w:val="24"/>
            <w:szCs w:val="24"/>
            <w:lang w:val="en-US"/>
          </w:rPr>
          <w:t xml:space="preserve"> via </w:t>
        </w:r>
      </w:ins>
      <w:ins w:id="801" w:author="Stephen" w:date="2019-01-28T20:30:00Z">
        <w:r w:rsidR="009447F7">
          <w:rPr>
            <w:rFonts w:ascii="Times New Roman" w:hAnsi="Times New Roman" w:cs="Times New Roman"/>
            <w:sz w:val="24"/>
            <w:szCs w:val="24"/>
            <w:lang w:val="en-US"/>
          </w:rPr>
          <w:t xml:space="preserve">the reflection of </w:t>
        </w:r>
      </w:ins>
      <w:ins w:id="802" w:author="Stephen" w:date="2019-01-28T20:29:00Z">
        <w:r w:rsidR="009447F7">
          <w:rPr>
            <w:rFonts w:ascii="Times New Roman" w:hAnsi="Times New Roman" w:cs="Times New Roman"/>
            <w:sz w:val="24"/>
            <w:szCs w:val="24"/>
            <w:lang w:val="en-US"/>
          </w:rPr>
          <w:t>thyroid status</w:t>
        </w:r>
      </w:ins>
      <w:ins w:id="803" w:author="Stephen" w:date="2019-01-28T20:30:00Z">
        <w:r w:rsidR="009447F7">
          <w:rPr>
            <w:rFonts w:ascii="Times New Roman" w:hAnsi="Times New Roman" w:cs="Times New Roman"/>
            <w:sz w:val="24"/>
            <w:szCs w:val="24"/>
            <w:lang w:val="en-US"/>
          </w:rPr>
          <w:t xml:space="preserve"> might explain </w:t>
        </w:r>
      </w:ins>
      <w:ins w:id="804" w:author="Stephen" w:date="2019-01-28T20:31:00Z">
        <w:r w:rsidR="009447F7">
          <w:rPr>
            <w:rFonts w:ascii="Times New Roman" w:hAnsi="Times New Roman" w:cs="Times New Roman"/>
            <w:sz w:val="24"/>
            <w:szCs w:val="24"/>
            <w:lang w:val="en-US"/>
          </w:rPr>
          <w:t>such a TSH signal</w:t>
        </w:r>
      </w:ins>
      <w:ins w:id="805" w:author="Stephen" w:date="2019-01-28T20:27:00Z">
        <w:r w:rsidR="009447F7" w:rsidRPr="00DE75B6">
          <w:rPr>
            <w:rFonts w:ascii="Times New Roman" w:hAnsi="Times New Roman" w:cs="Times New Roman"/>
            <w:sz w:val="24"/>
            <w:szCs w:val="24"/>
            <w:lang w:val="en-US"/>
          </w:rPr>
          <w:t>. Again, in this scenario, empirically, TSH has less physiological effect than thyroid hormones.</w:t>
        </w:r>
        <w:r w:rsidR="009447F7">
          <w:rPr>
            <w:rFonts w:ascii="Times New Roman" w:hAnsi="Times New Roman" w:cs="Times New Roman"/>
            <w:sz w:val="24"/>
            <w:szCs w:val="24"/>
            <w:lang w:val="en-US"/>
          </w:rPr>
          <w:t xml:space="preserve"> </w:t>
        </w:r>
      </w:ins>
    </w:p>
    <w:p w:rsidR="00DE75B6" w:rsidRPr="00DE75B6" w:rsidDel="009447F7" w:rsidRDefault="00DE75B6" w:rsidP="00DE75B6">
      <w:pPr>
        <w:spacing w:line="480" w:lineRule="auto"/>
        <w:rPr>
          <w:del w:id="806" w:author="Stephen" w:date="2019-01-28T20:32:00Z"/>
          <w:rFonts w:ascii="Times New Roman" w:hAnsi="Times New Roman" w:cs="Times New Roman"/>
          <w:sz w:val="24"/>
          <w:szCs w:val="24"/>
          <w:lang w:val="en-US"/>
        </w:rPr>
      </w:pPr>
      <w:del w:id="807" w:author="Stephen" w:date="2019-01-28T20:32:00Z">
        <w:r w:rsidRPr="00DE75B6" w:rsidDel="009447F7">
          <w:rPr>
            <w:rFonts w:ascii="Times New Roman" w:hAnsi="Times New Roman" w:cs="Times New Roman"/>
            <w:sz w:val="24"/>
            <w:szCs w:val="24"/>
            <w:lang w:val="en-US"/>
          </w:rPr>
          <w:delText>Further research</w:delText>
        </w:r>
      </w:del>
      <w:del w:id="808" w:author="Stephen" w:date="2018-12-30T20:02:00Z">
        <w:r w:rsidRPr="00DE75B6" w:rsidDel="00307A6F">
          <w:rPr>
            <w:rFonts w:ascii="Times New Roman" w:hAnsi="Times New Roman" w:cs="Times New Roman"/>
            <w:sz w:val="24"/>
            <w:szCs w:val="24"/>
            <w:lang w:val="en-US"/>
          </w:rPr>
          <w:delText xml:space="preserve"> into this phenomenon may be fruitful</w:delText>
        </w:r>
      </w:del>
      <w:del w:id="809" w:author="Stephen" w:date="2019-01-28T20:25:00Z">
        <w:r w:rsidRPr="00DE75B6" w:rsidDel="009447F7">
          <w:rPr>
            <w:rFonts w:ascii="Times New Roman" w:hAnsi="Times New Roman" w:cs="Times New Roman"/>
            <w:sz w:val="24"/>
            <w:szCs w:val="24"/>
            <w:lang w:val="en-US"/>
          </w:rPr>
          <w:delText>.</w:delText>
        </w:r>
      </w:del>
    </w:p>
    <w:p w:rsidR="003A6ACF" w:rsidRDefault="003A6ACF" w:rsidP="003A6ACF">
      <w:pPr>
        <w:spacing w:line="480" w:lineRule="auto"/>
        <w:rPr>
          <w:ins w:id="810" w:author="Stephen" w:date="2018-12-30T09:44:00Z"/>
          <w:rFonts w:ascii="Times New Roman" w:hAnsi="Times New Roman" w:cs="Times New Roman"/>
          <w:sz w:val="24"/>
          <w:szCs w:val="24"/>
          <w:lang w:val="en-US"/>
        </w:rPr>
      </w:pPr>
      <w:ins w:id="811" w:author="Stephen" w:date="2018-12-30T09:44:00Z">
        <w:r>
          <w:rPr>
            <w:rFonts w:ascii="Times New Roman" w:hAnsi="Times New Roman" w:cs="Times New Roman"/>
            <w:sz w:val="24"/>
            <w:szCs w:val="24"/>
            <w:lang w:val="en-US"/>
          </w:rPr>
          <w:t>Because many of the</w:t>
        </w:r>
      </w:ins>
      <w:ins w:id="812" w:author="Stephen" w:date="2018-12-30T09:45:00Z">
        <w:r w:rsidR="00D11810">
          <w:rPr>
            <w:rFonts w:ascii="Times New Roman" w:hAnsi="Times New Roman" w:cs="Times New Roman"/>
            <w:sz w:val="24"/>
            <w:szCs w:val="24"/>
            <w:lang w:val="en-US"/>
          </w:rPr>
          <w:t xml:space="preserve"> correlations</w:t>
        </w:r>
      </w:ins>
      <w:ins w:id="813" w:author="Stephen" w:date="2018-12-30T09:44:00Z">
        <w:r>
          <w:rPr>
            <w:rFonts w:ascii="Times New Roman" w:hAnsi="Times New Roman" w:cs="Times New Roman"/>
            <w:sz w:val="24"/>
            <w:szCs w:val="24"/>
            <w:lang w:val="en-US"/>
          </w:rPr>
          <w:t xml:space="preserve"> of T3 with clinical parameters may have been driven by the reverse causation</w:t>
        </w:r>
      </w:ins>
      <w:ins w:id="814" w:author="Stephen" w:date="2018-12-30T20:03:00Z">
        <w:r w:rsidR="00307A6F">
          <w:rPr>
            <w:rFonts w:ascii="Times New Roman" w:hAnsi="Times New Roman" w:cs="Times New Roman"/>
            <w:sz w:val="24"/>
            <w:szCs w:val="24"/>
            <w:lang w:val="en-US"/>
          </w:rPr>
          <w:t>, particularly</w:t>
        </w:r>
      </w:ins>
      <w:ins w:id="815" w:author="Stephen" w:date="2018-12-30T09:46:00Z">
        <w:r w:rsidR="00D11810">
          <w:rPr>
            <w:rFonts w:ascii="Times New Roman" w:hAnsi="Times New Roman" w:cs="Times New Roman"/>
            <w:sz w:val="24"/>
            <w:szCs w:val="24"/>
            <w:lang w:val="en-US"/>
          </w:rPr>
          <w:t xml:space="preserve"> </w:t>
        </w:r>
      </w:ins>
      <w:ins w:id="816" w:author="Stephen" w:date="2018-12-30T20:04:00Z">
        <w:r w:rsidR="00307A6F">
          <w:rPr>
            <w:rFonts w:ascii="Times New Roman" w:hAnsi="Times New Roman" w:cs="Times New Roman"/>
            <w:sz w:val="24"/>
            <w:szCs w:val="24"/>
            <w:lang w:val="en-US"/>
          </w:rPr>
          <w:t xml:space="preserve">via </w:t>
        </w:r>
      </w:ins>
      <w:ins w:id="817" w:author="Stephen" w:date="2018-12-30T09:44:00Z">
        <w:r>
          <w:rPr>
            <w:rFonts w:ascii="Times New Roman" w:hAnsi="Times New Roman" w:cs="Times New Roman"/>
            <w:sz w:val="24"/>
            <w:szCs w:val="24"/>
            <w:lang w:val="en-US"/>
          </w:rPr>
          <w:t xml:space="preserve">the sick euthyroid state, and because of the </w:t>
        </w:r>
      </w:ins>
      <w:ins w:id="818" w:author="Stephen" w:date="2018-12-30T09:45:00Z">
        <w:r>
          <w:rPr>
            <w:rFonts w:ascii="Times New Roman" w:hAnsi="Times New Roman" w:cs="Times New Roman"/>
            <w:sz w:val="24"/>
            <w:szCs w:val="24"/>
            <w:lang w:val="en-US"/>
          </w:rPr>
          <w:t xml:space="preserve">greater </w:t>
        </w:r>
      </w:ins>
      <w:ins w:id="819" w:author="Stephen" w:date="2018-12-30T09:44:00Z">
        <w:r>
          <w:rPr>
            <w:rFonts w:ascii="Times New Roman" w:hAnsi="Times New Roman" w:cs="Times New Roman"/>
            <w:sz w:val="24"/>
            <w:szCs w:val="24"/>
            <w:lang w:val="en-US"/>
          </w:rPr>
          <w:t xml:space="preserve">consistency of the correlations with FT4, it seems that FT4 provides more reliable correlations with the clinical state than </w:t>
        </w:r>
      </w:ins>
      <w:ins w:id="820" w:author="Stephen" w:date="2018-12-30T09:45:00Z">
        <w:r w:rsidR="00D11810">
          <w:rPr>
            <w:rFonts w:ascii="Times New Roman" w:hAnsi="Times New Roman" w:cs="Times New Roman"/>
            <w:sz w:val="24"/>
            <w:szCs w:val="24"/>
            <w:lang w:val="en-US"/>
          </w:rPr>
          <w:t xml:space="preserve">both </w:t>
        </w:r>
      </w:ins>
      <w:ins w:id="821" w:author="Stephen" w:date="2018-12-30T09:44:00Z">
        <w:r>
          <w:rPr>
            <w:rFonts w:ascii="Times New Roman" w:hAnsi="Times New Roman" w:cs="Times New Roman"/>
            <w:sz w:val="24"/>
            <w:szCs w:val="24"/>
            <w:lang w:val="en-US"/>
          </w:rPr>
          <w:t xml:space="preserve">T3 </w:t>
        </w:r>
      </w:ins>
      <w:ins w:id="822" w:author="Stephen" w:date="2018-12-30T09:45:00Z">
        <w:r w:rsidR="00D11810">
          <w:rPr>
            <w:rFonts w:ascii="Times New Roman" w:hAnsi="Times New Roman" w:cs="Times New Roman"/>
            <w:sz w:val="24"/>
            <w:szCs w:val="24"/>
            <w:lang w:val="en-US"/>
          </w:rPr>
          <w:t xml:space="preserve">and </w:t>
        </w:r>
      </w:ins>
      <w:ins w:id="823" w:author="Stephen" w:date="2018-12-30T09:44:00Z">
        <w:r>
          <w:rPr>
            <w:rFonts w:ascii="Times New Roman" w:hAnsi="Times New Roman" w:cs="Times New Roman"/>
            <w:sz w:val="24"/>
            <w:szCs w:val="24"/>
            <w:lang w:val="en-US"/>
          </w:rPr>
          <w:t>TSH</w:t>
        </w:r>
      </w:ins>
      <w:ins w:id="824" w:author="Stephen" w:date="2018-12-31T07:34:00Z">
        <w:r w:rsidR="007A366F">
          <w:rPr>
            <w:rFonts w:ascii="Times New Roman" w:hAnsi="Times New Roman" w:cs="Times New Roman"/>
            <w:sz w:val="24"/>
            <w:szCs w:val="24"/>
            <w:lang w:val="en-US"/>
          </w:rPr>
          <w:t xml:space="preserve"> in terms of identifying a causal relationship or a potential therapeutic target. The correlations with T</w:t>
        </w:r>
      </w:ins>
      <w:ins w:id="825" w:author="Stephen" w:date="2018-12-31T07:35:00Z">
        <w:r w:rsidR="007A366F">
          <w:rPr>
            <w:rFonts w:ascii="Times New Roman" w:hAnsi="Times New Roman" w:cs="Times New Roman"/>
            <w:sz w:val="24"/>
            <w:szCs w:val="24"/>
            <w:lang w:val="en-US"/>
          </w:rPr>
          <w:t>3 are equally mathematically valid but</w:t>
        </w:r>
      </w:ins>
      <w:ins w:id="826" w:author="Stephen" w:date="2018-12-31T07:36:00Z">
        <w:r w:rsidR="007A366F">
          <w:rPr>
            <w:rFonts w:ascii="Times New Roman" w:hAnsi="Times New Roman" w:cs="Times New Roman"/>
            <w:sz w:val="24"/>
            <w:szCs w:val="24"/>
            <w:lang w:val="en-US"/>
          </w:rPr>
          <w:t xml:space="preserve">, in some circumstances, </w:t>
        </w:r>
      </w:ins>
      <w:ins w:id="827" w:author="Stephen" w:date="2018-12-31T07:37:00Z">
        <w:r w:rsidR="007A366F">
          <w:rPr>
            <w:rFonts w:ascii="Times New Roman" w:hAnsi="Times New Roman" w:cs="Times New Roman"/>
            <w:sz w:val="24"/>
            <w:szCs w:val="24"/>
            <w:lang w:val="en-US"/>
          </w:rPr>
          <w:t>appear to be</w:t>
        </w:r>
      </w:ins>
      <w:ins w:id="828" w:author="Stephen" w:date="2018-12-31T07:39:00Z">
        <w:r w:rsidR="007A366F">
          <w:rPr>
            <w:rFonts w:ascii="Times New Roman" w:hAnsi="Times New Roman" w:cs="Times New Roman"/>
            <w:sz w:val="24"/>
            <w:szCs w:val="24"/>
            <w:lang w:val="en-US"/>
          </w:rPr>
          <w:t>,</w:t>
        </w:r>
      </w:ins>
      <w:ins w:id="829" w:author="Stephen" w:date="2018-12-31T07:37:00Z">
        <w:r w:rsidR="007A366F">
          <w:rPr>
            <w:rFonts w:ascii="Times New Roman" w:hAnsi="Times New Roman" w:cs="Times New Roman"/>
            <w:sz w:val="24"/>
            <w:szCs w:val="24"/>
            <w:lang w:val="en-US"/>
          </w:rPr>
          <w:t xml:space="preserve"> </w:t>
        </w:r>
      </w:ins>
      <w:ins w:id="830" w:author="Stephen" w:date="2018-12-31T07:35:00Z">
        <w:r w:rsidR="007A366F">
          <w:rPr>
            <w:rFonts w:ascii="Times New Roman" w:hAnsi="Times New Roman" w:cs="Times New Roman"/>
            <w:sz w:val="24"/>
            <w:szCs w:val="24"/>
            <w:lang w:val="en-US"/>
          </w:rPr>
          <w:t>marker</w:t>
        </w:r>
      </w:ins>
      <w:ins w:id="831" w:author="Stephen" w:date="2018-12-31T07:37:00Z">
        <w:r w:rsidR="007A366F">
          <w:rPr>
            <w:rFonts w:ascii="Times New Roman" w:hAnsi="Times New Roman" w:cs="Times New Roman"/>
            <w:sz w:val="24"/>
            <w:szCs w:val="24"/>
            <w:lang w:val="en-US"/>
          </w:rPr>
          <w:t>s</w:t>
        </w:r>
      </w:ins>
      <w:ins w:id="832" w:author="Stephen" w:date="2018-12-31T07:35:00Z">
        <w:r w:rsidR="007A366F">
          <w:rPr>
            <w:rFonts w:ascii="Times New Roman" w:hAnsi="Times New Roman" w:cs="Times New Roman"/>
            <w:sz w:val="24"/>
            <w:szCs w:val="24"/>
            <w:lang w:val="en-US"/>
          </w:rPr>
          <w:t xml:space="preserve"> or consequence</w:t>
        </w:r>
      </w:ins>
      <w:ins w:id="833" w:author="Stephen" w:date="2018-12-31T07:37:00Z">
        <w:r w:rsidR="007A366F">
          <w:rPr>
            <w:rFonts w:ascii="Times New Roman" w:hAnsi="Times New Roman" w:cs="Times New Roman"/>
            <w:sz w:val="24"/>
            <w:szCs w:val="24"/>
            <w:lang w:val="en-US"/>
          </w:rPr>
          <w:t>s</w:t>
        </w:r>
      </w:ins>
      <w:ins w:id="834" w:author="Stephen" w:date="2018-12-31T07:35:00Z">
        <w:r w:rsidR="007A366F">
          <w:rPr>
            <w:rFonts w:ascii="Times New Roman" w:hAnsi="Times New Roman" w:cs="Times New Roman"/>
            <w:sz w:val="24"/>
            <w:szCs w:val="24"/>
            <w:lang w:val="en-US"/>
          </w:rPr>
          <w:t xml:space="preserve"> of the clinical state</w:t>
        </w:r>
      </w:ins>
      <w:ins w:id="835" w:author="Stephen" w:date="2018-12-31T07:39:00Z">
        <w:r w:rsidR="007A366F">
          <w:rPr>
            <w:rFonts w:ascii="Times New Roman" w:hAnsi="Times New Roman" w:cs="Times New Roman"/>
            <w:sz w:val="24"/>
            <w:szCs w:val="24"/>
            <w:lang w:val="en-US"/>
          </w:rPr>
          <w:t>,</w:t>
        </w:r>
      </w:ins>
      <w:ins w:id="836" w:author="Stephen" w:date="2018-12-31T07:35:00Z">
        <w:r w:rsidR="007A366F">
          <w:rPr>
            <w:rFonts w:ascii="Times New Roman" w:hAnsi="Times New Roman" w:cs="Times New Roman"/>
            <w:sz w:val="24"/>
            <w:szCs w:val="24"/>
            <w:lang w:val="en-US"/>
          </w:rPr>
          <w:t xml:space="preserve"> rather than </w:t>
        </w:r>
      </w:ins>
      <w:ins w:id="837" w:author="Stephen" w:date="2018-12-31T07:38:00Z">
        <w:r w:rsidR="007A366F">
          <w:rPr>
            <w:rFonts w:ascii="Times New Roman" w:hAnsi="Times New Roman" w:cs="Times New Roman"/>
            <w:sz w:val="24"/>
            <w:szCs w:val="24"/>
            <w:lang w:val="en-US"/>
          </w:rPr>
          <w:t xml:space="preserve">identifying </w:t>
        </w:r>
      </w:ins>
      <w:ins w:id="838" w:author="Stephen" w:date="2018-12-31T07:35:00Z">
        <w:r w:rsidR="007A366F">
          <w:rPr>
            <w:rFonts w:ascii="Times New Roman" w:hAnsi="Times New Roman" w:cs="Times New Roman"/>
            <w:sz w:val="24"/>
            <w:szCs w:val="24"/>
            <w:lang w:val="en-US"/>
          </w:rPr>
          <w:t>a the</w:t>
        </w:r>
      </w:ins>
      <w:ins w:id="839" w:author="Stephen" w:date="2018-12-31T07:36:00Z">
        <w:r w:rsidR="007A366F">
          <w:rPr>
            <w:rFonts w:ascii="Times New Roman" w:hAnsi="Times New Roman" w:cs="Times New Roman"/>
            <w:sz w:val="24"/>
            <w:szCs w:val="24"/>
            <w:lang w:val="en-US"/>
          </w:rPr>
          <w:t>rapeutic target.</w:t>
        </w:r>
      </w:ins>
    </w:p>
    <w:p w:rsidR="00290478" w:rsidRPr="00DE75B6" w:rsidRDefault="00DE75B6" w:rsidP="00290478">
      <w:pPr>
        <w:spacing w:line="480" w:lineRule="auto"/>
        <w:rPr>
          <w:ins w:id="840" w:author="Stephen" w:date="2018-12-24T13:54:00Z"/>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ins w:id="841" w:author="Stephen" w:date="2018-12-22T18:19: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some authors of the cited </w:t>
      </w:r>
      <w:del w:id="842" w:author="Stephen" w:date="2018-12-22T18:25:00Z">
        <w:r w:rsidRPr="00DE75B6" w:rsidDel="002D68E3">
          <w:rPr>
            <w:rFonts w:ascii="Times New Roman" w:hAnsi="Times New Roman" w:cs="Times New Roman"/>
            <w:sz w:val="24"/>
            <w:szCs w:val="24"/>
            <w:lang w:val="en-US"/>
          </w:rPr>
          <w:delText>papers[</w:delText>
        </w:r>
      </w:del>
      <w:ins w:id="843" w:author="Stephen" w:date="2018-12-22T18:25:00Z">
        <w:r w:rsidR="002D68E3" w:rsidRPr="00DE75B6">
          <w:rPr>
            <w:rFonts w:ascii="Times New Roman" w:hAnsi="Times New Roman" w:cs="Times New Roman"/>
            <w:sz w:val="24"/>
            <w:szCs w:val="24"/>
            <w:lang w:val="en-US"/>
          </w:rPr>
          <w:t>papers [</w:t>
        </w:r>
      </w:ins>
      <w:ins w:id="844" w:author="Stephen" w:date="2018-12-25T16:42:00Z">
        <w:r w:rsidR="00625D44">
          <w:rPr>
            <w:rFonts w:ascii="Times New Roman" w:hAnsi="Times New Roman" w:cs="Times New Roman"/>
            <w:sz w:val="24"/>
            <w:szCs w:val="24"/>
            <w:lang w:val="en-US"/>
          </w:rPr>
          <w:t>27</w:t>
        </w:r>
      </w:ins>
      <w:ins w:id="845" w:author="Stephen" w:date="2018-12-28T16:51:00Z">
        <w:r w:rsidR="00625D44">
          <w:rPr>
            <w:rFonts w:ascii="Times New Roman" w:hAnsi="Times New Roman" w:cs="Times New Roman"/>
            <w:sz w:val="24"/>
            <w:szCs w:val="24"/>
            <w:lang w:val="en-US"/>
          </w:rPr>
          <w:t>-</w:t>
        </w:r>
      </w:ins>
      <w:ins w:id="846" w:author="Stephen" w:date="2018-12-25T16:42:00Z">
        <w:r w:rsidR="005C2686">
          <w:rPr>
            <w:rFonts w:ascii="Times New Roman" w:hAnsi="Times New Roman" w:cs="Times New Roman"/>
            <w:sz w:val="24"/>
            <w:szCs w:val="24"/>
            <w:lang w:val="en-US"/>
          </w:rPr>
          <w:t xml:space="preserve"> </w:t>
        </w:r>
      </w:ins>
      <w:ins w:id="847" w:author="Stephen" w:date="2018-12-28T16:50:00Z">
        <w:r w:rsidR="00625D44">
          <w:rPr>
            <w:rFonts w:ascii="Times New Roman" w:hAnsi="Times New Roman" w:cs="Times New Roman"/>
            <w:sz w:val="24"/>
            <w:szCs w:val="24"/>
            <w:lang w:val="en-US"/>
          </w:rPr>
          <w:t>29, 32, 35</w:t>
        </w:r>
      </w:ins>
      <w:ins w:id="848" w:author="Stephen" w:date="2018-12-28T16:51:00Z">
        <w:r w:rsidR="00625D44">
          <w:rPr>
            <w:rFonts w:ascii="Times New Roman" w:hAnsi="Times New Roman" w:cs="Times New Roman"/>
            <w:sz w:val="24"/>
            <w:szCs w:val="24"/>
            <w:lang w:val="en-US"/>
          </w:rPr>
          <w:t>, 38</w:t>
        </w:r>
      </w:ins>
      <w:ins w:id="849" w:author="Stephen" w:date="2018-12-28T16:52:00Z">
        <w:r w:rsidR="00625D44">
          <w:rPr>
            <w:rFonts w:ascii="Times New Roman" w:hAnsi="Times New Roman" w:cs="Times New Roman"/>
            <w:sz w:val="24"/>
            <w:szCs w:val="24"/>
            <w:lang w:val="en-US"/>
          </w:rPr>
          <w:t xml:space="preserve">, </w:t>
        </w:r>
      </w:ins>
      <w:ins w:id="850" w:author="Stephen" w:date="2018-12-25T16:42:00Z">
        <w:r w:rsidR="005C2686">
          <w:rPr>
            <w:rFonts w:ascii="Times New Roman" w:hAnsi="Times New Roman" w:cs="Times New Roman"/>
            <w:sz w:val="24"/>
            <w:szCs w:val="24"/>
            <w:lang w:val="en-US"/>
          </w:rPr>
          <w:t>3</w:t>
        </w:r>
      </w:ins>
      <w:ins w:id="851" w:author="Stephen" w:date="2018-12-25T16:43:00Z">
        <w:r w:rsidR="00684944">
          <w:rPr>
            <w:rFonts w:ascii="Times New Roman" w:hAnsi="Times New Roman" w:cs="Times New Roman"/>
            <w:sz w:val="24"/>
            <w:szCs w:val="24"/>
            <w:lang w:val="en-US"/>
          </w:rPr>
          <w:t xml:space="preserve">9, 41-43, </w:t>
        </w:r>
      </w:ins>
      <w:ins w:id="852" w:author="Stephen" w:date="2018-12-28T16:53:00Z">
        <w:r w:rsidR="00625D44">
          <w:rPr>
            <w:rFonts w:ascii="Times New Roman" w:hAnsi="Times New Roman" w:cs="Times New Roman"/>
            <w:sz w:val="24"/>
            <w:szCs w:val="24"/>
            <w:lang w:val="en-US"/>
          </w:rPr>
          <w:t xml:space="preserve">44, 47, 48, </w:t>
        </w:r>
      </w:ins>
      <w:ins w:id="853" w:author="Stephen" w:date="2018-12-28T16:54:00Z">
        <w:r w:rsidR="00625D44">
          <w:rPr>
            <w:rFonts w:ascii="Times New Roman" w:hAnsi="Times New Roman" w:cs="Times New Roman"/>
            <w:sz w:val="24"/>
            <w:szCs w:val="24"/>
            <w:lang w:val="en-US"/>
          </w:rPr>
          <w:t xml:space="preserve">53, 58, </w:t>
        </w:r>
      </w:ins>
      <w:ins w:id="854" w:author="Stephen" w:date="2018-12-25T16:43:00Z">
        <w:r w:rsidR="00684944">
          <w:rPr>
            <w:rFonts w:ascii="Times New Roman" w:hAnsi="Times New Roman" w:cs="Times New Roman"/>
            <w:sz w:val="24"/>
            <w:szCs w:val="24"/>
            <w:lang w:val="en-US"/>
          </w:rPr>
          <w:t>6</w:t>
        </w:r>
      </w:ins>
      <w:ins w:id="855" w:author="Stephen" w:date="2018-12-26T20:29:00Z">
        <w:r w:rsidR="00684944">
          <w:rPr>
            <w:rFonts w:ascii="Times New Roman" w:hAnsi="Times New Roman" w:cs="Times New Roman"/>
            <w:sz w:val="24"/>
            <w:szCs w:val="24"/>
            <w:lang w:val="en-US"/>
          </w:rPr>
          <w:t>2</w:t>
        </w:r>
      </w:ins>
      <w:ins w:id="856" w:author="Stephen" w:date="2018-12-25T16:43:00Z">
        <w:r w:rsidR="00684944">
          <w:rPr>
            <w:rFonts w:ascii="Times New Roman" w:hAnsi="Times New Roman" w:cs="Times New Roman"/>
            <w:sz w:val="24"/>
            <w:szCs w:val="24"/>
            <w:lang w:val="en-US"/>
          </w:rPr>
          <w:t>,</w:t>
        </w:r>
      </w:ins>
      <w:ins w:id="857" w:author="Stephen" w:date="2018-12-28T16:55:00Z">
        <w:r w:rsidR="00625D44">
          <w:rPr>
            <w:rFonts w:ascii="Times New Roman" w:hAnsi="Times New Roman" w:cs="Times New Roman"/>
            <w:sz w:val="24"/>
            <w:szCs w:val="24"/>
            <w:lang w:val="en-US"/>
          </w:rPr>
          <w:t xml:space="preserve"> 66, 67, </w:t>
        </w:r>
      </w:ins>
      <w:ins w:id="858" w:author="Stephen" w:date="2018-12-25T16:43:00Z">
        <w:r w:rsidR="00684944">
          <w:rPr>
            <w:rFonts w:ascii="Times New Roman" w:hAnsi="Times New Roman" w:cs="Times New Roman"/>
            <w:sz w:val="24"/>
            <w:szCs w:val="24"/>
            <w:lang w:val="en-US"/>
          </w:rPr>
          <w:t>7</w:t>
        </w:r>
      </w:ins>
      <w:ins w:id="859" w:author="Stephen" w:date="2018-12-26T20:29:00Z">
        <w:r w:rsidR="00684944">
          <w:rPr>
            <w:rFonts w:ascii="Times New Roman" w:hAnsi="Times New Roman" w:cs="Times New Roman"/>
            <w:sz w:val="24"/>
            <w:szCs w:val="24"/>
            <w:lang w:val="en-US"/>
          </w:rPr>
          <w:t>2</w:t>
        </w:r>
      </w:ins>
      <w:del w:id="860" w:author="Stephen" w:date="2018-12-25T16:42:00Z">
        <w:r w:rsidRPr="00DE75B6" w:rsidDel="005C2686">
          <w:rPr>
            <w:rFonts w:ascii="Times New Roman" w:hAnsi="Times New Roman" w:cs="Times New Roman"/>
            <w:sz w:val="24"/>
            <w:szCs w:val="24"/>
            <w:lang w:val="en-US"/>
          </w:rPr>
          <w:delText>21</w:delText>
        </w:r>
      </w:del>
      <w:del w:id="861" w:author="Stephen" w:date="2018-12-22T18:27:00Z">
        <w:r w:rsidRPr="00DE75B6" w:rsidDel="002D68E3">
          <w:rPr>
            <w:rFonts w:ascii="Times New Roman" w:hAnsi="Times New Roman" w:cs="Times New Roman"/>
            <w:sz w:val="24"/>
            <w:szCs w:val="24"/>
            <w:lang w:val="en-US"/>
          </w:rPr>
          <w:delText>,22,34,47</w:delText>
        </w:r>
      </w:del>
      <w:del w:id="862" w:author="Stephen" w:date="2018-12-25T16:42:00Z">
        <w:r w:rsidRPr="00DE75B6" w:rsidDel="005C2686">
          <w:rPr>
            <w:rFonts w:ascii="Times New Roman" w:hAnsi="Times New Roman" w:cs="Times New Roman"/>
            <w:sz w:val="24"/>
            <w:szCs w:val="24"/>
            <w:lang w:val="en-US"/>
          </w:rPr>
          <w:delText>,</w:delText>
        </w:r>
      </w:del>
      <w:del w:id="863" w:author="Stephen" w:date="2018-12-22T18:27:00Z">
        <w:r w:rsidRPr="00DE75B6" w:rsidDel="002D68E3">
          <w:rPr>
            <w:rFonts w:ascii="Times New Roman" w:hAnsi="Times New Roman" w:cs="Times New Roman"/>
            <w:sz w:val="24"/>
            <w:szCs w:val="24"/>
            <w:lang w:val="en-US"/>
          </w:rPr>
          <w:delText>51</w:delText>
        </w:r>
      </w:del>
      <w:r w:rsidRPr="00DE75B6">
        <w:rPr>
          <w:rFonts w:ascii="Times New Roman" w:hAnsi="Times New Roman" w:cs="Times New Roman"/>
          <w:sz w:val="24"/>
          <w:szCs w:val="24"/>
          <w:lang w:val="en-US"/>
        </w:rPr>
        <w:t xml:space="preserve">]. </w:t>
      </w:r>
      <w:ins w:id="864" w:author="Stephen" w:date="2018-12-24T13:54:00Z">
        <w:r w:rsidR="005C2686">
          <w:rPr>
            <w:rFonts w:ascii="Times New Roman" w:hAnsi="Times New Roman" w:cs="Times New Roman"/>
            <w:sz w:val="24"/>
            <w:szCs w:val="24"/>
            <w:lang w:val="en-US"/>
          </w:rPr>
          <w:t xml:space="preserve">It has been suggested </w:t>
        </w:r>
        <w:r w:rsidR="00290478">
          <w:rPr>
            <w:rFonts w:ascii="Times New Roman" w:hAnsi="Times New Roman" w:cs="Times New Roman"/>
            <w:sz w:val="24"/>
            <w:szCs w:val="24"/>
            <w:lang w:val="en-US"/>
          </w:rPr>
          <w:t xml:space="preserve">that </w:t>
        </w:r>
      </w:ins>
      <w:ins w:id="865" w:author="Stephen" w:date="2018-12-28T17:33:00Z">
        <w:r w:rsidR="000859A5">
          <w:rPr>
            <w:rFonts w:ascii="Times New Roman" w:hAnsi="Times New Roman" w:cs="Times New Roman"/>
            <w:sz w:val="24"/>
            <w:szCs w:val="24"/>
            <w:lang w:val="en-US"/>
          </w:rPr>
          <w:t>‘</w:t>
        </w:r>
      </w:ins>
      <w:ins w:id="866" w:author="Stephen" w:date="2018-12-28T16:43:00Z">
        <w:r w:rsidR="006E2703">
          <w:rPr>
            <w:rFonts w:ascii="Times New Roman" w:hAnsi="Times New Roman" w:cs="Times New Roman"/>
            <w:sz w:val="24"/>
            <w:szCs w:val="24"/>
            <w:lang w:val="en-US"/>
          </w:rPr>
          <w:t xml:space="preserve">despite </w:t>
        </w:r>
      </w:ins>
      <w:ins w:id="867" w:author="Stephen" w:date="2018-12-28T16:44:00Z">
        <w:r w:rsidR="006E2703">
          <w:rPr>
            <w:rFonts w:ascii="Times New Roman" w:hAnsi="Times New Roman" w:cs="Times New Roman"/>
            <w:sz w:val="24"/>
            <w:szCs w:val="24"/>
            <w:lang w:val="en-US"/>
          </w:rPr>
          <w:t>TSH</w:t>
        </w:r>
      </w:ins>
      <w:ins w:id="868" w:author="Stephen" w:date="2018-12-28T16:45:00Z">
        <w:r w:rsidR="006E2703">
          <w:rPr>
            <w:rFonts w:ascii="Times New Roman" w:hAnsi="Times New Roman" w:cs="Times New Roman"/>
            <w:sz w:val="24"/>
            <w:szCs w:val="24"/>
            <w:lang w:val="en-US"/>
          </w:rPr>
          <w:t xml:space="preserve"> being considered a more sensitive indicator of thyroid status</w:t>
        </w:r>
      </w:ins>
      <w:ins w:id="869" w:author="Stephen" w:date="2018-12-28T16:47:00Z">
        <w:r w:rsidR="00625D44">
          <w:rPr>
            <w:rFonts w:ascii="Times New Roman" w:hAnsi="Times New Roman" w:cs="Times New Roman"/>
            <w:sz w:val="24"/>
            <w:szCs w:val="24"/>
            <w:lang w:val="en-US"/>
          </w:rPr>
          <w:t xml:space="preserve">, </w:t>
        </w:r>
      </w:ins>
      <w:ins w:id="870" w:author="Stephen" w:date="2018-12-28T16:46:00Z">
        <w:r w:rsidR="006E2703">
          <w:rPr>
            <w:rFonts w:ascii="Times New Roman" w:hAnsi="Times New Roman" w:cs="Times New Roman"/>
            <w:sz w:val="24"/>
            <w:szCs w:val="24"/>
            <w:lang w:val="en-US"/>
          </w:rPr>
          <w:t>F</w:t>
        </w:r>
      </w:ins>
      <w:ins w:id="871" w:author="Stephen" w:date="2018-12-24T13:54:00Z">
        <w:r w:rsidR="00290478">
          <w:rPr>
            <w:rFonts w:ascii="Times New Roman" w:hAnsi="Times New Roman" w:cs="Times New Roman"/>
            <w:sz w:val="24"/>
            <w:szCs w:val="24"/>
            <w:lang w:val="en-US"/>
          </w:rPr>
          <w:t>T4</w:t>
        </w:r>
      </w:ins>
      <w:ins w:id="872" w:author="Stephen" w:date="2018-12-28T16:47:00Z">
        <w:r w:rsidR="00625D44">
          <w:rPr>
            <w:rFonts w:ascii="Times New Roman" w:hAnsi="Times New Roman" w:cs="Times New Roman"/>
            <w:sz w:val="24"/>
            <w:szCs w:val="24"/>
            <w:lang w:val="en-US"/>
          </w:rPr>
          <w:t xml:space="preserve"> may be a more sensitive indicator of </w:t>
        </w:r>
      </w:ins>
      <w:ins w:id="873" w:author="Stephen" w:date="2018-12-28T17:23:00Z">
        <w:r w:rsidR="00EE3445">
          <w:rPr>
            <w:rFonts w:ascii="Times New Roman" w:hAnsi="Times New Roman" w:cs="Times New Roman"/>
            <w:sz w:val="24"/>
            <w:szCs w:val="24"/>
            <w:lang w:val="en-US"/>
          </w:rPr>
          <w:t>‘cardiac’ [</w:t>
        </w:r>
      </w:ins>
      <w:ins w:id="874" w:author="Stephen" w:date="2018-12-28T17:22:00Z">
        <w:r w:rsidR="00EE3445">
          <w:rPr>
            <w:rFonts w:ascii="Times New Roman" w:hAnsi="Times New Roman" w:cs="Times New Roman"/>
            <w:sz w:val="24"/>
            <w:szCs w:val="24"/>
            <w:lang w:val="en-US"/>
          </w:rPr>
          <w:t>29],</w:t>
        </w:r>
      </w:ins>
      <w:ins w:id="875" w:author="Stephen" w:date="2018-12-28T16:47:00Z">
        <w:r w:rsidR="00625D44">
          <w:rPr>
            <w:rFonts w:ascii="Times New Roman" w:hAnsi="Times New Roman" w:cs="Times New Roman"/>
            <w:sz w:val="24"/>
            <w:szCs w:val="24"/>
            <w:lang w:val="en-US"/>
          </w:rPr>
          <w:t xml:space="preserve"> </w:t>
        </w:r>
      </w:ins>
      <w:ins w:id="876" w:author="Stephen" w:date="2018-12-28T17:22:00Z">
        <w:r w:rsidR="00EE3445">
          <w:rPr>
            <w:rFonts w:ascii="Times New Roman" w:hAnsi="Times New Roman" w:cs="Times New Roman"/>
            <w:sz w:val="24"/>
            <w:szCs w:val="24"/>
            <w:lang w:val="en-US"/>
          </w:rPr>
          <w:t xml:space="preserve">or </w:t>
        </w:r>
      </w:ins>
      <w:ins w:id="877" w:author="Stephen" w:date="2018-12-31T07:40:00Z">
        <w:r w:rsidR="007A366F">
          <w:rPr>
            <w:rFonts w:ascii="Times New Roman" w:hAnsi="Times New Roman" w:cs="Times New Roman"/>
            <w:sz w:val="24"/>
            <w:szCs w:val="24"/>
            <w:lang w:val="en-US"/>
          </w:rPr>
          <w:t>‘</w:t>
        </w:r>
      </w:ins>
      <w:ins w:id="878" w:author="Stephen" w:date="2018-12-28T17:22:00Z">
        <w:r w:rsidR="00EE3445">
          <w:rPr>
            <w:rFonts w:ascii="Times New Roman" w:hAnsi="Times New Roman" w:cs="Times New Roman"/>
            <w:sz w:val="24"/>
            <w:szCs w:val="24"/>
            <w:lang w:val="en-US"/>
          </w:rPr>
          <w:t>tissue</w:t>
        </w:r>
      </w:ins>
      <w:ins w:id="879" w:author="Stephen" w:date="2018-12-31T07:40:00Z">
        <w:r w:rsidR="007A366F">
          <w:rPr>
            <w:rFonts w:ascii="Times New Roman" w:hAnsi="Times New Roman" w:cs="Times New Roman"/>
            <w:sz w:val="24"/>
            <w:szCs w:val="24"/>
            <w:lang w:val="en-US"/>
          </w:rPr>
          <w:t>’</w:t>
        </w:r>
      </w:ins>
      <w:ins w:id="880" w:author="Stephen" w:date="2018-12-28T17:22:00Z">
        <w:r w:rsidR="00EE3445">
          <w:rPr>
            <w:rFonts w:ascii="Times New Roman" w:hAnsi="Times New Roman" w:cs="Times New Roman"/>
            <w:sz w:val="24"/>
            <w:szCs w:val="24"/>
            <w:lang w:val="en-US"/>
          </w:rPr>
          <w:t xml:space="preserve"> [42,</w:t>
        </w:r>
      </w:ins>
      <w:ins w:id="881" w:author="Stephen" w:date="2018-12-28T17:23:00Z">
        <w:r w:rsidR="00EE3445">
          <w:rPr>
            <w:rFonts w:ascii="Times New Roman" w:hAnsi="Times New Roman" w:cs="Times New Roman"/>
            <w:sz w:val="24"/>
            <w:szCs w:val="24"/>
            <w:lang w:val="en-US"/>
          </w:rPr>
          <w:t xml:space="preserve"> </w:t>
        </w:r>
      </w:ins>
      <w:ins w:id="882" w:author="Stephen" w:date="2018-12-28T17:22:00Z">
        <w:r w:rsidR="00EE3445">
          <w:rPr>
            <w:rFonts w:ascii="Times New Roman" w:hAnsi="Times New Roman" w:cs="Times New Roman"/>
            <w:sz w:val="24"/>
            <w:szCs w:val="24"/>
            <w:lang w:val="en-US"/>
          </w:rPr>
          <w:t>48]</w:t>
        </w:r>
      </w:ins>
      <w:ins w:id="883" w:author="Stephen" w:date="2018-12-28T17:23:00Z">
        <w:r w:rsidR="00EE3445">
          <w:rPr>
            <w:rFonts w:ascii="Times New Roman" w:hAnsi="Times New Roman" w:cs="Times New Roman"/>
            <w:sz w:val="24"/>
            <w:szCs w:val="24"/>
            <w:lang w:val="en-US"/>
          </w:rPr>
          <w:t xml:space="preserve"> </w:t>
        </w:r>
      </w:ins>
      <w:ins w:id="884" w:author="Stephen" w:date="2018-12-28T16:47:00Z">
        <w:r w:rsidR="00625D44">
          <w:rPr>
            <w:rFonts w:ascii="Times New Roman" w:hAnsi="Times New Roman" w:cs="Times New Roman"/>
            <w:sz w:val="24"/>
            <w:szCs w:val="24"/>
            <w:lang w:val="en-US"/>
          </w:rPr>
          <w:t>thyroid status</w:t>
        </w:r>
      </w:ins>
      <w:ins w:id="885" w:author="Stephen" w:date="2018-12-28T17:23:00Z">
        <w:r w:rsidR="00EE3445">
          <w:rPr>
            <w:rFonts w:ascii="Times New Roman" w:hAnsi="Times New Roman" w:cs="Times New Roman"/>
            <w:sz w:val="24"/>
            <w:szCs w:val="24"/>
            <w:lang w:val="en-US"/>
          </w:rPr>
          <w:t>.</w:t>
        </w:r>
      </w:ins>
      <w:ins w:id="886" w:author="Stephen" w:date="2018-12-24T13:54:00Z">
        <w:r w:rsidR="00290478">
          <w:rPr>
            <w:rFonts w:ascii="Times New Roman" w:hAnsi="Times New Roman" w:cs="Times New Roman"/>
            <w:sz w:val="24"/>
            <w:szCs w:val="24"/>
            <w:lang w:val="en-US"/>
          </w:rPr>
          <w:t xml:space="preserve"> </w:t>
        </w:r>
      </w:ins>
      <w:ins w:id="887" w:author="Stephen" w:date="2018-12-28T17:36:00Z">
        <w:r w:rsidR="000859A5">
          <w:rPr>
            <w:rFonts w:ascii="Times New Roman" w:hAnsi="Times New Roman" w:cs="Times New Roman"/>
            <w:sz w:val="24"/>
            <w:szCs w:val="24"/>
            <w:lang w:val="en-US"/>
          </w:rPr>
          <w:t>Our study strengthens this proposition.</w:t>
        </w:r>
      </w:ins>
    </w:p>
    <w:p w:rsidR="00890722" w:rsidRDefault="00DE75B6" w:rsidP="00DE75B6">
      <w:pPr>
        <w:spacing w:line="480" w:lineRule="auto"/>
        <w:rPr>
          <w:ins w:id="888" w:author="Stephen" w:date="2019-01-28T20:00:00Z"/>
          <w:rFonts w:ascii="Times New Roman" w:hAnsi="Times New Roman" w:cs="Times New Roman"/>
          <w:sz w:val="24"/>
          <w:szCs w:val="24"/>
          <w:lang w:val="en-US"/>
        </w:rPr>
      </w:pPr>
      <w:del w:id="889" w:author="Stephen" w:date="2018-12-02T21:42:00Z">
        <w:r w:rsidRPr="00DE75B6" w:rsidDel="00D115E4">
          <w:rPr>
            <w:rFonts w:ascii="Times New Roman" w:hAnsi="Times New Roman" w:cs="Times New Roman"/>
            <w:sz w:val="24"/>
            <w:szCs w:val="24"/>
            <w:lang w:val="en-US"/>
          </w:rPr>
          <w:delText>It</w:delText>
        </w:r>
      </w:del>
      <w:ins w:id="890" w:author="Stephen" w:date="2018-12-24T13:54:00Z">
        <w:r w:rsidR="00290478">
          <w:rPr>
            <w:rFonts w:ascii="Times New Roman" w:hAnsi="Times New Roman" w:cs="Times New Roman"/>
            <w:sz w:val="24"/>
            <w:szCs w:val="24"/>
            <w:lang w:val="en-US"/>
          </w:rPr>
          <w:t xml:space="preserve">The superior correlation of clinical parameters with </w:t>
        </w:r>
      </w:ins>
      <w:ins w:id="891" w:author="Stephen" w:date="2018-12-24T13:55:00Z">
        <w:r w:rsidR="00290478">
          <w:rPr>
            <w:rFonts w:ascii="Times New Roman" w:hAnsi="Times New Roman" w:cs="Times New Roman"/>
            <w:sz w:val="24"/>
            <w:szCs w:val="24"/>
            <w:lang w:val="en-US"/>
          </w:rPr>
          <w:t>FT4 as compared to TSH levels</w:t>
        </w:r>
      </w:ins>
      <w:r w:rsidRPr="00DE75B6">
        <w:rPr>
          <w:rFonts w:ascii="Times New Roman" w:hAnsi="Times New Roman" w:cs="Times New Roman"/>
          <w:sz w:val="24"/>
          <w:szCs w:val="24"/>
          <w:lang w:val="en-US"/>
        </w:rPr>
        <w:t xml:space="preserve"> has </w:t>
      </w:r>
      <w:ins w:id="892" w:author="Stephen" w:date="2018-12-28T17:32:00Z">
        <w:r w:rsidR="000859A5">
          <w:rPr>
            <w:rFonts w:ascii="Times New Roman" w:hAnsi="Times New Roman" w:cs="Times New Roman"/>
            <w:sz w:val="24"/>
            <w:szCs w:val="24"/>
            <w:lang w:val="en-US"/>
          </w:rPr>
          <w:t xml:space="preserve">however </w:t>
        </w:r>
      </w:ins>
      <w:ins w:id="893" w:author="Stephen" w:date="2018-12-31T07:40:00Z">
        <w:r w:rsidR="007A366F">
          <w:rPr>
            <w:rFonts w:ascii="Times New Roman" w:hAnsi="Times New Roman" w:cs="Times New Roman"/>
            <w:sz w:val="24"/>
            <w:szCs w:val="24"/>
            <w:lang w:val="en-US"/>
          </w:rPr>
          <w:t xml:space="preserve">more </w:t>
        </w:r>
      </w:ins>
      <w:ins w:id="894" w:author="Stephen" w:date="2018-12-28T17:32:00Z">
        <w:r w:rsidR="000859A5">
          <w:rPr>
            <w:rFonts w:ascii="Times New Roman" w:hAnsi="Times New Roman" w:cs="Times New Roman"/>
            <w:sz w:val="24"/>
            <w:szCs w:val="24"/>
            <w:lang w:val="en-US"/>
          </w:rPr>
          <w:t>often</w:t>
        </w:r>
      </w:ins>
      <w:ins w:id="895" w:author="Stephen" w:date="2018-12-28T17:30:00Z">
        <w:r w:rsidR="00EE344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been attributed </w:t>
      </w:r>
      <w:del w:id="896" w:author="Stephen" w:date="2018-12-24T13:55:00Z">
        <w:r w:rsidRPr="00DE75B6" w:rsidDel="00290478">
          <w:rPr>
            <w:rFonts w:ascii="Times New Roman" w:hAnsi="Times New Roman" w:cs="Times New Roman"/>
            <w:sz w:val="24"/>
            <w:szCs w:val="24"/>
            <w:lang w:val="en-US"/>
          </w:rPr>
          <w:delText xml:space="preserve">however </w:delText>
        </w:r>
      </w:del>
      <w:r w:rsidRPr="00DE75B6">
        <w:rPr>
          <w:rFonts w:ascii="Times New Roman" w:hAnsi="Times New Roman" w:cs="Times New Roman"/>
          <w:sz w:val="24"/>
          <w:szCs w:val="24"/>
          <w:lang w:val="en-US"/>
        </w:rPr>
        <w:t>to a putative disturbance of set point physiology</w:t>
      </w:r>
      <w:ins w:id="897" w:author="Stephen" w:date="2018-12-28T17:35:00Z">
        <w:r w:rsidR="000859A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898" w:author="Stephen" w:date="2018-12-28T17:25:00Z">
        <w:r w:rsidR="00EE3445">
          <w:rPr>
            <w:rFonts w:ascii="Times New Roman" w:hAnsi="Times New Roman" w:cs="Times New Roman"/>
            <w:sz w:val="24"/>
            <w:szCs w:val="24"/>
            <w:lang w:val="en-US"/>
          </w:rPr>
          <w:t>27, 36,</w:t>
        </w:r>
      </w:ins>
      <w:ins w:id="899" w:author="Stephen" w:date="2018-12-28T17:26:00Z">
        <w:r w:rsidR="00EE3445">
          <w:rPr>
            <w:rFonts w:ascii="Times New Roman" w:hAnsi="Times New Roman" w:cs="Times New Roman"/>
            <w:sz w:val="24"/>
            <w:szCs w:val="24"/>
            <w:lang w:val="en-US"/>
          </w:rPr>
          <w:t xml:space="preserve"> </w:t>
        </w:r>
      </w:ins>
      <w:ins w:id="900" w:author="Stephen" w:date="2018-12-25T16:47:00Z">
        <w:r w:rsidR="0080616F">
          <w:rPr>
            <w:rFonts w:ascii="Times New Roman" w:hAnsi="Times New Roman" w:cs="Times New Roman"/>
            <w:sz w:val="24"/>
            <w:szCs w:val="24"/>
            <w:lang w:val="en-US"/>
          </w:rPr>
          <w:t>41,</w:t>
        </w:r>
      </w:ins>
      <w:ins w:id="901" w:author="Stephen" w:date="2018-12-26T20:29:00Z">
        <w:r w:rsidR="00684944">
          <w:rPr>
            <w:rFonts w:ascii="Times New Roman" w:hAnsi="Times New Roman" w:cs="Times New Roman"/>
            <w:sz w:val="24"/>
            <w:szCs w:val="24"/>
            <w:lang w:val="en-US"/>
          </w:rPr>
          <w:t xml:space="preserve"> </w:t>
        </w:r>
      </w:ins>
      <w:ins w:id="902" w:author="Stephen" w:date="2018-12-25T16:47:00Z">
        <w:r w:rsidR="0080616F">
          <w:rPr>
            <w:rFonts w:ascii="Times New Roman" w:hAnsi="Times New Roman" w:cs="Times New Roman"/>
            <w:sz w:val="24"/>
            <w:szCs w:val="24"/>
            <w:lang w:val="en-US"/>
          </w:rPr>
          <w:t>42,</w:t>
        </w:r>
      </w:ins>
      <w:ins w:id="903" w:author="Stephen" w:date="2018-12-26T20:29:00Z">
        <w:r w:rsidR="00684944">
          <w:rPr>
            <w:rFonts w:ascii="Times New Roman" w:hAnsi="Times New Roman" w:cs="Times New Roman"/>
            <w:sz w:val="24"/>
            <w:szCs w:val="24"/>
            <w:lang w:val="en-US"/>
          </w:rPr>
          <w:t xml:space="preserve"> </w:t>
        </w:r>
      </w:ins>
      <w:ins w:id="904" w:author="Stephen" w:date="2018-12-28T17:26:00Z">
        <w:r w:rsidR="00EE3445">
          <w:rPr>
            <w:rFonts w:ascii="Times New Roman" w:hAnsi="Times New Roman" w:cs="Times New Roman"/>
            <w:sz w:val="24"/>
            <w:szCs w:val="24"/>
            <w:lang w:val="en-US"/>
          </w:rPr>
          <w:t xml:space="preserve">62, </w:t>
        </w:r>
      </w:ins>
      <w:ins w:id="905" w:author="Stephen" w:date="2018-12-25T16:47:00Z">
        <w:r w:rsidR="00684944">
          <w:rPr>
            <w:rFonts w:ascii="Times New Roman" w:hAnsi="Times New Roman" w:cs="Times New Roman"/>
            <w:sz w:val="24"/>
            <w:szCs w:val="24"/>
            <w:lang w:val="en-US"/>
          </w:rPr>
          <w:t>6</w:t>
        </w:r>
      </w:ins>
      <w:ins w:id="906" w:author="Stephen" w:date="2018-12-26T20:29:00Z">
        <w:r w:rsidR="00684944">
          <w:rPr>
            <w:rFonts w:ascii="Times New Roman" w:hAnsi="Times New Roman" w:cs="Times New Roman"/>
            <w:sz w:val="24"/>
            <w:szCs w:val="24"/>
            <w:lang w:val="en-US"/>
          </w:rPr>
          <w:t>7</w:t>
        </w:r>
      </w:ins>
      <w:ins w:id="907" w:author="Stephen" w:date="2018-12-28T17:26:00Z">
        <w:r w:rsidR="00EE3445">
          <w:rPr>
            <w:rFonts w:ascii="Times New Roman" w:hAnsi="Times New Roman" w:cs="Times New Roman"/>
            <w:sz w:val="24"/>
            <w:szCs w:val="24"/>
            <w:lang w:val="en-US"/>
          </w:rPr>
          <w:t>, 72</w:t>
        </w:r>
      </w:ins>
      <w:del w:id="908" w:author="Stephen" w:date="2018-12-25T16:47:00Z">
        <w:r w:rsidRPr="00DE75B6" w:rsidDel="0080616F">
          <w:rPr>
            <w:rFonts w:ascii="Times New Roman" w:hAnsi="Times New Roman" w:cs="Times New Roman"/>
            <w:sz w:val="24"/>
            <w:szCs w:val="24"/>
            <w:lang w:val="en-US"/>
          </w:rPr>
          <w:delText>31,49,51</w:delText>
        </w:r>
      </w:del>
      <w:r w:rsidRPr="00DE75B6">
        <w:rPr>
          <w:rFonts w:ascii="Times New Roman" w:hAnsi="Times New Roman" w:cs="Times New Roman"/>
          <w:sz w:val="24"/>
          <w:szCs w:val="24"/>
          <w:lang w:val="en-US"/>
        </w:rPr>
        <w:t>]</w:t>
      </w:r>
      <w:ins w:id="909" w:author="Stephen" w:date="2018-12-28T17:35:00Z">
        <w:r w:rsidR="000859A5">
          <w:rPr>
            <w:rFonts w:ascii="Times New Roman" w:hAnsi="Times New Roman" w:cs="Times New Roman"/>
            <w:sz w:val="24"/>
            <w:szCs w:val="24"/>
            <w:lang w:val="en-US"/>
          </w:rPr>
          <w:t>,</w:t>
        </w:r>
      </w:ins>
      <w:ins w:id="910" w:author="Stephen" w:date="2018-12-28T17:29:00Z">
        <w:r w:rsidR="00EE3445">
          <w:rPr>
            <w:rFonts w:ascii="Times New Roman" w:hAnsi="Times New Roman" w:cs="Times New Roman"/>
            <w:sz w:val="24"/>
            <w:szCs w:val="24"/>
            <w:lang w:val="en-US"/>
          </w:rPr>
          <w:t xml:space="preserve"> </w:t>
        </w:r>
      </w:ins>
      <w:del w:id="911" w:author="Stephen" w:date="2018-12-28T17:27:00Z">
        <w:r w:rsidRPr="00DE75B6" w:rsidDel="00EE3445">
          <w:rPr>
            <w:rFonts w:ascii="Times New Roman" w:hAnsi="Times New Roman" w:cs="Times New Roman"/>
            <w:sz w:val="24"/>
            <w:szCs w:val="24"/>
            <w:lang w:val="en-US"/>
          </w:rPr>
          <w:delText>or</w:delText>
        </w:r>
      </w:del>
      <w:del w:id="912" w:author="Stephen" w:date="2018-12-28T17:29:00Z">
        <w:r w:rsidRPr="00DE75B6" w:rsidDel="00EE3445">
          <w:rPr>
            <w:rFonts w:ascii="Times New Roman" w:hAnsi="Times New Roman" w:cs="Times New Roman"/>
            <w:sz w:val="24"/>
            <w:szCs w:val="24"/>
            <w:lang w:val="en-US"/>
          </w:rPr>
          <w:delText xml:space="preserve"> </w:delText>
        </w:r>
      </w:del>
      <w:r w:rsidRPr="00DE75B6">
        <w:rPr>
          <w:rFonts w:ascii="Times New Roman" w:hAnsi="Times New Roman" w:cs="Times New Roman"/>
          <w:sz w:val="24"/>
          <w:szCs w:val="24"/>
          <w:lang w:val="en-US"/>
        </w:rPr>
        <w:t>to a significant difference between pituitary and peripheral sensitivity to FT4</w:t>
      </w:r>
      <w:ins w:id="913" w:author="Stephen" w:date="2018-12-28T17:35:00Z">
        <w:r w:rsidR="000859A5">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w:t>
      </w:r>
      <w:ins w:id="914" w:author="Stephen" w:date="2018-12-25T16:47:00Z">
        <w:r w:rsidR="0080616F">
          <w:rPr>
            <w:rFonts w:ascii="Times New Roman" w:hAnsi="Times New Roman" w:cs="Times New Roman"/>
            <w:sz w:val="24"/>
            <w:szCs w:val="24"/>
            <w:lang w:val="en-US"/>
          </w:rPr>
          <w:t xml:space="preserve">28, 41, </w:t>
        </w:r>
      </w:ins>
      <w:ins w:id="915" w:author="Stephen" w:date="2018-12-28T17:28:00Z">
        <w:r w:rsidR="00EE3445">
          <w:rPr>
            <w:rFonts w:ascii="Times New Roman" w:hAnsi="Times New Roman" w:cs="Times New Roman"/>
            <w:sz w:val="24"/>
            <w:szCs w:val="24"/>
            <w:lang w:val="en-US"/>
          </w:rPr>
          <w:t xml:space="preserve">47, </w:t>
        </w:r>
      </w:ins>
      <w:ins w:id="916" w:author="Stephen" w:date="2018-12-25T16:47:00Z">
        <w:r w:rsidR="0080616F">
          <w:rPr>
            <w:rFonts w:ascii="Times New Roman" w:hAnsi="Times New Roman" w:cs="Times New Roman"/>
            <w:sz w:val="24"/>
            <w:szCs w:val="24"/>
            <w:lang w:val="en-US"/>
          </w:rPr>
          <w:t>43</w:t>
        </w:r>
      </w:ins>
      <w:ins w:id="917" w:author="Stephen" w:date="2018-12-28T17:28:00Z">
        <w:r w:rsidR="00EE3445">
          <w:rPr>
            <w:rFonts w:ascii="Times New Roman" w:hAnsi="Times New Roman" w:cs="Times New Roman"/>
            <w:sz w:val="24"/>
            <w:szCs w:val="24"/>
            <w:lang w:val="en-US"/>
          </w:rPr>
          <w:t>. 58</w:t>
        </w:r>
      </w:ins>
      <w:del w:id="918" w:author="Stephen" w:date="2018-12-25T16:47:00Z">
        <w:r w:rsidRPr="00DE75B6" w:rsidDel="0080616F">
          <w:rPr>
            <w:rFonts w:ascii="Times New Roman" w:hAnsi="Times New Roman" w:cs="Times New Roman"/>
            <w:sz w:val="24"/>
            <w:szCs w:val="24"/>
            <w:lang w:val="en-US"/>
          </w:rPr>
          <w:delText>27,47,51</w:delText>
        </w:r>
      </w:del>
      <w:r w:rsidRPr="00DE75B6">
        <w:rPr>
          <w:rFonts w:ascii="Times New Roman" w:hAnsi="Times New Roman" w:cs="Times New Roman"/>
          <w:sz w:val="24"/>
          <w:szCs w:val="24"/>
          <w:lang w:val="en-US"/>
        </w:rPr>
        <w:t>]</w:t>
      </w:r>
      <w:ins w:id="919" w:author="Stephen" w:date="2018-12-28T17:29:00Z">
        <w:r w:rsidR="00EE3445">
          <w:rPr>
            <w:rFonts w:ascii="Times New Roman" w:hAnsi="Times New Roman" w:cs="Times New Roman"/>
            <w:sz w:val="24"/>
            <w:szCs w:val="24"/>
            <w:lang w:val="en-US"/>
          </w:rPr>
          <w:t>, or to statistical/other factors</w:t>
        </w:r>
      </w:ins>
      <w:ins w:id="920" w:author="Stephen" w:date="2018-12-28T17:30:00Z">
        <w:r w:rsidR="00EE3445">
          <w:rPr>
            <w:rFonts w:ascii="Times New Roman" w:hAnsi="Times New Roman" w:cs="Times New Roman"/>
            <w:sz w:val="24"/>
            <w:szCs w:val="24"/>
            <w:lang w:val="en-US"/>
          </w:rPr>
          <w:t xml:space="preserve"> [</w:t>
        </w:r>
        <w:r w:rsidR="000859A5">
          <w:rPr>
            <w:rFonts w:ascii="Times New Roman" w:hAnsi="Times New Roman" w:cs="Times New Roman"/>
            <w:sz w:val="24"/>
            <w:szCs w:val="24"/>
            <w:lang w:val="en-US"/>
          </w:rPr>
          <w:t xml:space="preserve">32, 35, </w:t>
        </w:r>
      </w:ins>
      <w:ins w:id="921" w:author="Stephen" w:date="2018-12-28T17:31:00Z">
        <w:r w:rsidR="000859A5">
          <w:rPr>
            <w:rFonts w:ascii="Times New Roman" w:hAnsi="Times New Roman" w:cs="Times New Roman"/>
            <w:sz w:val="24"/>
            <w:szCs w:val="24"/>
            <w:lang w:val="en-US"/>
          </w:rPr>
          <w:t>39, 44, 53]</w:t>
        </w:r>
      </w:ins>
      <w:r w:rsidRPr="00DE75B6">
        <w:rPr>
          <w:rFonts w:ascii="Times New Roman" w:hAnsi="Times New Roman" w:cs="Times New Roman"/>
          <w:sz w:val="24"/>
          <w:szCs w:val="24"/>
          <w:lang w:val="en-US"/>
        </w:rPr>
        <w:t xml:space="preserve">. Such </w:t>
      </w:r>
      <w:del w:id="922" w:author="Stephen" w:date="2018-12-02T21:49:00Z">
        <w:r w:rsidRPr="00DE75B6" w:rsidDel="00D203F4">
          <w:rPr>
            <w:rFonts w:ascii="Times New Roman" w:hAnsi="Times New Roman" w:cs="Times New Roman"/>
            <w:sz w:val="24"/>
            <w:szCs w:val="24"/>
            <w:lang w:val="en-US"/>
          </w:rPr>
          <w:delText xml:space="preserve">an </w:delText>
        </w:r>
      </w:del>
      <w:r w:rsidRPr="00DE75B6">
        <w:rPr>
          <w:rFonts w:ascii="Times New Roman" w:hAnsi="Times New Roman" w:cs="Times New Roman"/>
          <w:sz w:val="24"/>
          <w:szCs w:val="24"/>
          <w:lang w:val="en-US"/>
        </w:rPr>
        <w:t>explanation</w:t>
      </w:r>
      <w:ins w:id="923" w:author="Stephen" w:date="2018-12-02T21:49:00Z">
        <w:r w:rsidR="00D203F4">
          <w:rPr>
            <w:rFonts w:ascii="Times New Roman" w:hAnsi="Times New Roman" w:cs="Times New Roman"/>
            <w:sz w:val="24"/>
            <w:szCs w:val="24"/>
            <w:lang w:val="en-US"/>
          </w:rPr>
          <w:t xml:space="preserve">s </w:t>
        </w:r>
      </w:ins>
      <w:del w:id="924" w:author="Stephen" w:date="2018-12-02T21:49:00Z">
        <w:r w:rsidRPr="00DE75B6" w:rsidDel="00D203F4">
          <w:rPr>
            <w:rFonts w:ascii="Times New Roman" w:hAnsi="Times New Roman" w:cs="Times New Roman"/>
            <w:sz w:val="24"/>
            <w:szCs w:val="24"/>
            <w:lang w:val="en-US"/>
          </w:rPr>
          <w:lastRenderedPageBreak/>
          <w:delText xml:space="preserve"> is</w:delText>
        </w:r>
      </w:del>
      <w:del w:id="925" w:author="Stephen" w:date="2018-12-02T21:51:00Z">
        <w:r w:rsidRPr="00DE75B6" w:rsidDel="00D203F4">
          <w:rPr>
            <w:rFonts w:ascii="Times New Roman" w:hAnsi="Times New Roman" w:cs="Times New Roman"/>
            <w:sz w:val="24"/>
            <w:szCs w:val="24"/>
            <w:lang w:val="en-US"/>
          </w:rPr>
          <w:delText xml:space="preserve">unnecessary, and furthermore </w:delText>
        </w:r>
      </w:del>
      <w:del w:id="926" w:author="Stephen" w:date="2018-12-22T18:25:00Z">
        <w:r w:rsidRPr="00DE75B6" w:rsidDel="002D68E3">
          <w:rPr>
            <w:rFonts w:ascii="Times New Roman" w:hAnsi="Times New Roman" w:cs="Times New Roman"/>
            <w:sz w:val="24"/>
            <w:szCs w:val="24"/>
            <w:lang w:val="en-US"/>
          </w:rPr>
          <w:delText>denied</w:delText>
        </w:r>
      </w:del>
      <w:ins w:id="927" w:author="Stephen" w:date="2018-12-22T18:25:00Z">
        <w:r w:rsidR="002D68E3">
          <w:rPr>
            <w:rFonts w:ascii="Times New Roman" w:hAnsi="Times New Roman" w:cs="Times New Roman"/>
            <w:sz w:val="24"/>
            <w:szCs w:val="24"/>
            <w:lang w:val="en-US"/>
          </w:rPr>
          <w:t>are denied</w:t>
        </w:r>
      </w:ins>
      <w:r w:rsidRPr="00DE75B6">
        <w:rPr>
          <w:rFonts w:ascii="Times New Roman" w:hAnsi="Times New Roman" w:cs="Times New Roman"/>
          <w:sz w:val="24"/>
          <w:szCs w:val="24"/>
          <w:lang w:val="en-US"/>
        </w:rPr>
        <w:t xml:space="preserve"> by</w:t>
      </w:r>
      <w:ins w:id="928" w:author="Stephen" w:date="2018-12-02T21:52:00Z">
        <w:r w:rsidR="00D203F4">
          <w:rPr>
            <w:rFonts w:ascii="Times New Roman" w:hAnsi="Times New Roman" w:cs="Times New Roman"/>
            <w:sz w:val="24"/>
            <w:szCs w:val="24"/>
            <w:lang w:val="en-US"/>
          </w:rPr>
          <w:t>, respectively</w:t>
        </w:r>
      </w:ins>
      <w:del w:id="929" w:author="Stephen" w:date="2018-12-22T18:27:00Z">
        <w:r w:rsidRPr="00DE75B6" w:rsidDel="002D68E3">
          <w:rPr>
            <w:rFonts w:ascii="Times New Roman" w:hAnsi="Times New Roman" w:cs="Times New Roman"/>
            <w:sz w:val="24"/>
            <w:szCs w:val="24"/>
            <w:lang w:val="en-US"/>
          </w:rPr>
          <w:delText xml:space="preserve"> the</w:delText>
        </w:r>
      </w:del>
      <w:ins w:id="930" w:author="Stephen" w:date="2018-12-22T18:27:00Z">
        <w:r w:rsidR="002D68E3">
          <w:rPr>
            <w:rFonts w:ascii="Times New Roman" w:hAnsi="Times New Roman" w:cs="Times New Roman"/>
            <w:sz w:val="24"/>
            <w:szCs w:val="24"/>
            <w:lang w:val="en-US"/>
          </w:rPr>
          <w:t xml:space="preserve">, </w:t>
        </w:r>
        <w:r w:rsidR="002D68E3" w:rsidRPr="00DE75B6">
          <w:rPr>
            <w:rFonts w:ascii="Times New Roman" w:hAnsi="Times New Roman" w:cs="Times New Roman"/>
            <w:sz w:val="24"/>
            <w:szCs w:val="24"/>
            <w:lang w:val="en-US"/>
          </w:rPr>
          <w:t>the</w:t>
        </w:r>
      </w:ins>
      <w:r w:rsidRPr="00DE75B6">
        <w:rPr>
          <w:rFonts w:ascii="Times New Roman" w:hAnsi="Times New Roman" w:cs="Times New Roman"/>
          <w:sz w:val="24"/>
          <w:szCs w:val="24"/>
          <w:lang w:val="en-US"/>
        </w:rPr>
        <w:t xml:space="preserve"> evidence </w:t>
      </w:r>
      <w:ins w:id="931" w:author="Stephen" w:date="2018-12-02T21:52:00Z">
        <w:r w:rsidR="00D203F4">
          <w:rPr>
            <w:rFonts w:ascii="Times New Roman" w:hAnsi="Times New Roman" w:cs="Times New Roman"/>
            <w:sz w:val="24"/>
            <w:szCs w:val="24"/>
            <w:lang w:val="en-US"/>
          </w:rPr>
          <w:t>that thyroid set points do not exist</w:t>
        </w:r>
      </w:ins>
      <w:ins w:id="932" w:author="Stephen" w:date="2018-12-02T21:54:00Z">
        <w:r w:rsidR="00D203F4">
          <w:rPr>
            <w:rFonts w:ascii="Times New Roman" w:hAnsi="Times New Roman" w:cs="Times New Roman"/>
            <w:sz w:val="24"/>
            <w:szCs w:val="24"/>
            <w:lang w:val="en-US"/>
          </w:rPr>
          <w:t>,</w:t>
        </w:r>
      </w:ins>
      <w:ins w:id="933" w:author="Stephen" w:date="2018-12-02T21:52:00Z">
        <w:r w:rsidR="00D203F4">
          <w:rPr>
            <w:rFonts w:ascii="Times New Roman" w:hAnsi="Times New Roman" w:cs="Times New Roman"/>
            <w:sz w:val="24"/>
            <w:szCs w:val="24"/>
            <w:lang w:val="en-US"/>
          </w:rPr>
          <w:t xml:space="preserve"> </w:t>
        </w:r>
      </w:ins>
      <w:del w:id="934" w:author="Stephen" w:date="2018-12-02T21:52:00Z">
        <w:r w:rsidRPr="00DE75B6" w:rsidDel="00D203F4">
          <w:rPr>
            <w:rFonts w:ascii="Times New Roman" w:hAnsi="Times New Roman" w:cs="Times New Roman"/>
            <w:sz w:val="24"/>
            <w:szCs w:val="24"/>
            <w:lang w:val="en-US"/>
          </w:rPr>
          <w:delText>showing</w:delText>
        </w:r>
      </w:del>
      <w:ins w:id="935" w:author="Stephen" w:date="2018-12-22T18:25:00Z">
        <w:r w:rsidR="002D68E3">
          <w:rPr>
            <w:rFonts w:ascii="Times New Roman" w:hAnsi="Times New Roman" w:cs="Times New Roman"/>
            <w:sz w:val="24"/>
            <w:szCs w:val="24"/>
            <w:lang w:val="en-US"/>
          </w:rPr>
          <w:t>and the</w:t>
        </w:r>
      </w:ins>
      <w:ins w:id="936" w:author="Stephen" w:date="2018-12-02T21:54:00Z">
        <w:r w:rsidR="00D203F4">
          <w:rPr>
            <w:rFonts w:ascii="Times New Roman" w:hAnsi="Times New Roman" w:cs="Times New Roman"/>
            <w:sz w:val="24"/>
            <w:szCs w:val="24"/>
            <w:lang w:val="en-US"/>
          </w:rPr>
          <w:t xml:space="preserve"> evidence </w:t>
        </w:r>
      </w:ins>
      <w:del w:id="937" w:author="Stephen" w:date="2018-12-22T18:25:00Z">
        <w:r w:rsidRPr="00DE75B6" w:rsidDel="002D68E3">
          <w:rPr>
            <w:rFonts w:ascii="Times New Roman" w:hAnsi="Times New Roman" w:cs="Times New Roman"/>
            <w:sz w:val="24"/>
            <w:szCs w:val="24"/>
            <w:lang w:val="en-US"/>
          </w:rPr>
          <w:delText>that,at</w:delText>
        </w:r>
      </w:del>
      <w:ins w:id="938" w:author="Stephen" w:date="2018-12-22T18:25:00Z">
        <w:r w:rsidR="002D68E3" w:rsidRPr="00DE75B6">
          <w:rPr>
            <w:rFonts w:ascii="Times New Roman" w:hAnsi="Times New Roman" w:cs="Times New Roman"/>
            <w:sz w:val="24"/>
            <w:szCs w:val="24"/>
            <w:lang w:val="en-US"/>
          </w:rPr>
          <w:t>that, at</w:t>
        </w:r>
      </w:ins>
      <w:r w:rsidRPr="00DE75B6">
        <w:rPr>
          <w:rFonts w:ascii="Times New Roman" w:hAnsi="Times New Roman" w:cs="Times New Roman"/>
          <w:sz w:val="24"/>
          <w:szCs w:val="24"/>
          <w:lang w:val="en-US"/>
        </w:rPr>
        <w:t xml:space="preserve"> a population level, TSH levels do indeed decrease with rising FT4 levels [</w:t>
      </w:r>
      <w:ins w:id="939" w:author="Stephen" w:date="2018-12-25T16:48:00Z">
        <w:r w:rsidR="0080616F">
          <w:rPr>
            <w:rFonts w:ascii="Times New Roman" w:hAnsi="Times New Roman" w:cs="Times New Roman"/>
            <w:sz w:val="24"/>
            <w:szCs w:val="24"/>
            <w:lang w:val="en-US"/>
          </w:rPr>
          <w:t>11, 20</w:t>
        </w:r>
      </w:ins>
      <w:del w:id="940" w:author="Stephen" w:date="2018-12-25T16:48:00Z">
        <w:r w:rsidRPr="00DE75B6" w:rsidDel="0080616F">
          <w:rPr>
            <w:rFonts w:ascii="Times New Roman" w:hAnsi="Times New Roman" w:cs="Times New Roman"/>
            <w:sz w:val="24"/>
            <w:szCs w:val="24"/>
            <w:lang w:val="en-US"/>
          </w:rPr>
          <w:delText>10</w:delText>
        </w:r>
      </w:del>
      <w:del w:id="941" w:author="Stephen" w:date="2018-12-22T18:27:00Z">
        <w:r w:rsidRPr="00DE75B6" w:rsidDel="002D68E3">
          <w:rPr>
            <w:rFonts w:ascii="Times New Roman" w:hAnsi="Times New Roman" w:cs="Times New Roman"/>
            <w:sz w:val="24"/>
            <w:szCs w:val="24"/>
            <w:lang w:val="en-US"/>
          </w:rPr>
          <w:delText>,16</w:delText>
        </w:r>
      </w:del>
      <w:r w:rsidRPr="00DE75B6">
        <w:rPr>
          <w:rFonts w:ascii="Times New Roman" w:hAnsi="Times New Roman" w:cs="Times New Roman"/>
          <w:sz w:val="24"/>
          <w:szCs w:val="24"/>
          <w:lang w:val="en-US"/>
        </w:rPr>
        <w:t xml:space="preserve">]. Any such disturbance to pituitary sensitivity would in any event provide another reason not to diagnose subclinical thyroid dysfunction on the basis of TSH levels. </w:t>
      </w:r>
    </w:p>
    <w:p w:rsidR="00DE75B6" w:rsidRPr="00DE75B6" w:rsidDel="00290478" w:rsidRDefault="00DE75B6" w:rsidP="00DE75B6">
      <w:pPr>
        <w:spacing w:line="480" w:lineRule="auto"/>
        <w:rPr>
          <w:del w:id="942" w:author="Stephen" w:date="2018-12-24T13:54:00Z"/>
          <w:rFonts w:ascii="Times New Roman" w:hAnsi="Times New Roman" w:cs="Times New Roman"/>
          <w:sz w:val="24"/>
          <w:szCs w:val="24"/>
          <w:lang w:val="en-US"/>
        </w:rPr>
      </w:pPr>
      <w:del w:id="943" w:author="Stephen" w:date="2019-01-28T20:27:00Z">
        <w:r w:rsidRPr="00DE75B6" w:rsidDel="009447F7">
          <w:rPr>
            <w:rFonts w:ascii="Times New Roman" w:hAnsi="Times New Roman" w:cs="Times New Roman"/>
            <w:sz w:val="24"/>
            <w:szCs w:val="24"/>
            <w:lang w:val="en-US"/>
          </w:rPr>
          <w:delText xml:space="preserve">It has also been suggested that TSH itself may have physiological effects apart from the stimulation of thyroid hormone </w:delText>
        </w:r>
      </w:del>
      <w:del w:id="944" w:author="Stephen" w:date="2018-12-22T18:27:00Z">
        <w:r w:rsidRPr="00DE75B6" w:rsidDel="002D68E3">
          <w:rPr>
            <w:rFonts w:ascii="Times New Roman" w:hAnsi="Times New Roman" w:cs="Times New Roman"/>
            <w:sz w:val="24"/>
            <w:szCs w:val="24"/>
            <w:lang w:val="en-US"/>
          </w:rPr>
          <w:delText>levels[</w:delText>
        </w:r>
      </w:del>
      <w:del w:id="945" w:author="Stephen" w:date="2018-12-25T16:49:00Z">
        <w:r w:rsidRPr="00DE75B6" w:rsidDel="0080616F">
          <w:rPr>
            <w:rFonts w:ascii="Times New Roman" w:hAnsi="Times New Roman" w:cs="Times New Roman"/>
            <w:sz w:val="24"/>
            <w:szCs w:val="24"/>
            <w:lang w:val="en-US"/>
          </w:rPr>
          <w:delText>26</w:delText>
        </w:r>
      </w:del>
      <w:del w:id="946" w:author="Stephen" w:date="2019-01-28T20:27:00Z">
        <w:r w:rsidRPr="00DE75B6" w:rsidDel="009447F7">
          <w:rPr>
            <w:rFonts w:ascii="Times New Roman" w:hAnsi="Times New Roman" w:cs="Times New Roman"/>
            <w:sz w:val="24"/>
            <w:szCs w:val="24"/>
            <w:lang w:val="en-US"/>
          </w:rPr>
          <w:delText>]. Again, in this scenario, empirically, TSH has less physiological effect than thyroid hormones.</w:delText>
        </w:r>
      </w:del>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predict FT4 values within the normal range and that the correlation between TSH and FT4 in the population is negative is consistent with the relationships between other parameters and their controlling </w:t>
      </w:r>
      <w:del w:id="947" w:author="Stephen" w:date="2018-12-22T18:27:00Z">
        <w:r w:rsidRPr="00DE75B6" w:rsidDel="002D68E3">
          <w:rPr>
            <w:rFonts w:ascii="Times New Roman" w:hAnsi="Times New Roman" w:cs="Times New Roman"/>
            <w:sz w:val="24"/>
            <w:szCs w:val="24"/>
            <w:lang w:val="en-US"/>
          </w:rPr>
          <w:delText>hormones[</w:delText>
        </w:r>
      </w:del>
      <w:ins w:id="948" w:author="Stephen" w:date="2018-12-22T18:27:00Z">
        <w:r w:rsidR="002D68E3" w:rsidRPr="00DE75B6">
          <w:rPr>
            <w:rFonts w:ascii="Times New Roman" w:hAnsi="Times New Roman" w:cs="Times New Roman"/>
            <w:sz w:val="24"/>
            <w:szCs w:val="24"/>
            <w:lang w:val="en-US"/>
          </w:rPr>
          <w:t>hormones [</w:t>
        </w:r>
      </w:ins>
      <w:ins w:id="949" w:author="Stephen" w:date="2018-12-25T16:51:00Z">
        <w:r w:rsidR="0080616F">
          <w:rPr>
            <w:rFonts w:ascii="Times New Roman" w:hAnsi="Times New Roman" w:cs="Times New Roman"/>
            <w:sz w:val="24"/>
            <w:szCs w:val="24"/>
            <w:lang w:val="en-US"/>
          </w:rPr>
          <w:t>22</w:t>
        </w:r>
      </w:ins>
      <w:del w:id="950" w:author="Stephen" w:date="2018-12-25T16:51:00Z">
        <w:r w:rsidRPr="00DE75B6" w:rsidDel="0080616F">
          <w:rPr>
            <w:rFonts w:ascii="Times New Roman" w:hAnsi="Times New Roman" w:cs="Times New Roman"/>
            <w:sz w:val="24"/>
            <w:szCs w:val="24"/>
            <w:lang w:val="en-US"/>
          </w:rPr>
          <w:delText>18</w:delText>
        </w:r>
      </w:del>
      <w:r w:rsidRPr="00DE75B6">
        <w:rPr>
          <w:rFonts w:ascii="Times New Roman" w:hAnsi="Times New Roman" w:cs="Times New Roman"/>
          <w:sz w:val="24"/>
          <w:szCs w:val="24"/>
          <w:lang w:val="en-US"/>
        </w:rPr>
        <w:t>]. It is this negative relationship</w:t>
      </w:r>
      <w:r w:rsidR="00B610DB">
        <w:rPr>
          <w:rFonts w:ascii="Times New Roman" w:hAnsi="Times New Roman" w:cs="Times New Roman"/>
          <w:sz w:val="24"/>
          <w:szCs w:val="24"/>
          <w:lang w:val="en-US"/>
        </w:rPr>
        <w:t>, which</w:t>
      </w:r>
      <w:ins w:id="951" w:author="Stephen" w:date="2018-12-01T13:31:00Z">
        <w:r w:rsidR="00B610DB">
          <w:rPr>
            <w:rFonts w:ascii="Times New Roman" w:hAnsi="Times New Roman" w:cs="Times New Roman"/>
            <w:sz w:val="24"/>
            <w:szCs w:val="24"/>
            <w:lang w:val="en-US"/>
          </w:rPr>
          <w:t xml:space="preserve"> was again seen in this review</w:t>
        </w:r>
      </w:ins>
      <w:ins w:id="952" w:author="Stephen" w:date="2018-12-01T13:32:00Z">
        <w:r w:rsidR="00B610DB">
          <w:rPr>
            <w:rFonts w:ascii="Times New Roman" w:hAnsi="Times New Roman" w:cs="Times New Roman"/>
            <w:sz w:val="24"/>
            <w:szCs w:val="24"/>
            <w:lang w:val="en-US"/>
          </w:rPr>
          <w:t xml:space="preserve"> [</w:t>
        </w:r>
      </w:ins>
      <w:ins w:id="953" w:author="Stephen" w:date="2018-12-28T16:26:00Z">
        <w:r w:rsidR="00B46BA7">
          <w:rPr>
            <w:rFonts w:ascii="Times New Roman" w:hAnsi="Times New Roman" w:cs="Times New Roman"/>
            <w:sz w:val="24"/>
            <w:szCs w:val="24"/>
            <w:lang w:val="en-US"/>
          </w:rPr>
          <w:t>3</w:t>
        </w:r>
      </w:ins>
      <w:ins w:id="954" w:author="Stephen" w:date="2019-01-20T17:34:00Z">
        <w:r w:rsidR="00B46BA7">
          <w:rPr>
            <w:rFonts w:ascii="Times New Roman" w:hAnsi="Times New Roman" w:cs="Times New Roman"/>
            <w:sz w:val="24"/>
            <w:szCs w:val="24"/>
            <w:lang w:val="en-US"/>
          </w:rPr>
          <w:t>2</w:t>
        </w:r>
      </w:ins>
      <w:ins w:id="955" w:author="Stephen" w:date="2018-12-28T16:27:00Z">
        <w:r w:rsidR="00357832">
          <w:rPr>
            <w:rFonts w:ascii="Times New Roman" w:hAnsi="Times New Roman" w:cs="Times New Roman"/>
            <w:sz w:val="24"/>
            <w:szCs w:val="24"/>
            <w:lang w:val="en-US"/>
          </w:rPr>
          <w:t>-35</w:t>
        </w:r>
      </w:ins>
      <w:ins w:id="956" w:author="Stephen" w:date="2019-01-24T15:50:00Z">
        <w:r w:rsidR="001954DF">
          <w:rPr>
            <w:rFonts w:ascii="Times New Roman" w:hAnsi="Times New Roman" w:cs="Times New Roman"/>
            <w:sz w:val="24"/>
            <w:szCs w:val="24"/>
            <w:lang w:val="en-US"/>
          </w:rPr>
          <w:t xml:space="preserve">, </w:t>
        </w:r>
      </w:ins>
      <w:ins w:id="957" w:author="Stephen" w:date="2019-01-24T16:12:00Z">
        <w:r w:rsidR="00755F3E">
          <w:rPr>
            <w:rFonts w:ascii="Times New Roman" w:hAnsi="Times New Roman" w:cs="Times New Roman"/>
            <w:sz w:val="24"/>
            <w:szCs w:val="24"/>
            <w:lang w:val="en-US"/>
          </w:rPr>
          <w:t xml:space="preserve">40, </w:t>
        </w:r>
      </w:ins>
      <w:ins w:id="958" w:author="Stephen" w:date="2019-01-24T15:50:00Z">
        <w:r w:rsidR="001954DF">
          <w:rPr>
            <w:rFonts w:ascii="Times New Roman" w:hAnsi="Times New Roman" w:cs="Times New Roman"/>
            <w:sz w:val="24"/>
            <w:szCs w:val="24"/>
            <w:lang w:val="en-US"/>
          </w:rPr>
          <w:t>65</w:t>
        </w:r>
      </w:ins>
      <w:ins w:id="959" w:author="Stephen" w:date="2018-12-01T13:32:00Z">
        <w:r w:rsidR="00B610DB">
          <w:rPr>
            <w:rFonts w:ascii="Times New Roman" w:hAnsi="Times New Roman" w:cs="Times New Roman"/>
            <w:sz w:val="24"/>
            <w:szCs w:val="24"/>
            <w:lang w:val="en-US"/>
          </w:rPr>
          <w:t>],</w:t>
        </w:r>
      </w:ins>
      <w:r w:rsidRPr="00DE75B6">
        <w:rPr>
          <w:rFonts w:ascii="Times New Roman" w:hAnsi="Times New Roman" w:cs="Times New Roman"/>
          <w:sz w:val="24"/>
          <w:szCs w:val="24"/>
          <w:lang w:val="en-US"/>
        </w:rPr>
        <w:t xml:space="preserve"> which is inconsistent with a set point model of regulation.</w:t>
      </w:r>
      <w:ins w:id="960" w:author="Stephen" w:date="2018-12-24T13:56:00Z">
        <w:r w:rsidR="00290478">
          <w:rPr>
            <w:rFonts w:ascii="Times New Roman" w:hAnsi="Times New Roman" w:cs="Times New Roman"/>
            <w:sz w:val="24"/>
            <w:szCs w:val="24"/>
            <w:lang w:val="en-US"/>
          </w:rPr>
          <w:t xml:space="preserve"> This relationship is</w:t>
        </w:r>
      </w:ins>
      <w:ins w:id="961" w:author="Stephen" w:date="2018-12-24T13:57:00Z">
        <w:r w:rsidR="00290478">
          <w:rPr>
            <w:rFonts w:ascii="Times New Roman" w:hAnsi="Times New Roman" w:cs="Times New Roman"/>
            <w:sz w:val="24"/>
            <w:szCs w:val="24"/>
            <w:lang w:val="en-US"/>
          </w:rPr>
          <w:t xml:space="preserve"> consistent with a balance point model of regulation, this model of regulation render</w:t>
        </w:r>
      </w:ins>
      <w:ins w:id="962" w:author="Stephen" w:date="2018-12-24T13:59:00Z">
        <w:r w:rsidR="00290478">
          <w:rPr>
            <w:rFonts w:ascii="Times New Roman" w:hAnsi="Times New Roman" w:cs="Times New Roman"/>
            <w:sz w:val="24"/>
            <w:szCs w:val="24"/>
            <w:lang w:val="en-US"/>
          </w:rPr>
          <w:t>ing</w:t>
        </w:r>
      </w:ins>
      <w:ins w:id="963" w:author="Stephen" w:date="2018-12-24T13:57:00Z">
        <w:r w:rsidR="00290478">
          <w:rPr>
            <w:rFonts w:ascii="Times New Roman" w:hAnsi="Times New Roman" w:cs="Times New Roman"/>
            <w:sz w:val="24"/>
            <w:szCs w:val="24"/>
            <w:lang w:val="en-US"/>
          </w:rPr>
          <w:t xml:space="preserve"> redundant the need to </w:t>
        </w:r>
      </w:ins>
      <w:ins w:id="964" w:author="Stephen" w:date="2018-12-24T13:59:00Z">
        <w:r w:rsidR="00290478">
          <w:rPr>
            <w:rFonts w:ascii="Times New Roman" w:hAnsi="Times New Roman" w:cs="Times New Roman"/>
            <w:sz w:val="24"/>
            <w:szCs w:val="24"/>
            <w:lang w:val="en-US"/>
          </w:rPr>
          <w:t xml:space="preserve">seek further explanations for </w:t>
        </w:r>
      </w:ins>
      <w:ins w:id="965" w:author="Stephen" w:date="2018-12-24T13:58:00Z">
        <w:r w:rsidR="00290478">
          <w:rPr>
            <w:rFonts w:ascii="Times New Roman" w:hAnsi="Times New Roman" w:cs="Times New Roman"/>
            <w:sz w:val="24"/>
            <w:szCs w:val="24"/>
            <w:lang w:val="en-US"/>
          </w:rPr>
          <w:t>the superior correlation of clinical features with FT4.</w:t>
        </w:r>
      </w:ins>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fact that TSH levels reliably identify overt thyroid dysfunction can be explained by the continuation of the negative population relationship between TSH and FT4 into the abnormal ranges of FT4 [</w:t>
      </w:r>
      <w:ins w:id="966" w:author="Stephen" w:date="2018-12-25T16:52:00Z">
        <w:r w:rsidR="0080616F">
          <w:rPr>
            <w:rFonts w:ascii="Times New Roman" w:hAnsi="Times New Roman" w:cs="Times New Roman"/>
            <w:sz w:val="24"/>
            <w:szCs w:val="24"/>
            <w:lang w:val="en-US"/>
          </w:rPr>
          <w:t>11, 20</w:t>
        </w:r>
      </w:ins>
      <w:del w:id="967" w:author="Stephen" w:date="2018-12-25T16:52:00Z">
        <w:r w:rsidRPr="00DE75B6" w:rsidDel="0080616F">
          <w:rPr>
            <w:rFonts w:ascii="Times New Roman" w:hAnsi="Times New Roman" w:cs="Times New Roman"/>
            <w:sz w:val="24"/>
            <w:szCs w:val="24"/>
            <w:lang w:val="en-US"/>
          </w:rPr>
          <w:delText>10</w:delText>
        </w:r>
      </w:del>
      <w:del w:id="968" w:author="Stephen" w:date="2018-12-22T18:25:00Z">
        <w:r w:rsidRPr="00DE75B6" w:rsidDel="002D68E3">
          <w:rPr>
            <w:rFonts w:ascii="Times New Roman" w:hAnsi="Times New Roman" w:cs="Times New Roman"/>
            <w:sz w:val="24"/>
            <w:szCs w:val="24"/>
            <w:lang w:val="en-US"/>
          </w:rPr>
          <w:delText>,16</w:delText>
        </w:r>
      </w:del>
      <w:r w:rsidRPr="00DE75B6">
        <w:rPr>
          <w:rFonts w:ascii="Times New Roman" w:hAnsi="Times New Roman" w:cs="Times New Roman"/>
          <w:sz w:val="24"/>
          <w:szCs w:val="24"/>
          <w:lang w:val="en-US"/>
        </w:rPr>
        <w:t xml:space="preserve">]. This is due merely to the fact that nearly all overt thyroid dysfunction is primary rather than </w:t>
      </w:r>
      <w:del w:id="969" w:author="Stephen" w:date="2018-12-22T18:25:00Z">
        <w:r w:rsidRPr="00DE75B6" w:rsidDel="002D68E3">
          <w:rPr>
            <w:rFonts w:ascii="Times New Roman" w:hAnsi="Times New Roman" w:cs="Times New Roman"/>
            <w:sz w:val="24"/>
            <w:szCs w:val="24"/>
            <w:lang w:val="en-US"/>
          </w:rPr>
          <w:delText>secondary[</w:delText>
        </w:r>
      </w:del>
      <w:ins w:id="970" w:author="Stephen" w:date="2018-12-22T18:25:00Z">
        <w:r w:rsidR="002D68E3" w:rsidRPr="00DE75B6">
          <w:rPr>
            <w:rFonts w:ascii="Times New Roman" w:hAnsi="Times New Roman" w:cs="Times New Roman"/>
            <w:sz w:val="24"/>
            <w:szCs w:val="24"/>
            <w:lang w:val="en-US"/>
          </w:rPr>
          <w:t>secondary [</w:t>
        </w:r>
      </w:ins>
      <w:ins w:id="971" w:author="Stephen" w:date="2018-12-25T16:55:00Z">
        <w:r w:rsidR="007D60AF">
          <w:rPr>
            <w:rFonts w:ascii="Times New Roman" w:hAnsi="Times New Roman" w:cs="Times New Roman"/>
            <w:sz w:val="24"/>
            <w:szCs w:val="24"/>
            <w:lang w:val="en-US"/>
          </w:rPr>
          <w:t>8</w:t>
        </w:r>
      </w:ins>
      <w:ins w:id="972" w:author="Stephen" w:date="2018-12-26T20:30:00Z">
        <w:r w:rsidR="007D60AF">
          <w:rPr>
            <w:rFonts w:ascii="Times New Roman" w:hAnsi="Times New Roman" w:cs="Times New Roman"/>
            <w:sz w:val="24"/>
            <w:szCs w:val="24"/>
            <w:lang w:val="en-US"/>
          </w:rPr>
          <w:t>3</w:t>
        </w:r>
      </w:ins>
      <w:del w:id="973" w:author="Stephen" w:date="2018-12-25T16:55:00Z">
        <w:r w:rsidRPr="00DE75B6" w:rsidDel="0080616F">
          <w:rPr>
            <w:rFonts w:ascii="Times New Roman" w:hAnsi="Times New Roman" w:cs="Times New Roman"/>
            <w:sz w:val="24"/>
            <w:szCs w:val="24"/>
            <w:lang w:val="en-US"/>
          </w:rPr>
          <w:delText>75</w:delText>
        </w:r>
        <w:commentRangeStart w:id="974"/>
        <w:r w:rsidRPr="00DE75B6" w:rsidDel="0080616F">
          <w:rPr>
            <w:rFonts w:ascii="Times New Roman" w:hAnsi="Times New Roman" w:cs="Times New Roman"/>
            <w:sz w:val="24"/>
            <w:szCs w:val="24"/>
            <w:lang w:val="en-US"/>
          </w:rPr>
          <w:delText>text</w:delText>
        </w:r>
        <w:commentRangeEnd w:id="974"/>
        <w:r w:rsidR="00D42E76" w:rsidDel="0080616F">
          <w:rPr>
            <w:rStyle w:val="CommentReference"/>
          </w:rPr>
          <w:commentReference w:id="974"/>
        </w:r>
      </w:del>
      <w:r w:rsidRPr="00DE75B6">
        <w:rPr>
          <w:rFonts w:ascii="Times New Roman" w:hAnsi="Times New Roman" w:cs="Times New Roman"/>
          <w:sz w:val="24"/>
          <w:szCs w:val="24"/>
          <w:lang w:val="en-US"/>
        </w:rPr>
        <w:t>]. This situation differs from other endocrine pathology whereby the parameter abnormality is likely to be due to a disorder of the parameter controlling factor.</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Hypercortisolemia, for example, which is most likely due to Cushing’s disease (ACTH excess), cannot reliably be diagnosed on the basis of an ACTH level in the absence of some measure of cortisol excess</w:t>
      </w:r>
      <w:r w:rsidR="008121DF">
        <w:rPr>
          <w:rStyle w:val="CommentReference"/>
        </w:rPr>
        <w:commentReference w:id="975"/>
      </w:r>
      <w:ins w:id="976" w:author="Stephen" w:date="2018-12-25T16:58:00Z">
        <w:r w:rsidR="00946783">
          <w:rPr>
            <w:rFonts w:ascii="Times New Roman" w:hAnsi="Times New Roman" w:cs="Times New Roman"/>
            <w:sz w:val="24"/>
            <w:szCs w:val="24"/>
            <w:lang w:val="en-US"/>
          </w:rPr>
          <w:t>[</w:t>
        </w:r>
      </w:ins>
      <w:ins w:id="977" w:author="Stephen" w:date="2018-12-25T17:01:00Z">
        <w:r w:rsidR="00946783">
          <w:rPr>
            <w:rFonts w:ascii="Times New Roman" w:hAnsi="Times New Roman" w:cs="Times New Roman"/>
            <w:sz w:val="24"/>
            <w:szCs w:val="24"/>
            <w:lang w:val="en-US"/>
          </w:rPr>
          <w:t>19,</w:t>
        </w:r>
      </w:ins>
      <w:ins w:id="978" w:author="Stephen" w:date="2018-12-25T16:58:00Z">
        <w:r w:rsidR="007D60AF">
          <w:rPr>
            <w:rFonts w:ascii="Times New Roman" w:hAnsi="Times New Roman" w:cs="Times New Roman"/>
            <w:sz w:val="24"/>
            <w:szCs w:val="24"/>
            <w:lang w:val="en-US"/>
          </w:rPr>
          <w:t>8</w:t>
        </w:r>
      </w:ins>
      <w:ins w:id="979" w:author="Stephen" w:date="2018-12-26T20:30:00Z">
        <w:r w:rsidR="007D60AF">
          <w:rPr>
            <w:rFonts w:ascii="Times New Roman" w:hAnsi="Times New Roman" w:cs="Times New Roman"/>
            <w:sz w:val="24"/>
            <w:szCs w:val="24"/>
            <w:lang w:val="en-US"/>
          </w:rPr>
          <w:t>4</w:t>
        </w:r>
      </w:ins>
      <w:ins w:id="980" w:author="Stephen" w:date="2018-12-25T16:58:00Z">
        <w:r w:rsidR="00946783">
          <w:rPr>
            <w:rFonts w:ascii="Times New Roman" w:hAnsi="Times New Roman" w:cs="Times New Roman"/>
            <w:sz w:val="24"/>
            <w:szCs w:val="24"/>
            <w:lang w:val="en-US"/>
          </w:rPr>
          <w:t>]</w:t>
        </w:r>
      </w:ins>
      <w:r w:rsidRPr="00DE75B6">
        <w:rPr>
          <w:rFonts w:ascii="Times New Roman" w:hAnsi="Times New Roman" w:cs="Times New Roman"/>
          <w:sz w:val="24"/>
          <w:szCs w:val="24"/>
          <w:lang w:val="en-US"/>
        </w:rPr>
        <w:t>. Analogously, if a significant proportion of cases of hyperthyroidism were due to TSH excess, it would not be possible to screen for hyperthyroidism using TSH levels alone.</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Thus, there has been an illusion that there is something inherently special about the TSH level in terms of individual thyroid function. TSH is merely a good population correlate of thyroid </w:t>
      </w:r>
      <w:r w:rsidRPr="00DE75B6">
        <w:rPr>
          <w:rFonts w:ascii="Times New Roman" w:hAnsi="Times New Roman" w:cs="Times New Roman"/>
          <w:sz w:val="24"/>
          <w:szCs w:val="24"/>
          <w:lang w:val="en-US"/>
        </w:rPr>
        <w:lastRenderedPageBreak/>
        <w:t xml:space="preserve">hormone levels, the parameters responsible for the physiological effects. The correlation of TSH levels with the features of thyroid dysfunction merely reflects the correlation between FT4 and TSH. </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It is in fact this population correlation between FT4 and TSH which leads to the association of abnormal TSH values with FT4 values at the edges of the normal range. On account of there being a dependence of TSH on FT4 there is a different normal range of TSH levels for different levels of FT4. The TSH range corrected for FT4 indicates the normality of the pituitary response to the FT4 </w:t>
      </w:r>
      <w:del w:id="981" w:author="Stephen" w:date="2018-12-22T18:25:00Z">
        <w:r w:rsidRPr="00DE75B6" w:rsidDel="002D68E3">
          <w:rPr>
            <w:rFonts w:ascii="Times New Roman" w:hAnsi="Times New Roman" w:cs="Times New Roman"/>
            <w:sz w:val="24"/>
            <w:szCs w:val="24"/>
            <w:lang w:val="en-US"/>
          </w:rPr>
          <w:delText>level.The</w:delText>
        </w:r>
      </w:del>
      <w:ins w:id="982" w:author="Stephen" w:date="2018-12-22T18:25:00Z">
        <w:r w:rsidR="002D68E3" w:rsidRPr="00DE75B6">
          <w:rPr>
            <w:rFonts w:ascii="Times New Roman" w:hAnsi="Times New Roman" w:cs="Times New Roman"/>
            <w:sz w:val="24"/>
            <w:szCs w:val="24"/>
            <w:lang w:val="en-US"/>
          </w:rPr>
          <w:t>level. The</w:t>
        </w:r>
      </w:ins>
      <w:r w:rsidRPr="00DE75B6">
        <w:rPr>
          <w:rFonts w:ascii="Times New Roman" w:hAnsi="Times New Roman" w:cs="Times New Roman"/>
          <w:sz w:val="24"/>
          <w:szCs w:val="24"/>
          <w:lang w:val="en-US"/>
        </w:rPr>
        <w:t xml:space="preserve"> population range for TSH reflects the population range for FT4. Thus a TSH level may be within the population range but outside of the range for a given FT4, and vice versa (Figure 2).</w:t>
      </w:r>
      <w:commentRangeStart w:id="983"/>
      <w:r w:rsidR="00175687" w:rsidRPr="00175687">
        <w:rPr>
          <w:rFonts w:ascii="Times New Roman" w:hAnsi="Times New Roman" w:cs="Times New Roman"/>
          <w:sz w:val="24"/>
          <w:szCs w:val="24"/>
          <w:lang w:val="en-US"/>
          <w:rPrChange w:id="984" w:author="Stephen" w:date="2018-12-30T20:05:00Z">
            <w:rPr>
              <w:sz w:val="28"/>
              <w:szCs w:val="28"/>
              <w:lang w:val="en-US"/>
            </w:rPr>
          </w:rPrChange>
        </w:rPr>
        <w:t>Given that thyroid function can be defined as normal in terms of TSH levels, FT4 levels and also as we suggest in terms of the TSH and T4 curves, and given that these different indices do not correlate perfectly with each other, there can be multiple combinations of normal and abnormal indices (Figure2).</w:t>
      </w:r>
      <w:commentRangeEnd w:id="983"/>
      <w:r w:rsidR="00175687" w:rsidRPr="00175687">
        <w:rPr>
          <w:rFonts w:ascii="Times New Roman" w:hAnsi="Times New Roman" w:cs="Times New Roman"/>
          <w:sz w:val="24"/>
          <w:szCs w:val="24"/>
          <w:lang w:val="en-US"/>
          <w:rPrChange w:id="985" w:author="Stephen" w:date="2018-12-30T20:05:00Z">
            <w:rPr>
              <w:rStyle w:val="CommentReference"/>
            </w:rPr>
          </w:rPrChange>
        </w:rPr>
        <w:commentReference w:id="983"/>
      </w:r>
    </w:p>
    <w:p w:rsidR="00DE75B6" w:rsidRPr="00DE75B6" w:rsidRDefault="00DE75B6" w:rsidP="00DE75B6">
      <w:pPr>
        <w:spacing w:line="480" w:lineRule="auto"/>
        <w:rPr>
          <w:rFonts w:ascii="Times New Roman" w:hAnsi="Times New Roman" w:cs="Times New Roman"/>
          <w:sz w:val="24"/>
          <w:szCs w:val="24"/>
          <w:lang w:val="en-US"/>
        </w:rPr>
      </w:pPr>
    </w:p>
    <w:p w:rsidR="00290478" w:rsidRDefault="00DE75B6" w:rsidP="00DE75B6">
      <w:pPr>
        <w:spacing w:line="480" w:lineRule="auto"/>
        <w:rPr>
          <w:ins w:id="986" w:author="Stephen" w:date="2018-12-24T14:01: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Furthermore, the evidence suggests that, regardless of the method used, the classification of thyroid function into normal, subclinical disease and overt disease is arbitrary. Thyroid hormones, as previously </w:t>
      </w:r>
      <w:ins w:id="987" w:author="Stephen" w:date="2018-12-22T18:25:00Z">
        <w:r w:rsidR="002D68E3">
          <w:rPr>
            <w:rFonts w:ascii="Times New Roman" w:hAnsi="Times New Roman" w:cs="Times New Roman"/>
            <w:sz w:val="24"/>
            <w:szCs w:val="24"/>
            <w:lang w:val="en-US"/>
          </w:rPr>
          <w:t xml:space="preserve">suggested </w:t>
        </w:r>
      </w:ins>
      <w:del w:id="988" w:author="Stephen" w:date="2018-12-02T09:57:00Z">
        <w:r w:rsidRPr="00DE75B6" w:rsidDel="00E8538F">
          <w:rPr>
            <w:rFonts w:ascii="Times New Roman" w:hAnsi="Times New Roman" w:cs="Times New Roman"/>
            <w:sz w:val="24"/>
            <w:szCs w:val="24"/>
            <w:lang w:val="en-US"/>
          </w:rPr>
          <w:delText xml:space="preserve">hypothesized </w:delText>
        </w:r>
      </w:del>
      <w:r w:rsidRPr="00DE75B6">
        <w:rPr>
          <w:rFonts w:ascii="Times New Roman" w:hAnsi="Times New Roman" w:cs="Times New Roman"/>
          <w:sz w:val="24"/>
          <w:szCs w:val="24"/>
          <w:lang w:val="en-US"/>
        </w:rPr>
        <w:t>[</w:t>
      </w:r>
      <w:ins w:id="989" w:author="Stephen" w:date="2018-12-25T17:03:00Z">
        <w:r w:rsidR="00946783">
          <w:rPr>
            <w:rFonts w:ascii="Times New Roman" w:hAnsi="Times New Roman" w:cs="Times New Roman"/>
            <w:sz w:val="24"/>
            <w:szCs w:val="24"/>
            <w:lang w:val="en-US"/>
          </w:rPr>
          <w:t>5,</w:t>
        </w:r>
      </w:ins>
      <w:ins w:id="990" w:author="Stephen" w:date="2018-12-26T20:30:00Z">
        <w:r w:rsidR="007D60AF">
          <w:rPr>
            <w:rFonts w:ascii="Times New Roman" w:hAnsi="Times New Roman" w:cs="Times New Roman"/>
            <w:sz w:val="24"/>
            <w:szCs w:val="24"/>
            <w:lang w:val="en-US"/>
          </w:rPr>
          <w:t xml:space="preserve"> </w:t>
        </w:r>
      </w:ins>
      <w:ins w:id="991" w:author="Stephen" w:date="2018-12-25T17:03:00Z">
        <w:r w:rsidR="00946783">
          <w:rPr>
            <w:rFonts w:ascii="Times New Roman" w:hAnsi="Times New Roman" w:cs="Times New Roman"/>
            <w:sz w:val="24"/>
            <w:szCs w:val="24"/>
            <w:lang w:val="en-US"/>
          </w:rPr>
          <w:t>27</w:t>
        </w:r>
      </w:ins>
      <w:del w:id="992" w:author="Stephen" w:date="2018-12-25T17:03:00Z">
        <w:r w:rsidRPr="00DE75B6" w:rsidDel="00946783">
          <w:rPr>
            <w:rFonts w:ascii="Times New Roman" w:hAnsi="Times New Roman" w:cs="Times New Roman"/>
            <w:sz w:val="24"/>
            <w:szCs w:val="24"/>
            <w:lang w:val="en-US"/>
          </w:rPr>
          <w:delText>21</w:delText>
        </w:r>
      </w:del>
      <w:r w:rsidRPr="00DE75B6">
        <w:rPr>
          <w:rFonts w:ascii="Times New Roman" w:hAnsi="Times New Roman" w:cs="Times New Roman"/>
          <w:sz w:val="24"/>
          <w:szCs w:val="24"/>
          <w:lang w:val="en-US"/>
        </w:rPr>
        <w:t>]</w:t>
      </w:r>
      <w:del w:id="993" w:author="Stephen" w:date="2018-12-22T18:26:00Z">
        <w:r w:rsidRPr="00DE75B6" w:rsidDel="002D68E3">
          <w:rPr>
            <w:rFonts w:ascii="Times New Roman" w:hAnsi="Times New Roman" w:cs="Times New Roman"/>
            <w:sz w:val="24"/>
            <w:szCs w:val="24"/>
            <w:lang w:val="en-US"/>
          </w:rPr>
          <w:delText>,like</w:delText>
        </w:r>
      </w:del>
      <w:ins w:id="994" w:author="Stephen" w:date="2018-12-22T18:26:00Z">
        <w:r w:rsidR="002D68E3" w:rsidRPr="00DE75B6">
          <w:rPr>
            <w:rFonts w:ascii="Times New Roman" w:hAnsi="Times New Roman" w:cs="Times New Roman"/>
            <w:sz w:val="24"/>
            <w:szCs w:val="24"/>
            <w:lang w:val="en-US"/>
          </w:rPr>
          <w:t>, like</w:t>
        </w:r>
      </w:ins>
      <w:r w:rsidRPr="00DE75B6">
        <w:rPr>
          <w:rFonts w:ascii="Times New Roman" w:hAnsi="Times New Roman" w:cs="Times New Roman"/>
          <w:sz w:val="24"/>
          <w:szCs w:val="24"/>
          <w:lang w:val="en-US"/>
        </w:rPr>
        <w:t xml:space="preserve"> many other biological parameters, exert a </w:t>
      </w:r>
      <w:del w:id="995" w:author="Stephen" w:date="2018-12-22T18:25:00Z">
        <w:r w:rsidRPr="00DE75B6" w:rsidDel="002D68E3">
          <w:rPr>
            <w:rFonts w:ascii="Times New Roman" w:hAnsi="Times New Roman" w:cs="Times New Roman"/>
            <w:sz w:val="24"/>
            <w:szCs w:val="24"/>
            <w:lang w:val="en-US"/>
          </w:rPr>
          <w:delText>continuumof</w:delText>
        </w:r>
      </w:del>
      <w:ins w:id="996" w:author="Stephen" w:date="2018-12-22T18:25:00Z">
        <w:r w:rsidR="002D68E3" w:rsidRPr="00DE75B6">
          <w:rPr>
            <w:rFonts w:ascii="Times New Roman" w:hAnsi="Times New Roman" w:cs="Times New Roman"/>
            <w:sz w:val="24"/>
            <w:szCs w:val="24"/>
            <w:lang w:val="en-US"/>
          </w:rPr>
          <w:t>continuum of</w:t>
        </w:r>
      </w:ins>
      <w:r w:rsidRPr="00DE75B6">
        <w:rPr>
          <w:rFonts w:ascii="Times New Roman" w:hAnsi="Times New Roman" w:cs="Times New Roman"/>
          <w:sz w:val="24"/>
          <w:szCs w:val="24"/>
          <w:lang w:val="en-US"/>
        </w:rPr>
        <w:t xml:space="preserve"> effects across the normal range. There is no clear border between normal and abnormal. There are advantages and disadvantages associated with all </w:t>
      </w:r>
      <w:del w:id="997" w:author="Stephen" w:date="2018-12-22T18:25:00Z">
        <w:r w:rsidRPr="00DE75B6" w:rsidDel="002D68E3">
          <w:rPr>
            <w:rFonts w:ascii="Times New Roman" w:hAnsi="Times New Roman" w:cs="Times New Roman"/>
            <w:sz w:val="24"/>
            <w:szCs w:val="24"/>
            <w:lang w:val="en-US"/>
          </w:rPr>
          <w:delText>levels[</w:delText>
        </w:r>
      </w:del>
      <w:ins w:id="998" w:author="Stephen" w:date="2018-12-22T18:25:00Z">
        <w:r w:rsidR="002D68E3" w:rsidRPr="00DE75B6">
          <w:rPr>
            <w:rFonts w:ascii="Times New Roman" w:hAnsi="Times New Roman" w:cs="Times New Roman"/>
            <w:sz w:val="24"/>
            <w:szCs w:val="24"/>
            <w:lang w:val="en-US"/>
          </w:rPr>
          <w:t>levels [</w:t>
        </w:r>
      </w:ins>
      <w:ins w:id="999" w:author="Stephen" w:date="2018-12-25T17:04:00Z">
        <w:r w:rsidR="00946783">
          <w:rPr>
            <w:rFonts w:ascii="Times New Roman" w:hAnsi="Times New Roman" w:cs="Times New Roman"/>
            <w:sz w:val="24"/>
            <w:szCs w:val="24"/>
            <w:lang w:val="en-US"/>
          </w:rPr>
          <w:t>5,</w:t>
        </w:r>
      </w:ins>
      <w:ins w:id="1000" w:author="Stephen" w:date="2018-12-26T20:30:00Z">
        <w:r w:rsidR="007D60AF">
          <w:rPr>
            <w:rFonts w:ascii="Times New Roman" w:hAnsi="Times New Roman" w:cs="Times New Roman"/>
            <w:sz w:val="24"/>
            <w:szCs w:val="24"/>
            <w:lang w:val="en-US"/>
          </w:rPr>
          <w:t xml:space="preserve"> </w:t>
        </w:r>
      </w:ins>
      <w:ins w:id="1001" w:author="Stephen" w:date="2018-12-25T17:04:00Z">
        <w:r w:rsidR="00946783">
          <w:rPr>
            <w:rFonts w:ascii="Times New Roman" w:hAnsi="Times New Roman" w:cs="Times New Roman"/>
            <w:sz w:val="24"/>
            <w:szCs w:val="24"/>
            <w:lang w:val="en-US"/>
          </w:rPr>
          <w:t>27</w:t>
        </w:r>
      </w:ins>
      <w:del w:id="1002" w:author="Stephen" w:date="2018-12-25T17:04:00Z">
        <w:r w:rsidRPr="00DE75B6" w:rsidDel="00946783">
          <w:rPr>
            <w:rFonts w:ascii="Times New Roman" w:hAnsi="Times New Roman" w:cs="Times New Roman"/>
            <w:sz w:val="24"/>
            <w:szCs w:val="24"/>
            <w:lang w:val="en-US"/>
          </w:rPr>
          <w:delText>21</w:delText>
        </w:r>
      </w:del>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t>
      </w:r>
      <w:del w:id="1003" w:author="Stephen" w:date="2018-12-22T18:26:00Z">
        <w:r w:rsidRPr="00DE75B6" w:rsidDel="002D68E3">
          <w:rPr>
            <w:rFonts w:ascii="Times New Roman" w:hAnsi="Times New Roman" w:cs="Times New Roman"/>
            <w:sz w:val="24"/>
            <w:szCs w:val="24"/>
            <w:lang w:val="en-US"/>
          </w:rPr>
          <w:delText>symptomatic.Any</w:delText>
        </w:r>
      </w:del>
      <w:ins w:id="1004" w:author="Stephen" w:date="2018-12-22T18:26:00Z">
        <w:r w:rsidR="002D68E3" w:rsidRPr="00DE75B6">
          <w:rPr>
            <w:rFonts w:ascii="Times New Roman" w:hAnsi="Times New Roman" w:cs="Times New Roman"/>
            <w:sz w:val="24"/>
            <w:szCs w:val="24"/>
            <w:lang w:val="en-US"/>
          </w:rPr>
          <w:t xml:space="preserve">symptomatic. </w:t>
        </w:r>
      </w:ins>
    </w:p>
    <w:p w:rsidR="00DE75B6" w:rsidRDefault="00290478" w:rsidP="00DE75B6">
      <w:pPr>
        <w:spacing w:line="480" w:lineRule="auto"/>
        <w:rPr>
          <w:ins w:id="1005" w:author="Stephen" w:date="2018-12-10T22:18:00Z"/>
          <w:rFonts w:ascii="Times New Roman" w:hAnsi="Times New Roman" w:cs="Times New Roman"/>
          <w:sz w:val="24"/>
          <w:szCs w:val="24"/>
          <w:lang w:val="en-US"/>
        </w:rPr>
      </w:pPr>
      <w:ins w:id="1006" w:author="Stephen" w:date="2018-12-24T14:01:00Z">
        <w:r>
          <w:rPr>
            <w:rFonts w:ascii="Times New Roman" w:hAnsi="Times New Roman" w:cs="Times New Roman"/>
            <w:sz w:val="24"/>
            <w:szCs w:val="24"/>
            <w:lang w:val="en-US"/>
          </w:rPr>
          <w:lastRenderedPageBreak/>
          <w:t>On the other hand, a</w:t>
        </w:r>
      </w:ins>
      <w:ins w:id="1007" w:author="Stephen" w:date="2018-12-22T18:26:00Z">
        <w:r w:rsidR="002D68E3" w:rsidRPr="00DE75B6">
          <w:rPr>
            <w:rFonts w:ascii="Times New Roman" w:hAnsi="Times New Roman" w:cs="Times New Roman"/>
            <w:sz w:val="24"/>
            <w:szCs w:val="24"/>
            <w:lang w:val="en-US"/>
          </w:rPr>
          <w:t>ny</w:t>
        </w:r>
      </w:ins>
      <w:r w:rsidR="00DE75B6" w:rsidRPr="00DE75B6">
        <w:rPr>
          <w:rFonts w:ascii="Times New Roman" w:hAnsi="Times New Roman" w:cs="Times New Roman"/>
          <w:sz w:val="24"/>
          <w:szCs w:val="24"/>
          <w:lang w:val="en-US"/>
        </w:rPr>
        <w:t xml:space="preserve"> excursion from the middle of the range has an association with some pathology or other. </w:t>
      </w:r>
      <w:ins w:id="1008" w:author="Stephen" w:date="2018-12-23T08:16:00Z">
        <w:r w:rsidR="001C7049">
          <w:rPr>
            <w:rFonts w:ascii="Times New Roman" w:hAnsi="Times New Roman" w:cs="Times New Roman"/>
            <w:sz w:val="24"/>
            <w:szCs w:val="24"/>
            <w:lang w:val="en-US"/>
          </w:rPr>
          <w:t xml:space="preserve">Some individual pathologies e.g. frailty, mortality </w:t>
        </w:r>
      </w:ins>
      <w:ins w:id="1009" w:author="Stephen" w:date="2018-12-24T14:02:00Z">
        <w:r w:rsidR="001A0A45">
          <w:rPr>
            <w:rFonts w:ascii="Times New Roman" w:hAnsi="Times New Roman" w:cs="Times New Roman"/>
            <w:sz w:val="24"/>
            <w:szCs w:val="24"/>
            <w:lang w:val="en-US"/>
          </w:rPr>
          <w:t>and dementia</w:t>
        </w:r>
      </w:ins>
      <w:ins w:id="1010" w:author="Stephen" w:date="2018-12-23T08:16:00Z">
        <w:r w:rsidR="001C7049">
          <w:rPr>
            <w:rFonts w:ascii="Times New Roman" w:hAnsi="Times New Roman" w:cs="Times New Roman"/>
            <w:sz w:val="24"/>
            <w:szCs w:val="24"/>
            <w:lang w:val="en-US"/>
          </w:rPr>
          <w:t xml:space="preserve"> may </w:t>
        </w:r>
      </w:ins>
      <w:ins w:id="1011" w:author="Stephen" w:date="2018-12-23T08:17:00Z">
        <w:r w:rsidR="001C7049">
          <w:rPr>
            <w:rFonts w:ascii="Times New Roman" w:hAnsi="Times New Roman" w:cs="Times New Roman"/>
            <w:sz w:val="24"/>
            <w:szCs w:val="24"/>
            <w:lang w:val="en-US"/>
          </w:rPr>
          <w:t>increase with deviations either side of the middle of the range</w:t>
        </w:r>
      </w:ins>
      <w:ins w:id="1012" w:author="Stephen" w:date="2018-12-25T17:04:00Z">
        <w:r w:rsidR="00946783">
          <w:rPr>
            <w:rFonts w:ascii="Times New Roman" w:hAnsi="Times New Roman" w:cs="Times New Roman"/>
            <w:sz w:val="24"/>
            <w:szCs w:val="24"/>
            <w:lang w:val="en-US"/>
          </w:rPr>
          <w:t xml:space="preserve"> (Table)</w:t>
        </w:r>
      </w:ins>
      <w:ins w:id="1013" w:author="Stephen" w:date="2018-12-23T08:17:00Z">
        <w:r w:rsidR="001C7049">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ins w:id="1014" w:author="Stephen" w:date="2018-12-25T17:05:00Z">
        <w:r w:rsidR="007D60AF">
          <w:rPr>
            <w:rFonts w:ascii="Times New Roman" w:hAnsi="Times New Roman" w:cs="Times New Roman"/>
            <w:sz w:val="24"/>
            <w:szCs w:val="24"/>
            <w:lang w:val="en-US"/>
          </w:rPr>
          <w:t>8</w:t>
        </w:r>
      </w:ins>
      <w:ins w:id="1015" w:author="Stephen" w:date="2018-12-26T20:30:00Z">
        <w:r w:rsidR="007D60AF">
          <w:rPr>
            <w:rFonts w:ascii="Times New Roman" w:hAnsi="Times New Roman" w:cs="Times New Roman"/>
            <w:sz w:val="24"/>
            <w:szCs w:val="24"/>
            <w:lang w:val="en-US"/>
          </w:rPr>
          <w:t>5</w:t>
        </w:r>
      </w:ins>
      <w:del w:id="1016" w:author="Stephen" w:date="2018-12-25T17:04:00Z">
        <w:r w:rsidR="00DE75B6" w:rsidRPr="00DE75B6" w:rsidDel="00946783">
          <w:rPr>
            <w:rFonts w:ascii="Times New Roman" w:hAnsi="Times New Roman" w:cs="Times New Roman"/>
            <w:sz w:val="24"/>
            <w:szCs w:val="24"/>
            <w:lang w:val="en-US"/>
          </w:rPr>
          <w:delText>76</w:delText>
        </w:r>
      </w:del>
      <w:r w:rsidR="00DE75B6" w:rsidRPr="00DE75B6">
        <w:rPr>
          <w:rFonts w:ascii="Times New Roman" w:hAnsi="Times New Roman" w:cs="Times New Roman"/>
          <w:sz w:val="24"/>
          <w:szCs w:val="24"/>
          <w:lang w:val="en-US"/>
        </w:rPr>
        <w:t>].</w:t>
      </w:r>
    </w:p>
    <w:p w:rsidR="00CD1285" w:rsidRPr="00DE75B6" w:rsidRDefault="00CD1285" w:rsidP="00DE75B6">
      <w:pPr>
        <w:spacing w:line="480" w:lineRule="auto"/>
        <w:rPr>
          <w:rFonts w:ascii="Times New Roman" w:hAnsi="Times New Roman" w:cs="Times New Roman"/>
          <w:sz w:val="24"/>
          <w:szCs w:val="24"/>
          <w:lang w:val="en-US"/>
        </w:rPr>
      </w:pPr>
      <w:ins w:id="1017" w:author="Stephen" w:date="2018-12-10T22:18:00Z">
        <w:r>
          <w:rPr>
            <w:rFonts w:ascii="Times New Roman" w:hAnsi="Times New Roman" w:cs="Times New Roman"/>
            <w:sz w:val="24"/>
            <w:szCs w:val="24"/>
            <w:lang w:val="en-US"/>
          </w:rPr>
          <w:t xml:space="preserve">It follows from all of the above that </w:t>
        </w:r>
      </w:ins>
      <w:ins w:id="1018" w:author="Stephen" w:date="2018-12-10T22:23:00Z">
        <w:r>
          <w:rPr>
            <w:rFonts w:ascii="Times New Roman" w:hAnsi="Times New Roman" w:cs="Times New Roman"/>
            <w:sz w:val="24"/>
            <w:szCs w:val="24"/>
            <w:lang w:val="en-US"/>
          </w:rPr>
          <w:t>it would be more logical to monitor FT4</w:t>
        </w:r>
      </w:ins>
      <w:ins w:id="1019" w:author="Stephen" w:date="2018-12-10T22:19:00Z">
        <w:r>
          <w:rPr>
            <w:rFonts w:ascii="Times New Roman" w:hAnsi="Times New Roman" w:cs="Times New Roman"/>
            <w:sz w:val="24"/>
            <w:szCs w:val="24"/>
            <w:lang w:val="en-US"/>
          </w:rPr>
          <w:t xml:space="preserve"> levels</w:t>
        </w:r>
      </w:ins>
      <w:ins w:id="1020" w:author="Stephen" w:date="2018-12-10T22:23:00Z">
        <w:r>
          <w:rPr>
            <w:rFonts w:ascii="Times New Roman" w:hAnsi="Times New Roman" w:cs="Times New Roman"/>
            <w:sz w:val="24"/>
            <w:szCs w:val="24"/>
            <w:lang w:val="en-US"/>
          </w:rPr>
          <w:t>, rather</w:t>
        </w:r>
      </w:ins>
      <w:ins w:id="1021" w:author="Stephen" w:date="2018-12-10T22:24:00Z">
        <w:r>
          <w:rPr>
            <w:rFonts w:ascii="Times New Roman" w:hAnsi="Times New Roman" w:cs="Times New Roman"/>
            <w:sz w:val="24"/>
            <w:szCs w:val="24"/>
            <w:lang w:val="en-US"/>
          </w:rPr>
          <w:t xml:space="preserve"> than</w:t>
        </w:r>
      </w:ins>
      <w:ins w:id="1022" w:author="Stephen" w:date="2018-12-10T22:19:00Z">
        <w:r>
          <w:rPr>
            <w:rFonts w:ascii="Times New Roman" w:hAnsi="Times New Roman" w:cs="Times New Roman"/>
            <w:sz w:val="24"/>
            <w:szCs w:val="24"/>
            <w:lang w:val="en-US"/>
          </w:rPr>
          <w:t xml:space="preserve"> TSH leve</w:t>
        </w:r>
      </w:ins>
      <w:ins w:id="1023" w:author="Stephen" w:date="2018-12-10T22:20:00Z">
        <w:r>
          <w:rPr>
            <w:rFonts w:ascii="Times New Roman" w:hAnsi="Times New Roman" w:cs="Times New Roman"/>
            <w:sz w:val="24"/>
            <w:szCs w:val="24"/>
            <w:lang w:val="en-US"/>
          </w:rPr>
          <w:t>ls in patients on replacement</w:t>
        </w:r>
      </w:ins>
      <w:ins w:id="1024" w:author="Stephen" w:date="2018-12-10T22:24:00Z">
        <w:r>
          <w:rPr>
            <w:rFonts w:ascii="Times New Roman" w:hAnsi="Times New Roman" w:cs="Times New Roman"/>
            <w:sz w:val="24"/>
            <w:szCs w:val="24"/>
            <w:lang w:val="en-US"/>
          </w:rPr>
          <w:t xml:space="preserve"> (not suppressive</w:t>
        </w:r>
      </w:ins>
      <w:ins w:id="1025" w:author="Stephen" w:date="2018-12-22T18:26:00Z">
        <w:r w:rsidR="002D68E3">
          <w:rPr>
            <w:rFonts w:ascii="Times New Roman" w:hAnsi="Times New Roman" w:cs="Times New Roman"/>
            <w:sz w:val="24"/>
            <w:szCs w:val="24"/>
            <w:lang w:val="en-US"/>
          </w:rPr>
          <w:t>) thyroxine</w:t>
        </w:r>
      </w:ins>
      <w:ins w:id="1026" w:author="Stephen" w:date="2018-12-10T22:20:00Z">
        <w:r>
          <w:rPr>
            <w:rFonts w:ascii="Times New Roman" w:hAnsi="Times New Roman" w:cs="Times New Roman"/>
            <w:sz w:val="24"/>
            <w:szCs w:val="24"/>
            <w:lang w:val="en-US"/>
          </w:rPr>
          <w:t xml:space="preserve">; </w:t>
        </w:r>
      </w:ins>
      <w:ins w:id="1027" w:author="Stephen" w:date="2018-12-10T22:22:00Z">
        <w:r>
          <w:rPr>
            <w:rFonts w:ascii="Times New Roman" w:hAnsi="Times New Roman" w:cs="Times New Roman"/>
            <w:sz w:val="24"/>
            <w:szCs w:val="24"/>
            <w:lang w:val="en-US"/>
          </w:rPr>
          <w:t>i.e.</w:t>
        </w:r>
      </w:ins>
      <w:ins w:id="1028" w:author="Stephen" w:date="2018-12-10T22:20:00Z">
        <w:r>
          <w:rPr>
            <w:rFonts w:ascii="Times New Roman" w:hAnsi="Times New Roman" w:cs="Times New Roman"/>
            <w:sz w:val="24"/>
            <w:szCs w:val="24"/>
            <w:lang w:val="en-US"/>
          </w:rPr>
          <w:t xml:space="preserve"> it would be preferable</w:t>
        </w:r>
      </w:ins>
      <w:ins w:id="1029" w:author="Stephen" w:date="2018-12-10T22:22:00Z">
        <w:r>
          <w:rPr>
            <w:rFonts w:ascii="Times New Roman" w:hAnsi="Times New Roman" w:cs="Times New Roman"/>
            <w:sz w:val="24"/>
            <w:szCs w:val="24"/>
            <w:lang w:val="en-US"/>
          </w:rPr>
          <w:t>, as a general rule, to</w:t>
        </w:r>
      </w:ins>
      <w:ins w:id="1030" w:author="Stephen" w:date="2018-12-10T22:21:00Z">
        <w:r>
          <w:rPr>
            <w:rFonts w:ascii="Times New Roman" w:hAnsi="Times New Roman" w:cs="Times New Roman"/>
            <w:sz w:val="24"/>
            <w:szCs w:val="24"/>
            <w:lang w:val="en-US"/>
          </w:rPr>
          <w:t xml:space="preserve"> aim for FT4 levels in the mid to upper</w:t>
        </w:r>
      </w:ins>
      <w:ins w:id="1031" w:author="Stephen" w:date="2018-12-23T08:19:00Z">
        <w:r w:rsidR="001C7049">
          <w:rPr>
            <w:rFonts w:ascii="Times New Roman" w:hAnsi="Times New Roman" w:cs="Times New Roman"/>
            <w:sz w:val="24"/>
            <w:szCs w:val="24"/>
            <w:lang w:val="en-US"/>
          </w:rPr>
          <w:t>,</w:t>
        </w:r>
      </w:ins>
      <w:ins w:id="1032" w:author="Stephen" w:date="2018-12-10T22:21:00Z">
        <w:r>
          <w:rPr>
            <w:rFonts w:ascii="Times New Roman" w:hAnsi="Times New Roman" w:cs="Times New Roman"/>
            <w:sz w:val="24"/>
            <w:szCs w:val="24"/>
            <w:lang w:val="en-US"/>
          </w:rPr>
          <w:t xml:space="preserve"> </w:t>
        </w:r>
      </w:ins>
      <w:ins w:id="1033" w:author="Stephen" w:date="2018-12-23T08:19:00Z">
        <w:r w:rsidR="001C7049">
          <w:rPr>
            <w:rFonts w:ascii="Times New Roman" w:hAnsi="Times New Roman" w:cs="Times New Roman"/>
            <w:sz w:val="24"/>
            <w:szCs w:val="24"/>
            <w:lang w:val="en-US"/>
          </w:rPr>
          <w:t xml:space="preserve">(if the relative deficiency of T3 is a concern), </w:t>
        </w:r>
      </w:ins>
      <w:ins w:id="1034" w:author="Stephen" w:date="2018-12-10T22:21:00Z">
        <w:r>
          <w:rPr>
            <w:rFonts w:ascii="Times New Roman" w:hAnsi="Times New Roman" w:cs="Times New Roman"/>
            <w:sz w:val="24"/>
            <w:szCs w:val="24"/>
            <w:lang w:val="en-US"/>
          </w:rPr>
          <w:t>range</w:t>
        </w:r>
      </w:ins>
      <w:ins w:id="1035" w:author="Stephen" w:date="2018-12-23T08:18:00Z">
        <w:r w:rsidR="001C7049">
          <w:rPr>
            <w:rFonts w:ascii="Times New Roman" w:hAnsi="Times New Roman" w:cs="Times New Roman"/>
            <w:sz w:val="24"/>
            <w:szCs w:val="24"/>
            <w:lang w:val="en-US"/>
          </w:rPr>
          <w:t xml:space="preserve"> </w:t>
        </w:r>
      </w:ins>
      <w:ins w:id="1036" w:author="Stephen" w:date="2018-12-10T22:21:00Z">
        <w:r>
          <w:rPr>
            <w:rFonts w:ascii="Times New Roman" w:hAnsi="Times New Roman" w:cs="Times New Roman"/>
            <w:sz w:val="24"/>
            <w:szCs w:val="24"/>
            <w:lang w:val="en-US"/>
          </w:rPr>
          <w:t>rather than aiming for TSH levels in the lower part of the range.</w:t>
        </w:r>
      </w:ins>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If any individuals are to be regarded as having subclinical thyroid </w:t>
      </w:r>
      <w:del w:id="1037" w:author="Stephen" w:date="2018-12-22T18:26:00Z">
        <w:r w:rsidRPr="00DE75B6" w:rsidDel="002D68E3">
          <w:rPr>
            <w:rFonts w:ascii="Times New Roman" w:hAnsi="Times New Roman" w:cs="Times New Roman"/>
            <w:sz w:val="24"/>
            <w:szCs w:val="24"/>
            <w:lang w:val="en-US"/>
          </w:rPr>
          <w:delText>dysfunctionon</w:delText>
        </w:r>
      </w:del>
      <w:ins w:id="1038" w:author="Stephen" w:date="2018-12-22T18:26:00Z">
        <w:r w:rsidR="002D68E3" w:rsidRPr="00DE75B6">
          <w:rPr>
            <w:rFonts w:ascii="Times New Roman" w:hAnsi="Times New Roman" w:cs="Times New Roman"/>
            <w:sz w:val="24"/>
            <w:szCs w:val="24"/>
            <w:lang w:val="en-US"/>
          </w:rPr>
          <w:t>dysfunction on</w:t>
        </w:r>
      </w:ins>
      <w:r w:rsidRPr="00DE75B6">
        <w:rPr>
          <w:rFonts w:ascii="Times New Roman" w:hAnsi="Times New Roman" w:cs="Times New Roman"/>
          <w:sz w:val="24"/>
          <w:szCs w:val="24"/>
          <w:lang w:val="en-US"/>
        </w:rPr>
        <w:t xml:space="preserve"> the basis of a discrepancy between the normality of TSH and thyroid hormones, it would be more logical to so classify those with abnormal levels of thyroid hormones but with normal levels of TSH, rather than vice versa as is currently recommended.</w:t>
      </w:r>
      <w:ins w:id="1039" w:author="Stephen" w:date="2018-12-31T07:42:00Z">
        <w:r w:rsidR="00CB26A7">
          <w:rPr>
            <w:rFonts w:ascii="Times New Roman" w:hAnsi="Times New Roman" w:cs="Times New Roman"/>
            <w:sz w:val="24"/>
            <w:szCs w:val="24"/>
            <w:lang w:val="en-US"/>
          </w:rPr>
          <w:t xml:space="preserve"> We would suggest that the </w:t>
        </w:r>
      </w:ins>
      <w:ins w:id="1040" w:author="Stephen" w:date="2018-12-31T07:43:00Z">
        <w:r w:rsidR="00CB26A7">
          <w:rPr>
            <w:rFonts w:ascii="Times New Roman" w:hAnsi="Times New Roman" w:cs="Times New Roman"/>
            <w:sz w:val="24"/>
            <w:szCs w:val="24"/>
            <w:lang w:val="en-US"/>
          </w:rPr>
          <w:t>TSH level not be a determinant at all.</w:t>
        </w:r>
      </w:ins>
      <w:ins w:id="1041" w:author="Stephen" w:date="2019-02-27T17:22:00Z">
        <w:r w:rsidR="009C5AEF">
          <w:rPr>
            <w:rFonts w:ascii="Times New Roman" w:hAnsi="Times New Roman" w:cs="Times New Roman"/>
            <w:sz w:val="24"/>
            <w:szCs w:val="24"/>
            <w:lang w:val="en-US"/>
          </w:rPr>
          <w:t xml:space="preserve"> </w:t>
        </w:r>
      </w:ins>
    </w:p>
    <w:p w:rsidR="009C5AEF" w:rsidRDefault="00DE75B6" w:rsidP="00DE75B6">
      <w:pPr>
        <w:spacing w:line="480" w:lineRule="auto"/>
        <w:rPr>
          <w:ins w:id="1042" w:author="Stephen" w:date="2019-02-27T17:26: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None of the above denies the possibility that some </w:t>
      </w:r>
      <w:del w:id="1043" w:author="Stephen" w:date="2018-12-22T18:26:00Z">
        <w:r w:rsidRPr="00DE75B6" w:rsidDel="002D68E3">
          <w:rPr>
            <w:rFonts w:ascii="Times New Roman" w:hAnsi="Times New Roman" w:cs="Times New Roman"/>
            <w:sz w:val="24"/>
            <w:szCs w:val="24"/>
            <w:lang w:val="en-US"/>
          </w:rPr>
          <w:delText>individuals(</w:delText>
        </w:r>
      </w:del>
      <w:ins w:id="1044" w:author="Stephen" w:date="2018-12-22T18:26:00Z">
        <w:r w:rsidR="002D68E3" w:rsidRPr="00DE75B6">
          <w:rPr>
            <w:rFonts w:ascii="Times New Roman" w:hAnsi="Times New Roman" w:cs="Times New Roman"/>
            <w:sz w:val="24"/>
            <w:szCs w:val="24"/>
            <w:lang w:val="en-US"/>
          </w:rPr>
          <w:t>individuals (</w:t>
        </w:r>
      </w:ins>
      <w:r w:rsidRPr="00DE75B6">
        <w:rPr>
          <w:rFonts w:ascii="Times New Roman" w:hAnsi="Times New Roman" w:cs="Times New Roman"/>
          <w:sz w:val="24"/>
          <w:szCs w:val="24"/>
          <w:lang w:val="en-US"/>
        </w:rPr>
        <w:t>for example individuals with paroxysmal atrial fibrillation), with thyroid hormone levels within the normal range might have improved outcomes if their thyroid hormone levels were adjusted.</w:t>
      </w:r>
      <w:ins w:id="1045" w:author="Stephen" w:date="2019-02-27T17:25:00Z">
        <w:r w:rsidR="009C5AEF">
          <w:rPr>
            <w:rFonts w:ascii="Times New Roman" w:hAnsi="Times New Roman" w:cs="Times New Roman"/>
            <w:sz w:val="24"/>
            <w:szCs w:val="24"/>
            <w:lang w:val="en-US"/>
          </w:rPr>
          <w:t xml:space="preserve"> </w:t>
        </w:r>
      </w:ins>
      <w:del w:id="1046" w:author="Stephen" w:date="2019-02-27T17:25:00Z">
        <w:r w:rsidRPr="00DE75B6" w:rsidDel="009C5AEF">
          <w:rPr>
            <w:rFonts w:ascii="Times New Roman" w:hAnsi="Times New Roman" w:cs="Times New Roman"/>
            <w:sz w:val="24"/>
            <w:szCs w:val="24"/>
            <w:lang w:val="en-US"/>
          </w:rPr>
          <w:delText xml:space="preserve"> </w:delText>
        </w:r>
      </w:del>
      <w:ins w:id="1047" w:author="Stephen" w:date="2019-02-27T17:25:00Z">
        <w:r w:rsidR="009C5AEF">
          <w:rPr>
            <w:rFonts w:ascii="Times New Roman" w:hAnsi="Times New Roman" w:cs="Times New Roman"/>
            <w:sz w:val="24"/>
            <w:szCs w:val="24"/>
            <w:lang w:val="en-US"/>
          </w:rPr>
          <w:t>In the design of any trials of  intervention for subclinical thyroid dysfunction it would appear more logical to target FT4 levels as compared with TSH levels.</w:t>
        </w:r>
      </w:ins>
    </w:p>
    <w:p w:rsidR="00DE75B6" w:rsidRPr="00DE75B6" w:rsidRDefault="009C5AEF" w:rsidP="00DE75B6">
      <w:pPr>
        <w:spacing w:line="480" w:lineRule="auto"/>
        <w:rPr>
          <w:rFonts w:ascii="Times New Roman" w:hAnsi="Times New Roman" w:cs="Times New Roman"/>
          <w:sz w:val="24"/>
          <w:szCs w:val="24"/>
          <w:lang w:val="en-US"/>
        </w:rPr>
      </w:pPr>
      <w:ins w:id="1048" w:author="Stephen" w:date="2019-02-27T17:25:00Z">
        <w:r>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 xml:space="preserve">Furthermore, in some individuals, thyroid hormone levels may not provide the whole diagnosis, and </w:t>
      </w:r>
      <w:del w:id="1049" w:author="Stephen" w:date="2019-02-27T17:26:00Z">
        <w:r w:rsidR="00DE75B6" w:rsidRPr="00DE75B6" w:rsidDel="009C5AEF">
          <w:rPr>
            <w:rFonts w:ascii="Times New Roman" w:hAnsi="Times New Roman" w:cs="Times New Roman"/>
            <w:sz w:val="24"/>
            <w:szCs w:val="24"/>
            <w:lang w:val="en-US"/>
          </w:rPr>
          <w:delText>that</w:delText>
        </w:r>
      </w:del>
      <w:r w:rsidR="00DE75B6" w:rsidRPr="00DE75B6">
        <w:rPr>
          <w:rFonts w:ascii="Times New Roman" w:hAnsi="Times New Roman" w:cs="Times New Roman"/>
          <w:sz w:val="24"/>
          <w:szCs w:val="24"/>
          <w:lang w:val="en-US"/>
        </w:rPr>
        <w:t xml:space="preserve"> considerations of hormone sensitivity may also </w:t>
      </w:r>
      <w:del w:id="1050" w:author="Stephen" w:date="2018-12-22T18:26:00Z">
        <w:r w:rsidR="00DE75B6" w:rsidRPr="00DE75B6" w:rsidDel="002D68E3">
          <w:rPr>
            <w:rFonts w:ascii="Times New Roman" w:hAnsi="Times New Roman" w:cs="Times New Roman"/>
            <w:sz w:val="24"/>
            <w:szCs w:val="24"/>
            <w:lang w:val="en-US"/>
          </w:rPr>
          <w:delText>apply.However</w:delText>
        </w:r>
      </w:del>
      <w:ins w:id="1051" w:author="Stephen" w:date="2018-12-22T18:26:00Z">
        <w:r w:rsidR="002D68E3" w:rsidRPr="00DE75B6">
          <w:rPr>
            <w:rFonts w:ascii="Times New Roman" w:hAnsi="Times New Roman" w:cs="Times New Roman"/>
            <w:sz w:val="24"/>
            <w:szCs w:val="24"/>
            <w:lang w:val="en-US"/>
          </w:rPr>
          <w:t>apply. However</w:t>
        </w:r>
      </w:ins>
      <w:r w:rsidR="00DE75B6" w:rsidRPr="00DE75B6">
        <w:rPr>
          <w:rFonts w:ascii="Times New Roman" w:hAnsi="Times New Roman" w:cs="Times New Roman"/>
          <w:sz w:val="24"/>
          <w:szCs w:val="24"/>
          <w:lang w:val="en-US"/>
        </w:rPr>
        <w:t xml:space="preserve">, </w:t>
      </w:r>
      <w:del w:id="1052" w:author="Stephen" w:date="2018-12-22T18:26:00Z">
        <w:r w:rsidR="00DE75B6" w:rsidRPr="00DE75B6" w:rsidDel="002D68E3">
          <w:rPr>
            <w:rFonts w:ascii="Times New Roman" w:hAnsi="Times New Roman" w:cs="Times New Roman"/>
            <w:sz w:val="24"/>
            <w:szCs w:val="24"/>
            <w:lang w:val="en-US"/>
          </w:rPr>
          <w:delText>thefact</w:delText>
        </w:r>
      </w:del>
      <w:ins w:id="1053" w:author="Stephen" w:date="2018-12-22T18:26:00Z">
        <w:r w:rsidR="002D68E3" w:rsidRPr="00DE75B6">
          <w:rPr>
            <w:rFonts w:ascii="Times New Roman" w:hAnsi="Times New Roman" w:cs="Times New Roman"/>
            <w:sz w:val="24"/>
            <w:szCs w:val="24"/>
            <w:lang w:val="en-US"/>
          </w:rPr>
          <w:t>the fact</w:t>
        </w:r>
      </w:ins>
      <w:r w:rsidR="00DE75B6" w:rsidRPr="00DE75B6">
        <w:rPr>
          <w:rFonts w:ascii="Times New Roman" w:hAnsi="Times New Roman" w:cs="Times New Roman"/>
          <w:sz w:val="24"/>
          <w:szCs w:val="24"/>
          <w:lang w:val="en-US"/>
        </w:rPr>
        <w:t xml:space="preserve"> that, in general, clinical features and TSH levels reflect FT4 </w:t>
      </w:r>
      <w:del w:id="1054" w:author="Stephen" w:date="2018-12-22T18:26:00Z">
        <w:r w:rsidR="00DE75B6" w:rsidRPr="00DE75B6" w:rsidDel="002D68E3">
          <w:rPr>
            <w:rFonts w:ascii="Times New Roman" w:hAnsi="Times New Roman" w:cs="Times New Roman"/>
            <w:sz w:val="24"/>
            <w:szCs w:val="24"/>
            <w:lang w:val="en-US"/>
          </w:rPr>
          <w:delText>levels,argues</w:delText>
        </w:r>
      </w:del>
      <w:ins w:id="1055" w:author="Stephen" w:date="2018-12-22T18:26:00Z">
        <w:r w:rsidR="002D68E3" w:rsidRPr="00DE75B6">
          <w:rPr>
            <w:rFonts w:ascii="Times New Roman" w:hAnsi="Times New Roman" w:cs="Times New Roman"/>
            <w:sz w:val="24"/>
            <w:szCs w:val="24"/>
            <w:lang w:val="en-US"/>
          </w:rPr>
          <w:t>levels, argues</w:t>
        </w:r>
      </w:ins>
      <w:r w:rsidR="00DE75B6" w:rsidRPr="00DE75B6">
        <w:rPr>
          <w:rFonts w:ascii="Times New Roman" w:hAnsi="Times New Roman" w:cs="Times New Roman"/>
          <w:sz w:val="24"/>
          <w:szCs w:val="24"/>
          <w:lang w:val="en-US"/>
        </w:rPr>
        <w:t xml:space="preserve"> against central or peripheral sensitivity being an important factor.</w:t>
      </w:r>
    </w:p>
    <w:p w:rsidR="00BF234F" w:rsidRPr="00DE75B6" w:rsidRDefault="00DE75B6" w:rsidP="00DE75B6">
      <w:pPr>
        <w:spacing w:line="480" w:lineRule="auto"/>
        <w:rPr>
          <w:rFonts w:ascii="Times New Roman" w:hAnsi="Times New Roman" w:cs="Times New Roman"/>
          <w:sz w:val="24"/>
          <w:szCs w:val="24"/>
          <w:lang w:val="en-US"/>
        </w:rPr>
      </w:pPr>
      <w:del w:id="1056" w:author="Stephen" w:date="2018-12-22T18:26:00Z">
        <w:r w:rsidRPr="00DE75B6" w:rsidDel="002D68E3">
          <w:rPr>
            <w:rFonts w:ascii="Times New Roman" w:hAnsi="Times New Roman" w:cs="Times New Roman"/>
            <w:sz w:val="24"/>
            <w:szCs w:val="24"/>
            <w:lang w:val="en-US"/>
          </w:rPr>
          <w:lastRenderedPageBreak/>
          <w:delText>Furthermore,as</w:delText>
        </w:r>
      </w:del>
      <w:ins w:id="1057" w:author="Stephen" w:date="2018-12-22T18:26:00Z">
        <w:r w:rsidR="002D68E3" w:rsidRPr="00DE75B6">
          <w:rPr>
            <w:rFonts w:ascii="Times New Roman" w:hAnsi="Times New Roman" w:cs="Times New Roman"/>
            <w:sz w:val="24"/>
            <w:szCs w:val="24"/>
            <w:lang w:val="en-US"/>
          </w:rPr>
          <w:t>Furthermore, as</w:t>
        </w:r>
      </w:ins>
      <w:r w:rsidRPr="00DE75B6">
        <w:rPr>
          <w:rFonts w:ascii="Times New Roman" w:hAnsi="Times New Roman" w:cs="Times New Roman"/>
          <w:sz w:val="24"/>
          <w:szCs w:val="24"/>
          <w:lang w:val="en-US"/>
        </w:rPr>
        <w:t xml:space="preserve"> there is no reason to believe that any individual’s particular thyroid hormone levels represent a set-point, any deviation away from these levels, within the normal range, is not necessarily deleterious</w:t>
      </w:r>
      <w:r w:rsidR="008121DF">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ins w:id="1058" w:author="Stephen" w:date="2018-12-25T17:09:00Z">
        <w:r w:rsidR="00272FDE">
          <w:rPr>
            <w:rFonts w:ascii="Times New Roman" w:hAnsi="Times New Roman" w:cs="Times New Roman"/>
            <w:sz w:val="24"/>
            <w:szCs w:val="24"/>
            <w:lang w:val="en-US"/>
          </w:rPr>
          <w:t>9</w:t>
        </w:r>
      </w:ins>
      <w:del w:id="1059" w:author="Stephen" w:date="2018-12-25T17:09:00Z">
        <w:r w:rsidRPr="00DE75B6" w:rsidDel="00272FDE">
          <w:rPr>
            <w:rFonts w:ascii="Times New Roman" w:hAnsi="Times New Roman" w:cs="Times New Roman"/>
            <w:sz w:val="24"/>
            <w:szCs w:val="24"/>
            <w:lang w:val="en-US"/>
          </w:rPr>
          <w:delText>8</w:delText>
        </w:r>
      </w:del>
      <w:del w:id="1060" w:author="Stephen" w:date="2018-12-22T18:26:00Z">
        <w:r w:rsidRPr="00DE75B6" w:rsidDel="002D68E3">
          <w:rPr>
            <w:rFonts w:ascii="Times New Roman" w:hAnsi="Times New Roman" w:cs="Times New Roman"/>
            <w:sz w:val="24"/>
            <w:szCs w:val="24"/>
            <w:lang w:val="en-US"/>
          </w:rPr>
          <w:delText>]than</w:delText>
        </w:r>
      </w:del>
      <w:ins w:id="1061" w:author="Stephen" w:date="2018-12-22T18:26:00Z">
        <w:r w:rsidR="002D68E3" w:rsidRPr="00DE75B6">
          <w:rPr>
            <w:rFonts w:ascii="Times New Roman" w:hAnsi="Times New Roman" w:cs="Times New Roman"/>
            <w:sz w:val="24"/>
            <w:szCs w:val="24"/>
            <w:lang w:val="en-US"/>
          </w:rPr>
          <w:t>] than</w:t>
        </w:r>
      </w:ins>
      <w:r w:rsidRPr="00DE75B6">
        <w:rPr>
          <w:rFonts w:ascii="Times New Roman" w:hAnsi="Times New Roman" w:cs="Times New Roman"/>
          <w:sz w:val="24"/>
          <w:szCs w:val="24"/>
          <w:lang w:val="en-US"/>
        </w:rPr>
        <w:t xml:space="preserve"> other individuals so as to have hormone levels fall out of the normal range and enable diagnosis. Conversely these individuals with upper normal range levels of FT4 need little disturbance upwards to become truly, overtly hyperthyroid.</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theoretical and empiric evidence suggesting </w:t>
      </w:r>
      <w:del w:id="1062" w:author="Stephen" w:date="2018-12-22T18:26:00Z">
        <w:r w:rsidRPr="00DE75B6" w:rsidDel="002D68E3">
          <w:rPr>
            <w:rFonts w:ascii="Times New Roman" w:hAnsi="Times New Roman" w:cs="Times New Roman"/>
            <w:sz w:val="24"/>
            <w:szCs w:val="24"/>
            <w:lang w:val="en-US"/>
          </w:rPr>
          <w:delText>thatthe</w:delText>
        </w:r>
      </w:del>
      <w:ins w:id="1063" w:author="Stephen" w:date="2018-12-22T18:26:00Z">
        <w:r w:rsidR="002D68E3" w:rsidRPr="00DE75B6">
          <w:rPr>
            <w:rFonts w:ascii="Times New Roman" w:hAnsi="Times New Roman" w:cs="Times New Roman"/>
            <w:sz w:val="24"/>
            <w:szCs w:val="24"/>
            <w:lang w:val="en-US"/>
          </w:rPr>
          <w:t>that the</w:t>
        </w:r>
      </w:ins>
      <w:r w:rsidRPr="00DE75B6">
        <w:rPr>
          <w:rFonts w:ascii="Times New Roman" w:hAnsi="Times New Roman" w:cs="Times New Roman"/>
          <w:sz w:val="24"/>
          <w:szCs w:val="24"/>
          <w:lang w:val="en-US"/>
        </w:rPr>
        <w:t xml:space="preserve"> concept of subclinical thyroid dysfunction is flawed, and that even if it does exist, it should not be diagnosed on the basis of</w:t>
      </w:r>
      <w:ins w:id="1064" w:author="Stephen" w:date="2018-12-22T18:26:00Z">
        <w:r w:rsidR="002D68E3">
          <w:rPr>
            <w:rFonts w:ascii="Times New Roman" w:hAnsi="Times New Roman" w:cs="Times New Roman"/>
            <w:sz w:val="24"/>
            <w:szCs w:val="24"/>
            <w:lang w:val="en-US"/>
          </w:rPr>
          <w:t xml:space="preserve"> </w:t>
        </w:r>
      </w:ins>
      <w:r w:rsidRPr="00DE75B6">
        <w:rPr>
          <w:rFonts w:ascii="Times New Roman" w:hAnsi="Times New Roman" w:cs="Times New Roman"/>
          <w:sz w:val="24"/>
          <w:szCs w:val="24"/>
          <w:lang w:val="en-US"/>
        </w:rPr>
        <w:t xml:space="preserve">TSH </w:t>
      </w:r>
      <w:del w:id="1065" w:author="Stephen" w:date="2018-12-22T18:26:00Z">
        <w:r w:rsidRPr="00DE75B6" w:rsidDel="002D68E3">
          <w:rPr>
            <w:rFonts w:ascii="Times New Roman" w:hAnsi="Times New Roman" w:cs="Times New Roman"/>
            <w:sz w:val="24"/>
            <w:szCs w:val="24"/>
            <w:lang w:val="en-US"/>
          </w:rPr>
          <w:delText>levels.There</w:delText>
        </w:r>
      </w:del>
      <w:ins w:id="1066" w:author="Stephen" w:date="2018-12-22T18:26:00Z">
        <w:r w:rsidR="002D68E3" w:rsidRPr="00DE75B6">
          <w:rPr>
            <w:rFonts w:ascii="Times New Roman" w:hAnsi="Times New Roman" w:cs="Times New Roman"/>
            <w:sz w:val="24"/>
            <w:szCs w:val="24"/>
            <w:lang w:val="en-US"/>
          </w:rPr>
          <w:t>levels. There</w:t>
        </w:r>
      </w:ins>
      <w:r w:rsidRPr="00DE75B6">
        <w:rPr>
          <w:rFonts w:ascii="Times New Roman" w:hAnsi="Times New Roman" w:cs="Times New Roman"/>
          <w:sz w:val="24"/>
          <w:szCs w:val="24"/>
          <w:lang w:val="en-US"/>
        </w:rPr>
        <w:t xml:space="preserve"> is rather, a continuum of thyroid hormone effect along the continuum of thyroid hormone levels</w:t>
      </w:r>
      <w:ins w:id="1067" w:author="Stephen" w:date="2018-12-23T08:21:00Z">
        <w:r w:rsidR="001C7049">
          <w:rPr>
            <w:rFonts w:ascii="Times New Roman" w:hAnsi="Times New Roman" w:cs="Times New Roman"/>
            <w:sz w:val="24"/>
            <w:szCs w:val="24"/>
            <w:lang w:val="en-US"/>
          </w:rPr>
          <w:t xml:space="preserve">, </w:t>
        </w:r>
      </w:ins>
      <w:ins w:id="1068" w:author="Stephen" w:date="2018-12-24T14:03:00Z">
        <w:r w:rsidR="001A0A45">
          <w:rPr>
            <w:rFonts w:ascii="Times New Roman" w:hAnsi="Times New Roman" w:cs="Times New Roman"/>
            <w:sz w:val="24"/>
            <w:szCs w:val="24"/>
            <w:lang w:val="en-US"/>
          </w:rPr>
          <w:t>with a</w:t>
        </w:r>
      </w:ins>
      <w:ins w:id="1069" w:author="Stephen" w:date="2018-12-23T08:21:00Z">
        <w:r w:rsidR="001C7049">
          <w:rPr>
            <w:rFonts w:ascii="Times New Roman" w:hAnsi="Times New Roman" w:cs="Times New Roman"/>
            <w:sz w:val="24"/>
            <w:szCs w:val="24"/>
            <w:lang w:val="en-US"/>
          </w:rPr>
          <w:t xml:space="preserve"> possible optimum around the middle of the ran</w:t>
        </w:r>
      </w:ins>
      <w:ins w:id="1070" w:author="Stephen" w:date="2018-12-23T08:22:00Z">
        <w:r w:rsidR="001C7049">
          <w:rPr>
            <w:rFonts w:ascii="Times New Roman" w:hAnsi="Times New Roman" w:cs="Times New Roman"/>
            <w:sz w:val="24"/>
            <w:szCs w:val="24"/>
            <w:lang w:val="en-US"/>
          </w:rPr>
          <w:t>ge.</w:t>
        </w:r>
      </w:ins>
      <w:del w:id="1071" w:author="Stephen" w:date="2018-12-23T08:22:00Z">
        <w:r w:rsidRPr="00DE75B6" w:rsidDel="001C7049">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TSH levels remain good screening tests for overt thyroid dysfunction, </w:t>
      </w:r>
      <w:del w:id="1072" w:author="Stephen" w:date="2018-12-22T18:26:00Z">
        <w:r w:rsidRPr="00DE75B6" w:rsidDel="002D68E3">
          <w:rPr>
            <w:rFonts w:ascii="Times New Roman" w:hAnsi="Times New Roman" w:cs="Times New Roman"/>
            <w:sz w:val="24"/>
            <w:szCs w:val="24"/>
            <w:lang w:val="en-US"/>
          </w:rPr>
          <w:delText>but,as</w:delText>
        </w:r>
      </w:del>
      <w:ins w:id="1073" w:author="Stephen" w:date="2018-12-22T18:26:00Z">
        <w:r w:rsidR="002D68E3" w:rsidRPr="00DE75B6">
          <w:rPr>
            <w:rFonts w:ascii="Times New Roman" w:hAnsi="Times New Roman" w:cs="Times New Roman"/>
            <w:sz w:val="24"/>
            <w:szCs w:val="24"/>
            <w:lang w:val="en-US"/>
          </w:rPr>
          <w:t>but, as</w:t>
        </w:r>
      </w:ins>
      <w:r w:rsidRPr="00DE75B6">
        <w:rPr>
          <w:rFonts w:ascii="Times New Roman" w:hAnsi="Times New Roman" w:cs="Times New Roman"/>
          <w:sz w:val="24"/>
          <w:szCs w:val="24"/>
          <w:lang w:val="en-US"/>
        </w:rPr>
        <w:t xml:space="preserve"> this systematic review showed, to determine thyroid </w:t>
      </w:r>
      <w:del w:id="1074" w:author="Stephen" w:date="2018-12-22T18:26:00Z">
        <w:r w:rsidRPr="00DE75B6" w:rsidDel="002D68E3">
          <w:rPr>
            <w:rFonts w:ascii="Times New Roman" w:hAnsi="Times New Roman" w:cs="Times New Roman"/>
            <w:sz w:val="24"/>
            <w:szCs w:val="24"/>
            <w:lang w:val="en-US"/>
          </w:rPr>
          <w:delText>statuswithin</w:delText>
        </w:r>
      </w:del>
      <w:ins w:id="1075" w:author="Stephen" w:date="2018-12-22T18:26:00Z">
        <w:r w:rsidR="002D68E3" w:rsidRPr="00DE75B6">
          <w:rPr>
            <w:rFonts w:ascii="Times New Roman" w:hAnsi="Times New Roman" w:cs="Times New Roman"/>
            <w:sz w:val="24"/>
            <w:szCs w:val="24"/>
            <w:lang w:val="en-US"/>
          </w:rPr>
          <w:t>status within</w:t>
        </w:r>
      </w:ins>
      <w:r w:rsidRPr="00DE75B6">
        <w:rPr>
          <w:rFonts w:ascii="Times New Roman" w:hAnsi="Times New Roman" w:cs="Times New Roman"/>
          <w:sz w:val="24"/>
          <w:szCs w:val="24"/>
          <w:lang w:val="en-US"/>
        </w:rPr>
        <w:t xml:space="preserve"> and around the normal range, it is theoretically and empirically more sound to rely on the level of FT4.</w:t>
      </w:r>
      <w:del w:id="1076" w:author="Stephen" w:date="2018-12-24T14:03:00Z">
        <w:r w:rsidRPr="00DE75B6" w:rsidDel="001A0A45">
          <w:rPr>
            <w:rFonts w:ascii="Times New Roman" w:hAnsi="Times New Roman" w:cs="Times New Roman"/>
            <w:sz w:val="24"/>
            <w:szCs w:val="24"/>
            <w:lang w:val="en-US"/>
          </w:rPr>
          <w:delText>.</w:delText>
        </w:r>
      </w:del>
      <w:r w:rsidRPr="00DE75B6">
        <w:rPr>
          <w:rFonts w:ascii="Times New Roman" w:hAnsi="Times New Roman" w:cs="Times New Roman"/>
          <w:sz w:val="24"/>
          <w:szCs w:val="24"/>
          <w:lang w:val="en-US"/>
        </w:rPr>
        <w:t xml:space="preserve"> This applies in principle for all diagnostic and therapeutic considerations. It may well be that previous </w:t>
      </w:r>
      <w:r w:rsidR="00B378F5">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 at the edges of the normal range, FT4, and possibly FT3 levels, may be better targets.</w:t>
      </w:r>
    </w:p>
    <w:p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w:t>
      </w:r>
      <w:r w:rsidRPr="00DE75B6">
        <w:rPr>
          <w:rFonts w:ascii="Times New Roman" w:hAnsi="Times New Roman" w:cs="Times New Roman"/>
          <w:sz w:val="24"/>
          <w:szCs w:val="24"/>
          <w:lang w:val="en-US"/>
        </w:rPr>
        <w:lastRenderedPageBreak/>
        <w:t xml:space="preserve">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del w:id="1077" w:author="Stephen" w:date="2018-12-22T18:26:00Z">
        <w:r w:rsidRPr="00DE75B6" w:rsidDel="002D68E3">
          <w:rPr>
            <w:rFonts w:ascii="Times New Roman" w:hAnsi="Times New Roman" w:cs="Times New Roman"/>
            <w:sz w:val="24"/>
            <w:szCs w:val="24"/>
            <w:lang w:val="en-US"/>
          </w:rPr>
          <w:delText>factor.A</w:delText>
        </w:r>
      </w:del>
      <w:ins w:id="1078" w:author="Stephen" w:date="2018-12-22T18:26:00Z">
        <w:r w:rsidR="002D68E3" w:rsidRPr="00DE75B6">
          <w:rPr>
            <w:rFonts w:ascii="Times New Roman" w:hAnsi="Times New Roman" w:cs="Times New Roman"/>
            <w:sz w:val="24"/>
            <w:szCs w:val="24"/>
            <w:lang w:val="en-US"/>
          </w:rPr>
          <w:t>factor. A</w:t>
        </w:r>
      </w:ins>
      <w:r w:rsidRPr="00DE75B6">
        <w:rPr>
          <w:rFonts w:ascii="Times New Roman" w:hAnsi="Times New Roman" w:cs="Times New Roman"/>
          <w:sz w:val="24"/>
          <w:szCs w:val="24"/>
          <w:lang w:val="en-US"/>
        </w:rPr>
        <w:t xml:space="preserve"> change in the diagnostic criteria of borderline normal/subclinical thyroid dysfunction appears indicated.</w:t>
      </w: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rPr>
      </w:pPr>
    </w:p>
    <w:p w:rsidR="00DE75B6" w:rsidRPr="00DE75B6" w:rsidRDefault="00DE75B6" w:rsidP="00DE75B6">
      <w:pPr>
        <w:spacing w:line="480" w:lineRule="auto"/>
        <w:rPr>
          <w:rFonts w:ascii="Times New Roman" w:hAnsi="Times New Roman" w:cs="Times New Roman"/>
          <w:sz w:val="24"/>
          <w:szCs w:val="24"/>
          <w:lang w:val="en-US"/>
        </w:rPr>
      </w:pPr>
    </w:p>
    <w:p w:rsidR="00DE75B6" w:rsidRDefault="00DE75B6" w:rsidP="00DE75B6">
      <w:pPr>
        <w:spacing w:line="480" w:lineRule="auto"/>
        <w:rPr>
          <w:ins w:id="1079" w:author="Stephen" w:date="2018-12-02T21:56:00Z"/>
          <w:rFonts w:ascii="Times New Roman" w:hAnsi="Times New Roman" w:cs="Times New Roman"/>
          <w:sz w:val="24"/>
          <w:szCs w:val="24"/>
        </w:rPr>
      </w:pPr>
      <w:r w:rsidRPr="00DE75B6">
        <w:rPr>
          <w:rFonts w:ascii="Times New Roman" w:hAnsi="Times New Roman" w:cs="Times New Roman"/>
          <w:sz w:val="24"/>
          <w:szCs w:val="24"/>
        </w:rPr>
        <w:t>REFERENCES</w:t>
      </w:r>
    </w:p>
    <w:p w:rsidR="00000000" w:rsidRDefault="00175687">
      <w:pPr>
        <w:pStyle w:val="ListParagraph"/>
        <w:numPr>
          <w:ilvl w:val="0"/>
          <w:numId w:val="6"/>
        </w:numPr>
        <w:spacing w:line="480" w:lineRule="auto"/>
        <w:rPr>
          <w:ins w:id="1080" w:author="Stephen" w:date="2018-12-20T16:31:00Z"/>
          <w:rFonts w:ascii="Times New Roman" w:hAnsi="Times New Roman" w:cs="Times New Roman"/>
          <w:sz w:val="24"/>
          <w:szCs w:val="24"/>
          <w:rPrChange w:id="1081" w:author="Stephen" w:date="2018-12-20T16:31:00Z">
            <w:rPr>
              <w:ins w:id="1082" w:author="Stephen" w:date="2018-12-20T16:31:00Z"/>
            </w:rPr>
          </w:rPrChange>
        </w:rPr>
        <w:pPrChange w:id="1083" w:author="Stephen" w:date="2018-12-20T16:31:00Z">
          <w:pPr>
            <w:spacing w:line="480" w:lineRule="auto"/>
          </w:pPr>
        </w:pPrChange>
      </w:pPr>
      <w:del w:id="1084" w:author="Stephen" w:date="2018-12-20T16:31:00Z">
        <w:r w:rsidRPr="00175687">
          <w:rPr>
            <w:rFonts w:ascii="Times New Roman" w:hAnsi="Times New Roman" w:cs="Times New Roman"/>
            <w:sz w:val="24"/>
            <w:szCs w:val="24"/>
            <w:rPrChange w:id="1085" w:author="Stephen" w:date="2018-12-20T16:31:00Z">
              <w:rPr>
                <w:sz w:val="16"/>
                <w:szCs w:val="16"/>
              </w:rPr>
            </w:rPrChange>
          </w:rPr>
          <w:delText>1.</w:delText>
        </w:r>
      </w:del>
      <w:r w:rsidRPr="00175687">
        <w:rPr>
          <w:rFonts w:ascii="Times New Roman" w:hAnsi="Times New Roman" w:cs="Times New Roman"/>
          <w:sz w:val="24"/>
          <w:szCs w:val="24"/>
          <w:rPrChange w:id="1086" w:author="Stephen" w:date="2018-12-20T16:31:00Z">
            <w:rPr>
              <w:sz w:val="16"/>
              <w:szCs w:val="16"/>
            </w:rPr>
          </w:rPrChange>
        </w:rPr>
        <w:t>Wilson S, Parle JV, Roberts LM, Roalfe AK, Hobbs FDR, Clark P, Sheppard MC, Gammage MD Pattison HM, Franklyn JA. Prevalence of subclinical thyroid dysfunction and its relation to socioeconomic deprivation in the elderly: a community –based cross-sectional survey. J Clin</w:t>
      </w:r>
      <w:ins w:id="1087" w:author="Stephen" w:date="2018-12-28T18:10:00Z">
        <w:r w:rsidR="00A62984">
          <w:rPr>
            <w:rFonts w:ascii="Times New Roman" w:hAnsi="Times New Roman" w:cs="Times New Roman"/>
            <w:sz w:val="24"/>
            <w:szCs w:val="24"/>
          </w:rPr>
          <w:t xml:space="preserve"> </w:t>
        </w:r>
      </w:ins>
      <w:r w:rsidRPr="00175687">
        <w:rPr>
          <w:rFonts w:ascii="Times New Roman" w:hAnsi="Times New Roman" w:cs="Times New Roman"/>
          <w:sz w:val="24"/>
          <w:szCs w:val="24"/>
          <w:rPrChange w:id="1088" w:author="Stephen" w:date="2018-12-20T16:31:00Z">
            <w:rPr>
              <w:sz w:val="16"/>
              <w:szCs w:val="16"/>
            </w:rPr>
          </w:rPrChange>
        </w:rPr>
        <w:t>Endocrinol</w:t>
      </w:r>
      <w:ins w:id="1089" w:author="Stephen" w:date="2018-12-28T18:10:00Z">
        <w:r w:rsidR="00A62984">
          <w:rPr>
            <w:rFonts w:ascii="Times New Roman" w:hAnsi="Times New Roman" w:cs="Times New Roman"/>
            <w:sz w:val="24"/>
            <w:szCs w:val="24"/>
          </w:rPr>
          <w:t xml:space="preserve"> </w:t>
        </w:r>
      </w:ins>
      <w:r w:rsidRPr="00175687">
        <w:rPr>
          <w:rFonts w:ascii="Times New Roman" w:hAnsi="Times New Roman" w:cs="Times New Roman"/>
          <w:sz w:val="24"/>
          <w:szCs w:val="24"/>
          <w:rPrChange w:id="1090" w:author="Stephen" w:date="2018-12-20T16:31:00Z">
            <w:rPr>
              <w:sz w:val="16"/>
              <w:szCs w:val="16"/>
            </w:rPr>
          </w:rPrChange>
        </w:rPr>
        <w:t>Metab 2006;91(12):4809-4816 DOI: 10.1210/jc.2006-1557  (definition + prevalence)</w:t>
      </w:r>
    </w:p>
    <w:p w:rsidR="00000000" w:rsidRDefault="0037383B">
      <w:pPr>
        <w:pStyle w:val="ListParagraph"/>
        <w:numPr>
          <w:ilvl w:val="0"/>
          <w:numId w:val="6"/>
        </w:numPr>
        <w:spacing w:line="480" w:lineRule="auto"/>
        <w:rPr>
          <w:ins w:id="1091" w:author="Stephen" w:date="2018-12-20T16:31:00Z"/>
          <w:rFonts w:ascii="Times New Roman" w:hAnsi="Times New Roman" w:cs="Times New Roman"/>
          <w:sz w:val="24"/>
          <w:szCs w:val="24"/>
        </w:rPr>
        <w:pPrChange w:id="1092" w:author="Stephen" w:date="2018-12-20T16:31:00Z">
          <w:pPr>
            <w:spacing w:line="480" w:lineRule="auto"/>
          </w:pPr>
        </w:pPrChange>
      </w:pPr>
      <w:moveToRangeStart w:id="1093" w:author="Stephen" w:date="2018-12-20T16:31:00Z" w:name="move533086824"/>
      <w:moveTo w:id="1094" w:author="Stephen" w:date="2018-12-20T16:31:00Z">
        <w:r w:rsidRPr="00DE75B6">
          <w:rPr>
            <w:rFonts w:ascii="Times New Roman" w:hAnsi="Times New Roman" w:cs="Times New Roman"/>
            <w:sz w:val="24"/>
            <w:szCs w:val="24"/>
          </w:rPr>
          <w:t>Biondi B, Cooper DS. Subclinical hyperthyroidism. N Engl J Med 2018; 378:2411-9 DOI: 10.1056/NEJMcp1709318( definition-Adverse outcomes – Ix/treatment recommended)</w:t>
        </w:r>
      </w:moveTo>
      <w:moveToRangeEnd w:id="1093"/>
    </w:p>
    <w:p w:rsidR="00000000" w:rsidRDefault="0037383B">
      <w:pPr>
        <w:pStyle w:val="ListParagraph"/>
        <w:numPr>
          <w:ilvl w:val="0"/>
          <w:numId w:val="6"/>
        </w:numPr>
        <w:spacing w:line="480" w:lineRule="auto"/>
        <w:rPr>
          <w:ins w:id="1095" w:author="Stephen" w:date="2018-12-20T16:32:00Z"/>
          <w:rFonts w:ascii="Times New Roman" w:hAnsi="Times New Roman" w:cs="Times New Roman"/>
          <w:sz w:val="24"/>
          <w:szCs w:val="24"/>
        </w:rPr>
        <w:pPrChange w:id="1096" w:author="Stephen" w:date="2018-12-20T16:31:00Z">
          <w:pPr>
            <w:spacing w:line="480" w:lineRule="auto"/>
          </w:pPr>
        </w:pPrChange>
      </w:pPr>
      <w:moveToRangeStart w:id="1097" w:author="Stephen" w:date="2018-12-20T16:31:00Z" w:name="move533086842"/>
      <w:moveTo w:id="1098" w:author="Stephen" w:date="2018-12-20T16:31:00Z">
        <w:r w:rsidRPr="00DE75B6">
          <w:rPr>
            <w:rFonts w:ascii="Times New Roman" w:hAnsi="Times New Roman" w:cs="Times New Roman"/>
            <w:sz w:val="24"/>
            <w:szCs w:val="24"/>
          </w:rPr>
          <w:t>Palacios SS, Pascual-Corrales E, Galofre JC. Management of subclinical hyperthyroidism.</w:t>
        </w:r>
      </w:moveTo>
      <w:ins w:id="1099" w:author="Stephen" w:date="2018-12-28T18:10:00Z">
        <w:r w:rsidR="00A62984">
          <w:rPr>
            <w:rFonts w:ascii="Times New Roman" w:hAnsi="Times New Roman" w:cs="Times New Roman"/>
            <w:sz w:val="24"/>
            <w:szCs w:val="24"/>
          </w:rPr>
          <w:t xml:space="preserve"> </w:t>
        </w:r>
      </w:ins>
      <w:moveTo w:id="1100" w:author="Stephen" w:date="2018-12-20T16:31:00Z">
        <w:r w:rsidRPr="00DE75B6">
          <w:rPr>
            <w:rFonts w:ascii="Times New Roman" w:hAnsi="Times New Roman" w:cs="Times New Roman"/>
            <w:sz w:val="24"/>
            <w:szCs w:val="24"/>
          </w:rPr>
          <w:t>Int J Endocrinol</w:t>
        </w:r>
      </w:moveTo>
      <w:ins w:id="1101" w:author="Stephen" w:date="2018-12-28T18:10:00Z">
        <w:r w:rsidR="00A62984">
          <w:rPr>
            <w:rFonts w:ascii="Times New Roman" w:hAnsi="Times New Roman" w:cs="Times New Roman"/>
            <w:sz w:val="24"/>
            <w:szCs w:val="24"/>
          </w:rPr>
          <w:t xml:space="preserve"> </w:t>
        </w:r>
      </w:ins>
      <w:moveTo w:id="1102" w:author="Stephen" w:date="2018-12-20T16:31:00Z">
        <w:r w:rsidRPr="00DE75B6">
          <w:rPr>
            <w:rFonts w:ascii="Times New Roman" w:hAnsi="Times New Roman" w:cs="Times New Roman"/>
            <w:sz w:val="24"/>
            <w:szCs w:val="24"/>
          </w:rPr>
          <w:t>Metab. 2012;10(2):490-496 DOI:10.5812/ijem.3447(definition subclinical/adverse effects /investigate and treat)</w:t>
        </w:r>
      </w:moveTo>
      <w:moveToRangeEnd w:id="1097"/>
    </w:p>
    <w:p w:rsidR="00000000" w:rsidRDefault="0037383B">
      <w:pPr>
        <w:pStyle w:val="ListParagraph"/>
        <w:numPr>
          <w:ilvl w:val="0"/>
          <w:numId w:val="6"/>
        </w:numPr>
        <w:spacing w:line="480" w:lineRule="auto"/>
        <w:rPr>
          <w:ins w:id="1103" w:author="Stephen" w:date="2018-12-20T16:32:00Z"/>
          <w:rFonts w:ascii="Times New Roman" w:hAnsi="Times New Roman" w:cs="Times New Roman"/>
          <w:sz w:val="24"/>
          <w:szCs w:val="24"/>
        </w:rPr>
        <w:pPrChange w:id="1104" w:author="Stephen" w:date="2018-12-20T16:31:00Z">
          <w:pPr>
            <w:spacing w:line="480" w:lineRule="auto"/>
          </w:pPr>
        </w:pPrChange>
      </w:pPr>
      <w:moveToRangeStart w:id="1105" w:author="Stephen" w:date="2018-12-20T16:32:00Z" w:name="move533086857"/>
      <w:moveTo w:id="1106" w:author="Stephen" w:date="2018-12-20T16:32:00Z">
        <w:r w:rsidRPr="00DE75B6">
          <w:rPr>
            <w:rFonts w:ascii="Times New Roman" w:hAnsi="Times New Roman" w:cs="Times New Roman"/>
            <w:sz w:val="24"/>
            <w:szCs w:val="24"/>
          </w:rPr>
          <w:t>Fatourechi V. Subclinical hypothyroidism:</w:t>
        </w:r>
      </w:moveTo>
      <w:ins w:id="1107" w:author="Stephen" w:date="2018-12-28T18:10:00Z">
        <w:r w:rsidR="00A62984">
          <w:rPr>
            <w:rFonts w:ascii="Times New Roman" w:hAnsi="Times New Roman" w:cs="Times New Roman"/>
            <w:sz w:val="24"/>
            <w:szCs w:val="24"/>
          </w:rPr>
          <w:t xml:space="preserve"> </w:t>
        </w:r>
      </w:ins>
      <w:moveTo w:id="1108" w:author="Stephen" w:date="2018-12-20T16:32:00Z">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moveTo>
      <w:moveToRangeEnd w:id="1105"/>
    </w:p>
    <w:p w:rsidR="00000000" w:rsidRDefault="0037383B">
      <w:pPr>
        <w:pStyle w:val="ListParagraph"/>
        <w:numPr>
          <w:ilvl w:val="0"/>
          <w:numId w:val="6"/>
        </w:numPr>
        <w:spacing w:line="480" w:lineRule="auto"/>
        <w:rPr>
          <w:ins w:id="1109" w:author="Stephen" w:date="2018-12-20T16:32:00Z"/>
          <w:rFonts w:ascii="Times New Roman" w:hAnsi="Times New Roman" w:cs="Times New Roman"/>
          <w:sz w:val="24"/>
          <w:szCs w:val="24"/>
        </w:rPr>
        <w:pPrChange w:id="1110" w:author="Stephen" w:date="2018-12-20T16:31:00Z">
          <w:pPr>
            <w:spacing w:line="480" w:lineRule="auto"/>
          </w:pPr>
        </w:pPrChange>
      </w:pPr>
      <w:moveToRangeStart w:id="1111" w:author="Stephen" w:date="2018-12-20T16:32:00Z" w:name="move533086873"/>
      <w:moveTo w:id="1112" w:author="Stephen" w:date="2018-12-20T16:32:00Z">
        <w:r>
          <w:rPr>
            <w:rFonts w:ascii="Times New Roman" w:hAnsi="Times New Roman" w:cs="Times New Roman"/>
            <w:sz w:val="24"/>
            <w:szCs w:val="24"/>
          </w:rPr>
          <w:lastRenderedPageBreak/>
          <w:t>Taylor PN, Razvi S, Pearce SH, Dayan CM.A review of the clinical consequences of variation in thyroid function within the reference range. J Clin</w:t>
        </w:r>
      </w:moveTo>
      <w:ins w:id="1113" w:author="Stephen" w:date="2018-12-28T18:10:00Z">
        <w:r w:rsidR="00A62984">
          <w:rPr>
            <w:rFonts w:ascii="Times New Roman" w:hAnsi="Times New Roman" w:cs="Times New Roman"/>
            <w:sz w:val="24"/>
            <w:szCs w:val="24"/>
          </w:rPr>
          <w:t xml:space="preserve"> </w:t>
        </w:r>
      </w:ins>
      <w:moveTo w:id="1114" w:author="Stephen" w:date="2018-12-20T16:32:00Z">
        <w:r>
          <w:rPr>
            <w:rFonts w:ascii="Times New Roman" w:hAnsi="Times New Roman" w:cs="Times New Roman"/>
            <w:sz w:val="24"/>
            <w:szCs w:val="24"/>
          </w:rPr>
          <w:t>Endocrinol</w:t>
        </w:r>
      </w:moveTo>
      <w:ins w:id="1115" w:author="Stephen" w:date="2018-12-28T18:10:00Z">
        <w:r w:rsidR="00A62984">
          <w:rPr>
            <w:rFonts w:ascii="Times New Roman" w:hAnsi="Times New Roman" w:cs="Times New Roman"/>
            <w:sz w:val="24"/>
            <w:szCs w:val="24"/>
          </w:rPr>
          <w:t xml:space="preserve"> </w:t>
        </w:r>
      </w:ins>
      <w:moveTo w:id="1116" w:author="Stephen" w:date="2018-12-20T16:32:00Z">
        <w:r>
          <w:rPr>
            <w:rFonts w:ascii="Times New Roman" w:hAnsi="Times New Roman" w:cs="Times New Roman"/>
            <w:sz w:val="24"/>
            <w:szCs w:val="24"/>
          </w:rPr>
          <w:t>Metab 2013;98(9)3562-3571 DOI:10.1210/jc.2013-1315</w:t>
        </w:r>
      </w:moveTo>
      <w:moveToRangeEnd w:id="1111"/>
    </w:p>
    <w:p w:rsidR="00000000" w:rsidRDefault="0037383B">
      <w:pPr>
        <w:pStyle w:val="ListParagraph"/>
        <w:numPr>
          <w:ilvl w:val="0"/>
          <w:numId w:val="6"/>
        </w:numPr>
        <w:spacing w:line="480" w:lineRule="auto"/>
        <w:rPr>
          <w:ins w:id="1117" w:author="Stephen" w:date="2018-12-20T16:32:00Z"/>
          <w:rFonts w:ascii="Times New Roman" w:hAnsi="Times New Roman" w:cs="Times New Roman"/>
          <w:sz w:val="24"/>
          <w:szCs w:val="24"/>
        </w:rPr>
        <w:pPrChange w:id="1118" w:author="Stephen" w:date="2018-12-20T16:31:00Z">
          <w:pPr>
            <w:spacing w:line="480" w:lineRule="auto"/>
          </w:pPr>
        </w:pPrChange>
      </w:pPr>
      <w:moveToRangeStart w:id="1119" w:author="Stephen" w:date="2018-12-20T16:32:00Z" w:name="move533086890"/>
      <w:moveTo w:id="1120" w:author="Stephen" w:date="2018-12-20T16:32:00Z">
        <w:r w:rsidRPr="00DE75B6">
          <w:rPr>
            <w:rFonts w:ascii="Times New Roman" w:hAnsi="Times New Roman" w:cs="Times New Roman"/>
            <w:sz w:val="24"/>
            <w:szCs w:val="24"/>
          </w:rPr>
          <w:t>Orgiazzi J. Does normal TSH mean euthyroidism in L-T4 treatment? Clinical Th</w:t>
        </w:r>
      </w:moveTo>
      <w:ins w:id="1121" w:author="Stephen" w:date="2018-12-28T18:10:00Z">
        <w:r w:rsidR="00A62984">
          <w:rPr>
            <w:rFonts w:ascii="Times New Roman" w:hAnsi="Times New Roman" w:cs="Times New Roman"/>
            <w:sz w:val="24"/>
            <w:szCs w:val="24"/>
          </w:rPr>
          <w:t>y</w:t>
        </w:r>
      </w:ins>
      <w:moveTo w:id="1122" w:author="Stephen" w:date="2018-12-20T16:32:00Z">
        <w:r w:rsidRPr="00DE75B6">
          <w:rPr>
            <w:rFonts w:ascii="Times New Roman" w:hAnsi="Times New Roman" w:cs="Times New Roman"/>
            <w:sz w:val="24"/>
            <w:szCs w:val="24"/>
          </w:rPr>
          <w:t>roidology 2016 DOI:10.1089/ct.2016;28.325-328 (Treatment judged by TSH)</w:t>
        </w:r>
      </w:moveTo>
      <w:moveToRangeEnd w:id="1119"/>
    </w:p>
    <w:p w:rsidR="00000000" w:rsidRDefault="0037383B">
      <w:pPr>
        <w:pStyle w:val="ListParagraph"/>
        <w:numPr>
          <w:ilvl w:val="0"/>
          <w:numId w:val="6"/>
        </w:numPr>
        <w:spacing w:line="480" w:lineRule="auto"/>
        <w:rPr>
          <w:ins w:id="1123" w:author="Stephen" w:date="2018-12-20T16:33:00Z"/>
          <w:rFonts w:ascii="Times New Roman" w:hAnsi="Times New Roman" w:cs="Times New Roman"/>
          <w:sz w:val="24"/>
          <w:szCs w:val="24"/>
        </w:rPr>
        <w:pPrChange w:id="1124" w:author="Stephen" w:date="2018-12-20T16:31:00Z">
          <w:pPr>
            <w:spacing w:line="480" w:lineRule="auto"/>
          </w:pPr>
        </w:pPrChange>
      </w:pPr>
      <w:moveToRangeStart w:id="1125" w:author="Stephen" w:date="2018-12-20T16:33:00Z" w:name="move533086910"/>
      <w:moveTo w:id="1126" w:author="Stephen" w:date="2018-12-20T16:33:00Z">
        <w:r w:rsidRPr="00DE75B6">
          <w:rPr>
            <w:rFonts w:ascii="Times New Roman" w:hAnsi="Times New Roman" w:cs="Times New Roman"/>
            <w:sz w:val="24"/>
            <w:szCs w:val="24"/>
          </w:rPr>
          <w:t>The TRUST Study Group. Thyroid hormone therapy for older adults with subclinical hypothyroidism. N Engl J Med 2017;376:2534-2544 DOI: 10.1056/NEJMoa1603825 (No symptomatic benefit treating subclinical hypothyroidism)</w:t>
        </w:r>
      </w:moveTo>
      <w:moveToRangeEnd w:id="1125"/>
    </w:p>
    <w:p w:rsidR="00000000" w:rsidRDefault="0037383B">
      <w:pPr>
        <w:pStyle w:val="ListParagraph"/>
        <w:numPr>
          <w:ilvl w:val="0"/>
          <w:numId w:val="6"/>
        </w:numPr>
        <w:spacing w:line="480" w:lineRule="auto"/>
        <w:rPr>
          <w:ins w:id="1127" w:author="Stephen" w:date="2018-12-20T16:33:00Z"/>
          <w:rFonts w:ascii="Times New Roman" w:hAnsi="Times New Roman" w:cs="Times New Roman"/>
          <w:sz w:val="24"/>
          <w:szCs w:val="24"/>
        </w:rPr>
        <w:pPrChange w:id="1128" w:author="Stephen" w:date="2018-12-20T16:31:00Z">
          <w:pPr>
            <w:spacing w:line="480" w:lineRule="auto"/>
          </w:pPr>
        </w:pPrChange>
      </w:pPr>
      <w:moveToRangeStart w:id="1129" w:author="Stephen" w:date="2018-12-20T16:33:00Z" w:name="move533086930"/>
      <w:moveTo w:id="1130" w:author="Stephen" w:date="2018-12-20T16:33:00Z">
        <w:r w:rsidRPr="00DE75B6">
          <w:rPr>
            <w:rFonts w:ascii="Times New Roman" w:hAnsi="Times New Roman" w:cs="Times New Roman"/>
            <w:sz w:val="24"/>
            <w:szCs w:val="24"/>
          </w:rPr>
          <w:t>Villar HC, Sacconato H, Valente O, Atallah AN. Thyroid hormone for subclinical hypothyroidism. Cochrane Database Syst Rev. 2007;18(3):CD003419 DOI:10.1002/14651858.CD00349.pub2 ( no benefit survival/cardiovascular morbidity treating subclinical hypo)</w:t>
        </w:r>
      </w:moveTo>
      <w:moveToRangeEnd w:id="1129"/>
    </w:p>
    <w:p w:rsidR="00000000" w:rsidRDefault="0037383B">
      <w:pPr>
        <w:pStyle w:val="ListParagraph"/>
        <w:numPr>
          <w:ilvl w:val="0"/>
          <w:numId w:val="6"/>
        </w:numPr>
        <w:spacing w:line="480" w:lineRule="auto"/>
        <w:rPr>
          <w:ins w:id="1131" w:author="Stephen" w:date="2018-12-20T16:33:00Z"/>
          <w:rFonts w:ascii="Times New Roman" w:hAnsi="Times New Roman" w:cs="Times New Roman"/>
          <w:sz w:val="24"/>
          <w:szCs w:val="24"/>
        </w:rPr>
        <w:pPrChange w:id="1132" w:author="Stephen" w:date="2018-12-20T16:31:00Z">
          <w:pPr>
            <w:spacing w:line="480" w:lineRule="auto"/>
          </w:pPr>
        </w:pPrChange>
      </w:pPr>
      <w:moveToRangeStart w:id="1133" w:author="Stephen" w:date="2018-12-20T16:33:00Z" w:name="move533086945"/>
      <w:moveTo w:id="1134" w:author="Stephen" w:date="2018-12-20T16:33:00Z">
        <w:r w:rsidRPr="00DE75B6">
          <w:rPr>
            <w:rFonts w:ascii="Times New Roman" w:hAnsi="Times New Roman" w:cs="Times New Roman"/>
            <w:sz w:val="24"/>
            <w:szCs w:val="24"/>
          </w:rPr>
          <w:t>Andersen S, Pedersen KM, Bruun NH, Laurberg P. Narrow individual variations in serum T4 and T3 in normal subjects; A clue to the understanding of subclinical thyroid disease. J Clin</w:t>
        </w:r>
      </w:moveTo>
      <w:ins w:id="1135" w:author="Stephen" w:date="2018-12-28T18:09:00Z">
        <w:r w:rsidR="00A62984">
          <w:rPr>
            <w:rFonts w:ascii="Times New Roman" w:hAnsi="Times New Roman" w:cs="Times New Roman"/>
            <w:sz w:val="24"/>
            <w:szCs w:val="24"/>
          </w:rPr>
          <w:t xml:space="preserve"> </w:t>
        </w:r>
      </w:ins>
      <w:moveTo w:id="1136" w:author="Stephen" w:date="2018-12-20T16:33:00Z">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moveTo>
      <w:moveToRangeEnd w:id="1133"/>
    </w:p>
    <w:p w:rsidR="00000000" w:rsidRDefault="0037383B">
      <w:pPr>
        <w:pStyle w:val="ListParagraph"/>
        <w:numPr>
          <w:ilvl w:val="0"/>
          <w:numId w:val="6"/>
        </w:numPr>
        <w:spacing w:line="480" w:lineRule="auto"/>
        <w:rPr>
          <w:ins w:id="1137" w:author="Stephen" w:date="2018-12-20T16:33:00Z"/>
          <w:rFonts w:ascii="Times New Roman" w:hAnsi="Times New Roman" w:cs="Times New Roman"/>
          <w:sz w:val="24"/>
          <w:szCs w:val="24"/>
        </w:rPr>
        <w:pPrChange w:id="1138" w:author="Stephen" w:date="2018-12-20T16:31:00Z">
          <w:pPr>
            <w:spacing w:line="480" w:lineRule="auto"/>
          </w:pPr>
        </w:pPrChange>
      </w:pPr>
      <w:moveToRangeStart w:id="1139" w:author="Stephen" w:date="2018-12-20T16:33:00Z" w:name="move533086960"/>
      <w:moveTo w:id="1140" w:author="Stephen" w:date="2018-12-20T16:33:00Z">
        <w:r w:rsidRPr="00DE75B6">
          <w:rPr>
            <w:rFonts w:ascii="Times New Roman" w:hAnsi="Times New Roman" w:cs="Times New Roman"/>
            <w:sz w:val="24"/>
            <w:szCs w:val="24"/>
          </w:rPr>
          <w:t>Biondi B, Cooper DS. The clinical significance of subclinical thyroid dysfunction. Endocrine Reviews 2008;29(1):76-131 DOI: 10.1210/er.2006-0043  (set point – result abnormal for individual but within laboratory reference range</w:t>
        </w:r>
      </w:moveTo>
      <w:moveToRangeEnd w:id="1139"/>
    </w:p>
    <w:p w:rsidR="00000000" w:rsidRDefault="0037383B">
      <w:pPr>
        <w:pStyle w:val="ListParagraph"/>
        <w:numPr>
          <w:ilvl w:val="0"/>
          <w:numId w:val="6"/>
        </w:numPr>
        <w:spacing w:line="480" w:lineRule="auto"/>
        <w:rPr>
          <w:ins w:id="1141" w:author="Stephen" w:date="2018-12-20T16:34:00Z"/>
          <w:rFonts w:ascii="Times New Roman" w:hAnsi="Times New Roman" w:cs="Times New Roman"/>
          <w:sz w:val="24"/>
          <w:szCs w:val="24"/>
        </w:rPr>
        <w:pPrChange w:id="1142" w:author="Stephen" w:date="2018-12-20T16:31:00Z">
          <w:pPr>
            <w:spacing w:line="480" w:lineRule="auto"/>
          </w:pPr>
        </w:pPrChange>
      </w:pPr>
      <w:moveToRangeStart w:id="1143" w:author="Stephen" w:date="2018-12-20T16:34:00Z" w:name="move533086978"/>
      <w:moveTo w:id="1144" w:author="Stephen" w:date="2018-12-20T16:34:00Z">
        <w:r w:rsidRPr="00DE75B6">
          <w:rPr>
            <w:rFonts w:ascii="Times New Roman" w:hAnsi="Times New Roman" w:cs="Times New Roman"/>
            <w:sz w:val="24"/>
            <w:szCs w:val="24"/>
          </w:rPr>
          <w:t>Hoermann R, Eckl W, Hoermann C, Larisch R. Complex relationship between free thyroxine and TSH in the regulation of thyroid function. Eur J Endocrinol. 2010;162:1123-1129 DOI: 10.1530/EJE-10-0106</w:t>
        </w:r>
      </w:moveTo>
      <w:moveToRangeEnd w:id="1143"/>
    </w:p>
    <w:p w:rsidR="00000000" w:rsidRDefault="0037383B">
      <w:pPr>
        <w:pStyle w:val="ListParagraph"/>
        <w:numPr>
          <w:ilvl w:val="0"/>
          <w:numId w:val="6"/>
        </w:numPr>
        <w:spacing w:line="480" w:lineRule="auto"/>
        <w:rPr>
          <w:ins w:id="1145" w:author="Stephen" w:date="2018-12-20T16:34:00Z"/>
          <w:rFonts w:ascii="Times New Roman" w:hAnsi="Times New Roman" w:cs="Times New Roman"/>
          <w:sz w:val="24"/>
          <w:szCs w:val="24"/>
        </w:rPr>
        <w:pPrChange w:id="1146" w:author="Stephen" w:date="2018-12-20T16:31:00Z">
          <w:pPr>
            <w:spacing w:line="480" w:lineRule="auto"/>
          </w:pPr>
        </w:pPrChange>
      </w:pPr>
      <w:moveToRangeStart w:id="1147" w:author="Stephen" w:date="2018-12-20T16:34:00Z" w:name="move533086999"/>
      <w:moveTo w:id="1148" w:author="Stephen" w:date="2018-12-20T16:34:00Z">
        <w:r w:rsidRPr="00DE75B6">
          <w:rPr>
            <w:rFonts w:ascii="Times New Roman" w:hAnsi="Times New Roman" w:cs="Times New Roman"/>
            <w:sz w:val="24"/>
            <w:szCs w:val="24"/>
          </w:rPr>
          <w:t>Walsh JP. Setpoints and susceptibility: do small differences in thyroid function really matter? Clin</w:t>
        </w:r>
      </w:moveTo>
      <w:ins w:id="1149" w:author="Stephen" w:date="2018-12-28T18:09:00Z">
        <w:r w:rsidR="00A62984">
          <w:rPr>
            <w:rFonts w:ascii="Times New Roman" w:hAnsi="Times New Roman" w:cs="Times New Roman"/>
            <w:sz w:val="24"/>
            <w:szCs w:val="24"/>
          </w:rPr>
          <w:t xml:space="preserve"> </w:t>
        </w:r>
      </w:ins>
      <w:moveTo w:id="1150" w:author="Stephen" w:date="2018-12-20T16:34:00Z">
        <w:r w:rsidRPr="00DE75B6">
          <w:rPr>
            <w:rFonts w:ascii="Times New Roman" w:hAnsi="Times New Roman" w:cs="Times New Roman"/>
            <w:sz w:val="24"/>
            <w:szCs w:val="24"/>
          </w:rPr>
          <w:t xml:space="preserve">Endocrinol. 2011;75:158-159 DOI: 10.1111/j.1365-2265.2011.04036x </w:t>
        </w:r>
        <w:r w:rsidRPr="00DE75B6">
          <w:rPr>
            <w:rFonts w:ascii="Times New Roman" w:hAnsi="Times New Roman" w:cs="Times New Roman"/>
            <w:sz w:val="24"/>
            <w:szCs w:val="24"/>
          </w:rPr>
          <w:lastRenderedPageBreak/>
          <w:t>(differences across the range- individual set point- BMI, BP,, chol, insulin resistance, AF, cvs mortality, AF, bones )</w:t>
        </w:r>
      </w:moveTo>
      <w:moveToRangeEnd w:id="1147"/>
    </w:p>
    <w:p w:rsidR="00000000" w:rsidRDefault="0037383B">
      <w:pPr>
        <w:pStyle w:val="ListParagraph"/>
        <w:numPr>
          <w:ilvl w:val="0"/>
          <w:numId w:val="6"/>
        </w:numPr>
        <w:spacing w:line="480" w:lineRule="auto"/>
        <w:rPr>
          <w:ins w:id="1151" w:author="Stephen" w:date="2018-12-20T16:34:00Z"/>
          <w:rFonts w:ascii="Times New Roman" w:hAnsi="Times New Roman" w:cs="Times New Roman"/>
          <w:sz w:val="24"/>
          <w:szCs w:val="24"/>
        </w:rPr>
        <w:pPrChange w:id="1152" w:author="Stephen" w:date="2018-12-20T16:31:00Z">
          <w:pPr>
            <w:spacing w:line="480" w:lineRule="auto"/>
          </w:pPr>
        </w:pPrChange>
      </w:pPr>
      <w:moveToRangeStart w:id="1153" w:author="Stephen" w:date="2018-12-20T16:34:00Z" w:name="move533087019"/>
      <w:moveTo w:id="1154" w:author="Stephen" w:date="2018-12-20T16:34:00Z">
        <w:r w:rsidRPr="00DE75B6">
          <w:rPr>
            <w:rFonts w:ascii="Times New Roman" w:hAnsi="Times New Roman" w:cs="Times New Roman"/>
            <w:sz w:val="24"/>
            <w:szCs w:val="24"/>
          </w:rPr>
          <w:t>Modell H, Cliff W, Michael J, McFarland J, Wenderoth MP, Wright A. A physiologist’s view of homeostasis.</w:t>
        </w:r>
      </w:moveTo>
      <w:ins w:id="1155" w:author="Stephen" w:date="2018-12-28T18:09:00Z">
        <w:r w:rsidR="00A62984">
          <w:rPr>
            <w:rFonts w:ascii="Times New Roman" w:hAnsi="Times New Roman" w:cs="Times New Roman"/>
            <w:sz w:val="24"/>
            <w:szCs w:val="24"/>
          </w:rPr>
          <w:t xml:space="preserve"> </w:t>
        </w:r>
      </w:ins>
      <w:moveTo w:id="1156" w:author="Stephen" w:date="2018-12-20T16:34:00Z">
        <w:r w:rsidRPr="00DE75B6">
          <w:rPr>
            <w:rFonts w:ascii="Times New Roman" w:hAnsi="Times New Roman" w:cs="Times New Roman"/>
            <w:sz w:val="24"/>
            <w:szCs w:val="24"/>
          </w:rPr>
          <w:t>Adv</w:t>
        </w:r>
      </w:moveTo>
      <w:ins w:id="1157" w:author="Stephen" w:date="2018-12-28T18:09:00Z">
        <w:r w:rsidR="00A62984">
          <w:rPr>
            <w:rFonts w:ascii="Times New Roman" w:hAnsi="Times New Roman" w:cs="Times New Roman"/>
            <w:sz w:val="24"/>
            <w:szCs w:val="24"/>
          </w:rPr>
          <w:t xml:space="preserve"> </w:t>
        </w:r>
      </w:ins>
      <w:moveTo w:id="1158" w:author="Stephen" w:date="2018-12-20T16:34:00Z">
        <w:r w:rsidRPr="00DE75B6">
          <w:rPr>
            <w:rFonts w:ascii="Times New Roman" w:hAnsi="Times New Roman" w:cs="Times New Roman"/>
            <w:sz w:val="24"/>
            <w:szCs w:val="24"/>
          </w:rPr>
          <w:t>Physiol Educ. 2015;39(4):259-266 doi:10.1152/advan.00107.2015 (set point theory</w:t>
        </w:r>
      </w:moveTo>
      <w:moveToRangeEnd w:id="1153"/>
    </w:p>
    <w:p w:rsidR="00000000" w:rsidRDefault="0037383B">
      <w:pPr>
        <w:pStyle w:val="ListParagraph"/>
        <w:numPr>
          <w:ilvl w:val="0"/>
          <w:numId w:val="6"/>
        </w:numPr>
        <w:spacing w:line="480" w:lineRule="auto"/>
        <w:rPr>
          <w:ins w:id="1159" w:author="Stephen" w:date="2018-12-20T16:35:00Z"/>
          <w:rFonts w:ascii="Times New Roman" w:hAnsi="Times New Roman" w:cs="Times New Roman"/>
          <w:sz w:val="24"/>
          <w:szCs w:val="24"/>
        </w:rPr>
        <w:pPrChange w:id="1160" w:author="Stephen" w:date="2018-12-20T16:31:00Z">
          <w:pPr>
            <w:spacing w:line="480" w:lineRule="auto"/>
          </w:pPr>
        </w:pPrChange>
      </w:pPr>
      <w:moveToRangeStart w:id="1161" w:author="Stephen" w:date="2018-12-20T16:35:00Z" w:name="move533087039"/>
      <w:moveTo w:id="1162" w:author="Stephen" w:date="2018-12-20T16:35:00Z">
        <w:r w:rsidRPr="00DE75B6">
          <w:rPr>
            <w:rFonts w:ascii="Times New Roman" w:hAnsi="Times New Roman" w:cs="Times New Roman"/>
            <w:sz w:val="24"/>
            <w:szCs w:val="24"/>
          </w:rPr>
          <w:t>Sheehan MT. Biochemical testing of the thyroid: TSH is the best and, oftentimes, only test needed- a review for primary care. Clin Med Res. 2016;14(2):83-92 DOI: 10.312/cmr.2016.1309 (Individual set point- TSH most sensitive as compare c FT4</w:t>
        </w:r>
      </w:moveTo>
      <w:moveToRangeEnd w:id="1161"/>
    </w:p>
    <w:p w:rsidR="00000000" w:rsidRDefault="0037383B">
      <w:pPr>
        <w:pStyle w:val="ListParagraph"/>
        <w:numPr>
          <w:ilvl w:val="0"/>
          <w:numId w:val="6"/>
        </w:numPr>
        <w:spacing w:line="480" w:lineRule="auto"/>
        <w:rPr>
          <w:ins w:id="1163" w:author="Stephen" w:date="2018-12-20T16:35:00Z"/>
          <w:rFonts w:ascii="Times New Roman" w:hAnsi="Times New Roman" w:cs="Times New Roman"/>
          <w:sz w:val="24"/>
          <w:szCs w:val="24"/>
        </w:rPr>
        <w:pPrChange w:id="1164" w:author="Stephen" w:date="2018-12-20T16:31:00Z">
          <w:pPr>
            <w:spacing w:line="480" w:lineRule="auto"/>
          </w:pPr>
        </w:pPrChange>
      </w:pPr>
      <w:moveToRangeStart w:id="1165" w:author="Stephen" w:date="2018-12-20T16:35:00Z" w:name="move533087064"/>
      <w:moveTo w:id="1166" w:author="Stephen" w:date="2018-12-20T16:35:00Z">
        <w:r w:rsidRPr="00DE75B6">
          <w:rPr>
            <w:rFonts w:ascii="Times New Roman" w:hAnsi="Times New Roman" w:cs="Times New Roman"/>
            <w:sz w:val="24"/>
            <w:szCs w:val="24"/>
          </w:rPr>
          <w:t>Hoermann R, Larisch R, Dietrich JW, Midgley JEM. Derivation of a multivariate reference range for pituitary thyrotropin and thyroid hormones: diagnostic efficiency compared with conventional single reference method. Eur J Endocrinol.2016;174(6):735-743 DOI: 10.1530/EJE-160031</w:t>
        </w:r>
      </w:moveTo>
      <w:moveToRangeEnd w:id="1165"/>
    </w:p>
    <w:p w:rsidR="00000000" w:rsidRDefault="0037383B">
      <w:pPr>
        <w:pStyle w:val="ListParagraph"/>
        <w:numPr>
          <w:ilvl w:val="0"/>
          <w:numId w:val="6"/>
        </w:numPr>
        <w:spacing w:line="480" w:lineRule="auto"/>
        <w:rPr>
          <w:ins w:id="1167" w:author="Stephen" w:date="2018-12-20T16:36:00Z"/>
          <w:rFonts w:ascii="Times New Roman" w:hAnsi="Times New Roman" w:cs="Times New Roman"/>
          <w:sz w:val="24"/>
          <w:szCs w:val="24"/>
        </w:rPr>
        <w:pPrChange w:id="1168" w:author="Stephen" w:date="2018-12-20T16:31:00Z">
          <w:pPr>
            <w:spacing w:line="480" w:lineRule="auto"/>
          </w:pPr>
        </w:pPrChange>
      </w:pPr>
      <w:moveToRangeStart w:id="1169" w:author="Stephen" w:date="2018-12-20T16:36:00Z" w:name="move533087094"/>
      <w:moveTo w:id="1170" w:author="Stephen" w:date="2018-12-20T16:36:00Z">
        <w:r w:rsidRPr="00DE75B6">
          <w:rPr>
            <w:rFonts w:ascii="Times New Roman" w:hAnsi="Times New Roman" w:cs="Times New Roman"/>
            <w:sz w:val="24"/>
            <w:szCs w:val="24"/>
          </w:rPr>
          <w:t xml:space="preserve">Ross HA, den Hejer M, Hermus Ad RMM, Sweep FCGC. Composite reference interval for thyroid-stimulating hormone and free thyroxine, comparison with common </w:t>
        </w:r>
        <w:del w:id="1171" w:author="Stephen" w:date="2018-12-28T18:09:00Z">
          <w:r w:rsidRPr="00DE75B6" w:rsidDel="00A62984">
            <w:rPr>
              <w:rFonts w:ascii="Times New Roman" w:hAnsi="Times New Roman" w:cs="Times New Roman"/>
              <w:sz w:val="24"/>
              <w:szCs w:val="24"/>
            </w:rPr>
            <w:delText>cutoff values</w:delText>
          </w:r>
        </w:del>
        <w:ins w:id="1172" w:author="Stephen" w:date="2018-12-28T18:09:00Z">
          <w:r w:rsidR="00A62984" w:rsidRPr="00DE75B6">
            <w:rPr>
              <w:rFonts w:ascii="Times New Roman" w:hAnsi="Times New Roman" w:cs="Times New Roman"/>
              <w:sz w:val="24"/>
              <w:szCs w:val="24"/>
            </w:rPr>
            <w:t>cutoff</w:t>
          </w:r>
        </w:ins>
      </w:moveTo>
      <w:ins w:id="1173" w:author="Stephen" w:date="2018-12-28T18:09:00Z">
        <w:r w:rsidR="00A62984">
          <w:rPr>
            <w:rFonts w:ascii="Times New Roman" w:hAnsi="Times New Roman" w:cs="Times New Roman"/>
            <w:sz w:val="24"/>
            <w:szCs w:val="24"/>
          </w:rPr>
          <w:t xml:space="preserve"> </w:t>
        </w:r>
      </w:ins>
      <w:moveTo w:id="1174" w:author="Stephen" w:date="2018-12-20T16:36:00Z">
        <w:ins w:id="1175" w:author="Stephen" w:date="2018-12-28T18:09:00Z">
          <w:r w:rsidR="00A62984" w:rsidRPr="00DE75B6">
            <w:rPr>
              <w:rFonts w:ascii="Times New Roman" w:hAnsi="Times New Roman" w:cs="Times New Roman"/>
              <w:sz w:val="24"/>
              <w:szCs w:val="24"/>
            </w:rPr>
            <w:t>values</w:t>
          </w:r>
        </w:ins>
        <w:r w:rsidRPr="00DE75B6">
          <w:rPr>
            <w:rFonts w:ascii="Times New Roman" w:hAnsi="Times New Roman" w:cs="Times New Roman"/>
            <w:sz w:val="24"/>
            <w:szCs w:val="24"/>
          </w:rPr>
          <w:t>, and reconsideration of subclinical thyroid disease.</w:t>
        </w:r>
      </w:moveTo>
      <w:ins w:id="1176" w:author="Stephen" w:date="2018-12-28T18:09:00Z">
        <w:r w:rsidR="00A62984">
          <w:rPr>
            <w:rFonts w:ascii="Times New Roman" w:hAnsi="Times New Roman" w:cs="Times New Roman"/>
            <w:sz w:val="24"/>
            <w:szCs w:val="24"/>
          </w:rPr>
          <w:t xml:space="preserve"> </w:t>
        </w:r>
      </w:ins>
      <w:moveTo w:id="1177" w:author="Stephen" w:date="2018-12-20T16:36:00Z">
        <w:r w:rsidRPr="00DE75B6">
          <w:rPr>
            <w:rFonts w:ascii="Times New Roman" w:hAnsi="Times New Roman" w:cs="Times New Roman"/>
            <w:sz w:val="24"/>
            <w:szCs w:val="24"/>
          </w:rPr>
          <w:t>Clin</w:t>
        </w:r>
      </w:moveTo>
      <w:ins w:id="1178" w:author="Stephen" w:date="2018-12-28T18:09:00Z">
        <w:r w:rsidR="00A62984">
          <w:rPr>
            <w:rFonts w:ascii="Times New Roman" w:hAnsi="Times New Roman" w:cs="Times New Roman"/>
            <w:sz w:val="24"/>
            <w:szCs w:val="24"/>
          </w:rPr>
          <w:t xml:space="preserve"> </w:t>
        </w:r>
      </w:ins>
      <w:moveTo w:id="1179" w:author="Stephen" w:date="2018-12-20T16:36:00Z">
        <w:r w:rsidRPr="00DE75B6">
          <w:rPr>
            <w:rFonts w:ascii="Times New Roman" w:hAnsi="Times New Roman" w:cs="Times New Roman"/>
            <w:sz w:val="24"/>
            <w:szCs w:val="24"/>
          </w:rPr>
          <w:t>Chem DOI:10.1373/clinchem.2009.124560 (Composite reference range FT4/TSH)</w:t>
        </w:r>
      </w:moveTo>
      <w:moveToRangeEnd w:id="1169"/>
    </w:p>
    <w:p w:rsidR="00000000" w:rsidRDefault="0037383B">
      <w:pPr>
        <w:pStyle w:val="ListParagraph"/>
        <w:numPr>
          <w:ilvl w:val="0"/>
          <w:numId w:val="6"/>
        </w:numPr>
        <w:spacing w:line="480" w:lineRule="auto"/>
        <w:rPr>
          <w:ins w:id="1180" w:author="Stephen" w:date="2018-12-20T16:37:00Z"/>
          <w:rFonts w:ascii="Times New Roman" w:hAnsi="Times New Roman" w:cs="Times New Roman"/>
          <w:sz w:val="24"/>
          <w:szCs w:val="24"/>
        </w:rPr>
        <w:pPrChange w:id="1181" w:author="Stephen" w:date="2018-12-20T16:31:00Z">
          <w:pPr>
            <w:spacing w:line="480" w:lineRule="auto"/>
          </w:pPr>
        </w:pPrChange>
      </w:pPr>
      <w:moveToRangeStart w:id="1182" w:author="Stephen" w:date="2018-12-20T16:36:00Z" w:name="move533087121"/>
      <w:moveTo w:id="1183" w:author="Stephen" w:date="2018-12-20T16:36:00Z">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184" w:author="Stephen" w:date="2018-12-28T18:09:00Z">
        <w:r w:rsidR="00A62984">
          <w:rPr>
            <w:rFonts w:ascii="Times New Roman" w:hAnsi="Times New Roman" w:cs="Times New Roman"/>
            <w:sz w:val="24"/>
            <w:szCs w:val="24"/>
          </w:rPr>
          <w:t xml:space="preserve"> </w:t>
        </w:r>
      </w:ins>
      <w:moveTo w:id="1185" w:author="Stephen" w:date="2018-12-20T16:36:00Z">
        <w:r>
          <w:rPr>
            <w:rFonts w:ascii="Times New Roman" w:hAnsi="Times New Roman" w:cs="Times New Roman"/>
            <w:sz w:val="24"/>
            <w:szCs w:val="24"/>
          </w:rPr>
          <w:t>Jameson JL, Fauci AS, Longo DL, Loscalzo J.  Chapter 420:2430-2435. McGraw Hill New York</w:t>
        </w:r>
      </w:moveTo>
      <w:moveToRangeEnd w:id="1182"/>
    </w:p>
    <w:p w:rsidR="00000000" w:rsidRDefault="0037383B">
      <w:pPr>
        <w:pStyle w:val="ListParagraph"/>
        <w:numPr>
          <w:ilvl w:val="0"/>
          <w:numId w:val="6"/>
        </w:numPr>
        <w:spacing w:line="480" w:lineRule="auto"/>
        <w:rPr>
          <w:ins w:id="1186" w:author="Stephen" w:date="2018-12-20T16:37:00Z"/>
          <w:rFonts w:ascii="Times New Roman" w:hAnsi="Times New Roman" w:cs="Times New Roman"/>
          <w:sz w:val="24"/>
          <w:szCs w:val="24"/>
        </w:rPr>
        <w:pPrChange w:id="1187" w:author="Stephen" w:date="2018-12-20T16:31:00Z">
          <w:pPr>
            <w:spacing w:line="480" w:lineRule="auto"/>
          </w:pPr>
        </w:pPrChange>
      </w:pPr>
      <w:moveToRangeStart w:id="1188" w:author="Stephen" w:date="2018-12-20T16:36:00Z" w:name="move533087144"/>
      <w:moveTo w:id="1189" w:author="Stephen" w:date="2018-12-20T16:36:00Z">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190" w:author="Stephen" w:date="2018-12-28T18:09:00Z">
        <w:r w:rsidR="00A62984">
          <w:rPr>
            <w:rFonts w:ascii="Times New Roman" w:hAnsi="Times New Roman" w:cs="Times New Roman"/>
            <w:sz w:val="24"/>
            <w:szCs w:val="24"/>
          </w:rPr>
          <w:t xml:space="preserve"> </w:t>
        </w:r>
      </w:ins>
      <w:moveTo w:id="1191" w:author="Stephen" w:date="2018-12-20T16:36:00Z">
        <w:r>
          <w:rPr>
            <w:rFonts w:ascii="Times New Roman" w:hAnsi="Times New Roman" w:cs="Times New Roman"/>
            <w:sz w:val="24"/>
            <w:szCs w:val="24"/>
          </w:rPr>
          <w:t>Jameson JL, Fauci AS, Longo DL, Loscalzo J.  Chapter 65;313-314 McGraw Hill New York</w:t>
        </w:r>
      </w:moveTo>
      <w:moveToRangeEnd w:id="1188"/>
    </w:p>
    <w:p w:rsidR="00000000" w:rsidRDefault="0037383B">
      <w:pPr>
        <w:pStyle w:val="ListParagraph"/>
        <w:numPr>
          <w:ilvl w:val="0"/>
          <w:numId w:val="6"/>
        </w:numPr>
        <w:spacing w:line="480" w:lineRule="auto"/>
        <w:rPr>
          <w:ins w:id="1192" w:author="Stephen" w:date="2018-12-20T16:37:00Z"/>
          <w:rFonts w:ascii="Times New Roman" w:hAnsi="Times New Roman" w:cs="Times New Roman"/>
          <w:sz w:val="24"/>
          <w:szCs w:val="24"/>
        </w:rPr>
        <w:pPrChange w:id="1193" w:author="Stephen" w:date="2018-12-20T16:31:00Z">
          <w:pPr>
            <w:spacing w:line="480" w:lineRule="auto"/>
          </w:pPr>
        </w:pPrChange>
      </w:pPr>
      <w:moveToRangeStart w:id="1194" w:author="Stephen" w:date="2018-12-20T16:37:00Z" w:name="move533087180"/>
      <w:moveTo w:id="1195" w:author="Stephen" w:date="2018-12-20T16:37:00Z">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moveTo>
      <w:ins w:id="1196" w:author="Stephen" w:date="2018-12-28T18:09:00Z">
        <w:r w:rsidR="00A62984">
          <w:rPr>
            <w:rFonts w:ascii="Times New Roman" w:hAnsi="Times New Roman" w:cs="Times New Roman"/>
            <w:sz w:val="24"/>
            <w:szCs w:val="24"/>
          </w:rPr>
          <w:t xml:space="preserve"> </w:t>
        </w:r>
      </w:ins>
      <w:moveTo w:id="1197" w:author="Stephen" w:date="2018-12-20T16:37:00Z">
        <w:r>
          <w:rPr>
            <w:rFonts w:ascii="Times New Roman" w:hAnsi="Times New Roman" w:cs="Times New Roman"/>
            <w:sz w:val="24"/>
            <w:szCs w:val="24"/>
          </w:rPr>
          <w:t>Jameson JL, Fauci AS, Longo DL, Loscalzo J.  Chapter 406;2316 McGraw Hill New York</w:t>
        </w:r>
      </w:moveTo>
      <w:moveToRangeEnd w:id="1194"/>
    </w:p>
    <w:p w:rsidR="00000000" w:rsidRDefault="0037383B">
      <w:pPr>
        <w:pStyle w:val="ListParagraph"/>
        <w:numPr>
          <w:ilvl w:val="0"/>
          <w:numId w:val="6"/>
        </w:numPr>
        <w:spacing w:line="480" w:lineRule="auto"/>
        <w:rPr>
          <w:ins w:id="1198" w:author="Stephen" w:date="2018-12-20T16:37:00Z"/>
          <w:rFonts w:ascii="Times New Roman" w:hAnsi="Times New Roman" w:cs="Times New Roman"/>
          <w:sz w:val="24"/>
          <w:szCs w:val="24"/>
        </w:rPr>
        <w:pPrChange w:id="1199" w:author="Stephen" w:date="2018-12-20T16:31:00Z">
          <w:pPr>
            <w:spacing w:line="480" w:lineRule="auto"/>
          </w:pPr>
        </w:pPrChange>
      </w:pPr>
      <w:moveToRangeStart w:id="1200" w:author="Stephen" w:date="2018-12-20T16:37:00Z" w:name="move533087204"/>
      <w:moveTo w:id="1201" w:author="Stephen" w:date="2018-12-20T16:37:00Z">
        <w:r w:rsidRPr="00DE75B6">
          <w:rPr>
            <w:rFonts w:ascii="Times New Roman" w:hAnsi="Times New Roman" w:cs="Times New Roman"/>
            <w:sz w:val="24"/>
            <w:szCs w:val="24"/>
          </w:rPr>
          <w:lastRenderedPageBreak/>
          <w:t>Hadlow NC, Rothacker KM, Wardrop R, Brown SJ, Lim EU, Walsh JP. The relationship between TSH and free T4 in a large population is complex and nonlinear and</w:t>
        </w:r>
      </w:moveTo>
      <w:ins w:id="1202" w:author="Stephen" w:date="2018-12-25T13:33:00Z">
        <w:r w:rsidR="00665A63">
          <w:rPr>
            <w:rFonts w:ascii="Times New Roman" w:hAnsi="Times New Roman" w:cs="Times New Roman"/>
            <w:sz w:val="24"/>
            <w:szCs w:val="24"/>
          </w:rPr>
          <w:t xml:space="preserve"> </w:t>
        </w:r>
      </w:ins>
      <w:moveTo w:id="1203" w:author="Stephen" w:date="2018-12-20T16:37:00Z">
        <w:r w:rsidRPr="00DE75B6">
          <w:rPr>
            <w:rFonts w:ascii="Times New Roman" w:hAnsi="Times New Roman" w:cs="Times New Roman"/>
            <w:sz w:val="24"/>
            <w:szCs w:val="24"/>
          </w:rPr>
          <w:t>differs by age and sex.  J Clin</w:t>
        </w:r>
      </w:moveTo>
      <w:ins w:id="1204" w:author="Stephen" w:date="2018-12-28T18:08:00Z">
        <w:r w:rsidR="00A62984">
          <w:rPr>
            <w:rFonts w:ascii="Times New Roman" w:hAnsi="Times New Roman" w:cs="Times New Roman"/>
            <w:sz w:val="24"/>
            <w:szCs w:val="24"/>
          </w:rPr>
          <w:t xml:space="preserve"> </w:t>
        </w:r>
      </w:ins>
      <w:moveTo w:id="1205" w:author="Stephen" w:date="2018-12-20T16:37:00Z">
        <w:r w:rsidRPr="00DE75B6">
          <w:rPr>
            <w:rFonts w:ascii="Times New Roman" w:hAnsi="Times New Roman" w:cs="Times New Roman"/>
            <w:sz w:val="24"/>
            <w:szCs w:val="24"/>
          </w:rPr>
          <w:t>Endocrinol</w:t>
        </w:r>
      </w:moveTo>
      <w:ins w:id="1206" w:author="Stephen" w:date="2018-12-28T18:09:00Z">
        <w:r w:rsidR="00A62984">
          <w:rPr>
            <w:rFonts w:ascii="Times New Roman" w:hAnsi="Times New Roman" w:cs="Times New Roman"/>
            <w:sz w:val="24"/>
            <w:szCs w:val="24"/>
          </w:rPr>
          <w:t xml:space="preserve"> </w:t>
        </w:r>
      </w:ins>
      <w:moveTo w:id="1207" w:author="Stephen" w:date="2018-12-20T16:37:00Z">
        <w:r w:rsidRPr="00DE75B6">
          <w:rPr>
            <w:rFonts w:ascii="Times New Roman" w:hAnsi="Times New Roman" w:cs="Times New Roman"/>
            <w:sz w:val="24"/>
            <w:szCs w:val="24"/>
          </w:rPr>
          <w:t>Metab. 2013;98(7):2936-2943 DOI:10.1210/jc.2012-4223</w:t>
        </w:r>
      </w:moveTo>
      <w:moveToRangeEnd w:id="1200"/>
    </w:p>
    <w:p w:rsidR="00000000" w:rsidRDefault="0037383B">
      <w:pPr>
        <w:pStyle w:val="ListParagraph"/>
        <w:numPr>
          <w:ilvl w:val="0"/>
          <w:numId w:val="6"/>
        </w:numPr>
        <w:spacing w:line="480" w:lineRule="auto"/>
        <w:rPr>
          <w:ins w:id="1208" w:author="Stephen" w:date="2018-12-20T16:38:00Z"/>
          <w:rFonts w:ascii="Times New Roman" w:hAnsi="Times New Roman" w:cs="Times New Roman"/>
          <w:sz w:val="24"/>
          <w:szCs w:val="24"/>
        </w:rPr>
        <w:pPrChange w:id="1209" w:author="Stephen" w:date="2018-12-20T16:31:00Z">
          <w:pPr>
            <w:spacing w:line="480" w:lineRule="auto"/>
          </w:pPr>
        </w:pPrChange>
      </w:pPr>
      <w:moveToRangeStart w:id="1210" w:author="Stephen" w:date="2018-12-20T16:38:00Z" w:name="move533087229"/>
      <w:moveTo w:id="1211" w:author="Stephen" w:date="2018-12-20T16:38:00Z">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moveTo>
      <w:moveToRangeEnd w:id="1210"/>
    </w:p>
    <w:p w:rsidR="00000000" w:rsidRDefault="0037383B">
      <w:pPr>
        <w:pStyle w:val="ListParagraph"/>
        <w:numPr>
          <w:ilvl w:val="0"/>
          <w:numId w:val="6"/>
        </w:numPr>
        <w:spacing w:line="480" w:lineRule="auto"/>
        <w:rPr>
          <w:ins w:id="1212" w:author="Stephen" w:date="2018-12-20T16:38:00Z"/>
          <w:rFonts w:ascii="Times New Roman" w:hAnsi="Times New Roman" w:cs="Times New Roman"/>
          <w:sz w:val="24"/>
          <w:szCs w:val="24"/>
          <w:rPrChange w:id="1213" w:author="Stephen" w:date="2018-12-20T16:38:00Z">
            <w:rPr>
              <w:ins w:id="1214" w:author="Stephen" w:date="2018-12-20T16:38:00Z"/>
            </w:rPr>
          </w:rPrChange>
        </w:rPr>
        <w:pPrChange w:id="1215" w:author="Stephen" w:date="2018-12-20T16:31:00Z">
          <w:pPr>
            <w:spacing w:line="480" w:lineRule="auto"/>
          </w:pPr>
        </w:pPrChange>
      </w:pPr>
      <w:moveToRangeStart w:id="1216" w:author="Stephen" w:date="2018-12-20T16:38:00Z" w:name="move533087250"/>
      <w:moveTo w:id="1217" w:author="Stephen" w:date="2018-12-20T16:38:00Z">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r w:rsidR="00175687">
          <w:fldChar w:fldCharType="begin"/>
        </w:r>
        <w:r>
          <w:instrText>HYPERLINK "https://doi.org/10.14814/phy2.13551"</w:instrText>
        </w:r>
        <w:r w:rsidR="00175687">
          <w:fldChar w:fldCharType="separate"/>
        </w:r>
        <w:r w:rsidRPr="00DE75B6">
          <w:rPr>
            <w:rFonts w:ascii="Times New Roman" w:hAnsi="Times New Roman" w:cs="Times New Roman"/>
            <w:sz w:val="24"/>
            <w:szCs w:val="24"/>
          </w:rPr>
          <w:t>https://doi.org/10.14814/phy2.13551</w:t>
        </w:r>
        <w:r w:rsidR="00175687">
          <w:fldChar w:fldCharType="end"/>
        </w:r>
      </w:moveTo>
      <w:moveToRangeEnd w:id="1216"/>
    </w:p>
    <w:p w:rsidR="00000000" w:rsidRDefault="0037383B">
      <w:pPr>
        <w:pStyle w:val="ListParagraph"/>
        <w:numPr>
          <w:ilvl w:val="0"/>
          <w:numId w:val="6"/>
        </w:numPr>
        <w:spacing w:line="480" w:lineRule="auto"/>
        <w:rPr>
          <w:ins w:id="1218" w:author="Stephen" w:date="2018-12-20T16:39:00Z"/>
          <w:rFonts w:ascii="Times New Roman" w:hAnsi="Times New Roman" w:cs="Times New Roman"/>
          <w:sz w:val="24"/>
          <w:szCs w:val="24"/>
        </w:rPr>
        <w:pPrChange w:id="1219" w:author="Stephen" w:date="2018-12-20T16:31:00Z">
          <w:pPr>
            <w:spacing w:line="480" w:lineRule="auto"/>
          </w:pPr>
        </w:pPrChange>
      </w:pPr>
      <w:moveToRangeStart w:id="1220" w:author="Stephen" w:date="2018-12-20T16:39:00Z" w:name="move533087271"/>
      <w:moveTo w:id="1221" w:author="Stephen" w:date="2018-12-20T16:39:00Z">
        <w:r w:rsidRPr="00DE75B6">
          <w:rPr>
            <w:rFonts w:ascii="Times New Roman" w:hAnsi="Times New Roman" w:cs="Times New Roman"/>
            <w:sz w:val="24"/>
            <w:szCs w:val="24"/>
          </w:rPr>
          <w:t>Romanovsky AA. Do fever and anapyrexia exist? Analysis of set point-based definitions. Am J Physiol</w:t>
        </w:r>
      </w:moveTo>
      <w:ins w:id="1222" w:author="Stephen" w:date="2018-12-28T17:49:00Z">
        <w:r w:rsidR="00A608DD">
          <w:rPr>
            <w:rFonts w:ascii="Times New Roman" w:hAnsi="Times New Roman" w:cs="Times New Roman"/>
            <w:sz w:val="24"/>
            <w:szCs w:val="24"/>
          </w:rPr>
          <w:t xml:space="preserve"> </w:t>
        </w:r>
      </w:ins>
      <w:moveTo w:id="1223" w:author="Stephen" w:date="2018-12-20T16:39:00Z">
        <w:r w:rsidRPr="00DE75B6">
          <w:rPr>
            <w:rFonts w:ascii="Times New Roman" w:hAnsi="Times New Roman" w:cs="Times New Roman"/>
            <w:sz w:val="24"/>
            <w:szCs w:val="24"/>
          </w:rPr>
          <w:t>Regul</w:t>
        </w:r>
      </w:moveTo>
      <w:ins w:id="1224" w:author="Stephen" w:date="2018-12-28T17:49:00Z">
        <w:r w:rsidR="00A608DD">
          <w:rPr>
            <w:rFonts w:ascii="Times New Roman" w:hAnsi="Times New Roman" w:cs="Times New Roman"/>
            <w:sz w:val="24"/>
            <w:szCs w:val="24"/>
          </w:rPr>
          <w:t xml:space="preserve"> </w:t>
        </w:r>
      </w:ins>
      <w:moveTo w:id="1225" w:author="Stephen" w:date="2018-12-20T16:39:00Z">
        <w:r w:rsidRPr="00DE75B6">
          <w:rPr>
            <w:rFonts w:ascii="Times New Roman" w:hAnsi="Times New Roman" w:cs="Times New Roman"/>
            <w:sz w:val="24"/>
            <w:szCs w:val="24"/>
          </w:rPr>
          <w:t>Integr Comp Physiol. 287: R992-R995,2004</w:t>
        </w:r>
      </w:moveTo>
      <w:moveToRangeEnd w:id="1220"/>
    </w:p>
    <w:p w:rsidR="00000000" w:rsidRDefault="0037383B">
      <w:pPr>
        <w:pStyle w:val="ListParagraph"/>
        <w:numPr>
          <w:ilvl w:val="0"/>
          <w:numId w:val="6"/>
        </w:numPr>
        <w:spacing w:line="480" w:lineRule="auto"/>
        <w:rPr>
          <w:ins w:id="1226" w:author="Stephen" w:date="2018-12-20T16:41:00Z"/>
          <w:rFonts w:ascii="Times New Roman" w:hAnsi="Times New Roman" w:cs="Times New Roman"/>
          <w:sz w:val="24"/>
          <w:szCs w:val="24"/>
        </w:rPr>
        <w:pPrChange w:id="1227" w:author="Stephen" w:date="2018-12-20T16:31:00Z">
          <w:pPr>
            <w:spacing w:line="480" w:lineRule="auto"/>
          </w:pPr>
        </w:pPrChange>
      </w:pPr>
      <w:moveToRangeStart w:id="1228" w:author="Stephen" w:date="2018-12-20T16:39:00Z" w:name="move533087296"/>
      <w:moveTo w:id="1229" w:author="Stephen" w:date="2018-12-20T16:39:00Z">
        <w:r w:rsidRPr="00DE75B6">
          <w:rPr>
            <w:rFonts w:ascii="Times New Roman" w:hAnsi="Times New Roman" w:cs="Times New Roman"/>
            <w:sz w:val="24"/>
            <w:szCs w:val="24"/>
          </w:rPr>
          <w:t>Fitzgerald SP, Bean NG. The relationship between population T4/TSH set point data and T4/TSH physiology. J Thyroid Research Volume 2016;Article ID 6351473, 7page</w:t>
        </w:r>
      </w:moveTo>
      <w:ins w:id="1230" w:author="Stephen" w:date="2018-12-20T16:41:00Z">
        <w:r w:rsidR="0018272B">
          <w:rPr>
            <w:rFonts w:ascii="Times New Roman" w:hAnsi="Times New Roman" w:cs="Times New Roman"/>
            <w:sz w:val="24"/>
            <w:szCs w:val="24"/>
          </w:rPr>
          <w:t>s</w:t>
        </w:r>
      </w:ins>
      <w:moveTo w:id="1231" w:author="Stephen" w:date="2018-12-20T16:39:00Z">
        <w:del w:id="1232" w:author="Stephen" w:date="2018-12-20T16:41:00Z">
          <w:r w:rsidRPr="00DE75B6" w:rsidDel="0018272B">
            <w:rPr>
              <w:rFonts w:ascii="Times New Roman" w:hAnsi="Times New Roman" w:cs="Times New Roman"/>
              <w:sz w:val="24"/>
              <w:szCs w:val="24"/>
            </w:rPr>
            <w:delText>s</w:delText>
          </w:r>
        </w:del>
      </w:moveTo>
      <w:moveToRangeEnd w:id="1228"/>
    </w:p>
    <w:p w:rsidR="00000000" w:rsidRDefault="0018272B">
      <w:pPr>
        <w:pStyle w:val="ListParagraph"/>
        <w:numPr>
          <w:ilvl w:val="0"/>
          <w:numId w:val="6"/>
        </w:numPr>
        <w:spacing w:line="480" w:lineRule="auto"/>
        <w:rPr>
          <w:ins w:id="1233" w:author="Stephen" w:date="2018-12-21T08:46:00Z"/>
          <w:rFonts w:ascii="Times New Roman" w:hAnsi="Times New Roman" w:cs="Times New Roman"/>
          <w:sz w:val="24"/>
          <w:szCs w:val="24"/>
        </w:rPr>
        <w:pPrChange w:id="1234" w:author="Stephen" w:date="2018-12-20T16:31:00Z">
          <w:pPr>
            <w:spacing w:line="480" w:lineRule="auto"/>
          </w:pPr>
        </w:pPrChange>
      </w:pPr>
      <w:ins w:id="1235" w:author="Stephen" w:date="2018-12-20T16:41:00Z">
        <w:r>
          <w:rPr>
            <w:rFonts w:ascii="Times New Roman" w:hAnsi="Times New Roman" w:cs="Times New Roman"/>
            <w:sz w:val="24"/>
            <w:szCs w:val="24"/>
          </w:rPr>
          <w:t>Moher D, Liberati A, Tetzlaff J, Altman DG; PRISMA Grou</w:t>
        </w:r>
      </w:ins>
      <w:ins w:id="1236" w:author="Stephen" w:date="2018-12-20T16:42:00Z">
        <w:r>
          <w:rPr>
            <w:rFonts w:ascii="Times New Roman" w:hAnsi="Times New Roman" w:cs="Times New Roman"/>
            <w:sz w:val="24"/>
            <w:szCs w:val="24"/>
          </w:rPr>
          <w:t>p. Preferred reporting items for systematic reviews and meta-analyses: the PRISMA statement. PLoS Med.</w:t>
        </w:r>
      </w:ins>
      <w:ins w:id="1237" w:author="Stephen" w:date="2018-12-20T16:43:00Z">
        <w:r>
          <w:rPr>
            <w:rFonts w:ascii="Times New Roman" w:hAnsi="Times New Roman" w:cs="Times New Roman"/>
            <w:sz w:val="24"/>
            <w:szCs w:val="24"/>
          </w:rPr>
          <w:t>2009;6(7):e1000097</w:t>
        </w:r>
      </w:ins>
    </w:p>
    <w:p w:rsidR="00000000" w:rsidRDefault="003E0FB8">
      <w:pPr>
        <w:pStyle w:val="ListParagraph"/>
        <w:numPr>
          <w:ilvl w:val="0"/>
          <w:numId w:val="6"/>
        </w:numPr>
        <w:spacing w:line="480" w:lineRule="auto"/>
        <w:rPr>
          <w:ins w:id="1238" w:author="Stephen" w:date="2018-12-21T08:46:00Z"/>
          <w:rFonts w:ascii="Times New Roman" w:hAnsi="Times New Roman" w:cs="Times New Roman"/>
          <w:sz w:val="24"/>
          <w:szCs w:val="24"/>
        </w:rPr>
        <w:pPrChange w:id="1239" w:author="Stephen" w:date="2018-12-20T16:31:00Z">
          <w:pPr>
            <w:spacing w:line="480" w:lineRule="auto"/>
          </w:pPr>
        </w:pPrChange>
      </w:pPr>
      <w:moveToRangeStart w:id="1240" w:author="Stephen" w:date="2018-12-21T08:46:00Z" w:name="move533145320"/>
      <w:moveTo w:id="1241" w:author="Stephen" w:date="2018-12-21T08:46:00Z">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moveTo>
      <w:moveToRangeEnd w:id="1240"/>
    </w:p>
    <w:p w:rsidR="003E0FB8" w:rsidRDefault="003E0FB8" w:rsidP="003E0FB8">
      <w:pPr>
        <w:pStyle w:val="ListParagraph"/>
        <w:numPr>
          <w:ilvl w:val="0"/>
          <w:numId w:val="6"/>
        </w:numPr>
        <w:spacing w:line="480" w:lineRule="auto"/>
        <w:rPr>
          <w:ins w:id="1242" w:author="Stephen" w:date="2018-12-21T08:47:00Z"/>
          <w:rFonts w:ascii="Times New Roman" w:hAnsi="Times New Roman" w:cs="Times New Roman"/>
          <w:sz w:val="24"/>
          <w:szCs w:val="24"/>
        </w:rPr>
      </w:pPr>
      <w:moveToRangeStart w:id="1243" w:author="Stephen" w:date="2018-12-21T08:47:00Z" w:name="move533145366"/>
      <w:moveTo w:id="1244" w:author="Stephen" w:date="2018-12-21T08:47:00Z">
        <w:r w:rsidRPr="003E0FB8">
          <w:rPr>
            <w:rFonts w:ascii="Times New Roman" w:hAnsi="Times New Roman" w:cs="Times New Roman"/>
            <w:sz w:val="24"/>
            <w:szCs w:val="24"/>
          </w:rPr>
          <w:t>Cappola AR, Arnold AM, Wulczn K, Carlson M, Robbins J, Psaty BM. Thyroid function in the euthyroid range and adverse outcomes in older adults. J Clin</w:t>
        </w:r>
      </w:moveTo>
      <w:ins w:id="1245" w:author="Stephen" w:date="2018-12-28T17:50:00Z">
        <w:r w:rsidR="00A608DD">
          <w:rPr>
            <w:rFonts w:ascii="Times New Roman" w:hAnsi="Times New Roman" w:cs="Times New Roman"/>
            <w:sz w:val="24"/>
            <w:szCs w:val="24"/>
          </w:rPr>
          <w:t xml:space="preserve"> </w:t>
        </w:r>
      </w:ins>
      <w:moveTo w:id="1246" w:author="Stephen" w:date="2018-12-21T08:47:00Z">
        <w:r w:rsidRPr="003E0FB8">
          <w:rPr>
            <w:rFonts w:ascii="Times New Roman" w:hAnsi="Times New Roman" w:cs="Times New Roman"/>
            <w:sz w:val="24"/>
            <w:szCs w:val="24"/>
          </w:rPr>
          <w:lastRenderedPageBreak/>
          <w:t>Endocrinol</w:t>
        </w:r>
      </w:moveTo>
      <w:ins w:id="1247" w:author="Stephen" w:date="2018-12-28T17:51:00Z">
        <w:r w:rsidR="007D3B60">
          <w:rPr>
            <w:rFonts w:ascii="Times New Roman" w:hAnsi="Times New Roman" w:cs="Times New Roman"/>
            <w:sz w:val="24"/>
            <w:szCs w:val="24"/>
          </w:rPr>
          <w:t xml:space="preserve"> </w:t>
        </w:r>
      </w:ins>
      <w:moveTo w:id="1248" w:author="Stephen" w:date="2018-12-21T08:47:00Z">
        <w:r w:rsidRPr="003E0FB8">
          <w:rPr>
            <w:rFonts w:ascii="Times New Roman" w:hAnsi="Times New Roman" w:cs="Times New Roman"/>
            <w:sz w:val="24"/>
            <w:szCs w:val="24"/>
          </w:rPr>
          <w:t>Metab 2015;100(3):1088-1096 DOI:10.1210/jc.2014-3586 (sensitivity difference)</w:t>
        </w:r>
      </w:moveTo>
    </w:p>
    <w:p w:rsidR="003E0FB8" w:rsidRPr="003E0FB8" w:rsidRDefault="003E0FB8" w:rsidP="003E0FB8">
      <w:pPr>
        <w:pStyle w:val="ListParagraph"/>
        <w:numPr>
          <w:ilvl w:val="0"/>
          <w:numId w:val="6"/>
        </w:numPr>
        <w:spacing w:line="480" w:lineRule="auto"/>
        <w:rPr>
          <w:ins w:id="1249" w:author="Stephen" w:date="2018-12-21T08:49:00Z"/>
          <w:rFonts w:ascii="Times New Roman" w:hAnsi="Times New Roman" w:cs="Times New Roman"/>
          <w:sz w:val="24"/>
          <w:szCs w:val="24"/>
        </w:rPr>
      </w:pPr>
      <w:ins w:id="1250" w:author="Stephen" w:date="2018-12-21T08:48:00Z">
        <w:r w:rsidRPr="003E0FB8">
          <w:rPr>
            <w:rFonts w:ascii="Times New Roman" w:hAnsi="Times New Roman" w:cs="Times New Roman"/>
            <w:sz w:val="24"/>
            <w:szCs w:val="24"/>
          </w:rPr>
          <w:t>Baumgartner C, da Costa BR, Collet TH, Feller M, Floriani C, Bauer DC, Cappola AR,</w:t>
        </w:r>
      </w:ins>
      <w:ins w:id="1251" w:author="Stephen" w:date="2018-12-21T08:49:00Z">
        <w:r w:rsidRPr="003E0FB8">
          <w:rPr>
            <w:rFonts w:ascii="Times New Roman" w:hAnsi="Times New Roman" w:cs="Times New Roman"/>
            <w:sz w:val="24"/>
            <w:szCs w:val="24"/>
          </w:rPr>
          <w:t xml:space="preserve"> Heckbert SR, Ceresini G, Gussekloo J, den Elzen WPJ, Peeters RP, Luben R, Völzke H, Dörr M, Walsh JP, Bremner A, Iacoviello M, Macfarlane P, Heeringa J, Stott DJ, Westendorp RGJ, Khaw KT, Magnani JW, Aujesky D, Rodondi N; Thyroid Studies </w:t>
        </w:r>
      </w:ins>
      <w:ins w:id="1252" w:author="Stephen" w:date="2018-12-28T17:51:00Z">
        <w:r w:rsidR="00A608DD" w:rsidRPr="003E0FB8">
          <w:rPr>
            <w:rFonts w:ascii="Times New Roman" w:hAnsi="Times New Roman" w:cs="Times New Roman"/>
            <w:sz w:val="24"/>
            <w:szCs w:val="24"/>
          </w:rPr>
          <w:t>Collaboration. Thyroid</w:t>
        </w:r>
      </w:ins>
      <w:ins w:id="1253" w:author="Stephen" w:date="2018-12-21T08:49:00Z">
        <w:r w:rsidRPr="003E0FB8">
          <w:rPr>
            <w:rFonts w:ascii="Times New Roman" w:hAnsi="Times New Roman" w:cs="Times New Roman"/>
            <w:sz w:val="24"/>
            <w:szCs w:val="24"/>
          </w:rPr>
          <w:t xml:space="preserve"> Studies </w:t>
        </w:r>
      </w:ins>
      <w:ins w:id="1254" w:author="Stephen" w:date="2018-12-28T17:51:00Z">
        <w:r w:rsidR="007D3B60" w:rsidRPr="003E0FB8">
          <w:rPr>
            <w:rFonts w:ascii="Times New Roman" w:hAnsi="Times New Roman" w:cs="Times New Roman"/>
            <w:sz w:val="24"/>
            <w:szCs w:val="24"/>
          </w:rPr>
          <w:t>Collaboration. Thyroid</w:t>
        </w:r>
      </w:ins>
      <w:ins w:id="1255" w:author="Stephen" w:date="2018-12-21T08:49:00Z">
        <w:r w:rsidRPr="003E0FB8">
          <w:rPr>
            <w:rFonts w:ascii="Times New Roman" w:hAnsi="Times New Roman" w:cs="Times New Roman"/>
            <w:sz w:val="24"/>
            <w:szCs w:val="24"/>
          </w:rPr>
          <w:t xml:space="preserve"> function within the normal range, subclinical hypothyroidism, and the risk of atrial fibrillation. Circulation 2017</w:t>
        </w:r>
      </w:ins>
      <w:ins w:id="1256" w:author="Stephen" w:date="2018-12-28T17:51:00Z">
        <w:r w:rsidR="007D3B60" w:rsidRPr="003E0FB8">
          <w:rPr>
            <w:rFonts w:ascii="Times New Roman" w:hAnsi="Times New Roman" w:cs="Times New Roman"/>
            <w:sz w:val="24"/>
            <w:szCs w:val="24"/>
          </w:rPr>
          <w:t>; 136</w:t>
        </w:r>
      </w:ins>
      <w:ins w:id="1257" w:author="Stephen" w:date="2018-12-21T08:49:00Z">
        <w:r w:rsidRPr="003E0FB8">
          <w:rPr>
            <w:rFonts w:ascii="Times New Roman" w:hAnsi="Times New Roman" w:cs="Times New Roman"/>
            <w:sz w:val="24"/>
            <w:szCs w:val="24"/>
          </w:rPr>
          <w:t>(22):2100-2116. DOI:10.1161/CIRCULATIONAHA.117.028753 (different sensitivity pit/heart)</w:t>
        </w:r>
      </w:ins>
    </w:p>
    <w:p w:rsidR="003E0FB8" w:rsidRPr="003E0FB8" w:rsidRDefault="003E0FB8" w:rsidP="003E0FB8">
      <w:pPr>
        <w:pStyle w:val="ListParagraph"/>
        <w:numPr>
          <w:ilvl w:val="0"/>
          <w:numId w:val="6"/>
        </w:numPr>
        <w:spacing w:line="480" w:lineRule="auto"/>
        <w:rPr>
          <w:ins w:id="1258" w:author="Stephen" w:date="2018-12-21T08:49:00Z"/>
          <w:rFonts w:ascii="Times New Roman" w:hAnsi="Times New Roman" w:cs="Times New Roman"/>
          <w:sz w:val="24"/>
          <w:szCs w:val="24"/>
        </w:rPr>
      </w:pPr>
      <w:ins w:id="1259" w:author="Stephen" w:date="2018-12-21T08:49:00Z">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ins>
    </w:p>
    <w:p w:rsidR="003E0FB8" w:rsidRPr="003E0FB8" w:rsidRDefault="003E0FB8" w:rsidP="003E0FB8">
      <w:pPr>
        <w:pStyle w:val="ListParagraph"/>
        <w:numPr>
          <w:ilvl w:val="0"/>
          <w:numId w:val="6"/>
        </w:numPr>
        <w:spacing w:line="480" w:lineRule="auto"/>
        <w:rPr>
          <w:ins w:id="1260" w:author="Stephen" w:date="2018-12-21T08:49:00Z"/>
          <w:rFonts w:ascii="Times New Roman" w:hAnsi="Times New Roman" w:cs="Times New Roman"/>
          <w:sz w:val="24"/>
          <w:szCs w:val="24"/>
        </w:rPr>
      </w:pPr>
      <w:ins w:id="1261" w:author="Stephen" w:date="2018-12-21T08:50:00Z">
        <w:r w:rsidRPr="00DE75B6">
          <w:rPr>
            <w:rFonts w:ascii="Times New Roman" w:hAnsi="Times New Roman" w:cs="Times New Roman"/>
            <w:sz w:val="24"/>
            <w:szCs w:val="24"/>
          </w:rPr>
          <w:t>Heeringa J, Hoogendoorn EH, van der Deure WM, Hofman A, Peeters RP, Hop WC, den Heijer M, Visser TJ, Witterman JC. High-normal thyroid function and the risk of atrial fibrillation: the Rotterdam study. Arch Int Med. 2008;168(20):2219-24 DOI: 10.1001/archinte.168.20.2219 (FT4- not sig 0.06)</w:t>
        </w:r>
      </w:ins>
    </w:p>
    <w:p w:rsidR="00000000" w:rsidRDefault="003E0FB8">
      <w:pPr>
        <w:pStyle w:val="ListParagraph"/>
        <w:numPr>
          <w:ilvl w:val="0"/>
          <w:numId w:val="6"/>
        </w:numPr>
        <w:spacing w:line="480" w:lineRule="auto"/>
        <w:rPr>
          <w:ins w:id="1262" w:author="Stephen" w:date="2018-12-21T08:48:00Z"/>
          <w:rFonts w:ascii="Times New Roman" w:hAnsi="Times New Roman" w:cs="Times New Roman"/>
          <w:sz w:val="24"/>
          <w:szCs w:val="24"/>
        </w:rPr>
        <w:pPrChange w:id="1263" w:author="Stephen" w:date="2018-12-21T08:48:00Z">
          <w:pPr>
            <w:pStyle w:val="ListParagraph"/>
            <w:numPr>
              <w:numId w:val="6"/>
            </w:numPr>
            <w:shd w:val="clear" w:color="auto" w:fill="FFFFFF"/>
            <w:spacing w:line="480" w:lineRule="auto"/>
            <w:ind w:hanging="360"/>
            <w:jc w:val="both"/>
          </w:pPr>
        </w:pPrChange>
      </w:pPr>
      <w:ins w:id="1264" w:author="Stephen" w:date="2018-12-21T08:50:00Z">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ins>
    </w:p>
    <w:p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ins w:id="1265" w:author="Stephen" w:date="2018-12-21T08:51:00Z">
        <w:r w:rsidRPr="00DE75B6">
          <w:rPr>
            <w:rFonts w:ascii="Times New Roman" w:hAnsi="Times New Roman" w:cs="Times New Roman"/>
            <w:sz w:val="24"/>
            <w:szCs w:val="24"/>
          </w:rPr>
          <w:t>Van Rijn LE, Pop VJ, Williams GR. Low bone mineral density is related to high physiological levels of free thyroxine in peri-menopausal women. Eur J Endocrinol. 2014;170(3):461-8 DOI:10.1530/EJE-13-0769</w:t>
        </w:r>
      </w:ins>
    </w:p>
    <w:p w:rsidR="00000000" w:rsidRDefault="003E0FB8">
      <w:pPr>
        <w:pStyle w:val="ListParagraph"/>
        <w:numPr>
          <w:ilvl w:val="0"/>
          <w:numId w:val="6"/>
        </w:numPr>
        <w:spacing w:line="480" w:lineRule="auto"/>
        <w:rPr>
          <w:ins w:id="1266" w:author="Stephen" w:date="2018-12-21T08:52:00Z"/>
          <w:rFonts w:ascii="Times New Roman" w:hAnsi="Times New Roman" w:cs="Times New Roman"/>
          <w:sz w:val="24"/>
          <w:szCs w:val="24"/>
        </w:rPr>
        <w:pPrChange w:id="1267" w:author="Stephen" w:date="2018-12-20T16:31:00Z">
          <w:pPr>
            <w:spacing w:line="480" w:lineRule="auto"/>
          </w:pPr>
        </w:pPrChange>
      </w:pPr>
      <w:moveToRangeStart w:id="1268" w:author="Stephen" w:date="2018-12-21T08:51:00Z" w:name="move533145642"/>
      <w:moveToRangeEnd w:id="1243"/>
      <w:moveTo w:id="1269" w:author="Stephen" w:date="2018-12-21T08:51:00Z">
        <w:r w:rsidRPr="00DE75B6">
          <w:rPr>
            <w:rFonts w:ascii="Times New Roman" w:hAnsi="Times New Roman" w:cs="Times New Roman"/>
            <w:sz w:val="24"/>
            <w:szCs w:val="24"/>
          </w:rPr>
          <w:t xml:space="preserve">Roef G, lapauw B, Goemaere S, Zmierczak H, Fliers T, Kaufman JM, Taes Y. Thyroid hormone status within the physiological range affects bone mass and density </w:t>
        </w:r>
        <w:r w:rsidRPr="00DE75B6">
          <w:rPr>
            <w:rFonts w:ascii="Times New Roman" w:hAnsi="Times New Roman" w:cs="Times New Roman"/>
            <w:sz w:val="24"/>
            <w:szCs w:val="24"/>
          </w:rPr>
          <w:lastRenderedPageBreak/>
          <w:t>in healthy men at the age of peak bone mass. Eur J Endocrinol. 2011 164(6): 1027-34 DOI:10.1530/EJE-10-1113</w:t>
        </w:r>
      </w:moveTo>
      <w:moveToRangeEnd w:id="1268"/>
    </w:p>
    <w:p w:rsidR="00000000" w:rsidRDefault="003E0FB8">
      <w:pPr>
        <w:pStyle w:val="ListParagraph"/>
        <w:numPr>
          <w:ilvl w:val="0"/>
          <w:numId w:val="6"/>
        </w:numPr>
        <w:spacing w:line="480" w:lineRule="auto"/>
        <w:rPr>
          <w:ins w:id="1270" w:author="Stephen" w:date="2018-12-21T08:52:00Z"/>
          <w:rFonts w:ascii="Times New Roman" w:hAnsi="Times New Roman" w:cs="Times New Roman"/>
          <w:sz w:val="24"/>
          <w:szCs w:val="24"/>
        </w:rPr>
        <w:pPrChange w:id="1271" w:author="Stephen" w:date="2018-12-20T16:31:00Z">
          <w:pPr>
            <w:spacing w:line="480" w:lineRule="auto"/>
          </w:pPr>
        </w:pPrChange>
      </w:pPr>
      <w:moveToRangeStart w:id="1272" w:author="Stephen" w:date="2018-12-21T08:52:00Z" w:name="move533145682"/>
      <w:moveTo w:id="1273" w:author="Stephen" w:date="2018-12-21T08:52:00Z">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moveTo>
      <w:ins w:id="1274" w:author="Stephen" w:date="2018-12-28T17:52:00Z">
        <w:r w:rsidR="007D3B60">
          <w:rPr>
            <w:rFonts w:ascii="Times New Roman" w:hAnsi="Times New Roman" w:cs="Times New Roman"/>
            <w:sz w:val="24"/>
            <w:szCs w:val="24"/>
          </w:rPr>
          <w:t xml:space="preserve"> </w:t>
        </w:r>
      </w:ins>
      <w:moveTo w:id="1275" w:author="Stephen" w:date="2018-12-21T08:52:00Z">
        <w:r w:rsidRPr="00DE75B6">
          <w:rPr>
            <w:rFonts w:ascii="Times New Roman" w:hAnsi="Times New Roman" w:cs="Times New Roman"/>
            <w:sz w:val="24"/>
            <w:szCs w:val="24"/>
          </w:rPr>
          <w:t>Endocrinol</w:t>
        </w:r>
      </w:moveTo>
      <w:ins w:id="1276" w:author="Stephen" w:date="2018-12-28T17:52:00Z">
        <w:r w:rsidR="007D3B60">
          <w:rPr>
            <w:rFonts w:ascii="Times New Roman" w:hAnsi="Times New Roman" w:cs="Times New Roman"/>
            <w:sz w:val="24"/>
            <w:szCs w:val="24"/>
          </w:rPr>
          <w:t xml:space="preserve"> </w:t>
        </w:r>
      </w:ins>
      <w:moveTo w:id="1277" w:author="Stephen" w:date="2018-12-21T08:52:00Z">
        <w:r w:rsidRPr="00DE75B6">
          <w:rPr>
            <w:rFonts w:ascii="Times New Roman" w:hAnsi="Times New Roman" w:cs="Times New Roman"/>
            <w:sz w:val="24"/>
            <w:szCs w:val="24"/>
          </w:rPr>
          <w:t>Metab. 2010;95(7):3173-81 DOI:10.1210/jc.2009-2630</w:t>
        </w:r>
      </w:moveTo>
      <w:moveToRangeEnd w:id="1272"/>
    </w:p>
    <w:p w:rsidR="00000000" w:rsidRDefault="003E0FB8">
      <w:pPr>
        <w:pStyle w:val="ListParagraph"/>
        <w:numPr>
          <w:ilvl w:val="0"/>
          <w:numId w:val="6"/>
        </w:numPr>
        <w:spacing w:line="480" w:lineRule="auto"/>
        <w:rPr>
          <w:ins w:id="1278" w:author="Stephen" w:date="2018-12-21T08:53:00Z"/>
          <w:rFonts w:ascii="Times New Roman" w:hAnsi="Times New Roman" w:cs="Times New Roman"/>
          <w:sz w:val="24"/>
          <w:szCs w:val="24"/>
        </w:rPr>
        <w:pPrChange w:id="1279" w:author="Stephen" w:date="2018-12-20T16:31:00Z">
          <w:pPr>
            <w:spacing w:line="480" w:lineRule="auto"/>
          </w:pPr>
        </w:pPrChange>
      </w:pPr>
      <w:moveToRangeStart w:id="1280" w:author="Stephen" w:date="2018-12-21T08:53:00Z" w:name="move533145728"/>
      <w:moveTo w:id="1281" w:author="Stephen" w:date="2018-12-21T08:53:00Z">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moveTo>
      <w:ins w:id="1282" w:author="Stephen" w:date="2018-12-28T17:53:00Z">
        <w:r w:rsidR="007D3B60">
          <w:rPr>
            <w:rFonts w:ascii="Times New Roman" w:hAnsi="Times New Roman" w:cs="Times New Roman"/>
            <w:sz w:val="24"/>
            <w:szCs w:val="24"/>
          </w:rPr>
          <w:t xml:space="preserve"> </w:t>
        </w:r>
      </w:ins>
      <w:moveTo w:id="1283" w:author="Stephen" w:date="2018-12-21T08:53:00Z">
        <w:r w:rsidRPr="00DE75B6">
          <w:rPr>
            <w:rFonts w:ascii="Times New Roman" w:hAnsi="Times New Roman" w:cs="Times New Roman"/>
            <w:sz w:val="24"/>
            <w:szCs w:val="24"/>
          </w:rPr>
          <w:t>Endocrinol (Oxf)2008;68(2):175-181 DOI: 10.1111/j.1365-2265.2007.0316.x</w:t>
        </w:r>
      </w:moveTo>
      <w:moveToRangeEnd w:id="1280"/>
    </w:p>
    <w:p w:rsidR="00000000" w:rsidRDefault="003E0FB8">
      <w:pPr>
        <w:pStyle w:val="ListParagraph"/>
        <w:numPr>
          <w:ilvl w:val="0"/>
          <w:numId w:val="6"/>
        </w:numPr>
        <w:spacing w:line="480" w:lineRule="auto"/>
        <w:rPr>
          <w:ins w:id="1284" w:author="Stephen" w:date="2018-12-21T08:54:00Z"/>
          <w:rFonts w:ascii="Times New Roman" w:hAnsi="Times New Roman" w:cs="Times New Roman"/>
          <w:sz w:val="24"/>
          <w:szCs w:val="24"/>
        </w:rPr>
        <w:pPrChange w:id="1285" w:author="Stephen" w:date="2018-12-20T16:31:00Z">
          <w:pPr>
            <w:spacing w:line="480" w:lineRule="auto"/>
          </w:pPr>
        </w:pPrChange>
      </w:pPr>
      <w:moveToRangeStart w:id="1286" w:author="Stephen" w:date="2018-12-21T08:54:00Z" w:name="move533145790"/>
      <w:moveTo w:id="1287" w:author="Stephen" w:date="2018-12-21T08:54:00Z">
        <w:r w:rsidRPr="00DE75B6">
          <w:rPr>
            <w:rFonts w:ascii="Times New Roman" w:hAnsi="Times New Roman" w:cs="Times New Roman"/>
            <w:sz w:val="24"/>
            <w:szCs w:val="24"/>
          </w:rPr>
          <w:t>Chan YX, Knuiman MW, Divitini ML, Brown SJ, Walsh J, Yeap BB. Lower TSH and higher free thyroxine predict incidence of prostate but not breast, colorectal or lung cancer. Eur J Endocrinol 2017;177(4):297-308 DOI:10.1530/EJE-17-0197 (both</w:t>
        </w:r>
      </w:moveTo>
      <w:moveToRangeEnd w:id="1286"/>
    </w:p>
    <w:p w:rsidR="003E0FB8" w:rsidRPr="005D1D58" w:rsidRDefault="003E0FB8" w:rsidP="003E0FB8">
      <w:pPr>
        <w:pStyle w:val="ListParagraph"/>
        <w:numPr>
          <w:ilvl w:val="0"/>
          <w:numId w:val="6"/>
        </w:numPr>
        <w:spacing w:line="480" w:lineRule="auto"/>
        <w:rPr>
          <w:rFonts w:ascii="Times New Roman" w:hAnsi="Times New Roman" w:cs="Times New Roman"/>
          <w:sz w:val="24"/>
          <w:szCs w:val="24"/>
        </w:rPr>
      </w:pPr>
      <w:moveToRangeStart w:id="1288" w:author="Stephen" w:date="2018-12-21T08:54:00Z" w:name="move533145808"/>
      <w:moveTo w:id="1289" w:author="Stephen" w:date="2018-12-21T08:54:00Z">
        <w:r w:rsidRPr="005D1D58">
          <w:rPr>
            <w:rFonts w:ascii="Times New Roman" w:hAnsi="Times New Roman" w:cs="Times New Roman"/>
            <w:sz w:val="24"/>
            <w:szCs w:val="24"/>
          </w:rPr>
          <w:t>Tosovic A, Becker C, Bondeson A-G, Bondeson L, Ericsson U-B, Malm J, Manjer J. Prospectively measured thyroid hormones and thyroid peroxid</w:t>
        </w:r>
      </w:moveTo>
      <w:ins w:id="1290" w:author="Stephen" w:date="2018-12-28T17:53:00Z">
        <w:r w:rsidR="007D3B60">
          <w:rPr>
            <w:rFonts w:ascii="Times New Roman" w:hAnsi="Times New Roman" w:cs="Times New Roman"/>
            <w:sz w:val="24"/>
            <w:szCs w:val="24"/>
          </w:rPr>
          <w:t>a</w:t>
        </w:r>
      </w:ins>
      <w:moveTo w:id="1291" w:author="Stephen" w:date="2018-12-21T08:54:00Z">
        <w:del w:id="1292" w:author="Stephen" w:date="2018-12-28T17:53:00Z">
          <w:r w:rsidRPr="005D1D58" w:rsidDel="007D3B60">
            <w:rPr>
              <w:rFonts w:ascii="Times New Roman" w:hAnsi="Times New Roman" w:cs="Times New Roman"/>
              <w:sz w:val="24"/>
              <w:szCs w:val="24"/>
            </w:rPr>
            <w:delText>i</w:delText>
          </w:r>
        </w:del>
        <w:r w:rsidRPr="005D1D58">
          <w:rPr>
            <w:rFonts w:ascii="Times New Roman" w:hAnsi="Times New Roman" w:cs="Times New Roman"/>
            <w:sz w:val="24"/>
            <w:szCs w:val="24"/>
          </w:rPr>
          <w:t>se antibodies in relation to breast cancer risk. Int J Cancer 2012;131(9):226-2133 DOI:10.1002/ijc.27470</w:t>
        </w:r>
      </w:moveTo>
    </w:p>
    <w:moveToRangeEnd w:id="1288"/>
    <w:p w:rsidR="003E0FB8" w:rsidRPr="003E0FB8" w:rsidRDefault="003E0FB8" w:rsidP="003E0FB8">
      <w:pPr>
        <w:pStyle w:val="ListParagraph"/>
        <w:numPr>
          <w:ilvl w:val="0"/>
          <w:numId w:val="6"/>
        </w:numPr>
        <w:spacing w:line="480" w:lineRule="auto"/>
        <w:rPr>
          <w:ins w:id="1293" w:author="Stephen" w:date="2018-12-21T08:54:00Z"/>
          <w:rFonts w:ascii="Times New Roman" w:hAnsi="Times New Roman" w:cs="Times New Roman"/>
          <w:sz w:val="24"/>
          <w:szCs w:val="24"/>
        </w:rPr>
      </w:pPr>
      <w:ins w:id="1294" w:author="Stephen" w:date="2018-12-21T08:54:00Z">
        <w:r w:rsidRPr="003E0FB8">
          <w:rPr>
            <w:rFonts w:ascii="Times New Roman" w:hAnsi="Times New Roman" w:cs="Times New Roman"/>
            <w:sz w:val="24"/>
            <w:szCs w:val="24"/>
          </w:rPr>
          <w:t>Khan SR, Chaker L, Ruiter R, Aerts JGJV, Hoffman A, Deghan A, Franco OH, Stricker BHC, Peeters RP. Thyroid function and cancer risk: The Rotterdam Study. J Clin Endocrinol Metab 2016</w:t>
        </w:r>
      </w:ins>
      <w:ins w:id="1295" w:author="Stephen" w:date="2018-12-28T18:08:00Z">
        <w:r w:rsidR="00A62984" w:rsidRPr="003E0FB8">
          <w:rPr>
            <w:rFonts w:ascii="Times New Roman" w:hAnsi="Times New Roman" w:cs="Times New Roman"/>
            <w:sz w:val="24"/>
            <w:szCs w:val="24"/>
          </w:rPr>
          <w:t>; 12</w:t>
        </w:r>
      </w:ins>
      <w:ins w:id="1296" w:author="Stephen" w:date="2018-12-21T08:54:00Z">
        <w:r w:rsidRPr="003E0FB8">
          <w:rPr>
            <w:rFonts w:ascii="Times New Roman" w:hAnsi="Times New Roman" w:cs="Times New Roman"/>
            <w:sz w:val="24"/>
            <w:szCs w:val="24"/>
          </w:rPr>
          <w:t>(1):5030-5036. DOI:10.1210/jc.2016-2104</w:t>
        </w:r>
      </w:ins>
    </w:p>
    <w:p w:rsidR="003E7197" w:rsidRDefault="003E7197" w:rsidP="003E7197">
      <w:pPr>
        <w:pStyle w:val="ListParagraph"/>
        <w:numPr>
          <w:ilvl w:val="0"/>
          <w:numId w:val="6"/>
        </w:numPr>
        <w:spacing w:line="480" w:lineRule="auto"/>
        <w:rPr>
          <w:ins w:id="1297" w:author="Stephen" w:date="2018-12-24T18:19:00Z"/>
          <w:rFonts w:ascii="Times New Roman" w:hAnsi="Times New Roman" w:cs="Times New Roman"/>
          <w:sz w:val="24"/>
          <w:szCs w:val="24"/>
        </w:rPr>
      </w:pPr>
      <w:ins w:id="1298" w:author="Stephen" w:date="2018-12-24T18:19:00Z">
        <w:r w:rsidRPr="00DE75B6">
          <w:rPr>
            <w:rFonts w:ascii="Times New Roman" w:hAnsi="Times New Roman" w:cs="Times New Roman"/>
            <w:sz w:val="24"/>
            <w:szCs w:val="24"/>
          </w:rPr>
          <w:t xml:space="preserve">Ittermann T, Haring R, Wallaschofski H, Baumeister S, Nauck, M, Dörr M, Lerch M, Meyer zuSchwabedissen HE, Rosskopf D, Völzke H. Inverse association between serum free thyroxine levels and hepatic steatosis: results from the study of health in </w:t>
        </w:r>
        <w:r w:rsidRPr="00DE75B6">
          <w:rPr>
            <w:rFonts w:ascii="Times New Roman" w:hAnsi="Times New Roman" w:cs="Times New Roman"/>
            <w:sz w:val="24"/>
            <w:szCs w:val="24"/>
          </w:rPr>
          <w:lastRenderedPageBreak/>
          <w:t>Pomerania. Thyroid 2012; 22(6):568-574 DOI: 10.1089/thy.2011.0279 (DIRECTION OF CAUSALITY)</w:t>
        </w:r>
      </w:ins>
    </w:p>
    <w:p w:rsidR="003E7197" w:rsidRDefault="003E7197" w:rsidP="003E7197">
      <w:pPr>
        <w:pStyle w:val="ListParagraph"/>
        <w:numPr>
          <w:ilvl w:val="0"/>
          <w:numId w:val="6"/>
        </w:numPr>
        <w:spacing w:line="480" w:lineRule="auto"/>
        <w:rPr>
          <w:ins w:id="1299" w:author="Stephen" w:date="2018-12-24T18:19:00Z"/>
          <w:rFonts w:ascii="Times New Roman" w:hAnsi="Times New Roman" w:cs="Times New Roman"/>
          <w:sz w:val="24"/>
          <w:szCs w:val="24"/>
        </w:rPr>
      </w:pPr>
      <w:ins w:id="1300" w:author="Stephen" w:date="2018-12-24T18:19:00Z">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ins>
    </w:p>
    <w:p w:rsidR="003E7197" w:rsidRDefault="003E7197" w:rsidP="003E7197">
      <w:pPr>
        <w:pStyle w:val="ListParagraph"/>
        <w:numPr>
          <w:ilvl w:val="0"/>
          <w:numId w:val="6"/>
        </w:numPr>
        <w:spacing w:line="480" w:lineRule="auto"/>
        <w:rPr>
          <w:ins w:id="1301" w:author="Stephen" w:date="2018-12-24T18:19:00Z"/>
          <w:rFonts w:ascii="Times New Roman" w:hAnsi="Times New Roman" w:cs="Times New Roman"/>
          <w:sz w:val="24"/>
          <w:szCs w:val="24"/>
        </w:rPr>
      </w:pPr>
      <w:ins w:id="1302" w:author="Stephen" w:date="2018-12-24T18:19:00Z">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ins>
      <w:ins w:id="1303" w:author="Stephen" w:date="2018-12-28T17:54:00Z">
        <w:r w:rsidR="007D3B60">
          <w:rPr>
            <w:rFonts w:ascii="Times New Roman" w:hAnsi="Times New Roman" w:cs="Times New Roman"/>
            <w:sz w:val="24"/>
            <w:szCs w:val="24"/>
          </w:rPr>
          <w:t xml:space="preserve"> </w:t>
        </w:r>
      </w:ins>
      <w:ins w:id="1304" w:author="Stephen" w:date="2018-12-24T18:19:00Z">
        <w:r w:rsidRPr="00DE75B6">
          <w:rPr>
            <w:rFonts w:ascii="Times New Roman" w:hAnsi="Times New Roman" w:cs="Times New Roman"/>
            <w:sz w:val="24"/>
            <w:szCs w:val="24"/>
          </w:rPr>
          <w:t>Endocrinol</w:t>
        </w:r>
      </w:ins>
      <w:ins w:id="1305" w:author="Stephen" w:date="2018-12-28T17:55:00Z">
        <w:r w:rsidR="007D3B60">
          <w:rPr>
            <w:rFonts w:ascii="Times New Roman" w:hAnsi="Times New Roman" w:cs="Times New Roman"/>
            <w:sz w:val="24"/>
            <w:szCs w:val="24"/>
          </w:rPr>
          <w:t xml:space="preserve"> </w:t>
        </w:r>
      </w:ins>
      <w:ins w:id="1306" w:author="Stephen" w:date="2018-12-24T18:19:00Z">
        <w:r w:rsidRPr="00DE75B6">
          <w:rPr>
            <w:rFonts w:ascii="Times New Roman" w:hAnsi="Times New Roman" w:cs="Times New Roman"/>
            <w:sz w:val="24"/>
            <w:szCs w:val="24"/>
          </w:rPr>
          <w:t>Metab 2016;101(8):3204-3211 DOI: 10.1012/jc.2016-1300 (altered set point)</w:t>
        </w:r>
      </w:ins>
    </w:p>
    <w:p w:rsidR="003E7197" w:rsidRPr="003E0FB8" w:rsidRDefault="003E7197" w:rsidP="003E7197">
      <w:pPr>
        <w:pStyle w:val="ListParagraph"/>
        <w:numPr>
          <w:ilvl w:val="0"/>
          <w:numId w:val="6"/>
        </w:numPr>
        <w:shd w:val="clear" w:color="auto" w:fill="FFFFFF"/>
        <w:spacing w:line="480" w:lineRule="auto"/>
        <w:jc w:val="both"/>
        <w:rPr>
          <w:ins w:id="1307" w:author="Stephen" w:date="2018-12-24T18:20:00Z"/>
          <w:rFonts w:ascii="Times New Roman" w:hAnsi="Times New Roman" w:cs="Times New Roman"/>
          <w:sz w:val="24"/>
          <w:szCs w:val="24"/>
        </w:rPr>
      </w:pPr>
      <w:ins w:id="1308" w:author="Stephen" w:date="2018-12-24T18:20:00Z">
        <w:r w:rsidRPr="003E0FB8">
          <w:rPr>
            <w:rFonts w:ascii="Times New Roman" w:hAnsi="Times New Roman" w:cs="Times New Roman"/>
            <w:sz w:val="24"/>
            <w:szCs w:val="24"/>
          </w:rPr>
          <w: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t>
        </w:r>
      </w:ins>
    </w:p>
    <w:p w:rsidR="003E7197" w:rsidRDefault="0052229A" w:rsidP="003E7197">
      <w:pPr>
        <w:pStyle w:val="ListParagraph"/>
        <w:numPr>
          <w:ilvl w:val="0"/>
          <w:numId w:val="6"/>
        </w:numPr>
        <w:spacing w:line="480" w:lineRule="auto"/>
        <w:rPr>
          <w:ins w:id="1309" w:author="Stephen" w:date="2018-12-24T18:20:00Z"/>
          <w:rFonts w:ascii="Times New Roman" w:hAnsi="Times New Roman" w:cs="Times New Roman"/>
          <w:sz w:val="24"/>
          <w:szCs w:val="24"/>
        </w:rPr>
      </w:pPr>
      <w:ins w:id="1310" w:author="Stephen" w:date="2018-12-24T18:20:00Z">
        <w:r>
          <w:rPr>
            <w:rFonts w:ascii="Times New Roman" w:hAnsi="Times New Roman" w:cs="Times New Roman"/>
            <w:sz w:val="24"/>
            <w:szCs w:val="24"/>
          </w:rPr>
          <w:t xml:space="preserve">Roos A, Bakker SJ, Links TP, </w:t>
        </w:r>
      </w:ins>
      <w:ins w:id="1311" w:author="Stephen" w:date="2018-12-28T17:55:00Z">
        <w:r>
          <w:rPr>
            <w:rFonts w:ascii="Times New Roman" w:hAnsi="Times New Roman" w:cs="Times New Roman"/>
            <w:sz w:val="24"/>
            <w:szCs w:val="24"/>
          </w:rPr>
          <w:t>G</w:t>
        </w:r>
      </w:ins>
      <w:ins w:id="1312" w:author="Stephen" w:date="2018-12-24T18:20:00Z">
        <w:r w:rsidR="003E7197" w:rsidRPr="00DE75B6">
          <w:rPr>
            <w:rFonts w:ascii="Times New Roman" w:hAnsi="Times New Roman" w:cs="Times New Roman"/>
            <w:sz w:val="24"/>
            <w:szCs w:val="24"/>
          </w:rPr>
          <w:t>ans RO, Wolffenbuttel BH. Thyroid function is associated with components of the metabolic syndrome in euthyroid subjects. J Clin</w:t>
        </w:r>
      </w:ins>
      <w:ins w:id="1313" w:author="Stephen" w:date="2018-12-28T17:56:00Z">
        <w:r>
          <w:rPr>
            <w:rFonts w:ascii="Times New Roman" w:hAnsi="Times New Roman" w:cs="Times New Roman"/>
            <w:sz w:val="24"/>
            <w:szCs w:val="24"/>
          </w:rPr>
          <w:t xml:space="preserve"> </w:t>
        </w:r>
      </w:ins>
      <w:ins w:id="1314" w:author="Stephen" w:date="2018-12-24T18:20:00Z">
        <w:r w:rsidR="003E7197" w:rsidRPr="00DE75B6">
          <w:rPr>
            <w:rFonts w:ascii="Times New Roman" w:hAnsi="Times New Roman" w:cs="Times New Roman"/>
            <w:sz w:val="24"/>
            <w:szCs w:val="24"/>
          </w:rPr>
          <w:t>Endocrinol</w:t>
        </w:r>
      </w:ins>
      <w:ins w:id="1315" w:author="Stephen" w:date="2018-12-28T17:56:00Z">
        <w:r>
          <w:rPr>
            <w:rFonts w:ascii="Times New Roman" w:hAnsi="Times New Roman" w:cs="Times New Roman"/>
            <w:sz w:val="24"/>
            <w:szCs w:val="24"/>
          </w:rPr>
          <w:t xml:space="preserve"> </w:t>
        </w:r>
      </w:ins>
      <w:ins w:id="1316" w:author="Stephen" w:date="2018-12-24T18:20:00Z">
        <w:r w:rsidR="003E7197" w:rsidRPr="00DE75B6">
          <w:rPr>
            <w:rFonts w:ascii="Times New Roman" w:hAnsi="Times New Roman" w:cs="Times New Roman"/>
            <w:sz w:val="24"/>
            <w:szCs w:val="24"/>
          </w:rPr>
          <w:t>Metab. 2007;92(2):491-6 DOI:10.1210/jc.2006-1718 (PITUITARY SENSITIVITY &lt; PERIPHERAL)</w:t>
        </w:r>
      </w:ins>
    </w:p>
    <w:p w:rsidR="003E7197" w:rsidRDefault="003E7197" w:rsidP="003E7197">
      <w:pPr>
        <w:pStyle w:val="ListParagraph"/>
        <w:numPr>
          <w:ilvl w:val="0"/>
          <w:numId w:val="6"/>
        </w:numPr>
        <w:spacing w:line="480" w:lineRule="auto"/>
        <w:rPr>
          <w:ins w:id="1317" w:author="Stephen" w:date="2018-12-24T18:20:00Z"/>
          <w:rFonts w:ascii="Times New Roman" w:hAnsi="Times New Roman" w:cs="Times New Roman"/>
          <w:sz w:val="24"/>
          <w:szCs w:val="24"/>
        </w:rPr>
      </w:pPr>
      <w:ins w:id="1318" w:author="Stephen" w:date="2018-12-24T18:20:00Z">
        <w:r w:rsidRPr="00DE75B6">
          <w:rPr>
            <w:rFonts w:ascii="Times New Roman" w:hAnsi="Times New Roman" w:cs="Times New Roman"/>
            <w:sz w:val="24"/>
            <w:szCs w:val="24"/>
          </w:rPr>
          <w:t>Garduño-Garcia J, Alvirde- Garcia U, López-Carrasco G, Mendoza M, Mehta R, Arellano-Campos O, Choza</w:t>
        </w:r>
      </w:ins>
      <w:ins w:id="1319" w:author="Stephen" w:date="2018-12-28T17:56:00Z">
        <w:r w:rsidR="0052229A">
          <w:rPr>
            <w:rFonts w:ascii="Times New Roman" w:hAnsi="Times New Roman" w:cs="Times New Roman"/>
            <w:sz w:val="24"/>
            <w:szCs w:val="24"/>
          </w:rPr>
          <w:t xml:space="preserve"> </w:t>
        </w:r>
      </w:ins>
      <w:ins w:id="1320" w:author="Stephen" w:date="2018-12-24T18:20:00Z">
        <w:r w:rsidRPr="00DE75B6">
          <w:rPr>
            <w:rFonts w:ascii="Times New Roman" w:hAnsi="Times New Roman" w:cs="Times New Roman"/>
            <w:sz w:val="24"/>
            <w:szCs w:val="24"/>
          </w:rPr>
          <w:t>R,</w:t>
        </w:r>
      </w:ins>
      <w:ins w:id="1321" w:author="Stephen" w:date="2018-12-28T17:56:00Z">
        <w:r w:rsidR="0052229A">
          <w:rPr>
            <w:rFonts w:ascii="Times New Roman" w:hAnsi="Times New Roman" w:cs="Times New Roman"/>
            <w:sz w:val="24"/>
            <w:szCs w:val="24"/>
          </w:rPr>
          <w:t xml:space="preserve"> </w:t>
        </w:r>
      </w:ins>
      <w:ins w:id="1322" w:author="Stephen" w:date="2018-12-24T18:20:00Z">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 (Different markers SC H not assoc c metabolic syn; in reality TSH adds little))</w:t>
        </w:r>
      </w:ins>
    </w:p>
    <w:p w:rsidR="003E7197" w:rsidRDefault="003E7197" w:rsidP="003E7197">
      <w:pPr>
        <w:pStyle w:val="ListParagraph"/>
        <w:numPr>
          <w:ilvl w:val="0"/>
          <w:numId w:val="6"/>
        </w:numPr>
        <w:spacing w:line="480" w:lineRule="auto"/>
        <w:rPr>
          <w:ins w:id="1323" w:author="Stephen" w:date="2018-12-24T18:20:00Z"/>
          <w:rFonts w:ascii="Times New Roman" w:hAnsi="Times New Roman" w:cs="Times New Roman"/>
          <w:sz w:val="24"/>
          <w:szCs w:val="24"/>
        </w:rPr>
      </w:pPr>
      <w:ins w:id="1324" w:author="Stephen" w:date="2018-12-24T18:20:00Z">
        <w:r w:rsidRPr="00DE75B6">
          <w:rPr>
            <w:rFonts w:ascii="Times New Roman" w:hAnsi="Times New Roman" w:cs="Times New Roman"/>
            <w:sz w:val="24"/>
            <w:szCs w:val="24"/>
          </w:rPr>
          <w:lastRenderedPageBreak/>
          <w:t>Lin SY, Wang YY, Liu PH, Lai WA, Sheu WH. Lower serum free thyroxine levels are associated with metabolic syndrome in a Chinese population. Metabolism 2005;54(11):1524-8 DOI: 10.1016/j.metabol.2005.05.020 (T4 + TSH not recorded)</w:t>
        </w:r>
      </w:ins>
    </w:p>
    <w:p w:rsidR="003E7197" w:rsidRDefault="003E7197" w:rsidP="003E7197">
      <w:pPr>
        <w:pStyle w:val="ListParagraph"/>
        <w:numPr>
          <w:ilvl w:val="0"/>
          <w:numId w:val="6"/>
        </w:numPr>
        <w:spacing w:line="480" w:lineRule="auto"/>
        <w:rPr>
          <w:ins w:id="1325" w:author="Stephen" w:date="2018-12-24T18:20:00Z"/>
          <w:rFonts w:ascii="Times New Roman" w:hAnsi="Times New Roman" w:cs="Times New Roman"/>
          <w:sz w:val="24"/>
          <w:szCs w:val="24"/>
        </w:rPr>
      </w:pPr>
      <w:ins w:id="1326" w:author="Stephen" w:date="2018-12-24T18:20:00Z">
        <w:r w:rsidRPr="00DE75B6">
          <w:rPr>
            <w:rFonts w:ascii="Times New Roman" w:hAnsi="Times New Roman" w:cs="Times New Roman"/>
            <w:sz w:val="24"/>
            <w:szCs w:val="24"/>
          </w:rPr>
          <w:t xml:space="preserve">Waring AC, Rodondi N, Harrison S, Kanava AM, Simonsick EM, Milkovic I, Satterfield S, Newman AB, Bauer DC, for the Health, Aging and Body Composition (Health ABC) Study. Thyroid function and prevalent and incident metabolic syndrome in older adults: The </w:t>
        </w:r>
      </w:ins>
      <w:ins w:id="1327" w:author="Stephen" w:date="2018-12-28T17:57:00Z">
        <w:r w:rsidR="0052229A" w:rsidRPr="00DE75B6">
          <w:rPr>
            <w:rFonts w:ascii="Times New Roman" w:hAnsi="Times New Roman" w:cs="Times New Roman"/>
            <w:sz w:val="24"/>
            <w:szCs w:val="24"/>
          </w:rPr>
          <w:t>Health,</w:t>
        </w:r>
      </w:ins>
      <w:ins w:id="1328" w:author="Stephen" w:date="2018-12-24T18:20:00Z">
        <w:r w:rsidRPr="00DE75B6">
          <w:rPr>
            <w:rFonts w:ascii="Times New Roman" w:hAnsi="Times New Roman" w:cs="Times New Roman"/>
            <w:sz w:val="24"/>
            <w:szCs w:val="24"/>
          </w:rPr>
          <w:t xml:space="preserve"> Aging, and Body Composition Study. Clin</w:t>
        </w:r>
      </w:ins>
      <w:ins w:id="1329" w:author="Stephen" w:date="2018-12-28T17:57:00Z">
        <w:r w:rsidR="0052229A">
          <w:rPr>
            <w:rFonts w:ascii="Times New Roman" w:hAnsi="Times New Roman" w:cs="Times New Roman"/>
            <w:sz w:val="24"/>
            <w:szCs w:val="24"/>
          </w:rPr>
          <w:t xml:space="preserve"> </w:t>
        </w:r>
      </w:ins>
      <w:ins w:id="1330" w:author="Stephen" w:date="2018-12-24T18:20:00Z">
        <w:r w:rsidRPr="00DE75B6">
          <w:rPr>
            <w:rFonts w:ascii="Times New Roman" w:hAnsi="Times New Roman" w:cs="Times New Roman"/>
            <w:sz w:val="24"/>
            <w:szCs w:val="24"/>
          </w:rPr>
          <w:t>Endocrinol (Oxf).2012;76(6):911-918 DOI: 10.1111/j.1365-2265.2011.04328.x (ALSO DIRECTION CAUSALITY)</w:t>
        </w:r>
      </w:ins>
    </w:p>
    <w:p w:rsidR="003E7197" w:rsidRDefault="003E7197" w:rsidP="003E7197">
      <w:pPr>
        <w:pStyle w:val="ListParagraph"/>
        <w:numPr>
          <w:ilvl w:val="0"/>
          <w:numId w:val="6"/>
        </w:numPr>
        <w:spacing w:line="480" w:lineRule="auto"/>
        <w:rPr>
          <w:ins w:id="1331" w:author="Stephen" w:date="2018-12-24T18:20:00Z"/>
          <w:rFonts w:ascii="Times New Roman" w:hAnsi="Times New Roman" w:cs="Times New Roman"/>
          <w:sz w:val="24"/>
          <w:szCs w:val="24"/>
        </w:rPr>
      </w:pPr>
      <w:ins w:id="1332" w:author="Stephen" w:date="2018-12-24T18:20:00Z">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ins>
    </w:p>
    <w:p w:rsidR="003E7197" w:rsidRDefault="003E7197" w:rsidP="003E7197">
      <w:pPr>
        <w:pStyle w:val="ListParagraph"/>
        <w:numPr>
          <w:ilvl w:val="0"/>
          <w:numId w:val="6"/>
        </w:numPr>
        <w:spacing w:line="480" w:lineRule="auto"/>
        <w:rPr>
          <w:ins w:id="1333" w:author="Stephen" w:date="2018-12-24T18:20:00Z"/>
          <w:rFonts w:ascii="Times New Roman" w:hAnsi="Times New Roman" w:cs="Times New Roman"/>
          <w:sz w:val="24"/>
          <w:szCs w:val="24"/>
        </w:rPr>
      </w:pPr>
      <w:ins w:id="1334" w:author="Stephen" w:date="2018-12-24T18:20:00Z">
        <w:r w:rsidRPr="00DE75B6">
          <w:rPr>
            <w:rFonts w:ascii="Times New Roman" w:hAnsi="Times New Roman" w:cs="Times New Roman"/>
            <w:sz w:val="24"/>
            <w:szCs w:val="24"/>
          </w:rPr>
          <w:t>Makepeace AE, Bremmer AP, O’Leary P, Leedman PJ, Feddema P, Michelangeli V, Walsh JP. Significant inverse relationship between serum free T4 concentration and body mass index in euthyroid subjects: differences between smokers and non-smokers. Clin</w:t>
        </w:r>
      </w:ins>
      <w:ins w:id="1335" w:author="Stephen" w:date="2018-12-28T17:57:00Z">
        <w:r w:rsidR="0052229A">
          <w:rPr>
            <w:rFonts w:ascii="Times New Roman" w:hAnsi="Times New Roman" w:cs="Times New Roman"/>
            <w:sz w:val="24"/>
            <w:szCs w:val="24"/>
          </w:rPr>
          <w:t xml:space="preserve"> </w:t>
        </w:r>
      </w:ins>
      <w:ins w:id="1336" w:author="Stephen" w:date="2018-12-24T18:20:00Z">
        <w:r w:rsidRPr="00DE75B6">
          <w:rPr>
            <w:rFonts w:ascii="Times New Roman" w:hAnsi="Times New Roman" w:cs="Times New Roman"/>
            <w:sz w:val="24"/>
            <w:szCs w:val="24"/>
          </w:rPr>
          <w:t>Endocrinol (Oxf) 2008;69(4):648-652 DOI:10.111/j.1365-2265.2008.03239.x</w:t>
        </w:r>
      </w:ins>
    </w:p>
    <w:p w:rsidR="003E7197" w:rsidRDefault="003E7197" w:rsidP="003E7197">
      <w:pPr>
        <w:pStyle w:val="ListParagraph"/>
        <w:numPr>
          <w:ilvl w:val="0"/>
          <w:numId w:val="6"/>
        </w:numPr>
        <w:spacing w:line="480" w:lineRule="auto"/>
        <w:rPr>
          <w:ins w:id="1337" w:author="Stephen" w:date="2018-12-24T18:20:00Z"/>
          <w:rFonts w:ascii="Times New Roman" w:hAnsi="Times New Roman" w:cs="Times New Roman"/>
          <w:sz w:val="24"/>
          <w:szCs w:val="24"/>
        </w:rPr>
      </w:pPr>
      <w:ins w:id="1338" w:author="Stephen" w:date="2018-12-24T18:20:00Z">
        <w:r w:rsidRPr="00DE75B6">
          <w:rPr>
            <w:rFonts w:ascii="Times New Roman" w:hAnsi="Times New Roman" w:cs="Times New Roman"/>
            <w:sz w:val="24"/>
            <w:szCs w:val="24"/>
          </w:rPr>
          <w:t>Knudsen N, Laurberg P, Rasmussen LB, Bulow I, Perrild H, Ovesen L, Jørgensen T. Small differences in thyroid function may be important for body mass index and the occurrence of obesity in the population.  J Clin</w:t>
        </w:r>
      </w:ins>
      <w:ins w:id="1339" w:author="Stephen" w:date="2018-12-28T17:57:00Z">
        <w:r w:rsidR="0052229A">
          <w:rPr>
            <w:rFonts w:ascii="Times New Roman" w:hAnsi="Times New Roman" w:cs="Times New Roman"/>
            <w:sz w:val="24"/>
            <w:szCs w:val="24"/>
          </w:rPr>
          <w:t xml:space="preserve"> </w:t>
        </w:r>
      </w:ins>
      <w:ins w:id="1340" w:author="Stephen" w:date="2018-12-24T18:20:00Z">
        <w:r w:rsidRPr="00DE75B6">
          <w:rPr>
            <w:rFonts w:ascii="Times New Roman" w:hAnsi="Times New Roman" w:cs="Times New Roman"/>
            <w:sz w:val="24"/>
            <w:szCs w:val="24"/>
          </w:rPr>
          <w:t>Endocrinol</w:t>
        </w:r>
      </w:ins>
      <w:ins w:id="1341" w:author="Stephen" w:date="2018-12-28T17:57:00Z">
        <w:r w:rsidR="0052229A">
          <w:rPr>
            <w:rFonts w:ascii="Times New Roman" w:hAnsi="Times New Roman" w:cs="Times New Roman"/>
            <w:sz w:val="24"/>
            <w:szCs w:val="24"/>
          </w:rPr>
          <w:t xml:space="preserve"> </w:t>
        </w:r>
      </w:ins>
      <w:ins w:id="1342" w:author="Stephen" w:date="2018-12-24T18:20:00Z">
        <w:r w:rsidRPr="00DE75B6">
          <w:rPr>
            <w:rFonts w:ascii="Times New Roman" w:hAnsi="Times New Roman" w:cs="Times New Roman"/>
            <w:sz w:val="24"/>
            <w:szCs w:val="24"/>
          </w:rPr>
          <w:t>Metab 2005; 90(7):4019-24 DOI: 10.1210/jc.2004-2225 (both)</w:t>
        </w:r>
      </w:ins>
    </w:p>
    <w:p w:rsidR="003E7197" w:rsidRDefault="003E7197" w:rsidP="003E7197">
      <w:pPr>
        <w:pStyle w:val="ListParagraph"/>
        <w:numPr>
          <w:ilvl w:val="0"/>
          <w:numId w:val="6"/>
        </w:numPr>
        <w:spacing w:line="480" w:lineRule="auto"/>
        <w:rPr>
          <w:ins w:id="1343" w:author="Stephen" w:date="2018-12-24T18:20:00Z"/>
          <w:rFonts w:ascii="Times New Roman" w:hAnsi="Times New Roman" w:cs="Times New Roman"/>
          <w:sz w:val="24"/>
          <w:szCs w:val="24"/>
        </w:rPr>
      </w:pPr>
      <w:ins w:id="1344" w:author="Stephen" w:date="2018-12-24T18:20:00Z">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ins>
    </w:p>
    <w:p w:rsidR="003E7197" w:rsidRPr="003E0FB8" w:rsidRDefault="003E7197" w:rsidP="003E7197">
      <w:pPr>
        <w:pStyle w:val="ListParagraph"/>
        <w:numPr>
          <w:ilvl w:val="0"/>
          <w:numId w:val="6"/>
        </w:numPr>
        <w:autoSpaceDE w:val="0"/>
        <w:autoSpaceDN w:val="0"/>
        <w:adjustRightInd w:val="0"/>
        <w:spacing w:after="0" w:line="480" w:lineRule="auto"/>
        <w:rPr>
          <w:ins w:id="1345" w:author="Stephen" w:date="2018-12-24T18:20:00Z"/>
          <w:rFonts w:ascii="Times New Roman" w:hAnsi="Times New Roman" w:cs="Times New Roman"/>
          <w:sz w:val="24"/>
          <w:szCs w:val="24"/>
        </w:rPr>
      </w:pPr>
      <w:ins w:id="1346" w:author="Stephen" w:date="2018-12-24T18:20:00Z">
        <w:r w:rsidRPr="003E0FB8">
          <w:rPr>
            <w:rFonts w:ascii="Times New Roman" w:hAnsi="Times New Roman" w:cs="Times New Roman"/>
            <w:sz w:val="24"/>
            <w:szCs w:val="24"/>
          </w:rPr>
          <w:lastRenderedPageBreak/>
          <w:t>Jun JE, Jee JH, Bae JC, Jin S-M, Hur KY, Lee M-K, Kim TH, Kim SW, Kim JH. Association between changes in thyroid hormones and incident Type 2 diabetes:  a seven- year longitudinal study. Thyroid 2017;27(1):29-38 DOI:10.1089/thy.2016.0171</w:t>
        </w:r>
      </w:ins>
    </w:p>
    <w:p w:rsidR="003E7197" w:rsidRDefault="003E7197" w:rsidP="003E7197">
      <w:pPr>
        <w:pStyle w:val="ListParagraph"/>
        <w:numPr>
          <w:ilvl w:val="0"/>
          <w:numId w:val="6"/>
        </w:numPr>
        <w:spacing w:line="480" w:lineRule="auto"/>
        <w:rPr>
          <w:ins w:id="1347" w:author="Stephen" w:date="2018-12-24T18:20:00Z"/>
          <w:rFonts w:ascii="Times New Roman" w:hAnsi="Times New Roman" w:cs="Times New Roman"/>
          <w:sz w:val="24"/>
          <w:szCs w:val="24"/>
        </w:rPr>
      </w:pPr>
      <w:ins w:id="1348" w:author="Stephen" w:date="2018-12-24T18:20:00Z">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w:t>
        </w:r>
      </w:ins>
      <w:ins w:id="1349" w:author="Stephen" w:date="2018-12-28T18:08:00Z">
        <w:r w:rsidR="00A62984" w:rsidRPr="00DE75B6">
          <w:rPr>
            <w:rFonts w:ascii="Times New Roman" w:hAnsi="Times New Roman" w:cs="Times New Roman"/>
            <w:sz w:val="24"/>
            <w:szCs w:val="24"/>
          </w:rPr>
          <w:t>; 28</w:t>
        </w:r>
      </w:ins>
      <w:ins w:id="1350" w:author="Stephen" w:date="2018-12-24T18:20:00Z">
        <w:r w:rsidRPr="00DE75B6">
          <w:rPr>
            <w:rFonts w:ascii="Times New Roman" w:hAnsi="Times New Roman" w:cs="Times New Roman"/>
            <w:sz w:val="24"/>
            <w:szCs w:val="24"/>
          </w:rPr>
          <w:t>(7):849-856 DOI: 10.1089/thyr.2017.0656.</w:t>
        </w:r>
      </w:ins>
    </w:p>
    <w:p w:rsidR="005C1BEF" w:rsidRDefault="005C1BEF" w:rsidP="005C1BEF">
      <w:pPr>
        <w:pStyle w:val="ListParagraph"/>
        <w:numPr>
          <w:ilvl w:val="0"/>
          <w:numId w:val="6"/>
        </w:numPr>
        <w:spacing w:line="480" w:lineRule="auto"/>
        <w:rPr>
          <w:rFonts w:ascii="Times New Roman" w:hAnsi="Times New Roman" w:cs="Times New Roman"/>
          <w:sz w:val="24"/>
          <w:szCs w:val="24"/>
        </w:rPr>
      </w:pPr>
      <w:moveToRangeStart w:id="1351" w:author="Stephen" w:date="2018-12-24T18:44:00Z" w:name="move533146420"/>
      <w:moveTo w:id="1352" w:author="Stephen" w:date="2018-12-24T18:44:00Z">
        <w:r w:rsidRPr="00DE75B6">
          <w:rPr>
            <w:rFonts w:ascii="Times New Roman" w:hAnsi="Times New Roman" w:cs="Times New Roman"/>
            <w:sz w:val="24"/>
            <w:szCs w:val="24"/>
          </w:rPr>
          <w:t>Kim HH, Bae JC, Park HK, Byun DW, Suh K, Yoo</w:t>
        </w:r>
      </w:moveTo>
      <w:ins w:id="1353" w:author="Stephen" w:date="2018-12-28T17:58:00Z">
        <w:r w:rsidR="0052229A">
          <w:rPr>
            <w:rFonts w:ascii="Times New Roman" w:hAnsi="Times New Roman" w:cs="Times New Roman"/>
            <w:sz w:val="24"/>
            <w:szCs w:val="24"/>
          </w:rPr>
          <w:t xml:space="preserve"> </w:t>
        </w:r>
      </w:ins>
      <w:moveTo w:id="1354" w:author="Stephen" w:date="2018-12-24T18:44:00Z">
        <w:r w:rsidRPr="00DE75B6">
          <w:rPr>
            <w:rFonts w:ascii="Times New Roman" w:hAnsi="Times New Roman" w:cs="Times New Roman"/>
            <w:sz w:val="24"/>
            <w:szCs w:val="24"/>
          </w:rPr>
          <w:t>MH,</w:t>
        </w:r>
      </w:moveTo>
      <w:ins w:id="1355" w:author="Stephen" w:date="2018-12-28T17:58:00Z">
        <w:r w:rsidR="0052229A">
          <w:rPr>
            <w:rFonts w:ascii="Times New Roman" w:hAnsi="Times New Roman" w:cs="Times New Roman"/>
            <w:sz w:val="24"/>
            <w:szCs w:val="24"/>
          </w:rPr>
          <w:t xml:space="preserve"> </w:t>
        </w:r>
      </w:ins>
      <w:moveTo w:id="1356" w:author="Stephen" w:date="2018-12-24T18:44:00Z">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moveTo>
      <w:ins w:id="1357" w:author="Stephen" w:date="2018-12-28T17:58:00Z">
        <w:r w:rsidR="0052229A">
          <w:rPr>
            <w:rFonts w:ascii="Times New Roman" w:hAnsi="Times New Roman" w:cs="Times New Roman"/>
            <w:sz w:val="24"/>
            <w:szCs w:val="24"/>
          </w:rPr>
          <w:t xml:space="preserve"> </w:t>
        </w:r>
      </w:ins>
      <w:moveTo w:id="1358" w:author="Stephen" w:date="2018-12-24T18:44:00Z">
        <w:r w:rsidRPr="00DE75B6">
          <w:rPr>
            <w:rFonts w:ascii="Times New Roman" w:hAnsi="Times New Roman" w:cs="Times New Roman"/>
            <w:sz w:val="24"/>
            <w:szCs w:val="24"/>
          </w:rPr>
          <w:t>Metab (Seoul). 2016;31(2):311-319 DOI:10.3803/EnM.2016.31.2.311 (RELATION T3 not T4 OR TSH)</w:t>
        </w:r>
      </w:moveTo>
    </w:p>
    <w:p w:rsidR="005C1BEF" w:rsidRDefault="005C1BEF" w:rsidP="005C1BEF">
      <w:pPr>
        <w:pStyle w:val="ListParagraph"/>
        <w:numPr>
          <w:ilvl w:val="0"/>
          <w:numId w:val="6"/>
        </w:numPr>
        <w:spacing w:line="480" w:lineRule="auto"/>
        <w:rPr>
          <w:rFonts w:ascii="Times New Roman" w:hAnsi="Times New Roman" w:cs="Times New Roman"/>
          <w:sz w:val="24"/>
          <w:szCs w:val="24"/>
        </w:rPr>
      </w:pPr>
      <w:moveToRangeStart w:id="1359" w:author="Stephen" w:date="2018-12-24T18:49:00Z" w:name="move533146407"/>
      <w:moveToRangeEnd w:id="1351"/>
      <w:moveTo w:id="1360" w:author="Stephen" w:date="2018-12-24T18:49:00Z">
        <w:r w:rsidRPr="00DE75B6">
          <w:rPr>
            <w:rFonts w:ascii="Times New Roman" w:hAnsi="Times New Roman" w:cs="Times New Roman"/>
            <w:sz w:val="24"/>
            <w:szCs w:val="24"/>
          </w:rPr>
          <w:t>Strollo F, Carucci I, More M, Marico G, Strollo G, Masini MA, Gentile S. Free triiodothyronine and cholesterol levels in euthyroid elderly T2DM patients. Int J Endocrinol 2012;2012 Article ID 420370, 7 pages DOI:10.1155/2012/420370 (T3 NOT T4/TSH)</w:t>
        </w:r>
      </w:moveTo>
    </w:p>
    <w:moveToRangeEnd w:id="1359"/>
    <w:p w:rsidR="00837BC3" w:rsidRDefault="00837BC3" w:rsidP="00015B5D">
      <w:pPr>
        <w:pStyle w:val="ListParagraph"/>
        <w:numPr>
          <w:ilvl w:val="0"/>
          <w:numId w:val="6"/>
        </w:numPr>
        <w:spacing w:line="480" w:lineRule="auto"/>
        <w:rPr>
          <w:ins w:id="1361" w:author="Stephen" w:date="2018-12-26T20:13:00Z"/>
          <w:rFonts w:ascii="Times New Roman" w:hAnsi="Times New Roman" w:cs="Times New Roman"/>
          <w:sz w:val="24"/>
          <w:szCs w:val="24"/>
        </w:rPr>
      </w:pPr>
      <w:ins w:id="1362" w:author="Stephen" w:date="2018-12-26T20:13:00Z">
        <w:r>
          <w:rPr>
            <w:rFonts w:ascii="Times New Roman" w:hAnsi="Times New Roman" w:cs="Times New Roman"/>
            <w:sz w:val="24"/>
            <w:szCs w:val="24"/>
          </w:rPr>
          <w:t>Svare A</w:t>
        </w:r>
      </w:ins>
      <w:ins w:id="1363" w:author="Stephen" w:date="2018-12-26T20:14:00Z">
        <w:r>
          <w:rPr>
            <w:rFonts w:ascii="Times New Roman" w:hAnsi="Times New Roman" w:cs="Times New Roman"/>
            <w:sz w:val="24"/>
            <w:szCs w:val="24"/>
          </w:rPr>
          <w:t>, Nilsen TI, Bj</w:t>
        </w:r>
        <w:r>
          <w:rPr>
            <w:rFonts w:ascii="Calibri" w:hAnsi="Calibri" w:cs="Calibri"/>
            <w:sz w:val="24"/>
            <w:szCs w:val="24"/>
          </w:rPr>
          <w:t>ø</w:t>
        </w:r>
        <w:r>
          <w:rPr>
            <w:rFonts w:ascii="Times New Roman" w:hAnsi="Times New Roman" w:cs="Times New Roman"/>
            <w:sz w:val="24"/>
            <w:szCs w:val="24"/>
          </w:rPr>
          <w:t>ro T, Asvold BO, Langhammer A. Ser</w:t>
        </w:r>
      </w:ins>
      <w:ins w:id="1364" w:author="Stephen" w:date="2018-12-26T20:15:00Z">
        <w:r>
          <w:rPr>
            <w:rFonts w:ascii="Times New Roman" w:hAnsi="Times New Roman" w:cs="Times New Roman"/>
            <w:sz w:val="24"/>
            <w:szCs w:val="24"/>
          </w:rPr>
          <w:t xml:space="preserve">um TSH related to measures of body </w:t>
        </w:r>
      </w:ins>
      <w:ins w:id="1365" w:author="Stephen" w:date="2018-12-28T17:59:00Z">
        <w:r w:rsidR="0052229A">
          <w:rPr>
            <w:rFonts w:ascii="Times New Roman" w:hAnsi="Times New Roman" w:cs="Times New Roman"/>
            <w:sz w:val="24"/>
            <w:szCs w:val="24"/>
          </w:rPr>
          <w:t>mass: longitudinal</w:t>
        </w:r>
      </w:ins>
      <w:ins w:id="1366" w:author="Stephen" w:date="2018-12-26T20:15:00Z">
        <w:r>
          <w:rPr>
            <w:rFonts w:ascii="Times New Roman" w:hAnsi="Times New Roman" w:cs="Times New Roman"/>
            <w:sz w:val="24"/>
            <w:szCs w:val="24"/>
          </w:rPr>
          <w:t xml:space="preserve"> data from the HUNT Study, Norway. Clin Endocrinol (Oxf)</w:t>
        </w:r>
      </w:ins>
      <w:ins w:id="1367" w:author="Stephen" w:date="2018-12-26T20:16:00Z">
        <w:r>
          <w:rPr>
            <w:rFonts w:ascii="Times New Roman" w:hAnsi="Times New Roman" w:cs="Times New Roman"/>
            <w:sz w:val="24"/>
            <w:szCs w:val="24"/>
          </w:rPr>
          <w:t xml:space="preserve"> 2011;74(6):769-765. DOI:10.1111</w:t>
        </w:r>
      </w:ins>
      <w:ins w:id="1368" w:author="Stephen" w:date="2018-12-26T20:17:00Z">
        <w:r>
          <w:rPr>
            <w:rFonts w:ascii="Times New Roman" w:hAnsi="Times New Roman" w:cs="Times New Roman"/>
            <w:sz w:val="24"/>
            <w:szCs w:val="24"/>
          </w:rPr>
          <w:t>/j.1365-2265.2011.04009.x.</w:t>
        </w:r>
      </w:ins>
    </w:p>
    <w:p w:rsidR="00015B5D" w:rsidRDefault="003E0FB8" w:rsidP="00015B5D">
      <w:pPr>
        <w:pStyle w:val="ListParagraph"/>
        <w:numPr>
          <w:ilvl w:val="0"/>
          <w:numId w:val="6"/>
        </w:numPr>
        <w:spacing w:line="480" w:lineRule="auto"/>
        <w:rPr>
          <w:ins w:id="1369" w:author="Stephen" w:date="2018-12-24T18:23:00Z"/>
          <w:rFonts w:ascii="Times New Roman" w:hAnsi="Times New Roman" w:cs="Times New Roman"/>
          <w:sz w:val="24"/>
          <w:szCs w:val="24"/>
        </w:rPr>
      </w:pPr>
      <w:moveToRangeStart w:id="1370" w:author="Stephen" w:date="2018-12-21T08:55:00Z" w:name="move533145835"/>
      <w:moveTo w:id="1371" w:author="Stephen" w:date="2018-12-21T08:55:00Z">
        <w:r w:rsidRPr="00DE75B6">
          <w:rPr>
            <w:rFonts w:ascii="Times New Roman" w:hAnsi="Times New Roman" w:cs="Times New Roman"/>
            <w:sz w:val="24"/>
            <w:szCs w:val="24"/>
          </w:rPr>
          <w:t>Vadiveloo T, Donnan PT, Cochrane L, Leese G. The Thyroid Epidemiology, Audit, and Research Study (TEARS): Morbidity in patients with endogenous subclinical hyperthyroidism.</w:t>
        </w:r>
      </w:moveTo>
      <w:ins w:id="1372" w:author="Stephen" w:date="2018-12-28T17:59:00Z">
        <w:r w:rsidR="0052229A">
          <w:rPr>
            <w:rFonts w:ascii="Times New Roman" w:hAnsi="Times New Roman" w:cs="Times New Roman"/>
            <w:sz w:val="24"/>
            <w:szCs w:val="24"/>
          </w:rPr>
          <w:t xml:space="preserve"> </w:t>
        </w:r>
      </w:ins>
      <w:moveTo w:id="1373" w:author="Stephen" w:date="2018-12-21T08:55:00Z">
        <w:r w:rsidRPr="00DE75B6">
          <w:rPr>
            <w:rFonts w:ascii="Times New Roman" w:hAnsi="Times New Roman" w:cs="Times New Roman"/>
            <w:sz w:val="24"/>
            <w:szCs w:val="24"/>
          </w:rPr>
          <w:t>J</w:t>
        </w:r>
      </w:moveTo>
      <w:ins w:id="1374" w:author="Stephen" w:date="2018-12-24T18:13:00Z">
        <w:r w:rsidR="003E7197">
          <w:rPr>
            <w:rFonts w:ascii="Times New Roman" w:hAnsi="Times New Roman" w:cs="Times New Roman"/>
            <w:sz w:val="24"/>
            <w:szCs w:val="24"/>
          </w:rPr>
          <w:t xml:space="preserve"> </w:t>
        </w:r>
      </w:ins>
      <w:moveTo w:id="1375" w:author="Stephen" w:date="2018-12-21T08:55:00Z">
        <w:r w:rsidRPr="00DE75B6">
          <w:rPr>
            <w:rFonts w:ascii="Times New Roman" w:hAnsi="Times New Roman" w:cs="Times New Roman"/>
            <w:sz w:val="24"/>
            <w:szCs w:val="24"/>
          </w:rPr>
          <w:t>Clin</w:t>
        </w:r>
      </w:moveTo>
      <w:ins w:id="1376" w:author="Stephen" w:date="2018-12-28T17:59:00Z">
        <w:r w:rsidR="0052229A">
          <w:rPr>
            <w:rFonts w:ascii="Times New Roman" w:hAnsi="Times New Roman" w:cs="Times New Roman"/>
            <w:sz w:val="24"/>
            <w:szCs w:val="24"/>
          </w:rPr>
          <w:t xml:space="preserve"> </w:t>
        </w:r>
      </w:ins>
      <w:moveTo w:id="1377" w:author="Stephen" w:date="2018-12-21T08:55:00Z">
        <w:r w:rsidRPr="00DE75B6">
          <w:rPr>
            <w:rFonts w:ascii="Times New Roman" w:hAnsi="Times New Roman" w:cs="Times New Roman"/>
            <w:sz w:val="24"/>
            <w:szCs w:val="24"/>
          </w:rPr>
          <w:t>Endocrinol</w:t>
        </w:r>
      </w:moveTo>
      <w:ins w:id="1378" w:author="Stephen" w:date="2018-12-28T17:59:00Z">
        <w:r w:rsidR="0052229A">
          <w:rPr>
            <w:rFonts w:ascii="Times New Roman" w:hAnsi="Times New Roman" w:cs="Times New Roman"/>
            <w:sz w:val="24"/>
            <w:szCs w:val="24"/>
          </w:rPr>
          <w:t xml:space="preserve"> </w:t>
        </w:r>
      </w:ins>
      <w:moveTo w:id="1379" w:author="Stephen" w:date="2018-12-21T08:55:00Z">
        <w:r w:rsidRPr="00DE75B6">
          <w:rPr>
            <w:rFonts w:ascii="Times New Roman" w:hAnsi="Times New Roman" w:cs="Times New Roman"/>
            <w:sz w:val="24"/>
            <w:szCs w:val="24"/>
          </w:rPr>
          <w:t>Metab. 2011:96(5):1344-1351 DOI: 10.1210/jc.2010-2693 (DEMENTIA/# NOT TSH RELATED)</w:t>
        </w:r>
      </w:moveTo>
      <w:moveToRangeEnd w:id="1370"/>
    </w:p>
    <w:p w:rsidR="00015B5D" w:rsidRDefault="00015B5D" w:rsidP="00015B5D">
      <w:pPr>
        <w:pStyle w:val="ListParagraph"/>
        <w:numPr>
          <w:ilvl w:val="0"/>
          <w:numId w:val="6"/>
        </w:numPr>
        <w:spacing w:line="480" w:lineRule="auto"/>
        <w:rPr>
          <w:ins w:id="1380" w:author="Stephen" w:date="2018-12-24T18:22:00Z"/>
          <w:rFonts w:ascii="Times New Roman" w:hAnsi="Times New Roman" w:cs="Times New Roman"/>
          <w:sz w:val="24"/>
          <w:szCs w:val="24"/>
        </w:rPr>
      </w:pPr>
      <w:ins w:id="1381" w:author="Stephen" w:date="2018-12-24T18:22:00Z">
        <w:r w:rsidRPr="00015B5D">
          <w:rPr>
            <w:rFonts w:ascii="Times New Roman" w:hAnsi="Times New Roman" w:cs="Times New Roman"/>
            <w:sz w:val="24"/>
            <w:szCs w:val="24"/>
          </w:rPr>
          <w:lastRenderedPageBreak/>
          <w:t xml:space="preserve"> </w:t>
        </w:r>
        <w:r w:rsidRPr="00DE75B6">
          <w:rPr>
            <w:rFonts w:ascii="Times New Roman" w:hAnsi="Times New Roman" w:cs="Times New Roman"/>
            <w:sz w:val="24"/>
            <w:szCs w:val="24"/>
          </w:rPr>
          <w:t>Choi HJ, Byun MS, Yi D, Sohn BK, Lee JH, Kim YK, Lee DY; KBASE Research Group.</w:t>
        </w:r>
      </w:ins>
      <w:ins w:id="1382" w:author="Stephen" w:date="2018-12-28T17:59:00Z">
        <w:r w:rsidR="0052229A">
          <w:rPr>
            <w:rFonts w:ascii="Times New Roman" w:hAnsi="Times New Roman" w:cs="Times New Roman"/>
            <w:sz w:val="24"/>
            <w:szCs w:val="24"/>
          </w:rPr>
          <w:t xml:space="preserve"> </w:t>
        </w:r>
      </w:ins>
      <w:ins w:id="1383" w:author="Stephen" w:date="2018-12-24T18:22:00Z">
        <w:r w:rsidRPr="00DE75B6">
          <w:rPr>
            <w:rFonts w:ascii="Times New Roman" w:hAnsi="Times New Roman" w:cs="Times New Roman"/>
            <w:sz w:val="24"/>
            <w:szCs w:val="24"/>
          </w:rPr>
          <w:t>Associations of thyroid hormone levels with in vivo Alzheimer’s disease pathologies.</w:t>
        </w:r>
      </w:ins>
      <w:ins w:id="1384" w:author="Stephen" w:date="2018-12-28T17:59:00Z">
        <w:r w:rsidR="0052229A">
          <w:rPr>
            <w:rFonts w:ascii="Times New Roman" w:hAnsi="Times New Roman" w:cs="Times New Roman"/>
            <w:sz w:val="24"/>
            <w:szCs w:val="24"/>
          </w:rPr>
          <w:t xml:space="preserve"> </w:t>
        </w:r>
        <w:r w:rsidR="0052229A" w:rsidRPr="00DE75B6">
          <w:rPr>
            <w:rFonts w:ascii="Times New Roman" w:hAnsi="Times New Roman" w:cs="Times New Roman"/>
            <w:sz w:val="24"/>
            <w:szCs w:val="24"/>
          </w:rPr>
          <w:t>Alzheimer’s</w:t>
        </w:r>
      </w:ins>
      <w:ins w:id="1385" w:author="Stephen" w:date="2018-12-24T18:22:00Z">
        <w:r w:rsidRPr="00DE75B6">
          <w:rPr>
            <w:rFonts w:ascii="Times New Roman" w:hAnsi="Times New Roman" w:cs="Times New Roman"/>
            <w:sz w:val="24"/>
            <w:szCs w:val="24"/>
          </w:rPr>
          <w:t xml:space="preserve"> Res Ther. 2017;9(1):64 DOI: 10.1186/s13195-017-0291-5</w:t>
        </w:r>
      </w:ins>
    </w:p>
    <w:p w:rsidR="00015B5D" w:rsidRDefault="00015B5D" w:rsidP="00015B5D">
      <w:pPr>
        <w:pStyle w:val="ListParagraph"/>
        <w:numPr>
          <w:ilvl w:val="0"/>
          <w:numId w:val="6"/>
        </w:numPr>
        <w:spacing w:line="480" w:lineRule="auto"/>
        <w:rPr>
          <w:ins w:id="1386" w:author="Stephen" w:date="2018-12-24T18:22:00Z"/>
          <w:rFonts w:ascii="Times New Roman" w:hAnsi="Times New Roman" w:cs="Times New Roman"/>
          <w:sz w:val="24"/>
          <w:szCs w:val="24"/>
        </w:rPr>
      </w:pPr>
      <w:ins w:id="1387" w:author="Stephen" w:date="2018-12-24T18:22:00Z">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ins>
    </w:p>
    <w:p w:rsidR="00015B5D" w:rsidRDefault="00015B5D" w:rsidP="00015B5D">
      <w:pPr>
        <w:pStyle w:val="ListParagraph"/>
        <w:numPr>
          <w:ilvl w:val="0"/>
          <w:numId w:val="6"/>
        </w:numPr>
        <w:spacing w:line="480" w:lineRule="auto"/>
        <w:rPr>
          <w:ins w:id="1388" w:author="Stephen" w:date="2018-12-24T18:22:00Z"/>
          <w:rFonts w:ascii="Times New Roman" w:hAnsi="Times New Roman" w:cs="Times New Roman"/>
          <w:sz w:val="24"/>
          <w:szCs w:val="24"/>
        </w:rPr>
      </w:pPr>
      <w:ins w:id="1389" w:author="Stephen" w:date="2018-12-24T18:22:00Z">
        <w:r w:rsidRPr="00DE75B6">
          <w:rPr>
            <w:rFonts w:ascii="Times New Roman" w:hAnsi="Times New Roman" w:cs="Times New Roman"/>
            <w:sz w:val="24"/>
            <w:szCs w:val="24"/>
          </w:rPr>
          <w:t>Choi HY, Choe YM, Byun MS, Sohn BK, Baek H, Yi D, Han JY, Woo JI, Lee DY. Associations between serum thyroid hormone and cerebral amyloidosis in cognitively diverse elderly. Alzheimer’s and Dementia 2015;11(7) S648-649 DOI:10.1016/j.jatz.2015.06.947 (T3 NOT T4/TSH) !!!</w:t>
        </w:r>
      </w:ins>
    </w:p>
    <w:p w:rsidR="00015B5D" w:rsidRDefault="00015B5D" w:rsidP="00015B5D">
      <w:pPr>
        <w:pStyle w:val="ListParagraph"/>
        <w:numPr>
          <w:ilvl w:val="0"/>
          <w:numId w:val="6"/>
        </w:numPr>
        <w:spacing w:line="480" w:lineRule="auto"/>
        <w:rPr>
          <w:ins w:id="1390" w:author="Stephen" w:date="2018-12-24T18:22:00Z"/>
          <w:rFonts w:ascii="Times New Roman" w:hAnsi="Times New Roman" w:cs="Times New Roman"/>
          <w:sz w:val="24"/>
          <w:szCs w:val="24"/>
        </w:rPr>
      </w:pPr>
      <w:ins w:id="1391" w:author="Stephen" w:date="2018-12-24T18:22:00Z">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ins>
      <w:ins w:id="1392" w:author="Stephen" w:date="2018-12-28T18:00:00Z">
        <w:r w:rsidR="0052229A">
          <w:rPr>
            <w:rFonts w:ascii="Times New Roman" w:hAnsi="Times New Roman" w:cs="Times New Roman"/>
            <w:sz w:val="24"/>
            <w:szCs w:val="24"/>
          </w:rPr>
          <w:t xml:space="preserve"> </w:t>
        </w:r>
      </w:ins>
      <w:ins w:id="1393" w:author="Stephen" w:date="2018-12-24T18:22:00Z">
        <w:r w:rsidRPr="00DE75B6">
          <w:rPr>
            <w:rFonts w:ascii="Times New Roman" w:hAnsi="Times New Roman" w:cs="Times New Roman"/>
            <w:sz w:val="24"/>
            <w:szCs w:val="24"/>
          </w:rPr>
          <w:t>Endocrinol</w:t>
        </w:r>
      </w:ins>
      <w:ins w:id="1394" w:author="Stephen" w:date="2018-12-28T18:00:00Z">
        <w:r w:rsidR="0052229A">
          <w:rPr>
            <w:rFonts w:ascii="Times New Roman" w:hAnsi="Times New Roman" w:cs="Times New Roman"/>
            <w:sz w:val="24"/>
            <w:szCs w:val="24"/>
          </w:rPr>
          <w:t xml:space="preserve"> </w:t>
        </w:r>
      </w:ins>
      <w:ins w:id="1395" w:author="Stephen" w:date="2018-12-24T18:22:00Z">
        <w:r w:rsidRPr="00DE75B6">
          <w:rPr>
            <w:rFonts w:ascii="Times New Roman" w:hAnsi="Times New Roman" w:cs="Times New Roman"/>
            <w:sz w:val="24"/>
            <w:szCs w:val="24"/>
          </w:rPr>
          <w:t>Metab 2006;91(7):2569-2573 DOI:10.1210/jc.2006-0449</w:t>
        </w:r>
      </w:ins>
    </w:p>
    <w:p w:rsidR="004F3FA8" w:rsidRDefault="004F3FA8" w:rsidP="00015B5D">
      <w:pPr>
        <w:pStyle w:val="ListParagraph"/>
        <w:numPr>
          <w:ilvl w:val="0"/>
          <w:numId w:val="6"/>
        </w:numPr>
        <w:spacing w:line="480" w:lineRule="auto"/>
        <w:rPr>
          <w:ins w:id="1396" w:author="Stephen" w:date="2018-12-25T13:49:00Z"/>
          <w:rFonts w:ascii="Times New Roman" w:hAnsi="Times New Roman" w:cs="Times New Roman"/>
          <w:sz w:val="24"/>
          <w:szCs w:val="24"/>
        </w:rPr>
      </w:pPr>
      <w:moveToRangeStart w:id="1397" w:author="Stephen" w:date="2018-12-25T13:49:00Z" w:name="move533146086"/>
      <w:moveTo w:id="1398" w:author="Stephen" w:date="2018-12-25T13:49:00Z">
        <w:r w:rsidRPr="00DE75B6">
          <w:rPr>
            <w:rFonts w:ascii="Times New Roman" w:hAnsi="Times New Roman" w:cs="Times New Roman"/>
            <w:sz w:val="24"/>
            <w:szCs w:val="24"/>
          </w:rPr>
          <w:t>Tan ZS, Beiser A, Ramachandran RS, Au R, Auerbach S, Kiel DP, Wolf PA, Seshadri S. Thyroid function and the risk of Alzheimer’s disease: The Framingham Study. Arch Int Med.2009;168(14):1514-1520 DOI:10.1001/archinte.168.14.1514 (hyper and hypo-TSH high or low)</w:t>
        </w:r>
      </w:moveTo>
      <w:moveToRangeEnd w:id="1397"/>
    </w:p>
    <w:p w:rsidR="00015B5D" w:rsidRDefault="00015B5D" w:rsidP="00015B5D">
      <w:pPr>
        <w:pStyle w:val="ListParagraph"/>
        <w:numPr>
          <w:ilvl w:val="0"/>
          <w:numId w:val="6"/>
        </w:numPr>
        <w:spacing w:line="480" w:lineRule="auto"/>
        <w:rPr>
          <w:ins w:id="1399" w:author="Stephen" w:date="2018-12-24T18:26:00Z"/>
          <w:rFonts w:ascii="Times New Roman" w:hAnsi="Times New Roman" w:cs="Times New Roman"/>
          <w:sz w:val="24"/>
          <w:szCs w:val="24"/>
        </w:rPr>
      </w:pPr>
      <w:ins w:id="1400" w:author="Stephen" w:date="2018-12-24T18:26:00Z">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ins>
      <w:ins w:id="1401" w:author="Stephen" w:date="2018-12-28T18:00:00Z">
        <w:r w:rsidR="0052229A">
          <w:rPr>
            <w:rFonts w:ascii="Times New Roman" w:hAnsi="Times New Roman" w:cs="Times New Roman"/>
            <w:sz w:val="24"/>
            <w:szCs w:val="24"/>
          </w:rPr>
          <w:t xml:space="preserve"> </w:t>
        </w:r>
      </w:ins>
      <w:ins w:id="1402" w:author="Stephen" w:date="2018-12-24T18:26:00Z">
        <w:r w:rsidRPr="00DE75B6">
          <w:rPr>
            <w:rFonts w:ascii="Times New Roman" w:hAnsi="Times New Roman" w:cs="Times New Roman"/>
            <w:sz w:val="24"/>
            <w:szCs w:val="24"/>
          </w:rPr>
          <w:t>Endocrinol 2012; 76:741-748 DOI: 10.1111/j.1365-2265.2011.04290.x</w:t>
        </w:r>
      </w:ins>
    </w:p>
    <w:p w:rsidR="00664631" w:rsidRDefault="00664631" w:rsidP="00664631">
      <w:pPr>
        <w:pStyle w:val="ListParagraph"/>
        <w:numPr>
          <w:ilvl w:val="0"/>
          <w:numId w:val="6"/>
        </w:numPr>
        <w:spacing w:line="480" w:lineRule="auto"/>
        <w:rPr>
          <w:ins w:id="1403" w:author="Stephen" w:date="2018-12-24T21:00:00Z"/>
          <w:rFonts w:ascii="Times New Roman" w:hAnsi="Times New Roman" w:cs="Times New Roman"/>
          <w:sz w:val="24"/>
          <w:szCs w:val="24"/>
        </w:rPr>
      </w:pPr>
      <w:ins w:id="1404" w:author="Stephen" w:date="2018-12-24T21:00:00Z">
        <w:r w:rsidRPr="00DE75B6">
          <w:rPr>
            <w:rFonts w:ascii="Times New Roman" w:hAnsi="Times New Roman" w:cs="Times New Roman"/>
            <w:sz w:val="24"/>
            <w:szCs w:val="24"/>
          </w:rPr>
          <w:t>Bano A, Chaker L, Schoufour J, Ikram MA, Kavousi M, Franco OH, Peeters RP, Mattace-Raso FUS. High circulating free thyroxine levels may increase the risk of frailty: The Rotterdam Study. J Clin</w:t>
        </w:r>
      </w:ins>
      <w:ins w:id="1405" w:author="Stephen" w:date="2018-12-28T18:01:00Z">
        <w:r w:rsidR="0052229A">
          <w:rPr>
            <w:rFonts w:ascii="Times New Roman" w:hAnsi="Times New Roman" w:cs="Times New Roman"/>
            <w:sz w:val="24"/>
            <w:szCs w:val="24"/>
          </w:rPr>
          <w:t xml:space="preserve"> </w:t>
        </w:r>
      </w:ins>
      <w:ins w:id="1406" w:author="Stephen" w:date="2018-12-24T21:00:00Z">
        <w:r w:rsidRPr="00DE75B6">
          <w:rPr>
            <w:rFonts w:ascii="Times New Roman" w:hAnsi="Times New Roman" w:cs="Times New Roman"/>
            <w:sz w:val="24"/>
            <w:szCs w:val="24"/>
          </w:rPr>
          <w:t>Endocrinol Metab.2018;103(1):328-335 DOI: 10.1210/jc.2017-01854</w:t>
        </w:r>
      </w:ins>
    </w:p>
    <w:p w:rsidR="00015B5D" w:rsidRDefault="00015B5D" w:rsidP="00015B5D">
      <w:pPr>
        <w:pStyle w:val="ListParagraph"/>
        <w:numPr>
          <w:ilvl w:val="0"/>
          <w:numId w:val="6"/>
        </w:numPr>
        <w:spacing w:line="480" w:lineRule="auto"/>
        <w:rPr>
          <w:ins w:id="1407" w:author="Stephen" w:date="2018-12-24T18:26:00Z"/>
          <w:rFonts w:ascii="Times New Roman" w:hAnsi="Times New Roman" w:cs="Times New Roman"/>
          <w:sz w:val="24"/>
          <w:szCs w:val="24"/>
        </w:rPr>
      </w:pPr>
      <w:ins w:id="1408" w:author="Stephen" w:date="2018-12-24T18:26:00Z">
        <w:r w:rsidRPr="00DE75B6">
          <w:rPr>
            <w:rFonts w:ascii="Times New Roman" w:hAnsi="Times New Roman" w:cs="Times New Roman"/>
            <w:sz w:val="24"/>
            <w:szCs w:val="24"/>
          </w:rPr>
          <w:lastRenderedPageBreak/>
          <w:t>van den Beld AW, Visser TJ, Feelders RA, Grobbee DE, Lamberts SWJ. Thyroid hormone concentrations, disease, physical function, and mortality in elderly men.</w:t>
        </w:r>
      </w:ins>
      <w:ins w:id="1409" w:author="Stephen" w:date="2018-12-28T18:01:00Z">
        <w:r w:rsidR="0052229A">
          <w:rPr>
            <w:rFonts w:ascii="Times New Roman" w:hAnsi="Times New Roman" w:cs="Times New Roman"/>
            <w:sz w:val="24"/>
            <w:szCs w:val="24"/>
          </w:rPr>
          <w:t xml:space="preserve"> </w:t>
        </w:r>
      </w:ins>
      <w:ins w:id="1410" w:author="Stephen" w:date="2018-12-24T18:26:00Z">
        <w:r w:rsidR="00175687" w:rsidRPr="00175687">
          <w:fldChar w:fldCharType="begin"/>
        </w:r>
        <w:r>
          <w:instrText xml:space="preserve"> HYPERLINK "https://www.ncbi.nlm.nih.gov/pubmed/16174720" \o "The Journal of clinical endocrinology and metabolism." </w:instrText>
        </w:r>
        <w:r w:rsidR="00175687" w:rsidRPr="00175687">
          <w:fldChar w:fldCharType="separate"/>
        </w:r>
        <w:r w:rsidRPr="00DE75B6">
          <w:rPr>
            <w:rFonts w:ascii="Times New Roman" w:hAnsi="Times New Roman" w:cs="Times New Roman"/>
            <w:sz w:val="24"/>
            <w:szCs w:val="24"/>
          </w:rPr>
          <w:t>J Clin</w:t>
        </w:r>
      </w:ins>
      <w:ins w:id="1411" w:author="Stephen" w:date="2018-12-28T18:01:00Z">
        <w:r w:rsidR="0052229A">
          <w:rPr>
            <w:rFonts w:ascii="Times New Roman" w:hAnsi="Times New Roman" w:cs="Times New Roman"/>
            <w:sz w:val="24"/>
            <w:szCs w:val="24"/>
          </w:rPr>
          <w:t xml:space="preserve"> </w:t>
        </w:r>
      </w:ins>
      <w:ins w:id="1412" w:author="Stephen" w:date="2018-12-24T18:26:00Z">
        <w:r w:rsidRPr="00DE75B6">
          <w:rPr>
            <w:rFonts w:ascii="Times New Roman" w:hAnsi="Times New Roman" w:cs="Times New Roman"/>
            <w:sz w:val="24"/>
            <w:szCs w:val="24"/>
          </w:rPr>
          <w:t>Endocrinol</w:t>
        </w:r>
      </w:ins>
      <w:ins w:id="1413" w:author="Stephen" w:date="2018-12-28T18:01:00Z">
        <w:r w:rsidR="0052229A">
          <w:rPr>
            <w:rFonts w:ascii="Times New Roman" w:hAnsi="Times New Roman" w:cs="Times New Roman"/>
            <w:sz w:val="24"/>
            <w:szCs w:val="24"/>
          </w:rPr>
          <w:t xml:space="preserve"> </w:t>
        </w:r>
      </w:ins>
      <w:ins w:id="1414" w:author="Stephen" w:date="2018-12-24T18:26:00Z">
        <w:r w:rsidRPr="00DE75B6">
          <w:rPr>
            <w:rFonts w:ascii="Times New Roman" w:hAnsi="Times New Roman" w:cs="Times New Roman"/>
            <w:sz w:val="24"/>
            <w:szCs w:val="24"/>
          </w:rPr>
          <w:t>Metab.</w:t>
        </w:r>
        <w:r w:rsidR="00175687">
          <w:rPr>
            <w:rFonts w:ascii="Times New Roman" w:hAnsi="Times New Roman" w:cs="Times New Roman"/>
            <w:sz w:val="24"/>
            <w:szCs w:val="24"/>
          </w:rPr>
          <w:fldChar w:fldCharType="end"/>
        </w:r>
        <w:r w:rsidRPr="00DE75B6">
          <w:rPr>
            <w:rFonts w:ascii="Times New Roman" w:hAnsi="Times New Roman" w:cs="Times New Roman"/>
            <w:sz w:val="24"/>
            <w:szCs w:val="24"/>
          </w:rPr>
          <w:t xml:space="preserve"> 2005;90(12):6403-9 DOI:</w:t>
        </w:r>
        <w:r w:rsidR="00175687" w:rsidRPr="00175687">
          <w:fldChar w:fldCharType="begin"/>
        </w:r>
        <w:r>
          <w:instrText xml:space="preserve"> HYPERLINK "https://doi.org/10.1210/jc.2005-0872" \t "_blank" </w:instrText>
        </w:r>
        <w:r w:rsidR="00175687" w:rsidRPr="00175687">
          <w:fldChar w:fldCharType="separate"/>
        </w:r>
        <w:r w:rsidRPr="00DE75B6">
          <w:rPr>
            <w:rFonts w:ascii="Times New Roman" w:hAnsi="Times New Roman" w:cs="Times New Roman"/>
            <w:sz w:val="24"/>
            <w:szCs w:val="24"/>
          </w:rPr>
          <w:t>10.1210/jc.2005-0872</w:t>
        </w:r>
        <w:r w:rsidR="00175687">
          <w:rPr>
            <w:rFonts w:ascii="Times New Roman" w:hAnsi="Times New Roman" w:cs="Times New Roman"/>
            <w:sz w:val="24"/>
            <w:szCs w:val="24"/>
          </w:rPr>
          <w:fldChar w:fldCharType="end"/>
        </w:r>
      </w:ins>
    </w:p>
    <w:p w:rsidR="00015B5D" w:rsidRPr="003E0FB8" w:rsidRDefault="00015B5D" w:rsidP="00015B5D">
      <w:pPr>
        <w:pStyle w:val="ListParagraph"/>
        <w:numPr>
          <w:ilvl w:val="0"/>
          <w:numId w:val="6"/>
        </w:numPr>
        <w:shd w:val="clear" w:color="auto" w:fill="FFFFFF"/>
        <w:spacing w:line="480" w:lineRule="auto"/>
        <w:jc w:val="both"/>
        <w:rPr>
          <w:ins w:id="1415" w:author="Stephen" w:date="2018-12-24T18:26:00Z"/>
          <w:rFonts w:ascii="Times New Roman" w:hAnsi="Times New Roman" w:cs="Times New Roman"/>
          <w:sz w:val="24"/>
          <w:szCs w:val="24"/>
        </w:rPr>
      </w:pPr>
      <w:ins w:id="1416" w:author="Stephen" w:date="2018-12-24T18:26:00Z">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ins>
      <w:ins w:id="1417" w:author="Stephen" w:date="2018-12-28T18:01:00Z">
        <w:r w:rsidR="00A62984">
          <w:rPr>
            <w:rFonts w:ascii="Times New Roman" w:hAnsi="Times New Roman" w:cs="Times New Roman"/>
            <w:sz w:val="24"/>
            <w:szCs w:val="24"/>
          </w:rPr>
          <w:t xml:space="preserve"> </w:t>
        </w:r>
      </w:ins>
      <w:ins w:id="1418" w:author="Stephen" w:date="2018-12-24T18:26:00Z">
        <w:r w:rsidRPr="003E0FB8">
          <w:rPr>
            <w:rFonts w:ascii="Times New Roman" w:hAnsi="Times New Roman" w:cs="Times New Roman"/>
            <w:sz w:val="24"/>
            <w:szCs w:val="24"/>
          </w:rPr>
          <w:t>JAMA 2004;292:2591-2599 DOI:10.1001/jama.292.21.2591</w:t>
        </w:r>
      </w:ins>
    </w:p>
    <w:p w:rsidR="00015B5D" w:rsidRDefault="00015B5D" w:rsidP="00015B5D">
      <w:pPr>
        <w:pStyle w:val="ListParagraph"/>
        <w:numPr>
          <w:ilvl w:val="0"/>
          <w:numId w:val="6"/>
        </w:numPr>
        <w:spacing w:line="480" w:lineRule="auto"/>
        <w:rPr>
          <w:ins w:id="1419" w:author="Stephen" w:date="2018-12-24T18:28:00Z"/>
          <w:rFonts w:ascii="Times New Roman" w:hAnsi="Times New Roman" w:cs="Times New Roman"/>
          <w:sz w:val="24"/>
          <w:szCs w:val="24"/>
        </w:rPr>
      </w:pPr>
      <w:ins w:id="1420" w:author="Stephen" w:date="2018-12-24T18:28:00Z">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ins>
    </w:p>
    <w:p w:rsidR="00015B5D" w:rsidRDefault="00015B5D" w:rsidP="00015B5D">
      <w:pPr>
        <w:pStyle w:val="ListParagraph"/>
        <w:numPr>
          <w:ilvl w:val="0"/>
          <w:numId w:val="6"/>
        </w:numPr>
        <w:spacing w:line="480" w:lineRule="auto"/>
        <w:rPr>
          <w:ins w:id="1421" w:author="Stephen" w:date="2018-12-24T18:28:00Z"/>
          <w:rFonts w:ascii="Times New Roman" w:hAnsi="Times New Roman" w:cs="Times New Roman"/>
          <w:sz w:val="24"/>
          <w:szCs w:val="24"/>
        </w:rPr>
      </w:pPr>
      <w:ins w:id="1422" w:author="Stephen" w:date="2018-12-24T18:28:00Z">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sidR="00A62984">
          <w:rPr>
            <w:rFonts w:ascii="Times New Roman" w:hAnsi="Times New Roman" w:cs="Times New Roman"/>
            <w:sz w:val="24"/>
            <w:szCs w:val="24"/>
          </w:rPr>
          <w:t xml:space="preserve">-Maier RT, de Vegt F, Ross HA, </w:t>
        </w:r>
      </w:ins>
      <w:ins w:id="1423" w:author="Stephen" w:date="2018-12-28T18:02:00Z">
        <w:r w:rsidR="00A62984">
          <w:rPr>
            <w:rFonts w:ascii="Times New Roman" w:hAnsi="Times New Roman" w:cs="Times New Roman"/>
            <w:sz w:val="24"/>
            <w:szCs w:val="24"/>
          </w:rPr>
          <w:t>S</w:t>
        </w:r>
      </w:ins>
      <w:ins w:id="1424" w:author="Stephen" w:date="2018-12-24T18:28:00Z">
        <w:r w:rsidRPr="00DE75B6">
          <w:rPr>
            <w:rFonts w:ascii="Times New Roman" w:hAnsi="Times New Roman" w:cs="Times New Roman"/>
            <w:sz w:val="24"/>
            <w:szCs w:val="24"/>
          </w:rPr>
          <w:t>weep HA, Sween FC, Kiemeney LA, Smit JW, Hermus AR, den Heijer M. Associations between thyroid function and mortality: the influence of age. Eur J Endocrinol. 2014;171(2):183-91 DOI: 10.1530/EJE-13-1070 (mortality- also relation c FT4 not TSH – change in set point)</w:t>
        </w:r>
      </w:ins>
    </w:p>
    <w:p w:rsidR="00015B5D" w:rsidRDefault="00015B5D" w:rsidP="00015B5D">
      <w:pPr>
        <w:pStyle w:val="ListParagraph"/>
        <w:numPr>
          <w:ilvl w:val="0"/>
          <w:numId w:val="6"/>
        </w:numPr>
        <w:spacing w:line="480" w:lineRule="auto"/>
        <w:rPr>
          <w:ins w:id="1425" w:author="Stephen" w:date="2018-12-24T18:28:00Z"/>
          <w:rFonts w:ascii="Times New Roman" w:hAnsi="Times New Roman" w:cs="Times New Roman"/>
          <w:sz w:val="24"/>
          <w:szCs w:val="24"/>
        </w:rPr>
      </w:pPr>
      <w:ins w:id="1426" w:author="Stephen" w:date="2018-12-24T18:28:00Z">
        <w:r w:rsidRPr="00DE75B6">
          <w:rPr>
            <w:rFonts w:ascii="Times New Roman" w:hAnsi="Times New Roman" w:cs="Times New Roman"/>
            <w:sz w:val="24"/>
            <w:szCs w:val="24"/>
          </w:rPr>
          <w:t>Inoue K, Tsujimoto T, Saito J, Sugiyama T. Association between serum thyrotropin levels and mortality among euthyroid adults in the United States. Thyroid 2016;26(10):1457-1465 DOI:10.1089/thy.2016.0156 (mortality correlates with high FT4 and high TSH)</w:t>
        </w:r>
      </w:ins>
    </w:p>
    <w:p w:rsidR="00015B5D" w:rsidRDefault="00015B5D" w:rsidP="00015B5D">
      <w:pPr>
        <w:pStyle w:val="ListParagraph"/>
        <w:numPr>
          <w:ilvl w:val="0"/>
          <w:numId w:val="6"/>
        </w:numPr>
        <w:spacing w:line="480" w:lineRule="auto"/>
        <w:rPr>
          <w:ins w:id="1427" w:author="Stephen" w:date="2018-12-24T18:28:00Z"/>
          <w:rFonts w:ascii="Times New Roman" w:hAnsi="Times New Roman" w:cs="Times New Roman"/>
          <w:sz w:val="24"/>
          <w:szCs w:val="24"/>
        </w:rPr>
      </w:pPr>
      <w:ins w:id="1428" w:author="Stephen" w:date="2018-12-24T18:28:00Z">
        <w:r w:rsidRPr="00DE75B6">
          <w:rPr>
            <w:rFonts w:ascii="Times New Roman" w:hAnsi="Times New Roman" w:cs="Times New Roman"/>
            <w:sz w:val="24"/>
            <w:szCs w:val="24"/>
          </w:rPr>
          <w:t>Selmer C, Olesen JB, Hansen ML, von Kappelgaard LM, Madsen JC, Hansen PR, Pedersen OD, Faber J, Torp-Pederson C, Gislason GH. Subclinical and overt thyroid dysfunction and the risk of all-cause mortality and cardiovascular events: a large population study. J Clin</w:t>
        </w:r>
      </w:ins>
      <w:ins w:id="1429" w:author="Stephen" w:date="2018-12-28T18:02:00Z">
        <w:r w:rsidR="00A62984">
          <w:rPr>
            <w:rFonts w:ascii="Times New Roman" w:hAnsi="Times New Roman" w:cs="Times New Roman"/>
            <w:sz w:val="24"/>
            <w:szCs w:val="24"/>
          </w:rPr>
          <w:t xml:space="preserve"> </w:t>
        </w:r>
      </w:ins>
      <w:ins w:id="1430" w:author="Stephen" w:date="2018-12-24T18:28:00Z">
        <w:r w:rsidRPr="00DE75B6">
          <w:rPr>
            <w:rFonts w:ascii="Times New Roman" w:hAnsi="Times New Roman" w:cs="Times New Roman"/>
            <w:sz w:val="24"/>
            <w:szCs w:val="24"/>
          </w:rPr>
          <w:t>Endocrinol</w:t>
        </w:r>
      </w:ins>
      <w:ins w:id="1431" w:author="Stephen" w:date="2018-12-28T18:02:00Z">
        <w:r w:rsidR="00A62984">
          <w:rPr>
            <w:rFonts w:ascii="Times New Roman" w:hAnsi="Times New Roman" w:cs="Times New Roman"/>
            <w:sz w:val="24"/>
            <w:szCs w:val="24"/>
          </w:rPr>
          <w:t xml:space="preserve"> </w:t>
        </w:r>
      </w:ins>
      <w:ins w:id="1432" w:author="Stephen" w:date="2018-12-24T18:28:00Z">
        <w:r w:rsidRPr="00DE75B6">
          <w:rPr>
            <w:rFonts w:ascii="Times New Roman" w:hAnsi="Times New Roman" w:cs="Times New Roman"/>
            <w:sz w:val="24"/>
            <w:szCs w:val="24"/>
          </w:rPr>
          <w:t>Metab 2014;99(7):2372-2382 DOI: 10.1210/jc.2013-4184</w:t>
        </w:r>
      </w:ins>
    </w:p>
    <w:p w:rsidR="00015B5D" w:rsidRDefault="00015B5D" w:rsidP="00015B5D">
      <w:pPr>
        <w:pStyle w:val="ListParagraph"/>
        <w:numPr>
          <w:ilvl w:val="0"/>
          <w:numId w:val="6"/>
        </w:numPr>
        <w:spacing w:line="480" w:lineRule="auto"/>
        <w:rPr>
          <w:ins w:id="1433" w:author="Stephen" w:date="2018-12-24T18:29:00Z"/>
          <w:rFonts w:ascii="Times New Roman" w:hAnsi="Times New Roman" w:cs="Times New Roman"/>
          <w:sz w:val="24"/>
          <w:szCs w:val="24"/>
        </w:rPr>
      </w:pPr>
      <w:ins w:id="1434" w:author="Stephen" w:date="2018-12-24T18:29:00Z">
        <w:r w:rsidRPr="00DE75B6">
          <w:rPr>
            <w:rFonts w:ascii="Times New Roman" w:hAnsi="Times New Roman" w:cs="Times New Roman"/>
            <w:sz w:val="24"/>
            <w:szCs w:val="24"/>
          </w:rPr>
          <w:lastRenderedPageBreak/>
          <w:t>Moon S, Kim MJ, Yu JM, Yoo HJ, Park YJ. Subclinical hypothyroidism and the risk of cardiovascular disease and all-cause mortality: a meta-analysis of prospective cohort studies. Thyroid 2018; ahead of print, 28(9) DOI:10.1089/thy.2017.0414</w:t>
        </w:r>
      </w:ins>
    </w:p>
    <w:p w:rsidR="00015B5D" w:rsidRPr="00885377" w:rsidRDefault="00015B5D" w:rsidP="00015B5D">
      <w:pPr>
        <w:pStyle w:val="ListParagraph"/>
        <w:numPr>
          <w:ilvl w:val="0"/>
          <w:numId w:val="6"/>
        </w:numPr>
        <w:spacing w:line="480" w:lineRule="auto"/>
        <w:rPr>
          <w:ins w:id="1435" w:author="Stephen" w:date="2018-12-24T18:29:00Z"/>
          <w:rFonts w:ascii="Times New Roman" w:hAnsi="Times New Roman" w:cs="Times New Roman"/>
          <w:sz w:val="24"/>
          <w:szCs w:val="24"/>
        </w:rPr>
      </w:pPr>
      <w:ins w:id="1436" w:author="Stephen" w:date="2018-12-24T18:29:00Z">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ins>
      <w:ins w:id="1437" w:author="Stephen" w:date="2018-12-28T18:02:00Z">
        <w:r w:rsidR="00A62984">
          <w:rPr>
            <w:rFonts w:ascii="Times New Roman" w:hAnsi="Times New Roman" w:cs="Times New Roman"/>
            <w:sz w:val="24"/>
            <w:szCs w:val="24"/>
          </w:rPr>
          <w:t xml:space="preserve"> </w:t>
        </w:r>
      </w:ins>
      <w:ins w:id="1438" w:author="Stephen" w:date="2018-12-24T18:29:00Z">
        <w:r w:rsidRPr="00885377">
          <w:rPr>
            <w:rFonts w:ascii="Times New Roman" w:hAnsi="Times New Roman" w:cs="Times New Roman"/>
            <w:sz w:val="24"/>
            <w:szCs w:val="24"/>
          </w:rPr>
          <w:t>Endocrinol</w:t>
        </w:r>
      </w:ins>
      <w:ins w:id="1439" w:author="Stephen" w:date="2018-12-28T18:02:00Z">
        <w:r w:rsidR="00A62984">
          <w:rPr>
            <w:rFonts w:ascii="Times New Roman" w:hAnsi="Times New Roman" w:cs="Times New Roman"/>
            <w:sz w:val="24"/>
            <w:szCs w:val="24"/>
          </w:rPr>
          <w:t xml:space="preserve"> </w:t>
        </w:r>
      </w:ins>
      <w:ins w:id="1440" w:author="Stephen" w:date="2018-12-24T18:29:00Z">
        <w:r w:rsidRPr="00885377">
          <w:rPr>
            <w:rFonts w:ascii="Times New Roman" w:hAnsi="Times New Roman" w:cs="Times New Roman"/>
            <w:sz w:val="24"/>
            <w:szCs w:val="24"/>
          </w:rPr>
          <w:t>Metab. 2010;95(4):1734-40 DOI: 19.1210/jc.2009-1749</w:t>
        </w:r>
      </w:ins>
    </w:p>
    <w:p w:rsidR="00015B5D" w:rsidRPr="00885377" w:rsidRDefault="00015B5D" w:rsidP="00015B5D">
      <w:pPr>
        <w:pStyle w:val="ListParagraph"/>
        <w:numPr>
          <w:ilvl w:val="0"/>
          <w:numId w:val="6"/>
        </w:numPr>
        <w:spacing w:line="480" w:lineRule="auto"/>
        <w:rPr>
          <w:ins w:id="1441" w:author="Stephen" w:date="2018-12-24T18:29:00Z"/>
          <w:rFonts w:ascii="Times New Roman" w:hAnsi="Times New Roman" w:cs="Times New Roman"/>
          <w:sz w:val="24"/>
          <w:szCs w:val="24"/>
        </w:rPr>
      </w:pPr>
      <w:ins w:id="1442" w:author="Stephen" w:date="2018-12-24T18:29:00Z">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ins>
    </w:p>
    <w:p w:rsidR="00015B5D" w:rsidRDefault="00015B5D" w:rsidP="00015B5D">
      <w:pPr>
        <w:pStyle w:val="ListParagraph"/>
        <w:numPr>
          <w:ilvl w:val="0"/>
          <w:numId w:val="6"/>
        </w:numPr>
        <w:spacing w:line="480" w:lineRule="auto"/>
        <w:rPr>
          <w:ins w:id="1443" w:author="Stephen" w:date="2018-12-24T18:29:00Z"/>
          <w:rFonts w:ascii="Times New Roman" w:hAnsi="Times New Roman" w:cs="Times New Roman"/>
          <w:sz w:val="24"/>
          <w:szCs w:val="24"/>
        </w:rPr>
      </w:pPr>
      <w:ins w:id="1444" w:author="Stephen" w:date="2018-12-24T18:29:00Z">
        <w:r w:rsidRPr="00DE75B6">
          <w:rPr>
            <w:rFonts w:ascii="Times New Roman" w:hAnsi="Times New Roman" w:cs="Times New Roman"/>
            <w:sz w:val="24"/>
            <w:szCs w:val="24"/>
          </w:rPr>
          <w:t xml:space="preserve">Asvold BO, </w:t>
        </w:r>
      </w:ins>
      <w:ins w:id="1445" w:author="Stephen" w:date="2018-12-28T18:03:00Z">
        <w:r w:rsidR="00A62984" w:rsidRPr="00DE75B6">
          <w:rPr>
            <w:rFonts w:ascii="Times New Roman" w:hAnsi="Times New Roman" w:cs="Times New Roman"/>
            <w:sz w:val="24"/>
            <w:szCs w:val="24"/>
          </w:rPr>
          <w:t>Bjøro</w:t>
        </w:r>
      </w:ins>
      <w:ins w:id="1446" w:author="Stephen" w:date="2018-12-24T18:29:00Z">
        <w:r w:rsidRPr="00DE75B6">
          <w:rPr>
            <w:rFonts w:ascii="Times New Roman" w:hAnsi="Times New Roman" w:cs="Times New Roman"/>
            <w:sz w:val="24"/>
            <w:szCs w:val="24"/>
          </w:rPr>
          <w:t xml:space="preserve"> T, Nilsen TI, Gunnell D, Vatten LJ. Thyrotropin levels and risk of fatal coronary heart </w:t>
        </w:r>
      </w:ins>
      <w:ins w:id="1447" w:author="Stephen" w:date="2018-12-28T18:03:00Z">
        <w:r w:rsidR="00A62984" w:rsidRPr="00DE75B6">
          <w:rPr>
            <w:rFonts w:ascii="Times New Roman" w:hAnsi="Times New Roman" w:cs="Times New Roman"/>
            <w:sz w:val="24"/>
            <w:szCs w:val="24"/>
          </w:rPr>
          <w:t>disease</w:t>
        </w:r>
      </w:ins>
      <w:ins w:id="1448" w:author="Stephen" w:date="2018-12-24T18:29:00Z">
        <w:r w:rsidRPr="00DE75B6">
          <w:rPr>
            <w:rFonts w:ascii="Times New Roman" w:hAnsi="Times New Roman" w:cs="Times New Roman"/>
            <w:sz w:val="24"/>
            <w:szCs w:val="24"/>
          </w:rPr>
          <w:t>: the HUNT study Arch Int med 2008;168(8):855-860 DOI:10.1001/archinte.168.8.855 (women not men- inconsistent ie- )</w:t>
        </w:r>
      </w:ins>
    </w:p>
    <w:p w:rsidR="007A7211" w:rsidRDefault="007A7211" w:rsidP="007A7211">
      <w:pPr>
        <w:pStyle w:val="ListParagraph"/>
        <w:numPr>
          <w:ilvl w:val="0"/>
          <w:numId w:val="6"/>
        </w:numPr>
        <w:spacing w:line="480" w:lineRule="auto"/>
        <w:rPr>
          <w:rFonts w:ascii="Times New Roman" w:hAnsi="Times New Roman" w:cs="Times New Roman"/>
          <w:sz w:val="24"/>
          <w:szCs w:val="24"/>
        </w:rPr>
      </w:pPr>
      <w:moveToRangeStart w:id="1449" w:author="Stephen" w:date="2018-12-24T18:33:00Z" w:name="move533146305"/>
      <w:moveTo w:id="1450" w:author="Stephen" w:date="2018-12-24T18:33:00Z">
        <w:r w:rsidRPr="00DE75B6">
          <w:rPr>
            <w:rFonts w:ascii="Times New Roman" w:hAnsi="Times New Roman" w:cs="Times New Roman"/>
            <w:sz w:val="24"/>
            <w:szCs w:val="24"/>
          </w:rPr>
          <w:t xml:space="preserve">Rodondi N, Bauer DC, Cappola AR, Cornuz J, Robbins J, Fried LP, Ladenson PW, Vittinghoff </w:t>
        </w:r>
      </w:moveTo>
      <w:ins w:id="1451" w:author="Stephen" w:date="2018-12-28T18:03:00Z">
        <w:r w:rsidR="00A62984">
          <w:rPr>
            <w:rFonts w:ascii="Times New Roman" w:hAnsi="Times New Roman" w:cs="Times New Roman"/>
            <w:sz w:val="24"/>
            <w:szCs w:val="24"/>
          </w:rPr>
          <w:t xml:space="preserve"> </w:t>
        </w:r>
      </w:ins>
      <w:moveTo w:id="1452" w:author="Stephen" w:date="2018-12-24T18:33:00Z">
        <w:r w:rsidRPr="00DE75B6">
          <w:rPr>
            <w:rFonts w:ascii="Times New Roman" w:hAnsi="Times New Roman" w:cs="Times New Roman"/>
            <w:sz w:val="24"/>
            <w:szCs w:val="24"/>
          </w:rPr>
          <w:t>E, Gottdiener JS, Newman AB. Subclinical thyroid dysfunction, cardiac function and the risk of heart failure: The Cardiovascular Health Study. J Am Coll</w:t>
        </w:r>
      </w:moveTo>
      <w:ins w:id="1453" w:author="Stephen" w:date="2018-12-28T18:03:00Z">
        <w:r w:rsidR="00A62984">
          <w:rPr>
            <w:rFonts w:ascii="Times New Roman" w:hAnsi="Times New Roman" w:cs="Times New Roman"/>
            <w:sz w:val="24"/>
            <w:szCs w:val="24"/>
          </w:rPr>
          <w:t xml:space="preserve"> </w:t>
        </w:r>
      </w:ins>
      <w:moveTo w:id="1454" w:author="Stephen" w:date="2018-12-24T18:33:00Z">
        <w:r w:rsidRPr="00DE75B6">
          <w:rPr>
            <w:rFonts w:ascii="Times New Roman" w:hAnsi="Times New Roman" w:cs="Times New Roman"/>
            <w:sz w:val="24"/>
            <w:szCs w:val="24"/>
          </w:rPr>
          <w:t>Cardiol 2008;52(14):1152-1159 DOI: 10.1016/jack.2008.07.009</w:t>
        </w:r>
      </w:moveTo>
    </w:p>
    <w:p w:rsidR="007A7211" w:rsidRDefault="007A7211" w:rsidP="007A7211">
      <w:pPr>
        <w:pStyle w:val="ListParagraph"/>
        <w:numPr>
          <w:ilvl w:val="0"/>
          <w:numId w:val="6"/>
        </w:numPr>
        <w:spacing w:line="480" w:lineRule="auto"/>
        <w:rPr>
          <w:ins w:id="1455" w:author="Stephen" w:date="2018-12-24T18:41:00Z"/>
          <w:rFonts w:ascii="Times New Roman" w:hAnsi="Times New Roman" w:cs="Times New Roman"/>
          <w:sz w:val="24"/>
          <w:szCs w:val="24"/>
        </w:rPr>
      </w:pPr>
      <w:moveToRangeStart w:id="1456" w:author="Stephen" w:date="2018-12-24T18:34:00Z" w:name="move533146384"/>
      <w:moveToRangeEnd w:id="1449"/>
      <w:moveTo w:id="1457" w:author="Stephen" w:date="2018-12-24T18:34:00Z">
        <w:r w:rsidRPr="00DE75B6">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moveTo>
      <w:moveToRangeEnd w:id="1456"/>
      <w:ins w:id="1458" w:author="Stephen" w:date="2018-12-24T18:41:00Z">
        <w:r w:rsidRPr="007A7211">
          <w:rPr>
            <w:rFonts w:ascii="Times New Roman" w:hAnsi="Times New Roman" w:cs="Times New Roman"/>
            <w:sz w:val="24"/>
            <w:szCs w:val="24"/>
          </w:rPr>
          <w:t xml:space="preserve"> </w:t>
        </w:r>
      </w:ins>
    </w:p>
    <w:p w:rsidR="00337743" w:rsidRDefault="00337743" w:rsidP="00337743">
      <w:pPr>
        <w:pStyle w:val="ListParagraph"/>
        <w:numPr>
          <w:ilvl w:val="0"/>
          <w:numId w:val="6"/>
        </w:numPr>
        <w:spacing w:line="480" w:lineRule="auto"/>
        <w:rPr>
          <w:ins w:id="1459" w:author="Stephen" w:date="2018-12-25T13:44:00Z"/>
          <w:rFonts w:ascii="Times New Roman" w:hAnsi="Times New Roman" w:cs="Times New Roman"/>
          <w:sz w:val="24"/>
          <w:szCs w:val="24"/>
        </w:rPr>
      </w:pPr>
      <w:ins w:id="1460" w:author="Stephen" w:date="2018-12-25T13:44:00Z">
        <w:r w:rsidRPr="00DE75B6">
          <w:rPr>
            <w:rFonts w:ascii="Times New Roman" w:hAnsi="Times New Roman" w:cs="Times New Roman"/>
            <w:sz w:val="24"/>
            <w:szCs w:val="24"/>
          </w:rPr>
          <w:t xml:space="preserve">Matzen LE, Kvetny J, Pedersen KK. TSH, thyroid hormones and nuclear binding of T3 in mononuclear blood cells from obese and non-obese women. Scandinavian </w:t>
        </w:r>
        <w:r w:rsidRPr="00DE75B6">
          <w:rPr>
            <w:rFonts w:ascii="Times New Roman" w:hAnsi="Times New Roman" w:cs="Times New Roman"/>
            <w:sz w:val="24"/>
            <w:szCs w:val="24"/>
          </w:rPr>
          <w:lastRenderedPageBreak/>
          <w:t>Journal of Clinical and laboratory Investigation 1989;49(3):249-253 DOI: 10.1080/00365518909089090 (Reverse causation-caloric intake))</w:t>
        </w:r>
      </w:ins>
    </w:p>
    <w:p w:rsidR="00337743" w:rsidRDefault="00A62984" w:rsidP="00337743">
      <w:pPr>
        <w:pStyle w:val="ListParagraph"/>
        <w:numPr>
          <w:ilvl w:val="0"/>
          <w:numId w:val="6"/>
        </w:numPr>
        <w:spacing w:line="480" w:lineRule="auto"/>
        <w:rPr>
          <w:ins w:id="1461" w:author="Stephen" w:date="2018-12-25T13:44:00Z"/>
          <w:rFonts w:ascii="Times New Roman" w:hAnsi="Times New Roman" w:cs="Times New Roman"/>
          <w:sz w:val="24"/>
          <w:szCs w:val="24"/>
        </w:rPr>
      </w:pPr>
      <w:ins w:id="1462" w:author="Stephen" w:date="2018-12-25T13:44:00Z">
        <w:r>
          <w:rPr>
            <w:rFonts w:ascii="Times New Roman" w:hAnsi="Times New Roman" w:cs="Times New Roman"/>
            <w:sz w:val="24"/>
            <w:szCs w:val="24"/>
          </w:rPr>
          <w:t xml:space="preserve">Rotondi, M, Leporati P, La </w:t>
        </w:r>
      </w:ins>
      <w:ins w:id="1463" w:author="Stephen" w:date="2018-12-28T18:04:00Z">
        <w:r>
          <w:rPr>
            <w:rFonts w:ascii="Times New Roman" w:hAnsi="Times New Roman" w:cs="Times New Roman"/>
            <w:sz w:val="24"/>
            <w:szCs w:val="24"/>
          </w:rPr>
          <w:t>M</w:t>
        </w:r>
      </w:ins>
      <w:ins w:id="1464" w:author="Stephen" w:date="2018-12-25T13:44:00Z">
        <w:r w:rsidR="00337743" w:rsidRPr="00DE75B6">
          <w:rPr>
            <w:rFonts w:ascii="Times New Roman" w:hAnsi="Times New Roman" w:cs="Times New Roman"/>
            <w:sz w:val="24"/>
            <w:szCs w:val="24"/>
          </w:rPr>
          <w:t>anna A, Pirali B, Mondello T, Fonte R, Magri F, Chiovato L. Raised serum TSH levels in patients with morbid obesity: is it enough to diagnose subclinical hypothyroidism? European Journal of Endocrinology 2009;160:403-408 DOI:10.1530/EJE-08-0734 (thermogenic)</w:t>
        </w:r>
      </w:ins>
    </w:p>
    <w:p w:rsidR="00337743" w:rsidRDefault="00337743" w:rsidP="00337743">
      <w:pPr>
        <w:pStyle w:val="ListParagraph"/>
        <w:numPr>
          <w:ilvl w:val="0"/>
          <w:numId w:val="6"/>
        </w:numPr>
        <w:spacing w:line="480" w:lineRule="auto"/>
        <w:rPr>
          <w:ins w:id="1465" w:author="Stephen" w:date="2018-12-25T13:44:00Z"/>
          <w:rFonts w:ascii="Times New Roman" w:hAnsi="Times New Roman" w:cs="Times New Roman"/>
          <w:sz w:val="24"/>
          <w:szCs w:val="24"/>
        </w:rPr>
      </w:pPr>
      <w:ins w:id="1466" w:author="Stephen" w:date="2018-12-25T13:44:00Z">
        <w:r w:rsidRPr="00DE75B6">
          <w:rPr>
            <w:rFonts w:ascii="Times New Roman" w:hAnsi="Times New Roman" w:cs="Times New Roman"/>
            <w:sz w:val="24"/>
            <w:szCs w:val="24"/>
          </w:rPr>
          <w:t>Rotondi M, Magri F, Chiovato</w:t>
        </w:r>
      </w:ins>
      <w:ins w:id="1467" w:author="Stephen" w:date="2018-12-28T18:04:00Z">
        <w:r w:rsidR="00A62984">
          <w:rPr>
            <w:rFonts w:ascii="Times New Roman" w:hAnsi="Times New Roman" w:cs="Times New Roman"/>
            <w:sz w:val="24"/>
            <w:szCs w:val="24"/>
          </w:rPr>
          <w:t xml:space="preserve"> </w:t>
        </w:r>
      </w:ins>
      <w:ins w:id="1468" w:author="Stephen" w:date="2018-12-25T13:44:00Z">
        <w:r w:rsidRPr="00DE75B6">
          <w:rPr>
            <w:rFonts w:ascii="Times New Roman" w:hAnsi="Times New Roman" w:cs="Times New Roman"/>
            <w:sz w:val="24"/>
            <w:szCs w:val="24"/>
          </w:rPr>
          <w:t>L.</w:t>
        </w:r>
      </w:ins>
      <w:ins w:id="1469" w:author="Stephen" w:date="2018-12-28T18:04:00Z">
        <w:r w:rsidR="00A62984">
          <w:rPr>
            <w:rFonts w:ascii="Times New Roman" w:hAnsi="Times New Roman" w:cs="Times New Roman"/>
            <w:sz w:val="24"/>
            <w:szCs w:val="24"/>
          </w:rPr>
          <w:t xml:space="preserve"> </w:t>
        </w:r>
      </w:ins>
      <w:ins w:id="1470" w:author="Stephen" w:date="2018-12-25T13:44:00Z">
        <w:r w:rsidRPr="00DE75B6">
          <w:rPr>
            <w:rFonts w:ascii="Times New Roman" w:hAnsi="Times New Roman" w:cs="Times New Roman"/>
            <w:sz w:val="24"/>
            <w:szCs w:val="24"/>
          </w:rPr>
          <w:t>Thyroid and obesity: not a one-way interaction J Clin</w:t>
        </w:r>
      </w:ins>
      <w:ins w:id="1471" w:author="Stephen" w:date="2018-12-28T18:04:00Z">
        <w:r w:rsidR="00A62984">
          <w:rPr>
            <w:rFonts w:ascii="Times New Roman" w:hAnsi="Times New Roman" w:cs="Times New Roman"/>
            <w:sz w:val="24"/>
            <w:szCs w:val="24"/>
          </w:rPr>
          <w:t xml:space="preserve"> </w:t>
        </w:r>
      </w:ins>
      <w:ins w:id="1472" w:author="Stephen" w:date="2018-12-25T13:44:00Z">
        <w:r w:rsidRPr="00DE75B6">
          <w:rPr>
            <w:rFonts w:ascii="Times New Roman" w:hAnsi="Times New Roman" w:cs="Times New Roman"/>
            <w:sz w:val="24"/>
            <w:szCs w:val="24"/>
          </w:rPr>
          <w:t>Endocrinol Metab.2011;96(2)344-346 DOI:10.1210/jc.2010-2515 (wt causes inc TSH)</w:t>
        </w:r>
      </w:ins>
    </w:p>
    <w:p w:rsidR="00337743" w:rsidRDefault="00337743" w:rsidP="00337743">
      <w:pPr>
        <w:pStyle w:val="ListParagraph"/>
        <w:numPr>
          <w:ilvl w:val="0"/>
          <w:numId w:val="6"/>
        </w:numPr>
        <w:spacing w:line="480" w:lineRule="auto"/>
        <w:rPr>
          <w:ins w:id="1473" w:author="Stephen" w:date="2018-12-25T13:44:00Z"/>
          <w:rFonts w:ascii="Times New Roman" w:hAnsi="Times New Roman" w:cs="Times New Roman"/>
          <w:sz w:val="24"/>
          <w:szCs w:val="24"/>
        </w:rPr>
      </w:pPr>
      <w:ins w:id="1474" w:author="Stephen" w:date="2018-12-25T13:44:00Z">
        <w:r w:rsidRPr="00DE75B6">
          <w:rPr>
            <w:rFonts w:ascii="Times New Roman" w:hAnsi="Times New Roman" w:cs="Times New Roman"/>
            <w:sz w:val="24"/>
            <w:szCs w:val="24"/>
          </w:rPr>
          <w:t>Longhi S, Radetti G. Thyroid function and obesity. J Clin Res Pediatr</w:t>
        </w:r>
      </w:ins>
      <w:ins w:id="1475" w:author="Stephen" w:date="2018-12-28T18:05:00Z">
        <w:r w:rsidR="00A62984">
          <w:rPr>
            <w:rFonts w:ascii="Times New Roman" w:hAnsi="Times New Roman" w:cs="Times New Roman"/>
            <w:sz w:val="24"/>
            <w:szCs w:val="24"/>
          </w:rPr>
          <w:t xml:space="preserve"> </w:t>
        </w:r>
      </w:ins>
      <w:ins w:id="1476" w:author="Stephen" w:date="2018-12-25T13:44:00Z">
        <w:r w:rsidRPr="00DE75B6">
          <w:rPr>
            <w:rFonts w:ascii="Times New Roman" w:hAnsi="Times New Roman" w:cs="Times New Roman"/>
            <w:sz w:val="24"/>
            <w:szCs w:val="24"/>
          </w:rPr>
          <w:t>Endocrinol 2013;5(S1):40-44 DOI:10.4274/Jcrpe.856 (Reverse causation)</w:t>
        </w:r>
      </w:ins>
    </w:p>
    <w:p w:rsidR="00337743" w:rsidRDefault="00337743" w:rsidP="00337743">
      <w:pPr>
        <w:pStyle w:val="ListParagraph"/>
        <w:numPr>
          <w:ilvl w:val="0"/>
          <w:numId w:val="6"/>
        </w:numPr>
        <w:spacing w:line="480" w:lineRule="auto"/>
        <w:rPr>
          <w:ins w:id="1477" w:author="Stephen" w:date="2018-12-25T13:44:00Z"/>
          <w:rFonts w:ascii="Times New Roman" w:hAnsi="Times New Roman" w:cs="Times New Roman"/>
          <w:sz w:val="24"/>
          <w:szCs w:val="24"/>
        </w:rPr>
      </w:pPr>
      <w:ins w:id="1478" w:author="Stephen" w:date="2018-12-25T13:44:00Z">
        <w:r w:rsidRPr="00DE75B6">
          <w:rPr>
            <w:rFonts w:ascii="Times New Roman" w:hAnsi="Times New Roman" w:cs="Times New Roman"/>
            <w:sz w:val="24"/>
            <w:szCs w:val="24"/>
          </w:rPr>
          <w:t>Michalaki MA, Vagenakis AG, Leonardou AS, Argentouloannis MN, Habeos G, Makri MG, Psyrogiannis AI, Kalfrarentzos FE, Kyriazopoupou VE. Thyroid function in humans with morbid obesity. Thyroid 2006;16(1):73-78  DOI: 10.1089/thy.2006.16.73 (higher FT3, T4, TSH- reset ‘thyrostat’)</w:t>
        </w:r>
      </w:ins>
    </w:p>
    <w:p w:rsidR="00A5054E" w:rsidRDefault="00A5054E" w:rsidP="00A5054E">
      <w:pPr>
        <w:pStyle w:val="ListParagraph"/>
        <w:numPr>
          <w:ilvl w:val="0"/>
          <w:numId w:val="6"/>
        </w:numPr>
        <w:spacing w:line="480" w:lineRule="auto"/>
        <w:rPr>
          <w:rFonts w:ascii="Times New Roman" w:hAnsi="Times New Roman" w:cs="Times New Roman"/>
          <w:sz w:val="24"/>
          <w:szCs w:val="24"/>
        </w:rPr>
      </w:pPr>
      <w:moveToRangeStart w:id="1479" w:author="Stephen" w:date="2018-12-25T15:14:00Z" w:name="move533146502"/>
      <w:moveTo w:id="1480" w:author="Stephen" w:date="2018-12-25T15:14:00Z">
        <w:r w:rsidRPr="00DE75B6">
          <w:rPr>
            <w:rFonts w:ascii="Times New Roman" w:hAnsi="Times New Roman" w:cs="Times New Roman"/>
            <w:sz w:val="24"/>
            <w:szCs w:val="24"/>
          </w:rPr>
          <w:t>Köhrle J. Thyrotropin (TSH) action on thyroid hormone deiodination and secretion:</w:t>
        </w:r>
      </w:moveTo>
      <w:ins w:id="1481" w:author="Stephen" w:date="2018-12-28T18:05:00Z">
        <w:r w:rsidR="00A62984">
          <w:rPr>
            <w:rFonts w:ascii="Times New Roman" w:hAnsi="Times New Roman" w:cs="Times New Roman"/>
            <w:sz w:val="24"/>
            <w:szCs w:val="24"/>
          </w:rPr>
          <w:t xml:space="preserve"> </w:t>
        </w:r>
      </w:ins>
      <w:moveTo w:id="1482" w:author="Stephen" w:date="2018-12-25T15:14:00Z">
        <w:r w:rsidRPr="00DE75B6">
          <w:rPr>
            <w:rFonts w:ascii="Times New Roman" w:hAnsi="Times New Roman" w:cs="Times New Roman"/>
            <w:sz w:val="24"/>
            <w:szCs w:val="24"/>
          </w:rPr>
          <w:t>one aspect of thyrotropin regulation of thyroid cell biology. Horm</w:t>
        </w:r>
      </w:moveTo>
      <w:ins w:id="1483" w:author="Stephen" w:date="2018-12-28T18:05:00Z">
        <w:r w:rsidR="00A62984">
          <w:rPr>
            <w:rFonts w:ascii="Times New Roman" w:hAnsi="Times New Roman" w:cs="Times New Roman"/>
            <w:sz w:val="24"/>
            <w:szCs w:val="24"/>
          </w:rPr>
          <w:t xml:space="preserve"> </w:t>
        </w:r>
      </w:ins>
      <w:moveTo w:id="1484" w:author="Stephen" w:date="2018-12-25T15:14:00Z">
        <w:r w:rsidRPr="00DE75B6">
          <w:rPr>
            <w:rFonts w:ascii="Times New Roman" w:hAnsi="Times New Roman" w:cs="Times New Roman"/>
            <w:sz w:val="24"/>
            <w:szCs w:val="24"/>
          </w:rPr>
          <w:t>Metab Res Suppl. 1990;23:18-28 (TSH inc T3 secretion</w:t>
        </w:r>
      </w:moveTo>
    </w:p>
    <w:p w:rsidR="00A5054E" w:rsidRDefault="00A5054E" w:rsidP="00A5054E">
      <w:pPr>
        <w:pStyle w:val="ListParagraph"/>
        <w:numPr>
          <w:ilvl w:val="0"/>
          <w:numId w:val="6"/>
        </w:numPr>
        <w:spacing w:line="480" w:lineRule="auto"/>
        <w:rPr>
          <w:ins w:id="1485" w:author="Stephen" w:date="2018-12-25T17:00:00Z"/>
          <w:rFonts w:ascii="Times New Roman" w:hAnsi="Times New Roman" w:cs="Times New Roman"/>
          <w:sz w:val="24"/>
          <w:szCs w:val="24"/>
        </w:rPr>
      </w:pPr>
      <w:moveToRangeStart w:id="1486" w:author="Stephen" w:date="2018-12-25T15:16:00Z" w:name="move533146517"/>
      <w:moveToRangeEnd w:id="1479"/>
      <w:moveTo w:id="1487" w:author="Stephen" w:date="2018-12-25T15:16:00Z">
        <w:r w:rsidRPr="00DE75B6">
          <w:rPr>
            <w:rFonts w:ascii="Times New Roman" w:hAnsi="Times New Roman" w:cs="Times New Roman"/>
            <w:sz w:val="24"/>
            <w:szCs w:val="24"/>
          </w:rPr>
          <w:t xml:space="preserve">Ross DS, Thyroid function in nonthyroidal illness. Cooper DS (Ed) UpToDate Waltham, MA: UpToDate Inc. </w:t>
        </w:r>
        <w:r w:rsidR="00175687">
          <w:fldChar w:fldCharType="begin"/>
        </w:r>
        <w:r>
          <w:instrText>HYPERLINK "http://www.uptodate.com"</w:instrText>
        </w:r>
        <w:r w:rsidR="00175687">
          <w:fldChar w:fldCharType="separate"/>
        </w:r>
        <w:r w:rsidRPr="00DE75B6">
          <w:rPr>
            <w:rStyle w:val="Hyperlink"/>
            <w:rFonts w:ascii="Times New Roman" w:hAnsi="Times New Roman" w:cs="Times New Roman"/>
            <w:sz w:val="24"/>
            <w:szCs w:val="24"/>
          </w:rPr>
          <w:t>http://www.uptodate.com</w:t>
        </w:r>
        <w:r w:rsidR="00175687">
          <w:fldChar w:fldCharType="end"/>
        </w:r>
        <w:r w:rsidRPr="00DE75B6">
          <w:rPr>
            <w:rFonts w:ascii="Times New Roman" w:hAnsi="Times New Roman" w:cs="Times New Roman"/>
            <w:sz w:val="24"/>
            <w:szCs w:val="24"/>
          </w:rPr>
          <w:t xml:space="preserve"> accessed 17 Sept 2018</w:t>
        </w:r>
      </w:moveTo>
    </w:p>
    <w:p w:rsidR="00946783" w:rsidRDefault="00175687" w:rsidP="00946783">
      <w:pPr>
        <w:pStyle w:val="ListParagraph"/>
        <w:numPr>
          <w:ilvl w:val="0"/>
          <w:numId w:val="6"/>
        </w:numPr>
        <w:spacing w:line="480" w:lineRule="auto"/>
        <w:rPr>
          <w:ins w:id="1488" w:author="Stephen" w:date="2018-12-25T17:00:00Z"/>
          <w:rFonts w:ascii="Times New Roman" w:hAnsi="Times New Roman" w:cs="Times New Roman"/>
          <w:sz w:val="24"/>
          <w:szCs w:val="24"/>
        </w:rPr>
      </w:pPr>
      <w:ins w:id="1489" w:author="Stephen" w:date="2018-12-25T17:00:00Z">
        <w:r w:rsidRPr="00946783">
          <w:rPr>
            <w:rFonts w:ascii="Times New Roman" w:hAnsi="Times New Roman" w:cs="Times New Roman"/>
            <w:sz w:val="24"/>
            <w:szCs w:val="24"/>
          </w:rPr>
          <w:fldChar w:fldCharType="begin"/>
        </w:r>
        <w:r w:rsidR="00946783" w:rsidRPr="00946783">
          <w:rPr>
            <w:rFonts w:ascii="Times New Roman" w:hAnsi="Times New Roman" w:cs="Times New Roman"/>
            <w:sz w:val="24"/>
            <w:szCs w:val="24"/>
          </w:rPr>
          <w:instrText>HYPERLINK "https://www-ncbi-nlm-nih-gov.proxy.kib.ki.se/pubmed/27038492"</w:instrText>
        </w:r>
        <w:r w:rsidRPr="00946783">
          <w:rPr>
            <w:rFonts w:ascii="Times New Roman" w:hAnsi="Times New Roman" w:cs="Times New Roman"/>
            <w:sz w:val="24"/>
            <w:szCs w:val="24"/>
          </w:rPr>
          <w:fldChar w:fldCharType="separate"/>
        </w:r>
        <w:r w:rsidR="00946783" w:rsidRPr="00946783">
          <w:rPr>
            <w:rFonts w:ascii="Times New Roman" w:hAnsi="Times New Roman" w:cs="Times New Roman"/>
            <w:sz w:val="24"/>
            <w:szCs w:val="24"/>
          </w:rPr>
          <w:t>Hyperthyroidism.</w:t>
        </w:r>
        <w:r w:rsidRPr="00946783">
          <w:rPr>
            <w:rFonts w:ascii="Times New Roman" w:hAnsi="Times New Roman" w:cs="Times New Roman"/>
            <w:sz w:val="24"/>
            <w:szCs w:val="24"/>
          </w:rPr>
          <w:fldChar w:fldCharType="end"/>
        </w:r>
        <w:r w:rsidR="00946783" w:rsidRPr="00946783">
          <w:rPr>
            <w:rFonts w:ascii="Times New Roman" w:hAnsi="Times New Roman" w:cs="Times New Roman"/>
            <w:sz w:val="24"/>
            <w:szCs w:val="24"/>
          </w:rPr>
          <w:t xml:space="preserve"> De Leo S, Lee SY, Braverman LE. Lancet. 2016 Aug 27</w:t>
        </w:r>
      </w:ins>
      <w:ins w:id="1490" w:author="Stephen" w:date="2018-12-28T18:06:00Z">
        <w:r w:rsidR="00A62984" w:rsidRPr="00946783">
          <w:rPr>
            <w:rFonts w:ascii="Times New Roman" w:hAnsi="Times New Roman" w:cs="Times New Roman"/>
            <w:sz w:val="24"/>
            <w:szCs w:val="24"/>
          </w:rPr>
          <w:t>; 388</w:t>
        </w:r>
      </w:ins>
      <w:ins w:id="1491" w:author="Stephen" w:date="2018-12-25T17:00:00Z">
        <w:r w:rsidR="00A62984">
          <w:rPr>
            <w:rFonts w:ascii="Times New Roman" w:hAnsi="Times New Roman" w:cs="Times New Roman"/>
            <w:sz w:val="24"/>
            <w:szCs w:val="24"/>
          </w:rPr>
          <w:t xml:space="preserve">(10047):906-918. </w:t>
        </w:r>
      </w:ins>
      <w:ins w:id="1492" w:author="Stephen" w:date="2018-12-28T18:06:00Z">
        <w:r w:rsidR="00A62984">
          <w:rPr>
            <w:rFonts w:ascii="Times New Roman" w:hAnsi="Times New Roman" w:cs="Times New Roman"/>
            <w:sz w:val="24"/>
            <w:szCs w:val="24"/>
          </w:rPr>
          <w:t>DOI</w:t>
        </w:r>
      </w:ins>
      <w:ins w:id="1493" w:author="Stephen" w:date="2018-12-25T17:00:00Z">
        <w:r w:rsidR="00946783" w:rsidRPr="00946783">
          <w:rPr>
            <w:rFonts w:ascii="Times New Roman" w:hAnsi="Times New Roman" w:cs="Times New Roman"/>
            <w:sz w:val="24"/>
            <w:szCs w:val="24"/>
          </w:rPr>
          <w:t>: 10.1016/S0140-6736(16)00278-6. Epub 2016 Mar 30</w:t>
        </w:r>
      </w:ins>
    </w:p>
    <w:p w:rsidR="00946783" w:rsidRDefault="00175687" w:rsidP="00946783">
      <w:pPr>
        <w:pStyle w:val="ListParagraph"/>
        <w:numPr>
          <w:ilvl w:val="0"/>
          <w:numId w:val="6"/>
        </w:numPr>
        <w:spacing w:line="480" w:lineRule="auto"/>
        <w:rPr>
          <w:ins w:id="1494" w:author="Stephen" w:date="2018-12-25T17:01:00Z"/>
          <w:rFonts w:ascii="Times New Roman" w:hAnsi="Times New Roman" w:cs="Times New Roman"/>
          <w:sz w:val="24"/>
          <w:szCs w:val="24"/>
        </w:rPr>
      </w:pPr>
      <w:ins w:id="1495" w:author="Stephen" w:date="2018-12-25T17:00:00Z">
        <w:r w:rsidRPr="00946783">
          <w:rPr>
            <w:rFonts w:ascii="Times New Roman" w:hAnsi="Times New Roman" w:cs="Times New Roman"/>
            <w:sz w:val="24"/>
            <w:szCs w:val="24"/>
          </w:rPr>
          <w:fldChar w:fldCharType="begin"/>
        </w:r>
        <w:r w:rsidR="00946783" w:rsidRPr="00946783">
          <w:rPr>
            <w:rFonts w:ascii="Times New Roman" w:hAnsi="Times New Roman" w:cs="Times New Roman"/>
            <w:sz w:val="24"/>
            <w:szCs w:val="24"/>
          </w:rPr>
          <w:instrText>HYPERLINK "https://www-ncbi-nlm-nih-gov.proxy.kib.ki.se/pubmed/27699708"</w:instrText>
        </w:r>
        <w:r w:rsidRPr="00946783">
          <w:rPr>
            <w:rFonts w:ascii="Times New Roman" w:hAnsi="Times New Roman" w:cs="Times New Roman"/>
            <w:sz w:val="24"/>
            <w:szCs w:val="24"/>
          </w:rPr>
          <w:fldChar w:fldCharType="separate"/>
        </w:r>
        <w:r w:rsidR="00946783" w:rsidRPr="00946783">
          <w:rPr>
            <w:rFonts w:ascii="Times New Roman" w:hAnsi="Times New Roman" w:cs="Times New Roman"/>
            <w:sz w:val="24"/>
            <w:szCs w:val="24"/>
          </w:rPr>
          <w:t>Frequency of Cushing's syndrome due to ACTH-secreting adrenal medullary lesions: a retrospective study over 10 years from a single center.</w:t>
        </w:r>
        <w:r w:rsidRPr="00946783">
          <w:rPr>
            <w:rFonts w:ascii="Times New Roman" w:hAnsi="Times New Roman" w:cs="Times New Roman"/>
            <w:sz w:val="24"/>
            <w:szCs w:val="24"/>
          </w:rPr>
          <w:fldChar w:fldCharType="end"/>
        </w:r>
        <w:r w:rsidR="00946783" w:rsidRPr="00946783">
          <w:rPr>
            <w:rFonts w:ascii="Times New Roman" w:hAnsi="Times New Roman" w:cs="Times New Roman"/>
            <w:sz w:val="24"/>
            <w:szCs w:val="24"/>
          </w:rPr>
          <w:t xml:space="preserve"> Falhammar H, Calissendorff J, </w:t>
        </w:r>
      </w:ins>
      <w:ins w:id="1496" w:author="Stephen" w:date="2018-12-28T18:07:00Z">
        <w:r w:rsidR="00A62984" w:rsidRPr="00946783">
          <w:rPr>
            <w:rFonts w:ascii="Times New Roman" w:hAnsi="Times New Roman" w:cs="Times New Roman"/>
            <w:sz w:val="24"/>
            <w:szCs w:val="24"/>
          </w:rPr>
          <w:t>Höybye</w:t>
        </w:r>
        <w:r w:rsidR="00A62984">
          <w:rPr>
            <w:rFonts w:ascii="Times New Roman" w:hAnsi="Times New Roman" w:cs="Times New Roman"/>
            <w:sz w:val="24"/>
            <w:szCs w:val="24"/>
          </w:rPr>
          <w:t xml:space="preserve"> </w:t>
        </w:r>
        <w:r w:rsidR="00A62984" w:rsidRPr="00946783">
          <w:rPr>
            <w:rFonts w:ascii="Times New Roman" w:hAnsi="Times New Roman" w:cs="Times New Roman"/>
            <w:sz w:val="24"/>
            <w:szCs w:val="24"/>
          </w:rPr>
          <w:t>C</w:t>
        </w:r>
        <w:r w:rsidR="00A62984">
          <w:rPr>
            <w:rFonts w:ascii="Times New Roman" w:hAnsi="Times New Roman" w:cs="Times New Roman"/>
            <w:sz w:val="24"/>
            <w:szCs w:val="24"/>
          </w:rPr>
          <w:t>.</w:t>
        </w:r>
      </w:ins>
      <w:ins w:id="1497" w:author="Stephen" w:date="2018-12-25T17:01:00Z">
        <w:r w:rsidR="00946783" w:rsidRPr="00946783">
          <w:rPr>
            <w:rFonts w:ascii="Times New Roman" w:hAnsi="Times New Roman" w:cs="Times New Roman"/>
            <w:sz w:val="24"/>
            <w:szCs w:val="24"/>
          </w:rPr>
          <w:t xml:space="preserve"> Endocrine. 2017 Jan</w:t>
        </w:r>
      </w:ins>
      <w:ins w:id="1498" w:author="Stephen" w:date="2018-12-28T18:07:00Z">
        <w:r w:rsidR="00A62984" w:rsidRPr="00946783">
          <w:rPr>
            <w:rFonts w:ascii="Times New Roman" w:hAnsi="Times New Roman" w:cs="Times New Roman"/>
            <w:sz w:val="24"/>
            <w:szCs w:val="24"/>
          </w:rPr>
          <w:t>; 55</w:t>
        </w:r>
      </w:ins>
      <w:ins w:id="1499" w:author="Stephen" w:date="2018-12-25T17:01:00Z">
        <w:r w:rsidR="00A62984">
          <w:rPr>
            <w:rFonts w:ascii="Times New Roman" w:hAnsi="Times New Roman" w:cs="Times New Roman"/>
            <w:sz w:val="24"/>
            <w:szCs w:val="24"/>
          </w:rPr>
          <w:t xml:space="preserve">(1):296-302. </w:t>
        </w:r>
      </w:ins>
      <w:ins w:id="1500" w:author="Stephen" w:date="2018-12-28T18:07:00Z">
        <w:r w:rsidR="00A62984">
          <w:rPr>
            <w:rFonts w:ascii="Times New Roman" w:hAnsi="Times New Roman" w:cs="Times New Roman"/>
            <w:sz w:val="24"/>
            <w:szCs w:val="24"/>
          </w:rPr>
          <w:t>DOI</w:t>
        </w:r>
      </w:ins>
      <w:ins w:id="1501" w:author="Stephen" w:date="2018-12-25T17:01:00Z">
        <w:r w:rsidR="00946783" w:rsidRPr="00946783">
          <w:rPr>
            <w:rFonts w:ascii="Times New Roman" w:hAnsi="Times New Roman" w:cs="Times New Roman"/>
            <w:sz w:val="24"/>
            <w:szCs w:val="24"/>
          </w:rPr>
          <w:t>: 10.1007/s12020-016-1127-y.</w:t>
        </w:r>
      </w:ins>
    </w:p>
    <w:p w:rsidR="00272FDE" w:rsidRPr="00885377" w:rsidRDefault="00272FDE" w:rsidP="00272FDE">
      <w:pPr>
        <w:pStyle w:val="ListParagraph"/>
        <w:numPr>
          <w:ilvl w:val="0"/>
          <w:numId w:val="6"/>
        </w:numPr>
        <w:autoSpaceDE w:val="0"/>
        <w:autoSpaceDN w:val="0"/>
        <w:adjustRightInd w:val="0"/>
        <w:spacing w:after="0" w:line="480" w:lineRule="auto"/>
        <w:rPr>
          <w:ins w:id="1502" w:author="Stephen" w:date="2018-12-25T17:06:00Z"/>
          <w:rFonts w:ascii="Times New Roman" w:hAnsi="Times New Roman" w:cs="Times New Roman"/>
          <w:sz w:val="24"/>
          <w:szCs w:val="24"/>
        </w:rPr>
      </w:pPr>
      <w:ins w:id="1503" w:author="Stephen" w:date="2018-12-25T17:06:00Z">
        <w:r w:rsidRPr="00885377">
          <w:rPr>
            <w:rFonts w:ascii="Times New Roman" w:hAnsi="Times New Roman" w:cs="Times New Roman"/>
            <w:sz w:val="24"/>
            <w:szCs w:val="24"/>
          </w:rPr>
          <w:lastRenderedPageBreak/>
          <w:t xml:space="preserve">Fitzgerald SP, Bean NG. Thyroid stimulating hormone (TSH) autoregulation reduces variation in the TSH response to thyroid hormones. Temperature 2018: </w:t>
        </w:r>
        <w:r w:rsidR="00175687">
          <w:fldChar w:fldCharType="begin"/>
        </w:r>
        <w:r>
          <w:instrText>HYPERLINK "http://dx.doi.org/10.1080/23328940.2018.1513110" \t "_blank"</w:instrText>
        </w:r>
        <w:r w:rsidR="00175687">
          <w:fldChar w:fldCharType="separate"/>
        </w:r>
        <w:r w:rsidRPr="00885377">
          <w:rPr>
            <w:rFonts w:ascii="Times New Roman" w:hAnsi="Times New Roman" w:cs="Times New Roman"/>
            <w:sz w:val="24"/>
            <w:szCs w:val="24"/>
          </w:rPr>
          <w:t>DOI: 10.1080/23328940.2018.1513110</w:t>
        </w:r>
        <w:r w:rsidR="00175687">
          <w:fldChar w:fldCharType="end"/>
        </w:r>
      </w:ins>
    </w:p>
    <w:p w:rsidR="00000000" w:rsidRDefault="000B0EB4">
      <w:pPr>
        <w:pStyle w:val="ListParagraph"/>
        <w:spacing w:line="480" w:lineRule="auto"/>
        <w:rPr>
          <w:del w:id="1504" w:author="Stephen" w:date="2018-12-25T17:00:00Z"/>
          <w:rFonts w:ascii="Times New Roman" w:hAnsi="Times New Roman" w:cs="Times New Roman"/>
          <w:sz w:val="24"/>
          <w:szCs w:val="24"/>
        </w:rPr>
        <w:pPrChange w:id="1505" w:author="Stephen" w:date="2018-12-28T18:07:00Z">
          <w:pPr>
            <w:pStyle w:val="ListParagraph"/>
            <w:numPr>
              <w:numId w:val="9"/>
            </w:numPr>
            <w:spacing w:line="480" w:lineRule="auto"/>
            <w:ind w:hanging="360"/>
          </w:pPr>
        </w:pPrChange>
      </w:pPr>
    </w:p>
    <w:p w:rsidR="00000000" w:rsidRDefault="003E0FB8">
      <w:pPr>
        <w:pStyle w:val="ListParagraph"/>
        <w:shd w:val="clear" w:color="auto" w:fill="FFFFFF"/>
        <w:spacing w:line="480" w:lineRule="auto"/>
        <w:jc w:val="both"/>
        <w:rPr>
          <w:del w:id="1506" w:author="Stephen" w:date="2018-12-24T18:20:00Z"/>
          <w:rFonts w:ascii="Times New Roman" w:hAnsi="Times New Roman" w:cs="Times New Roman"/>
          <w:sz w:val="24"/>
          <w:szCs w:val="24"/>
        </w:rPr>
        <w:pPrChange w:id="1507" w:author="Stephen" w:date="2018-12-28T18:07:00Z">
          <w:pPr>
            <w:pStyle w:val="ListParagraph"/>
            <w:numPr>
              <w:numId w:val="8"/>
            </w:numPr>
            <w:shd w:val="clear" w:color="auto" w:fill="FFFFFF"/>
            <w:spacing w:line="480" w:lineRule="auto"/>
            <w:ind w:hanging="360"/>
            <w:jc w:val="both"/>
          </w:pPr>
        </w:pPrChange>
      </w:pPr>
      <w:moveToRangeStart w:id="1508" w:author="Stephen" w:date="2018-12-21T08:56:00Z" w:name="move533145919"/>
      <w:moveToRangeEnd w:id="1486"/>
      <w:moveTo w:id="1509" w:author="Stephen" w:date="2018-12-21T08:56:00Z">
        <w:del w:id="1510" w:author="Stephen" w:date="2018-12-24T18:20:00Z">
          <w:r w:rsidRPr="003E0FB8" w:rsidDel="003E7197">
            <w:rPr>
              <w:rFonts w:ascii="Times New Roman" w:hAnsi="Times New Roman" w:cs="Times New Roman"/>
              <w:sz w:val="24"/>
              <w:szCs w:val="24"/>
            </w:rPr>
            <w:delTex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delText>
          </w:r>
        </w:del>
      </w:moveTo>
    </w:p>
    <w:p w:rsidR="00000000" w:rsidRDefault="003E0FB8">
      <w:pPr>
        <w:pStyle w:val="ListParagraph"/>
        <w:autoSpaceDE w:val="0"/>
        <w:autoSpaceDN w:val="0"/>
        <w:adjustRightInd w:val="0"/>
        <w:spacing w:after="0" w:line="480" w:lineRule="auto"/>
        <w:rPr>
          <w:del w:id="1511" w:author="Stephen" w:date="2018-12-24T18:20:00Z"/>
          <w:rFonts w:ascii="Times New Roman" w:hAnsi="Times New Roman" w:cs="Times New Roman"/>
          <w:sz w:val="24"/>
          <w:szCs w:val="24"/>
        </w:rPr>
        <w:pPrChange w:id="1512" w:author="Stephen" w:date="2018-12-28T18:07:00Z">
          <w:pPr>
            <w:pStyle w:val="ListParagraph"/>
            <w:numPr>
              <w:numId w:val="8"/>
            </w:numPr>
            <w:autoSpaceDE w:val="0"/>
            <w:autoSpaceDN w:val="0"/>
            <w:adjustRightInd w:val="0"/>
            <w:spacing w:after="0" w:line="480" w:lineRule="auto"/>
            <w:ind w:hanging="360"/>
          </w:pPr>
        </w:pPrChange>
      </w:pPr>
      <w:moveToRangeStart w:id="1513" w:author="Stephen" w:date="2018-12-21T08:56:00Z" w:name="move533145931"/>
      <w:moveToRangeEnd w:id="1508"/>
      <w:moveTo w:id="1514" w:author="Stephen" w:date="2018-12-21T08:56:00Z">
        <w:del w:id="1515" w:author="Stephen" w:date="2018-12-24T18:20:00Z">
          <w:r w:rsidRPr="00DE75B6" w:rsidDel="003E7197">
            <w:rPr>
              <w:rFonts w:ascii="Times New Roman" w:hAnsi="Times New Roman" w:cs="Times New Roman"/>
              <w:sz w:val="24"/>
              <w:szCs w:val="24"/>
            </w:rPr>
            <w:delText>Roos A, Bakker SJ, Links TP, gans RO, Wolffenbuttel BH. Thyroid function is associated with components of the metabolic syndrome in euthyroid subjects. J ClinEndocrinolMetab. 2007;92(2):491-6 DOI:10.1210/jc.2006-1718 (PITUITARY SENSITIVITY &lt; PERIPHERAL)</w:delText>
          </w:r>
        </w:del>
      </w:moveTo>
      <w:moveToRangeStart w:id="1516" w:author="Stephen" w:date="2018-12-21T08:57:00Z" w:name="move533145949"/>
      <w:moveToRangeEnd w:id="1513"/>
      <w:moveTo w:id="1517" w:author="Stephen" w:date="2018-12-21T08:57:00Z">
        <w:del w:id="1518" w:author="Stephen" w:date="2018-12-24T18:20:00Z">
          <w:r w:rsidRPr="00DE75B6" w:rsidDel="003E7197">
            <w:rPr>
              <w:rFonts w:ascii="Times New Roman" w:hAnsi="Times New Roman" w:cs="Times New Roman"/>
              <w:sz w:val="24"/>
              <w:szCs w:val="24"/>
            </w:rPr>
            <w:delText>Garduño-Garcia J, Alvirde- Garcia U, López-Carrasco G, Mendoza M, Mehta R, Arellano-Campos O, ChozaR,Sauque L et al. TSH and free thyroxine concentrations are associated with differing metabolic markers in euthyroid subjects. Eur J Endocrinol. 2010;163:73-278 DOI:10.1530/EJE-10-0312 (Different markers SC H not assoc c metabolic syn; in reality TSH adds little))</w:delText>
          </w:r>
          <w:moveToRangeStart w:id="1519" w:author="Stephen" w:date="2018-12-21T08:57:00Z" w:name="move533145963"/>
          <w:moveToRangeEnd w:id="1516"/>
          <w:r w:rsidRPr="00DE75B6" w:rsidDel="003E7197">
            <w:rPr>
              <w:rFonts w:ascii="Times New Roman" w:hAnsi="Times New Roman" w:cs="Times New Roman"/>
              <w:sz w:val="24"/>
              <w:szCs w:val="24"/>
            </w:rPr>
            <w:delText>Lin SY, Wang YY, Liu PH, Lai WA, Sheu WH. Lower serum free thyroxine levels are associated with metabolic syndrome in a Chinese population. Metabolism 2005;54(11):1524-8 DOI: 10.1016/j.metabol.2005.05.020 (T4 + TSH not recorded)</w:delText>
          </w:r>
          <w:moveToRangeStart w:id="1520" w:author="Stephen" w:date="2018-12-21T08:57:00Z" w:name="move533145985"/>
          <w:moveToRangeEnd w:id="1519"/>
          <w:r w:rsidRPr="00DE75B6" w:rsidDel="003E7197">
            <w:rPr>
              <w:rFonts w:ascii="Times New Roman" w:hAnsi="Times New Roman" w:cs="Times New Roman"/>
              <w:sz w:val="24"/>
              <w:szCs w:val="24"/>
            </w:rPr>
            <w:delText>Waring AC, Rodondi N, Harrison S, Kanava AM, Simonsick EM, Milkovic I, Satterfield S, Newman AB, Bauer DC, for the Health, Aging and Body Composition (Health ABC) Study. Thyroid function and prevalent and incident metabolic syndrome in older adults: The Health , Aging, and Body Composition Study. ClinEndocrinol (Oxf).2012;76(6):911-918 DOI: 10.1111/j.1365-2265.2011.04328.x (ALSO DIRECTION CAUSALITY)</w:delText>
          </w:r>
          <w:moveToRangeStart w:id="1521" w:author="Stephen" w:date="2018-12-21T08:57:00Z" w:name="move533145997"/>
          <w:moveToRangeEnd w:id="1520"/>
          <w:r w:rsidRPr="00DE75B6" w:rsidDel="003E7197">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moveTo>
      <w:moveToRangeStart w:id="1522" w:author="Stephen" w:date="2018-12-21T08:58:00Z" w:name="move533146014"/>
      <w:moveToRangeEnd w:id="1521"/>
      <w:moveTo w:id="1523" w:author="Stephen" w:date="2018-12-21T08:58:00Z">
        <w:del w:id="1524" w:author="Stephen" w:date="2018-12-24T18:20:00Z">
          <w:r w:rsidRPr="00DE75B6" w:rsidDel="003E7197">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moveToRangeStart w:id="1525" w:author="Stephen" w:date="2018-12-21T08:58:00Z" w:name="move533146040"/>
          <w:moveToRangeEnd w:id="1522"/>
          <w:r w:rsidRPr="00DE75B6" w:rsidDel="003E7197">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moveToRangeStart w:id="1526" w:author="Stephen" w:date="2018-12-21T08:58:00Z" w:name="move533146061"/>
          <w:moveToRangeEnd w:id="1525"/>
          <w:r w:rsidRPr="003E0FB8" w:rsidDel="003E7197">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moveTo>
    </w:p>
    <w:p w:rsidR="00000000" w:rsidRDefault="003E0FB8">
      <w:pPr>
        <w:pStyle w:val="ListParagraph"/>
        <w:spacing w:line="480" w:lineRule="auto"/>
        <w:rPr>
          <w:del w:id="1527" w:author="Stephen" w:date="2018-12-24T18:29:00Z"/>
          <w:rFonts w:ascii="Times New Roman" w:hAnsi="Times New Roman" w:cs="Times New Roman"/>
          <w:sz w:val="24"/>
          <w:szCs w:val="24"/>
        </w:rPr>
        <w:pPrChange w:id="1528" w:author="Stephen" w:date="2018-12-28T18:07:00Z">
          <w:pPr>
            <w:pStyle w:val="ListParagraph"/>
            <w:numPr>
              <w:numId w:val="8"/>
            </w:numPr>
            <w:spacing w:line="480" w:lineRule="auto"/>
            <w:ind w:hanging="360"/>
          </w:pPr>
        </w:pPrChange>
      </w:pPr>
      <w:moveToRangeStart w:id="1529" w:author="Stephen" w:date="2018-12-21T08:59:00Z" w:name="move533146070"/>
      <w:moveToRangeEnd w:id="1526"/>
      <w:moveTo w:id="1530" w:author="Stephen" w:date="2018-12-21T08:59:00Z">
        <w:del w:id="1531" w:author="Stephen" w:date="2018-12-24T18:20:00Z">
          <w:r w:rsidRPr="00DE75B6" w:rsidDel="003E7197">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del>
        <w:moveToRangeStart w:id="1532" w:author="Stephen" w:date="2018-12-21T08:59:00Z" w:name="move533146107"/>
        <w:moveToRangeEnd w:id="1529"/>
        <w:del w:id="1533" w:author="Stephen" w:date="2018-12-24T18:22:00Z">
          <w:r w:rsidRPr="00DE75B6" w:rsidDel="00015B5D">
            <w:rPr>
              <w:rFonts w:ascii="Times New Roman" w:hAnsi="Times New Roman" w:cs="Times New Roman"/>
              <w:sz w:val="24"/>
              <w:szCs w:val="24"/>
            </w:rPr>
            <w:delText>Choi HJ, Byun MS, Yi D, Sohn BK, Lee JH, Kim YK, Lee DY; KBASE Research Group.Associations of thyroid hormone levels with in vivo Alzheimer’s disease pathologies.Alzheimers Res Ther. 2017;9(1):64 DOI: 10.1186/s13195-017-0291-5</w:delText>
          </w:r>
        </w:del>
      </w:moveTo>
      <w:moveToRangeStart w:id="1534" w:author="Stephen" w:date="2018-12-21T09:00:00Z" w:name="move533146128"/>
      <w:moveToRangeEnd w:id="1532"/>
      <w:moveTo w:id="1535" w:author="Stephen" w:date="2018-12-21T09:00:00Z">
        <w:del w:id="1536" w:author="Stephen" w:date="2018-12-24T18:22:00Z">
          <w:r w:rsidRPr="00DE75B6" w:rsidDel="00015B5D">
            <w:rPr>
              <w:rFonts w:ascii="Times New Roman" w:hAnsi="Times New Roman" w:cs="Times New Roman"/>
              <w:sz w:val="24"/>
              <w:szCs w:val="24"/>
            </w:rPr>
            <w:delText>Volpato S, Guralnik JM, Fried LP, Remalay AT, Cappola AR, Launer LJ. Serum thyroxine level and cognitive decline in older women. Neurology 2002;58(7): 1055-1061 DOI:10.1212/WNL.58.7.1055</w:delText>
          </w:r>
          <w:moveToRangeStart w:id="1537" w:author="Stephen" w:date="2018-12-21T09:00:00Z" w:name="move533146142"/>
          <w:moveToRangeEnd w:id="1534"/>
          <w:r w:rsidRPr="00DE75B6" w:rsidDel="00015B5D">
            <w:rPr>
              <w:rFonts w:ascii="Times New Roman" w:hAnsi="Times New Roman" w:cs="Times New Roman"/>
              <w:sz w:val="24"/>
              <w:szCs w:val="24"/>
            </w:rPr>
            <w:delText>Choi HY, Choe YM, Byun MS, Sohn BK, Baek H, Yi D, Han JY, Woo JI, Lee DY. Associations between serum thyroid hormone and cerebral amyloidosis in cognitively diverse elderly. Alzheimer’s and Dementia 2015;11(7) S648-649 DOI:10.1016/j.jatz.2015.06.947 (T3 NOT T4/TSH) !!!</w:delText>
          </w:r>
          <w:moveToRangeStart w:id="1538" w:author="Stephen" w:date="2018-12-21T09:00:00Z" w:name="move533146158"/>
          <w:moveToRangeEnd w:id="1537"/>
          <w:r w:rsidRPr="00DE75B6" w:rsidDel="00015B5D">
            <w:rPr>
              <w:rFonts w:ascii="Times New Roman" w:hAnsi="Times New Roman" w:cs="Times New Roman"/>
              <w:sz w:val="24"/>
              <w:szCs w:val="24"/>
            </w:rPr>
            <w:delText>de Jong FD, Heijer T, Visser TJ, de Rijke YB, Drexhage HA, Hoffman A, Breteler MMB. Thyroid hormones, dementia, and atrophy of the medial temporal lobe. J ClinEndocrinolMetab 2006;91(7):2569-2573 DOI:10.1210/jc.2006-0449</w:delText>
          </w:r>
        </w:del>
        <w:moveToRangeStart w:id="1539" w:author="Stephen" w:date="2018-12-21T09:00:00Z" w:name="move533146172"/>
        <w:moveToRangeEnd w:id="1538"/>
        <w:del w:id="1540" w:author="Stephen" w:date="2018-12-24T20:58:00Z">
          <w:r w:rsidRPr="00DE75B6" w:rsidDel="00664631">
            <w:rPr>
              <w:rFonts w:ascii="Times New Roman" w:hAnsi="Times New Roman" w:cs="Times New Roman"/>
              <w:sz w:val="24"/>
              <w:szCs w:val="24"/>
            </w:rPr>
            <w:delText>Bano A, Chaker L, Schoufour J, Ikram MA, Kavousi M, Franco OH, Peeters RP, Mattace-Raso FUS. High circulating free thyroxine levels may increase the risk of frailty: The Rotterdam Study. J ClinEndocrinol Metab.2018;103(1):328-335 DOI: 10.1210/jc.2017-01854</w:delText>
          </w:r>
        </w:del>
      </w:moveTo>
      <w:moveToRangeStart w:id="1541" w:author="Stephen" w:date="2018-12-21T09:01:00Z" w:name="move533146198"/>
      <w:moveToRangeEnd w:id="1539"/>
      <w:moveTo w:id="1542" w:author="Stephen" w:date="2018-12-21T09:01:00Z">
        <w:del w:id="1543" w:author="Stephen" w:date="2018-12-24T18:26:00Z">
          <w:r w:rsidRPr="00DE75B6" w:rsidDel="00015B5D">
            <w:rPr>
              <w:rFonts w:ascii="Times New Roman" w:hAnsi="Times New Roman" w:cs="Times New Roman"/>
              <w:sz w:val="24"/>
              <w:szCs w:val="24"/>
            </w:rPr>
            <w:delText>Yeap BB, Alfonso H, Chubb SAP, Walsh JP, Hankey GJ, Almeida OP, Flicker L. Higher free thyroxine levels are associated with frailty in older men: the Health In Men Study. ClinEndocrinol 2012; 76:741-748 DOI: 10.1111/j.1365-2265.2011.04290.x</w:delText>
          </w:r>
        </w:del>
      </w:moveTo>
      <w:moveToRangeStart w:id="1544" w:author="Stephen" w:date="2018-12-21T09:02:00Z" w:name="move533146279"/>
      <w:moveToRangeEnd w:id="1541"/>
      <w:moveTo w:id="1545" w:author="Stephen" w:date="2018-12-21T09:02:00Z">
        <w:del w:id="1546" w:author="Stephen" w:date="2018-12-24T18:28:00Z">
          <w:r w:rsidR="00885377" w:rsidRPr="00DE75B6" w:rsidDel="00015B5D">
            <w:rPr>
              <w:rFonts w:ascii="Times New Roman" w:hAnsi="Times New Roman" w:cs="Times New Roman"/>
              <w:sz w:val="24"/>
              <w:szCs w:val="24"/>
            </w:rPr>
            <w:delText>Inoue K, Tsujimoto T, Saito J, Sugiyama T. Association between serum thyrotropin levels and mortality among euthyroid adults in the United States. Thyroid 2016;26(10):1457-1465 DOI:10.1089/thy.2016.0156 (mortality correlates with high FT4 and high TSH)</w:delText>
          </w:r>
          <w:moveToRangeStart w:id="1547" w:author="Stephen" w:date="2018-12-21T09:02:00Z" w:name="move533146292"/>
          <w:moveToRangeEnd w:id="1544"/>
          <w:r w:rsidR="00885377" w:rsidRPr="00DE75B6" w:rsidDel="00015B5D">
            <w:rPr>
              <w:rFonts w:ascii="Times New Roman" w:hAnsi="Times New Roman" w:cs="Times New Roman"/>
              <w:sz w:val="24"/>
              <w:szCs w:val="24"/>
            </w:rPr>
            <w:delText>Selmer C, Olesen JB, Hansen ML, von Kappelgaard LM, Madsen JC, Hansen PR, Pedersen OD, Faber J, Torp-Pederson C, Gislason GH. Subclinical and overt thyroid dysfunction and the risk of all-cause mortality and cardiovascular events: a large population study. J ClinEndocrinolMetab 2014;99(7):2372-2382 DOI: 10.1210/jc.2013-4184</w:delText>
          </w:r>
        </w:del>
      </w:moveTo>
      <w:moveToRangeStart w:id="1548" w:author="Stephen" w:date="2018-12-21T09:03:00Z" w:name="move533146322"/>
      <w:moveToRangeEnd w:id="1547"/>
      <w:moveTo w:id="1549" w:author="Stephen" w:date="2018-12-21T09:03:00Z">
        <w:del w:id="1550" w:author="Stephen" w:date="2018-12-24T18:29:00Z">
          <w:r w:rsidR="00885377" w:rsidRPr="00DE75B6" w:rsidDel="00015B5D">
            <w:rPr>
              <w:rFonts w:ascii="Times New Roman" w:hAnsi="Times New Roman" w:cs="Times New Roman"/>
              <w:sz w:val="24"/>
              <w:szCs w:val="24"/>
            </w:rPr>
            <w:delText>Moon S, Kim MJ, Yu JM, Yoo HJ, Park YJ. Subclinical hypothyroidism and the risk of cardiovascular disease and all-cause mortality: a meta-analysis of prospective cohort studies. Thyroid 2018; ahead of print, 28(9) DOI:10.1089/thy.2017.0414</w:delText>
          </w:r>
          <w:moveToRangeStart w:id="1551" w:author="Stephen" w:date="2018-12-21T09:03:00Z" w:name="move533146344"/>
          <w:moveToRangeEnd w:id="1548"/>
          <w:r w:rsidR="00885377" w:rsidRPr="00885377" w:rsidDel="00015B5D">
            <w:rPr>
              <w:rFonts w:ascii="Times New Roman" w:hAnsi="Times New Roman" w:cs="Times New Roman"/>
              <w:sz w:val="24"/>
              <w:szCs w:val="24"/>
            </w:rPr>
            <w:delText>Razvi S, Weaver JU, Vanderpump MP, Pearce SH. The incidence of ischemic heart disease and mortality in people with subclinical hypothyroidism: reanalysis of the Whickham Survey cohort. J ClinEndocrinolMetab. 2010;95(4):1734-40 DOI: 19.1210/jc.2009-1749</w:delText>
          </w:r>
        </w:del>
      </w:moveTo>
    </w:p>
    <w:p w:rsidR="00000000" w:rsidRDefault="00885377">
      <w:pPr>
        <w:pStyle w:val="ListParagraph"/>
        <w:spacing w:line="480" w:lineRule="auto"/>
        <w:rPr>
          <w:del w:id="1552" w:author="Stephen" w:date="2018-12-24T18:29:00Z"/>
          <w:rFonts w:ascii="Times New Roman" w:hAnsi="Times New Roman" w:cs="Times New Roman"/>
          <w:sz w:val="24"/>
          <w:szCs w:val="24"/>
        </w:rPr>
        <w:pPrChange w:id="1553" w:author="Stephen" w:date="2018-12-28T18:07:00Z">
          <w:pPr>
            <w:pStyle w:val="ListParagraph"/>
            <w:numPr>
              <w:numId w:val="8"/>
            </w:numPr>
            <w:spacing w:line="480" w:lineRule="auto"/>
            <w:ind w:hanging="360"/>
          </w:pPr>
        </w:pPrChange>
      </w:pPr>
      <w:moveToRangeStart w:id="1554" w:author="Stephen" w:date="2018-12-21T09:03:00Z" w:name="move533146358"/>
      <w:moveToRangeEnd w:id="1551"/>
      <w:moveTo w:id="1555" w:author="Stephen" w:date="2018-12-21T09:03:00Z">
        <w:del w:id="1556" w:author="Stephen" w:date="2018-12-24T18:29:00Z">
          <w:r w:rsidRPr="00885377" w:rsidDel="00015B5D">
            <w:rPr>
              <w:rFonts w:ascii="Times New Roman" w:hAnsi="Times New Roman" w:cs="Times New Roman"/>
              <w:sz w:val="24"/>
              <w:szCs w:val="24"/>
            </w:rPr>
            <w:delText>Chaker L, van den Berg ME, Niemeijer MN, Franco OH, Deghan A, Hofman A, Rijnbeek PR, Deckers JW, Eijgelsheim M, Stricker, BHC, Peeters RP. Thyroid function and sudden cardiac death: A prospective study. Circulation 2016;134(10):713-722 DOI:10.1161/CIRCULATIONAHA.115.020789 (set point)</w:delText>
          </w:r>
        </w:del>
      </w:moveTo>
    </w:p>
    <w:p w:rsidR="00000000" w:rsidRDefault="00885377">
      <w:pPr>
        <w:pStyle w:val="ListParagraph"/>
        <w:spacing w:line="480" w:lineRule="auto"/>
        <w:rPr>
          <w:ins w:id="1557" w:author="Stephen" w:date="2018-12-25T13:46:00Z"/>
          <w:rFonts w:ascii="Times New Roman" w:hAnsi="Times New Roman" w:cs="Times New Roman"/>
          <w:sz w:val="24"/>
          <w:szCs w:val="24"/>
        </w:rPr>
        <w:pPrChange w:id="1558" w:author="Stephen" w:date="2018-12-28T18:07:00Z">
          <w:pPr>
            <w:spacing w:line="480" w:lineRule="auto"/>
          </w:pPr>
        </w:pPrChange>
      </w:pPr>
      <w:moveToRangeStart w:id="1559" w:author="Stephen" w:date="2018-12-21T09:04:00Z" w:name="move533146370"/>
      <w:moveToRangeEnd w:id="1554"/>
      <w:moveTo w:id="1560" w:author="Stephen" w:date="2018-12-21T09:04:00Z">
        <w:del w:id="1561" w:author="Stephen" w:date="2018-12-24T18:29:00Z">
          <w:r w:rsidRPr="00DE75B6" w:rsidDel="00015B5D">
            <w:rPr>
              <w:rFonts w:ascii="Times New Roman" w:hAnsi="Times New Roman" w:cs="Times New Roman"/>
              <w:sz w:val="24"/>
              <w:szCs w:val="24"/>
            </w:rPr>
            <w:delText>Asvold BO, BjØro T, Nilsen TI, Gunnell D, Vatten LJ. Thyrotropin levels and risk of fatal coronary heart disase: the HUNT study Arch Int med 2008;168(8):855-860 DOI:10.1001/archinte.168.8.855 (women not men- inconsistent ie- )</w:delText>
          </w:r>
        </w:del>
      </w:moveTo>
      <w:moveToRangeStart w:id="1562" w:author="Stephen" w:date="2018-12-21T09:05:00Z" w:name="move533146435"/>
      <w:moveToRangeEnd w:id="1559"/>
      <w:moveTo w:id="1563" w:author="Stephen" w:date="2018-12-21T09:05:00Z">
        <w:del w:id="1564" w:author="Stephen" w:date="2018-12-25T13:44:00Z">
          <w:r w:rsidRPr="00DE75B6" w:rsidDel="00337743">
            <w:rPr>
              <w:rFonts w:ascii="Times New Roman" w:hAnsi="Times New Roman" w:cs="Times New Roman"/>
              <w:sz w:val="24"/>
              <w:szCs w:val="24"/>
            </w:rPr>
            <w:delText>Matzen LE, Kvetny J, Pedersen KK. TSH, thyroid hormones and nuclear binding of T3 in mononuclear blood cells from obese and non-obese women. Scandinavian Journal of Clinical and laboratory Investigation 1989;49(3):249-253 DOI: 10.1080/00365518909089090 (Reverse causation-caloric intake))</w:delText>
          </w:r>
          <w:moveToRangeStart w:id="1565" w:author="Stephen" w:date="2018-12-21T09:05:00Z" w:name="move533146456"/>
          <w:moveToRangeEnd w:id="1562"/>
          <w:r w:rsidRPr="00DE75B6" w:rsidDel="00337743">
            <w:rPr>
              <w:rFonts w:ascii="Times New Roman" w:hAnsi="Times New Roman" w:cs="Times New Roman"/>
              <w:sz w:val="24"/>
              <w:szCs w:val="24"/>
            </w:rPr>
            <w:delText>Rotondi, M, Leporati P, La manna A, Pirali B, Mondello T, Fonte R, Magri F, Chiovato L. Raised serum TSH levels in patients with morbid obesity: is it enough to diagnose subclinical hypothyroidism? European Journal of Endocrinology 2009;160:403-408 DOI:10.1530/EJE-08-0734 (thermogenic)</w:delText>
          </w:r>
          <w:moveToRangeStart w:id="1566" w:author="Stephen" w:date="2018-12-21T09:05:00Z" w:name="move533146478"/>
          <w:moveToRangeEnd w:id="1565"/>
          <w:r w:rsidRPr="00DE75B6" w:rsidDel="00337743">
            <w:rPr>
              <w:rFonts w:ascii="Times New Roman" w:hAnsi="Times New Roman" w:cs="Times New Roman"/>
              <w:sz w:val="24"/>
              <w:szCs w:val="24"/>
            </w:rPr>
            <w:delText>Longhi S, Radetti G. Thyroid function and obesity. J Clin Res PediatrEndocrinol 2013;5(S1):40-44 DOI:10.4274/Jcrpe.856 (Reverse causation)</w:delText>
          </w:r>
        </w:del>
      </w:moveTo>
      <w:moveToRangeStart w:id="1567" w:author="Stephen" w:date="2018-12-21T09:06:00Z" w:name="move533146488"/>
      <w:moveToRangeEnd w:id="1566"/>
      <w:moveTo w:id="1568" w:author="Stephen" w:date="2018-12-21T09:06:00Z">
        <w:del w:id="1569" w:author="Stephen" w:date="2018-12-25T13:44:00Z">
          <w:r w:rsidRPr="00DE75B6" w:rsidDel="00337743">
            <w:rPr>
              <w:rFonts w:ascii="Times New Roman" w:hAnsi="Times New Roman" w:cs="Times New Roman"/>
              <w:sz w:val="24"/>
              <w:szCs w:val="24"/>
            </w:rPr>
            <w:delText>Michalaki MA, Vagenakis AG, Leonardou AS, Argentouloannis MN, Habeos G, Makri MG, Psyrogiannis AI, Kalfrarentzos FE, Kyriazopoupou VE. Thyroid function in humans with morbid obesity. Thyroid 2006;16(1):73-78  DOI: 10.1089/thy.2006.16.73 (higher FT3, T4, TSH- reset ‘thyrostat’)</w:delText>
          </w:r>
        </w:del>
      </w:moveTo>
      <w:moveToRangeEnd w:id="1567"/>
      <w:ins w:id="1570" w:author="Stephen" w:date="2018-12-25T13:46:00Z">
        <w:r w:rsidR="004F3FA8">
          <w:rPr>
            <w:rFonts w:ascii="Times New Roman" w:hAnsi="Times New Roman" w:cs="Times New Roman"/>
            <w:sz w:val="24"/>
            <w:szCs w:val="24"/>
          </w:rPr>
          <w:t xml:space="preserve">  </w:t>
        </w:r>
      </w:ins>
    </w:p>
    <w:p w:rsidR="00000000" w:rsidRDefault="00885377">
      <w:pPr>
        <w:pStyle w:val="ListParagraph"/>
        <w:autoSpaceDE w:val="0"/>
        <w:autoSpaceDN w:val="0"/>
        <w:adjustRightInd w:val="0"/>
        <w:spacing w:after="0" w:line="480" w:lineRule="auto"/>
        <w:rPr>
          <w:rFonts w:ascii="Times New Roman" w:hAnsi="Times New Roman" w:cs="Times New Roman"/>
          <w:sz w:val="24"/>
          <w:szCs w:val="24"/>
        </w:rPr>
        <w:pPrChange w:id="1571" w:author="Stephen" w:date="2018-12-21T09:08:00Z">
          <w:pPr>
            <w:pStyle w:val="ListParagraph"/>
            <w:numPr>
              <w:numId w:val="6"/>
            </w:numPr>
            <w:autoSpaceDE w:val="0"/>
            <w:autoSpaceDN w:val="0"/>
            <w:adjustRightInd w:val="0"/>
            <w:spacing w:after="0" w:line="480" w:lineRule="auto"/>
            <w:ind w:hanging="360"/>
          </w:pPr>
        </w:pPrChange>
      </w:pPr>
      <w:moveToRangeStart w:id="1572" w:author="Stephen" w:date="2018-12-21T09:07:00Z" w:name="move533146595"/>
      <w:moveTo w:id="1573" w:author="Stephen" w:date="2018-12-21T09:07:00Z">
        <w:del w:id="1574" w:author="Stephen" w:date="2018-12-25T17:06:00Z">
          <w:r w:rsidRPr="00885377" w:rsidDel="00272FDE">
            <w:rPr>
              <w:rFonts w:ascii="Times New Roman" w:hAnsi="Times New Roman" w:cs="Times New Roman"/>
              <w:sz w:val="24"/>
              <w:szCs w:val="24"/>
            </w:rPr>
            <w:delText>Fitzgerald SP, Bean NG. Thyroid stimulating hormone (TSH) autoregulation reduces variation in the TSH response to thyroid hormones.</w:delText>
          </w:r>
        </w:del>
      </w:moveTo>
    </w:p>
    <w:p w:rsidR="00000000" w:rsidRDefault="00885377">
      <w:pPr>
        <w:pStyle w:val="ListParagraph"/>
        <w:autoSpaceDE w:val="0"/>
        <w:autoSpaceDN w:val="0"/>
        <w:adjustRightInd w:val="0"/>
        <w:spacing w:after="0" w:line="480" w:lineRule="auto"/>
        <w:rPr>
          <w:del w:id="1575" w:author="Stephen" w:date="2018-12-21T09:07:00Z"/>
          <w:rFonts w:ascii="Times New Roman" w:hAnsi="Times New Roman" w:cs="Times New Roman"/>
          <w:sz w:val="24"/>
          <w:szCs w:val="24"/>
        </w:rPr>
        <w:pPrChange w:id="1576" w:author="Stephen" w:date="2018-12-21T09:08:00Z">
          <w:pPr>
            <w:pStyle w:val="ListParagraph"/>
            <w:numPr>
              <w:numId w:val="6"/>
            </w:numPr>
            <w:autoSpaceDE w:val="0"/>
            <w:autoSpaceDN w:val="0"/>
            <w:adjustRightInd w:val="0"/>
            <w:spacing w:after="0" w:line="480" w:lineRule="auto"/>
            <w:ind w:hanging="360"/>
          </w:pPr>
        </w:pPrChange>
      </w:pPr>
      <w:moveTo w:id="1577" w:author="Stephen" w:date="2018-12-21T09:07:00Z">
        <w:del w:id="1578" w:author="Stephen" w:date="2018-12-21T09:07:00Z">
          <w:r w:rsidRPr="00885377" w:rsidDel="00885377">
            <w:rPr>
              <w:rFonts w:ascii="Times New Roman" w:hAnsi="Times New Roman" w:cs="Times New Roman"/>
              <w:sz w:val="24"/>
              <w:szCs w:val="24"/>
            </w:rPr>
            <w:delText xml:space="preserve">Temperature 2018: </w:delText>
          </w:r>
          <w:r w:rsidR="00175687" w:rsidDel="00885377">
            <w:fldChar w:fldCharType="begin"/>
          </w:r>
          <w:r w:rsidDel="00885377">
            <w:delInstrText>HYPERLINK "http://dx.doi.org/10.1080/23328940.2018.1513110" \t "_blank"</w:delInstrText>
          </w:r>
          <w:r w:rsidR="00175687" w:rsidDel="00885377">
            <w:fldChar w:fldCharType="separate"/>
          </w:r>
          <w:r w:rsidRPr="00885377" w:rsidDel="00885377">
            <w:rPr>
              <w:rFonts w:ascii="Times New Roman" w:hAnsi="Times New Roman" w:cs="Times New Roman"/>
              <w:sz w:val="24"/>
              <w:szCs w:val="24"/>
            </w:rPr>
            <w:delText>DOI: 10.1080/23328940.2018.1513110</w:delText>
          </w:r>
          <w:r w:rsidR="00175687" w:rsidDel="00885377">
            <w:fldChar w:fldCharType="end"/>
          </w:r>
        </w:del>
      </w:moveTo>
    </w:p>
    <w:moveToRangeEnd w:id="1572"/>
    <w:p w:rsidR="00000000" w:rsidRDefault="000B0EB4">
      <w:pPr>
        <w:pStyle w:val="ListParagraph"/>
        <w:spacing w:line="480" w:lineRule="auto"/>
        <w:rPr>
          <w:ins w:id="1579" w:author="Stephen" w:date="2018-12-20T16:40:00Z"/>
          <w:rFonts w:ascii="Times New Roman" w:hAnsi="Times New Roman" w:cs="Times New Roman"/>
          <w:sz w:val="24"/>
          <w:szCs w:val="24"/>
        </w:rPr>
        <w:pPrChange w:id="1580" w:author="Stephen" w:date="2018-12-21T09:08:00Z">
          <w:pPr>
            <w:spacing w:line="480" w:lineRule="auto"/>
          </w:pPr>
        </w:pPrChange>
      </w:pPr>
    </w:p>
    <w:p w:rsidR="0037383B" w:rsidRPr="0037383B" w:rsidDel="0018272B" w:rsidRDefault="0037383B" w:rsidP="00946783">
      <w:pPr>
        <w:pStyle w:val="ListParagraph"/>
        <w:numPr>
          <w:ilvl w:val="0"/>
          <w:numId w:val="8"/>
        </w:numPr>
        <w:shd w:val="clear" w:color="auto" w:fill="FFFFFF"/>
        <w:spacing w:line="480" w:lineRule="auto"/>
        <w:jc w:val="both"/>
        <w:rPr>
          <w:del w:id="1581" w:author="Stephen" w:date="2018-12-20T16:43:00Z"/>
          <w:rFonts w:ascii="Times New Roman" w:hAnsi="Times New Roman" w:cs="Times New Roman"/>
          <w:sz w:val="24"/>
          <w:szCs w:val="24"/>
        </w:rPr>
      </w:pPr>
      <w:moveToRangeStart w:id="1582" w:author="Stephen" w:date="2018-12-20T16:40:00Z" w:name="move533087322"/>
      <w:moveTo w:id="1583" w:author="Stephen" w:date="2018-12-20T16:40:00Z">
        <w:del w:id="1584" w:author="Stephen" w:date="2018-12-20T16:43:00Z">
          <w:r w:rsidRPr="0037383B" w:rsidDel="0018272B">
            <w:rPr>
              <w:rFonts w:ascii="Times New Roman" w:hAnsi="Times New Roman" w:cs="Times New Roman"/>
              <w:sz w:val="24"/>
              <w:szCs w:val="24"/>
            </w:rPr>
            <w:delText>Moher D, Liberati A, Tetzlaff J, Altman DG; PRISMA Group.</w:delText>
          </w:r>
        </w:del>
      </w:moveTo>
    </w:p>
    <w:p w:rsidR="00000000" w:rsidRDefault="0037383B">
      <w:pPr>
        <w:pStyle w:val="ListParagraph"/>
        <w:shd w:val="clear" w:color="auto" w:fill="FFFFFF"/>
        <w:spacing w:line="480" w:lineRule="auto"/>
        <w:jc w:val="both"/>
        <w:rPr>
          <w:del w:id="1585" w:author="Stephen" w:date="2018-12-20T16:43:00Z"/>
          <w:rFonts w:ascii="Times New Roman" w:hAnsi="Times New Roman" w:cs="Times New Roman"/>
          <w:sz w:val="24"/>
          <w:szCs w:val="24"/>
        </w:rPr>
        <w:pPrChange w:id="1586" w:author="Stephen" w:date="2018-12-20T16:40:00Z">
          <w:pPr>
            <w:pStyle w:val="ListParagraph"/>
            <w:numPr>
              <w:numId w:val="6"/>
            </w:numPr>
            <w:shd w:val="clear" w:color="auto" w:fill="FFFFFF"/>
            <w:spacing w:line="480" w:lineRule="auto"/>
            <w:ind w:hanging="360"/>
            <w:jc w:val="both"/>
          </w:pPr>
        </w:pPrChange>
      </w:pPr>
      <w:moveTo w:id="1587" w:author="Stephen" w:date="2018-12-20T16:40:00Z">
        <w:del w:id="1588" w:author="Stephen" w:date="2018-12-20T16:43:00Z">
          <w:r w:rsidRPr="0037383B" w:rsidDel="0018272B">
            <w:rPr>
              <w:rFonts w:ascii="Times New Roman" w:hAnsi="Times New Roman" w:cs="Times New Roman"/>
              <w:sz w:val="24"/>
              <w:szCs w:val="24"/>
            </w:rPr>
            <w:delText>Preferred reporting items for systematic reviews and meta-analyses:</w:delText>
          </w:r>
        </w:del>
      </w:moveTo>
    </w:p>
    <w:p w:rsidR="00000000" w:rsidRDefault="00175687">
      <w:pPr>
        <w:shd w:val="clear" w:color="auto" w:fill="FFFFFF"/>
        <w:spacing w:line="480" w:lineRule="auto"/>
        <w:ind w:left="360"/>
        <w:jc w:val="both"/>
        <w:rPr>
          <w:del w:id="1589" w:author="Stephen" w:date="2018-12-20T16:43:00Z"/>
          <w:rFonts w:ascii="Times New Roman" w:hAnsi="Times New Roman" w:cs="Times New Roman"/>
          <w:sz w:val="24"/>
          <w:szCs w:val="24"/>
          <w:rPrChange w:id="1590" w:author="Stephen" w:date="2018-12-20T16:40:00Z">
            <w:rPr>
              <w:del w:id="1591" w:author="Stephen" w:date="2018-12-20T16:43:00Z"/>
            </w:rPr>
          </w:rPrChange>
        </w:rPr>
        <w:pPrChange w:id="1592" w:author="Stephen" w:date="2018-12-20T16:40:00Z">
          <w:pPr>
            <w:pStyle w:val="ListParagraph"/>
            <w:numPr>
              <w:numId w:val="6"/>
            </w:numPr>
            <w:shd w:val="clear" w:color="auto" w:fill="FFFFFF"/>
            <w:spacing w:line="480" w:lineRule="auto"/>
            <w:ind w:hanging="360"/>
            <w:jc w:val="both"/>
          </w:pPr>
        </w:pPrChange>
      </w:pPr>
      <w:moveTo w:id="1593" w:author="Stephen" w:date="2018-12-20T16:40:00Z">
        <w:del w:id="1594" w:author="Stephen" w:date="2018-12-20T16:43:00Z">
          <w:r w:rsidRPr="00175687">
            <w:rPr>
              <w:rFonts w:ascii="Times New Roman" w:hAnsi="Times New Roman" w:cs="Times New Roman"/>
              <w:sz w:val="24"/>
              <w:szCs w:val="24"/>
              <w:rPrChange w:id="1595" w:author="Stephen" w:date="2018-12-20T16:40:00Z">
                <w:rPr>
                  <w:sz w:val="16"/>
                  <w:szCs w:val="16"/>
                </w:rPr>
              </w:rPrChange>
            </w:rPr>
            <w:delText>the PRISMA statement. PLoS Med. 2009;6(7):e1000097</w:delText>
          </w:r>
          <w:r w:rsidR="0037383B" w:rsidDel="0018272B">
            <w:delText>.</w:delText>
          </w:r>
        </w:del>
      </w:moveTo>
    </w:p>
    <w:moveToRangeEnd w:id="1582"/>
    <w:p w:rsidR="00000000" w:rsidRDefault="000B0EB4">
      <w:pPr>
        <w:pStyle w:val="ListParagraph"/>
        <w:spacing w:line="480" w:lineRule="auto"/>
        <w:rPr>
          <w:del w:id="1596" w:author="Stephen" w:date="2018-12-21T09:08:00Z"/>
          <w:rFonts w:ascii="Times New Roman" w:hAnsi="Times New Roman" w:cs="Times New Roman"/>
          <w:sz w:val="24"/>
          <w:szCs w:val="24"/>
          <w:rPrChange w:id="1597" w:author="Stephen" w:date="2018-12-20T16:31:00Z">
            <w:rPr>
              <w:del w:id="1598" w:author="Stephen" w:date="2018-12-21T09:08:00Z"/>
            </w:rPr>
          </w:rPrChange>
        </w:rPr>
        <w:pPrChange w:id="1599" w:author="Stephen" w:date="2018-12-21T08:52:00Z">
          <w:pPr>
            <w:spacing w:line="480" w:lineRule="auto"/>
          </w:pPr>
        </w:pPrChange>
      </w:pPr>
    </w:p>
    <w:p w:rsidR="00DE75B6" w:rsidRPr="00DE75B6" w:rsidDel="003E0FB8" w:rsidRDefault="00DE75B6" w:rsidP="00DE75B6">
      <w:pPr>
        <w:spacing w:line="480" w:lineRule="auto"/>
        <w:rPr>
          <w:del w:id="1600" w:author="Stephen" w:date="2018-12-21T08:54:00Z"/>
          <w:rFonts w:ascii="Times New Roman" w:hAnsi="Times New Roman" w:cs="Times New Roman"/>
          <w:sz w:val="24"/>
          <w:szCs w:val="24"/>
        </w:rPr>
      </w:pPr>
      <w:del w:id="1601" w:author="Stephen" w:date="2018-12-21T08:54:00Z">
        <w:r w:rsidRPr="00DE75B6" w:rsidDel="003E0FB8">
          <w:rPr>
            <w:rFonts w:ascii="Times New Roman" w:hAnsi="Times New Roman" w:cs="Times New Roman"/>
            <w:sz w:val="24"/>
            <w:szCs w:val="24"/>
          </w:rPr>
          <w:delText>2.</w:delText>
        </w:r>
      </w:del>
      <w:moveFromRangeStart w:id="1602" w:author="Stephen" w:date="2018-12-20T16:31:00Z" w:name="move533086824"/>
      <w:moveFrom w:id="1603" w:author="Stephen" w:date="2018-12-20T16:31:00Z">
        <w:del w:id="1604" w:author="Stephen" w:date="2018-12-21T08:54:00Z">
          <w:r w:rsidRPr="00DE75B6" w:rsidDel="003E0FB8">
            <w:rPr>
              <w:rFonts w:ascii="Times New Roman" w:hAnsi="Times New Roman" w:cs="Times New Roman"/>
              <w:sz w:val="24"/>
              <w:szCs w:val="24"/>
            </w:rPr>
            <w:delText>Biondi B, Cooper DS. Subclinical hyperthyroidism. N Engl J Med 2018; 378:2411-9 DOI: 10.1056/NEJMcp1709318( definition-Adverse outcomes – Ix/treatment recommended)</w:delText>
          </w:r>
        </w:del>
      </w:moveFrom>
      <w:moveFromRangeEnd w:id="1602"/>
    </w:p>
    <w:p w:rsidR="00DE75B6" w:rsidRPr="00DE75B6" w:rsidDel="003E0FB8" w:rsidRDefault="00DE75B6" w:rsidP="00DE75B6">
      <w:pPr>
        <w:spacing w:line="480" w:lineRule="auto"/>
        <w:rPr>
          <w:del w:id="1605" w:author="Stephen" w:date="2018-12-21T08:54:00Z"/>
          <w:rFonts w:ascii="Times New Roman" w:hAnsi="Times New Roman" w:cs="Times New Roman"/>
          <w:sz w:val="24"/>
          <w:szCs w:val="24"/>
        </w:rPr>
      </w:pPr>
      <w:del w:id="1606" w:author="Stephen" w:date="2018-12-21T08:54:00Z">
        <w:r w:rsidRPr="00DE75B6" w:rsidDel="003E0FB8">
          <w:rPr>
            <w:rFonts w:ascii="Times New Roman" w:hAnsi="Times New Roman" w:cs="Times New Roman"/>
            <w:sz w:val="24"/>
            <w:szCs w:val="24"/>
          </w:rPr>
          <w:delText>3.</w:delText>
        </w:r>
      </w:del>
      <w:moveFromRangeStart w:id="1607" w:author="Stephen" w:date="2018-12-20T16:31:00Z" w:name="move533086842"/>
      <w:moveFrom w:id="1608" w:author="Stephen" w:date="2018-12-20T16:31:00Z">
        <w:del w:id="1609" w:author="Stephen" w:date="2018-12-21T08:54:00Z">
          <w:r w:rsidRPr="00DE75B6" w:rsidDel="003E0FB8">
            <w:rPr>
              <w:rFonts w:ascii="Times New Roman" w:hAnsi="Times New Roman" w:cs="Times New Roman"/>
              <w:sz w:val="24"/>
              <w:szCs w:val="24"/>
            </w:rPr>
            <w:delText>Palacios SS, Pascual-Corrales E, Galofre JC. Management of subclinical hyperthyroidism.Int J EndocrinolMetab. 2012;10(2):490-496 DOI:10.5812/ijem.3447(definition subclinical/adverse effects /investigate and treat)</w:delText>
          </w:r>
        </w:del>
      </w:moveFrom>
      <w:moveFromRangeEnd w:id="1607"/>
      <w:del w:id="1610" w:author="Stephen" w:date="2018-12-21T08:54:00Z">
        <w:r w:rsidRPr="00DE75B6" w:rsidDel="003E0FB8">
          <w:rPr>
            <w:rFonts w:ascii="Times New Roman" w:hAnsi="Times New Roman" w:cs="Times New Roman"/>
            <w:sz w:val="24"/>
            <w:szCs w:val="24"/>
          </w:rPr>
          <w:delText xml:space="preserve"> </w:delText>
        </w:r>
      </w:del>
    </w:p>
    <w:p w:rsidR="00DE75B6" w:rsidRPr="00DE75B6" w:rsidDel="003E0FB8" w:rsidRDefault="00DE75B6" w:rsidP="00DE75B6">
      <w:pPr>
        <w:spacing w:line="480" w:lineRule="auto"/>
        <w:rPr>
          <w:del w:id="1611" w:author="Stephen" w:date="2018-12-21T08:54:00Z"/>
          <w:rFonts w:ascii="Times New Roman" w:hAnsi="Times New Roman" w:cs="Times New Roman"/>
          <w:sz w:val="24"/>
          <w:szCs w:val="24"/>
        </w:rPr>
      </w:pPr>
      <w:del w:id="1612" w:author="Stephen" w:date="2018-12-21T08:54:00Z">
        <w:r w:rsidRPr="00DE75B6" w:rsidDel="003E0FB8">
          <w:rPr>
            <w:rFonts w:ascii="Times New Roman" w:hAnsi="Times New Roman" w:cs="Times New Roman"/>
            <w:sz w:val="24"/>
            <w:szCs w:val="24"/>
          </w:rPr>
          <w:delText>4.</w:delText>
        </w:r>
      </w:del>
      <w:moveFromRangeStart w:id="1613" w:author="Stephen" w:date="2018-12-20T16:32:00Z" w:name="move533086857"/>
      <w:moveFrom w:id="1614" w:author="Stephen" w:date="2018-12-20T16:32:00Z">
        <w:del w:id="1615" w:author="Stephen" w:date="2018-12-21T08:54:00Z">
          <w:r w:rsidRPr="00DE75B6" w:rsidDel="003E0FB8">
            <w:rPr>
              <w:rFonts w:ascii="Times New Roman" w:hAnsi="Times New Roman" w:cs="Times New Roman"/>
              <w:sz w:val="24"/>
              <w:szCs w:val="24"/>
            </w:rPr>
            <w:delText>Fatourechi V. Subclinical hypothyroidism:an update for primary care physicians Mayo Clin Proc.2009;84(1):65-71 DOI:10.1016/S0025-6196(11)60809-4 (TSH v sensitive as compared with thyroid hormones – necessary for diagnosis + adverse effects need to treat + definition subclinical)</w:delText>
          </w:r>
        </w:del>
      </w:moveFrom>
      <w:moveFromRangeEnd w:id="1613"/>
    </w:p>
    <w:p w:rsidR="005E5977" w:rsidRPr="007B20C7" w:rsidDel="003E0FB8" w:rsidRDefault="00DE75B6" w:rsidP="006F7CEF">
      <w:pPr>
        <w:pStyle w:val="ListParagraph"/>
        <w:spacing w:line="480" w:lineRule="auto"/>
        <w:rPr>
          <w:del w:id="1616" w:author="Stephen" w:date="2018-12-21T08:54:00Z"/>
          <w:rFonts w:ascii="Times New Roman" w:hAnsi="Times New Roman" w:cs="Times New Roman"/>
          <w:sz w:val="24"/>
          <w:szCs w:val="24"/>
        </w:rPr>
      </w:pPr>
      <w:del w:id="1617" w:author="Stephen" w:date="2018-12-21T08:54:00Z">
        <w:r w:rsidRPr="00DE75B6" w:rsidDel="003E0FB8">
          <w:rPr>
            <w:rFonts w:ascii="Times New Roman" w:hAnsi="Times New Roman" w:cs="Times New Roman"/>
            <w:sz w:val="24"/>
            <w:szCs w:val="24"/>
          </w:rPr>
          <w:delText>5.</w:delText>
        </w:r>
      </w:del>
      <w:moveFromRangeStart w:id="1618" w:author="Stephen" w:date="2018-12-20T16:32:00Z" w:name="move533086873"/>
      <w:moveFrom w:id="1619" w:author="Stephen" w:date="2018-12-20T16:32:00Z">
        <w:del w:id="1620" w:author="Stephen" w:date="2018-12-21T08:54:00Z">
          <w:r w:rsidR="005E5977" w:rsidDel="003E0FB8">
            <w:rPr>
              <w:rFonts w:ascii="Times New Roman" w:hAnsi="Times New Roman" w:cs="Times New Roman"/>
              <w:sz w:val="24"/>
              <w:szCs w:val="24"/>
            </w:rPr>
            <w:delText>Taylor PN, Razvi S, Pearce SH, Dayan CM.A review of the clinical consequences of variation in thyroid function within the reference range. J ClinEndocrinolMetab 2013;98(9)3562-3571 DOI:10.1210/jc.2013-1315</w:delText>
          </w:r>
        </w:del>
      </w:moveFrom>
      <w:moveFromRangeEnd w:id="1618"/>
    </w:p>
    <w:p w:rsidR="00DE75B6" w:rsidRPr="00DE75B6" w:rsidDel="003E0FB8" w:rsidRDefault="005E5977" w:rsidP="00DE75B6">
      <w:pPr>
        <w:spacing w:line="480" w:lineRule="auto"/>
        <w:rPr>
          <w:del w:id="1621" w:author="Stephen" w:date="2018-12-21T08:54:00Z"/>
          <w:rFonts w:ascii="Times New Roman" w:hAnsi="Times New Roman" w:cs="Times New Roman"/>
          <w:sz w:val="24"/>
          <w:szCs w:val="24"/>
        </w:rPr>
      </w:pPr>
      <w:del w:id="1622" w:author="Stephen" w:date="2018-12-21T08:54:00Z">
        <w:r w:rsidDel="003E0FB8">
          <w:rPr>
            <w:rFonts w:ascii="Times New Roman" w:hAnsi="Times New Roman" w:cs="Times New Roman"/>
            <w:sz w:val="24"/>
            <w:szCs w:val="24"/>
          </w:rPr>
          <w:delText>6.</w:delText>
        </w:r>
      </w:del>
      <w:moveFromRangeStart w:id="1623" w:author="Stephen" w:date="2018-12-20T16:32:00Z" w:name="move533086890"/>
      <w:moveFrom w:id="1624" w:author="Stephen" w:date="2018-12-20T16:32:00Z">
        <w:del w:id="1625" w:author="Stephen" w:date="2018-12-21T08:54:00Z">
          <w:r w:rsidR="00DE75B6" w:rsidRPr="00DE75B6" w:rsidDel="003E0FB8">
            <w:rPr>
              <w:rFonts w:ascii="Times New Roman" w:hAnsi="Times New Roman" w:cs="Times New Roman"/>
              <w:sz w:val="24"/>
              <w:szCs w:val="24"/>
            </w:rPr>
            <w:delText>Orgiazzi J. Does normal TSH mean euthyroidism in L-T4 treatment? Clinical Throidology 2016 DOI:10.1089/ct.2016;28.325-328 (Treatment judged by TSH)</w:delText>
          </w:r>
        </w:del>
      </w:moveFrom>
      <w:moveFromRangeEnd w:id="1623"/>
    </w:p>
    <w:p w:rsidR="00DE75B6" w:rsidRPr="00DE75B6" w:rsidDel="003E0FB8" w:rsidRDefault="005E5977" w:rsidP="00DE75B6">
      <w:pPr>
        <w:spacing w:line="480" w:lineRule="auto"/>
        <w:rPr>
          <w:del w:id="1626" w:author="Stephen" w:date="2018-12-21T08:54:00Z"/>
          <w:rFonts w:ascii="Times New Roman" w:hAnsi="Times New Roman" w:cs="Times New Roman"/>
          <w:sz w:val="24"/>
          <w:szCs w:val="24"/>
        </w:rPr>
      </w:pPr>
      <w:del w:id="1627" w:author="Stephen" w:date="2018-12-21T08:54:00Z">
        <w:r w:rsidDel="003E0FB8">
          <w:rPr>
            <w:rFonts w:ascii="Times New Roman" w:hAnsi="Times New Roman" w:cs="Times New Roman"/>
            <w:sz w:val="24"/>
            <w:szCs w:val="24"/>
          </w:rPr>
          <w:delText>7</w:delText>
        </w:r>
        <w:r w:rsidR="00DE75B6" w:rsidRPr="00DE75B6" w:rsidDel="003E0FB8">
          <w:rPr>
            <w:rFonts w:ascii="Times New Roman" w:hAnsi="Times New Roman" w:cs="Times New Roman"/>
            <w:sz w:val="24"/>
            <w:szCs w:val="24"/>
          </w:rPr>
          <w:delText>.</w:delText>
        </w:r>
      </w:del>
      <w:moveFromRangeStart w:id="1628" w:author="Stephen" w:date="2018-12-20T16:33:00Z" w:name="move533086910"/>
      <w:moveFrom w:id="1629" w:author="Stephen" w:date="2018-12-20T16:33:00Z">
        <w:del w:id="1630" w:author="Stephen" w:date="2018-12-21T08:54:00Z">
          <w:r w:rsidR="00DE75B6" w:rsidRPr="00DE75B6" w:rsidDel="003E0FB8">
            <w:rPr>
              <w:rFonts w:ascii="Times New Roman" w:hAnsi="Times New Roman" w:cs="Times New Roman"/>
              <w:sz w:val="24"/>
              <w:szCs w:val="24"/>
            </w:rPr>
            <w:delText>The TRUST Study Group. Thyroid hormone therapy for older adults with subclinical hypothyroidism. N Engl J Med 2017;376:2534-2544 DOI: 10.1056/NEJMoa1603825 (No symptomatic benefit treating subclinical hypothyroidism)</w:delText>
          </w:r>
        </w:del>
      </w:moveFrom>
      <w:moveFromRangeEnd w:id="1628"/>
    </w:p>
    <w:p w:rsidR="00DE75B6" w:rsidRPr="00DE75B6" w:rsidDel="003E0FB8" w:rsidRDefault="005E5977" w:rsidP="00DE75B6">
      <w:pPr>
        <w:spacing w:line="480" w:lineRule="auto"/>
        <w:rPr>
          <w:del w:id="1631" w:author="Stephen" w:date="2018-12-21T08:54:00Z"/>
          <w:rFonts w:ascii="Times New Roman" w:hAnsi="Times New Roman" w:cs="Times New Roman"/>
          <w:sz w:val="24"/>
          <w:szCs w:val="24"/>
        </w:rPr>
      </w:pPr>
      <w:del w:id="1632" w:author="Stephen" w:date="2018-12-21T08:54:00Z">
        <w:r w:rsidDel="003E0FB8">
          <w:rPr>
            <w:rFonts w:ascii="Times New Roman" w:hAnsi="Times New Roman" w:cs="Times New Roman"/>
            <w:sz w:val="24"/>
            <w:szCs w:val="24"/>
          </w:rPr>
          <w:delText>8.</w:delText>
        </w:r>
        <w:r w:rsidR="00DE75B6" w:rsidRPr="00DE75B6" w:rsidDel="003E0FB8">
          <w:rPr>
            <w:rFonts w:ascii="Times New Roman" w:hAnsi="Times New Roman" w:cs="Times New Roman"/>
            <w:sz w:val="24"/>
            <w:szCs w:val="24"/>
          </w:rPr>
          <w:delText>.</w:delText>
        </w:r>
      </w:del>
      <w:moveFromRangeStart w:id="1633" w:author="Stephen" w:date="2018-12-20T16:33:00Z" w:name="move533086930"/>
      <w:moveFrom w:id="1634" w:author="Stephen" w:date="2018-12-20T16:33:00Z">
        <w:del w:id="1635" w:author="Stephen" w:date="2018-12-21T08:54:00Z">
          <w:r w:rsidR="00DE75B6" w:rsidRPr="00DE75B6" w:rsidDel="003E0FB8">
            <w:rPr>
              <w:rFonts w:ascii="Times New Roman" w:hAnsi="Times New Roman" w:cs="Times New Roman"/>
              <w:sz w:val="24"/>
              <w:szCs w:val="24"/>
            </w:rPr>
            <w:delText>Villar HC, Sacconato H, Valente O, Atallah AN. Thyroid hormone for subclinical hypothyroidism. Cochrane Database Syst Rev. 2007;18(3):CD003419 DOI:10.1002/14651858.CD00349.pub2 ( no benefit survival/cardiovascular morbidity treating subclinical hypo)</w:delText>
          </w:r>
        </w:del>
      </w:moveFrom>
      <w:moveFromRangeEnd w:id="1633"/>
    </w:p>
    <w:p w:rsidR="00DE75B6" w:rsidRPr="00DE75B6" w:rsidDel="003E0FB8" w:rsidRDefault="005E5977" w:rsidP="00DE75B6">
      <w:pPr>
        <w:autoSpaceDE w:val="0"/>
        <w:autoSpaceDN w:val="0"/>
        <w:adjustRightInd w:val="0"/>
        <w:spacing w:after="0" w:line="480" w:lineRule="auto"/>
        <w:rPr>
          <w:del w:id="1636" w:author="Stephen" w:date="2018-12-21T08:54:00Z"/>
          <w:rFonts w:ascii="Times New Roman" w:hAnsi="Times New Roman" w:cs="Times New Roman"/>
          <w:sz w:val="24"/>
          <w:szCs w:val="24"/>
        </w:rPr>
      </w:pPr>
      <w:del w:id="1637" w:author="Stephen" w:date="2018-12-21T08:54:00Z">
        <w:r w:rsidDel="003E0FB8">
          <w:rPr>
            <w:rFonts w:ascii="Times New Roman" w:hAnsi="Times New Roman" w:cs="Times New Roman"/>
            <w:sz w:val="24"/>
            <w:szCs w:val="24"/>
          </w:rPr>
          <w:delText>9</w:delText>
        </w:r>
        <w:r w:rsidR="00DE75B6" w:rsidRPr="00DE75B6" w:rsidDel="003E0FB8">
          <w:rPr>
            <w:rFonts w:ascii="Times New Roman" w:hAnsi="Times New Roman" w:cs="Times New Roman"/>
            <w:sz w:val="24"/>
            <w:szCs w:val="24"/>
          </w:rPr>
          <w:delText>.</w:delText>
        </w:r>
      </w:del>
      <w:moveFromRangeStart w:id="1638" w:author="Stephen" w:date="2018-12-20T16:33:00Z" w:name="move533086945"/>
      <w:moveFrom w:id="1639" w:author="Stephen" w:date="2018-12-20T16:33:00Z">
        <w:del w:id="1640" w:author="Stephen" w:date="2018-12-21T08:54:00Z">
          <w:r w:rsidR="00DE75B6" w:rsidRPr="00DE75B6" w:rsidDel="003E0FB8">
            <w:rPr>
              <w:rFonts w:ascii="Times New Roman" w:hAnsi="Times New Roman" w:cs="Times New Roman"/>
              <w:sz w:val="24"/>
              <w:szCs w:val="24"/>
            </w:rPr>
            <w:delText>Andersen S, Pedersen KM, Bruun NH, Laurberg P. Narrow individual variations in serum T4 and T3 in normal subjects; A clue to the understanding of subclinical thyroid disease. J ClinEndocrinol Metab2002; 87:1068-1072 (Individual set points- those at higher end become more hypothyroid before outside normal range- intra- individual variation&lt; inter-individual variation</w:delText>
          </w:r>
        </w:del>
      </w:moveFrom>
      <w:moveFromRangeEnd w:id="1638"/>
      <w:del w:id="1641" w:author="Stephen" w:date="2018-12-21T08:54:00Z">
        <w:r w:rsidR="00DE75B6" w:rsidRPr="00DE75B6" w:rsidDel="003E0FB8">
          <w:rPr>
            <w:rFonts w:ascii="Times New Roman" w:hAnsi="Times New Roman" w:cs="Times New Roman"/>
            <w:sz w:val="24"/>
            <w:szCs w:val="24"/>
          </w:rPr>
          <w:delText>)</w:delText>
        </w:r>
      </w:del>
    </w:p>
    <w:p w:rsidR="00DE75B6" w:rsidRPr="00DE75B6" w:rsidDel="003E0FB8" w:rsidRDefault="00DE75B6" w:rsidP="00DE75B6">
      <w:pPr>
        <w:autoSpaceDE w:val="0"/>
        <w:autoSpaceDN w:val="0"/>
        <w:adjustRightInd w:val="0"/>
        <w:spacing w:after="0" w:line="480" w:lineRule="auto"/>
        <w:rPr>
          <w:del w:id="1642" w:author="Stephen" w:date="2018-12-21T08:54:00Z"/>
          <w:rFonts w:ascii="Times New Roman" w:hAnsi="Times New Roman" w:cs="Times New Roman"/>
          <w:sz w:val="24"/>
          <w:szCs w:val="24"/>
        </w:rPr>
      </w:pPr>
    </w:p>
    <w:p w:rsidR="00DE75B6" w:rsidRPr="00DE75B6" w:rsidDel="003E0FB8" w:rsidRDefault="005E5977" w:rsidP="00DE75B6">
      <w:pPr>
        <w:spacing w:line="480" w:lineRule="auto"/>
        <w:rPr>
          <w:del w:id="1643" w:author="Stephen" w:date="2018-12-21T08:54:00Z"/>
          <w:rFonts w:ascii="Times New Roman" w:hAnsi="Times New Roman" w:cs="Times New Roman"/>
          <w:sz w:val="24"/>
          <w:szCs w:val="24"/>
        </w:rPr>
      </w:pPr>
      <w:del w:id="1644" w:author="Stephen" w:date="2018-12-21T08:54:00Z">
        <w:r w:rsidDel="003E0FB8">
          <w:rPr>
            <w:rFonts w:ascii="Times New Roman" w:hAnsi="Times New Roman" w:cs="Times New Roman"/>
            <w:sz w:val="24"/>
            <w:szCs w:val="24"/>
          </w:rPr>
          <w:delText>10.</w:delText>
        </w:r>
        <w:r w:rsidR="00DE75B6" w:rsidRPr="00DE75B6" w:rsidDel="003E0FB8">
          <w:rPr>
            <w:rFonts w:ascii="Times New Roman" w:hAnsi="Times New Roman" w:cs="Times New Roman"/>
            <w:sz w:val="24"/>
            <w:szCs w:val="24"/>
          </w:rPr>
          <w:delText>.</w:delText>
        </w:r>
      </w:del>
      <w:moveFromRangeStart w:id="1645" w:author="Stephen" w:date="2018-12-20T16:33:00Z" w:name="move533086960"/>
      <w:moveFrom w:id="1646" w:author="Stephen" w:date="2018-12-20T16:33:00Z">
        <w:del w:id="1647" w:author="Stephen" w:date="2018-12-21T08:54:00Z">
          <w:r w:rsidR="00DE75B6" w:rsidRPr="00DE75B6" w:rsidDel="003E0FB8">
            <w:rPr>
              <w:rFonts w:ascii="Times New Roman" w:hAnsi="Times New Roman" w:cs="Times New Roman"/>
              <w:sz w:val="24"/>
              <w:szCs w:val="24"/>
            </w:rPr>
            <w:delText>Biondi B, Cooper DS. The clinical significance of subclinical thyroid dysfunction. Endocrine Reviews 2008;29(1):76-131 DOI: 10.1210/er.2006-0043  (set point – result abnormal for individual but within laboratory reference range</w:delText>
          </w:r>
        </w:del>
      </w:moveFrom>
      <w:moveFromRangeEnd w:id="1645"/>
      <w:del w:id="1648" w:author="Stephen" w:date="2018-12-21T08:54:00Z">
        <w:r w:rsidR="00DE75B6" w:rsidRPr="00DE75B6" w:rsidDel="003E0FB8">
          <w:rPr>
            <w:rFonts w:ascii="Times New Roman" w:hAnsi="Times New Roman" w:cs="Times New Roman"/>
            <w:sz w:val="24"/>
            <w:szCs w:val="24"/>
          </w:rPr>
          <w:delText>)</w:delText>
        </w:r>
      </w:del>
    </w:p>
    <w:p w:rsidR="00DE75B6" w:rsidRPr="00DE75B6" w:rsidDel="003E0FB8" w:rsidRDefault="00DE75B6" w:rsidP="00DE75B6">
      <w:pPr>
        <w:spacing w:line="480" w:lineRule="auto"/>
        <w:rPr>
          <w:del w:id="1649" w:author="Stephen" w:date="2018-12-21T08:54:00Z"/>
          <w:rFonts w:ascii="Times New Roman" w:hAnsi="Times New Roman" w:cs="Times New Roman"/>
          <w:sz w:val="24"/>
          <w:szCs w:val="24"/>
        </w:rPr>
      </w:pPr>
      <w:del w:id="1650"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1</w:delText>
        </w:r>
        <w:r w:rsidRPr="00DE75B6" w:rsidDel="003E0FB8">
          <w:rPr>
            <w:rFonts w:ascii="Times New Roman" w:hAnsi="Times New Roman" w:cs="Times New Roman"/>
            <w:sz w:val="24"/>
            <w:szCs w:val="24"/>
          </w:rPr>
          <w:delText>.</w:delText>
        </w:r>
      </w:del>
      <w:moveFromRangeStart w:id="1651" w:author="Stephen" w:date="2018-12-20T16:34:00Z" w:name="move533086978"/>
      <w:moveFrom w:id="1652" w:author="Stephen" w:date="2018-12-20T16:34:00Z">
        <w:del w:id="1653" w:author="Stephen" w:date="2018-12-21T08:54:00Z">
          <w:r w:rsidRPr="00DE75B6" w:rsidDel="003E0FB8">
            <w:rPr>
              <w:rFonts w:ascii="Times New Roman" w:hAnsi="Times New Roman" w:cs="Times New Roman"/>
              <w:sz w:val="24"/>
              <w:szCs w:val="24"/>
            </w:rPr>
            <w:delText>Hoermann R, Eckl W, Hoermann C, Larisch R. Complex relationship between free thyroxine and TSH in the regulation of thyroid function. Eur J Endocrinol. 2010;162:1123-1129 DOI: 10.1530/EJE-10-0106</w:delText>
          </w:r>
        </w:del>
      </w:moveFrom>
      <w:moveFromRangeEnd w:id="1651"/>
    </w:p>
    <w:p w:rsidR="00DE75B6" w:rsidRPr="00DE75B6" w:rsidDel="003E0FB8" w:rsidRDefault="00DE75B6" w:rsidP="00DE75B6">
      <w:pPr>
        <w:shd w:val="clear" w:color="auto" w:fill="FFFFFF"/>
        <w:spacing w:line="480" w:lineRule="auto"/>
        <w:jc w:val="both"/>
        <w:rPr>
          <w:del w:id="1654" w:author="Stephen" w:date="2018-12-21T08:54:00Z"/>
          <w:rFonts w:ascii="Times New Roman" w:hAnsi="Times New Roman" w:cs="Times New Roman"/>
          <w:sz w:val="24"/>
          <w:szCs w:val="24"/>
        </w:rPr>
      </w:pPr>
      <w:del w:id="1655"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2</w:delText>
        </w:r>
        <w:r w:rsidRPr="00DE75B6" w:rsidDel="003E0FB8">
          <w:rPr>
            <w:rFonts w:ascii="Times New Roman" w:hAnsi="Times New Roman" w:cs="Times New Roman"/>
            <w:sz w:val="24"/>
            <w:szCs w:val="24"/>
          </w:rPr>
          <w:delText>.</w:delText>
        </w:r>
      </w:del>
      <w:moveFromRangeStart w:id="1656" w:author="Stephen" w:date="2018-12-20T16:34:00Z" w:name="move533086999"/>
      <w:moveFrom w:id="1657" w:author="Stephen" w:date="2018-12-20T16:34:00Z">
        <w:del w:id="1658" w:author="Stephen" w:date="2018-12-21T08:54:00Z">
          <w:r w:rsidRPr="00DE75B6" w:rsidDel="003E0FB8">
            <w:rPr>
              <w:rFonts w:ascii="Times New Roman" w:hAnsi="Times New Roman" w:cs="Times New Roman"/>
              <w:sz w:val="24"/>
              <w:szCs w:val="24"/>
            </w:rPr>
            <w:delText>Walsh JP. Setpoints and susceptibility: do small differences in thyroid function really matter? ClinEndocrinol. 2011;75:158-159 DOI: 10.1111/j.1365-2265.2011.04036x (differences across the range- individual set point- BMI, BP,, chol, insulin resistance, AF, cvs mortality, AF, bones )</w:delText>
          </w:r>
        </w:del>
      </w:moveFrom>
      <w:moveFromRangeEnd w:id="1656"/>
    </w:p>
    <w:p w:rsidR="00DE75B6" w:rsidRPr="00DE75B6" w:rsidDel="003E0FB8" w:rsidRDefault="00DE75B6" w:rsidP="00DE75B6">
      <w:pPr>
        <w:spacing w:line="480" w:lineRule="auto"/>
        <w:rPr>
          <w:del w:id="1659" w:author="Stephen" w:date="2018-12-21T08:54:00Z"/>
          <w:rFonts w:ascii="Times New Roman" w:hAnsi="Times New Roman" w:cs="Times New Roman"/>
          <w:sz w:val="24"/>
          <w:szCs w:val="24"/>
        </w:rPr>
      </w:pPr>
      <w:del w:id="1660"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3</w:delText>
        </w:r>
        <w:r w:rsidRPr="00DE75B6" w:rsidDel="003E0FB8">
          <w:rPr>
            <w:rFonts w:ascii="Times New Roman" w:hAnsi="Times New Roman" w:cs="Times New Roman"/>
            <w:sz w:val="24"/>
            <w:szCs w:val="24"/>
          </w:rPr>
          <w:delText>.</w:delText>
        </w:r>
      </w:del>
      <w:moveFromRangeStart w:id="1661" w:author="Stephen" w:date="2018-12-20T16:34:00Z" w:name="move533087019"/>
      <w:moveFrom w:id="1662" w:author="Stephen" w:date="2018-12-20T16:34:00Z">
        <w:del w:id="1663" w:author="Stephen" w:date="2018-12-21T08:54:00Z">
          <w:r w:rsidRPr="00DE75B6" w:rsidDel="003E0FB8">
            <w:rPr>
              <w:rFonts w:ascii="Times New Roman" w:hAnsi="Times New Roman" w:cs="Times New Roman"/>
              <w:sz w:val="24"/>
              <w:szCs w:val="24"/>
            </w:rPr>
            <w:delText>Modell H, Cliff W, Michael J, McFarland J, Wenderoth MP, Wright A. A physiologist’s view of homeostasis.AdvPhysiol Educ. 2015;39(4):259-266 doi:10.1152/advan.00107.2015 (set point theory</w:delText>
          </w:r>
        </w:del>
      </w:moveFrom>
      <w:moveFromRangeEnd w:id="1661"/>
    </w:p>
    <w:p w:rsidR="00DE75B6" w:rsidRPr="00DE75B6" w:rsidDel="003E0FB8" w:rsidRDefault="00DE75B6" w:rsidP="00DE75B6">
      <w:pPr>
        <w:spacing w:line="480" w:lineRule="auto"/>
        <w:rPr>
          <w:del w:id="1664" w:author="Stephen" w:date="2018-12-21T08:54:00Z"/>
          <w:rFonts w:ascii="Times New Roman" w:hAnsi="Times New Roman" w:cs="Times New Roman"/>
          <w:sz w:val="24"/>
          <w:szCs w:val="24"/>
        </w:rPr>
      </w:pPr>
      <w:del w:id="1665"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4</w:delText>
        </w:r>
        <w:r w:rsidRPr="00DE75B6" w:rsidDel="003E0FB8">
          <w:rPr>
            <w:rFonts w:ascii="Times New Roman" w:hAnsi="Times New Roman" w:cs="Times New Roman"/>
            <w:sz w:val="24"/>
            <w:szCs w:val="24"/>
          </w:rPr>
          <w:delText>.</w:delText>
        </w:r>
      </w:del>
      <w:moveFromRangeStart w:id="1666" w:author="Stephen" w:date="2018-12-20T16:35:00Z" w:name="move533087039"/>
      <w:moveFrom w:id="1667" w:author="Stephen" w:date="2018-12-20T16:35:00Z">
        <w:del w:id="1668" w:author="Stephen" w:date="2018-12-21T08:54:00Z">
          <w:r w:rsidRPr="00DE75B6" w:rsidDel="003E0FB8">
            <w:rPr>
              <w:rFonts w:ascii="Times New Roman" w:hAnsi="Times New Roman" w:cs="Times New Roman"/>
              <w:sz w:val="24"/>
              <w:szCs w:val="24"/>
            </w:rPr>
            <w:delText>Sheehan MT. Biochemical testing of the thyroid: TSH is the best and, oftentimes, only test needed- a review for primary care. Clin Med Res. 2016;14(2):83-92 DOI: 10.312/cmr.2016.1309 (Individual set point- TSH most sensitive as compare c FT4</w:delText>
          </w:r>
        </w:del>
      </w:moveFrom>
      <w:moveFromRangeEnd w:id="1666"/>
      <w:del w:id="1669" w:author="Stephen" w:date="2018-12-21T08:54:00Z">
        <w:r w:rsidRPr="00DE75B6" w:rsidDel="003E0FB8">
          <w:rPr>
            <w:rFonts w:ascii="Times New Roman" w:hAnsi="Times New Roman" w:cs="Times New Roman"/>
            <w:sz w:val="24"/>
            <w:szCs w:val="24"/>
          </w:rPr>
          <w:delText>)</w:delText>
        </w:r>
      </w:del>
    </w:p>
    <w:p w:rsidR="00DE75B6" w:rsidRPr="00DE75B6" w:rsidDel="003E0FB8" w:rsidRDefault="00DE75B6" w:rsidP="00DE75B6">
      <w:pPr>
        <w:autoSpaceDE w:val="0"/>
        <w:autoSpaceDN w:val="0"/>
        <w:adjustRightInd w:val="0"/>
        <w:spacing w:after="0" w:line="480" w:lineRule="auto"/>
        <w:rPr>
          <w:del w:id="1670" w:author="Stephen" w:date="2018-12-21T08:54:00Z"/>
          <w:rFonts w:ascii="Times New Roman" w:hAnsi="Times New Roman" w:cs="Times New Roman"/>
          <w:sz w:val="24"/>
          <w:szCs w:val="24"/>
        </w:rPr>
      </w:pPr>
      <w:del w:id="1671"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5</w:delText>
        </w:r>
        <w:r w:rsidRPr="00DE75B6" w:rsidDel="003E0FB8">
          <w:rPr>
            <w:rFonts w:ascii="Times New Roman" w:hAnsi="Times New Roman" w:cs="Times New Roman"/>
            <w:sz w:val="24"/>
            <w:szCs w:val="24"/>
          </w:rPr>
          <w:delText>.</w:delText>
        </w:r>
      </w:del>
      <w:moveFromRangeStart w:id="1672" w:author="Stephen" w:date="2018-12-20T16:35:00Z" w:name="move533087064"/>
      <w:moveFrom w:id="1673" w:author="Stephen" w:date="2018-12-20T16:35:00Z">
        <w:del w:id="1674" w:author="Stephen" w:date="2018-12-21T08:54:00Z">
          <w:r w:rsidRPr="00DE75B6" w:rsidDel="003E0FB8">
            <w:rPr>
              <w:rFonts w:ascii="Times New Roman" w:hAnsi="Times New Roman" w:cs="Times New Roman"/>
              <w:sz w:val="24"/>
              <w:szCs w:val="24"/>
            </w:rPr>
            <w:delText>Hoermann R, Larisch R, Dietrich JW, Midgley JEM. Derivation of a multivariate reference range for pituitary thyrotropin and thyroid hormones: diagnostic efficiency compared with conventional single reference method. Eur J Endocrinol.2016;174(6):735-743 DOI: 10.1530/EJE-160031</w:delText>
          </w:r>
        </w:del>
      </w:moveFrom>
      <w:moveFromRangeEnd w:id="1672"/>
    </w:p>
    <w:p w:rsidR="00DE75B6" w:rsidDel="003E0FB8" w:rsidRDefault="00DE75B6" w:rsidP="00DE75B6">
      <w:pPr>
        <w:shd w:val="clear" w:color="auto" w:fill="FFFFFF"/>
        <w:spacing w:line="480" w:lineRule="auto"/>
        <w:jc w:val="both"/>
        <w:rPr>
          <w:del w:id="1675" w:author="Stephen" w:date="2018-12-21T08:54:00Z"/>
          <w:rFonts w:ascii="Times New Roman" w:hAnsi="Times New Roman" w:cs="Times New Roman"/>
          <w:sz w:val="24"/>
          <w:szCs w:val="24"/>
        </w:rPr>
      </w:pPr>
      <w:del w:id="1676" w:author="Stephen" w:date="2018-12-21T08:54:00Z">
        <w:r w:rsidRPr="00DE75B6" w:rsidDel="003E0FB8">
          <w:rPr>
            <w:rFonts w:ascii="Times New Roman" w:hAnsi="Times New Roman" w:cs="Times New Roman"/>
            <w:sz w:val="24"/>
            <w:szCs w:val="24"/>
          </w:rPr>
          <w:delText>1</w:delText>
        </w:r>
        <w:r w:rsidR="005E5977"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moveFromRangeStart w:id="1677" w:author="Stephen" w:date="2018-12-20T16:36:00Z" w:name="move533087094"/>
      <w:moveFrom w:id="1678" w:author="Stephen" w:date="2018-12-20T16:36:00Z">
        <w:del w:id="1679" w:author="Stephen" w:date="2018-12-21T08:54:00Z">
          <w:r w:rsidRPr="00DE75B6" w:rsidDel="003E0FB8">
            <w:rPr>
              <w:rFonts w:ascii="Times New Roman" w:hAnsi="Times New Roman" w:cs="Times New Roman"/>
              <w:sz w:val="24"/>
              <w:szCs w:val="24"/>
            </w:rPr>
            <w:delText>Ross HA, den Hejer M, Hermus Ad RMM, Sweep FCGC. Composite reference interval for thyroid-stimulating hormone and free thyroxine, comparison with common cutoff values, and reconsideration of subclinical thyroid disease.ClinChem DOI:10.1373/clinchem.2009.124560 (Composite reference range FT4/TSH)</w:delText>
          </w:r>
        </w:del>
      </w:moveFrom>
      <w:moveFromRangeEnd w:id="1677"/>
    </w:p>
    <w:p w:rsidR="00F66D4F" w:rsidDel="003E0FB8" w:rsidRDefault="00F66D4F" w:rsidP="00DE75B6">
      <w:pPr>
        <w:shd w:val="clear" w:color="auto" w:fill="FFFFFF"/>
        <w:spacing w:line="480" w:lineRule="auto"/>
        <w:jc w:val="both"/>
        <w:rPr>
          <w:del w:id="1680" w:author="Stephen" w:date="2018-12-21T08:54:00Z"/>
          <w:rFonts w:ascii="Times New Roman" w:hAnsi="Times New Roman" w:cs="Times New Roman"/>
          <w:sz w:val="24"/>
          <w:szCs w:val="24"/>
        </w:rPr>
      </w:pPr>
      <w:del w:id="1681" w:author="Stephen" w:date="2018-12-21T08:54:00Z">
        <w:r w:rsidDel="003E0FB8">
          <w:rPr>
            <w:rFonts w:ascii="Times New Roman" w:hAnsi="Times New Roman" w:cs="Times New Roman"/>
            <w:sz w:val="24"/>
            <w:szCs w:val="24"/>
          </w:rPr>
          <w:delText>17.</w:delText>
        </w:r>
      </w:del>
      <w:moveFromRangeStart w:id="1682" w:author="Stephen" w:date="2018-12-20T16:36:00Z" w:name="move533087121"/>
      <w:moveFrom w:id="1683" w:author="Stephen" w:date="2018-12-20T16:36:00Z">
        <w:del w:id="1684" w:author="Stephen" w:date="2018-12-21T08:54:00Z">
          <w:r w:rsidR="00020987" w:rsidDel="003E0FB8">
            <w:rPr>
              <w:rFonts w:ascii="Times New Roman" w:hAnsi="Times New Roman" w:cs="Times New Roman"/>
              <w:sz w:val="24"/>
              <w:szCs w:val="24"/>
            </w:rPr>
            <w:delText>Cryer PE, Davis SN. Hypoglycemia. Harrison’s Principles of Internal Medicine. 19</w:delText>
          </w:r>
          <w:r w:rsidR="00020987" w:rsidRPr="00EE3FB0" w:rsidDel="003E0FB8">
            <w:rPr>
              <w:rFonts w:ascii="Times New Roman" w:hAnsi="Times New Roman" w:cs="Times New Roman"/>
              <w:sz w:val="24"/>
              <w:szCs w:val="24"/>
              <w:vertAlign w:val="superscript"/>
            </w:rPr>
            <w:delText>th</w:delText>
          </w:r>
          <w:r w:rsidR="00020987" w:rsidDel="003E0FB8">
            <w:rPr>
              <w:rFonts w:ascii="Times New Roman" w:hAnsi="Times New Roman" w:cs="Times New Roman"/>
              <w:sz w:val="24"/>
              <w:szCs w:val="24"/>
            </w:rPr>
            <w:delText xml:space="preserve"> edition 2015. Editors Kasper DL, Hauser SL,Jameson JL, Fauci AS, Longo DL, Loscalzo J.  Chapter 420:2430-2435. McGraw Hill New York</w:delText>
          </w:r>
        </w:del>
      </w:moveFrom>
      <w:moveFromRangeEnd w:id="1682"/>
    </w:p>
    <w:p w:rsidR="00F66D4F" w:rsidDel="003E0FB8" w:rsidRDefault="00F66D4F" w:rsidP="00DE75B6">
      <w:pPr>
        <w:shd w:val="clear" w:color="auto" w:fill="FFFFFF"/>
        <w:spacing w:line="480" w:lineRule="auto"/>
        <w:jc w:val="both"/>
        <w:rPr>
          <w:del w:id="1685" w:author="Stephen" w:date="2018-12-21T08:54:00Z"/>
          <w:rFonts w:ascii="Times New Roman" w:hAnsi="Times New Roman" w:cs="Times New Roman"/>
          <w:sz w:val="24"/>
          <w:szCs w:val="24"/>
        </w:rPr>
      </w:pPr>
      <w:del w:id="1686" w:author="Stephen" w:date="2018-12-21T08:54:00Z">
        <w:r w:rsidDel="003E0FB8">
          <w:rPr>
            <w:rFonts w:ascii="Times New Roman" w:hAnsi="Times New Roman" w:cs="Times New Roman"/>
            <w:sz w:val="24"/>
            <w:szCs w:val="24"/>
          </w:rPr>
          <w:delText>18.</w:delText>
        </w:r>
      </w:del>
      <w:moveFromRangeStart w:id="1687" w:author="Stephen" w:date="2018-12-20T16:36:00Z" w:name="move533087144"/>
      <w:moveFrom w:id="1688" w:author="Stephen" w:date="2018-12-20T16:36:00Z">
        <w:del w:id="1689" w:author="Stephen" w:date="2018-12-21T08:54:00Z">
          <w:r w:rsidR="00B822AC" w:rsidDel="003E0FB8">
            <w:rPr>
              <w:rFonts w:ascii="Times New Roman" w:hAnsi="Times New Roman" w:cs="Times New Roman"/>
              <w:sz w:val="24"/>
              <w:szCs w:val="24"/>
            </w:rPr>
            <w:delText>Khosla S. Hypercalcemia and Hypocalcemia. Harrison’s Principles of Internal Medicine. 19</w:delText>
          </w:r>
          <w:r w:rsidR="00B822AC" w:rsidRPr="00EE3FB0" w:rsidDel="003E0FB8">
            <w:rPr>
              <w:rFonts w:ascii="Times New Roman" w:hAnsi="Times New Roman" w:cs="Times New Roman"/>
              <w:sz w:val="24"/>
              <w:szCs w:val="24"/>
              <w:vertAlign w:val="superscript"/>
            </w:rPr>
            <w:delText>th</w:delText>
          </w:r>
          <w:r w:rsidR="00B822AC" w:rsidDel="003E0FB8">
            <w:rPr>
              <w:rFonts w:ascii="Times New Roman" w:hAnsi="Times New Roman" w:cs="Times New Roman"/>
              <w:sz w:val="24"/>
              <w:szCs w:val="24"/>
            </w:rPr>
            <w:delText xml:space="preserve"> edition 2015. Editors Kasper DL, Hauser SL,Jameson JL, Fauci AS, Longo DL, Loscalzo J.  Chapter 65;313-314 McGraw Hill New York</w:delText>
          </w:r>
        </w:del>
      </w:moveFrom>
      <w:moveFromRangeEnd w:id="1687"/>
    </w:p>
    <w:p w:rsidR="00F66D4F" w:rsidRPr="00DE75B6" w:rsidDel="003E0FB8" w:rsidRDefault="00F66D4F" w:rsidP="00DE75B6">
      <w:pPr>
        <w:shd w:val="clear" w:color="auto" w:fill="FFFFFF"/>
        <w:spacing w:line="480" w:lineRule="auto"/>
        <w:jc w:val="both"/>
        <w:rPr>
          <w:del w:id="1690" w:author="Stephen" w:date="2018-12-21T08:54:00Z"/>
          <w:rFonts w:ascii="Times New Roman" w:hAnsi="Times New Roman" w:cs="Times New Roman"/>
          <w:sz w:val="24"/>
          <w:szCs w:val="24"/>
        </w:rPr>
      </w:pPr>
      <w:del w:id="1691" w:author="Stephen" w:date="2018-12-21T08:54:00Z">
        <w:r w:rsidDel="003E0FB8">
          <w:rPr>
            <w:rFonts w:ascii="Times New Roman" w:hAnsi="Times New Roman" w:cs="Times New Roman"/>
            <w:sz w:val="24"/>
            <w:szCs w:val="24"/>
          </w:rPr>
          <w:delText>19.</w:delText>
        </w:r>
      </w:del>
      <w:moveFromRangeStart w:id="1692" w:author="Stephen" w:date="2018-12-20T16:37:00Z" w:name="move533087180"/>
      <w:moveFrom w:id="1693" w:author="Stephen" w:date="2018-12-20T16:37:00Z">
        <w:del w:id="1694" w:author="Stephen" w:date="2018-12-21T08:54:00Z">
          <w:r w:rsidDel="003E0FB8">
            <w:rPr>
              <w:rFonts w:ascii="Times New Roman" w:hAnsi="Times New Roman" w:cs="Times New Roman"/>
              <w:sz w:val="24"/>
              <w:szCs w:val="24"/>
            </w:rPr>
            <w:delText xml:space="preserve">Arlt W. Disorders of </w:delText>
          </w:r>
          <w:r w:rsidR="00B822AC" w:rsidDel="003E0FB8">
            <w:rPr>
              <w:rFonts w:ascii="Times New Roman" w:hAnsi="Times New Roman" w:cs="Times New Roman"/>
              <w:sz w:val="24"/>
              <w:szCs w:val="24"/>
            </w:rPr>
            <w:delText>the adrenal cortex. Harrison’s Principles of Internal Medicine. 19</w:delText>
          </w:r>
          <w:r w:rsidR="00B822AC" w:rsidRPr="006F7CEF" w:rsidDel="003E0FB8">
            <w:rPr>
              <w:rFonts w:ascii="Times New Roman" w:hAnsi="Times New Roman" w:cs="Times New Roman"/>
              <w:sz w:val="24"/>
              <w:szCs w:val="24"/>
              <w:vertAlign w:val="superscript"/>
            </w:rPr>
            <w:delText>th</w:delText>
          </w:r>
          <w:r w:rsidR="00B822AC" w:rsidDel="003E0FB8">
            <w:rPr>
              <w:rFonts w:ascii="Times New Roman" w:hAnsi="Times New Roman" w:cs="Times New Roman"/>
              <w:sz w:val="24"/>
              <w:szCs w:val="24"/>
            </w:rPr>
            <w:delText xml:space="preserve"> edition 2015. Editors Kasper DL, Hauser SL,Jameson JL, Fauci AS, Longo DL, Loscalzo J.  Chapter 406;2316 McGraw Hill New York</w:delText>
          </w:r>
        </w:del>
      </w:moveFrom>
      <w:moveFromRangeEnd w:id="1692"/>
    </w:p>
    <w:p w:rsidR="00DE75B6" w:rsidRPr="00DE75B6" w:rsidDel="003E0FB8" w:rsidRDefault="00020987" w:rsidP="00DE75B6">
      <w:pPr>
        <w:spacing w:line="480" w:lineRule="auto"/>
        <w:rPr>
          <w:del w:id="1695" w:author="Stephen" w:date="2018-12-21T08:54:00Z"/>
          <w:rFonts w:ascii="Times New Roman" w:hAnsi="Times New Roman" w:cs="Times New Roman"/>
          <w:sz w:val="24"/>
          <w:szCs w:val="24"/>
        </w:rPr>
      </w:pPr>
      <w:del w:id="1696" w:author="Stephen" w:date="2018-12-21T08:54:00Z">
        <w:r w:rsidDel="003E0FB8">
          <w:rPr>
            <w:rFonts w:ascii="Times New Roman" w:hAnsi="Times New Roman" w:cs="Times New Roman"/>
            <w:sz w:val="24"/>
            <w:szCs w:val="24"/>
          </w:rPr>
          <w:delText>20</w:delText>
        </w:r>
        <w:r w:rsidR="00DE75B6" w:rsidRPr="00DE75B6" w:rsidDel="003E0FB8">
          <w:rPr>
            <w:rFonts w:ascii="Times New Roman" w:hAnsi="Times New Roman" w:cs="Times New Roman"/>
            <w:sz w:val="24"/>
            <w:szCs w:val="24"/>
          </w:rPr>
          <w:delText>.</w:delText>
        </w:r>
      </w:del>
      <w:moveFromRangeStart w:id="1697" w:author="Stephen" w:date="2018-12-20T16:37:00Z" w:name="move533087204"/>
      <w:moveFrom w:id="1698" w:author="Stephen" w:date="2018-12-20T16:37:00Z">
        <w:del w:id="1699" w:author="Stephen" w:date="2018-12-21T08:54:00Z">
          <w:r w:rsidR="00DE75B6" w:rsidRPr="00DE75B6" w:rsidDel="003E0FB8">
            <w:rPr>
              <w:rFonts w:ascii="Times New Roman" w:hAnsi="Times New Roman" w:cs="Times New Roman"/>
              <w:sz w:val="24"/>
              <w:szCs w:val="24"/>
            </w:rPr>
            <w:delText>Hadlow NC, Rothacker KM, Wardrop R, Brown SJ, Lim EU, Walsh JP. The relationship between TSH and free T4 in a large population is complex and nonlinear anddiffers by age and sex.  J ClinEndocrinolMetab. 2013;98(7):2936-2943 DOI:10.1210/jc.2012-4223</w:delText>
          </w:r>
        </w:del>
      </w:moveFrom>
      <w:moveFromRangeEnd w:id="1697"/>
    </w:p>
    <w:p w:rsidR="00DE75B6" w:rsidRPr="00DE75B6" w:rsidDel="003E0FB8" w:rsidRDefault="00020987" w:rsidP="00DE75B6">
      <w:pPr>
        <w:shd w:val="clear" w:color="auto" w:fill="FFFFFF"/>
        <w:spacing w:line="480" w:lineRule="auto"/>
        <w:jc w:val="both"/>
        <w:rPr>
          <w:del w:id="1700" w:author="Stephen" w:date="2018-12-21T08:54:00Z"/>
          <w:rFonts w:ascii="Times New Roman" w:hAnsi="Times New Roman" w:cs="Times New Roman"/>
          <w:sz w:val="24"/>
          <w:szCs w:val="24"/>
        </w:rPr>
      </w:pPr>
      <w:del w:id="1701" w:author="Stephen" w:date="2018-12-21T08:54:00Z">
        <w:r w:rsidDel="003E0FB8">
          <w:rPr>
            <w:rFonts w:ascii="Times New Roman" w:hAnsi="Times New Roman" w:cs="Times New Roman"/>
            <w:sz w:val="24"/>
            <w:szCs w:val="24"/>
          </w:rPr>
          <w:delText>21</w:delText>
        </w:r>
        <w:r w:rsidR="00DE75B6" w:rsidRPr="00DE75B6" w:rsidDel="003E0FB8">
          <w:rPr>
            <w:rFonts w:ascii="Times New Roman" w:hAnsi="Times New Roman" w:cs="Times New Roman"/>
            <w:sz w:val="24"/>
            <w:szCs w:val="24"/>
          </w:rPr>
          <w:delText>.</w:delText>
        </w:r>
      </w:del>
      <w:moveFromRangeStart w:id="1702" w:author="Stephen" w:date="2018-12-20T16:38:00Z" w:name="move533087229"/>
      <w:moveFrom w:id="1703" w:author="Stephen" w:date="2018-12-20T16:38:00Z">
        <w:del w:id="1704" w:author="Stephen" w:date="2018-12-21T08:54:00Z">
          <w:r w:rsidR="00DE75B6" w:rsidRPr="00DE75B6" w:rsidDel="003E0FB8">
            <w:rPr>
              <w:rFonts w:ascii="Times New Roman" w:hAnsi="Times New Roman" w:cs="Times New Roman"/>
              <w:sz w:val="24"/>
              <w:szCs w:val="24"/>
            </w:rPr>
            <w:delText>Fitzgerald SP, Bean NG, Fitzgerald LN. Population data indicate that thyroid regulation is consistent with an equilibrium-point model, but not with a set point model. Temperature 2017; DOI10.1080/23328940.2017.1281370</w:delText>
          </w:r>
        </w:del>
      </w:moveFrom>
      <w:moveFromRangeEnd w:id="1702"/>
    </w:p>
    <w:p w:rsidR="00DE75B6" w:rsidRPr="00DE75B6" w:rsidDel="003E0FB8" w:rsidRDefault="00020987" w:rsidP="00DE75B6">
      <w:pPr>
        <w:autoSpaceDE w:val="0"/>
        <w:autoSpaceDN w:val="0"/>
        <w:adjustRightInd w:val="0"/>
        <w:spacing w:after="0" w:line="480" w:lineRule="auto"/>
        <w:rPr>
          <w:del w:id="1705" w:author="Stephen" w:date="2018-12-21T08:54:00Z"/>
          <w:rFonts w:ascii="Times New Roman" w:hAnsi="Times New Roman" w:cs="Times New Roman"/>
          <w:sz w:val="24"/>
          <w:szCs w:val="24"/>
        </w:rPr>
      </w:pPr>
      <w:del w:id="1706" w:author="Stephen" w:date="2018-12-21T08:54:00Z">
        <w:r w:rsidDel="003E0FB8">
          <w:rPr>
            <w:rFonts w:ascii="Times New Roman" w:hAnsi="Times New Roman" w:cs="Times New Roman"/>
            <w:sz w:val="24"/>
            <w:szCs w:val="24"/>
          </w:rPr>
          <w:delText>22</w:delText>
        </w:r>
        <w:r w:rsidR="00DE75B6" w:rsidRPr="00DE75B6" w:rsidDel="003E0FB8">
          <w:rPr>
            <w:rFonts w:ascii="Times New Roman" w:hAnsi="Times New Roman" w:cs="Times New Roman"/>
            <w:sz w:val="24"/>
            <w:szCs w:val="24"/>
          </w:rPr>
          <w:delText>.</w:delText>
        </w:r>
      </w:del>
      <w:moveFromRangeStart w:id="1707" w:author="Stephen" w:date="2018-12-20T16:38:00Z" w:name="move533087250"/>
      <w:moveFrom w:id="1708" w:author="Stephen" w:date="2018-12-20T16:38:00Z">
        <w:del w:id="1709" w:author="Stephen" w:date="2018-12-21T08:54:00Z">
          <w:r w:rsidR="00DE75B6" w:rsidRPr="00DE75B6" w:rsidDel="003E0FB8">
            <w:rPr>
              <w:rFonts w:ascii="Times New Roman" w:hAnsi="Times New Roman" w:cs="Times New Roman"/>
              <w:sz w:val="24"/>
              <w:szCs w:val="24"/>
            </w:rPr>
            <w:delText xml:space="preserve">Fitzgerald SP, Bean NG. Population correlations do not support the existence of set points for blood levels of calcium or glucose- a new model for homeostasis.  Physiol Rep, 6 (1), 2018, e13551, </w:delText>
          </w:r>
          <w:r w:rsidR="00175687" w:rsidDel="003E0FB8">
            <w:fldChar w:fldCharType="begin"/>
          </w:r>
          <w:r w:rsidR="003A2319" w:rsidDel="003E0FB8">
            <w:delInstrText>HYPERLINK "https://doi.org/10.14814/phy2.13551"</w:delInstrText>
          </w:r>
          <w:r w:rsidR="00175687" w:rsidDel="003E0FB8">
            <w:fldChar w:fldCharType="separate"/>
          </w:r>
          <w:r w:rsidR="00DE75B6" w:rsidRPr="00DE75B6" w:rsidDel="003E0FB8">
            <w:rPr>
              <w:rFonts w:ascii="Times New Roman" w:hAnsi="Times New Roman" w:cs="Times New Roman"/>
              <w:sz w:val="24"/>
              <w:szCs w:val="24"/>
            </w:rPr>
            <w:delText>https://doi.org/10.14814/phy2.13551</w:delText>
          </w:r>
          <w:r w:rsidR="00175687" w:rsidDel="003E0FB8">
            <w:fldChar w:fldCharType="end"/>
          </w:r>
        </w:del>
      </w:moveFrom>
      <w:moveFromRangeEnd w:id="1707"/>
    </w:p>
    <w:p w:rsidR="00DE75B6" w:rsidRPr="00DE75B6" w:rsidDel="003E0FB8" w:rsidRDefault="00020987" w:rsidP="00DE75B6">
      <w:pPr>
        <w:autoSpaceDE w:val="0"/>
        <w:autoSpaceDN w:val="0"/>
        <w:adjustRightInd w:val="0"/>
        <w:spacing w:after="0" w:line="480" w:lineRule="auto"/>
        <w:rPr>
          <w:del w:id="1710" w:author="Stephen" w:date="2018-12-21T08:54:00Z"/>
          <w:rFonts w:ascii="Times New Roman" w:hAnsi="Times New Roman" w:cs="Times New Roman"/>
          <w:sz w:val="24"/>
          <w:szCs w:val="24"/>
        </w:rPr>
      </w:pPr>
      <w:del w:id="1711" w:author="Stephen" w:date="2018-12-21T08:54:00Z">
        <w:r w:rsidDel="003E0FB8">
          <w:rPr>
            <w:rFonts w:ascii="Times New Roman" w:hAnsi="Times New Roman" w:cs="Times New Roman"/>
            <w:sz w:val="24"/>
            <w:szCs w:val="24"/>
          </w:rPr>
          <w:delText>23</w:delText>
        </w:r>
        <w:r w:rsidR="00DE75B6" w:rsidRPr="00DE75B6" w:rsidDel="003E0FB8">
          <w:rPr>
            <w:rFonts w:ascii="Times New Roman" w:hAnsi="Times New Roman" w:cs="Times New Roman"/>
            <w:sz w:val="24"/>
            <w:szCs w:val="24"/>
          </w:rPr>
          <w:delText xml:space="preserve">. </w:delText>
        </w:r>
      </w:del>
      <w:moveFromRangeStart w:id="1712" w:author="Stephen" w:date="2018-12-20T16:39:00Z" w:name="move533087271"/>
      <w:moveFrom w:id="1713" w:author="Stephen" w:date="2018-12-20T16:39:00Z">
        <w:del w:id="1714" w:author="Stephen" w:date="2018-12-21T08:54:00Z">
          <w:r w:rsidR="00DE75B6" w:rsidRPr="00DE75B6" w:rsidDel="003E0FB8">
            <w:rPr>
              <w:rFonts w:ascii="Times New Roman" w:hAnsi="Times New Roman" w:cs="Times New Roman"/>
              <w:sz w:val="24"/>
              <w:szCs w:val="24"/>
            </w:rPr>
            <w:delText>Romanovsky AA. Do fever and anapyrexia exist? Analysis of set point-based definitions. Am J PhysiolRegulIntegr Comp Physiol. 287: R992-R995,2004</w:delText>
          </w:r>
        </w:del>
      </w:moveFrom>
      <w:moveFromRangeEnd w:id="1712"/>
    </w:p>
    <w:p w:rsidR="00DE75B6" w:rsidRPr="00DE75B6" w:rsidDel="003E0FB8" w:rsidRDefault="00DE75B6" w:rsidP="00DE75B6">
      <w:pPr>
        <w:shd w:val="clear" w:color="auto" w:fill="FFFFFF"/>
        <w:spacing w:line="480" w:lineRule="auto"/>
        <w:jc w:val="both"/>
        <w:rPr>
          <w:del w:id="1715" w:author="Stephen" w:date="2018-12-21T08:54:00Z"/>
          <w:rFonts w:ascii="Times New Roman" w:hAnsi="Times New Roman" w:cs="Times New Roman"/>
          <w:sz w:val="24"/>
          <w:szCs w:val="24"/>
        </w:rPr>
      </w:pPr>
    </w:p>
    <w:p w:rsidR="00DE75B6" w:rsidDel="003E0FB8" w:rsidRDefault="00DE75B6" w:rsidP="00DE75B6">
      <w:pPr>
        <w:spacing w:line="480" w:lineRule="auto"/>
        <w:rPr>
          <w:del w:id="1716" w:author="Stephen" w:date="2018-12-21T08:54:00Z"/>
          <w:rFonts w:ascii="Times New Roman" w:hAnsi="Times New Roman" w:cs="Times New Roman"/>
          <w:sz w:val="24"/>
          <w:szCs w:val="24"/>
        </w:rPr>
      </w:pPr>
      <w:del w:id="1717" w:author="Stephen" w:date="2018-12-21T08:54:00Z">
        <w:r w:rsidRPr="00DE75B6" w:rsidDel="003E0FB8">
          <w:rPr>
            <w:rFonts w:ascii="Times New Roman" w:hAnsi="Times New Roman" w:cs="Times New Roman"/>
            <w:sz w:val="24"/>
            <w:szCs w:val="24"/>
          </w:rPr>
          <w:delText>2</w:delText>
        </w:r>
        <w:r w:rsidR="00020987" w:rsidDel="003E0FB8">
          <w:rPr>
            <w:rFonts w:ascii="Times New Roman" w:hAnsi="Times New Roman" w:cs="Times New Roman"/>
            <w:sz w:val="24"/>
            <w:szCs w:val="24"/>
          </w:rPr>
          <w:delText>4</w:delText>
        </w:r>
        <w:r w:rsidRPr="00DE75B6" w:rsidDel="003E0FB8">
          <w:rPr>
            <w:rFonts w:ascii="Times New Roman" w:hAnsi="Times New Roman" w:cs="Times New Roman"/>
            <w:sz w:val="24"/>
            <w:szCs w:val="24"/>
          </w:rPr>
          <w:delText>.</w:delText>
        </w:r>
      </w:del>
      <w:moveFromRangeStart w:id="1718" w:author="Stephen" w:date="2018-12-20T16:39:00Z" w:name="move533087296"/>
      <w:moveFrom w:id="1719" w:author="Stephen" w:date="2018-12-20T16:39:00Z">
        <w:del w:id="1720" w:author="Stephen" w:date="2018-12-21T08:54:00Z">
          <w:r w:rsidRPr="00DE75B6" w:rsidDel="003E0FB8">
            <w:rPr>
              <w:rFonts w:ascii="Times New Roman" w:hAnsi="Times New Roman" w:cs="Times New Roman"/>
              <w:sz w:val="24"/>
              <w:szCs w:val="24"/>
            </w:rPr>
            <w:delText>Fitzgerald SP, Bean NG. The relationship between population T4/TSH set point data and T4/TSH physiology. J Thyroid Research Volume 2016;Article ID 6351473, 7pages</w:delText>
          </w:r>
        </w:del>
      </w:moveFrom>
      <w:moveFromRangeEnd w:id="1718"/>
    </w:p>
    <w:p w:rsidR="00741E21" w:rsidRPr="006F7CEF" w:rsidDel="003E0FB8" w:rsidRDefault="00741E21" w:rsidP="0037383B">
      <w:pPr>
        <w:shd w:val="clear" w:color="auto" w:fill="FFFFFF"/>
        <w:spacing w:line="480" w:lineRule="auto"/>
        <w:jc w:val="both"/>
        <w:rPr>
          <w:del w:id="1721" w:author="Stephen" w:date="2018-12-21T08:54:00Z"/>
          <w:rFonts w:ascii="Times New Roman" w:hAnsi="Times New Roman" w:cs="Times New Roman"/>
          <w:sz w:val="24"/>
          <w:szCs w:val="24"/>
        </w:rPr>
      </w:pPr>
      <w:del w:id="1722" w:author="Stephen" w:date="2018-12-21T08:54:00Z">
        <w:r w:rsidDel="003E0FB8">
          <w:rPr>
            <w:rFonts w:ascii="Times New Roman" w:hAnsi="Times New Roman" w:cs="Times New Roman"/>
            <w:sz w:val="24"/>
            <w:szCs w:val="24"/>
          </w:rPr>
          <w:delText>25.</w:delText>
        </w:r>
      </w:del>
      <w:moveFromRangeStart w:id="1723" w:author="Stephen" w:date="2018-12-20T16:40:00Z" w:name="move533087322"/>
      <w:moveFrom w:id="1724" w:author="Stephen" w:date="2018-12-20T16:40:00Z">
        <w:del w:id="1725" w:author="Stephen" w:date="2018-12-21T08:54:00Z">
          <w:r w:rsidRPr="006F7CEF" w:rsidDel="003E0FB8">
            <w:rPr>
              <w:rFonts w:ascii="Times New Roman" w:hAnsi="Times New Roman" w:cs="Times New Roman"/>
              <w:sz w:val="24"/>
              <w:szCs w:val="24"/>
            </w:rPr>
            <w:delText>Moher D, Liberati A, Tetzlaff J, Altman DG; PRISMA Group.</w:delText>
          </w:r>
        </w:del>
      </w:moveFrom>
    </w:p>
    <w:p w:rsidR="00741E21" w:rsidRPr="006F7CEF" w:rsidDel="003E0FB8" w:rsidRDefault="00741E21" w:rsidP="0037383B">
      <w:pPr>
        <w:shd w:val="clear" w:color="auto" w:fill="FFFFFF"/>
        <w:spacing w:line="480" w:lineRule="auto"/>
        <w:jc w:val="both"/>
        <w:rPr>
          <w:del w:id="1726" w:author="Stephen" w:date="2018-12-21T08:54:00Z"/>
          <w:rFonts w:ascii="Times New Roman" w:hAnsi="Times New Roman" w:cs="Times New Roman"/>
          <w:sz w:val="24"/>
          <w:szCs w:val="24"/>
        </w:rPr>
      </w:pPr>
      <w:moveFrom w:id="1727" w:author="Stephen" w:date="2018-12-20T16:40:00Z">
        <w:del w:id="1728" w:author="Stephen" w:date="2018-12-21T08:54:00Z">
          <w:r w:rsidRPr="006F7CEF" w:rsidDel="003E0FB8">
            <w:rPr>
              <w:rFonts w:ascii="Times New Roman" w:hAnsi="Times New Roman" w:cs="Times New Roman"/>
              <w:sz w:val="24"/>
              <w:szCs w:val="24"/>
            </w:rPr>
            <w:delText>Preferred reporting items for systematic reviews and meta-analyses:</w:delText>
          </w:r>
        </w:del>
      </w:moveFrom>
    </w:p>
    <w:p w:rsidR="003E0FB8" w:rsidDel="003E0FB8" w:rsidRDefault="00741E21">
      <w:pPr>
        <w:shd w:val="clear" w:color="auto" w:fill="FFFFFF"/>
        <w:spacing w:line="480" w:lineRule="auto"/>
        <w:jc w:val="both"/>
        <w:rPr>
          <w:del w:id="1729" w:author="Stephen" w:date="2018-12-21T08:54:00Z"/>
          <w:rFonts w:ascii="Times New Roman" w:hAnsi="Times New Roman" w:cs="Times New Roman"/>
          <w:sz w:val="24"/>
          <w:szCs w:val="24"/>
        </w:rPr>
      </w:pPr>
      <w:moveFrom w:id="1730" w:author="Stephen" w:date="2018-12-20T16:40:00Z">
        <w:del w:id="1731" w:author="Stephen" w:date="2018-12-21T08:54:00Z">
          <w:r w:rsidRPr="006F7CEF" w:rsidDel="003E0FB8">
            <w:rPr>
              <w:rFonts w:ascii="Times New Roman" w:hAnsi="Times New Roman" w:cs="Times New Roman"/>
              <w:sz w:val="24"/>
              <w:szCs w:val="24"/>
            </w:rPr>
            <w:delText>the PRISMA statement. PLoS Med. 2009;6(7):e1000097</w:delText>
          </w:r>
          <w:r w:rsidDel="003E0FB8">
            <w:delText>.</w:delText>
          </w:r>
        </w:del>
      </w:moveFrom>
      <w:moveFromRangeEnd w:id="1723"/>
    </w:p>
    <w:p w:rsidR="00421E48" w:rsidDel="003E0FB8" w:rsidRDefault="00DE75B6" w:rsidP="00DE75B6">
      <w:pPr>
        <w:spacing w:line="480" w:lineRule="auto"/>
        <w:rPr>
          <w:del w:id="1732" w:author="Stephen" w:date="2018-12-21T08:54:00Z"/>
          <w:rFonts w:ascii="Times New Roman" w:hAnsi="Times New Roman" w:cs="Times New Roman"/>
          <w:sz w:val="24"/>
          <w:szCs w:val="24"/>
        </w:rPr>
      </w:pPr>
      <w:del w:id="1733"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moveFromRangeStart w:id="1734" w:author="Stephen" w:date="2018-12-21T08:46:00Z" w:name="move533145320"/>
      <w:moveFrom w:id="1735" w:author="Stephen" w:date="2018-12-21T08:46:00Z">
        <w:del w:id="1736" w:author="Stephen" w:date="2018-12-21T08:54:00Z">
          <w:r w:rsidR="00421E48" w:rsidRPr="00DE75B6" w:rsidDel="003E0FB8">
            <w:rPr>
              <w:rFonts w:ascii="Times New Roman" w:hAnsi="Times New Roman" w:cs="Times New Roman"/>
              <w:sz w:val="24"/>
              <w:szCs w:val="24"/>
            </w:rPr>
            <w:delText>Selmer C, Olesen JB, Hansen ML, Lindharsen J, Olsen A-MS, Madsen JC, Faber J, Hansen PR et al. The spectrum of thyroid disease and risk of new onset atrial fibrillation: a large population cohort study. BMJ 2012;345:e7895 DOI:10.1136/bmj.e7895</w:delText>
          </w:r>
        </w:del>
      </w:moveFrom>
      <w:moveFromRangeEnd w:id="1734"/>
    </w:p>
    <w:p w:rsidR="00DE75B6" w:rsidRPr="00DE75B6" w:rsidDel="003E0FB8" w:rsidRDefault="00DE75B6" w:rsidP="00DE75B6">
      <w:pPr>
        <w:spacing w:line="480" w:lineRule="auto"/>
        <w:rPr>
          <w:del w:id="1737" w:author="Stephen" w:date="2018-12-21T08:54:00Z"/>
          <w:rFonts w:ascii="Times New Roman" w:hAnsi="Times New Roman" w:cs="Times New Roman"/>
          <w:sz w:val="24"/>
          <w:szCs w:val="24"/>
        </w:rPr>
      </w:pPr>
      <w:moveFromRangeStart w:id="1738" w:author="Stephen" w:date="2018-12-21T08:47:00Z" w:name="move533145366"/>
      <w:moveFrom w:id="1739" w:author="Stephen" w:date="2018-12-21T08:47:00Z">
        <w:del w:id="1740" w:author="Stephen" w:date="2018-12-21T08:54:00Z">
          <w:r w:rsidRPr="00DE75B6" w:rsidDel="003E0FB8">
            <w:rPr>
              <w:rFonts w:ascii="Times New Roman" w:hAnsi="Times New Roman" w:cs="Times New Roman"/>
              <w:sz w:val="24"/>
              <w:szCs w:val="24"/>
            </w:rPr>
            <w:delText>Cappola AR, Arnold AM, Wulczn K, Carlson M, Robbins J, Psaty BM. Thyroid function in the euthyroid range and adverse outcomes in older adults. J ClinEndocrinolMetab 2015;100(3):1088-1096 DOI:10.1210/jc.2014-3586 (sensitivity difference)</w:delText>
          </w:r>
        </w:del>
      </w:moveFrom>
    </w:p>
    <w:moveFromRangeEnd w:id="1738"/>
    <w:p w:rsidR="00421E48" w:rsidRPr="00D744E7" w:rsidDel="003E0FB8" w:rsidRDefault="00DE75B6" w:rsidP="003E0FB8">
      <w:pPr>
        <w:shd w:val="clear" w:color="auto" w:fill="FFFFFF"/>
        <w:spacing w:line="480" w:lineRule="auto"/>
        <w:jc w:val="both"/>
        <w:rPr>
          <w:del w:id="1741" w:author="Stephen" w:date="2018-12-21T08:48:00Z"/>
          <w:rFonts w:ascii="Times New Roman" w:hAnsi="Times New Roman" w:cs="Times New Roman"/>
          <w:sz w:val="24"/>
          <w:szCs w:val="24"/>
        </w:rPr>
      </w:pPr>
      <w:del w:id="1742"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7</w:delText>
        </w:r>
        <w:r w:rsidRPr="00DE75B6" w:rsidDel="003E0FB8">
          <w:rPr>
            <w:rFonts w:ascii="Times New Roman" w:hAnsi="Times New Roman" w:cs="Times New Roman"/>
            <w:sz w:val="24"/>
            <w:szCs w:val="24"/>
          </w:rPr>
          <w:delText>.</w:delText>
        </w:r>
        <w:r w:rsidR="00421E48" w:rsidDel="003E0FB8">
          <w:rPr>
            <w:rFonts w:ascii="Times New Roman" w:hAnsi="Times New Roman" w:cs="Times New Roman"/>
            <w:sz w:val="24"/>
            <w:szCs w:val="24"/>
          </w:rPr>
          <w:delText>32</w:delText>
        </w:r>
        <w:r w:rsidR="00421E48" w:rsidRPr="00DE75B6" w:rsidDel="003E0FB8">
          <w:rPr>
            <w:rFonts w:ascii="Times New Roman" w:hAnsi="Times New Roman" w:cs="Times New Roman"/>
            <w:sz w:val="24"/>
            <w:szCs w:val="24"/>
          </w:rPr>
          <w:delText>.</w:delText>
        </w:r>
      </w:del>
      <w:del w:id="1743" w:author="Stephen" w:date="2018-12-21T08:48:00Z">
        <w:r w:rsidR="00421E48" w:rsidRPr="00D744E7" w:rsidDel="003E0FB8">
          <w:rPr>
            <w:rFonts w:ascii="Times New Roman" w:hAnsi="Times New Roman" w:cs="Times New Roman"/>
            <w:sz w:val="24"/>
            <w:szCs w:val="24"/>
          </w:rPr>
          <w:delText>Baumgartner C, da Costa BR, Collet TH, Feller M, Floriani C, Bauer DC, Cappola AR,</w:delText>
        </w:r>
      </w:del>
    </w:p>
    <w:p w:rsidR="00421E48" w:rsidRPr="00D744E7" w:rsidDel="003E0FB8" w:rsidRDefault="00421E48" w:rsidP="003E0FB8">
      <w:pPr>
        <w:shd w:val="clear" w:color="auto" w:fill="FFFFFF"/>
        <w:spacing w:line="480" w:lineRule="auto"/>
        <w:jc w:val="both"/>
        <w:rPr>
          <w:del w:id="1744" w:author="Stephen" w:date="2018-12-21T08:48:00Z"/>
          <w:rFonts w:ascii="Times New Roman" w:hAnsi="Times New Roman" w:cs="Times New Roman"/>
          <w:sz w:val="24"/>
          <w:szCs w:val="24"/>
        </w:rPr>
      </w:pPr>
      <w:del w:id="1745" w:author="Stephen" w:date="2018-12-21T08:48:00Z">
        <w:r w:rsidRPr="00D744E7" w:rsidDel="003E0FB8">
          <w:rPr>
            <w:rFonts w:ascii="Times New Roman" w:hAnsi="Times New Roman" w:cs="Times New Roman"/>
            <w:sz w:val="24"/>
            <w:szCs w:val="24"/>
          </w:rPr>
          <w:delText>Heckbert SR, Ceresini G, Gussekloo J, den Elzen WPJ, Peeters RP, Luben R, Völzke H, Dörr</w:delText>
        </w:r>
      </w:del>
    </w:p>
    <w:p w:rsidR="00421E48" w:rsidRPr="00D744E7" w:rsidDel="003E0FB8" w:rsidRDefault="00421E48" w:rsidP="003E0FB8">
      <w:pPr>
        <w:shd w:val="clear" w:color="auto" w:fill="FFFFFF"/>
        <w:spacing w:line="480" w:lineRule="auto"/>
        <w:jc w:val="both"/>
        <w:rPr>
          <w:del w:id="1746" w:author="Stephen" w:date="2018-12-21T08:48:00Z"/>
          <w:rFonts w:ascii="Times New Roman" w:hAnsi="Times New Roman" w:cs="Times New Roman"/>
          <w:sz w:val="24"/>
          <w:szCs w:val="24"/>
        </w:rPr>
      </w:pPr>
      <w:del w:id="1747" w:author="Stephen" w:date="2018-12-21T08:48:00Z">
        <w:r w:rsidRPr="00D744E7" w:rsidDel="003E0FB8">
          <w:rPr>
            <w:rFonts w:ascii="Times New Roman" w:hAnsi="Times New Roman" w:cs="Times New Roman"/>
            <w:sz w:val="24"/>
            <w:szCs w:val="24"/>
          </w:rPr>
          <w:delText>M, Walsh JP, Bremner A, Iacoviello M, Macfarlane P, Heeringa J, Stott DJ, Westendorp</w:delText>
        </w:r>
      </w:del>
    </w:p>
    <w:p w:rsidR="00DB480B" w:rsidRDefault="00421E48">
      <w:pPr>
        <w:shd w:val="clear" w:color="auto" w:fill="FFFFFF"/>
        <w:spacing w:line="480" w:lineRule="auto"/>
        <w:jc w:val="both"/>
        <w:rPr>
          <w:del w:id="1748" w:author="Stephen" w:date="2018-12-21T08:54:00Z"/>
          <w:rFonts w:ascii="Times New Roman" w:hAnsi="Times New Roman" w:cs="Times New Roman"/>
          <w:sz w:val="24"/>
          <w:szCs w:val="24"/>
        </w:rPr>
      </w:pPr>
      <w:del w:id="1749" w:author="Stephen" w:date="2018-12-21T08:48:00Z">
        <w:r w:rsidRPr="00D744E7" w:rsidDel="003E0FB8">
          <w:rPr>
            <w:rFonts w:ascii="Times New Roman" w:hAnsi="Times New Roman" w:cs="Times New Roman"/>
            <w:sz w:val="24"/>
            <w:szCs w:val="24"/>
          </w:rPr>
          <w:delText>RGJ, Khaw KT, Magnani JW, Aujesky D, Rodondi N; Thyroid Studies Collaboration.</w:delText>
        </w:r>
        <w:r w:rsidRPr="00DE75B6" w:rsidDel="003E0FB8">
          <w:rPr>
            <w:rFonts w:ascii="Times New Roman" w:hAnsi="Times New Roman" w:cs="Times New Roman"/>
            <w:sz w:val="24"/>
            <w:szCs w:val="24"/>
          </w:rPr>
          <w:delText>Thyroid Studies Collaboration.Thyroid function within the normal range, subclinical hypothyroidism, and the risk of atrial fibrillation. Circulation 2017;136(22):2100-2116. DOI:10.1161/CIRCULATIONAHA.117.028753 (different sensitivity pit/heart)</w:delText>
        </w:r>
      </w:del>
    </w:p>
    <w:p w:rsidR="00421E48" w:rsidRPr="00DE75B6" w:rsidDel="003E0FB8" w:rsidRDefault="00421E48" w:rsidP="00421E48">
      <w:pPr>
        <w:shd w:val="clear" w:color="auto" w:fill="FFFFFF"/>
        <w:spacing w:line="480" w:lineRule="auto"/>
        <w:jc w:val="both"/>
        <w:rPr>
          <w:del w:id="1750" w:author="Stephen" w:date="2018-12-21T08:54:00Z"/>
          <w:rFonts w:ascii="Times New Roman" w:hAnsi="Times New Roman" w:cs="Times New Roman"/>
          <w:sz w:val="24"/>
          <w:szCs w:val="24"/>
        </w:rPr>
      </w:pPr>
      <w:del w:id="1751" w:author="Stephen" w:date="2018-12-21T08:54:00Z">
        <w:r w:rsidDel="003E0FB8">
          <w:rPr>
            <w:rFonts w:ascii="Times New Roman" w:hAnsi="Times New Roman" w:cs="Times New Roman"/>
            <w:sz w:val="24"/>
            <w:szCs w:val="24"/>
          </w:rPr>
          <w:delText>33</w:delText>
        </w:r>
        <w:r w:rsidRPr="00DE75B6" w:rsidDel="003E0FB8">
          <w:rPr>
            <w:rFonts w:ascii="Times New Roman" w:hAnsi="Times New Roman" w:cs="Times New Roman"/>
            <w:sz w:val="24"/>
            <w:szCs w:val="24"/>
          </w:rPr>
          <w:delText>.</w:delText>
        </w:r>
      </w:del>
      <w:del w:id="1752" w:author="Stephen" w:date="2018-12-21T08:49:00Z">
        <w:r w:rsidRPr="00DE75B6" w:rsidDel="003E0FB8">
          <w:rPr>
            <w:rFonts w:ascii="Times New Roman" w:hAnsi="Times New Roman" w:cs="Times New Roman"/>
            <w:sz w:val="24"/>
            <w:szCs w:val="24"/>
          </w:rPr>
          <w:delText>Gammage MD, Parle JV, Holder RL, Roberts LM, Hobbs FD, Wilson S, Sheppard MC, Franklyn JA. Association between serum free thyroxine concentration and atrial fibrillation. Arch Intern Med. 2007;167(9):928-34 DOI: 10.1001/archinte.167.9.928</w:delText>
        </w:r>
      </w:del>
    </w:p>
    <w:p w:rsidR="00421E48" w:rsidRPr="00DE75B6" w:rsidDel="003E0FB8" w:rsidRDefault="00421E48" w:rsidP="00421E48">
      <w:pPr>
        <w:shd w:val="clear" w:color="auto" w:fill="FFFFFF"/>
        <w:spacing w:line="480" w:lineRule="auto"/>
        <w:jc w:val="both"/>
        <w:rPr>
          <w:del w:id="1753" w:author="Stephen" w:date="2018-12-21T08:54:00Z"/>
          <w:rFonts w:ascii="Times New Roman" w:hAnsi="Times New Roman" w:cs="Times New Roman"/>
          <w:sz w:val="24"/>
          <w:szCs w:val="24"/>
        </w:rPr>
      </w:pPr>
      <w:del w:id="1754" w:author="Stephen" w:date="2018-12-21T08:54:00Z">
        <w:r w:rsidDel="003E0FB8">
          <w:rPr>
            <w:rFonts w:ascii="Times New Roman" w:hAnsi="Times New Roman" w:cs="Times New Roman"/>
            <w:sz w:val="24"/>
            <w:szCs w:val="24"/>
          </w:rPr>
          <w:delText>42</w:delText>
        </w:r>
        <w:r w:rsidRPr="00DE75B6" w:rsidDel="003E0FB8">
          <w:rPr>
            <w:rFonts w:ascii="Times New Roman" w:hAnsi="Times New Roman" w:cs="Times New Roman"/>
            <w:sz w:val="24"/>
            <w:szCs w:val="24"/>
          </w:rPr>
          <w:delText>.</w:delText>
        </w:r>
      </w:del>
      <w:del w:id="1755" w:author="Stephen" w:date="2018-12-21T08:50:00Z">
        <w:r w:rsidRPr="00DE75B6" w:rsidDel="003E0FB8">
          <w:rPr>
            <w:rFonts w:ascii="Times New Roman" w:hAnsi="Times New Roman" w:cs="Times New Roman"/>
            <w:sz w:val="24"/>
            <w:szCs w:val="24"/>
          </w:rPr>
          <w:delText>Heeringa J, Hoogendoorn EH, van der Deure WM, Hofman A, Peeters RP, Hop WC, den Heijer M, Visser TJ, Witterman JC. High-normal thyroid function and the risk of atrial fibrillation: the Rotterdam study. Arch Int Med. 2008;168(20):2219-24 DOI: 10.1001/archinte.168.20.2219 (FT4- not sig 0.06)</w:delText>
        </w:r>
      </w:del>
    </w:p>
    <w:p w:rsidR="00421E48" w:rsidDel="003E0FB8" w:rsidRDefault="00421E48" w:rsidP="00421E48">
      <w:pPr>
        <w:spacing w:line="480" w:lineRule="auto"/>
        <w:rPr>
          <w:del w:id="1756" w:author="Stephen" w:date="2018-12-21T08:54:00Z"/>
          <w:rFonts w:ascii="Times New Roman" w:hAnsi="Times New Roman" w:cs="Times New Roman"/>
          <w:sz w:val="24"/>
          <w:szCs w:val="24"/>
        </w:rPr>
      </w:pPr>
      <w:del w:id="1757" w:author="Stephen" w:date="2018-12-21T08:54:00Z">
        <w:r w:rsidRPr="00DE75B6" w:rsidDel="003E0FB8">
          <w:rPr>
            <w:rFonts w:ascii="Times New Roman" w:hAnsi="Times New Roman" w:cs="Times New Roman"/>
            <w:sz w:val="24"/>
            <w:szCs w:val="24"/>
          </w:rPr>
          <w:delText>4</w:delText>
        </w:r>
        <w:r w:rsidDel="003E0FB8">
          <w:rPr>
            <w:rFonts w:ascii="Times New Roman" w:hAnsi="Times New Roman" w:cs="Times New Roman"/>
            <w:sz w:val="24"/>
            <w:szCs w:val="24"/>
          </w:rPr>
          <w:delText>6</w:delText>
        </w:r>
        <w:r w:rsidRPr="00DE75B6" w:rsidDel="003E0FB8">
          <w:rPr>
            <w:rFonts w:ascii="Times New Roman" w:hAnsi="Times New Roman" w:cs="Times New Roman"/>
            <w:sz w:val="24"/>
            <w:szCs w:val="24"/>
          </w:rPr>
          <w:delText>.</w:delText>
        </w:r>
      </w:del>
      <w:del w:id="1758" w:author="Stephen" w:date="2018-12-21T08:50:00Z">
        <w:r w:rsidRPr="00DE75B6" w:rsidDel="003E0FB8">
          <w:rPr>
            <w:rFonts w:ascii="Times New Roman" w:hAnsi="Times New Roman" w:cs="Times New Roman"/>
            <w:sz w:val="24"/>
            <w:szCs w:val="24"/>
          </w:rPr>
          <w:delText>Yan Z, Huang H, Li J, Wang J. Relationship between subclinical thyroid dysfunction and the risk of fracture: a meta-analysis of prospective cohort studies. Osteoporosis Int. 2016;1:115-25 DOI: 10.1007/s00198-015-3221-z</w:delText>
        </w:r>
      </w:del>
    </w:p>
    <w:p w:rsidR="00DE75B6" w:rsidRPr="00DE75B6" w:rsidDel="003E0FB8" w:rsidRDefault="00DE75B6" w:rsidP="00DE75B6">
      <w:pPr>
        <w:spacing w:line="480" w:lineRule="auto"/>
        <w:rPr>
          <w:del w:id="1759" w:author="Stephen" w:date="2018-12-21T08:54:00Z"/>
          <w:rFonts w:ascii="Times New Roman" w:hAnsi="Times New Roman" w:cs="Times New Roman"/>
          <w:sz w:val="24"/>
          <w:szCs w:val="24"/>
        </w:rPr>
      </w:pPr>
      <w:del w:id="1760"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8</w:delText>
        </w:r>
        <w:r w:rsidRPr="00DE75B6" w:rsidDel="003E0FB8">
          <w:rPr>
            <w:rFonts w:ascii="Times New Roman" w:hAnsi="Times New Roman" w:cs="Times New Roman"/>
            <w:sz w:val="24"/>
            <w:szCs w:val="24"/>
          </w:rPr>
          <w:delText>.</w:delText>
        </w:r>
      </w:del>
      <w:del w:id="1761" w:author="Stephen" w:date="2018-12-21T08:51:00Z">
        <w:r w:rsidRPr="00DE75B6" w:rsidDel="003E0FB8">
          <w:rPr>
            <w:rFonts w:ascii="Times New Roman" w:hAnsi="Times New Roman" w:cs="Times New Roman"/>
            <w:sz w:val="24"/>
            <w:szCs w:val="24"/>
          </w:rPr>
          <w:delText>Van Rijn LE, Pop VJ, Williams GR. Low bone mineral density is related to high physiological levels of free thyroxine in peri-menopausal women. Eur J Endocrinol. 2014;170(3):461-8 DOI:10.1530/EJE-13-0769</w:delText>
        </w:r>
      </w:del>
    </w:p>
    <w:p w:rsidR="00DE75B6" w:rsidRPr="00DE75B6" w:rsidDel="003E0FB8" w:rsidRDefault="00DE75B6" w:rsidP="00DE75B6">
      <w:pPr>
        <w:shd w:val="clear" w:color="auto" w:fill="FFFFFF"/>
        <w:spacing w:line="480" w:lineRule="auto"/>
        <w:jc w:val="both"/>
        <w:rPr>
          <w:del w:id="1762" w:author="Stephen" w:date="2018-12-21T08:54:00Z"/>
          <w:rFonts w:ascii="Times New Roman" w:hAnsi="Times New Roman" w:cs="Times New Roman"/>
          <w:sz w:val="24"/>
          <w:szCs w:val="24"/>
        </w:rPr>
      </w:pPr>
      <w:del w:id="1763" w:author="Stephen" w:date="2018-12-21T08:54:00Z">
        <w:r w:rsidRPr="00DE75B6" w:rsidDel="003E0FB8">
          <w:rPr>
            <w:rFonts w:ascii="Times New Roman" w:hAnsi="Times New Roman" w:cs="Times New Roman"/>
            <w:sz w:val="24"/>
            <w:szCs w:val="24"/>
          </w:rPr>
          <w:delText>2</w:delText>
        </w:r>
        <w:r w:rsidR="001C46ED"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moveFromRangeStart w:id="1764" w:author="Stephen" w:date="2018-12-21T08:51:00Z" w:name="move533145642"/>
      <w:moveFrom w:id="1765" w:author="Stephen" w:date="2018-12-21T08:51:00Z">
        <w:del w:id="1766" w:author="Stephen" w:date="2018-12-21T08:54:00Z">
          <w:r w:rsidRPr="00DE75B6" w:rsidDel="003E0FB8">
            <w:rPr>
              <w:rFonts w:ascii="Times New Roman" w:hAnsi="Times New Roman" w:cs="Times New Roman"/>
              <w:sz w:val="24"/>
              <w:szCs w:val="24"/>
            </w:rPr>
            <w:delText>Roef G, lapauw B, Goemaere S, Zmierczak H, Fliers T, Kaufman JM, Taes Y. Thyroid hormone status within the physiological range affects bone mass and density in healthy men at the age of peak bone mass. Eur J Endocrinol. 2011 164(6): 1027-34 DOI:10.1530/EJE-10-1113</w:delText>
          </w:r>
        </w:del>
      </w:moveFrom>
      <w:moveFromRangeEnd w:id="1764"/>
    </w:p>
    <w:p w:rsidR="00DE75B6" w:rsidRPr="00DE75B6" w:rsidDel="003E0FB8" w:rsidRDefault="001C46ED" w:rsidP="00DE75B6">
      <w:pPr>
        <w:shd w:val="clear" w:color="auto" w:fill="FFFFFF"/>
        <w:spacing w:line="480" w:lineRule="auto"/>
        <w:jc w:val="both"/>
        <w:rPr>
          <w:del w:id="1767" w:author="Stephen" w:date="2018-12-21T08:54:00Z"/>
          <w:rFonts w:ascii="Times New Roman" w:hAnsi="Times New Roman" w:cs="Times New Roman"/>
          <w:sz w:val="24"/>
          <w:szCs w:val="24"/>
        </w:rPr>
      </w:pPr>
      <w:del w:id="1768" w:author="Stephen" w:date="2018-12-21T08:54:00Z">
        <w:r w:rsidDel="003E0FB8">
          <w:rPr>
            <w:rFonts w:ascii="Times New Roman" w:hAnsi="Times New Roman" w:cs="Times New Roman"/>
            <w:sz w:val="24"/>
            <w:szCs w:val="24"/>
          </w:rPr>
          <w:delText>30</w:delText>
        </w:r>
        <w:r w:rsidR="00DE75B6" w:rsidRPr="00DE75B6" w:rsidDel="003E0FB8">
          <w:rPr>
            <w:rFonts w:ascii="Times New Roman" w:hAnsi="Times New Roman" w:cs="Times New Roman"/>
            <w:sz w:val="24"/>
            <w:szCs w:val="24"/>
          </w:rPr>
          <w:delText>.</w:delText>
        </w:r>
      </w:del>
      <w:moveFromRangeStart w:id="1769" w:author="Stephen" w:date="2018-12-21T08:52:00Z" w:name="move533145682"/>
      <w:moveFrom w:id="1770" w:author="Stephen" w:date="2018-12-21T08:52:00Z">
        <w:del w:id="1771" w:author="Stephen" w:date="2018-12-21T08:54:00Z">
          <w:r w:rsidR="00DE75B6" w:rsidRPr="00DE75B6" w:rsidDel="003E0FB8">
            <w:rPr>
              <w:rFonts w:ascii="Times New Roman" w:hAnsi="Times New Roman" w:cs="Times New Roman"/>
              <w:sz w:val="24"/>
              <w:szCs w:val="24"/>
            </w:rPr>
            <w:delText>Murphy E, Glüer CC, Reid DM, Felsenberg D, Roux C, Eastell R, Williams GR. Thyroid function within the upper normal range is associated with reduced bone mineral density and an increased risk of nonvertebral fractures in healthy euthyroid postmenopausal women. J ClinEndocrinolMetab. 2010;95(7):3173-81 DOI:10.1210/jc.2009-2630</w:delText>
          </w:r>
        </w:del>
      </w:moveFrom>
      <w:moveFromRangeEnd w:id="1769"/>
    </w:p>
    <w:p w:rsidR="00DE75B6" w:rsidRPr="00DE75B6" w:rsidDel="00885377" w:rsidRDefault="001C46ED" w:rsidP="00DE75B6">
      <w:pPr>
        <w:shd w:val="clear" w:color="auto" w:fill="FFFFFF"/>
        <w:spacing w:line="480" w:lineRule="auto"/>
        <w:jc w:val="both"/>
        <w:rPr>
          <w:del w:id="1772" w:author="Stephen" w:date="2018-12-21T09:08:00Z"/>
          <w:rFonts w:ascii="Times New Roman" w:hAnsi="Times New Roman" w:cs="Times New Roman"/>
          <w:sz w:val="24"/>
          <w:szCs w:val="24"/>
        </w:rPr>
      </w:pPr>
      <w:del w:id="1773" w:author="Stephen" w:date="2018-12-21T08:54:00Z">
        <w:r w:rsidDel="003E0FB8">
          <w:rPr>
            <w:rFonts w:ascii="Times New Roman" w:hAnsi="Times New Roman" w:cs="Times New Roman"/>
            <w:sz w:val="24"/>
            <w:szCs w:val="24"/>
          </w:rPr>
          <w:delText>31</w:delText>
        </w:r>
        <w:r w:rsidR="00DE75B6" w:rsidRPr="00DE75B6" w:rsidDel="003E0FB8">
          <w:rPr>
            <w:rFonts w:ascii="Times New Roman" w:hAnsi="Times New Roman" w:cs="Times New Roman"/>
            <w:sz w:val="24"/>
            <w:szCs w:val="24"/>
          </w:rPr>
          <w:delText>.</w:delText>
        </w:r>
      </w:del>
      <w:moveFromRangeStart w:id="1774" w:author="Stephen" w:date="2018-12-21T08:53:00Z" w:name="move533145728"/>
      <w:moveFrom w:id="1775" w:author="Stephen" w:date="2018-12-21T08:53:00Z">
        <w:del w:id="1776" w:author="Stephen" w:date="2018-12-21T09:08:00Z">
          <w:r w:rsidR="00DE75B6" w:rsidRPr="00DE75B6" w:rsidDel="00885377">
            <w:rPr>
              <w:rFonts w:ascii="Times New Roman" w:hAnsi="Times New Roman" w:cs="Times New Roman"/>
              <w:sz w:val="24"/>
              <w:szCs w:val="24"/>
            </w:rPr>
            <w:delText>Van der Deure, Uitterlinden AG, Hofman A, Rivadeneira F, Pols HA, Peeters RP, Visser TJ. Effects of serum TSH and FT4 levels and the TSHR-Asp727Glu polymorphism on bone: the Rotterdam Study. ClinEndocrinol (Oxf)2008;68(2):175-181 DOI: 10.1111/j.1365-2265.2007.0316.x</w:delText>
          </w:r>
        </w:del>
      </w:moveFrom>
      <w:moveFromRangeEnd w:id="1774"/>
    </w:p>
    <w:p w:rsidR="005A41D3" w:rsidDel="003E0FB8" w:rsidRDefault="00DE75B6" w:rsidP="005A41D3">
      <w:pPr>
        <w:pStyle w:val="ListParagraph"/>
        <w:spacing w:line="480" w:lineRule="auto"/>
        <w:rPr>
          <w:del w:id="1777" w:author="Stephen" w:date="2018-12-21T08:55:00Z"/>
          <w:rFonts w:ascii="Times New Roman" w:hAnsi="Times New Roman" w:cs="Times New Roman"/>
          <w:sz w:val="24"/>
          <w:szCs w:val="24"/>
        </w:rPr>
      </w:pPr>
      <w:del w:id="1778" w:author="Stephen" w:date="2018-12-21T08:55:00Z">
        <w:r w:rsidRPr="00DE75B6" w:rsidDel="003E0FB8">
          <w:rPr>
            <w:rFonts w:ascii="Times New Roman" w:hAnsi="Times New Roman" w:cs="Times New Roman"/>
            <w:sz w:val="24"/>
            <w:szCs w:val="24"/>
          </w:rPr>
          <w:delText>.</w:delText>
        </w:r>
        <w:r w:rsidR="005A41D3" w:rsidRPr="00DE75B6" w:rsidDel="003E0FB8">
          <w:rPr>
            <w:rFonts w:ascii="Times New Roman" w:hAnsi="Times New Roman" w:cs="Times New Roman"/>
            <w:sz w:val="24"/>
            <w:szCs w:val="24"/>
          </w:rPr>
          <w:delText>.</w:delText>
        </w:r>
      </w:del>
      <w:moveFromRangeStart w:id="1779" w:author="Stephen" w:date="2018-12-21T08:54:00Z" w:name="move533145790"/>
      <w:moveFrom w:id="1780" w:author="Stephen" w:date="2018-12-21T08:54:00Z">
        <w:del w:id="1781" w:author="Stephen" w:date="2018-12-21T08:55:00Z">
          <w:r w:rsidR="005A41D3" w:rsidRPr="00DE75B6" w:rsidDel="003E0FB8">
            <w:rPr>
              <w:rFonts w:ascii="Times New Roman" w:hAnsi="Times New Roman" w:cs="Times New Roman"/>
              <w:sz w:val="24"/>
              <w:szCs w:val="24"/>
            </w:rPr>
            <w:delText>Chan YX, Knuiman MW, Divitini ML, Brown SJ, Walsh J, Yeap BB. Lower TSH and higher free thyroxine predict incidence of prostate but not breast, colorectal or lung cancer. Eur J Endocrinol 2017;177(4):297-308 DOI:10.1530/EJE-17-0197 (both</w:delText>
          </w:r>
        </w:del>
      </w:moveFrom>
      <w:moveFromRangeEnd w:id="1779"/>
      <w:del w:id="1782" w:author="Stephen" w:date="2018-12-21T08:55:00Z">
        <w:r w:rsidR="005A41D3" w:rsidRPr="00DE75B6" w:rsidDel="003E0FB8">
          <w:rPr>
            <w:rFonts w:ascii="Times New Roman" w:hAnsi="Times New Roman" w:cs="Times New Roman"/>
            <w:sz w:val="24"/>
            <w:szCs w:val="24"/>
          </w:rPr>
          <w:delText>)</w:delText>
        </w:r>
      </w:del>
    </w:p>
    <w:p w:rsidR="005A41D3" w:rsidRPr="005D1D58" w:rsidDel="00885377" w:rsidRDefault="005A41D3" w:rsidP="005A41D3">
      <w:pPr>
        <w:pStyle w:val="ListParagraph"/>
        <w:spacing w:line="480" w:lineRule="auto"/>
        <w:rPr>
          <w:del w:id="1783" w:author="Stephen" w:date="2018-12-21T09:08:00Z"/>
          <w:rFonts w:ascii="Times New Roman" w:hAnsi="Times New Roman" w:cs="Times New Roman"/>
          <w:sz w:val="24"/>
          <w:szCs w:val="24"/>
        </w:rPr>
      </w:pPr>
      <w:moveFromRangeStart w:id="1784" w:author="Stephen" w:date="2018-12-21T08:54:00Z" w:name="move533145808"/>
      <w:moveFrom w:id="1785" w:author="Stephen" w:date="2018-12-21T08:54:00Z">
        <w:del w:id="1786" w:author="Stephen" w:date="2018-12-21T09:08:00Z">
          <w:r w:rsidRPr="005D1D58" w:rsidDel="00885377">
            <w:rPr>
              <w:rFonts w:ascii="Times New Roman" w:hAnsi="Times New Roman" w:cs="Times New Roman"/>
              <w:sz w:val="24"/>
              <w:szCs w:val="24"/>
            </w:rPr>
            <w:delText>Tosovic A, Becker C, Bondeson A-G, Bondeson L, Ericsson U-B, Malm J, Manjer J. Prospectively measured thyroid hormones and thyroid peroxidise antibodies in relation to breast cancer risk. Int J Cancer 2012;131(9):226-2133 DOI:10.1002/ijc.27470</w:delText>
          </w:r>
        </w:del>
      </w:moveFrom>
    </w:p>
    <w:moveFromRangeEnd w:id="1784"/>
    <w:p w:rsidR="00000000" w:rsidRDefault="00175687">
      <w:pPr>
        <w:spacing w:line="480" w:lineRule="auto"/>
        <w:rPr>
          <w:del w:id="1787" w:author="Stephen" w:date="2018-12-20T16:24:00Z"/>
          <w:rFonts w:ascii="Times New Roman" w:hAnsi="Times New Roman" w:cs="Times New Roman"/>
          <w:sz w:val="24"/>
          <w:szCs w:val="24"/>
          <w:rPrChange w:id="1788" w:author="Stephen" w:date="2018-12-20T16:25:00Z">
            <w:rPr>
              <w:del w:id="1789" w:author="Stephen" w:date="2018-12-20T16:24:00Z"/>
            </w:rPr>
          </w:rPrChange>
        </w:rPr>
        <w:pPrChange w:id="1790" w:author="Stephen" w:date="2018-12-20T16:25:00Z">
          <w:pPr>
            <w:pStyle w:val="ListParagraph"/>
            <w:spacing w:line="480" w:lineRule="auto"/>
          </w:pPr>
        </w:pPrChange>
      </w:pPr>
      <w:del w:id="1791" w:author="Stephen" w:date="2018-12-20T16:24:00Z">
        <w:r w:rsidRPr="00175687">
          <w:rPr>
            <w:rFonts w:ascii="Times New Roman" w:hAnsi="Times New Roman" w:cs="Times New Roman"/>
            <w:sz w:val="24"/>
            <w:szCs w:val="24"/>
            <w:rPrChange w:id="1792" w:author="Stephen" w:date="2018-12-20T16:25:00Z">
              <w:rPr>
                <w:sz w:val="16"/>
                <w:szCs w:val="16"/>
              </w:rPr>
            </w:rPrChange>
          </w:rPr>
          <w:delText>(need Khan ) 48.Chan VX, Knuiman MW, Divitini M, Brown SJ, Walsh J, Yeap BB. Lower TSH and higher free thyroxine predict incidence of prostate but not breast, colorectal or lung cancer. Eur J Endocrinol 2017;177:297-308 DOI:10.1530/EJE-17-0197</w:delText>
        </w:r>
      </w:del>
    </w:p>
    <w:p w:rsidR="00DE75B6" w:rsidRPr="00DE75B6" w:rsidDel="00885377" w:rsidRDefault="00DE75B6" w:rsidP="00DE75B6">
      <w:pPr>
        <w:shd w:val="clear" w:color="auto" w:fill="FFFFFF"/>
        <w:spacing w:line="480" w:lineRule="auto"/>
        <w:jc w:val="both"/>
        <w:rPr>
          <w:del w:id="1793" w:author="Stephen" w:date="2018-12-21T09:08:00Z"/>
          <w:rFonts w:ascii="Times New Roman" w:hAnsi="Times New Roman" w:cs="Times New Roman"/>
          <w:sz w:val="24"/>
          <w:szCs w:val="24"/>
        </w:rPr>
      </w:pPr>
    </w:p>
    <w:p w:rsidR="00DE75B6" w:rsidRPr="00DE75B6" w:rsidDel="00885377" w:rsidRDefault="00DE75B6" w:rsidP="00DE75B6">
      <w:pPr>
        <w:shd w:val="clear" w:color="auto" w:fill="FFFFFF"/>
        <w:spacing w:line="480" w:lineRule="auto"/>
        <w:jc w:val="both"/>
        <w:rPr>
          <w:del w:id="1794" w:author="Stephen" w:date="2018-12-21T09:08:00Z"/>
          <w:rFonts w:ascii="Times New Roman" w:hAnsi="Times New Roman" w:cs="Times New Roman"/>
          <w:sz w:val="24"/>
          <w:szCs w:val="24"/>
        </w:rPr>
      </w:pPr>
    </w:p>
    <w:p w:rsidR="00DE75B6" w:rsidRPr="00DE75B6" w:rsidDel="00885377" w:rsidRDefault="00DE75B6" w:rsidP="00DE75B6">
      <w:pPr>
        <w:shd w:val="clear" w:color="auto" w:fill="FFFFFF"/>
        <w:spacing w:line="480" w:lineRule="auto"/>
        <w:jc w:val="both"/>
        <w:rPr>
          <w:del w:id="1795" w:author="Stephen" w:date="2018-12-21T09:08:00Z"/>
          <w:rFonts w:ascii="Times New Roman" w:hAnsi="Times New Roman" w:cs="Times New Roman"/>
          <w:sz w:val="24"/>
          <w:szCs w:val="24"/>
        </w:rPr>
      </w:pPr>
      <w:moveFromRangeStart w:id="1796" w:author="Fitzgerald,Stephen" w:date="2018-12-20T15:04:00Z" w:name="move533081604"/>
      <w:moveFrom w:id="1797" w:author="Fitzgerald,Stephen" w:date="2018-12-20T15:04:00Z">
        <w:del w:id="1798"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5</w:delText>
          </w:r>
          <w:r w:rsidRPr="00DE75B6" w:rsidDel="00885377">
            <w:rPr>
              <w:rFonts w:ascii="Times New Roman" w:hAnsi="Times New Roman" w:cs="Times New Roman"/>
              <w:sz w:val="24"/>
              <w:szCs w:val="24"/>
            </w:rPr>
            <w:delText>.Yeap BB, Alfonso H, Hankey GJ, Flicker L, Golledge J, Norman PE, Chubb SAP. Higher free thyroxine levels are associated with all-cause mortality in euthyroid older men: the health In Men Study. Eur J Endocrinol 2013;169:401-408 DOI: 10.1530/EJE-13-0306</w:delText>
          </w:r>
        </w:del>
      </w:moveFrom>
    </w:p>
    <w:p w:rsidR="00DE75B6" w:rsidRPr="00DE75B6" w:rsidDel="00885377" w:rsidRDefault="00DE75B6" w:rsidP="00DE75B6">
      <w:pPr>
        <w:shd w:val="clear" w:color="auto" w:fill="FFFFFF"/>
        <w:spacing w:line="480" w:lineRule="auto"/>
        <w:jc w:val="both"/>
        <w:rPr>
          <w:del w:id="1799" w:author="Stephen" w:date="2018-12-21T09:08:00Z"/>
          <w:rFonts w:ascii="Times New Roman" w:hAnsi="Times New Roman" w:cs="Times New Roman"/>
          <w:sz w:val="24"/>
          <w:szCs w:val="24"/>
        </w:rPr>
      </w:pPr>
      <w:moveFrom w:id="1800" w:author="Fitzgerald,Stephen" w:date="2018-12-20T15:04:00Z">
        <w:del w:id="1801"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6</w:delText>
          </w:r>
          <w:r w:rsidRPr="00DE75B6" w:rsidDel="00885377">
            <w:rPr>
              <w:rFonts w:ascii="Times New Roman" w:hAnsi="Times New Roman" w:cs="Times New Roman"/>
              <w:sz w:val="24"/>
              <w:szCs w:val="24"/>
            </w:rPr>
            <w:delText>.Van de Ven AC, Netea-Maier RT, de Vegt F, Ross HA, sweep HA, Sween FC, Kiemeney LA, Smit JW, Hermus AR, den Heijer M. Associations between thyroid function and mortality: the influence of age. Eur J Endocrinol. 2014;171(2):183-91 DOI: 10.1530/EJE-13-1070 (mortality- also relation c FT4 not TSH – change in set point)</w:delText>
          </w:r>
        </w:del>
      </w:moveFrom>
    </w:p>
    <w:p w:rsidR="00DE75B6" w:rsidRPr="00DE75B6" w:rsidDel="00885377" w:rsidRDefault="00DE75B6" w:rsidP="00DE75B6">
      <w:pPr>
        <w:shd w:val="clear" w:color="auto" w:fill="FFFFFF"/>
        <w:spacing w:line="480" w:lineRule="auto"/>
        <w:jc w:val="both"/>
        <w:rPr>
          <w:del w:id="1802" w:author="Stephen" w:date="2018-12-21T09:08:00Z"/>
          <w:rFonts w:ascii="Times New Roman" w:hAnsi="Times New Roman" w:cs="Times New Roman"/>
          <w:sz w:val="24"/>
          <w:szCs w:val="24"/>
        </w:rPr>
      </w:pPr>
      <w:moveFromRangeStart w:id="1803" w:author="Fitzgerald,Stephen" w:date="2018-12-20T15:03:00Z" w:name="move533081473"/>
      <w:moveFromRangeEnd w:id="1796"/>
      <w:moveFrom w:id="1804" w:author="Fitzgerald,Stephen" w:date="2018-12-20T15:03:00Z">
        <w:del w:id="1805" w:author="Stephen" w:date="2018-12-21T09:08:00Z">
          <w:r w:rsidRPr="00DE75B6" w:rsidDel="00885377">
            <w:rPr>
              <w:rFonts w:ascii="Times New Roman" w:hAnsi="Times New Roman" w:cs="Times New Roman"/>
              <w:sz w:val="24"/>
              <w:szCs w:val="24"/>
            </w:rPr>
            <w:delText>3</w:delText>
          </w:r>
          <w:r w:rsidR="001C46ED"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 xml:space="preserve">.van den Beld AW, Visser TJ, Feelders RA, Grobbee DE, Lamberts SWJ. Thyroid hormone concentrations, disease, physical function, and mortality in elderly men. </w:delText>
          </w:r>
          <w:r w:rsidR="00175687" w:rsidRPr="00175687" w:rsidDel="00885377">
            <w:fldChar w:fldCharType="begin"/>
          </w:r>
          <w:r w:rsidR="00421E48" w:rsidDel="00885377">
            <w:delInstrText xml:space="preserve"> HYPERLINK "https://www.ncbi.nlm.nih.gov/pubmed/16174720" \o "The Journal of clinical endocrinology and metabolism." </w:delInstrText>
          </w:r>
          <w:r w:rsidR="00175687" w:rsidRPr="00175687" w:rsidDel="00885377">
            <w:fldChar w:fldCharType="separate"/>
          </w:r>
          <w:r w:rsidRPr="00DE75B6" w:rsidDel="00885377">
            <w:rPr>
              <w:rFonts w:ascii="Times New Roman" w:hAnsi="Times New Roman" w:cs="Times New Roman"/>
              <w:sz w:val="24"/>
              <w:szCs w:val="24"/>
            </w:rPr>
            <w:delText>J ClinEndocrinolMetab.</w:delText>
          </w:r>
          <w:r w:rsidR="00175687" w:rsidDel="00885377">
            <w:rPr>
              <w:rFonts w:ascii="Times New Roman" w:hAnsi="Times New Roman" w:cs="Times New Roman"/>
              <w:sz w:val="24"/>
              <w:szCs w:val="24"/>
            </w:rPr>
            <w:fldChar w:fldCharType="end"/>
          </w:r>
          <w:r w:rsidRPr="00DE75B6" w:rsidDel="00885377">
            <w:rPr>
              <w:rFonts w:ascii="Times New Roman" w:hAnsi="Times New Roman" w:cs="Times New Roman"/>
              <w:sz w:val="24"/>
              <w:szCs w:val="24"/>
            </w:rPr>
            <w:delText xml:space="preserve"> 2005;90(12):6403-9 DOI:</w:delText>
          </w:r>
          <w:r w:rsidR="00175687" w:rsidRPr="00175687" w:rsidDel="00885377">
            <w:fldChar w:fldCharType="begin"/>
          </w:r>
          <w:r w:rsidR="00421E48" w:rsidDel="00885377">
            <w:delInstrText xml:space="preserve"> HYPERLINK "https://doi.org/10.1210/jc.2005-0872" \t "_blank" </w:delInstrText>
          </w:r>
          <w:r w:rsidR="00175687" w:rsidRPr="00175687" w:rsidDel="00885377">
            <w:fldChar w:fldCharType="separate"/>
          </w:r>
          <w:r w:rsidRPr="00DE75B6" w:rsidDel="00885377">
            <w:rPr>
              <w:rFonts w:ascii="Times New Roman" w:hAnsi="Times New Roman" w:cs="Times New Roman"/>
              <w:sz w:val="24"/>
              <w:szCs w:val="24"/>
            </w:rPr>
            <w:delText>10.1210/jc.2005-0872</w:delText>
          </w:r>
          <w:r w:rsidR="00175687" w:rsidDel="00885377">
            <w:rPr>
              <w:rFonts w:ascii="Times New Roman" w:hAnsi="Times New Roman" w:cs="Times New Roman"/>
              <w:sz w:val="24"/>
              <w:szCs w:val="24"/>
            </w:rPr>
            <w:fldChar w:fldCharType="end"/>
          </w:r>
        </w:del>
      </w:moveFrom>
    </w:p>
    <w:moveFromRangeEnd w:id="1803"/>
    <w:p w:rsidR="005A41D3" w:rsidDel="00885377" w:rsidRDefault="001C46ED" w:rsidP="006F7CEF">
      <w:pPr>
        <w:pStyle w:val="ListParagraph"/>
        <w:spacing w:line="480" w:lineRule="auto"/>
        <w:rPr>
          <w:del w:id="1806" w:author="Stephen" w:date="2018-12-21T09:08:00Z"/>
          <w:rFonts w:ascii="Times New Roman" w:hAnsi="Times New Roman" w:cs="Times New Roman"/>
          <w:sz w:val="24"/>
          <w:szCs w:val="24"/>
        </w:rPr>
      </w:pPr>
      <w:del w:id="1807" w:author="Stephen" w:date="2018-12-21T08:55:00Z">
        <w:r w:rsidDel="003E0FB8">
          <w:rPr>
            <w:rFonts w:ascii="Times New Roman" w:hAnsi="Times New Roman" w:cs="Times New Roman"/>
            <w:sz w:val="24"/>
            <w:szCs w:val="24"/>
          </w:rPr>
          <w:delText>41</w:delText>
        </w:r>
      </w:del>
    </w:p>
    <w:p w:rsidR="00DE75B6" w:rsidRPr="00DE75B6" w:rsidDel="00885377" w:rsidRDefault="00DE75B6" w:rsidP="00DE75B6">
      <w:pPr>
        <w:shd w:val="clear" w:color="auto" w:fill="FFFFFF"/>
        <w:spacing w:line="480" w:lineRule="auto"/>
        <w:jc w:val="both"/>
        <w:rPr>
          <w:del w:id="1808" w:author="Stephen" w:date="2018-12-21T09:08:00Z"/>
          <w:rFonts w:ascii="Times New Roman" w:hAnsi="Times New Roman" w:cs="Times New Roman"/>
          <w:sz w:val="24"/>
          <w:szCs w:val="24"/>
        </w:rPr>
      </w:pPr>
    </w:p>
    <w:p w:rsidR="00DE75B6" w:rsidRPr="00DE75B6" w:rsidDel="003E0FB8" w:rsidRDefault="001C46ED" w:rsidP="00DE75B6">
      <w:pPr>
        <w:autoSpaceDE w:val="0"/>
        <w:autoSpaceDN w:val="0"/>
        <w:adjustRightInd w:val="0"/>
        <w:spacing w:after="0" w:line="480" w:lineRule="auto"/>
        <w:rPr>
          <w:del w:id="1809" w:author="Stephen" w:date="2018-12-21T08:57:00Z"/>
          <w:rFonts w:ascii="Times New Roman" w:hAnsi="Times New Roman" w:cs="Times New Roman"/>
          <w:sz w:val="24"/>
          <w:szCs w:val="24"/>
        </w:rPr>
      </w:pPr>
      <w:del w:id="1810" w:author="Stephen" w:date="2018-12-21T08:57:00Z">
        <w:r w:rsidDel="003E0FB8">
          <w:rPr>
            <w:rFonts w:ascii="Times New Roman" w:hAnsi="Times New Roman" w:cs="Times New Roman"/>
            <w:sz w:val="24"/>
            <w:szCs w:val="24"/>
          </w:rPr>
          <w:delText>43</w:delText>
        </w:r>
        <w:r w:rsidR="00DE75B6" w:rsidRPr="00DE75B6" w:rsidDel="003E0FB8">
          <w:rPr>
            <w:rFonts w:ascii="Times New Roman" w:hAnsi="Times New Roman" w:cs="Times New Roman"/>
            <w:sz w:val="24"/>
            <w:szCs w:val="24"/>
          </w:rPr>
          <w:delText>.</w:delText>
        </w:r>
      </w:del>
    </w:p>
    <w:p w:rsidR="00DE75B6" w:rsidRPr="00DE75B6" w:rsidDel="003E0FB8" w:rsidRDefault="001C46ED" w:rsidP="00DE75B6">
      <w:pPr>
        <w:autoSpaceDE w:val="0"/>
        <w:autoSpaceDN w:val="0"/>
        <w:adjustRightInd w:val="0"/>
        <w:spacing w:after="0" w:line="480" w:lineRule="auto"/>
        <w:rPr>
          <w:del w:id="1811" w:author="Stephen" w:date="2018-12-21T08:57:00Z"/>
          <w:rFonts w:ascii="Times New Roman" w:hAnsi="Times New Roman" w:cs="Times New Roman"/>
          <w:sz w:val="24"/>
          <w:szCs w:val="24"/>
        </w:rPr>
      </w:pPr>
      <w:del w:id="1812" w:author="Stephen" w:date="2018-12-21T08:57:00Z">
        <w:r w:rsidDel="003E0FB8">
          <w:rPr>
            <w:rFonts w:ascii="Times New Roman" w:hAnsi="Times New Roman" w:cs="Times New Roman"/>
            <w:sz w:val="24"/>
            <w:szCs w:val="24"/>
          </w:rPr>
          <w:delText>4</w:delText>
        </w:r>
      </w:del>
    </w:p>
    <w:p w:rsidR="00DE75B6" w:rsidRPr="00DE75B6" w:rsidDel="003E0FB8" w:rsidRDefault="001C46ED" w:rsidP="00DE75B6">
      <w:pPr>
        <w:autoSpaceDE w:val="0"/>
        <w:autoSpaceDN w:val="0"/>
        <w:adjustRightInd w:val="0"/>
        <w:spacing w:after="0" w:line="480" w:lineRule="auto"/>
        <w:rPr>
          <w:del w:id="1813" w:author="Stephen" w:date="2018-12-21T08:57:00Z"/>
          <w:rFonts w:ascii="Times New Roman" w:hAnsi="Times New Roman" w:cs="Times New Roman"/>
          <w:sz w:val="24"/>
          <w:szCs w:val="24"/>
        </w:rPr>
      </w:pPr>
      <w:del w:id="1814" w:author="Stephen" w:date="2018-12-21T08:57:00Z">
        <w:r w:rsidDel="003E0FB8">
          <w:rPr>
            <w:rFonts w:ascii="Times New Roman" w:hAnsi="Times New Roman" w:cs="Times New Roman"/>
            <w:sz w:val="24"/>
            <w:szCs w:val="24"/>
          </w:rPr>
          <w:delText>45</w:delText>
        </w:r>
        <w:r w:rsidR="00DE75B6" w:rsidRPr="00DE75B6" w:rsidDel="003E0FB8">
          <w:rPr>
            <w:rFonts w:ascii="Times New Roman" w:hAnsi="Times New Roman" w:cs="Times New Roman"/>
            <w:sz w:val="24"/>
            <w:szCs w:val="24"/>
          </w:rPr>
          <w:delText>.</w:delText>
        </w:r>
      </w:del>
      <w:moveFromRangeStart w:id="1815" w:author="Stephen" w:date="2018-12-21T08:55:00Z" w:name="move533145835"/>
      <w:moveFrom w:id="1816" w:author="Stephen" w:date="2018-12-21T08:55:00Z">
        <w:del w:id="1817" w:author="Stephen" w:date="2018-12-21T08:57:00Z">
          <w:r w:rsidR="00DE75B6" w:rsidRPr="00DE75B6" w:rsidDel="003E0FB8">
            <w:rPr>
              <w:rFonts w:ascii="Times New Roman" w:hAnsi="Times New Roman" w:cs="Times New Roman"/>
              <w:sz w:val="24"/>
              <w:szCs w:val="24"/>
            </w:rPr>
            <w:delText>Vadiveloo T, Donnan PT, Cochrane L, Leese G. The Thyroid Epidemiology, Audit, and Research Study (TEARS): Morbidity in patients with endogenous subclinical hyperthyroidism.JClinEndocrinolMetab. 2011:96(5):1344-1351 DOI: 10.1210/jc.2010-2693 (DEMENTIA/# NOT TSH RELATED)</w:delText>
          </w:r>
        </w:del>
      </w:moveFrom>
      <w:moveFromRangeEnd w:id="1815"/>
    </w:p>
    <w:p w:rsidR="006252D3" w:rsidRPr="00DE75B6" w:rsidDel="003E0FB8" w:rsidRDefault="001C46ED" w:rsidP="006252D3">
      <w:pPr>
        <w:shd w:val="clear" w:color="auto" w:fill="FFFFFF"/>
        <w:spacing w:line="480" w:lineRule="auto"/>
        <w:jc w:val="both"/>
        <w:rPr>
          <w:del w:id="1818" w:author="Stephen" w:date="2018-12-21T08:57:00Z"/>
          <w:rFonts w:ascii="Times New Roman" w:hAnsi="Times New Roman" w:cs="Times New Roman"/>
          <w:sz w:val="24"/>
          <w:szCs w:val="24"/>
        </w:rPr>
      </w:pPr>
      <w:del w:id="1819" w:author="Stephen" w:date="2018-12-21T08:57:00Z">
        <w:r w:rsidDel="003E0FB8">
          <w:rPr>
            <w:rFonts w:ascii="Times New Roman" w:hAnsi="Times New Roman" w:cs="Times New Roman"/>
            <w:sz w:val="24"/>
            <w:szCs w:val="24"/>
          </w:rPr>
          <w:delText>47.</w:delText>
        </w:r>
      </w:del>
      <w:moveToRangeStart w:id="1820" w:author="Fitzgerald,Stephen" w:date="2018-12-20T15:14:00Z" w:name="move533082195"/>
      <w:moveTo w:id="1821" w:author="Fitzgerald,Stephen" w:date="2018-12-20T15:14:00Z">
        <w:del w:id="1822" w:author="Stephen" w:date="2018-12-21T08:57:00Z">
          <w:r w:rsidR="006252D3" w:rsidDel="003E0FB8">
            <w:rPr>
              <w:rFonts w:ascii="Times New Roman" w:hAnsi="Times New Roman" w:cs="Times New Roman"/>
              <w:sz w:val="24"/>
              <w:szCs w:val="24"/>
            </w:rPr>
            <w:delText>55</w:delText>
          </w:r>
          <w:r w:rsidR="006252D3" w:rsidRPr="00DE75B6" w:rsidDel="003E0FB8">
            <w:rPr>
              <w:rFonts w:ascii="Times New Roman" w:hAnsi="Times New Roman" w:cs="Times New Roman"/>
              <w:sz w:val="24"/>
              <w:szCs w:val="24"/>
            </w:rPr>
            <w:delText>.</w:delText>
          </w:r>
        </w:del>
        <w:del w:id="1823" w:author="Stephen" w:date="2018-12-21T08:55:00Z">
          <w:r w:rsidR="006252D3" w:rsidRPr="00DE75B6" w:rsidDel="003E0FB8">
            <w:rPr>
              <w:rFonts w:ascii="Times New Roman" w:hAnsi="Times New Roman" w:cs="Times New Roman"/>
              <w:sz w:val="24"/>
              <w:szCs w:val="24"/>
            </w:rPr>
            <w:delTex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delText>
          </w:r>
        </w:del>
      </w:moveTo>
    </w:p>
    <w:p w:rsidR="006252D3" w:rsidRPr="00DE75B6" w:rsidDel="003E0FB8" w:rsidRDefault="006252D3" w:rsidP="006252D3">
      <w:pPr>
        <w:autoSpaceDE w:val="0"/>
        <w:autoSpaceDN w:val="0"/>
        <w:adjustRightInd w:val="0"/>
        <w:spacing w:after="0" w:line="480" w:lineRule="auto"/>
        <w:rPr>
          <w:del w:id="1824" w:author="Stephen" w:date="2018-12-21T08:57:00Z"/>
          <w:rFonts w:ascii="Times New Roman" w:hAnsi="Times New Roman" w:cs="Times New Roman"/>
          <w:sz w:val="24"/>
          <w:szCs w:val="24"/>
        </w:rPr>
      </w:pPr>
      <w:moveTo w:id="1825" w:author="Fitzgerald,Stephen" w:date="2018-12-20T15:14:00Z">
        <w:del w:id="1826" w:author="Stephen" w:date="2018-12-21T08:57:00Z">
          <w:r w:rsidDel="003E0FB8">
            <w:rPr>
              <w:rFonts w:ascii="Times New Roman" w:hAnsi="Times New Roman" w:cs="Times New Roman"/>
              <w:sz w:val="24"/>
              <w:szCs w:val="24"/>
            </w:rPr>
            <w:delText>56</w:delText>
          </w:r>
        </w:del>
      </w:moveTo>
    </w:p>
    <w:p w:rsidR="006252D3" w:rsidRPr="00DE75B6" w:rsidDel="003E0FB8" w:rsidRDefault="006252D3" w:rsidP="006252D3">
      <w:pPr>
        <w:autoSpaceDE w:val="0"/>
        <w:autoSpaceDN w:val="0"/>
        <w:adjustRightInd w:val="0"/>
        <w:spacing w:after="0" w:line="480" w:lineRule="auto"/>
        <w:rPr>
          <w:del w:id="1827" w:author="Stephen" w:date="2018-12-21T08:57:00Z"/>
          <w:rFonts w:ascii="Times New Roman" w:hAnsi="Times New Roman" w:cs="Times New Roman"/>
          <w:sz w:val="24"/>
          <w:szCs w:val="24"/>
        </w:rPr>
      </w:pPr>
    </w:p>
    <w:p w:rsidR="006252D3" w:rsidRPr="00DE75B6" w:rsidDel="003E0FB8" w:rsidRDefault="006252D3" w:rsidP="006252D3">
      <w:pPr>
        <w:shd w:val="clear" w:color="auto" w:fill="FFFFFF"/>
        <w:spacing w:line="480" w:lineRule="auto"/>
        <w:jc w:val="both"/>
        <w:rPr>
          <w:del w:id="1828" w:author="Stephen" w:date="2018-12-21T08:57:00Z"/>
          <w:rFonts w:ascii="Times New Roman" w:hAnsi="Times New Roman" w:cs="Times New Roman"/>
          <w:sz w:val="24"/>
          <w:szCs w:val="24"/>
        </w:rPr>
      </w:pPr>
      <w:moveTo w:id="1829" w:author="Fitzgerald,Stephen" w:date="2018-12-20T15:14:00Z">
        <w:del w:id="1830" w:author="Stephen" w:date="2018-12-21T08:57:00Z">
          <w:r w:rsidDel="003E0FB8">
            <w:rPr>
              <w:rFonts w:ascii="Times New Roman" w:hAnsi="Times New Roman" w:cs="Times New Roman"/>
              <w:sz w:val="24"/>
              <w:szCs w:val="24"/>
            </w:rPr>
            <w:delText>57</w:delText>
          </w:r>
          <w:r w:rsidRPr="00DE75B6" w:rsidDel="003E0FB8">
            <w:rPr>
              <w:rFonts w:ascii="Times New Roman" w:hAnsi="Times New Roman" w:cs="Times New Roman"/>
              <w:sz w:val="24"/>
              <w:szCs w:val="24"/>
            </w:rPr>
            <w:delText>.</w:delText>
          </w:r>
        </w:del>
        <w:del w:id="1831" w:author="Stephen" w:date="2018-12-21T08:55:00Z">
          <w:r w:rsidRPr="00DE75B6" w:rsidDel="003E0FB8">
            <w:rPr>
              <w:rFonts w:ascii="Times New Roman" w:hAnsi="Times New Roman" w:cs="Times New Roman"/>
              <w:sz w:val="24"/>
              <w:szCs w:val="24"/>
            </w:rPr>
            <w:delText>Xu C, Xu L, Yu M, Li Y. Association between thyroid function and non alcoholic fatty liver disease in euthyroid elderly Chinese. Clinical Endocrinology 2011;75:240-246 DOI:10.1111/j.1365-2265.2011.04016.x</w:delText>
          </w:r>
        </w:del>
      </w:moveTo>
    </w:p>
    <w:p w:rsidR="006252D3" w:rsidRPr="00DE75B6" w:rsidDel="003E0FB8" w:rsidRDefault="006252D3" w:rsidP="006252D3">
      <w:pPr>
        <w:shd w:val="clear" w:color="auto" w:fill="FFFFFF"/>
        <w:spacing w:line="480" w:lineRule="auto"/>
        <w:jc w:val="both"/>
        <w:rPr>
          <w:del w:id="1832" w:author="Stephen" w:date="2018-12-21T08:57:00Z"/>
          <w:rFonts w:ascii="Times New Roman" w:hAnsi="Times New Roman" w:cs="Times New Roman"/>
          <w:sz w:val="24"/>
          <w:szCs w:val="24"/>
        </w:rPr>
      </w:pPr>
      <w:moveTo w:id="1833" w:author="Fitzgerald,Stephen" w:date="2018-12-20T15:14:00Z">
        <w:del w:id="1834" w:author="Stephen" w:date="2018-12-21T08:57:00Z">
          <w:r w:rsidDel="003E0FB8">
            <w:rPr>
              <w:rFonts w:ascii="Times New Roman" w:hAnsi="Times New Roman" w:cs="Times New Roman"/>
              <w:sz w:val="24"/>
              <w:szCs w:val="24"/>
            </w:rPr>
            <w:delText>58</w:delText>
          </w:r>
          <w:r w:rsidRPr="00DE75B6" w:rsidDel="003E0FB8">
            <w:rPr>
              <w:rFonts w:ascii="Times New Roman" w:hAnsi="Times New Roman" w:cs="Times New Roman"/>
              <w:sz w:val="24"/>
              <w:szCs w:val="24"/>
            </w:rPr>
            <w:delText>.</w:delText>
          </w:r>
        </w:del>
        <w:del w:id="1835" w:author="Stephen" w:date="2018-12-21T08:56:00Z">
          <w:r w:rsidRPr="00DE75B6" w:rsidDel="003E0FB8">
            <w:rPr>
              <w:rFonts w:ascii="Times New Roman" w:hAnsi="Times New Roman" w:cs="Times New Roman"/>
              <w:sz w:val="24"/>
              <w:szCs w:val="24"/>
            </w:rPr>
            <w:delText>Bano A, Chaker L, Plompen, EPC, Hofman A, Deghan A, Franco OH, Janssen HLA, Murad SW, Peeters RP. Thyroid function and the risk of non-alcoholic fatty liver disease: the Rotterdam study. J ClinEndocrinolMetab 2016;101(8):3204-3211 DOI: 10.1012/jc.2016-1300 (altered set point)</w:delText>
          </w:r>
        </w:del>
      </w:moveTo>
    </w:p>
    <w:moveToRangeEnd w:id="1820"/>
    <w:p w:rsidR="001C46ED" w:rsidDel="003E0FB8" w:rsidRDefault="001C46ED" w:rsidP="006F7CEF">
      <w:pPr>
        <w:pStyle w:val="ListParagraph"/>
        <w:spacing w:line="480" w:lineRule="auto"/>
        <w:rPr>
          <w:del w:id="1836" w:author="Stephen" w:date="2018-12-21T08:57:00Z"/>
          <w:rFonts w:ascii="Times New Roman" w:hAnsi="Times New Roman" w:cs="Times New Roman"/>
          <w:sz w:val="24"/>
          <w:szCs w:val="24"/>
        </w:rPr>
      </w:pPr>
    </w:p>
    <w:p w:rsidR="001C46ED" w:rsidRPr="00DE75B6" w:rsidDel="003E0FB8" w:rsidRDefault="001C46ED" w:rsidP="00DE75B6">
      <w:pPr>
        <w:spacing w:line="480" w:lineRule="auto"/>
        <w:rPr>
          <w:del w:id="1837" w:author="Stephen" w:date="2018-12-21T08:57:00Z"/>
          <w:rFonts w:ascii="Times New Roman" w:hAnsi="Times New Roman" w:cs="Times New Roman"/>
          <w:sz w:val="24"/>
          <w:szCs w:val="24"/>
        </w:rPr>
      </w:pPr>
    </w:p>
    <w:p w:rsidR="00DE75B6" w:rsidRPr="00DE75B6" w:rsidDel="003E0FB8" w:rsidRDefault="00EA76AF" w:rsidP="00DE75B6">
      <w:pPr>
        <w:spacing w:line="480" w:lineRule="auto"/>
        <w:rPr>
          <w:del w:id="1838" w:author="Stephen" w:date="2018-12-21T08:57:00Z"/>
          <w:rFonts w:ascii="Times New Roman" w:hAnsi="Times New Roman" w:cs="Times New Roman"/>
          <w:sz w:val="24"/>
          <w:szCs w:val="24"/>
        </w:rPr>
      </w:pPr>
      <w:del w:id="1839" w:author="Stephen" w:date="2018-12-21T08:57:00Z">
        <w:r w:rsidDel="003E0FB8">
          <w:rPr>
            <w:rFonts w:ascii="Times New Roman" w:hAnsi="Times New Roman" w:cs="Times New Roman"/>
            <w:sz w:val="24"/>
            <w:szCs w:val="24"/>
          </w:rPr>
          <w:delText>52</w:delText>
        </w:r>
        <w:r w:rsidR="00DE75B6" w:rsidRPr="00DE75B6" w:rsidDel="003E0FB8">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p>
    <w:p w:rsidR="00DE75B6" w:rsidRPr="00DE75B6" w:rsidDel="003E0FB8" w:rsidRDefault="00EA76AF" w:rsidP="00DE75B6">
      <w:pPr>
        <w:spacing w:line="480" w:lineRule="auto"/>
        <w:rPr>
          <w:del w:id="1840" w:author="Stephen" w:date="2018-12-21T08:57:00Z"/>
          <w:rFonts w:ascii="Times New Roman" w:hAnsi="Times New Roman" w:cs="Times New Roman"/>
          <w:sz w:val="24"/>
          <w:szCs w:val="24"/>
        </w:rPr>
      </w:pPr>
      <w:del w:id="1841" w:author="Stephen" w:date="2018-12-21T08:57:00Z">
        <w:r w:rsidDel="003E0FB8">
          <w:rPr>
            <w:rFonts w:ascii="Times New Roman" w:hAnsi="Times New Roman" w:cs="Times New Roman"/>
            <w:sz w:val="24"/>
            <w:szCs w:val="24"/>
          </w:rPr>
          <w:delText>53</w:delText>
        </w:r>
        <w:r w:rsidR="00DE75B6" w:rsidRPr="00DE75B6" w:rsidDel="003E0FB8">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del>
    </w:p>
    <w:p w:rsidR="00DE75B6" w:rsidRPr="00DE75B6" w:rsidDel="003E0FB8" w:rsidRDefault="00EA76AF" w:rsidP="00DE75B6">
      <w:pPr>
        <w:shd w:val="clear" w:color="auto" w:fill="FFFFFF"/>
        <w:spacing w:line="480" w:lineRule="auto"/>
        <w:jc w:val="both"/>
        <w:rPr>
          <w:del w:id="1842" w:author="Stephen" w:date="2018-12-21T08:57:00Z"/>
          <w:rFonts w:ascii="Times New Roman" w:hAnsi="Times New Roman" w:cs="Times New Roman"/>
          <w:sz w:val="24"/>
          <w:szCs w:val="24"/>
        </w:rPr>
      </w:pPr>
      <w:moveFromRangeStart w:id="1843" w:author="Fitzgerald,Stephen" w:date="2018-12-20T15:14:00Z" w:name="move533082195"/>
      <w:moveFrom w:id="1844" w:author="Fitzgerald,Stephen" w:date="2018-12-20T15:14:00Z">
        <w:del w:id="1845" w:author="Stephen" w:date="2018-12-21T08:57:00Z">
          <w:r w:rsidDel="003E0FB8">
            <w:rPr>
              <w:rFonts w:ascii="Times New Roman" w:hAnsi="Times New Roman" w:cs="Times New Roman"/>
              <w:sz w:val="24"/>
              <w:szCs w:val="24"/>
            </w:rPr>
            <w:delText>55</w:delText>
          </w:r>
          <w:r w:rsidR="00DE75B6" w:rsidRPr="00DE75B6" w:rsidDel="003E0FB8">
            <w:rPr>
              <w:rFonts w:ascii="Times New Roman" w:hAnsi="Times New Roman" w:cs="Times New Roman"/>
              <w:sz w:val="24"/>
              <w:szCs w:val="24"/>
            </w:rPr>
            <w:delTex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delText>
          </w:r>
        </w:del>
      </w:moveFrom>
    </w:p>
    <w:p w:rsidR="00DE75B6" w:rsidRPr="00DE75B6" w:rsidDel="003E0FB8" w:rsidRDefault="00EA76AF" w:rsidP="00DE75B6">
      <w:pPr>
        <w:autoSpaceDE w:val="0"/>
        <w:autoSpaceDN w:val="0"/>
        <w:adjustRightInd w:val="0"/>
        <w:spacing w:after="0" w:line="480" w:lineRule="auto"/>
        <w:rPr>
          <w:del w:id="1846" w:author="Stephen" w:date="2018-12-21T08:57:00Z"/>
          <w:rFonts w:ascii="Times New Roman" w:hAnsi="Times New Roman" w:cs="Times New Roman"/>
          <w:sz w:val="24"/>
          <w:szCs w:val="24"/>
        </w:rPr>
      </w:pPr>
      <w:moveFrom w:id="1847" w:author="Fitzgerald,Stephen" w:date="2018-12-20T15:14:00Z">
        <w:del w:id="1848" w:author="Stephen" w:date="2018-12-21T08:57:00Z">
          <w:r w:rsidDel="003E0FB8">
            <w:rPr>
              <w:rFonts w:ascii="Times New Roman" w:hAnsi="Times New Roman" w:cs="Times New Roman"/>
              <w:sz w:val="24"/>
              <w:szCs w:val="24"/>
            </w:rPr>
            <w:delText>56</w:delText>
          </w:r>
        </w:del>
      </w:moveFrom>
    </w:p>
    <w:p w:rsidR="00DE75B6" w:rsidRPr="00DE75B6" w:rsidDel="003E0FB8" w:rsidRDefault="00DE75B6" w:rsidP="00DE75B6">
      <w:pPr>
        <w:autoSpaceDE w:val="0"/>
        <w:autoSpaceDN w:val="0"/>
        <w:adjustRightInd w:val="0"/>
        <w:spacing w:after="0" w:line="480" w:lineRule="auto"/>
        <w:rPr>
          <w:del w:id="1849" w:author="Stephen" w:date="2018-12-21T08:57:00Z"/>
          <w:rFonts w:ascii="Times New Roman" w:hAnsi="Times New Roman" w:cs="Times New Roman"/>
          <w:sz w:val="24"/>
          <w:szCs w:val="24"/>
        </w:rPr>
      </w:pPr>
    </w:p>
    <w:p w:rsidR="00DE75B6" w:rsidRPr="00DE75B6" w:rsidDel="003E0FB8" w:rsidRDefault="00EA76AF" w:rsidP="00DE75B6">
      <w:pPr>
        <w:shd w:val="clear" w:color="auto" w:fill="FFFFFF"/>
        <w:spacing w:line="480" w:lineRule="auto"/>
        <w:jc w:val="both"/>
        <w:rPr>
          <w:del w:id="1850" w:author="Stephen" w:date="2018-12-21T08:57:00Z"/>
          <w:rFonts w:ascii="Times New Roman" w:hAnsi="Times New Roman" w:cs="Times New Roman"/>
          <w:sz w:val="24"/>
          <w:szCs w:val="24"/>
        </w:rPr>
      </w:pPr>
      <w:moveFrom w:id="1851" w:author="Fitzgerald,Stephen" w:date="2018-12-20T15:14:00Z">
        <w:del w:id="1852" w:author="Stephen" w:date="2018-12-21T08:57:00Z">
          <w:r w:rsidDel="003E0FB8">
            <w:rPr>
              <w:rFonts w:ascii="Times New Roman" w:hAnsi="Times New Roman" w:cs="Times New Roman"/>
              <w:sz w:val="24"/>
              <w:szCs w:val="24"/>
            </w:rPr>
            <w:delText>57</w:delText>
          </w:r>
          <w:r w:rsidR="00DE75B6" w:rsidRPr="00DE75B6" w:rsidDel="003E0FB8">
            <w:rPr>
              <w:rFonts w:ascii="Times New Roman" w:hAnsi="Times New Roman" w:cs="Times New Roman"/>
              <w:sz w:val="24"/>
              <w:szCs w:val="24"/>
            </w:rPr>
            <w:delText>.Xu C, Xu L, Yu M, Li Y. Association between thyroid function and non alcoholic fatty liver disease in euthyroid elderly Chinese. Clinical Endocrinology 2011;75:240-246 DOI:10.1111/j.1365-2265.2011.04016.x</w:delText>
          </w:r>
        </w:del>
      </w:moveFrom>
    </w:p>
    <w:p w:rsidR="00DE75B6" w:rsidRPr="00DE75B6" w:rsidDel="003E0FB8" w:rsidRDefault="00EA76AF" w:rsidP="00DE75B6">
      <w:pPr>
        <w:shd w:val="clear" w:color="auto" w:fill="FFFFFF"/>
        <w:spacing w:line="480" w:lineRule="auto"/>
        <w:jc w:val="both"/>
        <w:rPr>
          <w:del w:id="1853" w:author="Stephen" w:date="2018-12-21T08:57:00Z"/>
          <w:rFonts w:ascii="Times New Roman" w:hAnsi="Times New Roman" w:cs="Times New Roman"/>
          <w:sz w:val="24"/>
          <w:szCs w:val="24"/>
        </w:rPr>
      </w:pPr>
      <w:moveFrom w:id="1854" w:author="Fitzgerald,Stephen" w:date="2018-12-20T15:14:00Z">
        <w:del w:id="1855" w:author="Stephen" w:date="2018-12-21T08:57:00Z">
          <w:r w:rsidDel="003E0FB8">
            <w:rPr>
              <w:rFonts w:ascii="Times New Roman" w:hAnsi="Times New Roman" w:cs="Times New Roman"/>
              <w:sz w:val="24"/>
              <w:szCs w:val="24"/>
            </w:rPr>
            <w:delText>58</w:delText>
          </w:r>
          <w:r w:rsidR="00DE75B6" w:rsidRPr="00DE75B6" w:rsidDel="003E0FB8">
            <w:rPr>
              <w:rFonts w:ascii="Times New Roman" w:hAnsi="Times New Roman" w:cs="Times New Roman"/>
              <w:sz w:val="24"/>
              <w:szCs w:val="24"/>
            </w:rPr>
            <w:delText>.Bano A, Chaker L, Plompen, EPC, Hofman A, Deghan A, Franco OH, Janssen HLA, Murad SW, Peeters RP. Thyroid function and the risk of non-alcoholic fatty liver disease: the Rotterdam study. J ClinEndocrinolMetab 2016;101(8):3204-3211 DOI: 10.1012/jc.2016-1300 (altered set point)</w:delText>
          </w:r>
        </w:del>
      </w:moveFrom>
    </w:p>
    <w:moveFromRangeEnd w:id="1843"/>
    <w:p w:rsidR="005A41D3" w:rsidDel="003E0FB8" w:rsidRDefault="00DE75B6" w:rsidP="00DE75B6">
      <w:pPr>
        <w:autoSpaceDE w:val="0"/>
        <w:autoSpaceDN w:val="0"/>
        <w:adjustRightInd w:val="0"/>
        <w:spacing w:after="0" w:line="480" w:lineRule="auto"/>
        <w:rPr>
          <w:del w:id="1856" w:author="Stephen" w:date="2018-12-21T08:57:00Z"/>
          <w:rFonts w:ascii="Times New Roman" w:hAnsi="Times New Roman" w:cs="Times New Roman"/>
          <w:sz w:val="24"/>
          <w:szCs w:val="24"/>
        </w:rPr>
      </w:pPr>
      <w:del w:id="1857" w:author="Stephen" w:date="2018-12-21T08:57:00Z">
        <w:r w:rsidRPr="00DE75B6" w:rsidDel="003E0FB8">
          <w:rPr>
            <w:rFonts w:ascii="Times New Roman" w:hAnsi="Times New Roman" w:cs="Times New Roman"/>
            <w:sz w:val="24"/>
            <w:szCs w:val="24"/>
          </w:rPr>
          <w:delText>5</w:delText>
        </w:r>
        <w:r w:rsidR="00EA76AF"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del>
    </w:p>
    <w:p w:rsidR="00DE75B6" w:rsidRPr="00DE75B6" w:rsidDel="003E0FB8" w:rsidRDefault="005A41D3" w:rsidP="00DE75B6">
      <w:pPr>
        <w:autoSpaceDE w:val="0"/>
        <w:autoSpaceDN w:val="0"/>
        <w:adjustRightInd w:val="0"/>
        <w:spacing w:after="0" w:line="480" w:lineRule="auto"/>
        <w:rPr>
          <w:del w:id="1858" w:author="Stephen" w:date="2018-12-21T08:57:00Z"/>
          <w:rFonts w:ascii="Times New Roman" w:hAnsi="Times New Roman" w:cs="Times New Roman"/>
          <w:sz w:val="24"/>
          <w:szCs w:val="24"/>
        </w:rPr>
      </w:pPr>
      <w:del w:id="1859" w:author="Stephen" w:date="2018-12-21T08:57:00Z">
        <w:r w:rsidRPr="00DE75B6" w:rsidDel="003E0FB8">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p>
    <w:p w:rsidR="005A41D3" w:rsidDel="003E0FB8" w:rsidRDefault="00EA76AF" w:rsidP="00DE75B6">
      <w:pPr>
        <w:spacing w:line="480" w:lineRule="auto"/>
        <w:rPr>
          <w:del w:id="1860" w:author="Stephen" w:date="2018-12-21T08:57:00Z"/>
          <w:rFonts w:ascii="Times New Roman" w:hAnsi="Times New Roman" w:cs="Times New Roman"/>
          <w:sz w:val="24"/>
          <w:szCs w:val="24"/>
        </w:rPr>
      </w:pPr>
      <w:del w:id="1861" w:author="Stephen" w:date="2018-12-21T08:57:00Z">
        <w:r w:rsidDel="003E0FB8">
          <w:rPr>
            <w:rFonts w:ascii="Times New Roman" w:hAnsi="Times New Roman" w:cs="Times New Roman"/>
            <w:sz w:val="24"/>
            <w:szCs w:val="24"/>
          </w:rPr>
          <w:delText>60</w:delText>
        </w:r>
        <w:r w:rsidR="00DE75B6" w:rsidRPr="00DE75B6" w:rsidDel="003E0FB8">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r w:rsidR="005A41D3" w:rsidRPr="00DE75B6" w:rsidDel="003E0FB8">
          <w:rPr>
            <w:rFonts w:ascii="Times New Roman" w:hAnsi="Times New Roman" w:cs="Times New Roman"/>
            <w:sz w:val="24"/>
            <w:szCs w:val="24"/>
          </w:rPr>
          <w:delText>.</w:delText>
        </w:r>
      </w:del>
    </w:p>
    <w:p w:rsidR="00CD17F4" w:rsidDel="003E0FB8" w:rsidRDefault="005A41D3" w:rsidP="00CD17F4">
      <w:pPr>
        <w:shd w:val="clear" w:color="auto" w:fill="FFFFFF"/>
        <w:spacing w:line="480" w:lineRule="auto"/>
        <w:jc w:val="both"/>
        <w:rPr>
          <w:del w:id="1862" w:author="Stephen" w:date="2018-12-21T08:57:00Z"/>
          <w:rFonts w:ascii="Times New Roman" w:hAnsi="Times New Roman" w:cs="Times New Roman"/>
          <w:sz w:val="24"/>
          <w:szCs w:val="24"/>
        </w:rPr>
      </w:pPr>
      <w:moveFromRangeStart w:id="1863" w:author="Stephen" w:date="2018-12-21T08:56:00Z" w:name="move533145919"/>
      <w:moveFrom w:id="1864" w:author="Stephen" w:date="2018-12-21T08:56:00Z">
        <w:del w:id="1865" w:author="Stephen" w:date="2018-12-21T08:57:00Z">
          <w:r w:rsidRPr="00DE75B6" w:rsidDel="003E0FB8">
            <w:rPr>
              <w:rFonts w:ascii="Times New Roman" w:hAnsi="Times New Roman" w:cs="Times New Roman"/>
              <w:sz w:val="24"/>
              <w:szCs w:val="24"/>
            </w:rPr>
            <w:delText>Mehran L, Amouzegar A, Bakhtiyari M, Mansournia MA, Rahimabad PR, Tohidi M, Azizi F. Variations in serum free thyroxine concentration within the reference range predicts the incidence of metabolic syndrome in non-obese adults: a cohort study. Thyroid 2017;27(7):886-893 DOI:10.1089/thy.2016.0557 (SET POINT MODEL- FT4 more impt TSH)</w:delText>
          </w:r>
        </w:del>
      </w:moveFrom>
    </w:p>
    <w:moveFromRangeEnd w:id="1863"/>
    <w:p w:rsidR="00CD17F4" w:rsidRPr="00DE75B6" w:rsidDel="003E0FB8" w:rsidRDefault="00CD17F4" w:rsidP="00CD17F4">
      <w:pPr>
        <w:shd w:val="clear" w:color="auto" w:fill="FFFFFF"/>
        <w:spacing w:line="480" w:lineRule="auto"/>
        <w:jc w:val="both"/>
        <w:rPr>
          <w:del w:id="1866" w:author="Stephen" w:date="2018-12-21T08:57:00Z"/>
          <w:rFonts w:ascii="Times New Roman" w:hAnsi="Times New Roman" w:cs="Times New Roman"/>
          <w:sz w:val="24"/>
          <w:szCs w:val="24"/>
        </w:rPr>
      </w:pPr>
      <w:del w:id="1867" w:author="Stephen" w:date="2018-12-21T08:57:00Z">
        <w:r w:rsidDel="003E0FB8">
          <w:rPr>
            <w:rFonts w:ascii="Times New Roman" w:hAnsi="Times New Roman" w:cs="Times New Roman"/>
            <w:sz w:val="24"/>
            <w:szCs w:val="24"/>
          </w:rPr>
          <w:delText>54</w:delText>
        </w:r>
        <w:r w:rsidRPr="00DE75B6" w:rsidDel="003E0FB8">
          <w:rPr>
            <w:rFonts w:ascii="Times New Roman" w:hAnsi="Times New Roman" w:cs="Times New Roman"/>
            <w:sz w:val="24"/>
            <w:szCs w:val="24"/>
          </w:rPr>
          <w:delText>.</w:delText>
        </w:r>
      </w:del>
      <w:moveFromRangeStart w:id="1868" w:author="Stephen" w:date="2018-12-21T08:56:00Z" w:name="move533145931"/>
      <w:moveFrom w:id="1869" w:author="Stephen" w:date="2018-12-21T08:56:00Z">
        <w:del w:id="1870" w:author="Stephen" w:date="2018-12-21T08:57:00Z">
          <w:r w:rsidRPr="00DE75B6" w:rsidDel="003E0FB8">
            <w:rPr>
              <w:rFonts w:ascii="Times New Roman" w:hAnsi="Times New Roman" w:cs="Times New Roman"/>
              <w:sz w:val="24"/>
              <w:szCs w:val="24"/>
            </w:rPr>
            <w:delText>Roos A, Bakker SJ, Links TP, gans RO, Wolffenbuttel BH. Thyroid function is associated with components of the metabolic syndrome in euthyroid subjects. J ClinEndocrinolMetab. 2007;92(2):491-6 DOI:10.1210/jc.2006-1718 (PITUITARY SENSITIVITY &lt; PERIPHERAL)</w:delText>
          </w:r>
        </w:del>
      </w:moveFrom>
      <w:moveFromRangeEnd w:id="1868"/>
    </w:p>
    <w:p w:rsidR="00DE75B6" w:rsidRPr="00DE75B6" w:rsidDel="003E0FB8" w:rsidRDefault="00DE75B6" w:rsidP="00DE75B6">
      <w:pPr>
        <w:spacing w:line="480" w:lineRule="auto"/>
        <w:rPr>
          <w:del w:id="1871" w:author="Stephen" w:date="2018-12-21T08:57:00Z"/>
          <w:rFonts w:ascii="Times New Roman" w:hAnsi="Times New Roman" w:cs="Times New Roman"/>
          <w:sz w:val="24"/>
          <w:szCs w:val="24"/>
        </w:rPr>
      </w:pPr>
    </w:p>
    <w:p w:rsidR="00DE75B6" w:rsidRPr="00DE75B6" w:rsidDel="00885377" w:rsidRDefault="00EA76AF" w:rsidP="00DE75B6">
      <w:pPr>
        <w:spacing w:line="480" w:lineRule="auto"/>
        <w:rPr>
          <w:del w:id="1872" w:author="Stephen" w:date="2018-12-21T09:03:00Z"/>
          <w:rFonts w:ascii="Times New Roman" w:hAnsi="Times New Roman" w:cs="Times New Roman"/>
          <w:sz w:val="24"/>
          <w:szCs w:val="24"/>
        </w:rPr>
      </w:pPr>
      <w:del w:id="1873" w:author="Stephen" w:date="2018-12-21T08:57:00Z">
        <w:r w:rsidDel="003E0FB8">
          <w:rPr>
            <w:rFonts w:ascii="Times New Roman" w:hAnsi="Times New Roman" w:cs="Times New Roman"/>
            <w:sz w:val="24"/>
            <w:szCs w:val="24"/>
          </w:rPr>
          <w:delText>61</w:delText>
        </w:r>
        <w:r w:rsidR="00DE75B6" w:rsidRPr="00DE75B6" w:rsidDel="003E0FB8">
          <w:rPr>
            <w:rFonts w:ascii="Times New Roman" w:hAnsi="Times New Roman" w:cs="Times New Roman"/>
            <w:sz w:val="24"/>
            <w:szCs w:val="24"/>
          </w:rPr>
          <w:delText>.</w:delText>
        </w:r>
      </w:del>
      <w:moveFromRangeStart w:id="1874" w:author="Stephen" w:date="2018-12-21T08:57:00Z" w:name="move533145949"/>
      <w:moveFrom w:id="1875" w:author="Stephen" w:date="2018-12-21T08:57:00Z">
        <w:del w:id="1876" w:author="Stephen" w:date="2018-12-21T09:03:00Z">
          <w:r w:rsidR="00DE75B6" w:rsidRPr="00DE75B6" w:rsidDel="00885377">
            <w:rPr>
              <w:rFonts w:ascii="Times New Roman" w:hAnsi="Times New Roman" w:cs="Times New Roman"/>
              <w:sz w:val="24"/>
              <w:szCs w:val="24"/>
            </w:rPr>
            <w:delText>Garduño-Garcia J, Alvirde- Garcia U, López-Carrasco G, Mendoza M, Mehta R, Arellano-Campos O, ChozaR,Sauque L et al. TSH and free thyroxine concentrations are associated with differing metabolic markers in euthyroid subjects. Eur J Endocrinol. 2010;163:73-278 DOI:10.1530/EJE-10-0312 (Different markers SC H not assoc c metabolic syn; in reality TSH adds little))</w:delText>
          </w:r>
        </w:del>
      </w:moveFrom>
      <w:moveFromRangeEnd w:id="1874"/>
    </w:p>
    <w:p w:rsidR="00DE75B6" w:rsidRPr="00DE75B6" w:rsidDel="00885377" w:rsidRDefault="00EA76AF" w:rsidP="00DE75B6">
      <w:pPr>
        <w:shd w:val="clear" w:color="auto" w:fill="FFFFFF"/>
        <w:spacing w:line="480" w:lineRule="auto"/>
        <w:jc w:val="both"/>
        <w:rPr>
          <w:del w:id="1877" w:author="Stephen" w:date="2018-12-21T09:03:00Z"/>
          <w:rFonts w:ascii="Times New Roman" w:hAnsi="Times New Roman" w:cs="Times New Roman"/>
          <w:sz w:val="24"/>
          <w:szCs w:val="24"/>
        </w:rPr>
      </w:pPr>
      <w:moveFromRangeStart w:id="1878" w:author="Fitzgerald,Stephen" w:date="2018-12-20T15:17:00Z" w:name="move533082403"/>
      <w:moveFrom w:id="1879" w:author="Fitzgerald,Stephen" w:date="2018-12-20T15:17:00Z">
        <w:del w:id="1880" w:author="Stephen" w:date="2018-12-21T09:03:00Z">
          <w:r w:rsidDel="00885377">
            <w:rPr>
              <w:rFonts w:ascii="Times New Roman" w:hAnsi="Times New Roman" w:cs="Times New Roman"/>
              <w:sz w:val="24"/>
              <w:szCs w:val="24"/>
            </w:rPr>
            <w:delText>62</w:delText>
          </w:r>
          <w:r w:rsidR="00DE75B6" w:rsidRPr="00DE75B6" w:rsidDel="00885377">
            <w:rPr>
              <w:rFonts w:ascii="Times New Roman" w:hAnsi="Times New Roman" w:cs="Times New Roman"/>
              <w:sz w:val="24"/>
              <w:szCs w:val="24"/>
            </w:rPr>
            <w:delText>.Knudsen N, Laurberg P, Rasmussen LB, Bulow I, Perrild H, Ovesen L, Jørgensen T. Small differences in thyroid function may be important for body mass index and the occurrence of obesity in the population.  J ClinEndocrinolMetab 2005; 90(7):4019-24 DOI: 10.1210/jc.2004-2225 (both)</w:delText>
          </w:r>
        </w:del>
      </w:moveFrom>
    </w:p>
    <w:moveFromRangeEnd w:id="1878"/>
    <w:p w:rsidR="00DE75B6" w:rsidRPr="00DE75B6" w:rsidDel="003E0FB8" w:rsidRDefault="00EA76AF" w:rsidP="00DE75B6">
      <w:pPr>
        <w:shd w:val="clear" w:color="auto" w:fill="FFFFFF"/>
        <w:spacing w:line="480" w:lineRule="auto"/>
        <w:jc w:val="both"/>
        <w:rPr>
          <w:del w:id="1881" w:author="Stephen" w:date="2018-12-21T08:58:00Z"/>
          <w:rFonts w:ascii="Times New Roman" w:hAnsi="Times New Roman" w:cs="Times New Roman"/>
          <w:sz w:val="24"/>
          <w:szCs w:val="24"/>
        </w:rPr>
      </w:pPr>
      <w:del w:id="1882" w:author="Stephen" w:date="2018-12-21T08:58:00Z">
        <w:r w:rsidDel="003E0FB8">
          <w:rPr>
            <w:rFonts w:ascii="Times New Roman" w:hAnsi="Times New Roman" w:cs="Times New Roman"/>
            <w:sz w:val="24"/>
            <w:szCs w:val="24"/>
          </w:rPr>
          <w:delText>63</w:delText>
        </w:r>
        <w:r w:rsidR="00DE75B6" w:rsidRPr="00DE75B6" w:rsidDel="003E0FB8">
          <w:rPr>
            <w:rFonts w:ascii="Times New Roman" w:hAnsi="Times New Roman" w:cs="Times New Roman"/>
            <w:sz w:val="24"/>
            <w:szCs w:val="24"/>
          </w:rPr>
          <w:delText>.</w:delText>
        </w:r>
      </w:del>
      <w:moveFromRangeStart w:id="1883" w:author="Stephen" w:date="2018-12-21T08:57:00Z" w:name="move533145963"/>
      <w:moveFrom w:id="1884" w:author="Stephen" w:date="2018-12-21T08:57:00Z">
        <w:del w:id="1885" w:author="Stephen" w:date="2018-12-21T08:58:00Z">
          <w:r w:rsidR="00DE75B6" w:rsidRPr="00DE75B6" w:rsidDel="003E0FB8">
            <w:rPr>
              <w:rFonts w:ascii="Times New Roman" w:hAnsi="Times New Roman" w:cs="Times New Roman"/>
              <w:sz w:val="24"/>
              <w:szCs w:val="24"/>
            </w:rPr>
            <w:delText>Lin SY, Wang YY, Liu PH, Lai WA, Sheu WH. Lower serum free thyroxine levels are associated with metabolic syndrome in a Chinese population. Metabolism 2005;54(11):1524-8 DOI: 10.1016/j.metabol.2005.05.020 (T4 + TSH not recorded)</w:delText>
          </w:r>
        </w:del>
      </w:moveFrom>
      <w:moveFromRangeEnd w:id="1883"/>
    </w:p>
    <w:p w:rsidR="006252D3" w:rsidDel="003E0FB8" w:rsidRDefault="00EA76AF" w:rsidP="006252D3">
      <w:pPr>
        <w:spacing w:line="480" w:lineRule="auto"/>
        <w:rPr>
          <w:ins w:id="1886" w:author="Fitzgerald,Stephen" w:date="2018-12-20T15:17:00Z"/>
          <w:del w:id="1887" w:author="Stephen" w:date="2018-12-21T08:58:00Z"/>
          <w:rFonts w:ascii="Times New Roman" w:hAnsi="Times New Roman" w:cs="Times New Roman"/>
          <w:sz w:val="24"/>
          <w:szCs w:val="24"/>
        </w:rPr>
      </w:pPr>
      <w:del w:id="1888" w:author="Stephen" w:date="2018-12-21T08:58:00Z">
        <w:r w:rsidDel="003E0FB8">
          <w:rPr>
            <w:rFonts w:ascii="Times New Roman" w:hAnsi="Times New Roman" w:cs="Times New Roman"/>
            <w:sz w:val="24"/>
            <w:szCs w:val="24"/>
          </w:rPr>
          <w:delText>64</w:delText>
        </w:r>
        <w:r w:rsidR="00DE75B6" w:rsidRPr="00DE75B6" w:rsidDel="003E0FB8">
          <w:rPr>
            <w:rFonts w:ascii="Times New Roman" w:hAnsi="Times New Roman" w:cs="Times New Roman"/>
            <w:sz w:val="24"/>
            <w:szCs w:val="24"/>
          </w:rPr>
          <w:delText>.</w:delText>
        </w:r>
      </w:del>
      <w:moveFromRangeStart w:id="1889" w:author="Stephen" w:date="2018-12-21T08:57:00Z" w:name="move533145985"/>
      <w:moveFrom w:id="1890" w:author="Stephen" w:date="2018-12-21T08:57:00Z">
        <w:del w:id="1891" w:author="Stephen" w:date="2018-12-21T08:58:00Z">
          <w:r w:rsidR="00DE75B6" w:rsidRPr="00DE75B6" w:rsidDel="003E0FB8">
            <w:rPr>
              <w:rFonts w:ascii="Times New Roman" w:hAnsi="Times New Roman" w:cs="Times New Roman"/>
              <w:sz w:val="24"/>
              <w:szCs w:val="24"/>
            </w:rPr>
            <w:delText>Waring AC, Rodondi N, Harrison S, Kanava AM, Simonsick EM, Milkovic I, Satterfield S, Newman AB, Bauer DC, for the Health, Aging and Body Composition (Health ABC) Study. Thyroid function and prevalent and incident metabolic syndrome in older adults: The Health , Aging, and Body Composition Study. ClinEndocrinol (Oxf).2012;76(6):911-918 DOI: 10.1111/j.1365-2265.2011.04328.x (ALSO DIRECTION CAUSALITY)</w:delText>
          </w:r>
        </w:del>
      </w:moveFrom>
      <w:moveFromRangeEnd w:id="1889"/>
    </w:p>
    <w:p w:rsidR="006252D3" w:rsidRPr="00DE75B6" w:rsidDel="003E0FB8" w:rsidRDefault="006252D3" w:rsidP="006252D3">
      <w:pPr>
        <w:spacing w:line="480" w:lineRule="auto"/>
        <w:rPr>
          <w:ins w:id="1892" w:author="Fitzgerald,Stephen" w:date="2018-12-20T15:17:00Z"/>
          <w:del w:id="1893" w:author="Stephen" w:date="2018-12-21T08:58:00Z"/>
          <w:rFonts w:ascii="Times New Roman" w:hAnsi="Times New Roman" w:cs="Times New Roman"/>
          <w:sz w:val="24"/>
          <w:szCs w:val="24"/>
        </w:rPr>
      </w:pPr>
      <w:ins w:id="1894" w:author="Fitzgerald,Stephen" w:date="2018-12-20T15:17:00Z">
        <w:del w:id="1895" w:author="Stephen" w:date="2018-12-21T08:58:00Z">
          <w:r w:rsidDel="003E0FB8">
            <w:rPr>
              <w:rFonts w:ascii="Times New Roman" w:hAnsi="Times New Roman" w:cs="Times New Roman"/>
              <w:sz w:val="24"/>
              <w:szCs w:val="24"/>
            </w:rPr>
            <w:delText>52</w:delText>
          </w:r>
          <w:r w:rsidRPr="00DE75B6" w:rsidDel="003E0FB8">
            <w:rPr>
              <w:rFonts w:ascii="Times New Roman" w:hAnsi="Times New Roman" w:cs="Times New Roman"/>
              <w:sz w:val="24"/>
              <w:szCs w:val="24"/>
            </w:rPr>
            <w:delText>.</w:delText>
          </w:r>
        </w:del>
      </w:ins>
      <w:moveFromRangeStart w:id="1896" w:author="Stephen" w:date="2018-12-21T08:57:00Z" w:name="move533145997"/>
      <w:moveFrom w:id="1897" w:author="Stephen" w:date="2018-12-21T08:57:00Z">
        <w:ins w:id="1898" w:author="Fitzgerald,Stephen" w:date="2018-12-20T15:17:00Z">
          <w:del w:id="1899" w:author="Stephen" w:date="2018-12-21T08:58:00Z">
            <w:r w:rsidRPr="00DE75B6" w:rsidDel="003E0FB8">
              <w:rPr>
                <w:rFonts w:ascii="Times New Roman" w:hAnsi="Times New Roman" w:cs="Times New Roman"/>
                <w:sz w:val="24"/>
                <w:szCs w:val="24"/>
              </w:rPr>
              <w:delText>Shon HS, Jung ED, Kim SH, Lee JH. Free T4 is negatively correlated with body mass index in euthyroid women. Korean J Intern Med 2008;23(2):53-57 DOI:10.3904/kjim.2008.23.2.53</w:delText>
            </w:r>
          </w:del>
        </w:ins>
      </w:moveFrom>
      <w:moveFromRangeEnd w:id="1896"/>
    </w:p>
    <w:p w:rsidR="006252D3" w:rsidDel="003E0FB8" w:rsidRDefault="006252D3" w:rsidP="006252D3">
      <w:pPr>
        <w:shd w:val="clear" w:color="auto" w:fill="FFFFFF"/>
        <w:spacing w:line="480" w:lineRule="auto"/>
        <w:jc w:val="both"/>
        <w:rPr>
          <w:ins w:id="1900" w:author="Fitzgerald,Stephen" w:date="2018-12-20T15:18:00Z"/>
          <w:del w:id="1901" w:author="Stephen" w:date="2018-12-21T08:58:00Z"/>
          <w:rFonts w:ascii="Times New Roman" w:hAnsi="Times New Roman" w:cs="Times New Roman"/>
          <w:sz w:val="24"/>
          <w:szCs w:val="24"/>
        </w:rPr>
      </w:pPr>
      <w:ins w:id="1902" w:author="Fitzgerald,Stephen" w:date="2018-12-20T15:17:00Z">
        <w:del w:id="1903" w:author="Stephen" w:date="2018-12-21T08:58:00Z">
          <w:r w:rsidDel="003E0FB8">
            <w:rPr>
              <w:rFonts w:ascii="Times New Roman" w:hAnsi="Times New Roman" w:cs="Times New Roman"/>
              <w:sz w:val="24"/>
              <w:szCs w:val="24"/>
            </w:rPr>
            <w:delText>53</w:delText>
          </w:r>
          <w:r w:rsidRPr="00DE75B6" w:rsidDel="003E0FB8">
            <w:rPr>
              <w:rFonts w:ascii="Times New Roman" w:hAnsi="Times New Roman" w:cs="Times New Roman"/>
              <w:sz w:val="24"/>
              <w:szCs w:val="24"/>
            </w:rPr>
            <w:delText>.</w:delText>
          </w:r>
        </w:del>
      </w:ins>
      <w:moveFromRangeStart w:id="1904" w:author="Stephen" w:date="2018-12-21T08:58:00Z" w:name="move533146014"/>
      <w:moveFrom w:id="1905" w:author="Stephen" w:date="2018-12-21T08:58:00Z">
        <w:ins w:id="1906" w:author="Fitzgerald,Stephen" w:date="2018-12-20T15:17:00Z">
          <w:del w:id="1907" w:author="Stephen" w:date="2018-12-21T08:58:00Z">
            <w:r w:rsidRPr="00DE75B6" w:rsidDel="003E0FB8">
              <w:rPr>
                <w:rFonts w:ascii="Times New Roman" w:hAnsi="Times New Roman" w:cs="Times New Roman"/>
                <w:sz w:val="24"/>
                <w:szCs w:val="24"/>
              </w:rPr>
              <w:delText>Makepeace AE, Bremmer AP, O’Leary P, Leedman PJ, Feddema P, Michelangeli V, Walsh JP. Significant inverse relationship between serum free T4 concentration and body mass index in euthyroid subjects: differences between smokers and non-smokers. ClinEndocrinol (Oxf) 2008;69(4):648-652 DOI:10.111/j.1365-2265.2008.03239.x</w:delText>
            </w:r>
          </w:del>
        </w:ins>
      </w:moveFrom>
      <w:moveFromRangeEnd w:id="1904"/>
    </w:p>
    <w:p w:rsidR="006252D3" w:rsidRPr="00DE75B6" w:rsidDel="003E0FB8" w:rsidRDefault="006252D3" w:rsidP="006252D3">
      <w:pPr>
        <w:shd w:val="clear" w:color="auto" w:fill="FFFFFF"/>
        <w:spacing w:line="480" w:lineRule="auto"/>
        <w:jc w:val="both"/>
        <w:rPr>
          <w:del w:id="1908" w:author="Stephen" w:date="2018-12-21T08:58:00Z"/>
          <w:rFonts w:ascii="Times New Roman" w:hAnsi="Times New Roman" w:cs="Times New Roman"/>
          <w:sz w:val="24"/>
          <w:szCs w:val="24"/>
        </w:rPr>
      </w:pPr>
      <w:bookmarkStart w:id="1909" w:name="_GoBack"/>
      <w:bookmarkEnd w:id="1909"/>
      <w:moveToRangeStart w:id="1910" w:author="Fitzgerald,Stephen" w:date="2018-12-20T15:17:00Z" w:name="move533082403"/>
      <w:moveTo w:id="1911" w:author="Fitzgerald,Stephen" w:date="2018-12-20T15:17:00Z">
        <w:del w:id="1912" w:author="Stephen" w:date="2018-12-21T08:58:00Z">
          <w:r w:rsidDel="003E0FB8">
            <w:rPr>
              <w:rFonts w:ascii="Times New Roman" w:hAnsi="Times New Roman" w:cs="Times New Roman"/>
              <w:sz w:val="24"/>
              <w:szCs w:val="24"/>
            </w:rPr>
            <w:delText>62</w:delText>
          </w:r>
          <w:r w:rsidRPr="00DE75B6" w:rsidDel="003E0FB8">
            <w:rPr>
              <w:rFonts w:ascii="Times New Roman" w:hAnsi="Times New Roman" w:cs="Times New Roman"/>
              <w:sz w:val="24"/>
              <w:szCs w:val="24"/>
            </w:rPr>
            <w:delText>.Knudsen N, Laurberg P, Rasmussen LB, Bulow I, Perrild H, Ovesen L, Jørgensen T. Small differences in thyroid function may be important for body mass index and the occurrence of obesity in the population.  J ClinEndocrinolMetab 2005; 90(7):4019-24 DOI: 10.1210/jc.2004-2225 (both)</w:delText>
          </w:r>
        </w:del>
      </w:moveTo>
    </w:p>
    <w:moveToRangeEnd w:id="1910"/>
    <w:p w:rsidR="006252D3" w:rsidRPr="00DE75B6" w:rsidDel="003E0FB8" w:rsidRDefault="006252D3" w:rsidP="006252D3">
      <w:pPr>
        <w:spacing w:line="480" w:lineRule="auto"/>
        <w:rPr>
          <w:ins w:id="1913" w:author="Fitzgerald,Stephen" w:date="2018-12-20T15:17:00Z"/>
          <w:del w:id="1914" w:author="Stephen" w:date="2018-12-21T08:58:00Z"/>
          <w:rFonts w:ascii="Times New Roman" w:hAnsi="Times New Roman" w:cs="Times New Roman"/>
          <w:sz w:val="24"/>
          <w:szCs w:val="24"/>
        </w:rPr>
      </w:pPr>
    </w:p>
    <w:p w:rsidR="006252D3" w:rsidDel="00885377" w:rsidRDefault="006252D3" w:rsidP="006252D3">
      <w:pPr>
        <w:autoSpaceDE w:val="0"/>
        <w:autoSpaceDN w:val="0"/>
        <w:adjustRightInd w:val="0"/>
        <w:spacing w:after="0" w:line="480" w:lineRule="auto"/>
        <w:rPr>
          <w:ins w:id="1915" w:author="Fitzgerald,Stephen" w:date="2018-12-20T15:17:00Z"/>
          <w:del w:id="1916" w:author="Stephen" w:date="2018-12-21T09:03:00Z"/>
          <w:rFonts w:ascii="Times New Roman" w:hAnsi="Times New Roman" w:cs="Times New Roman"/>
          <w:sz w:val="24"/>
          <w:szCs w:val="24"/>
        </w:rPr>
      </w:pPr>
      <w:ins w:id="1917" w:author="Fitzgerald,Stephen" w:date="2018-12-20T15:17:00Z">
        <w:del w:id="1918" w:author="Stephen" w:date="2018-12-21T08:58:00Z">
          <w:r w:rsidRPr="00DE75B6" w:rsidDel="003E0FB8">
            <w:rPr>
              <w:rFonts w:ascii="Times New Roman" w:hAnsi="Times New Roman" w:cs="Times New Roman"/>
              <w:sz w:val="24"/>
              <w:szCs w:val="24"/>
            </w:rPr>
            <w:delText>5</w:delText>
          </w:r>
          <w:r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ins>
      <w:moveFromRangeStart w:id="1919" w:author="Stephen" w:date="2018-12-21T08:58:00Z" w:name="move533146040"/>
      <w:moveFrom w:id="1920" w:author="Stephen" w:date="2018-12-21T08:58:00Z">
        <w:ins w:id="1921" w:author="Fitzgerald,Stephen" w:date="2018-12-20T15:17:00Z">
          <w:del w:id="1922" w:author="Stephen" w:date="2018-12-21T09:03:00Z">
            <w:r w:rsidRPr="00DE75B6" w:rsidDel="00885377">
              <w:rPr>
                <w:rFonts w:ascii="Times New Roman" w:hAnsi="Times New Roman" w:cs="Times New Roman"/>
                <w:sz w:val="24"/>
                <w:szCs w:val="24"/>
              </w:rPr>
              <w:delText>Chaker L, Ligthart S, Korevaar TI, Hofman A, Franco OH, Peeters RP, Deghan A. Thyroid function and risk of type 2 diabetes: a population cohort study. BMC Med.2016;14(1):150 DOI:10.1186/s12916-016-0693-4(both)</w:delText>
            </w:r>
          </w:del>
        </w:ins>
      </w:moveFrom>
      <w:moveFromRangeEnd w:id="1919"/>
    </w:p>
    <w:p w:rsidR="006252D3" w:rsidRPr="00DE75B6" w:rsidDel="00885377" w:rsidRDefault="006252D3" w:rsidP="006252D3">
      <w:pPr>
        <w:autoSpaceDE w:val="0"/>
        <w:autoSpaceDN w:val="0"/>
        <w:adjustRightInd w:val="0"/>
        <w:spacing w:after="0" w:line="480" w:lineRule="auto"/>
        <w:rPr>
          <w:ins w:id="1923" w:author="Fitzgerald,Stephen" w:date="2018-12-20T15:17:00Z"/>
          <w:del w:id="1924" w:author="Stephen" w:date="2018-12-21T09:03:00Z"/>
          <w:rFonts w:ascii="Times New Roman" w:hAnsi="Times New Roman" w:cs="Times New Roman"/>
          <w:sz w:val="24"/>
          <w:szCs w:val="24"/>
        </w:rPr>
      </w:pPr>
      <w:moveFromRangeStart w:id="1925" w:author="Stephen" w:date="2018-12-21T08:58:00Z" w:name="move533146061"/>
      <w:moveFrom w:id="1926" w:author="Stephen" w:date="2018-12-21T08:58:00Z">
        <w:ins w:id="1927" w:author="Fitzgerald,Stephen" w:date="2018-12-20T15:17:00Z">
          <w:del w:id="1928" w:author="Stephen" w:date="2018-12-21T09:03:00Z">
            <w:r w:rsidRPr="00DE75B6" w:rsidDel="00885377">
              <w:rPr>
                <w:rFonts w:ascii="Times New Roman" w:hAnsi="Times New Roman" w:cs="Times New Roman"/>
                <w:sz w:val="24"/>
                <w:szCs w:val="24"/>
              </w:rPr>
              <w:delText>Jun JE, Jee JH, Bae JC, Jin S-M, Hur KY, Lee M-K, Kim TH, Kim SW, Kim JH. Association between changes in thyroid hormones and incident Type 2 diabetes:  a seven- year longitudinal study. Thyroid 2017;27(1):29-38 DOI:10.1089/thy.2016.0171</w:delText>
            </w:r>
          </w:del>
        </w:ins>
      </w:moveFrom>
    </w:p>
    <w:moveFromRangeEnd w:id="1925"/>
    <w:p w:rsidR="006252D3" w:rsidDel="003E0FB8" w:rsidRDefault="006252D3" w:rsidP="006252D3">
      <w:pPr>
        <w:spacing w:line="480" w:lineRule="auto"/>
        <w:rPr>
          <w:ins w:id="1929" w:author="Fitzgerald,Stephen" w:date="2018-12-20T15:17:00Z"/>
          <w:del w:id="1930" w:author="Stephen" w:date="2018-12-21T09:00:00Z"/>
          <w:rFonts w:ascii="Times New Roman" w:hAnsi="Times New Roman" w:cs="Times New Roman"/>
          <w:sz w:val="24"/>
          <w:szCs w:val="24"/>
        </w:rPr>
      </w:pPr>
      <w:ins w:id="1931" w:author="Fitzgerald,Stephen" w:date="2018-12-20T15:17:00Z">
        <w:del w:id="1932" w:author="Stephen" w:date="2018-12-21T09:00:00Z">
          <w:r w:rsidDel="003E0FB8">
            <w:rPr>
              <w:rFonts w:ascii="Times New Roman" w:hAnsi="Times New Roman" w:cs="Times New Roman"/>
              <w:sz w:val="24"/>
              <w:szCs w:val="24"/>
            </w:rPr>
            <w:delText>60</w:delText>
          </w:r>
          <w:r w:rsidRPr="00DE75B6" w:rsidDel="003E0FB8">
            <w:rPr>
              <w:rFonts w:ascii="Times New Roman" w:hAnsi="Times New Roman" w:cs="Times New Roman"/>
              <w:sz w:val="24"/>
              <w:szCs w:val="24"/>
            </w:rPr>
            <w:delText>.</w:delText>
          </w:r>
        </w:del>
      </w:ins>
      <w:moveFromRangeStart w:id="1933" w:author="Stephen" w:date="2018-12-21T08:59:00Z" w:name="move533146070"/>
      <w:moveFrom w:id="1934" w:author="Stephen" w:date="2018-12-21T08:59:00Z">
        <w:ins w:id="1935" w:author="Fitzgerald,Stephen" w:date="2018-12-20T15:17:00Z">
          <w:del w:id="1936" w:author="Stephen" w:date="2018-12-21T09:00:00Z">
            <w:r w:rsidRPr="00DE75B6" w:rsidDel="003E0FB8">
              <w:rPr>
                <w:rFonts w:ascii="Times New Roman" w:hAnsi="Times New Roman" w:cs="Times New Roman"/>
                <w:sz w:val="24"/>
                <w:szCs w:val="24"/>
              </w:rPr>
              <w:delText>Oh H-S, Kwon H, Ahn J, Song E, Park S, Kim M, Han M, Jeon MJ et al. Association between thyroid dysfunction and lipid profiles differs according to age and sex: results from the Korean National Health and Nutrition Survey. Thyroid 2018;28(7):849-856 DOI: 10.1089/thyr.2017.0656.</w:delText>
            </w:r>
          </w:del>
        </w:ins>
      </w:moveFrom>
      <w:moveFromRangeEnd w:id="1933"/>
    </w:p>
    <w:p w:rsidR="00CD17F4" w:rsidDel="003E0FB8" w:rsidRDefault="00CD17F4" w:rsidP="00CD17F4">
      <w:pPr>
        <w:autoSpaceDE w:val="0"/>
        <w:autoSpaceDN w:val="0"/>
        <w:adjustRightInd w:val="0"/>
        <w:spacing w:after="0" w:line="480" w:lineRule="auto"/>
        <w:rPr>
          <w:del w:id="1937" w:author="Stephen" w:date="2018-12-21T09:00:00Z"/>
          <w:rFonts w:ascii="Times New Roman" w:hAnsi="Times New Roman" w:cs="Times New Roman"/>
          <w:sz w:val="24"/>
          <w:szCs w:val="24"/>
        </w:rPr>
      </w:pPr>
    </w:p>
    <w:p w:rsidR="00CD17F4" w:rsidRPr="00DE75B6" w:rsidDel="003E0FB8" w:rsidRDefault="00CD17F4" w:rsidP="00CD17F4">
      <w:pPr>
        <w:autoSpaceDE w:val="0"/>
        <w:autoSpaceDN w:val="0"/>
        <w:adjustRightInd w:val="0"/>
        <w:spacing w:after="0" w:line="480" w:lineRule="auto"/>
        <w:rPr>
          <w:del w:id="1938" w:author="Stephen" w:date="2018-12-21T09:00:00Z"/>
          <w:rFonts w:ascii="Times New Roman" w:hAnsi="Times New Roman" w:cs="Times New Roman"/>
          <w:sz w:val="24"/>
          <w:szCs w:val="24"/>
        </w:rPr>
      </w:pPr>
      <w:del w:id="1939" w:author="Stephen" w:date="2018-12-21T09:00:00Z">
        <w:r w:rsidRPr="00DE75B6" w:rsidDel="003E0FB8">
          <w:rPr>
            <w:rFonts w:ascii="Times New Roman" w:hAnsi="Times New Roman" w:cs="Times New Roman"/>
            <w:sz w:val="24"/>
            <w:szCs w:val="24"/>
          </w:rPr>
          <w:delText>4</w:delText>
        </w:r>
        <w:r w:rsidDel="003E0FB8">
          <w:rPr>
            <w:rFonts w:ascii="Times New Roman" w:hAnsi="Times New Roman" w:cs="Times New Roman"/>
            <w:sz w:val="24"/>
            <w:szCs w:val="24"/>
          </w:rPr>
          <w:delText>9</w:delText>
        </w:r>
        <w:r w:rsidRPr="00DE75B6" w:rsidDel="003E0FB8">
          <w:rPr>
            <w:rFonts w:ascii="Times New Roman" w:hAnsi="Times New Roman" w:cs="Times New Roman"/>
            <w:sz w:val="24"/>
            <w:szCs w:val="24"/>
          </w:rPr>
          <w:delText>.</w:delText>
        </w:r>
      </w:del>
      <w:moveFromRangeStart w:id="1940" w:author="Stephen" w:date="2018-12-25T13:49:00Z" w:name="move533146086"/>
      <w:moveFrom w:id="1941" w:author="Stephen" w:date="2018-12-25T13:49:00Z">
        <w:r w:rsidRPr="00DE75B6" w:rsidDel="003E0FB8">
          <w:rPr>
            <w:rFonts w:ascii="Times New Roman" w:hAnsi="Times New Roman" w:cs="Times New Roman"/>
            <w:sz w:val="24"/>
            <w:szCs w:val="24"/>
          </w:rPr>
          <w:t>Tan ZS, Beiser A, Ramachandran RS, Au R, Auerbach S, Kiel DP, Wolf PA, Seshadri S. Thyroid function and the risk of Alzheimer’s disease: The Framingham Study. Arch Int Med.2009;168(14):1514-1520 DOI:10.1001/archinte.168.14.1514 (hyper and hypo-TSH high or low)</w:t>
        </w:r>
      </w:moveFrom>
      <w:moveFromRangeEnd w:id="1940"/>
    </w:p>
    <w:p w:rsidR="00CD17F4" w:rsidRPr="00DE75B6" w:rsidDel="003E0FB8" w:rsidRDefault="00CD17F4" w:rsidP="00CD17F4">
      <w:pPr>
        <w:autoSpaceDE w:val="0"/>
        <w:autoSpaceDN w:val="0"/>
        <w:adjustRightInd w:val="0"/>
        <w:spacing w:after="0" w:line="480" w:lineRule="auto"/>
        <w:rPr>
          <w:del w:id="1942" w:author="Stephen" w:date="2018-12-21T09:00:00Z"/>
          <w:rFonts w:ascii="Times New Roman" w:hAnsi="Times New Roman" w:cs="Times New Roman"/>
          <w:sz w:val="24"/>
          <w:szCs w:val="24"/>
        </w:rPr>
      </w:pPr>
      <w:del w:id="1943" w:author="Stephen" w:date="2018-12-21T09:00:00Z">
        <w:r w:rsidDel="003E0FB8">
          <w:rPr>
            <w:rFonts w:ascii="Times New Roman" w:hAnsi="Times New Roman" w:cs="Times New Roman"/>
            <w:sz w:val="24"/>
            <w:szCs w:val="24"/>
          </w:rPr>
          <w:delText>50</w:delText>
        </w:r>
        <w:r w:rsidRPr="00DE75B6" w:rsidDel="003E0FB8">
          <w:rPr>
            <w:rFonts w:ascii="Times New Roman" w:hAnsi="Times New Roman" w:cs="Times New Roman"/>
            <w:sz w:val="24"/>
            <w:szCs w:val="24"/>
          </w:rPr>
          <w:delText xml:space="preserve">. </w:delText>
        </w:r>
      </w:del>
      <w:moveFromRangeStart w:id="1944" w:author="Stephen" w:date="2018-12-21T08:59:00Z" w:name="move533146107"/>
      <w:moveFrom w:id="1945" w:author="Stephen" w:date="2018-12-21T08:59:00Z">
        <w:del w:id="1946" w:author="Stephen" w:date="2018-12-21T09:00:00Z">
          <w:r w:rsidRPr="00DE75B6" w:rsidDel="003E0FB8">
            <w:rPr>
              <w:rFonts w:ascii="Times New Roman" w:hAnsi="Times New Roman" w:cs="Times New Roman"/>
              <w:sz w:val="24"/>
              <w:szCs w:val="24"/>
            </w:rPr>
            <w:delText>Choi HJ, Byun MS, Yi D, Sohn BK, Lee JH, Kim YK, Lee DY; KBASE Research Group.Associations of thyroid hormone levels with in vivo Alzheimer’s disease pathologies.Alzheimers Res Ther. 2017;9(1):64 DOI: 10.1186/s13195-017-0291-5</w:delText>
          </w:r>
        </w:del>
      </w:moveFrom>
      <w:moveFromRangeEnd w:id="1944"/>
    </w:p>
    <w:p w:rsidR="00CD17F4" w:rsidDel="003E0FB8" w:rsidRDefault="00CD17F4" w:rsidP="00CD17F4">
      <w:pPr>
        <w:shd w:val="clear" w:color="auto" w:fill="FFFFFF"/>
        <w:spacing w:line="480" w:lineRule="auto"/>
        <w:jc w:val="both"/>
        <w:rPr>
          <w:del w:id="1947" w:author="Stephen" w:date="2018-12-21T09:00:00Z"/>
          <w:rFonts w:ascii="Times New Roman" w:hAnsi="Times New Roman" w:cs="Times New Roman"/>
          <w:sz w:val="24"/>
          <w:szCs w:val="24"/>
        </w:rPr>
      </w:pPr>
      <w:del w:id="1948" w:author="Stephen" w:date="2018-12-21T09:00:00Z">
        <w:r w:rsidDel="003E0FB8">
          <w:rPr>
            <w:rFonts w:ascii="Times New Roman" w:hAnsi="Times New Roman" w:cs="Times New Roman"/>
            <w:sz w:val="24"/>
            <w:szCs w:val="24"/>
          </w:rPr>
          <w:delText>51</w:delText>
        </w:r>
        <w:r w:rsidRPr="00DE75B6" w:rsidDel="003E0FB8">
          <w:rPr>
            <w:rFonts w:ascii="Times New Roman" w:hAnsi="Times New Roman" w:cs="Times New Roman"/>
            <w:sz w:val="24"/>
            <w:szCs w:val="24"/>
          </w:rPr>
          <w:delText xml:space="preserve">. </w:delText>
        </w:r>
      </w:del>
      <w:moveFromRangeStart w:id="1949" w:author="Stephen" w:date="2018-12-21T09:00:00Z" w:name="move533146128"/>
      <w:moveFrom w:id="1950" w:author="Stephen" w:date="2018-12-21T09:00:00Z">
        <w:del w:id="1951" w:author="Stephen" w:date="2018-12-21T09:00:00Z">
          <w:r w:rsidRPr="00DE75B6" w:rsidDel="003E0FB8">
            <w:rPr>
              <w:rFonts w:ascii="Times New Roman" w:hAnsi="Times New Roman" w:cs="Times New Roman"/>
              <w:sz w:val="24"/>
              <w:szCs w:val="24"/>
            </w:rPr>
            <w:delText>Volpato S, Guralnik JM, Fried LP, Remalay AT, Cappola AR, Launer LJ. Serum thyroxine level and cognitive decline in older women. Neurology 2002;58(7): 1055-1061 DOI:10.1212/WNL.58.7.1055</w:delText>
          </w:r>
        </w:del>
      </w:moveFrom>
      <w:moveFromRangeEnd w:id="1949"/>
    </w:p>
    <w:p w:rsidR="00CD17F4" w:rsidRPr="00DE75B6" w:rsidDel="003E0FB8" w:rsidRDefault="00CD17F4" w:rsidP="00CD17F4">
      <w:pPr>
        <w:shd w:val="clear" w:color="auto" w:fill="FFFFFF"/>
        <w:spacing w:line="480" w:lineRule="auto"/>
        <w:jc w:val="both"/>
        <w:rPr>
          <w:del w:id="1952" w:author="Stephen" w:date="2018-12-21T09:00:00Z"/>
          <w:rFonts w:ascii="Times New Roman" w:hAnsi="Times New Roman" w:cs="Times New Roman"/>
          <w:sz w:val="24"/>
          <w:szCs w:val="24"/>
        </w:rPr>
      </w:pPr>
      <w:del w:id="1953" w:author="Stephen" w:date="2018-12-21T09:00:00Z">
        <w:r w:rsidDel="003E0FB8">
          <w:rPr>
            <w:rFonts w:ascii="Times New Roman" w:hAnsi="Times New Roman" w:cs="Times New Roman"/>
            <w:sz w:val="24"/>
            <w:szCs w:val="24"/>
          </w:rPr>
          <w:delText>72</w:delText>
        </w:r>
        <w:r w:rsidRPr="00DE75B6" w:rsidDel="003E0FB8">
          <w:rPr>
            <w:rFonts w:ascii="Times New Roman" w:hAnsi="Times New Roman" w:cs="Times New Roman"/>
            <w:sz w:val="24"/>
            <w:szCs w:val="24"/>
          </w:rPr>
          <w:delText>.</w:delText>
        </w:r>
      </w:del>
      <w:moveFromRangeStart w:id="1954" w:author="Stephen" w:date="2018-12-21T09:00:00Z" w:name="move533146142"/>
      <w:moveFrom w:id="1955" w:author="Stephen" w:date="2018-12-21T09:00:00Z">
        <w:del w:id="1956" w:author="Stephen" w:date="2018-12-21T09:00:00Z">
          <w:r w:rsidRPr="00DE75B6" w:rsidDel="003E0FB8">
            <w:rPr>
              <w:rFonts w:ascii="Times New Roman" w:hAnsi="Times New Roman" w:cs="Times New Roman"/>
              <w:sz w:val="24"/>
              <w:szCs w:val="24"/>
            </w:rPr>
            <w:delText>Choi HY, Choe YM, Byun MS, Sohn BK, Baek H, Yi D, Han JY, Woo JI, Lee DY. Associations between serum thyroid hormone and cerebral amyloidosis in cognitively diverse elderly. Alzheimer’s and Dementia 2015;11(7) S648-649 DOI:10.1016/j.jatz.2015.06.947 (T3 NOT T4/TSH) !!!</w:delText>
          </w:r>
        </w:del>
      </w:moveFrom>
      <w:moveFromRangeEnd w:id="1954"/>
    </w:p>
    <w:p w:rsidR="00CD17F4" w:rsidRPr="00DE75B6" w:rsidDel="003E0FB8" w:rsidRDefault="00CD17F4" w:rsidP="00CD17F4">
      <w:pPr>
        <w:autoSpaceDE w:val="0"/>
        <w:autoSpaceDN w:val="0"/>
        <w:adjustRightInd w:val="0"/>
        <w:spacing w:after="0" w:line="480" w:lineRule="auto"/>
        <w:rPr>
          <w:del w:id="1957" w:author="Stephen" w:date="2018-12-21T09:00:00Z"/>
          <w:rFonts w:ascii="Times New Roman" w:hAnsi="Times New Roman" w:cs="Times New Roman"/>
          <w:sz w:val="24"/>
          <w:szCs w:val="24"/>
        </w:rPr>
      </w:pPr>
    </w:p>
    <w:p w:rsidR="00CD17F4" w:rsidDel="003E0FB8" w:rsidRDefault="00CD17F4" w:rsidP="00CD17F4">
      <w:pPr>
        <w:shd w:val="clear" w:color="auto" w:fill="FFFFFF"/>
        <w:spacing w:line="480" w:lineRule="auto"/>
        <w:jc w:val="both"/>
        <w:rPr>
          <w:del w:id="1958" w:author="Stephen" w:date="2018-12-21T09:00:00Z"/>
          <w:rFonts w:ascii="Times New Roman" w:hAnsi="Times New Roman" w:cs="Times New Roman"/>
          <w:sz w:val="24"/>
          <w:szCs w:val="24"/>
        </w:rPr>
      </w:pPr>
    </w:p>
    <w:p w:rsidR="00CD17F4" w:rsidRPr="00DE75B6" w:rsidDel="003E0FB8" w:rsidRDefault="00CD17F4" w:rsidP="00CD17F4">
      <w:pPr>
        <w:shd w:val="clear" w:color="auto" w:fill="FFFFFF"/>
        <w:spacing w:line="480" w:lineRule="auto"/>
        <w:jc w:val="both"/>
        <w:rPr>
          <w:del w:id="1959" w:author="Stephen" w:date="2018-12-21T09:00:00Z"/>
          <w:rFonts w:ascii="Times New Roman" w:hAnsi="Times New Roman" w:cs="Times New Roman"/>
          <w:sz w:val="24"/>
          <w:szCs w:val="24"/>
        </w:rPr>
      </w:pPr>
      <w:del w:id="1960" w:author="Stephen" w:date="2018-12-21T09:00:00Z">
        <w:r w:rsidDel="003E0FB8">
          <w:rPr>
            <w:rFonts w:ascii="Times New Roman" w:hAnsi="Times New Roman" w:cs="Times New Roman"/>
            <w:sz w:val="24"/>
            <w:szCs w:val="24"/>
          </w:rPr>
          <w:delText>34</w:delText>
        </w:r>
        <w:r w:rsidRPr="00DE75B6" w:rsidDel="003E0FB8">
          <w:rPr>
            <w:rFonts w:ascii="Times New Roman" w:hAnsi="Times New Roman" w:cs="Times New Roman"/>
            <w:sz w:val="24"/>
            <w:szCs w:val="24"/>
          </w:rPr>
          <w:delText>.</w:delText>
        </w:r>
      </w:del>
      <w:moveFromRangeStart w:id="1961" w:author="Stephen" w:date="2018-12-21T09:00:00Z" w:name="move533146158"/>
      <w:moveFrom w:id="1962" w:author="Stephen" w:date="2018-12-21T09:00:00Z">
        <w:del w:id="1963" w:author="Stephen" w:date="2018-12-21T09:00:00Z">
          <w:r w:rsidRPr="00DE75B6" w:rsidDel="003E0FB8">
            <w:rPr>
              <w:rFonts w:ascii="Times New Roman" w:hAnsi="Times New Roman" w:cs="Times New Roman"/>
              <w:sz w:val="24"/>
              <w:szCs w:val="24"/>
            </w:rPr>
            <w:delText>de Jong FD, Heijer T, Visser TJ, de Rijke YB, Drexhage HA, Hoffman A, Breteler MMB. Thyroid hormones, dementia, and atrophy of the medial temporal lobe. J ClinEndocrinolMetab 2006;91(7):2569-2573 DOI:10.1210/jc.2006-0449</w:delText>
          </w:r>
        </w:del>
      </w:moveFrom>
      <w:moveFromRangeEnd w:id="1961"/>
    </w:p>
    <w:p w:rsidR="00CD17F4" w:rsidRPr="00DE75B6" w:rsidDel="00885377" w:rsidRDefault="00CD17F4" w:rsidP="00CD17F4">
      <w:pPr>
        <w:shd w:val="clear" w:color="auto" w:fill="FFFFFF"/>
        <w:spacing w:line="480" w:lineRule="auto"/>
        <w:jc w:val="both"/>
        <w:rPr>
          <w:del w:id="1964" w:author="Stephen" w:date="2018-12-21T09:03:00Z"/>
          <w:rFonts w:ascii="Times New Roman" w:hAnsi="Times New Roman" w:cs="Times New Roman"/>
          <w:sz w:val="24"/>
          <w:szCs w:val="24"/>
        </w:rPr>
      </w:pPr>
      <w:del w:id="1965" w:author="Stephen" w:date="2018-12-21T09:00:00Z">
        <w:r w:rsidRPr="00DE75B6" w:rsidDel="003E0FB8">
          <w:rPr>
            <w:rFonts w:ascii="Times New Roman" w:hAnsi="Times New Roman" w:cs="Times New Roman"/>
            <w:sz w:val="24"/>
            <w:szCs w:val="24"/>
          </w:rPr>
          <w:delText>3</w:delText>
        </w:r>
        <w:r w:rsidDel="003E0FB8">
          <w:rPr>
            <w:rFonts w:ascii="Times New Roman" w:hAnsi="Times New Roman" w:cs="Times New Roman"/>
            <w:sz w:val="24"/>
            <w:szCs w:val="24"/>
          </w:rPr>
          <w:delText>8</w:delText>
        </w:r>
        <w:r w:rsidRPr="00DE75B6" w:rsidDel="003E0FB8">
          <w:rPr>
            <w:rFonts w:ascii="Times New Roman" w:hAnsi="Times New Roman" w:cs="Times New Roman"/>
            <w:sz w:val="24"/>
            <w:szCs w:val="24"/>
          </w:rPr>
          <w:delText>.</w:delText>
        </w:r>
      </w:del>
      <w:moveFromRangeStart w:id="1966" w:author="Stephen" w:date="2018-12-21T09:00:00Z" w:name="move533146172"/>
      <w:moveFrom w:id="1967" w:author="Stephen" w:date="2018-12-21T09:00:00Z">
        <w:del w:id="1968" w:author="Stephen" w:date="2018-12-21T09:03:00Z">
          <w:r w:rsidRPr="00DE75B6" w:rsidDel="00885377">
            <w:rPr>
              <w:rFonts w:ascii="Times New Roman" w:hAnsi="Times New Roman" w:cs="Times New Roman"/>
              <w:sz w:val="24"/>
              <w:szCs w:val="24"/>
            </w:rPr>
            <w:delText>Bano A, Chaker L, Schoufour J, Ikram MA, Kavousi M, Franco OH, Peeters RP, Mattace-Raso FUS. High circulating free thyroxine levels may increase the risk of frailty: The Rotterdam Study. J ClinEndocrinol Metab.2018;103(1):328-335 DOI: 10.1210/jc.2017-01854</w:delText>
          </w:r>
        </w:del>
      </w:moveFrom>
      <w:moveFromRangeEnd w:id="1966"/>
    </w:p>
    <w:p w:rsidR="006F7CEF" w:rsidDel="00885377" w:rsidRDefault="00CD17F4" w:rsidP="00CD17F4">
      <w:pPr>
        <w:shd w:val="clear" w:color="auto" w:fill="FFFFFF"/>
        <w:spacing w:line="480" w:lineRule="auto"/>
        <w:jc w:val="both"/>
        <w:rPr>
          <w:ins w:id="1969" w:author="Fitzgerald,Stephen" w:date="2018-12-20T15:03:00Z"/>
          <w:del w:id="1970" w:author="Stephen" w:date="2018-12-21T09:03:00Z"/>
          <w:rFonts w:ascii="Times New Roman" w:hAnsi="Times New Roman" w:cs="Times New Roman"/>
          <w:sz w:val="24"/>
          <w:szCs w:val="24"/>
        </w:rPr>
      </w:pPr>
      <w:del w:id="1971"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9</w:delText>
        </w:r>
        <w:r w:rsidRPr="00DE75B6" w:rsidDel="00885377">
          <w:rPr>
            <w:rFonts w:ascii="Times New Roman" w:hAnsi="Times New Roman" w:cs="Times New Roman"/>
            <w:sz w:val="24"/>
            <w:szCs w:val="24"/>
          </w:rPr>
          <w:delText>.</w:delText>
        </w:r>
      </w:del>
      <w:moveFromRangeStart w:id="1972" w:author="Stephen" w:date="2018-12-21T09:01:00Z" w:name="move533146198"/>
      <w:moveFrom w:id="1973" w:author="Stephen" w:date="2018-12-21T09:01:00Z">
        <w:del w:id="1974" w:author="Stephen" w:date="2018-12-21T09:03:00Z">
          <w:r w:rsidRPr="00DE75B6" w:rsidDel="00885377">
            <w:rPr>
              <w:rFonts w:ascii="Times New Roman" w:hAnsi="Times New Roman" w:cs="Times New Roman"/>
              <w:sz w:val="24"/>
              <w:szCs w:val="24"/>
            </w:rPr>
            <w:delText>Yeap BB, Alfonso H, Chubb SAP, Walsh JP, Hankey GJ, Almeida OP, Flicker L. Higher free thyroxine levels are associated with frailty in older men: the Health In Men Study. ClinEndocrinol 2012; 76:741-748 DOI: 10.1111/j.1365-2265.2011.04290.x</w:delText>
          </w:r>
        </w:del>
      </w:moveFrom>
      <w:moveFromRangeEnd w:id="1972"/>
    </w:p>
    <w:p w:rsidR="00297DE3" w:rsidRPr="00DE75B6" w:rsidDel="003E0FB8" w:rsidRDefault="006F7CEF" w:rsidP="00CD17F4">
      <w:pPr>
        <w:shd w:val="clear" w:color="auto" w:fill="FFFFFF"/>
        <w:spacing w:line="480" w:lineRule="auto"/>
        <w:jc w:val="both"/>
        <w:rPr>
          <w:del w:id="1975" w:author="Stephen" w:date="2018-12-21T09:01:00Z"/>
          <w:rFonts w:ascii="Times New Roman" w:hAnsi="Times New Roman" w:cs="Times New Roman"/>
          <w:sz w:val="24"/>
          <w:szCs w:val="24"/>
        </w:rPr>
      </w:pPr>
      <w:moveToRangeStart w:id="1976" w:author="Fitzgerald,Stephen" w:date="2018-12-20T15:03:00Z" w:name="move533081473"/>
      <w:moveTo w:id="1977" w:author="Fitzgerald,Stephen" w:date="2018-12-20T15:03:00Z">
        <w:del w:id="1978"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w:delText>
          </w:r>
        </w:del>
        <w:del w:id="1979" w:author="Stephen" w:date="2018-12-21T09:01:00Z">
          <w:r w:rsidRPr="00DE75B6" w:rsidDel="003E0FB8">
            <w:rPr>
              <w:rFonts w:ascii="Times New Roman" w:hAnsi="Times New Roman" w:cs="Times New Roman"/>
              <w:sz w:val="24"/>
              <w:szCs w:val="24"/>
            </w:rPr>
            <w:delText>van den Beld AW, Visser TJ, Feelders RA, Grobbee DE, Lamberts SWJ. Thyroid hormone concentrations, disease, physical function, and mortality in elderly men.</w:delText>
          </w:r>
          <w:r w:rsidR="00175687" w:rsidRPr="00175687" w:rsidDel="003E0FB8">
            <w:fldChar w:fldCharType="begin"/>
          </w:r>
          <w:r w:rsidDel="003E0FB8">
            <w:delInstrText xml:space="preserve"> HYPERLINK "https://www.ncbi.nlm.nih.gov/pubmed/16174720" \o "The Journal of clinical endocrinology and metabolism." </w:delInstrText>
          </w:r>
          <w:r w:rsidR="00175687" w:rsidRPr="00175687" w:rsidDel="003E0FB8">
            <w:fldChar w:fldCharType="separate"/>
          </w:r>
          <w:r w:rsidRPr="00DE75B6" w:rsidDel="003E0FB8">
            <w:rPr>
              <w:rFonts w:ascii="Times New Roman" w:hAnsi="Times New Roman" w:cs="Times New Roman"/>
              <w:sz w:val="24"/>
              <w:szCs w:val="24"/>
            </w:rPr>
            <w:delText>J ClinEndocrinolMetab.</w:delText>
          </w:r>
          <w:r w:rsidR="00175687" w:rsidDel="003E0FB8">
            <w:rPr>
              <w:rFonts w:ascii="Times New Roman" w:hAnsi="Times New Roman" w:cs="Times New Roman"/>
              <w:sz w:val="24"/>
              <w:szCs w:val="24"/>
            </w:rPr>
            <w:fldChar w:fldCharType="end"/>
          </w:r>
          <w:r w:rsidRPr="00DE75B6" w:rsidDel="003E0FB8">
            <w:rPr>
              <w:rFonts w:ascii="Times New Roman" w:hAnsi="Times New Roman" w:cs="Times New Roman"/>
              <w:sz w:val="24"/>
              <w:szCs w:val="24"/>
            </w:rPr>
            <w:delText xml:space="preserve"> 2005;90(12):6403-9 DOI:</w:delText>
          </w:r>
          <w:r w:rsidR="00175687" w:rsidRPr="00175687" w:rsidDel="003E0FB8">
            <w:fldChar w:fldCharType="begin"/>
          </w:r>
          <w:r w:rsidDel="003E0FB8">
            <w:delInstrText xml:space="preserve"> HYPERLINK "https://doi.org/10.1210/jc.2005-0872" \t "_blank" </w:delInstrText>
          </w:r>
          <w:r w:rsidR="00175687" w:rsidRPr="00175687" w:rsidDel="003E0FB8">
            <w:fldChar w:fldCharType="separate"/>
          </w:r>
          <w:r w:rsidRPr="00DE75B6" w:rsidDel="003E0FB8">
            <w:rPr>
              <w:rFonts w:ascii="Times New Roman" w:hAnsi="Times New Roman" w:cs="Times New Roman"/>
              <w:sz w:val="24"/>
              <w:szCs w:val="24"/>
            </w:rPr>
            <w:delText>10.1210/jc.2005-0872</w:delText>
          </w:r>
          <w:r w:rsidR="00175687" w:rsidDel="003E0FB8">
            <w:rPr>
              <w:rFonts w:ascii="Times New Roman" w:hAnsi="Times New Roman" w:cs="Times New Roman"/>
              <w:sz w:val="24"/>
              <w:szCs w:val="24"/>
            </w:rPr>
            <w:fldChar w:fldCharType="end"/>
          </w:r>
        </w:del>
      </w:moveTo>
      <w:moveToRangeEnd w:id="1976"/>
    </w:p>
    <w:p w:rsidR="006F7CEF" w:rsidRPr="00DE75B6" w:rsidDel="00885377" w:rsidRDefault="006F7CEF" w:rsidP="006F7CEF">
      <w:pPr>
        <w:shd w:val="clear" w:color="auto" w:fill="FFFFFF"/>
        <w:spacing w:line="480" w:lineRule="auto"/>
        <w:jc w:val="both"/>
        <w:rPr>
          <w:del w:id="1980" w:author="Stephen" w:date="2018-12-21T09:03:00Z"/>
          <w:rFonts w:ascii="Times New Roman" w:hAnsi="Times New Roman" w:cs="Times New Roman"/>
          <w:sz w:val="24"/>
          <w:szCs w:val="24"/>
        </w:rPr>
      </w:pPr>
      <w:moveToRangeStart w:id="1981" w:author="Fitzgerald,Stephen" w:date="2018-12-20T15:04:00Z" w:name="move533081604"/>
      <w:moveTo w:id="1982" w:author="Fitzgerald,Stephen" w:date="2018-12-20T15:04:00Z">
        <w:del w:id="1983"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5</w:delText>
          </w:r>
        </w:del>
        <w:del w:id="1984" w:author="Stephen" w:date="2018-12-21T09:01:00Z">
          <w:r w:rsidRPr="00DE75B6" w:rsidDel="00885377">
            <w:rPr>
              <w:rFonts w:ascii="Times New Roman" w:hAnsi="Times New Roman" w:cs="Times New Roman"/>
              <w:sz w:val="24"/>
              <w:szCs w:val="24"/>
            </w:rPr>
            <w:delText>.Yeap BB, Alfonso H, Hankey GJ, Flicker L, Golledge J, Norman PE, Chubb SAP. Higher free thyroxine levels are associated with all-cause mortality in euthyroid older men: the health In Men Study. Eur J Endocrinol 2013;169:401-408 DOI: 10.1530/EJE-13-0306</w:delText>
          </w:r>
        </w:del>
      </w:moveTo>
    </w:p>
    <w:p w:rsidR="006F7CEF" w:rsidRPr="00DE75B6" w:rsidDel="00885377" w:rsidRDefault="006F7CEF" w:rsidP="006F7CEF">
      <w:pPr>
        <w:shd w:val="clear" w:color="auto" w:fill="FFFFFF"/>
        <w:spacing w:line="480" w:lineRule="auto"/>
        <w:jc w:val="both"/>
        <w:rPr>
          <w:del w:id="1985" w:author="Stephen" w:date="2018-12-21T09:03:00Z"/>
          <w:rFonts w:ascii="Times New Roman" w:hAnsi="Times New Roman" w:cs="Times New Roman"/>
          <w:sz w:val="24"/>
          <w:szCs w:val="24"/>
        </w:rPr>
      </w:pPr>
      <w:moveTo w:id="1986" w:author="Fitzgerald,Stephen" w:date="2018-12-20T15:04:00Z">
        <w:del w:id="1987" w:author="Stephen" w:date="2018-12-21T09:03:00Z">
          <w:r w:rsidRPr="00DE75B6" w:rsidDel="00885377">
            <w:rPr>
              <w:rFonts w:ascii="Times New Roman" w:hAnsi="Times New Roman" w:cs="Times New Roman"/>
              <w:sz w:val="24"/>
              <w:szCs w:val="24"/>
            </w:rPr>
            <w:delText>3</w:delText>
          </w:r>
          <w:r w:rsidDel="00885377">
            <w:rPr>
              <w:rFonts w:ascii="Times New Roman" w:hAnsi="Times New Roman" w:cs="Times New Roman"/>
              <w:sz w:val="24"/>
              <w:szCs w:val="24"/>
            </w:rPr>
            <w:delText>6</w:delText>
          </w:r>
          <w:r w:rsidRPr="00DE75B6" w:rsidDel="00885377">
            <w:rPr>
              <w:rFonts w:ascii="Times New Roman" w:hAnsi="Times New Roman" w:cs="Times New Roman"/>
              <w:sz w:val="24"/>
              <w:szCs w:val="24"/>
            </w:rPr>
            <w:delText>.</w:delText>
          </w:r>
        </w:del>
        <w:del w:id="1988" w:author="Stephen" w:date="2018-12-21T09:02:00Z">
          <w:r w:rsidRPr="00DE75B6" w:rsidDel="00885377">
            <w:rPr>
              <w:rFonts w:ascii="Times New Roman" w:hAnsi="Times New Roman" w:cs="Times New Roman"/>
              <w:sz w:val="24"/>
              <w:szCs w:val="24"/>
            </w:rPr>
            <w:delText>Van de Ven AC, Netea-Maier RT, de Vegt F, Ross HA, sweep HA, Sween FC, Kiemeney LA, Smit JW, Hermus AR, den Heijer M. Associations between thyroid function and mortality: the influence of age. Eur J Endocrinol. 2014;171(2):183-91 DOI: 10.1530/EJE-13-1070 (mortality- also relation c FT4 not TSH – change in set point)</w:delText>
          </w:r>
        </w:del>
      </w:moveTo>
    </w:p>
    <w:moveToRangeEnd w:id="1981"/>
    <w:p w:rsidR="00CD17F4" w:rsidRPr="00DE75B6" w:rsidDel="00885377" w:rsidRDefault="00CD17F4" w:rsidP="00CD17F4">
      <w:pPr>
        <w:autoSpaceDE w:val="0"/>
        <w:autoSpaceDN w:val="0"/>
        <w:adjustRightInd w:val="0"/>
        <w:spacing w:after="0" w:line="480" w:lineRule="auto"/>
        <w:rPr>
          <w:del w:id="1989" w:author="Stephen" w:date="2018-12-21T09:03:00Z"/>
          <w:rFonts w:ascii="Times New Roman" w:hAnsi="Times New Roman" w:cs="Times New Roman"/>
          <w:sz w:val="24"/>
          <w:szCs w:val="24"/>
        </w:rPr>
      </w:pPr>
      <w:del w:id="1990" w:author="Stephen" w:date="2018-12-21T09:03:00Z">
        <w:r w:rsidDel="00885377">
          <w:rPr>
            <w:rFonts w:ascii="Times New Roman" w:hAnsi="Times New Roman" w:cs="Times New Roman"/>
            <w:sz w:val="24"/>
            <w:szCs w:val="24"/>
          </w:rPr>
          <w:delText>40</w:delText>
        </w:r>
        <w:r w:rsidRPr="00DE75B6" w:rsidDel="00885377">
          <w:rPr>
            <w:rFonts w:ascii="Times New Roman" w:hAnsi="Times New Roman" w:cs="Times New Roman"/>
            <w:sz w:val="24"/>
            <w:szCs w:val="24"/>
          </w:rPr>
          <w:delText>.</w:delText>
        </w:r>
      </w:del>
      <w:moveFromRangeStart w:id="1991" w:author="Stephen" w:date="2018-12-21T09:02:00Z" w:name="move533146279"/>
      <w:moveFrom w:id="1992" w:author="Stephen" w:date="2018-12-21T09:02:00Z">
        <w:del w:id="1993" w:author="Stephen" w:date="2018-12-21T09:03:00Z">
          <w:r w:rsidRPr="00DE75B6" w:rsidDel="00885377">
            <w:rPr>
              <w:rFonts w:ascii="Times New Roman" w:hAnsi="Times New Roman" w:cs="Times New Roman"/>
              <w:sz w:val="24"/>
              <w:szCs w:val="24"/>
            </w:rPr>
            <w:delText>Inoue K, Tsujimoto T, Saito J, Sugiyama T. Association between serum thyrotropin levels and mortality among euthyroid adults in the United States. Thyroid 2016;26(10):1457-1465 DOI:10.1089/thy.2016.0156 (mortality correlates with high FT4 and high TSH)</w:delText>
          </w:r>
        </w:del>
      </w:moveFrom>
      <w:moveFromRangeEnd w:id="1991"/>
    </w:p>
    <w:p w:rsidR="00DE75B6" w:rsidRPr="00DE75B6" w:rsidDel="00885377" w:rsidRDefault="00CD17F4" w:rsidP="00DE75B6">
      <w:pPr>
        <w:autoSpaceDE w:val="0"/>
        <w:autoSpaceDN w:val="0"/>
        <w:adjustRightInd w:val="0"/>
        <w:spacing w:after="0" w:line="480" w:lineRule="auto"/>
        <w:rPr>
          <w:del w:id="1994" w:author="Stephen" w:date="2018-12-21T09:03:00Z"/>
          <w:rFonts w:ascii="Times New Roman" w:hAnsi="Times New Roman" w:cs="Times New Roman"/>
          <w:sz w:val="24"/>
          <w:szCs w:val="24"/>
        </w:rPr>
      </w:pPr>
      <w:del w:id="1995" w:author="Stephen" w:date="2018-12-21T09:03:00Z">
        <w:r w:rsidDel="00885377">
          <w:rPr>
            <w:rFonts w:ascii="Times New Roman" w:hAnsi="Times New Roman" w:cs="Times New Roman"/>
            <w:sz w:val="24"/>
            <w:szCs w:val="24"/>
          </w:rPr>
          <w:delText>4</w:delText>
        </w:r>
        <w:r w:rsidRPr="00DE75B6" w:rsidDel="00885377">
          <w:rPr>
            <w:rFonts w:ascii="Times New Roman" w:hAnsi="Times New Roman" w:cs="Times New Roman"/>
            <w:sz w:val="24"/>
            <w:szCs w:val="24"/>
          </w:rPr>
          <w:delText>.</w:delText>
        </w:r>
      </w:del>
      <w:moveFromRangeStart w:id="1996" w:author="Stephen" w:date="2018-12-21T09:02:00Z" w:name="move533146292"/>
      <w:moveFrom w:id="1997" w:author="Stephen" w:date="2018-12-21T09:02:00Z">
        <w:del w:id="1998" w:author="Stephen" w:date="2018-12-21T09:03:00Z">
          <w:r w:rsidRPr="00DE75B6" w:rsidDel="00885377">
            <w:rPr>
              <w:rFonts w:ascii="Times New Roman" w:hAnsi="Times New Roman" w:cs="Times New Roman"/>
              <w:sz w:val="24"/>
              <w:szCs w:val="24"/>
            </w:rPr>
            <w:delText>Selmer C, Olesen JB, Hansen ML, von Kappelgaard LM, Madsen JC, Hansen PR, Pedersen OD, Faber J, Torp-Pederson C, Gislason GH. Subclinical and overt thyroid dysfunction and the risk of all-cause mortality and cardiovascular events: a large population study. J ClinEndocrinolMetab 2014;99(7):2372-2382 DOI: 10.1210/jc.2013-4184</w:delText>
          </w:r>
        </w:del>
      </w:moveFrom>
      <w:moveFromRangeEnd w:id="1996"/>
    </w:p>
    <w:p w:rsidR="00DE75B6" w:rsidRPr="00DE75B6" w:rsidDel="00885377" w:rsidRDefault="00EA76AF" w:rsidP="00DE75B6">
      <w:pPr>
        <w:autoSpaceDE w:val="0"/>
        <w:autoSpaceDN w:val="0"/>
        <w:adjustRightInd w:val="0"/>
        <w:spacing w:after="0" w:line="480" w:lineRule="auto"/>
        <w:rPr>
          <w:del w:id="1999" w:author="Stephen" w:date="2018-12-21T09:03:00Z"/>
          <w:rFonts w:ascii="Times New Roman" w:hAnsi="Times New Roman" w:cs="Times New Roman"/>
          <w:sz w:val="24"/>
          <w:szCs w:val="24"/>
        </w:rPr>
      </w:pPr>
      <w:del w:id="2000" w:author="Stephen" w:date="2018-12-21T09:03:00Z">
        <w:r w:rsidDel="00885377">
          <w:rPr>
            <w:rFonts w:ascii="Times New Roman" w:hAnsi="Times New Roman" w:cs="Times New Roman"/>
            <w:sz w:val="24"/>
            <w:szCs w:val="24"/>
          </w:rPr>
          <w:delText>65</w:delText>
        </w:r>
        <w:r w:rsidR="00DE75B6" w:rsidRPr="00DE75B6" w:rsidDel="00885377">
          <w:rPr>
            <w:rFonts w:ascii="Times New Roman" w:hAnsi="Times New Roman" w:cs="Times New Roman"/>
            <w:sz w:val="24"/>
            <w:szCs w:val="24"/>
          </w:rPr>
          <w:delText>.</w:delText>
        </w:r>
      </w:del>
      <w:moveFromRangeStart w:id="2001" w:author="Stephen" w:date="2018-12-24T18:33:00Z" w:name="move533146305"/>
      <w:moveFrom w:id="2002" w:author="Stephen" w:date="2018-12-24T18:33:00Z">
        <w:r w:rsidR="00DE75B6" w:rsidRPr="00DE75B6" w:rsidDel="00885377">
          <w:rPr>
            <w:rFonts w:ascii="Times New Roman" w:hAnsi="Times New Roman" w:cs="Times New Roman"/>
            <w:sz w:val="24"/>
            <w:szCs w:val="24"/>
          </w:rPr>
          <w:t>Rodondi N, Bauer DC, Cappola AR, Cornuz J, Robbins J, Fried LP, Ladenson PW, Vittinghoff E, Gottdiener JS, Newman AB. Subclinical thyroid dysfunction, cardiac function and the risk of heart failure: The Cardiovascular Health Study. J Am CollCardiol 2008;52(14):1152-1159 DOI: 10.1016/jack.2008.07.009</w:t>
        </w:r>
      </w:moveFrom>
      <w:moveFromRangeEnd w:id="2001"/>
    </w:p>
    <w:p w:rsidR="006F7CEF" w:rsidDel="00885377" w:rsidRDefault="00DE75B6" w:rsidP="005A41D3">
      <w:pPr>
        <w:spacing w:line="480" w:lineRule="auto"/>
        <w:rPr>
          <w:del w:id="2003" w:author="Stephen" w:date="2018-12-21T09:08:00Z"/>
          <w:rFonts w:ascii="Times New Roman" w:hAnsi="Times New Roman" w:cs="Times New Roman"/>
          <w:sz w:val="24"/>
          <w:szCs w:val="24"/>
        </w:rPr>
      </w:pPr>
      <w:del w:id="2004" w:author="Stephen" w:date="2018-12-21T09:03: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66</w:delText>
        </w:r>
      </w:del>
      <w:moveFromRangeStart w:id="2005" w:author="Stephen" w:date="2018-12-21T09:03:00Z" w:name="move533146322"/>
      <w:moveFrom w:id="2006" w:author="Stephen" w:date="2018-12-21T09:03:00Z">
        <w:del w:id="2007" w:author="Stephen" w:date="2018-12-21T09:08:00Z">
          <w:r w:rsidRPr="00DE75B6" w:rsidDel="00885377">
            <w:rPr>
              <w:rFonts w:ascii="Times New Roman" w:hAnsi="Times New Roman" w:cs="Times New Roman"/>
              <w:sz w:val="24"/>
              <w:szCs w:val="24"/>
            </w:rPr>
            <w:delText>Moon S, Kim MJ, Yu JM, Yoo HJ, Park YJ. Subclinical hypothyroidism and the risk of cardiovascular disease and all-cause mortality: a meta-analysis of prospective cohort studies. Thyroid 2018; ahead of print, 28(9) DOI:10.1089/thy.2017.0414</w:delText>
          </w:r>
        </w:del>
      </w:moveFrom>
      <w:moveFromRangeEnd w:id="2005"/>
    </w:p>
    <w:p w:rsidR="005A41D3" w:rsidDel="00885377" w:rsidRDefault="006F7CEF" w:rsidP="005A41D3">
      <w:pPr>
        <w:spacing w:line="480" w:lineRule="auto"/>
        <w:rPr>
          <w:del w:id="2008" w:author="Stephen" w:date="2018-12-21T09:08:00Z"/>
          <w:rFonts w:ascii="Times New Roman" w:hAnsi="Times New Roman" w:cs="Times New Roman"/>
          <w:sz w:val="24"/>
          <w:szCs w:val="24"/>
        </w:rPr>
      </w:pPr>
      <w:moveFromRangeStart w:id="2009" w:author="Stephen" w:date="2018-12-21T09:03:00Z" w:name="move533146344"/>
      <w:moveFrom w:id="2010" w:author="Stephen" w:date="2018-12-21T09:03:00Z">
        <w:del w:id="2011" w:author="Stephen" w:date="2018-12-21T09:08:00Z">
          <w:r w:rsidRPr="00DE75B6" w:rsidDel="00885377">
            <w:rPr>
              <w:rFonts w:ascii="Times New Roman" w:hAnsi="Times New Roman" w:cs="Times New Roman"/>
              <w:sz w:val="24"/>
              <w:szCs w:val="24"/>
            </w:rPr>
            <w:delText>Razvi S, Weaver JU, Vanderpump MP, Pearce SH. The incidence of ischemic heart disease and mortality in people with subclinical hypothyroidism: reanalysis of the Whickham Survey cohort. J ClinEndocrinolMetab. 2010;95(4):1734-40 DOI: 19.1210/jc.2009-1749</w:delText>
          </w:r>
        </w:del>
      </w:moveFrom>
    </w:p>
    <w:p w:rsidR="005A41D3" w:rsidRPr="00DE75B6" w:rsidDel="00885377" w:rsidRDefault="005A41D3" w:rsidP="005A41D3">
      <w:pPr>
        <w:spacing w:line="480" w:lineRule="auto"/>
        <w:rPr>
          <w:del w:id="2012" w:author="Stephen" w:date="2018-12-21T09:08:00Z"/>
          <w:rFonts w:ascii="Times New Roman" w:hAnsi="Times New Roman" w:cs="Times New Roman"/>
          <w:sz w:val="24"/>
          <w:szCs w:val="24"/>
        </w:rPr>
      </w:pPr>
      <w:moveFromRangeStart w:id="2013" w:author="Stephen" w:date="2018-12-21T09:03:00Z" w:name="move533146358"/>
      <w:moveFromRangeEnd w:id="2009"/>
      <w:moveFrom w:id="2014" w:author="Stephen" w:date="2018-12-21T09:03:00Z">
        <w:del w:id="2015" w:author="Stephen" w:date="2018-12-21T09:08:00Z">
          <w:r w:rsidRPr="00DE75B6" w:rsidDel="00885377">
            <w:rPr>
              <w:rFonts w:ascii="Times New Roman" w:hAnsi="Times New Roman" w:cs="Times New Roman"/>
              <w:sz w:val="24"/>
              <w:szCs w:val="24"/>
            </w:rPr>
            <w:delText>Chaker L, van den Berg ME, Niemeijer MN, Franco OH, Deghan A, Hofman A, Rijnbeek PR, Deckers JW, Eijgelsheim M, Stricker, BHC, Peeters RP. Thyroid function and sudden cardiac death: A prospective study. Circulation 2016;134(10):713-722 DOI:10.1161/CIRCULATIONAHA.115.020789 (set point)</w:delText>
          </w:r>
        </w:del>
      </w:moveFrom>
    </w:p>
    <w:moveFromRangeEnd w:id="2013"/>
    <w:p w:rsidR="00DE75B6" w:rsidRPr="00DE75B6" w:rsidDel="00885377" w:rsidRDefault="00DE75B6" w:rsidP="00DE75B6">
      <w:pPr>
        <w:shd w:val="clear" w:color="auto" w:fill="FFFFFF"/>
        <w:spacing w:line="480" w:lineRule="auto"/>
        <w:rPr>
          <w:del w:id="2016" w:author="Stephen" w:date="2018-12-21T09:08:00Z"/>
          <w:rFonts w:ascii="Times New Roman" w:hAnsi="Times New Roman" w:cs="Times New Roman"/>
          <w:sz w:val="24"/>
          <w:szCs w:val="24"/>
        </w:rPr>
      </w:pPr>
    </w:p>
    <w:p w:rsidR="00DE75B6" w:rsidRPr="00DE75B6" w:rsidDel="00885377" w:rsidRDefault="00DE75B6" w:rsidP="00DE75B6">
      <w:pPr>
        <w:autoSpaceDE w:val="0"/>
        <w:autoSpaceDN w:val="0"/>
        <w:adjustRightInd w:val="0"/>
        <w:spacing w:after="0" w:line="480" w:lineRule="auto"/>
        <w:rPr>
          <w:del w:id="2017" w:author="Stephen" w:date="2018-12-21T09:04:00Z"/>
          <w:rFonts w:ascii="Times New Roman" w:hAnsi="Times New Roman" w:cs="Times New Roman"/>
          <w:sz w:val="24"/>
          <w:szCs w:val="24"/>
        </w:rPr>
      </w:pPr>
      <w:del w:id="2018"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7</w:delText>
        </w:r>
        <w:r w:rsidRPr="00DE75B6" w:rsidDel="00885377">
          <w:rPr>
            <w:rFonts w:ascii="Times New Roman" w:hAnsi="Times New Roman" w:cs="Times New Roman"/>
            <w:sz w:val="24"/>
            <w:szCs w:val="24"/>
          </w:rPr>
          <w:delText>.</w:delText>
        </w:r>
      </w:del>
      <w:moveFromRangeStart w:id="2019" w:author="Stephen" w:date="2018-12-21T09:04:00Z" w:name="move533146370"/>
      <w:moveFrom w:id="2020" w:author="Stephen" w:date="2018-12-21T09:04:00Z">
        <w:del w:id="2021" w:author="Stephen" w:date="2018-12-21T09:04:00Z">
          <w:r w:rsidRPr="00DE75B6" w:rsidDel="00885377">
            <w:rPr>
              <w:rFonts w:ascii="Times New Roman" w:hAnsi="Times New Roman" w:cs="Times New Roman"/>
              <w:sz w:val="24"/>
              <w:szCs w:val="24"/>
            </w:rPr>
            <w:delText>Asvold BO, BjØro T, Nilsen TI, Gunnell D, Vatten LJ. Thyrotropin levels and risk of fatal coronary heart disase: the HUNT study Arch Int med 2008;168(8):855-860 DOI:10.1001/archinte.168.8.855 (women not men- inconsistent ie- )</w:delText>
          </w:r>
        </w:del>
      </w:moveFrom>
      <w:moveFromRangeEnd w:id="2019"/>
    </w:p>
    <w:p w:rsidR="00DE75B6" w:rsidRPr="00DE75B6" w:rsidDel="00885377" w:rsidRDefault="00DE75B6" w:rsidP="00DE75B6">
      <w:pPr>
        <w:spacing w:line="480" w:lineRule="auto"/>
        <w:rPr>
          <w:del w:id="2022" w:author="Stephen" w:date="2018-12-21T09:04:00Z"/>
          <w:rFonts w:ascii="Times New Roman" w:hAnsi="Times New Roman" w:cs="Times New Roman"/>
          <w:sz w:val="24"/>
          <w:szCs w:val="24"/>
        </w:rPr>
      </w:pPr>
      <w:del w:id="2023"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8</w:delText>
        </w:r>
        <w:r w:rsidRPr="00DE75B6" w:rsidDel="00885377">
          <w:rPr>
            <w:rFonts w:ascii="Times New Roman" w:hAnsi="Times New Roman" w:cs="Times New Roman"/>
            <w:sz w:val="24"/>
            <w:szCs w:val="24"/>
          </w:rPr>
          <w:delText>.</w:delText>
        </w:r>
      </w:del>
      <w:moveFromRangeStart w:id="2024" w:author="Stephen" w:date="2018-12-24T18:34:00Z" w:name="move533146384"/>
      <w:moveFrom w:id="2025" w:author="Stephen" w:date="2018-12-24T18:34:00Z">
        <w:r w:rsidRPr="00DE75B6" w:rsidDel="00885377">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moveFrom>
      <w:moveFromRangeEnd w:id="2024"/>
    </w:p>
    <w:p w:rsidR="00DE75B6" w:rsidRPr="00DE75B6" w:rsidDel="00885377" w:rsidRDefault="00DE75B6" w:rsidP="00DE75B6">
      <w:pPr>
        <w:spacing w:line="480" w:lineRule="auto"/>
        <w:rPr>
          <w:del w:id="2026" w:author="Stephen" w:date="2018-12-21T09:04:00Z"/>
          <w:rFonts w:ascii="Times New Roman" w:hAnsi="Times New Roman" w:cs="Times New Roman"/>
          <w:sz w:val="24"/>
          <w:szCs w:val="24"/>
        </w:rPr>
      </w:pPr>
      <w:del w:id="2027" w:author="Stephen" w:date="2018-12-21T09:04:00Z">
        <w:r w:rsidRPr="00DE75B6" w:rsidDel="00885377">
          <w:rPr>
            <w:rFonts w:ascii="Times New Roman" w:hAnsi="Times New Roman" w:cs="Times New Roman"/>
            <w:sz w:val="24"/>
            <w:szCs w:val="24"/>
          </w:rPr>
          <w:delText>6</w:delText>
        </w:r>
        <w:r w:rsidR="00EA76AF" w:rsidDel="00885377">
          <w:rPr>
            <w:rFonts w:ascii="Times New Roman" w:hAnsi="Times New Roman" w:cs="Times New Roman"/>
            <w:sz w:val="24"/>
            <w:szCs w:val="24"/>
          </w:rPr>
          <w:delText>9</w:delText>
        </w:r>
        <w:r w:rsidRPr="00DE75B6" w:rsidDel="00885377">
          <w:rPr>
            <w:rFonts w:ascii="Times New Roman" w:hAnsi="Times New Roman" w:cs="Times New Roman"/>
            <w:sz w:val="24"/>
            <w:szCs w:val="24"/>
          </w:rPr>
          <w:delText>.</w:delText>
        </w:r>
      </w:del>
    </w:p>
    <w:p w:rsidR="00DE75B6" w:rsidRPr="00DE75B6" w:rsidDel="00885377" w:rsidRDefault="00EA76AF" w:rsidP="00DE75B6">
      <w:pPr>
        <w:autoSpaceDE w:val="0"/>
        <w:autoSpaceDN w:val="0"/>
        <w:adjustRightInd w:val="0"/>
        <w:spacing w:after="0" w:line="480" w:lineRule="auto"/>
        <w:rPr>
          <w:del w:id="2028" w:author="Stephen" w:date="2018-12-21T09:04:00Z"/>
          <w:rFonts w:ascii="Times New Roman" w:hAnsi="Times New Roman" w:cs="Times New Roman"/>
          <w:sz w:val="24"/>
          <w:szCs w:val="24"/>
        </w:rPr>
      </w:pPr>
      <w:del w:id="2029" w:author="Stephen" w:date="2018-12-21T09:04:00Z">
        <w:r w:rsidDel="00885377">
          <w:rPr>
            <w:rFonts w:ascii="Times New Roman" w:hAnsi="Times New Roman" w:cs="Times New Roman"/>
            <w:sz w:val="24"/>
            <w:szCs w:val="24"/>
          </w:rPr>
          <w:delText>70</w:delText>
        </w:r>
        <w:r w:rsidR="00DE75B6" w:rsidRPr="00DE75B6" w:rsidDel="00885377">
          <w:rPr>
            <w:rFonts w:ascii="Times New Roman" w:hAnsi="Times New Roman" w:cs="Times New Roman"/>
            <w:sz w:val="24"/>
            <w:szCs w:val="24"/>
          </w:rPr>
          <w:delText>.</w:delText>
        </w:r>
      </w:del>
      <w:moveFromRangeStart w:id="2030" w:author="Stephen" w:date="2018-12-24T18:49:00Z" w:name="move533146407"/>
      <w:moveFrom w:id="2031" w:author="Stephen" w:date="2018-12-24T18:49:00Z">
        <w:r w:rsidR="00DE75B6" w:rsidRPr="00DE75B6" w:rsidDel="00885377">
          <w:rPr>
            <w:rFonts w:ascii="Times New Roman" w:hAnsi="Times New Roman" w:cs="Times New Roman"/>
            <w:sz w:val="24"/>
            <w:szCs w:val="24"/>
          </w:rPr>
          <w:t>Strollo F, Carucci I, More M, Marico G, Strollo G, Masini MA, Gentile S. Free triiodothyronine and cholesterol levels in euthyroid elderly T2DM patients. Int J Endocrinol 2012;2012 Article ID 420370, 7 pages DOI:10.1155/2012/420370 (T3 NOT T4/TSH)</w:t>
        </w:r>
      </w:moveFrom>
      <w:moveFromRangeEnd w:id="2030"/>
    </w:p>
    <w:p w:rsidR="00DE75B6" w:rsidRPr="00DE75B6" w:rsidDel="00885377" w:rsidRDefault="00EA76AF" w:rsidP="00DE75B6">
      <w:pPr>
        <w:shd w:val="clear" w:color="auto" w:fill="FFFFFF"/>
        <w:spacing w:line="480" w:lineRule="auto"/>
        <w:jc w:val="both"/>
        <w:rPr>
          <w:del w:id="2032" w:author="Stephen" w:date="2018-12-21T09:04:00Z"/>
          <w:rFonts w:ascii="Times New Roman" w:hAnsi="Times New Roman" w:cs="Times New Roman"/>
          <w:sz w:val="24"/>
          <w:szCs w:val="24"/>
        </w:rPr>
      </w:pPr>
      <w:del w:id="2033" w:author="Stephen" w:date="2018-12-21T09:04:00Z">
        <w:r w:rsidDel="00885377">
          <w:rPr>
            <w:rFonts w:ascii="Times New Roman" w:hAnsi="Times New Roman" w:cs="Times New Roman"/>
            <w:sz w:val="24"/>
            <w:szCs w:val="24"/>
          </w:rPr>
          <w:delText>71</w:delText>
        </w:r>
        <w:r w:rsidR="00DE75B6" w:rsidRPr="00DE75B6" w:rsidDel="00885377">
          <w:rPr>
            <w:rFonts w:ascii="Times New Roman" w:hAnsi="Times New Roman" w:cs="Times New Roman"/>
            <w:sz w:val="24"/>
            <w:szCs w:val="24"/>
          </w:rPr>
          <w:delText xml:space="preserve">. </w:delText>
        </w:r>
      </w:del>
      <w:moveFromRangeStart w:id="2034" w:author="Stephen" w:date="2018-12-24T18:44:00Z" w:name="move533146420"/>
      <w:moveFrom w:id="2035" w:author="Stephen" w:date="2018-12-24T18:44:00Z">
        <w:r w:rsidR="00DE75B6" w:rsidRPr="00DE75B6" w:rsidDel="00885377">
          <w:rPr>
            <w:rFonts w:ascii="Times New Roman" w:hAnsi="Times New Roman" w:cs="Times New Roman"/>
            <w:sz w:val="24"/>
            <w:szCs w:val="24"/>
          </w:rPr>
          <w:t>Kim HH, Bae JC, Park HK, Byun DW, Suh K, YooMH,Kim JH, Min Y-K, Kim SW, Chung JH. Triiodothyronine levels are independently associated with metabolic syndrome in euthyroid middle-aged subjects. EndocrinolMetab (Seoul). 2016;31(2):311-319 DOI:10.3803/EnM.2016.31.2.311 (RELATION T3 not T4 OR TSH)</w:t>
        </w:r>
      </w:moveFrom>
      <w:moveFromRangeEnd w:id="2034"/>
    </w:p>
    <w:p w:rsidR="00DE75B6" w:rsidRPr="00DE75B6" w:rsidDel="00885377" w:rsidRDefault="00EA76AF" w:rsidP="00DE75B6">
      <w:pPr>
        <w:shd w:val="clear" w:color="auto" w:fill="FFFFFF"/>
        <w:spacing w:line="480" w:lineRule="auto"/>
        <w:jc w:val="both"/>
        <w:rPr>
          <w:del w:id="2036" w:author="Stephen" w:date="2018-12-21T09:04:00Z"/>
          <w:rFonts w:ascii="Times New Roman" w:hAnsi="Times New Roman" w:cs="Times New Roman"/>
          <w:sz w:val="24"/>
          <w:szCs w:val="24"/>
        </w:rPr>
      </w:pPr>
      <w:del w:id="2037" w:author="Stephen" w:date="2018-12-21T09:04:00Z">
        <w:r w:rsidDel="00885377">
          <w:rPr>
            <w:rFonts w:ascii="Times New Roman" w:hAnsi="Times New Roman" w:cs="Times New Roman"/>
            <w:sz w:val="24"/>
            <w:szCs w:val="24"/>
          </w:rPr>
          <w:delText>73</w:delText>
        </w:r>
        <w:r w:rsidR="00DE75B6" w:rsidRPr="00DE75B6" w:rsidDel="00885377">
          <w:rPr>
            <w:rFonts w:ascii="Times New Roman" w:hAnsi="Times New Roman" w:cs="Times New Roman"/>
            <w:sz w:val="24"/>
            <w:szCs w:val="24"/>
          </w:rPr>
          <w:delText>.</w:delText>
        </w:r>
      </w:del>
    </w:p>
    <w:p w:rsidR="00DE75B6" w:rsidRPr="00DE75B6" w:rsidDel="00885377" w:rsidRDefault="00EA76AF" w:rsidP="00DE75B6">
      <w:pPr>
        <w:spacing w:line="480" w:lineRule="auto"/>
        <w:rPr>
          <w:del w:id="2038" w:author="Stephen" w:date="2018-12-21T09:08:00Z"/>
          <w:rFonts w:ascii="Times New Roman" w:hAnsi="Times New Roman" w:cs="Times New Roman"/>
          <w:sz w:val="24"/>
          <w:szCs w:val="24"/>
        </w:rPr>
      </w:pPr>
      <w:del w:id="2039" w:author="Stephen" w:date="2018-12-21T09:08:00Z">
        <w:r w:rsidDel="00885377">
          <w:rPr>
            <w:rFonts w:ascii="Times New Roman" w:hAnsi="Times New Roman" w:cs="Times New Roman"/>
            <w:sz w:val="24"/>
            <w:szCs w:val="24"/>
          </w:rPr>
          <w:delText>74</w:delText>
        </w:r>
        <w:r w:rsidR="00DE75B6" w:rsidRPr="00DE75B6" w:rsidDel="00885377">
          <w:rPr>
            <w:rFonts w:ascii="Times New Roman" w:hAnsi="Times New Roman" w:cs="Times New Roman"/>
            <w:sz w:val="24"/>
            <w:szCs w:val="24"/>
          </w:rPr>
          <w:delText xml:space="preserve">. </w:delText>
        </w:r>
      </w:del>
      <w:moveFromRangeStart w:id="2040" w:author="Stephen" w:date="2018-12-21T09:05:00Z" w:name="move533146435"/>
      <w:moveFrom w:id="2041" w:author="Stephen" w:date="2018-12-21T09:05:00Z">
        <w:del w:id="2042" w:author="Stephen" w:date="2018-12-21T09:08:00Z">
          <w:r w:rsidR="00DE75B6" w:rsidRPr="00DE75B6" w:rsidDel="00885377">
            <w:rPr>
              <w:rFonts w:ascii="Times New Roman" w:hAnsi="Times New Roman" w:cs="Times New Roman"/>
              <w:sz w:val="24"/>
              <w:szCs w:val="24"/>
            </w:rPr>
            <w:delText>Matzen LE, Kvetny J, Pedersen KK. TSH, thyroid hormones and nuclear binding of T3 in mononuclear blood cells from obese and non-obese women. Scandinavian Journal of Clinical and laboratory Investigation 1989;49(3):249-253 DOI: 10.1080/00365518909089090 (Reverse causation-caloric intake))</w:delText>
          </w:r>
        </w:del>
      </w:moveFrom>
      <w:moveFromRangeEnd w:id="2040"/>
    </w:p>
    <w:p w:rsidR="00DE75B6" w:rsidRPr="00DE75B6" w:rsidDel="00885377" w:rsidRDefault="00DE75B6" w:rsidP="00DE75B6">
      <w:pPr>
        <w:spacing w:line="480" w:lineRule="auto"/>
        <w:rPr>
          <w:del w:id="2043" w:author="Stephen" w:date="2018-12-21T09:08:00Z"/>
          <w:rFonts w:ascii="Times New Roman" w:hAnsi="Times New Roman" w:cs="Times New Roman"/>
          <w:sz w:val="24"/>
          <w:szCs w:val="24"/>
        </w:rPr>
      </w:pPr>
      <w:del w:id="2044" w:author="Stephen" w:date="2018-12-21T09:08:00Z">
        <w:r w:rsidRPr="00DE75B6" w:rsidDel="00885377">
          <w:rPr>
            <w:rFonts w:ascii="Times New Roman" w:hAnsi="Times New Roman" w:cs="Times New Roman"/>
            <w:sz w:val="24"/>
            <w:szCs w:val="24"/>
          </w:rPr>
          <w:delText>69.</w:delText>
        </w:r>
      </w:del>
      <w:moveFromRangeStart w:id="2045" w:author="Stephen" w:date="2018-12-21T09:05:00Z" w:name="move533146456"/>
      <w:moveFrom w:id="2046" w:author="Stephen" w:date="2018-12-21T09:05:00Z">
        <w:del w:id="2047" w:author="Stephen" w:date="2018-12-21T09:08:00Z">
          <w:r w:rsidRPr="00DE75B6" w:rsidDel="00885377">
            <w:rPr>
              <w:rFonts w:ascii="Times New Roman" w:hAnsi="Times New Roman" w:cs="Times New Roman"/>
              <w:sz w:val="24"/>
              <w:szCs w:val="24"/>
            </w:rPr>
            <w:delText>Rotondi, M, Leporati P, La manna A, Pirali B, Mondello T, Fonte R, Magri F, Chiovato L. Raised serum TSH levels in patients with morbid obesity: is it enough to diagnose subclinical hypothyroidism? European Journal of Endocrinology 2009;160:403-408 DOI:10.1530/EJE-08-0734 (thermogenic)</w:delText>
          </w:r>
        </w:del>
      </w:moveFrom>
      <w:moveFromRangeEnd w:id="2045"/>
    </w:p>
    <w:p w:rsidR="00DE75B6" w:rsidRPr="00DE75B6" w:rsidDel="00885377" w:rsidRDefault="00DE75B6" w:rsidP="00DE75B6">
      <w:pPr>
        <w:spacing w:line="480" w:lineRule="auto"/>
        <w:rPr>
          <w:del w:id="2048" w:author="Stephen" w:date="2018-12-21T09:08:00Z"/>
          <w:rFonts w:ascii="Times New Roman" w:hAnsi="Times New Roman" w:cs="Times New Roman"/>
          <w:sz w:val="24"/>
          <w:szCs w:val="24"/>
        </w:rPr>
      </w:pPr>
      <w:del w:id="2049" w:author="Stephen" w:date="2018-12-21T09:08:00Z">
        <w:r w:rsidRPr="00DE75B6" w:rsidDel="00885377">
          <w:rPr>
            <w:rFonts w:ascii="Times New Roman" w:hAnsi="Times New Roman" w:cs="Times New Roman"/>
            <w:sz w:val="24"/>
            <w:szCs w:val="24"/>
          </w:rPr>
          <w:delText>70.</w:delText>
        </w:r>
      </w:del>
      <w:del w:id="2050" w:author="Stephen" w:date="2018-12-21T09:05:00Z">
        <w:r w:rsidRPr="00DE75B6" w:rsidDel="00885377">
          <w:rPr>
            <w:rFonts w:ascii="Times New Roman" w:hAnsi="Times New Roman" w:cs="Times New Roman"/>
            <w:sz w:val="24"/>
            <w:szCs w:val="24"/>
          </w:rPr>
          <w:delText>Rotondi M, Magri F, ChiovatoL.Thyroid and obesity: not a one-way interaction J ClinEndocrinol Metab.2011;96(2)344-346 DOI:10.1210/jc.2010-2515 (wt causes inc TSH)</w:delText>
        </w:r>
      </w:del>
    </w:p>
    <w:p w:rsidR="00DE75B6" w:rsidRPr="00DE75B6" w:rsidDel="00885377" w:rsidRDefault="00DE75B6" w:rsidP="00DE75B6">
      <w:pPr>
        <w:spacing w:line="480" w:lineRule="auto"/>
        <w:rPr>
          <w:del w:id="2051" w:author="Stephen" w:date="2018-12-21T09:08:00Z"/>
          <w:rFonts w:ascii="Times New Roman" w:hAnsi="Times New Roman" w:cs="Times New Roman"/>
          <w:sz w:val="24"/>
          <w:szCs w:val="24"/>
        </w:rPr>
      </w:pPr>
      <w:del w:id="2052" w:author="Stephen" w:date="2018-12-21T09:08:00Z">
        <w:r w:rsidRPr="00DE75B6" w:rsidDel="00885377">
          <w:rPr>
            <w:rFonts w:ascii="Times New Roman" w:hAnsi="Times New Roman" w:cs="Times New Roman"/>
            <w:sz w:val="24"/>
            <w:szCs w:val="24"/>
          </w:rPr>
          <w:delText>71.</w:delText>
        </w:r>
      </w:del>
      <w:moveFromRangeStart w:id="2053" w:author="Stephen" w:date="2018-12-21T09:05:00Z" w:name="move533146478"/>
      <w:moveFrom w:id="2054" w:author="Stephen" w:date="2018-12-21T09:05:00Z">
        <w:del w:id="2055" w:author="Stephen" w:date="2018-12-21T09:08:00Z">
          <w:r w:rsidRPr="00DE75B6" w:rsidDel="00885377">
            <w:rPr>
              <w:rFonts w:ascii="Times New Roman" w:hAnsi="Times New Roman" w:cs="Times New Roman"/>
              <w:sz w:val="24"/>
              <w:szCs w:val="24"/>
            </w:rPr>
            <w:delText>Longhi S, Radetti G. Thyroid function and obesity. J Clin Res PediatrEndocrinol 2013;5(S1):40-44 DOI:10.4274/Jcrpe.856 (Reverse causation)</w:delText>
          </w:r>
        </w:del>
      </w:moveFrom>
      <w:moveFromRangeEnd w:id="2053"/>
    </w:p>
    <w:p w:rsidR="00DE75B6" w:rsidRPr="00DE75B6" w:rsidDel="00885377" w:rsidRDefault="00DE75B6" w:rsidP="00DE75B6">
      <w:pPr>
        <w:spacing w:line="480" w:lineRule="auto"/>
        <w:rPr>
          <w:del w:id="2056" w:author="Stephen" w:date="2018-12-21T09:08:00Z"/>
          <w:rFonts w:ascii="Times New Roman" w:hAnsi="Times New Roman" w:cs="Times New Roman"/>
          <w:sz w:val="24"/>
          <w:szCs w:val="24"/>
        </w:rPr>
      </w:pPr>
      <w:del w:id="2057" w:author="Stephen" w:date="2018-12-21T09:08:00Z">
        <w:r w:rsidRPr="00DE75B6" w:rsidDel="00885377">
          <w:rPr>
            <w:rFonts w:ascii="Times New Roman" w:hAnsi="Times New Roman" w:cs="Times New Roman"/>
            <w:sz w:val="24"/>
            <w:szCs w:val="24"/>
          </w:rPr>
          <w:delText>72.</w:delText>
        </w:r>
      </w:del>
      <w:moveFromRangeStart w:id="2058" w:author="Stephen" w:date="2018-12-21T09:06:00Z" w:name="move533146488"/>
      <w:moveFrom w:id="2059" w:author="Stephen" w:date="2018-12-21T09:06:00Z">
        <w:del w:id="2060" w:author="Stephen" w:date="2018-12-21T09:08:00Z">
          <w:r w:rsidRPr="00DE75B6" w:rsidDel="00885377">
            <w:rPr>
              <w:rFonts w:ascii="Times New Roman" w:hAnsi="Times New Roman" w:cs="Times New Roman"/>
              <w:sz w:val="24"/>
              <w:szCs w:val="24"/>
            </w:rPr>
            <w:delText>Michalaki MA, Vagenakis AG, Leonardou AS, Argentouloannis MN, Habeos G, Makri MG, Psyrogiannis AI, Kalfrarentzos FE, Kyriazopoupou VE. Thyroid function in humans with morbid obesity. Thyroid 2006;16(1):73-78  DOI: 10.1089/thy.2006.16.73 (higher FT3, T4, TSH- reset ‘thyrostat’)</w:delText>
          </w:r>
        </w:del>
      </w:moveFrom>
      <w:moveFromRangeEnd w:id="2058"/>
    </w:p>
    <w:p w:rsidR="00DE75B6" w:rsidRPr="00DE75B6" w:rsidDel="00885377" w:rsidRDefault="00DE75B6" w:rsidP="00DE75B6">
      <w:pPr>
        <w:spacing w:line="480" w:lineRule="auto"/>
        <w:rPr>
          <w:del w:id="2061" w:author="Stephen" w:date="2018-12-21T09:08:00Z"/>
          <w:rFonts w:ascii="Times New Roman" w:hAnsi="Times New Roman" w:cs="Times New Roman"/>
          <w:sz w:val="24"/>
          <w:szCs w:val="24"/>
        </w:rPr>
      </w:pPr>
      <w:del w:id="2062" w:author="Stephen" w:date="2018-12-21T09:08:00Z">
        <w:r w:rsidRPr="00DE75B6" w:rsidDel="00885377">
          <w:rPr>
            <w:rFonts w:ascii="Times New Roman" w:hAnsi="Times New Roman" w:cs="Times New Roman"/>
            <w:sz w:val="24"/>
            <w:szCs w:val="24"/>
          </w:rPr>
          <w:delText>73.</w:delText>
        </w:r>
      </w:del>
      <w:moveFromRangeStart w:id="2063" w:author="Stephen" w:date="2018-12-25T15:14:00Z" w:name="move533146502"/>
      <w:moveFrom w:id="2064" w:author="Stephen" w:date="2018-12-25T15:14:00Z">
        <w:r w:rsidRPr="00DE75B6" w:rsidDel="00885377">
          <w:rPr>
            <w:rFonts w:ascii="Times New Roman" w:hAnsi="Times New Roman" w:cs="Times New Roman"/>
            <w:sz w:val="24"/>
            <w:szCs w:val="24"/>
          </w:rPr>
          <w:t>Köhrle J. Thyrotropin (TSH) action on thyroid hormone deiodination and secretion:one aspect of thyrotropin regulation of thyroid cell biology. HormMetab Res Suppl. 1990;23:18-28 (TSH inc T3 secretion</w:t>
        </w:r>
      </w:moveFrom>
      <w:moveFromRangeEnd w:id="2063"/>
    </w:p>
    <w:p w:rsidR="00DE75B6" w:rsidRPr="00DE75B6" w:rsidDel="00885377" w:rsidRDefault="00DE75B6" w:rsidP="00DE75B6">
      <w:pPr>
        <w:spacing w:line="480" w:lineRule="auto"/>
        <w:rPr>
          <w:del w:id="2065" w:author="Stephen" w:date="2018-12-21T09:08:00Z"/>
          <w:rFonts w:ascii="Times New Roman" w:hAnsi="Times New Roman" w:cs="Times New Roman"/>
          <w:sz w:val="24"/>
          <w:szCs w:val="24"/>
        </w:rPr>
      </w:pPr>
      <w:del w:id="2066" w:author="Stephen" w:date="2018-12-21T09:08:00Z">
        <w:r w:rsidRPr="00DE75B6" w:rsidDel="00885377">
          <w:rPr>
            <w:rFonts w:ascii="Times New Roman" w:hAnsi="Times New Roman" w:cs="Times New Roman"/>
            <w:sz w:val="24"/>
            <w:szCs w:val="24"/>
          </w:rPr>
          <w:delText xml:space="preserve">74. </w:delText>
        </w:r>
      </w:del>
      <w:moveFromRangeStart w:id="2067" w:author="Stephen" w:date="2018-12-25T15:16:00Z" w:name="move533146517"/>
      <w:moveFrom w:id="2068" w:author="Stephen" w:date="2018-12-25T15:16:00Z">
        <w:r w:rsidRPr="00DE75B6" w:rsidDel="00885377">
          <w:rPr>
            <w:rFonts w:ascii="Times New Roman" w:hAnsi="Times New Roman" w:cs="Times New Roman"/>
            <w:sz w:val="24"/>
            <w:szCs w:val="24"/>
          </w:rPr>
          <w:t xml:space="preserve">Ross DS, Thyroid function in nonthyroidal illness. Cooper DS (Ed) UpToDate Waltham, MA: UpToDate Inc. </w:t>
        </w:r>
        <w:r w:rsidR="00175687" w:rsidDel="00885377">
          <w:fldChar w:fldCharType="begin"/>
        </w:r>
        <w:r w:rsidR="00256165" w:rsidDel="00885377">
          <w:instrText>HYPERLINK "http://www.uptodate.com"</w:instrText>
        </w:r>
        <w:r w:rsidR="00175687" w:rsidDel="00885377">
          <w:fldChar w:fldCharType="separate"/>
        </w:r>
        <w:r w:rsidRPr="00DE75B6" w:rsidDel="00885377">
          <w:rPr>
            <w:rStyle w:val="Hyperlink"/>
            <w:rFonts w:ascii="Times New Roman" w:hAnsi="Times New Roman" w:cs="Times New Roman"/>
            <w:sz w:val="24"/>
            <w:szCs w:val="24"/>
          </w:rPr>
          <w:t>http://www.uptodate.com</w:t>
        </w:r>
        <w:r w:rsidR="00175687" w:rsidDel="00885377">
          <w:fldChar w:fldCharType="end"/>
        </w:r>
        <w:r w:rsidRPr="00DE75B6" w:rsidDel="00885377">
          <w:rPr>
            <w:rFonts w:ascii="Times New Roman" w:hAnsi="Times New Roman" w:cs="Times New Roman"/>
            <w:sz w:val="24"/>
            <w:szCs w:val="24"/>
          </w:rPr>
          <w:t xml:space="preserve"> accessed 17 Sept 2018</w:t>
        </w:r>
      </w:moveFrom>
      <w:moveFromRangeEnd w:id="2067"/>
    </w:p>
    <w:p w:rsidR="00DE75B6" w:rsidRPr="00DE75B6" w:rsidDel="00885377" w:rsidRDefault="00DE75B6" w:rsidP="00DE75B6">
      <w:pPr>
        <w:spacing w:line="480" w:lineRule="auto"/>
        <w:rPr>
          <w:del w:id="2069" w:author="Stephen" w:date="2018-12-21T09:08:00Z"/>
          <w:rFonts w:ascii="Times New Roman" w:hAnsi="Times New Roman" w:cs="Times New Roman"/>
          <w:sz w:val="24"/>
          <w:szCs w:val="24"/>
        </w:rPr>
      </w:pPr>
      <w:del w:id="2070" w:author="Stephen" w:date="2018-12-21T09:08:00Z">
        <w:r w:rsidRPr="00DE75B6" w:rsidDel="00885377">
          <w:rPr>
            <w:rFonts w:ascii="Times New Roman" w:hAnsi="Times New Roman" w:cs="Times New Roman"/>
            <w:sz w:val="24"/>
            <w:szCs w:val="24"/>
          </w:rPr>
          <w:delText>75. text book endocrinol</w:delText>
        </w:r>
      </w:del>
    </w:p>
    <w:p w:rsidR="00DB480B" w:rsidRDefault="00DE75B6">
      <w:pPr>
        <w:autoSpaceDE w:val="0"/>
        <w:autoSpaceDN w:val="0"/>
        <w:adjustRightInd w:val="0"/>
        <w:spacing w:after="0" w:line="480" w:lineRule="auto"/>
        <w:rPr>
          <w:del w:id="2071" w:author="Stephen" w:date="2018-12-21T09:08:00Z"/>
          <w:rFonts w:ascii="Times New Roman" w:hAnsi="Times New Roman" w:cs="Times New Roman"/>
          <w:sz w:val="24"/>
          <w:szCs w:val="24"/>
        </w:rPr>
      </w:pPr>
      <w:del w:id="2072" w:author="Stephen" w:date="2018-12-21T09:08:00Z">
        <w:r w:rsidRPr="00DE75B6" w:rsidDel="00885377">
          <w:rPr>
            <w:rFonts w:ascii="Times New Roman" w:hAnsi="Times New Roman" w:cs="Times New Roman"/>
            <w:sz w:val="24"/>
            <w:szCs w:val="24"/>
          </w:rPr>
          <w:delText>76.</w:delText>
        </w:r>
      </w:del>
      <w:moveFromRangeStart w:id="2073" w:author="Stephen" w:date="2018-12-21T09:07:00Z" w:name="move533146595"/>
      <w:moveFrom w:id="2074" w:author="Stephen" w:date="2018-12-21T09:07:00Z">
        <w:del w:id="2075" w:author="Stephen" w:date="2018-12-21T09:08:00Z">
          <w:r w:rsidRPr="00DE75B6" w:rsidDel="00885377">
            <w:rPr>
              <w:rFonts w:ascii="Times New Roman" w:hAnsi="Times New Roman" w:cs="Times New Roman"/>
              <w:sz w:val="24"/>
              <w:szCs w:val="24"/>
            </w:rPr>
            <w:delText xml:space="preserve"> Fitzgerald SP, Bean NG. Thyroid stimulating hormone (TSH) autoregulation reduces variation in the TSH response to thyroid hormones.</w:delText>
          </w:r>
        </w:del>
      </w:moveFrom>
    </w:p>
    <w:p w:rsidR="00DB480B" w:rsidRDefault="00DE75B6">
      <w:pPr>
        <w:autoSpaceDE w:val="0"/>
        <w:autoSpaceDN w:val="0"/>
        <w:adjustRightInd w:val="0"/>
        <w:spacing w:after="0" w:line="480" w:lineRule="auto"/>
        <w:rPr>
          <w:del w:id="2076" w:author="Stephen" w:date="2018-12-21T09:08:00Z"/>
          <w:rFonts w:ascii="Times New Roman" w:hAnsi="Times New Roman" w:cs="Times New Roman"/>
          <w:sz w:val="24"/>
          <w:szCs w:val="24"/>
        </w:rPr>
      </w:pPr>
      <w:moveFrom w:id="2077" w:author="Stephen" w:date="2018-12-21T09:07:00Z">
        <w:del w:id="2078" w:author="Stephen" w:date="2018-12-21T09:08:00Z">
          <w:r w:rsidRPr="00DE75B6" w:rsidDel="00885377">
            <w:rPr>
              <w:rFonts w:ascii="Times New Roman" w:hAnsi="Times New Roman" w:cs="Times New Roman"/>
              <w:sz w:val="24"/>
              <w:szCs w:val="24"/>
            </w:rPr>
            <w:delText xml:space="preserve">Temperature 2018: </w:delText>
          </w:r>
          <w:r w:rsidR="00175687" w:rsidDel="00885377">
            <w:fldChar w:fldCharType="begin"/>
          </w:r>
          <w:r w:rsidR="00256165" w:rsidDel="00885377">
            <w:delInstrText>HYPERLINK "http://dx.doi.org/10.1080/23328940.2018.1513110" \t "_blank"</w:delInstrText>
          </w:r>
          <w:r w:rsidR="00175687" w:rsidDel="00885377">
            <w:fldChar w:fldCharType="separate"/>
          </w:r>
          <w:r w:rsidRPr="00DE75B6" w:rsidDel="00885377">
            <w:rPr>
              <w:rFonts w:ascii="Times New Roman" w:hAnsi="Times New Roman" w:cs="Times New Roman"/>
              <w:sz w:val="24"/>
              <w:szCs w:val="24"/>
            </w:rPr>
            <w:delText>DOI: 10.1080/23328940.2018.1513110</w:delText>
          </w:r>
          <w:r w:rsidR="00175687" w:rsidDel="00885377">
            <w:fldChar w:fldCharType="end"/>
          </w:r>
        </w:del>
      </w:moveFrom>
      <w:moveFromRangeEnd w:id="2073"/>
    </w:p>
    <w:p w:rsidR="00000000" w:rsidRDefault="00EA76AF">
      <w:pPr>
        <w:rPr>
          <w:del w:id="2079" w:author="Stephen" w:date="2018-12-21T09:08:00Z"/>
          <w:rFonts w:ascii="Times New Roman" w:hAnsi="Times New Roman" w:cs="Times New Roman"/>
          <w:sz w:val="24"/>
          <w:szCs w:val="24"/>
        </w:rPr>
        <w:pPrChange w:id="2080" w:author="Stephen" w:date="2018-12-21T09:07:00Z">
          <w:pPr>
            <w:autoSpaceDE w:val="0"/>
            <w:autoSpaceDN w:val="0"/>
            <w:adjustRightInd w:val="0"/>
            <w:spacing w:after="0" w:line="480" w:lineRule="auto"/>
          </w:pPr>
        </w:pPrChange>
      </w:pPr>
      <w:del w:id="2081" w:author="Stephen" w:date="2018-12-21T09:08:00Z">
        <w:r w:rsidRPr="00DE75B6" w:rsidDel="00885377">
          <w:rPr>
            <w:rFonts w:ascii="Times New Roman" w:hAnsi="Times New Roman" w:cs="Times New Roman"/>
            <w:sz w:val="24"/>
            <w:szCs w:val="24"/>
          </w:rPr>
          <w:delText>53.Jiffri EH. Relationship between lipid profile blood and thyroid hormones in patient with type 2 diabetes mellitus.AdvObes Weight Manag Control. 2017;6(6):178-182 (both)</w:delText>
        </w:r>
      </w:del>
      <w:ins w:id="2082" w:author="Fitzgerald,Stephen" w:date="2018-12-20T13:22:00Z">
        <w:del w:id="2083" w:author="Stephen" w:date="2018-12-21T09:08:00Z">
          <w:r w:rsidDel="00885377">
            <w:rPr>
              <w:rFonts w:ascii="Times New Roman" w:hAnsi="Times New Roman" w:cs="Times New Roman"/>
              <w:sz w:val="24"/>
              <w:szCs w:val="24"/>
            </w:rPr>
            <w:delText xml:space="preserve"> (not free hormones)</w:delText>
          </w:r>
        </w:del>
      </w:ins>
    </w:p>
    <w:p w:rsidR="0091137E" w:rsidRPr="00CA3355" w:rsidRDefault="0091137E" w:rsidP="0091137E">
      <w:pPr>
        <w:autoSpaceDE w:val="0"/>
        <w:autoSpaceDN w:val="0"/>
        <w:adjustRightInd w:val="0"/>
        <w:spacing w:after="0" w:line="240" w:lineRule="auto"/>
        <w:rPr>
          <w:rFonts w:ascii="Times New Roman" w:hAnsi="Times New Roman" w:cs="Times New Roman"/>
          <w:sz w:val="24"/>
          <w:szCs w:val="24"/>
        </w:rPr>
      </w:pPr>
    </w:p>
    <w:p w:rsidR="00F11472" w:rsidRPr="00CA3355" w:rsidDel="008D148F" w:rsidRDefault="00DE75B6">
      <w:pPr>
        <w:rPr>
          <w:del w:id="2084" w:author="Stephen" w:date="2018-11-26T19:01:00Z"/>
          <w:rFonts w:ascii="Times New Roman" w:hAnsi="Times New Roman" w:cs="Times New Roman"/>
          <w:sz w:val="24"/>
          <w:szCs w:val="24"/>
        </w:rPr>
      </w:pPr>
      <w:del w:id="2085" w:author="Stephen" w:date="2018-11-26T19:01:00Z">
        <w:r w:rsidRPr="00DE75B6" w:rsidDel="008D148F">
          <w:rPr>
            <w:rFonts w:ascii="Times New Roman" w:hAnsi="Times New Roman" w:cs="Times New Roman"/>
            <w:sz w:val="24"/>
            <w:szCs w:val="24"/>
          </w:rPr>
          <w:delText>Braverman LE, Cooper C. Werner and Ingbar’s the Thyroid: A fundamental and clinical text. 2012 Philadelphia PA: Lippincott Williams and Wilkins (TSH important)</w:delText>
        </w:r>
      </w:del>
    </w:p>
    <w:p w:rsidR="00AC763A" w:rsidRPr="00CA3355" w:rsidDel="008D148F" w:rsidRDefault="00AC763A" w:rsidP="00816DCE">
      <w:pPr>
        <w:autoSpaceDE w:val="0"/>
        <w:autoSpaceDN w:val="0"/>
        <w:adjustRightInd w:val="0"/>
        <w:spacing w:after="0" w:line="240" w:lineRule="auto"/>
        <w:rPr>
          <w:del w:id="2086" w:author="Stephen" w:date="2018-11-26T19:01:00Z"/>
          <w:rFonts w:ascii="Times New Roman" w:hAnsi="Times New Roman" w:cs="Times New Roman"/>
          <w:sz w:val="24"/>
          <w:szCs w:val="24"/>
        </w:rPr>
      </w:pPr>
    </w:p>
    <w:p w:rsidR="00AC763A" w:rsidRPr="00CA3355" w:rsidDel="008D148F" w:rsidRDefault="00AC763A" w:rsidP="00816DCE">
      <w:pPr>
        <w:autoSpaceDE w:val="0"/>
        <w:autoSpaceDN w:val="0"/>
        <w:adjustRightInd w:val="0"/>
        <w:spacing w:after="0" w:line="240" w:lineRule="auto"/>
        <w:rPr>
          <w:del w:id="2087" w:author="Stephen" w:date="2018-11-26T19:01:00Z"/>
          <w:rFonts w:ascii="Times New Roman" w:hAnsi="Times New Roman" w:cs="Times New Roman"/>
          <w:sz w:val="24"/>
          <w:szCs w:val="24"/>
        </w:rPr>
      </w:pPr>
    </w:p>
    <w:p w:rsidR="00816DCE" w:rsidRPr="00CA3355" w:rsidDel="008D148F" w:rsidRDefault="00816DCE" w:rsidP="00816DCE">
      <w:pPr>
        <w:autoSpaceDE w:val="0"/>
        <w:autoSpaceDN w:val="0"/>
        <w:adjustRightInd w:val="0"/>
        <w:spacing w:after="0" w:line="240" w:lineRule="auto"/>
        <w:rPr>
          <w:del w:id="2088" w:author="Stephen" w:date="2018-11-26T19:01:00Z"/>
          <w:rFonts w:ascii="Times New Roman" w:hAnsi="Times New Roman" w:cs="Times New Roman"/>
          <w:sz w:val="24"/>
          <w:szCs w:val="24"/>
        </w:rPr>
      </w:pPr>
    </w:p>
    <w:p w:rsidR="00816DCE" w:rsidRPr="00CA3355" w:rsidDel="008D148F" w:rsidRDefault="00816DCE" w:rsidP="00816DCE">
      <w:pPr>
        <w:autoSpaceDE w:val="0"/>
        <w:autoSpaceDN w:val="0"/>
        <w:adjustRightInd w:val="0"/>
        <w:spacing w:after="0" w:line="240" w:lineRule="auto"/>
        <w:rPr>
          <w:del w:id="2089" w:author="Stephen" w:date="2018-11-26T19:00:00Z"/>
          <w:rFonts w:ascii="Times New Roman" w:hAnsi="Times New Roman" w:cs="Times New Roman"/>
          <w:sz w:val="24"/>
          <w:szCs w:val="24"/>
        </w:rPr>
      </w:pPr>
    </w:p>
    <w:p w:rsidR="00816DCE" w:rsidRPr="00CA3355" w:rsidDel="008D148F" w:rsidRDefault="00DE75B6" w:rsidP="00816DCE">
      <w:pPr>
        <w:autoSpaceDE w:val="0"/>
        <w:autoSpaceDN w:val="0"/>
        <w:adjustRightInd w:val="0"/>
        <w:spacing w:after="0" w:line="240" w:lineRule="auto"/>
        <w:rPr>
          <w:del w:id="2090" w:author="Stephen" w:date="2018-11-26T19:00:00Z"/>
          <w:rFonts w:ascii="Times New Roman" w:hAnsi="Times New Roman" w:cs="Times New Roman"/>
          <w:sz w:val="24"/>
          <w:szCs w:val="24"/>
        </w:rPr>
      </w:pPr>
      <w:del w:id="2091" w:author="Stephen" w:date="2018-11-26T19:00:00Z">
        <w:r w:rsidRPr="00DE75B6" w:rsidDel="008D148F">
          <w:rPr>
            <w:rFonts w:ascii="Times New Roman" w:hAnsi="Times New Roman" w:cs="Times New Roman"/>
            <w:sz w:val="24"/>
            <w:szCs w:val="24"/>
          </w:rPr>
          <w:delText>)</w:delText>
        </w:r>
      </w:del>
    </w:p>
    <w:p w:rsidR="00816DCE" w:rsidRPr="00CA3355" w:rsidDel="008D148F" w:rsidRDefault="00816DCE" w:rsidP="00816DCE">
      <w:pPr>
        <w:shd w:val="clear" w:color="auto" w:fill="FFFFFF"/>
        <w:spacing w:line="240" w:lineRule="auto"/>
        <w:jc w:val="both"/>
        <w:rPr>
          <w:del w:id="2092" w:author="Stephen" w:date="2018-11-26T19:00:00Z"/>
          <w:rFonts w:ascii="Times New Roman" w:hAnsi="Times New Roman" w:cs="Times New Roman"/>
          <w:sz w:val="24"/>
          <w:szCs w:val="24"/>
        </w:rPr>
      </w:pPr>
    </w:p>
    <w:p w:rsidR="00816DCE" w:rsidRPr="00CA3355" w:rsidDel="008D148F" w:rsidRDefault="00816DCE" w:rsidP="00816DCE">
      <w:pPr>
        <w:shd w:val="clear" w:color="auto" w:fill="FFFFFF"/>
        <w:spacing w:line="240" w:lineRule="auto"/>
        <w:jc w:val="both"/>
        <w:rPr>
          <w:del w:id="2093" w:author="Stephen" w:date="2018-11-26T19:00:00Z"/>
          <w:rFonts w:ascii="Times New Roman" w:hAnsi="Times New Roman" w:cs="Times New Roman"/>
          <w:sz w:val="24"/>
          <w:szCs w:val="24"/>
        </w:rPr>
      </w:pPr>
    </w:p>
    <w:p w:rsidR="00FF375A" w:rsidRPr="00CA3355" w:rsidDel="008D148F" w:rsidRDefault="00DE75B6" w:rsidP="000A12B3">
      <w:pPr>
        <w:shd w:val="clear" w:color="auto" w:fill="FFFFFF"/>
        <w:spacing w:line="240" w:lineRule="auto"/>
        <w:jc w:val="both"/>
        <w:rPr>
          <w:del w:id="2094" w:author="Stephen" w:date="2018-11-26T19:00:00Z"/>
          <w:rFonts w:ascii="Times New Roman" w:hAnsi="Times New Roman" w:cs="Times New Roman"/>
          <w:sz w:val="24"/>
          <w:szCs w:val="24"/>
        </w:rPr>
      </w:pPr>
      <w:del w:id="2095" w:author="Stephen" w:date="2018-11-26T19:00:00Z">
        <w:r w:rsidRPr="00DE75B6" w:rsidDel="008D148F">
          <w:rPr>
            <w:rFonts w:ascii="Times New Roman" w:hAnsi="Times New Roman" w:cs="Times New Roman"/>
            <w:sz w:val="24"/>
            <w:szCs w:val="24"/>
          </w:rPr>
          <w:delText>ALSO INCONSISTENT/Paradoxical FT3</w:delText>
        </w:r>
      </w:del>
    </w:p>
    <w:p w:rsidR="00470420" w:rsidRPr="00CA3355" w:rsidDel="008D148F" w:rsidRDefault="00DE75B6" w:rsidP="000A12B3">
      <w:pPr>
        <w:shd w:val="clear" w:color="auto" w:fill="FFFFFF"/>
        <w:spacing w:line="240" w:lineRule="auto"/>
        <w:jc w:val="both"/>
        <w:rPr>
          <w:del w:id="2096" w:author="Stephen" w:date="2018-11-26T19:00:00Z"/>
          <w:rFonts w:ascii="Times New Roman" w:hAnsi="Times New Roman" w:cs="Times New Roman"/>
          <w:sz w:val="24"/>
          <w:szCs w:val="24"/>
        </w:rPr>
      </w:pPr>
      <w:del w:id="2097" w:author="Stephen" w:date="2018-11-26T19:00:00Z">
        <w:r w:rsidRPr="00DE75B6" w:rsidDel="008D148F">
          <w:rPr>
            <w:rFonts w:ascii="Times New Roman" w:hAnsi="Times New Roman" w:cs="Times New Roman"/>
            <w:sz w:val="24"/>
            <w:szCs w:val="24"/>
          </w:rPr>
          <w:delText>)</w:delText>
        </w:r>
      </w:del>
    </w:p>
    <w:p w:rsidR="00A90EF1" w:rsidRPr="00CA3355" w:rsidDel="008D148F" w:rsidRDefault="00DE75B6" w:rsidP="00505A46">
      <w:pPr>
        <w:shd w:val="clear" w:color="auto" w:fill="FFFFFF"/>
        <w:spacing w:line="240" w:lineRule="auto"/>
        <w:jc w:val="both"/>
        <w:rPr>
          <w:del w:id="2098" w:author="Stephen" w:date="2018-11-26T19:00:00Z"/>
          <w:rFonts w:ascii="Times New Roman" w:hAnsi="Times New Roman" w:cs="Times New Roman"/>
          <w:sz w:val="24"/>
          <w:szCs w:val="24"/>
        </w:rPr>
      </w:pPr>
      <w:del w:id="2099" w:author="Stephen" w:date="2018-11-26T19:00:00Z">
        <w:r w:rsidRPr="00DE75B6" w:rsidDel="008D148F">
          <w:rPr>
            <w:rFonts w:ascii="Times New Roman" w:hAnsi="Times New Roman" w:cs="Times New Roman"/>
            <w:sz w:val="24"/>
            <w:szCs w:val="24"/>
          </w:rPr>
          <w:delText>Jun</w:delText>
        </w:r>
      </w:del>
    </w:p>
    <w:p w:rsidR="00B322EE" w:rsidRPr="00CA3355" w:rsidDel="008D148F" w:rsidRDefault="00B322EE" w:rsidP="000A12B3">
      <w:pPr>
        <w:shd w:val="clear" w:color="auto" w:fill="FFFFFF"/>
        <w:spacing w:line="240" w:lineRule="auto"/>
        <w:jc w:val="both"/>
        <w:rPr>
          <w:del w:id="2100" w:author="Stephen" w:date="2018-11-26T19:00:00Z"/>
          <w:rFonts w:ascii="Times New Roman" w:hAnsi="Times New Roman" w:cs="Times New Roman"/>
          <w:sz w:val="24"/>
          <w:szCs w:val="24"/>
        </w:rPr>
      </w:pPr>
    </w:p>
    <w:p w:rsidR="003A2BD4" w:rsidRPr="00CA3355" w:rsidDel="008D148F" w:rsidRDefault="00DE75B6">
      <w:pPr>
        <w:rPr>
          <w:del w:id="2101" w:author="Stephen" w:date="2018-11-26T19:00:00Z"/>
          <w:rFonts w:ascii="Times New Roman" w:hAnsi="Times New Roman" w:cs="Times New Roman"/>
          <w:sz w:val="24"/>
          <w:szCs w:val="24"/>
        </w:rPr>
      </w:pPr>
      <w:del w:id="2102" w:author="Stephen" w:date="2018-11-26T19:00:00Z">
        <w:r w:rsidRPr="00DE75B6" w:rsidDel="008D148F">
          <w:rPr>
            <w:rFonts w:ascii="Times New Roman" w:hAnsi="Times New Roman" w:cs="Times New Roman"/>
            <w:sz w:val="24"/>
            <w:szCs w:val="24"/>
          </w:rPr>
          <w:delText>T4  not TSH</w:delText>
        </w:r>
      </w:del>
    </w:p>
    <w:p w:rsidR="008E3ABA" w:rsidRPr="00CA3355" w:rsidDel="008D148F" w:rsidRDefault="00DE75B6">
      <w:pPr>
        <w:rPr>
          <w:del w:id="2103" w:author="Stephen" w:date="2018-11-26T19:01:00Z"/>
          <w:rFonts w:ascii="Times New Roman" w:hAnsi="Times New Roman" w:cs="Times New Roman"/>
          <w:sz w:val="24"/>
          <w:szCs w:val="24"/>
        </w:rPr>
      </w:pPr>
      <w:del w:id="2104" w:author="Stephen" w:date="2018-11-26T19:00:00Z">
        <w:r w:rsidRPr="00DE75B6" w:rsidDel="008D148F">
          <w:rPr>
            <w:rFonts w:ascii="Times New Roman" w:hAnsi="Times New Roman" w:cs="Times New Roman"/>
            <w:sz w:val="24"/>
            <w:szCs w:val="24"/>
          </w:rPr>
          <w:delText>.</w:delText>
        </w:r>
      </w:del>
    </w:p>
    <w:p w:rsidR="00000000" w:rsidRDefault="000B0EB4">
      <w:pPr>
        <w:rPr>
          <w:del w:id="2105" w:author="Stephen" w:date="2018-11-26T19:01:00Z"/>
          <w:rFonts w:ascii="Times New Roman" w:hAnsi="Times New Roman" w:cs="Times New Roman"/>
          <w:sz w:val="24"/>
          <w:szCs w:val="24"/>
        </w:rPr>
        <w:pPrChange w:id="2106" w:author="Stephen" w:date="2018-11-26T19:01:00Z">
          <w:pPr>
            <w:autoSpaceDE w:val="0"/>
            <w:autoSpaceDN w:val="0"/>
            <w:adjustRightInd w:val="0"/>
            <w:spacing w:after="0" w:line="240" w:lineRule="auto"/>
          </w:pPr>
        </w:pPrChange>
      </w:pPr>
    </w:p>
    <w:p w:rsidR="00294555" w:rsidRPr="00CA3355" w:rsidDel="008D148F" w:rsidRDefault="00294555" w:rsidP="00294555">
      <w:pPr>
        <w:shd w:val="clear" w:color="auto" w:fill="FFFFFF"/>
        <w:spacing w:line="240" w:lineRule="auto"/>
        <w:jc w:val="both"/>
        <w:rPr>
          <w:del w:id="2107" w:author="Stephen" w:date="2018-11-26T19:01:00Z"/>
          <w:rFonts w:ascii="Times New Roman" w:hAnsi="Times New Roman" w:cs="Times New Roman"/>
          <w:sz w:val="24"/>
          <w:szCs w:val="24"/>
        </w:rPr>
      </w:pPr>
    </w:p>
    <w:p w:rsidR="00631F7F" w:rsidRPr="00CA3355" w:rsidDel="008D148F" w:rsidRDefault="00631F7F" w:rsidP="00B90197">
      <w:pPr>
        <w:shd w:val="clear" w:color="auto" w:fill="FFFFFF"/>
        <w:spacing w:line="240" w:lineRule="auto"/>
        <w:jc w:val="both"/>
        <w:rPr>
          <w:del w:id="2108" w:author="Stephen" w:date="2018-11-26T19:01:00Z"/>
          <w:rFonts w:ascii="Times New Roman" w:hAnsi="Times New Roman" w:cs="Times New Roman"/>
          <w:sz w:val="24"/>
          <w:szCs w:val="24"/>
        </w:rPr>
      </w:pPr>
    </w:p>
    <w:p w:rsidR="00860378" w:rsidRPr="00CA3355" w:rsidDel="008D148F" w:rsidRDefault="00860378" w:rsidP="00631F7F">
      <w:pPr>
        <w:autoSpaceDE w:val="0"/>
        <w:autoSpaceDN w:val="0"/>
        <w:adjustRightInd w:val="0"/>
        <w:spacing w:after="0" w:line="240" w:lineRule="auto"/>
        <w:rPr>
          <w:del w:id="2109" w:author="Stephen" w:date="2018-11-26T19:00:00Z"/>
          <w:rFonts w:ascii="Times New Roman" w:hAnsi="Times New Roman" w:cs="Times New Roman"/>
          <w:sz w:val="24"/>
          <w:szCs w:val="24"/>
        </w:rPr>
      </w:pPr>
    </w:p>
    <w:p w:rsidR="00860378" w:rsidRPr="00CA3355" w:rsidDel="008D148F" w:rsidRDefault="00DE75B6" w:rsidP="00631F7F">
      <w:pPr>
        <w:autoSpaceDE w:val="0"/>
        <w:autoSpaceDN w:val="0"/>
        <w:adjustRightInd w:val="0"/>
        <w:spacing w:after="0" w:line="240" w:lineRule="auto"/>
        <w:rPr>
          <w:del w:id="2110" w:author="Stephen" w:date="2018-11-26T19:00:00Z"/>
          <w:rFonts w:ascii="Times New Roman" w:hAnsi="Times New Roman" w:cs="Times New Roman"/>
          <w:sz w:val="24"/>
          <w:szCs w:val="24"/>
        </w:rPr>
      </w:pPr>
      <w:del w:id="2111" w:author="Stephen" w:date="2018-11-26T19:00:00Z">
        <w:r w:rsidRPr="00DE75B6" w:rsidDel="008D148F">
          <w:rPr>
            <w:rFonts w:ascii="Times New Roman" w:hAnsi="Times New Roman" w:cs="Times New Roman"/>
            <w:sz w:val="24"/>
            <w:szCs w:val="24"/>
          </w:rPr>
          <w:delText>T4 and TSH</w:delText>
        </w:r>
      </w:del>
    </w:p>
    <w:p w:rsidR="007D35DF" w:rsidRPr="00CA3355" w:rsidDel="008D148F" w:rsidRDefault="00DE75B6" w:rsidP="00631F7F">
      <w:pPr>
        <w:autoSpaceDE w:val="0"/>
        <w:autoSpaceDN w:val="0"/>
        <w:adjustRightInd w:val="0"/>
        <w:spacing w:after="0" w:line="240" w:lineRule="auto"/>
        <w:rPr>
          <w:del w:id="2112" w:author="Stephen" w:date="2018-11-26T19:00:00Z"/>
          <w:rFonts w:ascii="Times New Roman" w:hAnsi="Times New Roman" w:cs="Times New Roman"/>
          <w:sz w:val="24"/>
          <w:szCs w:val="24"/>
        </w:rPr>
      </w:pPr>
      <w:del w:id="2113" w:author="Stephen" w:date="2018-11-26T19:00:00Z">
        <w:r w:rsidRPr="00DE75B6" w:rsidDel="008D148F">
          <w:rPr>
            <w:rFonts w:ascii="Times New Roman" w:hAnsi="Times New Roman" w:cs="Times New Roman"/>
            <w:sz w:val="24"/>
            <w:szCs w:val="24"/>
          </w:rPr>
          <w:delText>Bano et al – see change in frailty</w:delText>
        </w:r>
      </w:del>
    </w:p>
    <w:p w:rsidR="00631F7F" w:rsidRPr="00CA3355" w:rsidDel="008D148F" w:rsidRDefault="00631F7F" w:rsidP="00B90197">
      <w:pPr>
        <w:shd w:val="clear" w:color="auto" w:fill="FFFFFF"/>
        <w:spacing w:line="240" w:lineRule="auto"/>
        <w:jc w:val="both"/>
        <w:rPr>
          <w:del w:id="2114" w:author="Stephen" w:date="2018-11-26T19:01:00Z"/>
          <w:rFonts w:ascii="Times New Roman" w:hAnsi="Times New Roman" w:cs="Times New Roman"/>
          <w:sz w:val="24"/>
          <w:szCs w:val="24"/>
        </w:rPr>
      </w:pPr>
    </w:p>
    <w:p w:rsidR="00631F7F" w:rsidRPr="00CA3355" w:rsidDel="008D148F" w:rsidRDefault="00631F7F" w:rsidP="00B90197">
      <w:pPr>
        <w:shd w:val="clear" w:color="auto" w:fill="FFFFFF"/>
        <w:spacing w:line="240" w:lineRule="auto"/>
        <w:jc w:val="both"/>
        <w:rPr>
          <w:del w:id="2115" w:author="Stephen" w:date="2018-11-26T19:01:00Z"/>
          <w:rFonts w:ascii="Times New Roman" w:hAnsi="Times New Roman" w:cs="Times New Roman"/>
          <w:sz w:val="24"/>
          <w:szCs w:val="24"/>
        </w:rPr>
      </w:pPr>
    </w:p>
    <w:p w:rsidR="00860378" w:rsidRPr="00CA3355" w:rsidDel="008D148F" w:rsidRDefault="00860378" w:rsidP="00631F7F">
      <w:pPr>
        <w:shd w:val="clear" w:color="auto" w:fill="FFFFFF"/>
        <w:spacing w:line="240" w:lineRule="auto"/>
        <w:jc w:val="both"/>
        <w:rPr>
          <w:del w:id="2116" w:author="Stephen" w:date="2018-11-26T19:01:00Z"/>
          <w:rFonts w:ascii="Times New Roman" w:hAnsi="Times New Roman" w:cs="Times New Roman"/>
          <w:sz w:val="24"/>
          <w:szCs w:val="24"/>
        </w:rPr>
      </w:pPr>
    </w:p>
    <w:p w:rsidR="00860378" w:rsidRPr="00CA3355" w:rsidDel="008D148F" w:rsidRDefault="00860378" w:rsidP="00631F7F">
      <w:pPr>
        <w:shd w:val="clear" w:color="auto" w:fill="FFFFFF"/>
        <w:spacing w:line="240" w:lineRule="auto"/>
        <w:jc w:val="both"/>
        <w:rPr>
          <w:del w:id="2117" w:author="Stephen" w:date="2018-11-26T19:01:00Z"/>
          <w:rFonts w:ascii="Times New Roman" w:hAnsi="Times New Roman" w:cs="Times New Roman"/>
          <w:sz w:val="24"/>
          <w:szCs w:val="24"/>
        </w:rPr>
      </w:pPr>
    </w:p>
    <w:p w:rsidR="00860378" w:rsidRPr="00CA3355" w:rsidDel="008D148F" w:rsidRDefault="00DE75B6" w:rsidP="00631F7F">
      <w:pPr>
        <w:shd w:val="clear" w:color="auto" w:fill="FFFFFF"/>
        <w:spacing w:line="240" w:lineRule="auto"/>
        <w:jc w:val="both"/>
        <w:rPr>
          <w:del w:id="2118" w:author="Stephen" w:date="2018-11-26T19:01:00Z"/>
          <w:rFonts w:ascii="Times New Roman" w:hAnsi="Times New Roman" w:cs="Times New Roman"/>
          <w:sz w:val="24"/>
          <w:szCs w:val="24"/>
        </w:rPr>
      </w:pPr>
      <w:del w:id="2119" w:author="Stephen" w:date="2018-11-26T19:00:00Z">
        <w:r w:rsidRPr="00DE75B6" w:rsidDel="008D148F">
          <w:rPr>
            <w:rFonts w:ascii="Times New Roman" w:hAnsi="Times New Roman" w:cs="Times New Roman"/>
            <w:sz w:val="24"/>
            <w:szCs w:val="24"/>
          </w:rPr>
          <w:delText>TSH ONLY</w:delText>
        </w:r>
      </w:del>
    </w:p>
    <w:p w:rsidR="00000000" w:rsidRDefault="000B0EB4">
      <w:pPr>
        <w:shd w:val="clear" w:color="auto" w:fill="FFFFFF"/>
        <w:spacing w:line="240" w:lineRule="auto"/>
        <w:jc w:val="both"/>
        <w:rPr>
          <w:del w:id="2120" w:author="Stephen" w:date="2018-11-26T19:01:00Z"/>
          <w:rFonts w:ascii="Times New Roman" w:hAnsi="Times New Roman" w:cs="Times New Roman"/>
          <w:sz w:val="24"/>
          <w:szCs w:val="24"/>
        </w:rPr>
        <w:pPrChange w:id="2121" w:author="Stephen" w:date="2018-11-26T19:01:00Z">
          <w:pPr>
            <w:autoSpaceDE w:val="0"/>
            <w:autoSpaceDN w:val="0"/>
            <w:adjustRightInd w:val="0"/>
            <w:spacing w:after="0" w:line="240" w:lineRule="auto"/>
          </w:pPr>
        </w:pPrChange>
      </w:pPr>
    </w:p>
    <w:p w:rsidR="00264FDD" w:rsidRPr="00CA3355" w:rsidDel="008D148F" w:rsidRDefault="00264FDD" w:rsidP="00D04344">
      <w:pPr>
        <w:autoSpaceDE w:val="0"/>
        <w:autoSpaceDN w:val="0"/>
        <w:adjustRightInd w:val="0"/>
        <w:spacing w:after="0" w:line="240" w:lineRule="auto"/>
        <w:rPr>
          <w:del w:id="2122" w:author="Stephen" w:date="2018-11-26T19:01:00Z"/>
          <w:rFonts w:ascii="Times New Roman" w:hAnsi="Times New Roman" w:cs="Times New Roman"/>
          <w:sz w:val="24"/>
          <w:szCs w:val="24"/>
        </w:rPr>
      </w:pPr>
    </w:p>
    <w:p w:rsidR="00A4202B" w:rsidRPr="00CA3355" w:rsidDel="008D148F" w:rsidRDefault="00A4202B" w:rsidP="00D04344">
      <w:pPr>
        <w:autoSpaceDE w:val="0"/>
        <w:autoSpaceDN w:val="0"/>
        <w:adjustRightInd w:val="0"/>
        <w:spacing w:after="0" w:line="240" w:lineRule="auto"/>
        <w:rPr>
          <w:del w:id="2123" w:author="Stephen" w:date="2018-11-26T19:01:00Z"/>
          <w:rFonts w:ascii="Times New Roman" w:hAnsi="Times New Roman" w:cs="Times New Roman"/>
          <w:sz w:val="24"/>
          <w:szCs w:val="24"/>
        </w:rPr>
      </w:pPr>
    </w:p>
    <w:p w:rsidR="00264FDD" w:rsidRPr="00CA3355" w:rsidDel="008D148F" w:rsidRDefault="00264FDD" w:rsidP="00D04344">
      <w:pPr>
        <w:autoSpaceDE w:val="0"/>
        <w:autoSpaceDN w:val="0"/>
        <w:adjustRightInd w:val="0"/>
        <w:spacing w:after="0" w:line="240" w:lineRule="auto"/>
        <w:rPr>
          <w:del w:id="2124" w:author="Stephen" w:date="2018-11-26T19:01:00Z"/>
          <w:rFonts w:ascii="Times New Roman" w:hAnsi="Times New Roman" w:cs="Times New Roman"/>
          <w:sz w:val="24"/>
          <w:szCs w:val="24"/>
        </w:rPr>
      </w:pPr>
    </w:p>
    <w:p w:rsidR="00264FDD" w:rsidRPr="00CA3355" w:rsidDel="008D148F" w:rsidRDefault="00264FDD" w:rsidP="00D04344">
      <w:pPr>
        <w:autoSpaceDE w:val="0"/>
        <w:autoSpaceDN w:val="0"/>
        <w:adjustRightInd w:val="0"/>
        <w:spacing w:after="0" w:line="240" w:lineRule="auto"/>
        <w:rPr>
          <w:del w:id="2125" w:author="Stephen" w:date="2018-11-26T19:01:00Z"/>
          <w:rFonts w:ascii="Times New Roman" w:hAnsi="Times New Roman" w:cs="Times New Roman"/>
          <w:sz w:val="24"/>
          <w:szCs w:val="24"/>
        </w:rPr>
      </w:pPr>
    </w:p>
    <w:p w:rsidR="005172C0" w:rsidRPr="00CA3355" w:rsidDel="008D148F" w:rsidRDefault="005172C0" w:rsidP="00D04344">
      <w:pPr>
        <w:autoSpaceDE w:val="0"/>
        <w:autoSpaceDN w:val="0"/>
        <w:adjustRightInd w:val="0"/>
        <w:spacing w:after="0" w:line="240" w:lineRule="auto"/>
        <w:rPr>
          <w:del w:id="2126" w:author="Stephen" w:date="2018-11-26T19:01:00Z"/>
          <w:rFonts w:ascii="Times New Roman" w:hAnsi="Times New Roman" w:cs="Times New Roman"/>
          <w:sz w:val="24"/>
          <w:szCs w:val="24"/>
        </w:rPr>
      </w:pPr>
    </w:p>
    <w:p w:rsidR="00D95E60" w:rsidRPr="00CA3355" w:rsidDel="008D148F" w:rsidRDefault="00D95E60" w:rsidP="00D04344">
      <w:pPr>
        <w:autoSpaceDE w:val="0"/>
        <w:autoSpaceDN w:val="0"/>
        <w:adjustRightInd w:val="0"/>
        <w:spacing w:after="0" w:line="240" w:lineRule="auto"/>
        <w:rPr>
          <w:del w:id="2127" w:author="Stephen" w:date="2018-11-26T19:01:00Z"/>
          <w:rFonts w:ascii="Times New Roman" w:hAnsi="Times New Roman" w:cs="Times New Roman"/>
          <w:sz w:val="24"/>
          <w:szCs w:val="24"/>
        </w:rPr>
      </w:pPr>
    </w:p>
    <w:p w:rsidR="00D95E60" w:rsidRPr="00CA3355" w:rsidDel="008D148F" w:rsidRDefault="00D95E60" w:rsidP="00D04344">
      <w:pPr>
        <w:autoSpaceDE w:val="0"/>
        <w:autoSpaceDN w:val="0"/>
        <w:adjustRightInd w:val="0"/>
        <w:spacing w:after="0" w:line="240" w:lineRule="auto"/>
        <w:rPr>
          <w:del w:id="2128" w:author="Stephen" w:date="2018-11-26T19:01:00Z"/>
          <w:rFonts w:ascii="Times New Roman" w:hAnsi="Times New Roman" w:cs="Times New Roman"/>
          <w:sz w:val="24"/>
          <w:szCs w:val="24"/>
        </w:rPr>
      </w:pPr>
    </w:p>
    <w:p w:rsidR="00D40835" w:rsidRPr="00CA3355" w:rsidDel="008D148F" w:rsidRDefault="00D40835" w:rsidP="00D04344">
      <w:pPr>
        <w:autoSpaceDE w:val="0"/>
        <w:autoSpaceDN w:val="0"/>
        <w:adjustRightInd w:val="0"/>
        <w:spacing w:after="0" w:line="240" w:lineRule="auto"/>
        <w:rPr>
          <w:del w:id="2129" w:author="Stephen" w:date="2018-11-26T19:01:00Z"/>
          <w:rFonts w:ascii="Times New Roman" w:hAnsi="Times New Roman" w:cs="Times New Roman"/>
          <w:sz w:val="24"/>
          <w:szCs w:val="24"/>
        </w:rPr>
      </w:pPr>
    </w:p>
    <w:p w:rsidR="00876310" w:rsidRPr="00CA3355" w:rsidDel="008D148F" w:rsidRDefault="00876310" w:rsidP="00D04344">
      <w:pPr>
        <w:autoSpaceDE w:val="0"/>
        <w:autoSpaceDN w:val="0"/>
        <w:adjustRightInd w:val="0"/>
        <w:spacing w:after="0" w:line="240" w:lineRule="auto"/>
        <w:rPr>
          <w:del w:id="2130" w:author="Stephen" w:date="2018-11-26T19:01:00Z"/>
          <w:rFonts w:ascii="Times New Roman" w:hAnsi="Times New Roman" w:cs="Times New Roman"/>
          <w:sz w:val="24"/>
          <w:szCs w:val="24"/>
        </w:rPr>
      </w:pPr>
    </w:p>
    <w:p w:rsidR="00CB2CBE" w:rsidRPr="00CA3355" w:rsidDel="008D148F" w:rsidRDefault="00CB2CBE" w:rsidP="00D04344">
      <w:pPr>
        <w:rPr>
          <w:del w:id="2131" w:author="Stephen" w:date="2018-11-26T19:01:00Z"/>
          <w:rFonts w:ascii="Times New Roman" w:hAnsi="Times New Roman" w:cs="Times New Roman"/>
          <w:sz w:val="24"/>
          <w:szCs w:val="24"/>
        </w:rPr>
      </w:pPr>
    </w:p>
    <w:p w:rsidR="00A4202B" w:rsidRPr="00CA3355" w:rsidDel="008D148F" w:rsidRDefault="00A4202B" w:rsidP="00D04344">
      <w:pPr>
        <w:rPr>
          <w:del w:id="2132" w:author="Stephen" w:date="2018-11-26T19:01:00Z"/>
          <w:rFonts w:ascii="Times New Roman" w:hAnsi="Times New Roman" w:cs="Times New Roman"/>
          <w:sz w:val="24"/>
          <w:szCs w:val="24"/>
        </w:rPr>
      </w:pPr>
    </w:p>
    <w:p w:rsidR="00301333" w:rsidRPr="00CA3355" w:rsidDel="008D148F" w:rsidRDefault="00DE75B6" w:rsidP="00D04344">
      <w:pPr>
        <w:rPr>
          <w:del w:id="2133" w:author="Stephen" w:date="2018-11-26T19:00:00Z"/>
          <w:rFonts w:ascii="Times New Roman" w:hAnsi="Times New Roman" w:cs="Times New Roman"/>
          <w:sz w:val="24"/>
          <w:szCs w:val="24"/>
        </w:rPr>
      </w:pPr>
      <w:del w:id="2134" w:author="Stephen" w:date="2018-11-26T19:00:00Z">
        <w:r w:rsidRPr="00DE75B6" w:rsidDel="008D148F">
          <w:rPr>
            <w:rFonts w:ascii="Times New Roman" w:hAnsi="Times New Roman" w:cs="Times New Roman"/>
            <w:sz w:val="24"/>
            <w:szCs w:val="24"/>
          </w:rPr>
          <w:delText>CAUSATION</w:delText>
        </w:r>
      </w:del>
    </w:p>
    <w:p w:rsidR="00FF76C3" w:rsidRPr="00CA3355" w:rsidDel="008D148F" w:rsidRDefault="00DE75B6" w:rsidP="00D04344">
      <w:pPr>
        <w:rPr>
          <w:del w:id="2135" w:author="Stephen" w:date="2018-11-26T19:00:00Z"/>
          <w:rFonts w:ascii="Times New Roman" w:hAnsi="Times New Roman" w:cs="Times New Roman"/>
          <w:sz w:val="24"/>
          <w:szCs w:val="24"/>
        </w:rPr>
      </w:pPr>
      <w:del w:id="2136" w:author="Stephen" w:date="2018-11-26T19:00:00Z">
        <w:r w:rsidRPr="00DE75B6" w:rsidDel="008D148F">
          <w:rPr>
            <w:rFonts w:ascii="Times New Roman" w:hAnsi="Times New Roman" w:cs="Times New Roman"/>
            <w:sz w:val="24"/>
            <w:szCs w:val="24"/>
          </w:rPr>
          <w:delText>Bos MM, Smit RAJ, Trompet S, van Heemst D, Noordam R. Thyroid signalling, insulin resistance, and 2 diabetes mellitus:amendelian randomization study. J ClinEndocrinolMetab. 2017;102(6):1960-1970 DOI:10.1012/jc.2016-2816 (? Useful)</w:delText>
        </w:r>
      </w:del>
    </w:p>
    <w:p w:rsidR="00505A46" w:rsidRPr="00CA3355" w:rsidDel="008D148F" w:rsidRDefault="00DE75B6" w:rsidP="00D04344">
      <w:pPr>
        <w:rPr>
          <w:del w:id="2137" w:author="Stephen" w:date="2018-11-26T19:00:00Z"/>
          <w:rFonts w:ascii="Times New Roman" w:hAnsi="Times New Roman" w:cs="Times New Roman"/>
          <w:sz w:val="24"/>
          <w:szCs w:val="24"/>
        </w:rPr>
      </w:pPr>
      <w:del w:id="2138" w:author="Stephen" w:date="2018-11-26T19:00:00Z">
        <w:r w:rsidRPr="00DE75B6" w:rsidDel="008D148F">
          <w:rPr>
            <w:rFonts w:ascii="Times New Roman" w:hAnsi="Times New Roman" w:cs="Times New Roman"/>
            <w:sz w:val="24"/>
            <w:szCs w:val="24"/>
          </w:rPr>
          <w:delText>T4 + TSH not recorded</w:delText>
        </w:r>
      </w:del>
    </w:p>
    <w:p w:rsidR="00301333" w:rsidRPr="00CA3355" w:rsidDel="008D148F" w:rsidRDefault="00301333" w:rsidP="00D04344">
      <w:pPr>
        <w:rPr>
          <w:del w:id="2139" w:author="Stephen" w:date="2018-11-26T19:01:00Z"/>
          <w:rFonts w:ascii="Times New Roman" w:hAnsi="Times New Roman" w:cs="Times New Roman"/>
          <w:sz w:val="24"/>
          <w:szCs w:val="24"/>
        </w:rPr>
      </w:pPr>
    </w:p>
    <w:p w:rsidR="00D0130E" w:rsidRDefault="00D0130E">
      <w:pPr>
        <w:rPr>
          <w:rFonts w:ascii="Times New Roman" w:hAnsi="Times New Roman" w:cs="Times New Roman"/>
          <w:sz w:val="24"/>
          <w:szCs w:val="24"/>
        </w:rPr>
      </w:pPr>
      <w:r>
        <w:rPr>
          <w:rFonts w:ascii="Times New Roman" w:hAnsi="Times New Roman" w:cs="Times New Roman"/>
          <w:sz w:val="24"/>
          <w:szCs w:val="24"/>
        </w:rPr>
        <w:br w:type="page"/>
      </w:r>
    </w:p>
    <w:p w:rsidR="00D0130E" w:rsidRPr="003C660C" w:rsidDel="008D148F" w:rsidRDefault="00D0130E" w:rsidP="00D0130E">
      <w:pPr>
        <w:rPr>
          <w:del w:id="2140" w:author="Stephen" w:date="2018-11-26T19:00:00Z"/>
          <w:rFonts w:ascii="Times New Roman" w:hAnsi="Times New Roman" w:cs="Times New Roman"/>
          <w:sz w:val="24"/>
          <w:szCs w:val="24"/>
          <w:lang w:val="en-US"/>
        </w:rPr>
      </w:pPr>
      <w:del w:id="2141" w:author="Stephen" w:date="2018-11-26T19:00:00Z">
        <w:r w:rsidRPr="003C660C" w:rsidDel="008D148F">
          <w:rPr>
            <w:rFonts w:ascii="Times New Roman" w:hAnsi="Times New Roman" w:cs="Times New Roman"/>
            <w:b/>
            <w:bCs/>
            <w:sz w:val="24"/>
            <w:szCs w:val="24"/>
            <w:lang w:val="en-US"/>
          </w:rPr>
          <w:lastRenderedPageBreak/>
          <w:delText xml:space="preserve">Figure 2 </w:delText>
        </w:r>
        <w:r w:rsidRPr="003C660C" w:rsidDel="008D148F">
          <w:rPr>
            <w:rFonts w:ascii="Times New Roman" w:hAnsi="Times New Roman" w:cs="Times New Roman"/>
            <w:sz w:val="24"/>
            <w:szCs w:val="24"/>
            <w:lang w:val="en-US"/>
          </w:rPr>
          <w:delText>Relationship between TSH and free T4 in subjects not receiving thyroxine treatment. The median TSH for each free T4 integer value is represented (</w:delText>
        </w:r>
        <w:r w:rsidRPr="003C660C" w:rsidDel="008D148F">
          <w:rPr>
            <w:rFonts w:ascii="Cambria Math" w:hAnsi="Cambria Math" w:cs="Cambria Math"/>
            <w:sz w:val="24"/>
            <w:szCs w:val="24"/>
            <w:lang w:val="en-US"/>
          </w:rPr>
          <w:delText>△</w:delText>
        </w:r>
        <w:r w:rsidRPr="003C660C" w:rsidDel="008D148F">
          <w:rPr>
            <w:rFonts w:ascii="Times New Roman" w:hAnsi="Times New Roman" w:cs="Times New Roman"/>
            <w:sz w:val="24"/>
            <w:szCs w:val="24"/>
            <w:lang w:val="en-US"/>
          </w:rPr>
          <w:delText xml:space="preserve">). The UQs and LQs for TSH are shown by the dashed lines. As the original graph shows only quartiles we have added curves to illustrate non-quantitatively the full normal ranges. TSH is represented on a logarithmic scale and free T4 on a linear scale. Dotted horizontal and vertical lines mark the TSH reference range (0.4–4.0 mU/L) and free T4 reference range (10–20 pmol/L), respectively. Adapted from </w:delText>
        </w:r>
        <w:commentRangeStart w:id="2142"/>
        <w:r w:rsidRPr="003C660C" w:rsidDel="008D148F">
          <w:rPr>
            <w:rFonts w:ascii="Times New Roman" w:hAnsi="Times New Roman" w:cs="Times New Roman"/>
            <w:sz w:val="24"/>
            <w:szCs w:val="24"/>
            <w:lang w:val="en-US"/>
          </w:rPr>
          <w:delText>XXXX</w:delText>
        </w:r>
        <w:commentRangeEnd w:id="2142"/>
        <w:r w:rsidRPr="003C660C" w:rsidDel="008D148F">
          <w:rPr>
            <w:rStyle w:val="CommentReference"/>
            <w:rFonts w:ascii="Times New Roman" w:hAnsi="Times New Roman" w:cs="Times New Roman"/>
            <w:sz w:val="24"/>
            <w:szCs w:val="24"/>
          </w:rPr>
          <w:commentReference w:id="2142"/>
        </w:r>
        <w:r w:rsidRPr="003C660C" w:rsidDel="008D148F">
          <w:rPr>
            <w:rFonts w:ascii="Times New Roman" w:hAnsi="Times New Roman" w:cs="Times New Roman"/>
            <w:sz w:val="24"/>
            <w:szCs w:val="24"/>
            <w:lang w:val="en-US"/>
          </w:rPr>
          <w:delText xml:space="preserve">. </w:delText>
        </w:r>
      </w:del>
    </w:p>
    <w:p w:rsidR="008D148F" w:rsidRDefault="000B0EB4">
      <w:pPr>
        <w:rPr>
          <w:ins w:id="2143" w:author="Stephen" w:date="2018-11-26T18:57:00Z"/>
          <w:rFonts w:ascii="Times New Roman" w:hAnsi="Times New Roman" w:cs="Times New Roman"/>
          <w:sz w:val="24"/>
          <w:szCs w:val="24"/>
        </w:rPr>
      </w:pPr>
      <w:moveFromRangeStart w:id="2144" w:author="Stephen" w:date="2018-11-26T18:56:00Z" w:name="move531021908"/>
      <w:moveFrom w:id="2145" w:author="Stephen" w:date="2018-11-26T18:56:00Z">
        <w:del w:id="2146" w:author="Stephen" w:date="2018-11-26T18:56:00Z">
          <w:r>
            <w:rPr>
              <w:rFonts w:ascii="Times New Roman" w:hAnsi="Times New Roman" w:cs="Times New Roman"/>
              <w:noProof/>
              <w:sz w:val="24"/>
              <w:szCs w:val="24"/>
              <w:rPrChange w:id="2147">
                <w:rPr>
                  <w:noProof/>
                  <w:sz w:val="16"/>
                  <w:szCs w:val="16"/>
                </w:rPr>
              </w:rPrChange>
            </w:rPr>
            <w:drawing>
              <wp:inline distT="0" distB="0" distL="0" distR="0">
                <wp:extent cx="5553710" cy="44564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710" cy="4456430"/>
                        </a:xfrm>
                        <a:prstGeom prst="rect">
                          <a:avLst/>
                        </a:prstGeom>
                        <a:noFill/>
                      </pic:spPr>
                    </pic:pic>
                  </a:graphicData>
                </a:graphic>
              </wp:inline>
            </w:drawing>
          </w:r>
        </w:del>
      </w:moveFrom>
      <w:moveFromRangeEnd w:id="2144"/>
    </w:p>
    <w:p w:rsidR="008D148F" w:rsidRDefault="008D148F" w:rsidP="008D148F">
      <w:pPr>
        <w:rPr>
          <w:ins w:id="2148" w:author="Stephen" w:date="2018-11-26T18:58:00Z"/>
          <w:sz w:val="28"/>
          <w:szCs w:val="28"/>
        </w:rPr>
      </w:pPr>
      <w:ins w:id="2149" w:author="Stephen" w:date="2018-11-26T18:58:00Z">
        <w:r>
          <w:rPr>
            <w:sz w:val="28"/>
            <w:szCs w:val="28"/>
          </w:rPr>
          <w:t>Figure 1. The generation of individual balance point values of FT4/TSH. Each individual has individual TSH and T4 curves that cross at the individual’s balance point. This point is not independently pre-set.</w:t>
        </w:r>
      </w:ins>
    </w:p>
    <w:p w:rsidR="008D148F" w:rsidRDefault="000B0EB4">
      <w:pPr>
        <w:rPr>
          <w:ins w:id="2150" w:author="Stephen" w:date="2018-11-26T18:58:00Z"/>
          <w:rFonts w:ascii="Times New Roman" w:hAnsi="Times New Roman" w:cs="Times New Roman"/>
          <w:sz w:val="24"/>
          <w:szCs w:val="24"/>
        </w:rPr>
      </w:pPr>
      <w:ins w:id="2151" w:author="Stephen" w:date="2018-11-26T18:57:00Z">
        <w:r>
          <w:rPr>
            <w:rFonts w:ascii="Times New Roman" w:hAnsi="Times New Roman" w:cs="Times New Roman"/>
            <w:noProof/>
            <w:sz w:val="24"/>
            <w:szCs w:val="24"/>
            <w:rPrChange w:id="2152">
              <w:rPr>
                <w:noProof/>
                <w:sz w:val="16"/>
                <w:szCs w:val="16"/>
              </w:rPr>
            </w:rPrChange>
          </w:rPr>
          <w:drawing>
            <wp:inline distT="0" distB="0" distL="0" distR="0">
              <wp:extent cx="5731510" cy="4563870"/>
              <wp:effectExtent l="1905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31510" cy="4563870"/>
                      </a:xfrm>
                      <a:prstGeom prst="rect">
                        <a:avLst/>
                      </a:prstGeom>
                      <a:noFill/>
                      <a:ln w="9525">
                        <a:noFill/>
                        <a:miter lim="800000"/>
                        <a:headEnd/>
                        <a:tailEnd/>
                      </a:ln>
                    </pic:spPr>
                  </pic:pic>
                </a:graphicData>
              </a:graphic>
            </wp:inline>
          </w:drawing>
        </w:r>
      </w:ins>
    </w:p>
    <w:p w:rsidR="008D148F" w:rsidRDefault="008D148F" w:rsidP="008D148F">
      <w:pPr>
        <w:rPr>
          <w:ins w:id="2153" w:author="Stephen" w:date="2018-11-26T18:58:00Z"/>
          <w:sz w:val="28"/>
          <w:szCs w:val="28"/>
        </w:rPr>
      </w:pPr>
      <w:ins w:id="2154" w:author="Stephen" w:date="2018-11-26T18:58:00Z">
        <w:r>
          <w:rPr>
            <w:sz w:val="28"/>
            <w:szCs w:val="28"/>
          </w:rPr>
          <w:t>Figure 1. The generation of individual balance point values of FT4/TSH. Each individual has individual TSH and T4 curves that cross at the individual’s balance point. This point is not independently pre-set.</w:t>
        </w:r>
      </w:ins>
    </w:p>
    <w:p w:rsidR="008D148F" w:rsidRDefault="000B0EB4">
      <w:pPr>
        <w:rPr>
          <w:ins w:id="2155" w:author="Stephen" w:date="2018-11-26T18:59:00Z"/>
          <w:rFonts w:ascii="Times New Roman" w:hAnsi="Times New Roman" w:cs="Times New Roman"/>
          <w:sz w:val="24"/>
          <w:szCs w:val="24"/>
        </w:rPr>
      </w:pPr>
      <w:ins w:id="2156" w:author="Stephen" w:date="2018-11-26T18:59:00Z">
        <w:r>
          <w:rPr>
            <w:rFonts w:ascii="Times New Roman" w:hAnsi="Times New Roman" w:cs="Times New Roman"/>
            <w:noProof/>
            <w:sz w:val="24"/>
            <w:szCs w:val="24"/>
            <w:rPrChange w:id="2157">
              <w:rPr>
                <w:noProof/>
                <w:sz w:val="16"/>
                <w:szCs w:val="16"/>
              </w:rPr>
            </w:rPrChange>
          </w:rPr>
          <w:lastRenderedPageBreak/>
          <w:drawing>
            <wp:inline distT="0" distB="0" distL="0" distR="0">
              <wp:extent cx="5731510" cy="4499389"/>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4499389"/>
                      </a:xfrm>
                      <a:prstGeom prst="rect">
                        <a:avLst/>
                      </a:prstGeom>
                      <a:noFill/>
                      <a:ln w="9525">
                        <a:noFill/>
                        <a:miter lim="800000"/>
                        <a:headEnd/>
                        <a:tailEnd/>
                      </a:ln>
                    </pic:spPr>
                  </pic:pic>
                </a:graphicData>
              </a:graphic>
            </wp:inline>
          </w:drawing>
        </w:r>
      </w:ins>
    </w:p>
    <w:p w:rsidR="008D148F" w:rsidRDefault="008D148F">
      <w:pPr>
        <w:rPr>
          <w:ins w:id="2158" w:author="Stephen" w:date="2018-11-26T18:56:00Z"/>
          <w:rFonts w:ascii="Times New Roman" w:hAnsi="Times New Roman" w:cs="Times New Roman"/>
          <w:sz w:val="24"/>
          <w:szCs w:val="24"/>
        </w:rPr>
      </w:pPr>
      <w:ins w:id="2159" w:author="Stephen" w:date="2018-11-26T18:59:00Z">
        <w:r>
          <w:rPr>
            <w:sz w:val="28"/>
            <w:szCs w:val="28"/>
          </w:rPr>
          <w:t xml:space="preserve">Figure 2. In diagrammatical form the normal ranges of TSH (pink area) and T4 (green area) curves. The population range of FT4/TSH approximates the range of the TSH curves. It can be seen that as the FT4 level rises, the TSH level falls. There is thus a different normal range for TSH for different FT4 levels. Thus whilst person A has a normal FT4 in the context of normal TSH, T4 and TSH curves, Person B has a normal FT4 level with a TSH levels which is below the population range, but within the range determined by a normal TSH curve. Persons C, D and E demonstrate other combinations of normal/abnormal.  </w:t>
        </w:r>
      </w:ins>
    </w:p>
    <w:p w:rsidR="00000000" w:rsidRDefault="000B0EB4">
      <w:pPr>
        <w:ind w:left="-142"/>
        <w:rPr>
          <w:rFonts w:ascii="Times New Roman" w:hAnsi="Times New Roman" w:cs="Times New Roman"/>
          <w:sz w:val="24"/>
          <w:szCs w:val="24"/>
        </w:rPr>
        <w:pPrChange w:id="2160" w:author="Stephen" w:date="2018-12-23T14:40:00Z">
          <w:pPr/>
        </w:pPrChange>
      </w:pPr>
      <w:moveToRangeStart w:id="2161" w:author="Stephen" w:date="2018-11-26T18:56:00Z" w:name="move531021908"/>
      <w:del w:id="2162" w:author="Stephen" w:date="2018-11-26T18:59:00Z">
        <w:r>
          <w:rPr>
            <w:rFonts w:ascii="Times New Roman" w:hAnsi="Times New Roman" w:cs="Times New Roman"/>
            <w:noProof/>
            <w:sz w:val="24"/>
            <w:szCs w:val="24"/>
            <w:rPrChange w:id="2163">
              <w:rPr>
                <w:noProof/>
                <w:sz w:val="16"/>
                <w:szCs w:val="16"/>
              </w:rPr>
            </w:rPrChange>
          </w:rPr>
          <w:drawing>
            <wp:inline distT="0" distB="0" distL="0" distR="0">
              <wp:extent cx="5553710" cy="445643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710" cy="4456430"/>
                      </a:xfrm>
                      <a:prstGeom prst="rect">
                        <a:avLst/>
                      </a:prstGeom>
                      <a:noFill/>
                    </pic:spPr>
                  </pic:pic>
                </a:graphicData>
              </a:graphic>
            </wp:inline>
          </w:drawing>
        </w:r>
      </w:del>
      <w:moveToRangeEnd w:id="2161"/>
      <w:r w:rsidR="00CA3355">
        <w:rPr>
          <w:rFonts w:ascii="Times New Roman" w:hAnsi="Times New Roman" w:cs="Times New Roman"/>
          <w:sz w:val="24"/>
          <w:szCs w:val="24"/>
        </w:rPr>
        <w:br w:type="page"/>
      </w:r>
    </w:p>
    <w:p w:rsidR="00000000" w:rsidRDefault="00CA3355">
      <w:pPr>
        <w:pStyle w:val="NoSpacing"/>
        <w:ind w:left="-426" w:right="-1440"/>
        <w:rPr>
          <w:rFonts w:ascii="Times New Roman" w:hAnsi="Times New Roman" w:cs="Times New Roman"/>
          <w:sz w:val="24"/>
          <w:szCs w:val="24"/>
        </w:rPr>
        <w:pPrChange w:id="2164" w:author="Stephen" w:date="2018-12-23T14:40:00Z">
          <w:pPr>
            <w:pStyle w:val="NoSpacing"/>
          </w:pPr>
        </w:pPrChange>
      </w:pPr>
      <w:r w:rsidRPr="003C660C">
        <w:rPr>
          <w:rFonts w:ascii="Times New Roman" w:hAnsi="Times New Roman" w:cs="Times New Roman"/>
          <w:b/>
          <w:sz w:val="24"/>
          <w:szCs w:val="24"/>
        </w:rPr>
        <w:lastRenderedPageBreak/>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tblPrChange w:id="2165" w:author="Stephen" w:date="2018-12-23T14:40:00Z">
          <w:tblPr>
            <w:tblStyle w:val="TableGrid"/>
            <w:tblW w:w="0" w:type="auto"/>
            <w:tblLayout w:type="fixed"/>
            <w:tblLook w:val="04A0"/>
          </w:tblPr>
        </w:tblPrChange>
      </w:tblPr>
      <w:tblGrid>
        <w:gridCol w:w="2310"/>
        <w:gridCol w:w="1767"/>
        <w:gridCol w:w="1767"/>
        <w:gridCol w:w="4395"/>
        <w:gridCol w:w="770"/>
        <w:tblGridChange w:id="2166">
          <w:tblGrid>
            <w:gridCol w:w="2310"/>
            <w:gridCol w:w="1767"/>
            <w:gridCol w:w="1767"/>
            <w:gridCol w:w="4395"/>
            <w:gridCol w:w="770"/>
          </w:tblGrid>
        </w:tblGridChange>
      </w:tblGrid>
      <w:tr w:rsidR="00573154" w:rsidRPr="003C660C" w:rsidTr="00D014D8">
        <w:trPr>
          <w:jc w:val="center"/>
        </w:trPr>
        <w:tc>
          <w:tcPr>
            <w:tcW w:w="2310" w:type="dxa"/>
            <w:tcPrChange w:id="2167"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Change w:id="2168" w:author="Stephen" w:date="2018-12-23T14:40:00Z">
              <w:tcPr>
                <w:tcW w:w="1767" w:type="dxa"/>
              </w:tcPr>
            </w:tcPrChange>
          </w:tcPr>
          <w:p w:rsidR="00573154" w:rsidRPr="003C660C" w:rsidRDefault="00573154" w:rsidP="00057F34">
            <w:pPr>
              <w:rPr>
                <w:ins w:id="2169" w:author="Stephen" w:date="2018-12-22T21:18:00Z"/>
                <w:rFonts w:ascii="Times New Roman" w:hAnsi="Times New Roman" w:cs="Times New Roman"/>
                <w:sz w:val="24"/>
                <w:szCs w:val="24"/>
              </w:rPr>
            </w:pPr>
            <w:ins w:id="2170" w:author="Stephen" w:date="2018-12-22T21:19:00Z">
              <w:r>
                <w:rPr>
                  <w:rFonts w:ascii="Times New Roman" w:hAnsi="Times New Roman" w:cs="Times New Roman"/>
                  <w:sz w:val="24"/>
                  <w:szCs w:val="24"/>
                </w:rPr>
                <w:t>Parameter</w:t>
              </w:r>
            </w:ins>
          </w:p>
        </w:tc>
        <w:tc>
          <w:tcPr>
            <w:tcW w:w="1767" w:type="dxa"/>
            <w:tcPrChange w:id="2171"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Change w:id="2172"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Change w:id="2173"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rsidTr="00D014D8">
        <w:trPr>
          <w:jc w:val="center"/>
        </w:trPr>
        <w:tc>
          <w:tcPr>
            <w:tcW w:w="2310" w:type="dxa"/>
            <w:tcPrChange w:id="2174"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2007[2</w:t>
            </w:r>
            <w:ins w:id="2175" w:author="Stephen" w:date="2018-12-29T07:48:00Z">
              <w:r w:rsidR="0076476A">
                <w:rPr>
                  <w:rFonts w:ascii="Times New Roman" w:hAnsi="Times New Roman" w:cs="Times New Roman"/>
                  <w:sz w:val="24"/>
                  <w:szCs w:val="24"/>
                </w:rPr>
                <w:t>9</w:t>
              </w:r>
            </w:ins>
            <w:del w:id="2176" w:author="Stephen" w:date="2018-12-29T07:48:00Z">
              <w:r w:rsidRPr="003C660C" w:rsidDel="0076476A">
                <w:rPr>
                  <w:rFonts w:ascii="Times New Roman" w:hAnsi="Times New Roman" w:cs="Times New Roman"/>
                  <w:sz w:val="24"/>
                  <w:szCs w:val="24"/>
                </w:rPr>
                <w:delText>8</w:delText>
              </w:r>
            </w:del>
            <w:r w:rsidRPr="003C660C">
              <w:rPr>
                <w:rFonts w:ascii="Times New Roman" w:hAnsi="Times New Roman" w:cs="Times New Roman"/>
                <w:sz w:val="24"/>
                <w:szCs w:val="24"/>
              </w:rPr>
              <w:t>]</w:t>
            </w:r>
          </w:p>
        </w:tc>
        <w:tc>
          <w:tcPr>
            <w:tcW w:w="1767" w:type="dxa"/>
            <w:tcPrChange w:id="2177" w:author="Stephen" w:date="2018-12-23T14:40:00Z">
              <w:tcPr>
                <w:tcW w:w="1767" w:type="dxa"/>
              </w:tcPr>
            </w:tcPrChange>
          </w:tcPr>
          <w:p w:rsidR="00573154" w:rsidRPr="003C660C" w:rsidRDefault="00573154" w:rsidP="00057F34">
            <w:pPr>
              <w:rPr>
                <w:ins w:id="2178" w:author="Stephen" w:date="2018-12-22T21:18:00Z"/>
                <w:rFonts w:ascii="Times New Roman" w:hAnsi="Times New Roman" w:cs="Times New Roman"/>
                <w:sz w:val="24"/>
                <w:szCs w:val="24"/>
              </w:rPr>
            </w:pPr>
            <w:ins w:id="2179" w:author="Stephen" w:date="2018-12-22T21:20:00Z">
              <w:r>
                <w:rPr>
                  <w:rFonts w:ascii="Times New Roman" w:hAnsi="Times New Roman" w:cs="Times New Roman"/>
                  <w:sz w:val="24"/>
                  <w:szCs w:val="24"/>
                </w:rPr>
                <w:t>Atrial Fibrillation</w:t>
              </w:r>
            </w:ins>
          </w:p>
        </w:tc>
        <w:tc>
          <w:tcPr>
            <w:tcW w:w="1767" w:type="dxa"/>
            <w:tcPrChange w:id="2180"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Change w:id="2181"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Change w:id="2182"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Change w:id="2183"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D744E7">
              <w:rPr>
                <w:rFonts w:ascii="Times New Roman" w:hAnsi="Times New Roman" w:cs="Times New Roman"/>
                <w:sz w:val="24"/>
                <w:szCs w:val="24"/>
              </w:rPr>
              <w:t xml:space="preserve">Baumgartner </w:t>
            </w:r>
            <w:commentRangeStart w:id="2184"/>
            <w:r w:rsidRPr="003C660C">
              <w:rPr>
                <w:rFonts w:ascii="Times New Roman" w:hAnsi="Times New Roman" w:cs="Times New Roman"/>
                <w:sz w:val="24"/>
                <w:szCs w:val="24"/>
              </w:rPr>
              <w:t>2017</w:t>
            </w:r>
            <w:commentRangeEnd w:id="2184"/>
            <w:r w:rsidRPr="003C660C">
              <w:rPr>
                <w:rStyle w:val="CommentReference"/>
                <w:rFonts w:ascii="Times New Roman" w:hAnsi="Times New Roman" w:cs="Times New Roman"/>
                <w:sz w:val="24"/>
                <w:szCs w:val="24"/>
              </w:rPr>
              <w:commentReference w:id="2184"/>
            </w:r>
            <w:r w:rsidRPr="003C660C">
              <w:rPr>
                <w:rFonts w:ascii="Times New Roman" w:hAnsi="Times New Roman" w:cs="Times New Roman"/>
                <w:sz w:val="24"/>
                <w:szCs w:val="24"/>
              </w:rPr>
              <w:t>*[2</w:t>
            </w:r>
            <w:ins w:id="2185" w:author="Stephen" w:date="2018-12-29T07:48:00Z">
              <w:r w:rsidR="0076476A">
                <w:rPr>
                  <w:rFonts w:ascii="Times New Roman" w:hAnsi="Times New Roman" w:cs="Times New Roman"/>
                  <w:sz w:val="24"/>
                  <w:szCs w:val="24"/>
                </w:rPr>
                <w:t>8</w:t>
              </w:r>
            </w:ins>
            <w:del w:id="2186" w:author="Stephen" w:date="2018-12-29T07:48:00Z">
              <w:r w:rsidRPr="003C660C" w:rsidDel="0076476A">
                <w:rPr>
                  <w:rFonts w:ascii="Times New Roman" w:hAnsi="Times New Roman" w:cs="Times New Roman"/>
                  <w:sz w:val="24"/>
                  <w:szCs w:val="24"/>
                </w:rPr>
                <w:delText>7</w:delText>
              </w:r>
            </w:del>
            <w:r w:rsidRPr="003C660C">
              <w:rPr>
                <w:rFonts w:ascii="Times New Roman" w:hAnsi="Times New Roman" w:cs="Times New Roman"/>
                <w:sz w:val="24"/>
                <w:szCs w:val="24"/>
              </w:rPr>
              <w:t>]</w:t>
            </w:r>
          </w:p>
        </w:tc>
        <w:tc>
          <w:tcPr>
            <w:tcW w:w="1767" w:type="dxa"/>
            <w:tcPrChange w:id="2187" w:author="Stephen" w:date="2018-12-23T14:40:00Z">
              <w:tcPr>
                <w:tcW w:w="1767" w:type="dxa"/>
              </w:tcPr>
            </w:tcPrChange>
          </w:tcPr>
          <w:p w:rsidR="00573154" w:rsidRPr="003C660C" w:rsidRDefault="00573154" w:rsidP="00057F34">
            <w:pPr>
              <w:rPr>
                <w:ins w:id="2188" w:author="Stephen" w:date="2018-12-22T21:18:00Z"/>
                <w:rFonts w:ascii="Times New Roman" w:hAnsi="Times New Roman" w:cs="Times New Roman"/>
                <w:sz w:val="24"/>
                <w:szCs w:val="24"/>
              </w:rPr>
            </w:pPr>
          </w:p>
        </w:tc>
        <w:tc>
          <w:tcPr>
            <w:tcW w:w="1767" w:type="dxa"/>
            <w:tcPrChange w:id="2189"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Meta-analysis</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190"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Various communities</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 30,085</w:t>
            </w:r>
          </w:p>
        </w:tc>
        <w:tc>
          <w:tcPr>
            <w:tcW w:w="770" w:type="dxa"/>
            <w:tcPrChange w:id="2191"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w:t>
            </w:r>
          </w:p>
        </w:tc>
      </w:tr>
      <w:tr w:rsidR="00573154" w:rsidRPr="003C660C" w:rsidTr="00D014D8">
        <w:trPr>
          <w:jc w:val="center"/>
        </w:trPr>
        <w:tc>
          <w:tcPr>
            <w:tcW w:w="2310" w:type="dxa"/>
            <w:tcPrChange w:id="2192"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ins w:id="2193" w:author="Stephen" w:date="2018-12-29T07:48:00Z">
              <w:r w:rsidR="0076476A">
                <w:rPr>
                  <w:rFonts w:ascii="Times New Roman" w:hAnsi="Times New Roman" w:cs="Times New Roman"/>
                  <w:sz w:val="24"/>
                  <w:szCs w:val="24"/>
                </w:rPr>
                <w:t>7</w:t>
              </w:r>
            </w:ins>
            <w:del w:id="2194" w:author="Stephen" w:date="2018-12-29T07:48:00Z">
              <w:r w:rsidRPr="003C660C" w:rsidDel="0076476A">
                <w:rPr>
                  <w:rFonts w:ascii="Times New Roman" w:hAnsi="Times New Roman" w:cs="Times New Roman"/>
                  <w:sz w:val="24"/>
                  <w:szCs w:val="24"/>
                </w:rPr>
                <w:delText>1</w:delText>
              </w:r>
            </w:del>
            <w:r w:rsidRPr="003C660C">
              <w:rPr>
                <w:rFonts w:ascii="Times New Roman" w:hAnsi="Times New Roman" w:cs="Times New Roman"/>
                <w:sz w:val="24"/>
                <w:szCs w:val="24"/>
              </w:rPr>
              <w:t>]</w:t>
            </w:r>
          </w:p>
        </w:tc>
        <w:tc>
          <w:tcPr>
            <w:tcW w:w="1767" w:type="dxa"/>
            <w:tcPrChange w:id="2195" w:author="Stephen" w:date="2018-12-23T14:40:00Z">
              <w:tcPr>
                <w:tcW w:w="1767" w:type="dxa"/>
              </w:tcPr>
            </w:tcPrChange>
          </w:tcPr>
          <w:p w:rsidR="00573154" w:rsidRPr="003C660C" w:rsidRDefault="00573154" w:rsidP="00057F34">
            <w:pPr>
              <w:rPr>
                <w:ins w:id="2196" w:author="Stephen" w:date="2018-12-22T21:18:00Z"/>
                <w:rFonts w:ascii="Times New Roman" w:hAnsi="Times New Roman" w:cs="Times New Roman"/>
                <w:sz w:val="24"/>
                <w:szCs w:val="24"/>
              </w:rPr>
            </w:pPr>
          </w:p>
        </w:tc>
        <w:tc>
          <w:tcPr>
            <w:tcW w:w="1767" w:type="dxa"/>
            <w:tcPrChange w:id="2197"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198"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Change w:id="2199"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ins w:id="2200" w:author="Stephen" w:date="2018-12-22T21:10:00Z"/>
        </w:trPr>
        <w:tc>
          <w:tcPr>
            <w:tcW w:w="2310" w:type="dxa"/>
            <w:tcPrChange w:id="2201" w:author="Stephen" w:date="2018-12-23T14:40:00Z">
              <w:tcPr>
                <w:tcW w:w="2310" w:type="dxa"/>
              </w:tcPr>
            </w:tcPrChange>
          </w:tcPr>
          <w:p w:rsidR="00573154" w:rsidRPr="003C660C" w:rsidRDefault="00573154" w:rsidP="00057F34">
            <w:pPr>
              <w:rPr>
                <w:ins w:id="2202" w:author="Stephen" w:date="2018-12-22T21:10:00Z"/>
                <w:rFonts w:ascii="Times New Roman" w:hAnsi="Times New Roman" w:cs="Times New Roman"/>
                <w:sz w:val="24"/>
                <w:szCs w:val="24"/>
              </w:rPr>
            </w:pPr>
            <w:ins w:id="2203" w:author="Stephen" w:date="2018-12-22T21:10:00Z">
              <w:r>
                <w:rPr>
                  <w:rFonts w:ascii="Times New Roman" w:hAnsi="Times New Roman" w:cs="Times New Roman"/>
                  <w:sz w:val="24"/>
                  <w:szCs w:val="24"/>
                </w:rPr>
                <w:t>Heeringa</w:t>
              </w:r>
            </w:ins>
            <w:ins w:id="2204" w:author="Stephen" w:date="2018-12-29T07:48:00Z">
              <w:r w:rsidR="0076476A">
                <w:rPr>
                  <w:rFonts w:ascii="Times New Roman" w:hAnsi="Times New Roman" w:cs="Times New Roman"/>
                  <w:sz w:val="24"/>
                  <w:szCs w:val="24"/>
                </w:rPr>
                <w:t>[30]</w:t>
              </w:r>
            </w:ins>
          </w:p>
        </w:tc>
        <w:tc>
          <w:tcPr>
            <w:tcW w:w="1767" w:type="dxa"/>
            <w:tcPrChange w:id="2205" w:author="Stephen" w:date="2018-12-23T14:40:00Z">
              <w:tcPr>
                <w:tcW w:w="1767" w:type="dxa"/>
              </w:tcPr>
            </w:tcPrChange>
          </w:tcPr>
          <w:p w:rsidR="00573154" w:rsidRPr="003C660C" w:rsidRDefault="00573154" w:rsidP="00057F34">
            <w:pPr>
              <w:rPr>
                <w:ins w:id="2206" w:author="Stephen" w:date="2018-12-22T21:18:00Z"/>
                <w:rFonts w:ascii="Times New Roman" w:hAnsi="Times New Roman" w:cs="Times New Roman"/>
                <w:sz w:val="24"/>
                <w:szCs w:val="24"/>
              </w:rPr>
            </w:pPr>
          </w:p>
        </w:tc>
        <w:tc>
          <w:tcPr>
            <w:tcW w:w="1767" w:type="dxa"/>
            <w:tcPrChange w:id="2207" w:author="Stephen" w:date="2018-12-23T14:40:00Z">
              <w:tcPr>
                <w:tcW w:w="1767" w:type="dxa"/>
              </w:tcPr>
            </w:tcPrChange>
          </w:tcPr>
          <w:p w:rsidR="00573154" w:rsidRPr="003C660C" w:rsidRDefault="00B957A9" w:rsidP="00057F34">
            <w:pPr>
              <w:rPr>
                <w:ins w:id="2208" w:author="Stephen" w:date="2018-12-22T21:10:00Z"/>
                <w:rFonts w:ascii="Times New Roman" w:hAnsi="Times New Roman" w:cs="Times New Roman"/>
                <w:sz w:val="24"/>
                <w:szCs w:val="24"/>
              </w:rPr>
            </w:pPr>
            <w:ins w:id="2209" w:author="Stephen" w:date="2018-12-23T10:46:00Z">
              <w:r>
                <w:rPr>
                  <w:rFonts w:ascii="Times New Roman" w:hAnsi="Times New Roman" w:cs="Times New Roman"/>
                  <w:sz w:val="24"/>
                  <w:szCs w:val="24"/>
                </w:rPr>
                <w:t>Cross</w:t>
              </w:r>
            </w:ins>
            <w:ins w:id="2210" w:author="Stephen" w:date="2018-12-23T10:47:00Z">
              <w:r>
                <w:rPr>
                  <w:rFonts w:ascii="Times New Roman" w:hAnsi="Times New Roman" w:cs="Times New Roman"/>
                  <w:sz w:val="24"/>
                  <w:szCs w:val="24"/>
                </w:rPr>
                <w:t>-</w:t>
              </w:r>
            </w:ins>
            <w:ins w:id="2211" w:author="Stephen" w:date="2018-12-23T10:46:00Z">
              <w:r>
                <w:rPr>
                  <w:rFonts w:ascii="Times New Roman" w:hAnsi="Times New Roman" w:cs="Times New Roman"/>
                  <w:sz w:val="24"/>
                  <w:szCs w:val="24"/>
                </w:rPr>
                <w:t>section</w:t>
              </w:r>
            </w:ins>
          </w:p>
        </w:tc>
        <w:tc>
          <w:tcPr>
            <w:tcW w:w="4395" w:type="dxa"/>
            <w:tcPrChange w:id="2212" w:author="Stephen" w:date="2018-12-23T14:40:00Z">
              <w:tcPr>
                <w:tcW w:w="4395" w:type="dxa"/>
              </w:tcPr>
            </w:tcPrChange>
          </w:tcPr>
          <w:p w:rsidR="00573154" w:rsidRPr="003C660C" w:rsidRDefault="00B957A9" w:rsidP="00057F34">
            <w:pPr>
              <w:rPr>
                <w:ins w:id="2213" w:author="Stephen" w:date="2018-12-22T21:10:00Z"/>
                <w:rFonts w:ascii="Times New Roman" w:hAnsi="Times New Roman" w:cs="Times New Roman"/>
                <w:sz w:val="24"/>
                <w:szCs w:val="24"/>
              </w:rPr>
            </w:pPr>
            <w:ins w:id="2214" w:author="Stephen" w:date="2018-12-23T10:47:00Z">
              <w:r>
                <w:rPr>
                  <w:rFonts w:ascii="Times New Roman" w:hAnsi="Times New Roman" w:cs="Times New Roman"/>
                  <w:sz w:val="24"/>
                  <w:szCs w:val="24"/>
                </w:rPr>
                <w:t>Dutch community;n=1455;age 68±</w:t>
              </w:r>
            </w:ins>
            <w:ins w:id="2215" w:author="Stephen" w:date="2018-12-23T10:48:00Z">
              <w:r>
                <w:rPr>
                  <w:rFonts w:ascii="Times New Roman" w:hAnsi="Times New Roman" w:cs="Times New Roman"/>
                  <w:sz w:val="24"/>
                  <w:szCs w:val="24"/>
                </w:rPr>
                <w:t>8; male 41%</w:t>
              </w:r>
            </w:ins>
          </w:p>
        </w:tc>
        <w:tc>
          <w:tcPr>
            <w:tcW w:w="770" w:type="dxa"/>
            <w:tcPrChange w:id="2216" w:author="Stephen" w:date="2018-12-23T14:40:00Z">
              <w:tcPr>
                <w:tcW w:w="770" w:type="dxa"/>
              </w:tcPr>
            </w:tcPrChange>
          </w:tcPr>
          <w:p w:rsidR="00573154" w:rsidRPr="003C660C" w:rsidRDefault="001A7CEC" w:rsidP="00057F34">
            <w:pPr>
              <w:rPr>
                <w:ins w:id="2217" w:author="Stephen" w:date="2018-12-22T21:10:00Z"/>
                <w:rFonts w:ascii="Times New Roman" w:hAnsi="Times New Roman" w:cs="Times New Roman"/>
                <w:sz w:val="24"/>
                <w:szCs w:val="24"/>
              </w:rPr>
            </w:pPr>
            <w:ins w:id="2218" w:author="Stephen" w:date="2018-12-23T14:27:00Z">
              <w:r>
                <w:rPr>
                  <w:rFonts w:ascii="Times New Roman" w:hAnsi="Times New Roman" w:cs="Times New Roman"/>
                  <w:sz w:val="24"/>
                  <w:szCs w:val="24"/>
                </w:rPr>
                <w:t>9/9</w:t>
              </w:r>
            </w:ins>
          </w:p>
        </w:tc>
      </w:tr>
      <w:tr w:rsidR="00573154" w:rsidRPr="003C660C" w:rsidTr="00D014D8">
        <w:trPr>
          <w:jc w:val="center"/>
        </w:trPr>
        <w:tc>
          <w:tcPr>
            <w:tcW w:w="2310" w:type="dxa"/>
            <w:tcPrChange w:id="2219"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ins w:id="2220" w:author="Stephen" w:date="2018-12-29T07:49:00Z">
              <w:r w:rsidR="0076476A">
                <w:rPr>
                  <w:rFonts w:ascii="Times New Roman" w:hAnsi="Times New Roman" w:cs="Times New Roman"/>
                  <w:sz w:val="24"/>
                  <w:szCs w:val="24"/>
                </w:rPr>
                <w:t>7</w:t>
              </w:r>
            </w:ins>
            <w:del w:id="2221" w:author="Stephen" w:date="2018-12-29T07:49:00Z">
              <w:r w:rsidRPr="003C660C" w:rsidDel="0076476A">
                <w:rPr>
                  <w:rFonts w:ascii="Times New Roman" w:hAnsi="Times New Roman" w:cs="Times New Roman"/>
                  <w:sz w:val="24"/>
                  <w:szCs w:val="24"/>
                </w:rPr>
                <w:delText>2</w:delText>
              </w:r>
            </w:del>
            <w:r w:rsidRPr="003C660C">
              <w:rPr>
                <w:rFonts w:ascii="Times New Roman" w:hAnsi="Times New Roman" w:cs="Times New Roman"/>
                <w:sz w:val="24"/>
                <w:szCs w:val="24"/>
              </w:rPr>
              <w:t>2]</w:t>
            </w:r>
          </w:p>
        </w:tc>
        <w:tc>
          <w:tcPr>
            <w:tcW w:w="1767" w:type="dxa"/>
            <w:tcPrChange w:id="2222" w:author="Stephen" w:date="2018-12-23T14:40:00Z">
              <w:tcPr>
                <w:tcW w:w="1767" w:type="dxa"/>
              </w:tcPr>
            </w:tcPrChange>
          </w:tcPr>
          <w:p w:rsidR="00573154" w:rsidRPr="003C660C" w:rsidRDefault="00573154" w:rsidP="00057F34">
            <w:pPr>
              <w:rPr>
                <w:ins w:id="2223" w:author="Stephen" w:date="2018-12-22T21:18:00Z"/>
                <w:rFonts w:ascii="Times New Roman" w:hAnsi="Times New Roman" w:cs="Times New Roman"/>
                <w:sz w:val="24"/>
                <w:szCs w:val="24"/>
              </w:rPr>
            </w:pPr>
            <w:ins w:id="2224" w:author="Stephen" w:date="2018-12-22T21:20:00Z">
              <w:r>
                <w:rPr>
                  <w:rFonts w:ascii="Times New Roman" w:hAnsi="Times New Roman" w:cs="Times New Roman"/>
                  <w:sz w:val="24"/>
                  <w:szCs w:val="24"/>
                </w:rPr>
                <w:t>Sudden cardiac death</w:t>
              </w:r>
            </w:ins>
          </w:p>
        </w:tc>
        <w:tc>
          <w:tcPr>
            <w:tcW w:w="1767" w:type="dxa"/>
            <w:tcPrChange w:id="2225"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226"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Change w:id="2227"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Change w:id="2228"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ins w:id="2229" w:author="Stephen" w:date="2018-12-29T07:50:00Z">
              <w:r w:rsidR="0076476A">
                <w:rPr>
                  <w:rFonts w:ascii="Times New Roman" w:hAnsi="Times New Roman" w:cs="Times New Roman"/>
                  <w:sz w:val="24"/>
                  <w:szCs w:val="24"/>
                </w:rPr>
                <w:t>67</w:t>
              </w:r>
            </w:ins>
            <w:del w:id="2230" w:author="Stephen" w:date="2018-12-29T07:50:00Z">
              <w:r w:rsidRPr="003C660C" w:rsidDel="0076476A">
                <w:rPr>
                  <w:rFonts w:ascii="Times New Roman" w:hAnsi="Times New Roman" w:cs="Times New Roman"/>
                  <w:sz w:val="24"/>
                  <w:szCs w:val="24"/>
                </w:rPr>
                <w:delText>31</w:delText>
              </w:r>
            </w:del>
            <w:r w:rsidRPr="003C660C">
              <w:rPr>
                <w:rFonts w:ascii="Times New Roman" w:hAnsi="Times New Roman" w:cs="Times New Roman"/>
                <w:sz w:val="24"/>
                <w:szCs w:val="24"/>
              </w:rPr>
              <w:t>]</w:t>
            </w:r>
          </w:p>
        </w:tc>
        <w:tc>
          <w:tcPr>
            <w:tcW w:w="1767" w:type="dxa"/>
            <w:tcPrChange w:id="2231" w:author="Stephen" w:date="2018-12-23T14:40:00Z">
              <w:tcPr>
                <w:tcW w:w="1767" w:type="dxa"/>
              </w:tcPr>
            </w:tcPrChange>
          </w:tcPr>
          <w:p w:rsidR="00573154" w:rsidRPr="003C660C" w:rsidRDefault="00573154" w:rsidP="00057F34">
            <w:pPr>
              <w:rPr>
                <w:ins w:id="2232" w:author="Stephen" w:date="2018-12-22T21:18:00Z"/>
                <w:rFonts w:ascii="Times New Roman" w:hAnsi="Times New Roman" w:cs="Times New Roman"/>
                <w:sz w:val="24"/>
                <w:szCs w:val="24"/>
              </w:rPr>
            </w:pPr>
            <w:ins w:id="2233" w:author="Stephen" w:date="2018-12-22T21:20:00Z">
              <w:r>
                <w:rPr>
                  <w:rFonts w:ascii="Times New Roman" w:hAnsi="Times New Roman" w:cs="Times New Roman"/>
                  <w:sz w:val="24"/>
                  <w:szCs w:val="24"/>
                </w:rPr>
                <w:t>Mortality</w:t>
              </w:r>
            </w:ins>
          </w:p>
        </w:tc>
        <w:tc>
          <w:tcPr>
            <w:tcW w:w="1767" w:type="dxa"/>
            <w:tcPrChange w:id="2234"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235"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Change w:id="2236"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rsidTr="00D014D8">
        <w:trPr>
          <w:jc w:val="center"/>
        </w:trPr>
        <w:tc>
          <w:tcPr>
            <w:tcW w:w="2310" w:type="dxa"/>
            <w:tcPrChange w:id="2237"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ins w:id="2238" w:author="Stephen" w:date="2018-12-29T07:50:00Z">
              <w:r w:rsidR="0076476A">
                <w:rPr>
                  <w:rFonts w:ascii="Times New Roman" w:hAnsi="Times New Roman" w:cs="Times New Roman"/>
                  <w:sz w:val="24"/>
                  <w:szCs w:val="24"/>
                </w:rPr>
                <w:t>68</w:t>
              </w:r>
            </w:ins>
            <w:del w:id="2239" w:author="Stephen" w:date="2018-12-29T07:50:00Z">
              <w:r w:rsidRPr="003C660C" w:rsidDel="0076476A">
                <w:rPr>
                  <w:rFonts w:ascii="Times New Roman" w:hAnsi="Times New Roman" w:cs="Times New Roman"/>
                  <w:sz w:val="24"/>
                  <w:szCs w:val="24"/>
                </w:rPr>
                <w:delText>35</w:delText>
              </w:r>
            </w:del>
            <w:r w:rsidRPr="003C660C">
              <w:rPr>
                <w:rFonts w:ascii="Times New Roman" w:hAnsi="Times New Roman" w:cs="Times New Roman"/>
                <w:sz w:val="24"/>
                <w:szCs w:val="24"/>
              </w:rPr>
              <w:t>]</w:t>
            </w:r>
          </w:p>
        </w:tc>
        <w:tc>
          <w:tcPr>
            <w:tcW w:w="1767" w:type="dxa"/>
            <w:tcPrChange w:id="2240" w:author="Stephen" w:date="2018-12-23T14:40:00Z">
              <w:tcPr>
                <w:tcW w:w="1767" w:type="dxa"/>
              </w:tcPr>
            </w:tcPrChange>
          </w:tcPr>
          <w:p w:rsidR="00573154" w:rsidRPr="003C660C" w:rsidRDefault="00573154" w:rsidP="00057F34">
            <w:pPr>
              <w:rPr>
                <w:ins w:id="2241" w:author="Stephen" w:date="2018-12-22T21:18:00Z"/>
                <w:rFonts w:ascii="Times New Roman" w:hAnsi="Times New Roman" w:cs="Times New Roman"/>
                <w:sz w:val="24"/>
                <w:szCs w:val="24"/>
              </w:rPr>
            </w:pPr>
          </w:p>
        </w:tc>
        <w:tc>
          <w:tcPr>
            <w:tcW w:w="1767" w:type="dxa"/>
            <w:tcPrChange w:id="2242"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243"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Change w:id="2244"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rsidTr="00D014D8">
        <w:trPr>
          <w:jc w:val="center"/>
        </w:trPr>
        <w:tc>
          <w:tcPr>
            <w:tcW w:w="2310" w:type="dxa"/>
            <w:tcPrChange w:id="2245" w:author="Stephen" w:date="2018-12-23T14:40:00Z">
              <w:tcPr>
                <w:tcW w:w="231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ins w:id="2246" w:author="Stephen" w:date="2018-12-29T07:50:00Z">
              <w:r w:rsidR="0076476A">
                <w:rPr>
                  <w:rFonts w:ascii="Times New Roman" w:hAnsi="Times New Roman" w:cs="Times New Roman"/>
                  <w:sz w:val="24"/>
                  <w:szCs w:val="24"/>
                </w:rPr>
                <w:t>66</w:t>
              </w:r>
            </w:ins>
            <w:del w:id="2247" w:author="Stephen" w:date="2018-12-29T07:50:00Z">
              <w:r w:rsidRPr="003C660C" w:rsidDel="0076476A">
                <w:rPr>
                  <w:rFonts w:ascii="Times New Roman" w:hAnsi="Times New Roman" w:cs="Times New Roman"/>
                  <w:sz w:val="24"/>
                  <w:szCs w:val="24"/>
                </w:rPr>
                <w:delText>30</w:delText>
              </w:r>
            </w:del>
            <w:r w:rsidRPr="003C660C">
              <w:rPr>
                <w:rFonts w:ascii="Times New Roman" w:hAnsi="Times New Roman" w:cs="Times New Roman"/>
                <w:sz w:val="24"/>
                <w:szCs w:val="24"/>
              </w:rPr>
              <w:t>]</w:t>
            </w:r>
          </w:p>
        </w:tc>
        <w:tc>
          <w:tcPr>
            <w:tcW w:w="1767" w:type="dxa"/>
            <w:tcPrChange w:id="2248" w:author="Stephen" w:date="2018-12-23T14:40:00Z">
              <w:tcPr>
                <w:tcW w:w="1767" w:type="dxa"/>
              </w:tcPr>
            </w:tcPrChange>
          </w:tcPr>
          <w:p w:rsidR="00573154" w:rsidRPr="003C660C" w:rsidRDefault="00573154" w:rsidP="00057F34">
            <w:pPr>
              <w:rPr>
                <w:ins w:id="2249" w:author="Stephen" w:date="2018-12-22T21:18:00Z"/>
                <w:rFonts w:ascii="Times New Roman" w:hAnsi="Times New Roman" w:cs="Times New Roman"/>
                <w:sz w:val="24"/>
                <w:szCs w:val="24"/>
              </w:rPr>
            </w:pPr>
          </w:p>
        </w:tc>
        <w:tc>
          <w:tcPr>
            <w:tcW w:w="1767" w:type="dxa"/>
            <w:tcPrChange w:id="2250" w:author="Stephen" w:date="2018-12-23T14:40:00Z">
              <w:tcPr>
                <w:tcW w:w="1767"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Change w:id="2251" w:author="Stephen" w:date="2018-12-23T14:40:00Z">
              <w:tcPr>
                <w:tcW w:w="4395"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Change w:id="2252" w:author="Stephen" w:date="2018-12-23T14:40:00Z">
              <w:tcPr>
                <w:tcW w:w="770" w:type="dxa"/>
              </w:tcPr>
            </w:tcPrChange>
          </w:tcPr>
          <w:p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2253"/>
            <w:r w:rsidRPr="003C660C">
              <w:rPr>
                <w:rFonts w:ascii="Times New Roman" w:hAnsi="Times New Roman" w:cs="Times New Roman"/>
                <w:sz w:val="24"/>
                <w:szCs w:val="24"/>
              </w:rPr>
              <w:t>9</w:t>
            </w:r>
            <w:commentRangeEnd w:id="2253"/>
            <w:r w:rsidRPr="003C660C">
              <w:rPr>
                <w:rStyle w:val="CommentReference"/>
                <w:rFonts w:ascii="Times New Roman" w:hAnsi="Times New Roman" w:cs="Times New Roman"/>
                <w:sz w:val="24"/>
                <w:szCs w:val="24"/>
              </w:rPr>
              <w:commentReference w:id="2253"/>
            </w:r>
          </w:p>
        </w:tc>
      </w:tr>
      <w:tr w:rsidR="00573154" w:rsidRPr="003C660C" w:rsidTr="00D014D8">
        <w:trPr>
          <w:jc w:val="center"/>
          <w:ins w:id="2254" w:author="Stephen" w:date="2018-12-22T21:16:00Z"/>
        </w:trPr>
        <w:tc>
          <w:tcPr>
            <w:tcW w:w="2310" w:type="dxa"/>
            <w:tcPrChange w:id="2255" w:author="Stephen" w:date="2018-12-23T14:40:00Z">
              <w:tcPr>
                <w:tcW w:w="2310" w:type="dxa"/>
              </w:tcPr>
            </w:tcPrChange>
          </w:tcPr>
          <w:p w:rsidR="00573154" w:rsidRPr="003C660C" w:rsidRDefault="00573154" w:rsidP="00057F34">
            <w:pPr>
              <w:rPr>
                <w:ins w:id="2256" w:author="Stephen" w:date="2018-12-22T21:16:00Z"/>
                <w:rFonts w:ascii="Times New Roman" w:hAnsi="Times New Roman" w:cs="Times New Roman"/>
                <w:sz w:val="24"/>
                <w:szCs w:val="24"/>
              </w:rPr>
            </w:pPr>
            <w:ins w:id="2257" w:author="Stephen" w:date="2018-12-22T21:16:00Z">
              <w:r>
                <w:rPr>
                  <w:rFonts w:ascii="Times New Roman" w:hAnsi="Times New Roman" w:cs="Times New Roman"/>
                  <w:sz w:val="24"/>
                  <w:szCs w:val="24"/>
                </w:rPr>
                <w:t>Chan</w:t>
              </w:r>
            </w:ins>
            <w:ins w:id="2258" w:author="Stephen" w:date="2018-12-29T07:51:00Z">
              <w:r w:rsidR="0076476A">
                <w:rPr>
                  <w:rFonts w:ascii="Times New Roman" w:hAnsi="Times New Roman" w:cs="Times New Roman"/>
                  <w:sz w:val="24"/>
                  <w:szCs w:val="24"/>
                </w:rPr>
                <w:t xml:space="preserve"> [36]</w:t>
              </w:r>
            </w:ins>
          </w:p>
        </w:tc>
        <w:tc>
          <w:tcPr>
            <w:tcW w:w="1767" w:type="dxa"/>
            <w:tcPrChange w:id="2259" w:author="Stephen" w:date="2018-12-23T14:40:00Z">
              <w:tcPr>
                <w:tcW w:w="1767" w:type="dxa"/>
              </w:tcPr>
            </w:tcPrChange>
          </w:tcPr>
          <w:p w:rsidR="00573154" w:rsidRPr="003C660C" w:rsidRDefault="00573154" w:rsidP="00057F34">
            <w:pPr>
              <w:rPr>
                <w:ins w:id="2260" w:author="Stephen" w:date="2018-12-22T21:18:00Z"/>
                <w:rFonts w:ascii="Times New Roman" w:hAnsi="Times New Roman" w:cs="Times New Roman"/>
                <w:sz w:val="24"/>
                <w:szCs w:val="24"/>
              </w:rPr>
            </w:pPr>
            <w:ins w:id="2261" w:author="Stephen" w:date="2018-12-22T21:20:00Z">
              <w:r>
                <w:rPr>
                  <w:rFonts w:ascii="Times New Roman" w:hAnsi="Times New Roman" w:cs="Times New Roman"/>
                  <w:sz w:val="24"/>
                  <w:szCs w:val="24"/>
                </w:rPr>
                <w:t>Cancer</w:t>
              </w:r>
            </w:ins>
          </w:p>
        </w:tc>
        <w:tc>
          <w:tcPr>
            <w:tcW w:w="1767" w:type="dxa"/>
            <w:tcPrChange w:id="2262" w:author="Stephen" w:date="2018-12-23T14:40:00Z">
              <w:tcPr>
                <w:tcW w:w="1767" w:type="dxa"/>
              </w:tcPr>
            </w:tcPrChange>
          </w:tcPr>
          <w:p w:rsidR="00573154" w:rsidRPr="003C660C" w:rsidRDefault="00D20D3C" w:rsidP="00057F34">
            <w:pPr>
              <w:rPr>
                <w:ins w:id="2263" w:author="Stephen" w:date="2018-12-22T21:16:00Z"/>
                <w:rFonts w:ascii="Times New Roman" w:hAnsi="Times New Roman" w:cs="Times New Roman"/>
                <w:sz w:val="24"/>
                <w:szCs w:val="24"/>
              </w:rPr>
            </w:pPr>
            <w:ins w:id="2264" w:author="Stephen" w:date="2018-12-23T10:19:00Z">
              <w:r>
                <w:rPr>
                  <w:rFonts w:ascii="Times New Roman" w:hAnsi="Times New Roman" w:cs="Times New Roman"/>
                  <w:sz w:val="24"/>
                  <w:szCs w:val="24"/>
                </w:rPr>
                <w:t>Prospecti</w:t>
              </w:r>
            </w:ins>
            <w:ins w:id="2265" w:author="Stephen" w:date="2018-12-23T10:20:00Z">
              <w:r>
                <w:rPr>
                  <w:rFonts w:ascii="Times New Roman" w:hAnsi="Times New Roman" w:cs="Times New Roman"/>
                  <w:sz w:val="24"/>
                  <w:szCs w:val="24"/>
                </w:rPr>
                <w:t>ve</w:t>
              </w:r>
            </w:ins>
          </w:p>
        </w:tc>
        <w:tc>
          <w:tcPr>
            <w:tcW w:w="4395" w:type="dxa"/>
            <w:tcPrChange w:id="2266" w:author="Stephen" w:date="2018-12-23T14:40:00Z">
              <w:tcPr>
                <w:tcW w:w="4395" w:type="dxa"/>
              </w:tcPr>
            </w:tcPrChange>
          </w:tcPr>
          <w:p w:rsidR="00573154" w:rsidRPr="003C660C" w:rsidRDefault="00D20D3C" w:rsidP="00057F34">
            <w:pPr>
              <w:rPr>
                <w:ins w:id="2267" w:author="Stephen" w:date="2018-12-22T21:16:00Z"/>
                <w:rFonts w:ascii="Times New Roman" w:hAnsi="Times New Roman" w:cs="Times New Roman"/>
                <w:sz w:val="24"/>
                <w:szCs w:val="24"/>
              </w:rPr>
            </w:pPr>
            <w:ins w:id="2268" w:author="Stephen" w:date="2018-12-23T10:20:00Z">
              <w:r>
                <w:rPr>
                  <w:rFonts w:ascii="Times New Roman" w:hAnsi="Times New Roman" w:cs="Times New Roman"/>
                  <w:sz w:val="24"/>
                  <w:szCs w:val="24"/>
                </w:rPr>
                <w:t>Australian community n=364</w:t>
              </w:r>
            </w:ins>
            <w:ins w:id="2269" w:author="Stephen" w:date="2018-12-23T10:21:00Z">
              <w:r>
                <w:rPr>
                  <w:rFonts w:ascii="Times New Roman" w:hAnsi="Times New Roman" w:cs="Times New Roman"/>
                  <w:sz w:val="24"/>
                  <w:szCs w:val="24"/>
                </w:rPr>
                <w:t>9</w:t>
              </w:r>
              <w:r w:rsidR="006811DF">
                <w:rPr>
                  <w:rFonts w:ascii="Times New Roman" w:hAnsi="Times New Roman" w:cs="Times New Roman"/>
                  <w:sz w:val="24"/>
                  <w:szCs w:val="24"/>
                </w:rPr>
                <w:t>;age 51±15;</w:t>
              </w:r>
            </w:ins>
            <w:ins w:id="2270" w:author="Stephen" w:date="2018-12-23T10:22:00Z">
              <w:r w:rsidR="006811DF">
                <w:rPr>
                  <w:rFonts w:ascii="Times New Roman" w:hAnsi="Times New Roman" w:cs="Times New Roman"/>
                  <w:sz w:val="24"/>
                  <w:szCs w:val="24"/>
                </w:rPr>
                <w:t xml:space="preserve"> female 56%</w:t>
              </w:r>
            </w:ins>
          </w:p>
        </w:tc>
        <w:tc>
          <w:tcPr>
            <w:tcW w:w="770" w:type="dxa"/>
            <w:tcPrChange w:id="2271" w:author="Stephen" w:date="2018-12-23T14:40:00Z">
              <w:tcPr>
                <w:tcW w:w="770" w:type="dxa"/>
              </w:tcPr>
            </w:tcPrChange>
          </w:tcPr>
          <w:p w:rsidR="00573154" w:rsidRPr="003C660C" w:rsidRDefault="001A7CEC" w:rsidP="00057F34">
            <w:pPr>
              <w:rPr>
                <w:ins w:id="2272" w:author="Stephen" w:date="2018-12-22T21:16:00Z"/>
                <w:rFonts w:ascii="Times New Roman" w:hAnsi="Times New Roman" w:cs="Times New Roman"/>
                <w:sz w:val="24"/>
                <w:szCs w:val="24"/>
              </w:rPr>
            </w:pPr>
            <w:ins w:id="2273" w:author="Stephen" w:date="2018-12-23T14:24:00Z">
              <w:r>
                <w:rPr>
                  <w:rFonts w:ascii="Times New Roman" w:hAnsi="Times New Roman" w:cs="Times New Roman"/>
                  <w:sz w:val="24"/>
                  <w:szCs w:val="24"/>
                </w:rPr>
                <w:t>8/9</w:t>
              </w:r>
            </w:ins>
          </w:p>
        </w:tc>
      </w:tr>
      <w:tr w:rsidR="00573154" w:rsidRPr="003C660C" w:rsidTr="00D014D8">
        <w:trPr>
          <w:jc w:val="center"/>
          <w:ins w:id="2274" w:author="Stephen" w:date="2018-12-22T21:16:00Z"/>
        </w:trPr>
        <w:tc>
          <w:tcPr>
            <w:tcW w:w="2310" w:type="dxa"/>
            <w:tcPrChange w:id="2275" w:author="Stephen" w:date="2018-12-23T14:40:00Z">
              <w:tcPr>
                <w:tcW w:w="2310" w:type="dxa"/>
              </w:tcPr>
            </w:tcPrChange>
          </w:tcPr>
          <w:p w:rsidR="00573154" w:rsidRPr="003C660C" w:rsidRDefault="00573154" w:rsidP="00057F34">
            <w:pPr>
              <w:rPr>
                <w:ins w:id="2276" w:author="Stephen" w:date="2018-12-22T21:16:00Z"/>
                <w:rFonts w:ascii="Times New Roman" w:hAnsi="Times New Roman" w:cs="Times New Roman"/>
                <w:sz w:val="24"/>
                <w:szCs w:val="24"/>
              </w:rPr>
            </w:pPr>
            <w:ins w:id="2277" w:author="Stephen" w:date="2018-12-22T21:16:00Z">
              <w:r>
                <w:rPr>
                  <w:rFonts w:ascii="Times New Roman" w:hAnsi="Times New Roman" w:cs="Times New Roman"/>
                  <w:sz w:val="24"/>
                  <w:szCs w:val="24"/>
                </w:rPr>
                <w:t>Tosov</w:t>
              </w:r>
            </w:ins>
            <w:ins w:id="2278" w:author="Stephen" w:date="2018-12-22T21:17:00Z">
              <w:r>
                <w:rPr>
                  <w:rFonts w:ascii="Times New Roman" w:hAnsi="Times New Roman" w:cs="Times New Roman"/>
                  <w:sz w:val="24"/>
                  <w:szCs w:val="24"/>
                </w:rPr>
                <w:t>ic</w:t>
              </w:r>
            </w:ins>
            <w:ins w:id="2279" w:author="Stephen" w:date="2018-12-29T07:51:00Z">
              <w:r w:rsidR="0076476A">
                <w:rPr>
                  <w:rFonts w:ascii="Times New Roman" w:hAnsi="Times New Roman" w:cs="Times New Roman"/>
                  <w:sz w:val="24"/>
                  <w:szCs w:val="24"/>
                </w:rPr>
                <w:t xml:space="preserve"> [37]</w:t>
              </w:r>
            </w:ins>
          </w:p>
        </w:tc>
        <w:tc>
          <w:tcPr>
            <w:tcW w:w="1767" w:type="dxa"/>
            <w:tcPrChange w:id="2280" w:author="Stephen" w:date="2018-12-23T14:40:00Z">
              <w:tcPr>
                <w:tcW w:w="1767" w:type="dxa"/>
              </w:tcPr>
            </w:tcPrChange>
          </w:tcPr>
          <w:p w:rsidR="00573154" w:rsidRPr="003C660C" w:rsidRDefault="00573154" w:rsidP="00057F34">
            <w:pPr>
              <w:rPr>
                <w:ins w:id="2281" w:author="Stephen" w:date="2018-12-22T21:18:00Z"/>
                <w:rFonts w:ascii="Times New Roman" w:hAnsi="Times New Roman" w:cs="Times New Roman"/>
                <w:sz w:val="24"/>
                <w:szCs w:val="24"/>
              </w:rPr>
            </w:pPr>
          </w:p>
        </w:tc>
        <w:tc>
          <w:tcPr>
            <w:tcW w:w="1767" w:type="dxa"/>
            <w:tcPrChange w:id="2282" w:author="Stephen" w:date="2018-12-23T14:40:00Z">
              <w:tcPr>
                <w:tcW w:w="1767" w:type="dxa"/>
              </w:tcPr>
            </w:tcPrChange>
          </w:tcPr>
          <w:p w:rsidR="00573154" w:rsidRPr="003C660C" w:rsidRDefault="00D20D3C" w:rsidP="00057F34">
            <w:pPr>
              <w:rPr>
                <w:ins w:id="2283" w:author="Stephen" w:date="2018-12-22T21:16:00Z"/>
                <w:rFonts w:ascii="Times New Roman" w:hAnsi="Times New Roman" w:cs="Times New Roman"/>
                <w:sz w:val="24"/>
                <w:szCs w:val="24"/>
              </w:rPr>
            </w:pPr>
            <w:ins w:id="2284" w:author="Stephen" w:date="2018-12-23T10:17:00Z">
              <w:r>
                <w:rPr>
                  <w:rFonts w:ascii="Times New Roman" w:hAnsi="Times New Roman" w:cs="Times New Roman"/>
                  <w:sz w:val="24"/>
                  <w:szCs w:val="24"/>
                </w:rPr>
                <w:t>Prospective</w:t>
              </w:r>
            </w:ins>
          </w:p>
        </w:tc>
        <w:tc>
          <w:tcPr>
            <w:tcW w:w="4395" w:type="dxa"/>
            <w:tcPrChange w:id="2285" w:author="Stephen" w:date="2018-12-23T14:40:00Z">
              <w:tcPr>
                <w:tcW w:w="4395" w:type="dxa"/>
              </w:tcPr>
            </w:tcPrChange>
          </w:tcPr>
          <w:p w:rsidR="00573154" w:rsidRPr="003C660C" w:rsidRDefault="00D20D3C" w:rsidP="00057F34">
            <w:pPr>
              <w:rPr>
                <w:ins w:id="2286" w:author="Stephen" w:date="2018-12-22T21:16:00Z"/>
                <w:rFonts w:ascii="Times New Roman" w:hAnsi="Times New Roman" w:cs="Times New Roman"/>
                <w:sz w:val="24"/>
                <w:szCs w:val="24"/>
              </w:rPr>
            </w:pPr>
            <w:ins w:id="2287" w:author="Stephen" w:date="2018-12-23T10:15:00Z">
              <w:r>
                <w:rPr>
                  <w:rFonts w:ascii="Times New Roman" w:hAnsi="Times New Roman" w:cs="Times New Roman"/>
                  <w:sz w:val="24"/>
                  <w:szCs w:val="24"/>
                </w:rPr>
                <w:t>Swe</w:t>
              </w:r>
            </w:ins>
            <w:ins w:id="2288" w:author="Stephen" w:date="2018-12-23T10:16:00Z">
              <w:r>
                <w:rPr>
                  <w:rFonts w:ascii="Times New Roman" w:hAnsi="Times New Roman" w:cs="Times New Roman"/>
                  <w:sz w:val="24"/>
                  <w:szCs w:val="24"/>
                </w:rPr>
                <w:t>dish community, n=17035,women born 1932-1950,</w:t>
              </w:r>
            </w:ins>
          </w:p>
        </w:tc>
        <w:tc>
          <w:tcPr>
            <w:tcW w:w="770" w:type="dxa"/>
            <w:tcPrChange w:id="2289" w:author="Stephen" w:date="2018-12-23T14:40:00Z">
              <w:tcPr>
                <w:tcW w:w="770" w:type="dxa"/>
              </w:tcPr>
            </w:tcPrChange>
          </w:tcPr>
          <w:p w:rsidR="00573154" w:rsidRPr="003C660C" w:rsidRDefault="001A7CEC" w:rsidP="00057F34">
            <w:pPr>
              <w:rPr>
                <w:ins w:id="2290" w:author="Stephen" w:date="2018-12-22T21:16:00Z"/>
                <w:rFonts w:ascii="Times New Roman" w:hAnsi="Times New Roman" w:cs="Times New Roman"/>
                <w:sz w:val="24"/>
                <w:szCs w:val="24"/>
              </w:rPr>
            </w:pPr>
            <w:ins w:id="2291" w:author="Stephen" w:date="2018-12-23T14:22:00Z">
              <w:r>
                <w:rPr>
                  <w:rFonts w:ascii="Times New Roman" w:hAnsi="Times New Roman" w:cs="Times New Roman"/>
                  <w:sz w:val="24"/>
                  <w:szCs w:val="24"/>
                </w:rPr>
                <w:t>9/9</w:t>
              </w:r>
            </w:ins>
          </w:p>
        </w:tc>
      </w:tr>
      <w:tr w:rsidR="00573154" w:rsidRPr="003C660C" w:rsidTr="00D014D8">
        <w:trPr>
          <w:jc w:val="center"/>
          <w:ins w:id="2292" w:author="Stephen" w:date="2018-12-22T21:16:00Z"/>
        </w:trPr>
        <w:tc>
          <w:tcPr>
            <w:tcW w:w="2310" w:type="dxa"/>
            <w:tcPrChange w:id="2293" w:author="Stephen" w:date="2018-12-23T14:40:00Z">
              <w:tcPr>
                <w:tcW w:w="2310" w:type="dxa"/>
              </w:tcPr>
            </w:tcPrChange>
          </w:tcPr>
          <w:p w:rsidR="00573154" w:rsidRPr="003C660C" w:rsidRDefault="00573154" w:rsidP="00057F34">
            <w:pPr>
              <w:rPr>
                <w:ins w:id="2294" w:author="Stephen" w:date="2018-12-22T21:16:00Z"/>
                <w:rFonts w:ascii="Times New Roman" w:hAnsi="Times New Roman" w:cs="Times New Roman"/>
                <w:sz w:val="24"/>
                <w:szCs w:val="24"/>
              </w:rPr>
            </w:pPr>
            <w:ins w:id="2295" w:author="Stephen" w:date="2018-12-22T21:17:00Z">
              <w:r>
                <w:rPr>
                  <w:rFonts w:ascii="Times New Roman" w:hAnsi="Times New Roman" w:cs="Times New Roman"/>
                  <w:sz w:val="24"/>
                  <w:szCs w:val="24"/>
                </w:rPr>
                <w:t>Khan</w:t>
              </w:r>
            </w:ins>
            <w:ins w:id="2296" w:author="Stephen" w:date="2018-12-29T07:51:00Z">
              <w:r w:rsidR="0076476A">
                <w:rPr>
                  <w:rFonts w:ascii="Times New Roman" w:hAnsi="Times New Roman" w:cs="Times New Roman"/>
                  <w:sz w:val="24"/>
                  <w:szCs w:val="24"/>
                </w:rPr>
                <w:t xml:space="preserve"> [38]</w:t>
              </w:r>
            </w:ins>
          </w:p>
        </w:tc>
        <w:tc>
          <w:tcPr>
            <w:tcW w:w="1767" w:type="dxa"/>
            <w:tcPrChange w:id="2297" w:author="Stephen" w:date="2018-12-23T14:40:00Z">
              <w:tcPr>
                <w:tcW w:w="1767" w:type="dxa"/>
              </w:tcPr>
            </w:tcPrChange>
          </w:tcPr>
          <w:p w:rsidR="00573154" w:rsidRPr="003C660C" w:rsidRDefault="00573154" w:rsidP="00057F34">
            <w:pPr>
              <w:rPr>
                <w:ins w:id="2298" w:author="Stephen" w:date="2018-12-22T21:18:00Z"/>
                <w:rFonts w:ascii="Times New Roman" w:hAnsi="Times New Roman" w:cs="Times New Roman"/>
                <w:sz w:val="24"/>
                <w:szCs w:val="24"/>
              </w:rPr>
            </w:pPr>
          </w:p>
        </w:tc>
        <w:tc>
          <w:tcPr>
            <w:tcW w:w="1767" w:type="dxa"/>
            <w:tcPrChange w:id="2299" w:author="Stephen" w:date="2018-12-23T14:40:00Z">
              <w:tcPr>
                <w:tcW w:w="1767" w:type="dxa"/>
              </w:tcPr>
            </w:tcPrChange>
          </w:tcPr>
          <w:p w:rsidR="00573154" w:rsidRPr="003C660C" w:rsidRDefault="00D20D3C" w:rsidP="00057F34">
            <w:pPr>
              <w:rPr>
                <w:ins w:id="2300" w:author="Stephen" w:date="2018-12-22T21:16:00Z"/>
                <w:rFonts w:ascii="Times New Roman" w:hAnsi="Times New Roman" w:cs="Times New Roman"/>
                <w:sz w:val="24"/>
                <w:szCs w:val="24"/>
              </w:rPr>
            </w:pPr>
            <w:ins w:id="2301" w:author="Stephen" w:date="2018-12-23T10:17:00Z">
              <w:r>
                <w:rPr>
                  <w:rFonts w:ascii="Times New Roman" w:hAnsi="Times New Roman" w:cs="Times New Roman"/>
                  <w:sz w:val="24"/>
                  <w:szCs w:val="24"/>
                </w:rPr>
                <w:t>Prospective</w:t>
              </w:r>
            </w:ins>
          </w:p>
        </w:tc>
        <w:tc>
          <w:tcPr>
            <w:tcW w:w="4395" w:type="dxa"/>
            <w:tcPrChange w:id="2302" w:author="Stephen" w:date="2018-12-23T14:40:00Z">
              <w:tcPr>
                <w:tcW w:w="4395" w:type="dxa"/>
              </w:tcPr>
            </w:tcPrChange>
          </w:tcPr>
          <w:p w:rsidR="00573154" w:rsidRPr="003C660C" w:rsidRDefault="00D20D3C" w:rsidP="00057F34">
            <w:pPr>
              <w:rPr>
                <w:ins w:id="2303" w:author="Stephen" w:date="2018-12-22T21:16:00Z"/>
                <w:rFonts w:ascii="Times New Roman" w:hAnsi="Times New Roman" w:cs="Times New Roman"/>
                <w:sz w:val="24"/>
                <w:szCs w:val="24"/>
              </w:rPr>
            </w:pPr>
            <w:ins w:id="2304" w:author="Stephen" w:date="2018-12-23T10:18:00Z">
              <w:r>
                <w:rPr>
                  <w:rFonts w:ascii="Times New Roman" w:hAnsi="Times New Roman" w:cs="Times New Roman"/>
                  <w:sz w:val="24"/>
                  <w:szCs w:val="24"/>
                </w:rPr>
                <w:t>Dutch community;n=10318 ;age 61</w:t>
              </w:r>
            </w:ins>
            <w:ins w:id="2305" w:author="Stephen" w:date="2018-12-23T10:19:00Z">
              <w:r>
                <w:rPr>
                  <w:rFonts w:ascii="Times New Roman" w:hAnsi="Times New Roman" w:cs="Times New Roman"/>
                  <w:sz w:val="24"/>
                  <w:szCs w:val="24"/>
                </w:rPr>
                <w:t xml:space="preserve"> (57-68);female 57%</w:t>
              </w:r>
            </w:ins>
          </w:p>
        </w:tc>
        <w:tc>
          <w:tcPr>
            <w:tcW w:w="770" w:type="dxa"/>
            <w:tcPrChange w:id="2306" w:author="Stephen" w:date="2018-12-23T14:40:00Z">
              <w:tcPr>
                <w:tcW w:w="770" w:type="dxa"/>
              </w:tcPr>
            </w:tcPrChange>
          </w:tcPr>
          <w:p w:rsidR="00573154" w:rsidRPr="003C660C" w:rsidRDefault="001A7CEC" w:rsidP="00057F34">
            <w:pPr>
              <w:rPr>
                <w:ins w:id="2307" w:author="Stephen" w:date="2018-12-22T21:16:00Z"/>
                <w:rFonts w:ascii="Times New Roman" w:hAnsi="Times New Roman" w:cs="Times New Roman"/>
                <w:sz w:val="24"/>
                <w:szCs w:val="24"/>
              </w:rPr>
            </w:pPr>
            <w:ins w:id="2308" w:author="Stephen" w:date="2018-12-23T14:23:00Z">
              <w:r>
                <w:rPr>
                  <w:rFonts w:ascii="Times New Roman" w:hAnsi="Times New Roman" w:cs="Times New Roman"/>
                  <w:sz w:val="24"/>
                  <w:szCs w:val="24"/>
                </w:rPr>
                <w:t>8/9</w:t>
              </w:r>
            </w:ins>
          </w:p>
        </w:tc>
      </w:tr>
      <w:tr w:rsidR="00D014D8" w:rsidRPr="003C660C" w:rsidTr="00D014D8">
        <w:trPr>
          <w:jc w:val="center"/>
          <w:ins w:id="2309" w:author="Stephen" w:date="2018-12-25T09:31:00Z"/>
        </w:trPr>
        <w:tc>
          <w:tcPr>
            <w:tcW w:w="2310" w:type="dxa"/>
          </w:tcPr>
          <w:p w:rsidR="00D014D8" w:rsidRDefault="0076476A" w:rsidP="00057F34">
            <w:pPr>
              <w:rPr>
                <w:ins w:id="2310" w:author="Stephen" w:date="2018-12-25T09:31:00Z"/>
                <w:rFonts w:ascii="Times New Roman" w:hAnsi="Times New Roman" w:cs="Times New Roman"/>
                <w:sz w:val="24"/>
                <w:szCs w:val="24"/>
              </w:rPr>
            </w:pPr>
            <w:ins w:id="2311" w:author="Stephen" w:date="2018-12-25T09:35:00Z">
              <w:r>
                <w:rPr>
                  <w:rFonts w:ascii="Times New Roman" w:hAnsi="Times New Roman" w:cs="Times New Roman"/>
                  <w:sz w:val="24"/>
                  <w:szCs w:val="24"/>
                </w:rPr>
                <w:t>van den Beld 2005 [</w:t>
              </w:r>
            </w:ins>
            <w:ins w:id="2312" w:author="Stephen" w:date="2018-12-29T07:52:00Z">
              <w:r>
                <w:rPr>
                  <w:rFonts w:ascii="Times New Roman" w:hAnsi="Times New Roman" w:cs="Times New Roman"/>
                  <w:sz w:val="24"/>
                  <w:szCs w:val="24"/>
                </w:rPr>
                <w:t>64</w:t>
              </w:r>
            </w:ins>
            <w:ins w:id="2313" w:author="Stephen" w:date="2018-12-25T09:35: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314" w:author="Stephen" w:date="2018-12-25T09:31:00Z"/>
                <w:rFonts w:ascii="Times New Roman" w:hAnsi="Times New Roman" w:cs="Times New Roman"/>
                <w:sz w:val="24"/>
                <w:szCs w:val="24"/>
              </w:rPr>
            </w:pPr>
            <w:ins w:id="2315" w:author="Stephen" w:date="2018-12-25T09:35:00Z">
              <w:r>
                <w:rPr>
                  <w:rFonts w:ascii="Times New Roman" w:hAnsi="Times New Roman" w:cs="Times New Roman"/>
                  <w:sz w:val="24"/>
                  <w:szCs w:val="24"/>
                </w:rPr>
                <w:t>Frailty</w:t>
              </w:r>
            </w:ins>
          </w:p>
        </w:tc>
        <w:tc>
          <w:tcPr>
            <w:tcW w:w="1767" w:type="dxa"/>
          </w:tcPr>
          <w:p w:rsidR="00D014D8" w:rsidRDefault="00D014D8" w:rsidP="00057F34">
            <w:pPr>
              <w:rPr>
                <w:ins w:id="2316" w:author="Stephen" w:date="2018-12-25T09:31:00Z"/>
                <w:rFonts w:ascii="Times New Roman" w:hAnsi="Times New Roman" w:cs="Times New Roman"/>
                <w:sz w:val="24"/>
                <w:szCs w:val="24"/>
              </w:rPr>
            </w:pPr>
            <w:ins w:id="2317" w:author="Stephen" w:date="2018-12-25T09:35:00Z">
              <w:r w:rsidRPr="003C660C">
                <w:rPr>
                  <w:rFonts w:ascii="Times New Roman" w:hAnsi="Times New Roman" w:cs="Times New Roman"/>
                  <w:sz w:val="24"/>
                  <w:szCs w:val="24"/>
                </w:rPr>
                <w:t>Prospective+ cross-section</w:t>
              </w:r>
            </w:ins>
          </w:p>
        </w:tc>
        <w:tc>
          <w:tcPr>
            <w:tcW w:w="4395" w:type="dxa"/>
          </w:tcPr>
          <w:p w:rsidR="00D014D8" w:rsidRPr="003C660C" w:rsidRDefault="00D014D8" w:rsidP="00D014D8">
            <w:pPr>
              <w:rPr>
                <w:ins w:id="2318" w:author="Stephen" w:date="2018-12-25T09:35:00Z"/>
                <w:rFonts w:ascii="Times New Roman" w:hAnsi="Times New Roman" w:cs="Times New Roman"/>
                <w:sz w:val="24"/>
                <w:szCs w:val="24"/>
              </w:rPr>
            </w:pPr>
            <w:ins w:id="2319" w:author="Stephen" w:date="2018-12-25T09:35:00Z">
              <w:r w:rsidRPr="003C660C">
                <w:rPr>
                  <w:rFonts w:ascii="Times New Roman" w:hAnsi="Times New Roman" w:cs="Times New Roman"/>
                  <w:sz w:val="24"/>
                  <w:szCs w:val="24"/>
                </w:rPr>
                <w:t>Dutch community men age≥73 years</w:t>
              </w:r>
            </w:ins>
          </w:p>
          <w:p w:rsidR="00D014D8" w:rsidRDefault="00D014D8" w:rsidP="00057F34">
            <w:pPr>
              <w:rPr>
                <w:ins w:id="2320" w:author="Stephen" w:date="2018-12-25T09:31:00Z"/>
                <w:rFonts w:ascii="Times New Roman" w:hAnsi="Times New Roman" w:cs="Times New Roman"/>
                <w:sz w:val="24"/>
                <w:szCs w:val="24"/>
              </w:rPr>
            </w:pPr>
            <w:ins w:id="2321" w:author="Stephen" w:date="2018-12-25T09:35:00Z">
              <w:r w:rsidRPr="003C660C">
                <w:rPr>
                  <w:rFonts w:ascii="Times New Roman" w:hAnsi="Times New Roman" w:cs="Times New Roman"/>
                  <w:sz w:val="24"/>
                  <w:szCs w:val="24"/>
                </w:rPr>
                <w:t>n=403; age 78 (73-94)</w:t>
              </w:r>
            </w:ins>
          </w:p>
        </w:tc>
        <w:tc>
          <w:tcPr>
            <w:tcW w:w="770" w:type="dxa"/>
          </w:tcPr>
          <w:p w:rsidR="00D014D8" w:rsidRDefault="00D014D8" w:rsidP="00057F34">
            <w:pPr>
              <w:rPr>
                <w:ins w:id="2322" w:author="Stephen" w:date="2018-12-25T09:31:00Z"/>
                <w:rFonts w:ascii="Times New Roman" w:hAnsi="Times New Roman" w:cs="Times New Roman"/>
                <w:sz w:val="24"/>
                <w:szCs w:val="24"/>
              </w:rPr>
            </w:pPr>
            <w:ins w:id="2323" w:author="Stephen" w:date="2018-12-25T09:35:00Z">
              <w:r w:rsidRPr="003C660C">
                <w:rPr>
                  <w:rFonts w:ascii="Times New Roman" w:hAnsi="Times New Roman" w:cs="Times New Roman"/>
                  <w:sz w:val="24"/>
                  <w:szCs w:val="24"/>
                </w:rPr>
                <w:t>9/9</w:t>
              </w:r>
            </w:ins>
          </w:p>
        </w:tc>
      </w:tr>
      <w:tr w:rsidR="00D014D8" w:rsidRPr="003C660C" w:rsidTr="00D014D8">
        <w:trPr>
          <w:jc w:val="center"/>
          <w:ins w:id="2324" w:author="Stephen" w:date="2018-12-25T09:31:00Z"/>
        </w:trPr>
        <w:tc>
          <w:tcPr>
            <w:tcW w:w="2310" w:type="dxa"/>
          </w:tcPr>
          <w:p w:rsidR="00D014D8" w:rsidRDefault="0076476A" w:rsidP="00057F34">
            <w:pPr>
              <w:rPr>
                <w:ins w:id="2325" w:author="Stephen" w:date="2018-12-25T09:31:00Z"/>
                <w:rFonts w:ascii="Times New Roman" w:hAnsi="Times New Roman" w:cs="Times New Roman"/>
                <w:sz w:val="24"/>
                <w:szCs w:val="24"/>
              </w:rPr>
            </w:pPr>
            <w:ins w:id="2326" w:author="Stephen" w:date="2018-12-25T09:35:00Z">
              <w:r>
                <w:rPr>
                  <w:rFonts w:ascii="Times New Roman" w:hAnsi="Times New Roman" w:cs="Times New Roman"/>
                  <w:sz w:val="24"/>
                  <w:szCs w:val="24"/>
                </w:rPr>
                <w:t>Yeap 2012 [</w:t>
              </w:r>
            </w:ins>
            <w:ins w:id="2327" w:author="Stephen" w:date="2018-12-29T07:52:00Z">
              <w:r>
                <w:rPr>
                  <w:rFonts w:ascii="Times New Roman" w:hAnsi="Times New Roman" w:cs="Times New Roman"/>
                  <w:sz w:val="24"/>
                  <w:szCs w:val="24"/>
                </w:rPr>
                <w:t>62</w:t>
              </w:r>
            </w:ins>
            <w:ins w:id="2328" w:author="Stephen" w:date="2018-12-25T09:35: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329" w:author="Stephen" w:date="2018-12-25T09:31:00Z"/>
                <w:rFonts w:ascii="Times New Roman" w:hAnsi="Times New Roman" w:cs="Times New Roman"/>
                <w:sz w:val="24"/>
                <w:szCs w:val="24"/>
              </w:rPr>
            </w:pPr>
          </w:p>
        </w:tc>
        <w:tc>
          <w:tcPr>
            <w:tcW w:w="1767" w:type="dxa"/>
          </w:tcPr>
          <w:p w:rsidR="00D014D8" w:rsidRDefault="00D014D8" w:rsidP="00057F34">
            <w:pPr>
              <w:rPr>
                <w:ins w:id="2330" w:author="Stephen" w:date="2018-12-25T09:31:00Z"/>
                <w:rFonts w:ascii="Times New Roman" w:hAnsi="Times New Roman" w:cs="Times New Roman"/>
                <w:sz w:val="24"/>
                <w:szCs w:val="24"/>
              </w:rPr>
            </w:pPr>
            <w:ins w:id="2331" w:author="Stephen" w:date="2018-12-25T09:35: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332" w:author="Stephen" w:date="2018-12-25T09:35:00Z"/>
                <w:rFonts w:ascii="Times New Roman" w:hAnsi="Times New Roman" w:cs="Times New Roman"/>
                <w:sz w:val="24"/>
                <w:szCs w:val="24"/>
              </w:rPr>
            </w:pPr>
            <w:ins w:id="2333" w:author="Stephen" w:date="2018-12-25T09:35:00Z">
              <w:r w:rsidRPr="003C660C">
                <w:rPr>
                  <w:rFonts w:ascii="Times New Roman" w:hAnsi="Times New Roman" w:cs="Times New Roman"/>
                  <w:sz w:val="24"/>
                  <w:szCs w:val="24"/>
                </w:rPr>
                <w:t>Australian community men</w:t>
              </w:r>
            </w:ins>
          </w:p>
          <w:p w:rsidR="00D014D8" w:rsidRDefault="00D014D8" w:rsidP="00057F34">
            <w:pPr>
              <w:rPr>
                <w:ins w:id="2334" w:author="Stephen" w:date="2018-12-25T09:31:00Z"/>
                <w:rFonts w:ascii="Times New Roman" w:hAnsi="Times New Roman" w:cs="Times New Roman"/>
                <w:sz w:val="24"/>
                <w:szCs w:val="24"/>
              </w:rPr>
            </w:pPr>
            <w:ins w:id="2335" w:author="Stephen" w:date="2018-12-25T09:35:00Z">
              <w:r w:rsidRPr="003C660C">
                <w:rPr>
                  <w:rFonts w:ascii="Times New Roman" w:hAnsi="Times New Roman" w:cs="Times New Roman"/>
                  <w:sz w:val="24"/>
                  <w:szCs w:val="24"/>
                </w:rPr>
                <w:t>n=3943; age 75±4</w:t>
              </w:r>
            </w:ins>
          </w:p>
        </w:tc>
        <w:tc>
          <w:tcPr>
            <w:tcW w:w="770" w:type="dxa"/>
          </w:tcPr>
          <w:p w:rsidR="00D014D8" w:rsidRDefault="00D014D8" w:rsidP="00057F34">
            <w:pPr>
              <w:rPr>
                <w:ins w:id="2336" w:author="Stephen" w:date="2018-12-25T09:31:00Z"/>
                <w:rFonts w:ascii="Times New Roman" w:hAnsi="Times New Roman" w:cs="Times New Roman"/>
                <w:sz w:val="24"/>
                <w:szCs w:val="24"/>
              </w:rPr>
            </w:pPr>
            <w:ins w:id="2337" w:author="Stephen" w:date="2018-12-25T09:35:00Z">
              <w:r w:rsidRPr="003C660C">
                <w:rPr>
                  <w:rFonts w:ascii="Times New Roman" w:hAnsi="Times New Roman" w:cs="Times New Roman"/>
                  <w:sz w:val="24"/>
                  <w:szCs w:val="24"/>
                </w:rPr>
                <w:t>8/9</w:t>
              </w:r>
            </w:ins>
          </w:p>
        </w:tc>
      </w:tr>
      <w:tr w:rsidR="00D014D8" w:rsidRPr="003C660C" w:rsidTr="00D014D8">
        <w:trPr>
          <w:jc w:val="center"/>
          <w:ins w:id="2338" w:author="Stephen" w:date="2018-12-25T09:31:00Z"/>
        </w:trPr>
        <w:tc>
          <w:tcPr>
            <w:tcW w:w="2310" w:type="dxa"/>
          </w:tcPr>
          <w:p w:rsidR="00D014D8" w:rsidRDefault="0076476A" w:rsidP="00057F34">
            <w:pPr>
              <w:rPr>
                <w:ins w:id="2339" w:author="Stephen" w:date="2018-12-25T09:31:00Z"/>
                <w:rFonts w:ascii="Times New Roman" w:hAnsi="Times New Roman" w:cs="Times New Roman"/>
                <w:sz w:val="24"/>
                <w:szCs w:val="24"/>
              </w:rPr>
            </w:pPr>
            <w:ins w:id="2340" w:author="Stephen" w:date="2018-12-25T09:35:00Z">
              <w:r>
                <w:rPr>
                  <w:rFonts w:ascii="Times New Roman" w:hAnsi="Times New Roman" w:cs="Times New Roman"/>
                  <w:sz w:val="24"/>
                  <w:szCs w:val="24"/>
                </w:rPr>
                <w:t>Bano 2018 [</w:t>
              </w:r>
            </w:ins>
            <w:ins w:id="2341" w:author="Stephen" w:date="2018-12-29T07:53:00Z">
              <w:r>
                <w:rPr>
                  <w:rFonts w:ascii="Times New Roman" w:hAnsi="Times New Roman" w:cs="Times New Roman"/>
                  <w:sz w:val="24"/>
                  <w:szCs w:val="24"/>
                </w:rPr>
                <w:t>6</w:t>
              </w:r>
            </w:ins>
            <w:ins w:id="2342" w:author="Stephen" w:date="2018-12-25T09:35:00Z">
              <w:r w:rsidR="00D014D8" w:rsidRPr="003C660C">
                <w:rPr>
                  <w:rFonts w:ascii="Times New Roman" w:hAnsi="Times New Roman" w:cs="Times New Roman"/>
                  <w:sz w:val="24"/>
                  <w:szCs w:val="24"/>
                </w:rPr>
                <w:t>3]</w:t>
              </w:r>
            </w:ins>
          </w:p>
        </w:tc>
        <w:tc>
          <w:tcPr>
            <w:tcW w:w="1767" w:type="dxa"/>
          </w:tcPr>
          <w:p w:rsidR="00D014D8" w:rsidRPr="003C660C" w:rsidRDefault="00D014D8" w:rsidP="00057F34">
            <w:pPr>
              <w:rPr>
                <w:ins w:id="2343" w:author="Stephen" w:date="2018-12-25T09:31:00Z"/>
                <w:rFonts w:ascii="Times New Roman" w:hAnsi="Times New Roman" w:cs="Times New Roman"/>
                <w:sz w:val="24"/>
                <w:szCs w:val="24"/>
              </w:rPr>
            </w:pPr>
          </w:p>
        </w:tc>
        <w:tc>
          <w:tcPr>
            <w:tcW w:w="1767" w:type="dxa"/>
          </w:tcPr>
          <w:p w:rsidR="00D014D8" w:rsidRDefault="00D014D8" w:rsidP="00057F34">
            <w:pPr>
              <w:rPr>
                <w:ins w:id="2344" w:author="Stephen" w:date="2018-12-25T09:31:00Z"/>
                <w:rFonts w:ascii="Times New Roman" w:hAnsi="Times New Roman" w:cs="Times New Roman"/>
                <w:sz w:val="24"/>
                <w:szCs w:val="24"/>
              </w:rPr>
            </w:pPr>
            <w:ins w:id="2345" w:author="Stephen" w:date="2018-12-25T09:35:00Z">
              <w:r w:rsidRPr="003C660C">
                <w:rPr>
                  <w:rFonts w:ascii="Times New Roman" w:hAnsi="Times New Roman" w:cs="Times New Roman"/>
                  <w:sz w:val="24"/>
                  <w:szCs w:val="24"/>
                </w:rPr>
                <w:t>Prospective</w:t>
              </w:r>
            </w:ins>
          </w:p>
        </w:tc>
        <w:tc>
          <w:tcPr>
            <w:tcW w:w="4395" w:type="dxa"/>
          </w:tcPr>
          <w:p w:rsidR="00D014D8" w:rsidRPr="003C660C" w:rsidRDefault="00D014D8" w:rsidP="00D014D8">
            <w:pPr>
              <w:rPr>
                <w:ins w:id="2346" w:author="Stephen" w:date="2018-12-25T09:35:00Z"/>
                <w:rFonts w:ascii="Times New Roman" w:hAnsi="Times New Roman" w:cs="Times New Roman"/>
                <w:sz w:val="24"/>
                <w:szCs w:val="24"/>
              </w:rPr>
            </w:pPr>
            <w:ins w:id="2347" w:author="Stephen" w:date="2018-12-25T09:35:00Z">
              <w:r w:rsidRPr="003C660C">
                <w:rPr>
                  <w:rFonts w:ascii="Times New Roman" w:hAnsi="Times New Roman" w:cs="Times New Roman"/>
                  <w:sz w:val="24"/>
                  <w:szCs w:val="24"/>
                </w:rPr>
                <w:t>Dutch community</w:t>
              </w:r>
            </w:ins>
          </w:p>
          <w:p w:rsidR="00D014D8" w:rsidRDefault="00D014D8" w:rsidP="00057F34">
            <w:pPr>
              <w:rPr>
                <w:ins w:id="2348" w:author="Stephen" w:date="2018-12-25T09:31:00Z"/>
                <w:rFonts w:ascii="Times New Roman" w:hAnsi="Times New Roman" w:cs="Times New Roman"/>
                <w:sz w:val="24"/>
                <w:szCs w:val="24"/>
              </w:rPr>
            </w:pPr>
            <w:ins w:id="2349" w:author="Stephen" w:date="2018-12-25T09:35:00Z">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ins>
          </w:p>
        </w:tc>
        <w:tc>
          <w:tcPr>
            <w:tcW w:w="770" w:type="dxa"/>
          </w:tcPr>
          <w:p w:rsidR="00D014D8" w:rsidRDefault="00D014D8" w:rsidP="00057F34">
            <w:pPr>
              <w:rPr>
                <w:ins w:id="2350" w:author="Stephen" w:date="2018-12-25T09:31:00Z"/>
                <w:rFonts w:ascii="Times New Roman" w:hAnsi="Times New Roman" w:cs="Times New Roman"/>
                <w:sz w:val="24"/>
                <w:szCs w:val="24"/>
              </w:rPr>
            </w:pPr>
            <w:ins w:id="2351" w:author="Stephen" w:date="2018-12-25T09:35:00Z">
              <w:r w:rsidRPr="003C660C">
                <w:rPr>
                  <w:rFonts w:ascii="Times New Roman" w:hAnsi="Times New Roman" w:cs="Times New Roman"/>
                  <w:sz w:val="24"/>
                  <w:szCs w:val="24"/>
                </w:rPr>
                <w:t>9/9</w:t>
              </w:r>
            </w:ins>
          </w:p>
        </w:tc>
      </w:tr>
      <w:tr w:rsidR="00D014D8" w:rsidRPr="003C660C" w:rsidTr="00D014D8">
        <w:trPr>
          <w:jc w:val="center"/>
          <w:ins w:id="2352" w:author="Stephen" w:date="2018-12-25T09:32:00Z"/>
        </w:trPr>
        <w:tc>
          <w:tcPr>
            <w:tcW w:w="2310" w:type="dxa"/>
          </w:tcPr>
          <w:p w:rsidR="00D014D8" w:rsidRDefault="00D014D8" w:rsidP="00057F34">
            <w:pPr>
              <w:rPr>
                <w:ins w:id="2353" w:author="Stephen" w:date="2018-12-25T09:32:00Z"/>
                <w:rFonts w:ascii="Times New Roman" w:hAnsi="Times New Roman" w:cs="Times New Roman"/>
                <w:sz w:val="24"/>
                <w:szCs w:val="24"/>
              </w:rPr>
            </w:pPr>
            <w:ins w:id="2354" w:author="Stephen" w:date="2018-12-25T09:36:00Z">
              <w:r>
                <w:rPr>
                  <w:rFonts w:ascii="Times New Roman" w:hAnsi="Times New Roman" w:cs="Times New Roman"/>
                  <w:sz w:val="24"/>
                  <w:szCs w:val="24"/>
                </w:rPr>
                <w:t>Gussekloo</w:t>
              </w:r>
            </w:ins>
            <w:ins w:id="2355" w:author="Stephen" w:date="2018-12-29T07:53:00Z">
              <w:r w:rsidR="0076476A">
                <w:rPr>
                  <w:rFonts w:ascii="Times New Roman" w:hAnsi="Times New Roman" w:cs="Times New Roman"/>
                  <w:sz w:val="24"/>
                  <w:szCs w:val="24"/>
                </w:rPr>
                <w:t xml:space="preserve"> [65]</w:t>
              </w:r>
            </w:ins>
          </w:p>
        </w:tc>
        <w:tc>
          <w:tcPr>
            <w:tcW w:w="1767" w:type="dxa"/>
          </w:tcPr>
          <w:p w:rsidR="00D014D8" w:rsidRPr="003C660C" w:rsidRDefault="00D014D8" w:rsidP="00057F34">
            <w:pPr>
              <w:rPr>
                <w:ins w:id="2356" w:author="Stephen" w:date="2018-12-25T09:32:00Z"/>
                <w:rFonts w:ascii="Times New Roman" w:hAnsi="Times New Roman" w:cs="Times New Roman"/>
                <w:sz w:val="24"/>
                <w:szCs w:val="24"/>
              </w:rPr>
            </w:pPr>
          </w:p>
        </w:tc>
        <w:tc>
          <w:tcPr>
            <w:tcW w:w="1767" w:type="dxa"/>
          </w:tcPr>
          <w:p w:rsidR="00D014D8" w:rsidRDefault="00D014D8" w:rsidP="00057F34">
            <w:pPr>
              <w:rPr>
                <w:ins w:id="2357" w:author="Stephen" w:date="2018-12-25T09:32:00Z"/>
                <w:rFonts w:ascii="Times New Roman" w:hAnsi="Times New Roman" w:cs="Times New Roman"/>
                <w:sz w:val="24"/>
                <w:szCs w:val="24"/>
              </w:rPr>
            </w:pPr>
            <w:ins w:id="2358" w:author="Stephen" w:date="2018-12-25T09:36:00Z">
              <w:r>
                <w:rPr>
                  <w:rFonts w:ascii="Times New Roman" w:hAnsi="Times New Roman" w:cs="Times New Roman"/>
                  <w:sz w:val="24"/>
                  <w:szCs w:val="24"/>
                </w:rPr>
                <w:t>Prospective</w:t>
              </w:r>
            </w:ins>
          </w:p>
        </w:tc>
        <w:tc>
          <w:tcPr>
            <w:tcW w:w="4395" w:type="dxa"/>
          </w:tcPr>
          <w:p w:rsidR="00D014D8" w:rsidRDefault="00D014D8" w:rsidP="00057F34">
            <w:pPr>
              <w:rPr>
                <w:ins w:id="2359" w:author="Stephen" w:date="2018-12-25T09:32:00Z"/>
                <w:rFonts w:ascii="Times New Roman" w:hAnsi="Times New Roman" w:cs="Times New Roman"/>
                <w:sz w:val="24"/>
                <w:szCs w:val="24"/>
              </w:rPr>
            </w:pPr>
            <w:ins w:id="2360" w:author="Stephen" w:date="2018-12-25T09:36:00Z">
              <w:r>
                <w:rPr>
                  <w:rFonts w:ascii="Times New Roman" w:hAnsi="Times New Roman" w:cs="Times New Roman"/>
                  <w:sz w:val="24"/>
                  <w:szCs w:val="24"/>
                </w:rPr>
                <w:t>Dutch community;n=558;all age 85;female 66%</w:t>
              </w:r>
            </w:ins>
          </w:p>
        </w:tc>
        <w:tc>
          <w:tcPr>
            <w:tcW w:w="770" w:type="dxa"/>
          </w:tcPr>
          <w:p w:rsidR="00D014D8" w:rsidRDefault="00D014D8" w:rsidP="00057F34">
            <w:pPr>
              <w:rPr>
                <w:ins w:id="2361" w:author="Stephen" w:date="2018-12-25T09:32:00Z"/>
                <w:rFonts w:ascii="Times New Roman" w:hAnsi="Times New Roman" w:cs="Times New Roman"/>
                <w:sz w:val="24"/>
                <w:szCs w:val="24"/>
              </w:rPr>
            </w:pPr>
            <w:ins w:id="2362" w:author="Stephen" w:date="2018-12-25T09:36:00Z">
              <w:r>
                <w:rPr>
                  <w:rFonts w:ascii="Times New Roman" w:hAnsi="Times New Roman" w:cs="Times New Roman"/>
                  <w:sz w:val="24"/>
                  <w:szCs w:val="24"/>
                </w:rPr>
                <w:t>8/9</w:t>
              </w:r>
            </w:ins>
          </w:p>
        </w:tc>
      </w:tr>
      <w:tr w:rsidR="00D014D8" w:rsidRPr="003C660C" w:rsidTr="00D014D8">
        <w:trPr>
          <w:jc w:val="center"/>
          <w:ins w:id="2363" w:author="Stephen" w:date="2018-12-25T09:32:00Z"/>
        </w:trPr>
        <w:tc>
          <w:tcPr>
            <w:tcW w:w="2310" w:type="dxa"/>
          </w:tcPr>
          <w:p w:rsidR="00D014D8" w:rsidRDefault="0076476A" w:rsidP="00057F34">
            <w:pPr>
              <w:rPr>
                <w:ins w:id="2364" w:author="Stephen" w:date="2018-12-25T09:32:00Z"/>
                <w:rFonts w:ascii="Times New Roman" w:hAnsi="Times New Roman" w:cs="Times New Roman"/>
                <w:sz w:val="24"/>
                <w:szCs w:val="24"/>
              </w:rPr>
            </w:pPr>
            <w:ins w:id="2365" w:author="Stephen" w:date="2018-12-25T09:36:00Z">
              <w:r>
                <w:rPr>
                  <w:rFonts w:ascii="Times New Roman" w:hAnsi="Times New Roman" w:cs="Times New Roman"/>
                  <w:sz w:val="24"/>
                  <w:szCs w:val="24"/>
                </w:rPr>
                <w:t>Volpato 2002 [</w:t>
              </w:r>
            </w:ins>
            <w:ins w:id="2366" w:author="Stephen" w:date="2018-12-29T07:54:00Z">
              <w:r>
                <w:rPr>
                  <w:rFonts w:ascii="Times New Roman" w:hAnsi="Times New Roman" w:cs="Times New Roman"/>
                  <w:sz w:val="24"/>
                  <w:szCs w:val="24"/>
                </w:rPr>
                <w:t>58</w:t>
              </w:r>
            </w:ins>
            <w:ins w:id="2367"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368" w:author="Stephen" w:date="2018-12-25T09:32:00Z"/>
                <w:rFonts w:ascii="Times New Roman" w:hAnsi="Times New Roman" w:cs="Times New Roman"/>
                <w:sz w:val="24"/>
                <w:szCs w:val="24"/>
              </w:rPr>
            </w:pPr>
            <w:ins w:id="2369" w:author="Stephen" w:date="2018-12-25T09:36:00Z">
              <w:r>
                <w:rPr>
                  <w:rFonts w:ascii="Times New Roman" w:hAnsi="Times New Roman" w:cs="Times New Roman"/>
                  <w:sz w:val="24"/>
                  <w:szCs w:val="24"/>
                </w:rPr>
                <w:t>Dementia</w:t>
              </w:r>
            </w:ins>
          </w:p>
        </w:tc>
        <w:tc>
          <w:tcPr>
            <w:tcW w:w="1767" w:type="dxa"/>
          </w:tcPr>
          <w:p w:rsidR="00D014D8" w:rsidRDefault="00D014D8" w:rsidP="00057F34">
            <w:pPr>
              <w:rPr>
                <w:ins w:id="2370" w:author="Stephen" w:date="2018-12-25T09:32:00Z"/>
                <w:rFonts w:ascii="Times New Roman" w:hAnsi="Times New Roman" w:cs="Times New Roman"/>
                <w:sz w:val="24"/>
                <w:szCs w:val="24"/>
              </w:rPr>
            </w:pPr>
            <w:ins w:id="2371" w:author="Stephen" w:date="2018-12-25T09:36:00Z">
              <w:r w:rsidRPr="003C660C">
                <w:rPr>
                  <w:rFonts w:ascii="Times New Roman" w:hAnsi="Times New Roman" w:cs="Times New Roman"/>
                  <w:sz w:val="24"/>
                  <w:szCs w:val="24"/>
                </w:rPr>
                <w:t>Prospective</w:t>
              </w:r>
            </w:ins>
          </w:p>
        </w:tc>
        <w:tc>
          <w:tcPr>
            <w:tcW w:w="4395" w:type="dxa"/>
          </w:tcPr>
          <w:p w:rsidR="00D014D8" w:rsidRPr="003C660C" w:rsidRDefault="00D014D8" w:rsidP="00D014D8">
            <w:pPr>
              <w:rPr>
                <w:ins w:id="2372" w:author="Stephen" w:date="2018-12-25T09:36:00Z"/>
                <w:rFonts w:ascii="Times New Roman" w:hAnsi="Times New Roman" w:cs="Times New Roman"/>
                <w:sz w:val="24"/>
                <w:szCs w:val="24"/>
              </w:rPr>
            </w:pPr>
            <w:ins w:id="2373" w:author="Stephen" w:date="2018-12-25T09:36:00Z">
              <w:r w:rsidRPr="003C660C">
                <w:rPr>
                  <w:rFonts w:ascii="Times New Roman" w:hAnsi="Times New Roman" w:cs="Times New Roman"/>
                  <w:sz w:val="24"/>
                  <w:szCs w:val="24"/>
                </w:rPr>
                <w:t>U.S. community women age≥ 65</w:t>
              </w:r>
            </w:ins>
          </w:p>
          <w:p w:rsidR="00D014D8" w:rsidRDefault="00D014D8" w:rsidP="00057F34">
            <w:pPr>
              <w:rPr>
                <w:ins w:id="2374" w:author="Stephen" w:date="2018-12-25T09:32:00Z"/>
                <w:rFonts w:ascii="Times New Roman" w:hAnsi="Times New Roman" w:cs="Times New Roman"/>
                <w:sz w:val="24"/>
                <w:szCs w:val="24"/>
              </w:rPr>
            </w:pPr>
            <w:ins w:id="2375" w:author="Stephen" w:date="2018-12-25T09:36:00Z">
              <w:r w:rsidRPr="003C660C">
                <w:rPr>
                  <w:rFonts w:ascii="Times New Roman" w:hAnsi="Times New Roman" w:cs="Times New Roman"/>
                  <w:sz w:val="24"/>
                  <w:szCs w:val="24"/>
                </w:rPr>
                <w:t>n=464;age 77± 0.6</w:t>
              </w:r>
            </w:ins>
          </w:p>
        </w:tc>
        <w:tc>
          <w:tcPr>
            <w:tcW w:w="770" w:type="dxa"/>
          </w:tcPr>
          <w:p w:rsidR="00D014D8" w:rsidRDefault="00D014D8" w:rsidP="00057F34">
            <w:pPr>
              <w:rPr>
                <w:ins w:id="2376" w:author="Stephen" w:date="2018-12-25T09:32:00Z"/>
                <w:rFonts w:ascii="Times New Roman" w:hAnsi="Times New Roman" w:cs="Times New Roman"/>
                <w:sz w:val="24"/>
                <w:szCs w:val="24"/>
              </w:rPr>
            </w:pPr>
            <w:ins w:id="2377" w:author="Stephen" w:date="2018-12-25T09:36:00Z">
              <w:r w:rsidRPr="003C660C">
                <w:rPr>
                  <w:rFonts w:ascii="Times New Roman" w:hAnsi="Times New Roman" w:cs="Times New Roman"/>
                  <w:sz w:val="24"/>
                  <w:szCs w:val="24"/>
                </w:rPr>
                <w:t>8/9</w:t>
              </w:r>
            </w:ins>
          </w:p>
        </w:tc>
      </w:tr>
      <w:tr w:rsidR="00D014D8" w:rsidRPr="003C660C" w:rsidTr="00D014D8">
        <w:trPr>
          <w:jc w:val="center"/>
          <w:ins w:id="2378" w:author="Stephen" w:date="2018-12-25T09:32:00Z"/>
        </w:trPr>
        <w:tc>
          <w:tcPr>
            <w:tcW w:w="2310" w:type="dxa"/>
          </w:tcPr>
          <w:p w:rsidR="00D014D8" w:rsidRDefault="0076476A" w:rsidP="00057F34">
            <w:pPr>
              <w:rPr>
                <w:ins w:id="2379" w:author="Stephen" w:date="2018-12-25T09:32:00Z"/>
                <w:rFonts w:ascii="Times New Roman" w:hAnsi="Times New Roman" w:cs="Times New Roman"/>
                <w:sz w:val="24"/>
                <w:szCs w:val="24"/>
              </w:rPr>
            </w:pPr>
            <w:ins w:id="2380" w:author="Stephen" w:date="2018-12-25T09:36:00Z">
              <w:r>
                <w:rPr>
                  <w:rFonts w:ascii="Times New Roman" w:hAnsi="Times New Roman" w:cs="Times New Roman"/>
                  <w:sz w:val="24"/>
                  <w:szCs w:val="24"/>
                </w:rPr>
                <w:t>de Jong 2006 [</w:t>
              </w:r>
            </w:ins>
            <w:ins w:id="2381" w:author="Stephen" w:date="2018-12-29T07:54:00Z">
              <w:r>
                <w:rPr>
                  <w:rFonts w:ascii="Times New Roman" w:hAnsi="Times New Roman" w:cs="Times New Roman"/>
                  <w:sz w:val="24"/>
                  <w:szCs w:val="24"/>
                </w:rPr>
                <w:t>60</w:t>
              </w:r>
            </w:ins>
            <w:ins w:id="2382"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383" w:author="Stephen" w:date="2018-12-25T09:32:00Z"/>
                <w:rFonts w:ascii="Times New Roman" w:hAnsi="Times New Roman" w:cs="Times New Roman"/>
                <w:sz w:val="24"/>
                <w:szCs w:val="24"/>
              </w:rPr>
            </w:pPr>
          </w:p>
        </w:tc>
        <w:tc>
          <w:tcPr>
            <w:tcW w:w="1767" w:type="dxa"/>
          </w:tcPr>
          <w:p w:rsidR="00D014D8" w:rsidRDefault="00D014D8" w:rsidP="00057F34">
            <w:pPr>
              <w:rPr>
                <w:ins w:id="2384" w:author="Stephen" w:date="2018-12-25T09:32:00Z"/>
                <w:rFonts w:ascii="Times New Roman" w:hAnsi="Times New Roman" w:cs="Times New Roman"/>
                <w:sz w:val="24"/>
                <w:szCs w:val="24"/>
              </w:rPr>
            </w:pPr>
            <w:ins w:id="2385"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386" w:author="Stephen" w:date="2018-12-25T09:36:00Z"/>
                <w:rFonts w:ascii="Times New Roman" w:hAnsi="Times New Roman" w:cs="Times New Roman"/>
                <w:sz w:val="24"/>
                <w:szCs w:val="24"/>
              </w:rPr>
            </w:pPr>
            <w:ins w:id="2387" w:author="Stephen" w:date="2018-12-25T09:36:00Z">
              <w:r w:rsidRPr="003C660C">
                <w:rPr>
                  <w:rFonts w:ascii="Times New Roman" w:hAnsi="Times New Roman" w:cs="Times New Roman"/>
                  <w:sz w:val="24"/>
                  <w:szCs w:val="24"/>
                </w:rPr>
                <w:t>Dutch community</w:t>
              </w:r>
            </w:ins>
          </w:p>
          <w:p w:rsidR="00D014D8" w:rsidRDefault="00D014D8" w:rsidP="00057F34">
            <w:pPr>
              <w:rPr>
                <w:ins w:id="2388" w:author="Stephen" w:date="2018-12-25T09:32:00Z"/>
                <w:rFonts w:ascii="Times New Roman" w:hAnsi="Times New Roman" w:cs="Times New Roman"/>
                <w:sz w:val="24"/>
                <w:szCs w:val="24"/>
              </w:rPr>
            </w:pPr>
            <w:ins w:id="2389" w:author="Stephen" w:date="2018-12-25T09:36:00Z">
              <w:r w:rsidRPr="003C660C">
                <w:rPr>
                  <w:rFonts w:ascii="Times New Roman" w:hAnsi="Times New Roman" w:cs="Times New Roman"/>
                  <w:sz w:val="24"/>
                  <w:szCs w:val="24"/>
                </w:rPr>
                <w:t>n=489, age 73±8; female 48%</w:t>
              </w:r>
            </w:ins>
          </w:p>
        </w:tc>
        <w:tc>
          <w:tcPr>
            <w:tcW w:w="770" w:type="dxa"/>
          </w:tcPr>
          <w:p w:rsidR="00D014D8" w:rsidRDefault="00D014D8" w:rsidP="00057F34">
            <w:pPr>
              <w:rPr>
                <w:ins w:id="2390" w:author="Stephen" w:date="2018-12-25T09:32:00Z"/>
                <w:rFonts w:ascii="Times New Roman" w:hAnsi="Times New Roman" w:cs="Times New Roman"/>
                <w:sz w:val="24"/>
                <w:szCs w:val="24"/>
              </w:rPr>
            </w:pPr>
            <w:ins w:id="2391" w:author="Stephen" w:date="2018-12-25T09:36:00Z">
              <w:r w:rsidRPr="003C660C">
                <w:rPr>
                  <w:rFonts w:ascii="Times New Roman" w:hAnsi="Times New Roman" w:cs="Times New Roman"/>
                  <w:sz w:val="24"/>
                  <w:szCs w:val="24"/>
                </w:rPr>
                <w:t>9/9</w:t>
              </w:r>
            </w:ins>
          </w:p>
        </w:tc>
      </w:tr>
      <w:tr w:rsidR="00D014D8" w:rsidRPr="003C660C" w:rsidTr="00D014D8">
        <w:trPr>
          <w:jc w:val="center"/>
          <w:ins w:id="2392" w:author="Stephen" w:date="2018-12-25T09:32:00Z"/>
        </w:trPr>
        <w:tc>
          <w:tcPr>
            <w:tcW w:w="2310" w:type="dxa"/>
          </w:tcPr>
          <w:p w:rsidR="00D014D8" w:rsidRDefault="0076476A" w:rsidP="00057F34">
            <w:pPr>
              <w:rPr>
                <w:ins w:id="2393" w:author="Stephen" w:date="2018-12-25T09:32:00Z"/>
                <w:rFonts w:ascii="Times New Roman" w:hAnsi="Times New Roman" w:cs="Times New Roman"/>
                <w:sz w:val="24"/>
                <w:szCs w:val="24"/>
              </w:rPr>
            </w:pPr>
            <w:ins w:id="2394" w:author="Stephen" w:date="2018-12-25T09:36:00Z">
              <w:r>
                <w:rPr>
                  <w:rFonts w:ascii="Times New Roman" w:hAnsi="Times New Roman" w:cs="Times New Roman"/>
                  <w:sz w:val="24"/>
                  <w:szCs w:val="24"/>
                </w:rPr>
                <w:t>Choi 2017 [</w:t>
              </w:r>
            </w:ins>
            <w:ins w:id="2395" w:author="Stephen" w:date="2018-12-29T07:54:00Z">
              <w:r>
                <w:rPr>
                  <w:rFonts w:ascii="Times New Roman" w:hAnsi="Times New Roman" w:cs="Times New Roman"/>
                  <w:sz w:val="24"/>
                  <w:szCs w:val="24"/>
                </w:rPr>
                <w:t>57</w:t>
              </w:r>
            </w:ins>
            <w:ins w:id="2396"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397" w:author="Stephen" w:date="2018-12-25T09:32:00Z"/>
                <w:rFonts w:ascii="Times New Roman" w:hAnsi="Times New Roman" w:cs="Times New Roman"/>
                <w:sz w:val="24"/>
                <w:szCs w:val="24"/>
              </w:rPr>
            </w:pPr>
          </w:p>
        </w:tc>
        <w:tc>
          <w:tcPr>
            <w:tcW w:w="1767" w:type="dxa"/>
          </w:tcPr>
          <w:p w:rsidR="00D014D8" w:rsidRDefault="00D014D8" w:rsidP="00057F34">
            <w:pPr>
              <w:rPr>
                <w:ins w:id="2398" w:author="Stephen" w:date="2018-12-25T09:32:00Z"/>
                <w:rFonts w:ascii="Times New Roman" w:hAnsi="Times New Roman" w:cs="Times New Roman"/>
                <w:sz w:val="24"/>
                <w:szCs w:val="24"/>
              </w:rPr>
            </w:pPr>
            <w:ins w:id="2399"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00" w:author="Stephen" w:date="2018-12-25T09:36:00Z"/>
                <w:rFonts w:ascii="Times New Roman" w:hAnsi="Times New Roman" w:cs="Times New Roman"/>
                <w:sz w:val="24"/>
                <w:szCs w:val="24"/>
              </w:rPr>
            </w:pPr>
            <w:ins w:id="2401" w:author="Stephen" w:date="2018-12-25T09:36:00Z">
              <w:r w:rsidRPr="003C660C">
                <w:rPr>
                  <w:rFonts w:ascii="Times New Roman" w:hAnsi="Times New Roman" w:cs="Times New Roman"/>
                  <w:sz w:val="24"/>
                  <w:szCs w:val="24"/>
                </w:rPr>
                <w:t xml:space="preserve">Korean, no cognitive impairment </w:t>
              </w:r>
            </w:ins>
          </w:p>
          <w:p w:rsidR="00D014D8" w:rsidRDefault="00D014D8" w:rsidP="00057F34">
            <w:pPr>
              <w:rPr>
                <w:ins w:id="2402" w:author="Stephen" w:date="2018-12-25T09:32:00Z"/>
                <w:rFonts w:ascii="Times New Roman" w:hAnsi="Times New Roman" w:cs="Times New Roman"/>
                <w:sz w:val="24"/>
                <w:szCs w:val="24"/>
              </w:rPr>
            </w:pPr>
            <w:ins w:id="2403" w:author="Stephen" w:date="2018-12-25T09:36:00Z">
              <w:r w:rsidRPr="003C660C">
                <w:rPr>
                  <w:rFonts w:ascii="Times New Roman" w:hAnsi="Times New Roman" w:cs="Times New Roman"/>
                  <w:sz w:val="24"/>
                  <w:szCs w:val="24"/>
                </w:rPr>
                <w:t>n= 148; age 69±8; female 62%</w:t>
              </w:r>
            </w:ins>
          </w:p>
        </w:tc>
        <w:tc>
          <w:tcPr>
            <w:tcW w:w="770" w:type="dxa"/>
          </w:tcPr>
          <w:p w:rsidR="00D014D8" w:rsidRDefault="00D014D8" w:rsidP="00057F34">
            <w:pPr>
              <w:rPr>
                <w:ins w:id="2404" w:author="Stephen" w:date="2018-12-25T09:32:00Z"/>
                <w:rFonts w:ascii="Times New Roman" w:hAnsi="Times New Roman" w:cs="Times New Roman"/>
                <w:sz w:val="24"/>
                <w:szCs w:val="24"/>
              </w:rPr>
            </w:pPr>
            <w:ins w:id="2405" w:author="Stephen" w:date="2018-12-25T09:36:00Z">
              <w:r w:rsidRPr="003C660C">
                <w:rPr>
                  <w:rFonts w:ascii="Times New Roman" w:hAnsi="Times New Roman" w:cs="Times New Roman"/>
                  <w:sz w:val="24"/>
                  <w:szCs w:val="24"/>
                </w:rPr>
                <w:t>9/9</w:t>
              </w:r>
            </w:ins>
          </w:p>
        </w:tc>
      </w:tr>
      <w:tr w:rsidR="00D014D8" w:rsidRPr="003C660C" w:rsidTr="00D014D8">
        <w:trPr>
          <w:jc w:val="center"/>
          <w:ins w:id="2406" w:author="Stephen" w:date="2018-12-25T09:32:00Z"/>
        </w:trPr>
        <w:tc>
          <w:tcPr>
            <w:tcW w:w="2310" w:type="dxa"/>
          </w:tcPr>
          <w:p w:rsidR="00D014D8" w:rsidRDefault="00D014D8" w:rsidP="00057F34">
            <w:pPr>
              <w:rPr>
                <w:ins w:id="2407" w:author="Stephen" w:date="2018-12-25T09:32:00Z"/>
                <w:rFonts w:ascii="Times New Roman" w:hAnsi="Times New Roman" w:cs="Times New Roman"/>
                <w:sz w:val="24"/>
                <w:szCs w:val="24"/>
              </w:rPr>
            </w:pPr>
            <w:ins w:id="2408" w:author="Stephen" w:date="2018-12-25T09:36:00Z">
              <w:r>
                <w:rPr>
                  <w:rFonts w:ascii="Times New Roman" w:hAnsi="Times New Roman" w:cs="Times New Roman"/>
                  <w:sz w:val="24"/>
                  <w:szCs w:val="24"/>
                </w:rPr>
                <w:t>Choi 2015</w:t>
              </w:r>
            </w:ins>
            <w:ins w:id="2409" w:author="Stephen" w:date="2018-12-29T07:55:00Z">
              <w:r w:rsidR="0076476A">
                <w:rPr>
                  <w:rFonts w:ascii="Times New Roman" w:hAnsi="Times New Roman" w:cs="Times New Roman"/>
                  <w:sz w:val="24"/>
                  <w:szCs w:val="24"/>
                </w:rPr>
                <w:t xml:space="preserve"> [59]</w:t>
              </w:r>
            </w:ins>
          </w:p>
        </w:tc>
        <w:tc>
          <w:tcPr>
            <w:tcW w:w="1767" w:type="dxa"/>
          </w:tcPr>
          <w:p w:rsidR="00D014D8" w:rsidRPr="003C660C" w:rsidRDefault="00D014D8" w:rsidP="00057F34">
            <w:pPr>
              <w:rPr>
                <w:ins w:id="2410" w:author="Stephen" w:date="2018-12-25T09:32:00Z"/>
                <w:rFonts w:ascii="Times New Roman" w:hAnsi="Times New Roman" w:cs="Times New Roman"/>
                <w:sz w:val="24"/>
                <w:szCs w:val="24"/>
              </w:rPr>
            </w:pPr>
          </w:p>
        </w:tc>
        <w:tc>
          <w:tcPr>
            <w:tcW w:w="1767" w:type="dxa"/>
          </w:tcPr>
          <w:p w:rsidR="00D014D8" w:rsidRDefault="00D014D8" w:rsidP="00057F34">
            <w:pPr>
              <w:rPr>
                <w:ins w:id="2411" w:author="Stephen" w:date="2018-12-25T09:32:00Z"/>
                <w:rFonts w:ascii="Times New Roman" w:hAnsi="Times New Roman" w:cs="Times New Roman"/>
                <w:sz w:val="24"/>
                <w:szCs w:val="24"/>
              </w:rPr>
            </w:pPr>
            <w:ins w:id="2412" w:author="Stephen" w:date="2018-12-25T09:36:00Z">
              <w:r>
                <w:rPr>
                  <w:rFonts w:ascii="Times New Roman" w:hAnsi="Times New Roman" w:cs="Times New Roman"/>
                  <w:sz w:val="24"/>
                  <w:szCs w:val="24"/>
                </w:rPr>
                <w:t>Cross-section</w:t>
              </w:r>
            </w:ins>
          </w:p>
        </w:tc>
        <w:tc>
          <w:tcPr>
            <w:tcW w:w="4395" w:type="dxa"/>
          </w:tcPr>
          <w:p w:rsidR="00D014D8" w:rsidRDefault="00D014D8" w:rsidP="00057F34">
            <w:pPr>
              <w:rPr>
                <w:ins w:id="2413" w:author="Stephen" w:date="2018-12-25T09:32:00Z"/>
                <w:rFonts w:ascii="Times New Roman" w:hAnsi="Times New Roman" w:cs="Times New Roman"/>
                <w:sz w:val="24"/>
                <w:szCs w:val="24"/>
              </w:rPr>
            </w:pPr>
            <w:ins w:id="2414" w:author="Stephen" w:date="2018-12-25T09:36:00Z">
              <w:r>
                <w:rPr>
                  <w:rFonts w:ascii="Times New Roman" w:hAnsi="Times New Roman" w:cs="Times New Roman"/>
                  <w:sz w:val="24"/>
                  <w:szCs w:val="24"/>
                </w:rPr>
                <w:t>n = 116</w:t>
              </w:r>
            </w:ins>
          </w:p>
        </w:tc>
        <w:tc>
          <w:tcPr>
            <w:tcW w:w="770" w:type="dxa"/>
          </w:tcPr>
          <w:p w:rsidR="00D014D8" w:rsidRDefault="00D014D8" w:rsidP="00057F34">
            <w:pPr>
              <w:rPr>
                <w:ins w:id="2415" w:author="Stephen" w:date="2018-12-25T09:32:00Z"/>
                <w:rFonts w:ascii="Times New Roman" w:hAnsi="Times New Roman" w:cs="Times New Roman"/>
                <w:sz w:val="24"/>
                <w:szCs w:val="24"/>
              </w:rPr>
            </w:pPr>
            <w:ins w:id="2416" w:author="Stephen" w:date="2018-12-25T09:36:00Z">
              <w:r>
                <w:rPr>
                  <w:rFonts w:ascii="Times New Roman" w:hAnsi="Times New Roman" w:cs="Times New Roman"/>
                  <w:sz w:val="24"/>
                  <w:szCs w:val="24"/>
                </w:rPr>
                <w:t>5/9</w:t>
              </w:r>
            </w:ins>
          </w:p>
        </w:tc>
      </w:tr>
      <w:tr w:rsidR="00D014D8" w:rsidRPr="003C660C" w:rsidTr="00D014D8">
        <w:trPr>
          <w:jc w:val="center"/>
          <w:ins w:id="2417" w:author="Stephen" w:date="2018-12-25T09:32:00Z"/>
        </w:trPr>
        <w:tc>
          <w:tcPr>
            <w:tcW w:w="2310" w:type="dxa"/>
          </w:tcPr>
          <w:p w:rsidR="00D014D8" w:rsidRDefault="0076476A" w:rsidP="00057F34">
            <w:pPr>
              <w:rPr>
                <w:ins w:id="2418" w:author="Stephen" w:date="2018-12-25T09:32:00Z"/>
                <w:rFonts w:ascii="Times New Roman" w:hAnsi="Times New Roman" w:cs="Times New Roman"/>
                <w:sz w:val="24"/>
                <w:szCs w:val="24"/>
              </w:rPr>
            </w:pPr>
            <w:ins w:id="2419" w:author="Stephen" w:date="2018-12-25T09:36:00Z">
              <w:r>
                <w:rPr>
                  <w:rFonts w:ascii="Times New Roman" w:hAnsi="Times New Roman" w:cs="Times New Roman"/>
                  <w:sz w:val="24"/>
                  <w:szCs w:val="24"/>
                </w:rPr>
                <w:t>Roef 2011 [</w:t>
              </w:r>
            </w:ins>
            <w:ins w:id="2420" w:author="Stephen" w:date="2018-12-29T07:55:00Z">
              <w:r>
                <w:rPr>
                  <w:rFonts w:ascii="Times New Roman" w:hAnsi="Times New Roman" w:cs="Times New Roman"/>
                  <w:sz w:val="24"/>
                  <w:szCs w:val="24"/>
                </w:rPr>
                <w:t>33</w:t>
              </w:r>
            </w:ins>
            <w:ins w:id="2421"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22" w:author="Stephen" w:date="2018-12-25T09:32:00Z"/>
                <w:rFonts w:ascii="Times New Roman" w:hAnsi="Times New Roman" w:cs="Times New Roman"/>
                <w:sz w:val="24"/>
                <w:szCs w:val="24"/>
              </w:rPr>
            </w:pPr>
            <w:ins w:id="2423" w:author="Stephen" w:date="2018-12-25T09:36:00Z">
              <w:r>
                <w:rPr>
                  <w:rFonts w:ascii="Times New Roman" w:hAnsi="Times New Roman" w:cs="Times New Roman"/>
                  <w:sz w:val="24"/>
                  <w:szCs w:val="24"/>
                </w:rPr>
                <w:t>osteoporosis</w:t>
              </w:r>
            </w:ins>
          </w:p>
        </w:tc>
        <w:tc>
          <w:tcPr>
            <w:tcW w:w="1767" w:type="dxa"/>
          </w:tcPr>
          <w:p w:rsidR="00D014D8" w:rsidRDefault="00D014D8" w:rsidP="00057F34">
            <w:pPr>
              <w:rPr>
                <w:ins w:id="2424" w:author="Stephen" w:date="2018-12-25T09:32:00Z"/>
                <w:rFonts w:ascii="Times New Roman" w:hAnsi="Times New Roman" w:cs="Times New Roman"/>
                <w:sz w:val="24"/>
                <w:szCs w:val="24"/>
              </w:rPr>
            </w:pPr>
            <w:ins w:id="2425"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26" w:author="Stephen" w:date="2018-12-25T09:36:00Z"/>
                <w:rFonts w:ascii="Times New Roman" w:hAnsi="Times New Roman" w:cs="Times New Roman"/>
                <w:sz w:val="24"/>
                <w:szCs w:val="24"/>
              </w:rPr>
            </w:pPr>
            <w:ins w:id="2427" w:author="Stephen" w:date="2018-12-25T09:36:00Z">
              <w:r w:rsidRPr="003C660C">
                <w:rPr>
                  <w:rFonts w:ascii="Times New Roman" w:hAnsi="Times New Roman" w:cs="Times New Roman"/>
                  <w:sz w:val="24"/>
                  <w:szCs w:val="24"/>
                </w:rPr>
                <w:t>Belgian community , men age 25-45</w:t>
              </w:r>
            </w:ins>
          </w:p>
          <w:p w:rsidR="00D014D8" w:rsidRDefault="00D014D8" w:rsidP="00057F34">
            <w:pPr>
              <w:rPr>
                <w:ins w:id="2428" w:author="Stephen" w:date="2018-12-25T09:32:00Z"/>
                <w:rFonts w:ascii="Times New Roman" w:hAnsi="Times New Roman" w:cs="Times New Roman"/>
                <w:sz w:val="24"/>
                <w:szCs w:val="24"/>
              </w:rPr>
            </w:pPr>
            <w:ins w:id="2429" w:author="Stephen" w:date="2018-12-25T09:36:00Z">
              <w:r w:rsidRPr="003C660C">
                <w:rPr>
                  <w:rFonts w:ascii="Times New Roman" w:hAnsi="Times New Roman" w:cs="Times New Roman"/>
                  <w:sz w:val="24"/>
                  <w:szCs w:val="24"/>
                </w:rPr>
                <w:t>n=677;age 34±6</w:t>
              </w:r>
            </w:ins>
          </w:p>
        </w:tc>
        <w:tc>
          <w:tcPr>
            <w:tcW w:w="770" w:type="dxa"/>
          </w:tcPr>
          <w:p w:rsidR="00D014D8" w:rsidRDefault="00D014D8" w:rsidP="00057F34">
            <w:pPr>
              <w:rPr>
                <w:ins w:id="2430" w:author="Stephen" w:date="2018-12-25T09:32:00Z"/>
                <w:rFonts w:ascii="Times New Roman" w:hAnsi="Times New Roman" w:cs="Times New Roman"/>
                <w:sz w:val="24"/>
                <w:szCs w:val="24"/>
              </w:rPr>
            </w:pPr>
            <w:ins w:id="2431" w:author="Stephen" w:date="2018-12-25T09:36:00Z">
              <w:r w:rsidRPr="003C660C">
                <w:rPr>
                  <w:rFonts w:ascii="Times New Roman" w:hAnsi="Times New Roman" w:cs="Times New Roman"/>
                  <w:sz w:val="24"/>
                  <w:szCs w:val="24"/>
                </w:rPr>
                <w:t>9/9</w:t>
              </w:r>
            </w:ins>
          </w:p>
        </w:tc>
      </w:tr>
      <w:tr w:rsidR="00D014D8" w:rsidRPr="003C660C" w:rsidTr="00D014D8">
        <w:trPr>
          <w:jc w:val="center"/>
          <w:ins w:id="2432" w:author="Stephen" w:date="2018-12-25T09:32:00Z"/>
        </w:trPr>
        <w:tc>
          <w:tcPr>
            <w:tcW w:w="2310" w:type="dxa"/>
          </w:tcPr>
          <w:p w:rsidR="00D014D8" w:rsidRDefault="003A78D2" w:rsidP="00057F34">
            <w:pPr>
              <w:rPr>
                <w:ins w:id="2433" w:author="Stephen" w:date="2018-12-25T09:32:00Z"/>
                <w:rFonts w:ascii="Times New Roman" w:hAnsi="Times New Roman" w:cs="Times New Roman"/>
                <w:sz w:val="24"/>
                <w:szCs w:val="24"/>
              </w:rPr>
            </w:pPr>
            <w:ins w:id="2434" w:author="Stephen" w:date="2018-12-25T09:36:00Z">
              <w:r>
                <w:rPr>
                  <w:rFonts w:ascii="Times New Roman" w:hAnsi="Times New Roman" w:cs="Times New Roman"/>
                  <w:sz w:val="24"/>
                  <w:szCs w:val="24"/>
                </w:rPr>
                <w:t>van der Deure 2008 [</w:t>
              </w:r>
            </w:ins>
            <w:ins w:id="2435" w:author="Stephen" w:date="2018-12-29T07:56:00Z">
              <w:r>
                <w:rPr>
                  <w:rFonts w:ascii="Times New Roman" w:hAnsi="Times New Roman" w:cs="Times New Roman"/>
                  <w:sz w:val="24"/>
                  <w:szCs w:val="24"/>
                </w:rPr>
                <w:t>35</w:t>
              </w:r>
            </w:ins>
            <w:ins w:id="2436"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37" w:author="Stephen" w:date="2018-12-25T09:32:00Z"/>
                <w:rFonts w:ascii="Times New Roman" w:hAnsi="Times New Roman" w:cs="Times New Roman"/>
                <w:sz w:val="24"/>
                <w:szCs w:val="24"/>
              </w:rPr>
            </w:pPr>
          </w:p>
        </w:tc>
        <w:tc>
          <w:tcPr>
            <w:tcW w:w="1767" w:type="dxa"/>
          </w:tcPr>
          <w:p w:rsidR="00D014D8" w:rsidRDefault="00D014D8" w:rsidP="00057F34">
            <w:pPr>
              <w:rPr>
                <w:ins w:id="2438" w:author="Stephen" w:date="2018-12-25T09:32:00Z"/>
                <w:rFonts w:ascii="Times New Roman" w:hAnsi="Times New Roman" w:cs="Times New Roman"/>
                <w:sz w:val="24"/>
                <w:szCs w:val="24"/>
              </w:rPr>
            </w:pPr>
            <w:ins w:id="2439"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40" w:author="Stephen" w:date="2018-12-25T09:36:00Z"/>
                <w:rFonts w:ascii="Times New Roman" w:hAnsi="Times New Roman" w:cs="Times New Roman"/>
                <w:sz w:val="24"/>
                <w:szCs w:val="24"/>
              </w:rPr>
            </w:pPr>
            <w:ins w:id="2441" w:author="Stephen" w:date="2018-12-25T09:36:00Z">
              <w:r w:rsidRPr="003C660C">
                <w:rPr>
                  <w:rFonts w:ascii="Times New Roman" w:hAnsi="Times New Roman" w:cs="Times New Roman"/>
                  <w:sz w:val="24"/>
                  <w:szCs w:val="24"/>
                </w:rPr>
                <w:t>Dutch community age≥55</w:t>
              </w:r>
            </w:ins>
          </w:p>
          <w:p w:rsidR="00D014D8" w:rsidRDefault="00D014D8" w:rsidP="00057F34">
            <w:pPr>
              <w:rPr>
                <w:ins w:id="2442" w:author="Stephen" w:date="2018-12-25T09:32:00Z"/>
                <w:rFonts w:ascii="Times New Roman" w:hAnsi="Times New Roman" w:cs="Times New Roman"/>
                <w:sz w:val="24"/>
                <w:szCs w:val="24"/>
              </w:rPr>
            </w:pPr>
            <w:ins w:id="2443" w:author="Stephen" w:date="2018-12-25T09:36:00Z">
              <w:r w:rsidRPr="003C660C">
                <w:rPr>
                  <w:rFonts w:ascii="Times New Roman" w:hAnsi="Times New Roman" w:cs="Times New Roman"/>
                  <w:sz w:val="24"/>
                  <w:szCs w:val="24"/>
                </w:rPr>
                <w:t>n=1151;age 69±8;female 58%</w:t>
              </w:r>
            </w:ins>
          </w:p>
        </w:tc>
        <w:tc>
          <w:tcPr>
            <w:tcW w:w="770" w:type="dxa"/>
          </w:tcPr>
          <w:p w:rsidR="00D014D8" w:rsidRDefault="00D014D8" w:rsidP="00057F34">
            <w:pPr>
              <w:rPr>
                <w:ins w:id="2444" w:author="Stephen" w:date="2018-12-25T09:32:00Z"/>
                <w:rFonts w:ascii="Times New Roman" w:hAnsi="Times New Roman" w:cs="Times New Roman"/>
                <w:sz w:val="24"/>
                <w:szCs w:val="24"/>
              </w:rPr>
            </w:pPr>
            <w:ins w:id="2445" w:author="Stephen" w:date="2018-12-25T09:36:00Z">
              <w:r w:rsidRPr="003C660C">
                <w:rPr>
                  <w:rFonts w:ascii="Times New Roman" w:hAnsi="Times New Roman" w:cs="Times New Roman"/>
                  <w:sz w:val="24"/>
                  <w:szCs w:val="24"/>
                </w:rPr>
                <w:t>9/9</w:t>
              </w:r>
            </w:ins>
          </w:p>
        </w:tc>
      </w:tr>
      <w:tr w:rsidR="00D014D8" w:rsidRPr="003C660C" w:rsidTr="00D014D8">
        <w:trPr>
          <w:jc w:val="center"/>
          <w:ins w:id="2446" w:author="Stephen" w:date="2018-12-25T09:32:00Z"/>
        </w:trPr>
        <w:tc>
          <w:tcPr>
            <w:tcW w:w="2310" w:type="dxa"/>
          </w:tcPr>
          <w:p w:rsidR="00D014D8" w:rsidRDefault="0076476A" w:rsidP="00057F34">
            <w:pPr>
              <w:rPr>
                <w:ins w:id="2447" w:author="Stephen" w:date="2018-12-25T09:32:00Z"/>
                <w:rFonts w:ascii="Times New Roman" w:hAnsi="Times New Roman" w:cs="Times New Roman"/>
                <w:sz w:val="24"/>
                <w:szCs w:val="24"/>
              </w:rPr>
            </w:pPr>
            <w:ins w:id="2448" w:author="Stephen" w:date="2018-12-25T09:36:00Z">
              <w:r>
                <w:rPr>
                  <w:rFonts w:ascii="Times New Roman" w:hAnsi="Times New Roman" w:cs="Times New Roman"/>
                  <w:sz w:val="24"/>
                  <w:szCs w:val="24"/>
                </w:rPr>
                <w:t>Murphy 2010 [</w:t>
              </w:r>
            </w:ins>
            <w:ins w:id="2449" w:author="Stephen" w:date="2018-12-29T07:55:00Z">
              <w:r>
                <w:rPr>
                  <w:rFonts w:ascii="Times New Roman" w:hAnsi="Times New Roman" w:cs="Times New Roman"/>
                  <w:sz w:val="24"/>
                  <w:szCs w:val="24"/>
                </w:rPr>
                <w:t>34</w:t>
              </w:r>
            </w:ins>
            <w:ins w:id="2450"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51" w:author="Stephen" w:date="2018-12-25T09:32:00Z"/>
                <w:rFonts w:ascii="Times New Roman" w:hAnsi="Times New Roman" w:cs="Times New Roman"/>
                <w:sz w:val="24"/>
                <w:szCs w:val="24"/>
              </w:rPr>
            </w:pPr>
          </w:p>
        </w:tc>
        <w:tc>
          <w:tcPr>
            <w:tcW w:w="1767" w:type="dxa"/>
          </w:tcPr>
          <w:p w:rsidR="00D014D8" w:rsidRDefault="00D014D8" w:rsidP="00057F34">
            <w:pPr>
              <w:rPr>
                <w:ins w:id="2452" w:author="Stephen" w:date="2018-12-25T09:32:00Z"/>
                <w:rFonts w:ascii="Times New Roman" w:hAnsi="Times New Roman" w:cs="Times New Roman"/>
                <w:sz w:val="24"/>
                <w:szCs w:val="24"/>
              </w:rPr>
            </w:pPr>
            <w:ins w:id="2453"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54" w:author="Stephen" w:date="2018-12-25T09:36:00Z"/>
                <w:rFonts w:ascii="Times New Roman" w:hAnsi="Times New Roman" w:cs="Times New Roman"/>
                <w:sz w:val="24"/>
                <w:szCs w:val="24"/>
              </w:rPr>
            </w:pPr>
            <w:ins w:id="2455" w:author="Stephen" w:date="2018-12-25T09:36:00Z">
              <w:r w:rsidRPr="003C660C">
                <w:rPr>
                  <w:rFonts w:ascii="Times New Roman" w:hAnsi="Times New Roman" w:cs="Times New Roman"/>
                  <w:sz w:val="24"/>
                  <w:szCs w:val="24"/>
                </w:rPr>
                <w:t xml:space="preserve">European post-menopausal women; </w:t>
              </w:r>
            </w:ins>
          </w:p>
          <w:p w:rsidR="00D014D8" w:rsidRDefault="00D014D8" w:rsidP="00057F34">
            <w:pPr>
              <w:rPr>
                <w:ins w:id="2456" w:author="Stephen" w:date="2018-12-25T09:32:00Z"/>
                <w:rFonts w:ascii="Times New Roman" w:hAnsi="Times New Roman" w:cs="Times New Roman"/>
                <w:sz w:val="24"/>
                <w:szCs w:val="24"/>
              </w:rPr>
            </w:pPr>
            <w:ins w:id="2457" w:author="Stephen" w:date="2018-12-25T09:36:00Z">
              <w:r w:rsidRPr="003C660C">
                <w:rPr>
                  <w:rFonts w:ascii="Times New Roman" w:hAnsi="Times New Roman" w:cs="Times New Roman"/>
                  <w:sz w:val="24"/>
                  <w:szCs w:val="24"/>
                </w:rPr>
                <w:t>n=1278; age 68 ±7</w:t>
              </w:r>
            </w:ins>
          </w:p>
        </w:tc>
        <w:tc>
          <w:tcPr>
            <w:tcW w:w="770" w:type="dxa"/>
          </w:tcPr>
          <w:p w:rsidR="00D014D8" w:rsidRDefault="00D014D8" w:rsidP="00057F34">
            <w:pPr>
              <w:rPr>
                <w:ins w:id="2458" w:author="Stephen" w:date="2018-12-25T09:32:00Z"/>
                <w:rFonts w:ascii="Times New Roman" w:hAnsi="Times New Roman" w:cs="Times New Roman"/>
                <w:sz w:val="24"/>
                <w:szCs w:val="24"/>
              </w:rPr>
            </w:pPr>
            <w:ins w:id="2459" w:author="Stephen" w:date="2018-12-25T09:36:00Z">
              <w:r w:rsidRPr="003C660C">
                <w:rPr>
                  <w:rFonts w:ascii="Times New Roman" w:hAnsi="Times New Roman" w:cs="Times New Roman"/>
                  <w:sz w:val="24"/>
                  <w:szCs w:val="24"/>
                </w:rPr>
                <w:t>7/9</w:t>
              </w:r>
            </w:ins>
          </w:p>
        </w:tc>
      </w:tr>
      <w:tr w:rsidR="00D014D8" w:rsidRPr="003C660C" w:rsidTr="00D014D8">
        <w:trPr>
          <w:jc w:val="center"/>
          <w:ins w:id="2460" w:author="Stephen" w:date="2018-12-25T09:32:00Z"/>
        </w:trPr>
        <w:tc>
          <w:tcPr>
            <w:tcW w:w="2310" w:type="dxa"/>
          </w:tcPr>
          <w:p w:rsidR="00D014D8" w:rsidRDefault="003A78D2" w:rsidP="00057F34">
            <w:pPr>
              <w:rPr>
                <w:ins w:id="2461" w:author="Stephen" w:date="2018-12-25T09:32:00Z"/>
                <w:rFonts w:ascii="Times New Roman" w:hAnsi="Times New Roman" w:cs="Times New Roman"/>
                <w:sz w:val="24"/>
                <w:szCs w:val="24"/>
              </w:rPr>
            </w:pPr>
            <w:ins w:id="2462" w:author="Stephen" w:date="2018-12-25T09:36:00Z">
              <w:r>
                <w:rPr>
                  <w:rFonts w:ascii="Times New Roman" w:hAnsi="Times New Roman" w:cs="Times New Roman"/>
                  <w:sz w:val="24"/>
                  <w:szCs w:val="24"/>
                </w:rPr>
                <w:t>van Rijn 2014 [</w:t>
              </w:r>
            </w:ins>
            <w:ins w:id="2463" w:author="Stephen" w:date="2018-12-29T07:56:00Z">
              <w:r>
                <w:rPr>
                  <w:rFonts w:ascii="Times New Roman" w:hAnsi="Times New Roman" w:cs="Times New Roman"/>
                  <w:sz w:val="24"/>
                  <w:szCs w:val="24"/>
                </w:rPr>
                <w:t>32</w:t>
              </w:r>
            </w:ins>
            <w:ins w:id="2464" w:author="Stephen" w:date="2018-12-25T09:36: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65" w:author="Stephen" w:date="2018-12-25T09:32:00Z"/>
                <w:rFonts w:ascii="Times New Roman" w:hAnsi="Times New Roman" w:cs="Times New Roman"/>
                <w:sz w:val="24"/>
                <w:szCs w:val="24"/>
              </w:rPr>
            </w:pPr>
          </w:p>
        </w:tc>
        <w:tc>
          <w:tcPr>
            <w:tcW w:w="1767" w:type="dxa"/>
          </w:tcPr>
          <w:p w:rsidR="00D014D8" w:rsidRDefault="00D014D8" w:rsidP="00057F34">
            <w:pPr>
              <w:rPr>
                <w:ins w:id="2466" w:author="Stephen" w:date="2018-12-25T09:32:00Z"/>
                <w:rFonts w:ascii="Times New Roman" w:hAnsi="Times New Roman" w:cs="Times New Roman"/>
                <w:sz w:val="24"/>
                <w:szCs w:val="24"/>
              </w:rPr>
            </w:pPr>
            <w:ins w:id="2467" w:author="Stephen" w:date="2018-12-25T09:36: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68" w:author="Stephen" w:date="2018-12-25T09:36:00Z"/>
                <w:rFonts w:ascii="Times New Roman" w:hAnsi="Times New Roman" w:cs="Times New Roman"/>
                <w:sz w:val="24"/>
                <w:szCs w:val="24"/>
              </w:rPr>
            </w:pPr>
            <w:ins w:id="2469" w:author="Stephen" w:date="2018-12-25T09:36:00Z">
              <w:r w:rsidRPr="003C660C">
                <w:rPr>
                  <w:rFonts w:ascii="Times New Roman" w:hAnsi="Times New Roman" w:cs="Times New Roman"/>
                  <w:sz w:val="24"/>
                  <w:szCs w:val="24"/>
                </w:rPr>
                <w:t>Dutch post-menopausal women</w:t>
              </w:r>
            </w:ins>
          </w:p>
          <w:p w:rsidR="00D014D8" w:rsidRDefault="00D014D8" w:rsidP="00057F34">
            <w:pPr>
              <w:rPr>
                <w:ins w:id="2470" w:author="Stephen" w:date="2018-12-25T09:32:00Z"/>
                <w:rFonts w:ascii="Times New Roman" w:hAnsi="Times New Roman" w:cs="Times New Roman"/>
                <w:sz w:val="24"/>
                <w:szCs w:val="24"/>
              </w:rPr>
            </w:pPr>
            <w:ins w:id="2471" w:author="Stephen" w:date="2018-12-25T09:36:00Z">
              <w:r w:rsidRPr="003C660C">
                <w:rPr>
                  <w:rFonts w:ascii="Times New Roman" w:hAnsi="Times New Roman" w:cs="Times New Roman"/>
                  <w:sz w:val="24"/>
                  <w:szCs w:val="24"/>
                </w:rPr>
                <w:t>n=1477; age 50±2</w:t>
              </w:r>
            </w:ins>
          </w:p>
        </w:tc>
        <w:tc>
          <w:tcPr>
            <w:tcW w:w="770" w:type="dxa"/>
          </w:tcPr>
          <w:p w:rsidR="00D014D8" w:rsidRDefault="00D014D8" w:rsidP="00057F34">
            <w:pPr>
              <w:rPr>
                <w:ins w:id="2472" w:author="Stephen" w:date="2018-12-25T09:32:00Z"/>
                <w:rFonts w:ascii="Times New Roman" w:hAnsi="Times New Roman" w:cs="Times New Roman"/>
                <w:sz w:val="24"/>
                <w:szCs w:val="24"/>
              </w:rPr>
            </w:pPr>
            <w:ins w:id="2473" w:author="Stephen" w:date="2018-12-25T09:36:00Z">
              <w:r w:rsidRPr="003C660C">
                <w:rPr>
                  <w:rFonts w:ascii="Times New Roman" w:hAnsi="Times New Roman" w:cs="Times New Roman"/>
                  <w:sz w:val="24"/>
                  <w:szCs w:val="24"/>
                </w:rPr>
                <w:t>9/9</w:t>
              </w:r>
            </w:ins>
          </w:p>
        </w:tc>
      </w:tr>
      <w:tr w:rsidR="00D014D8" w:rsidRPr="003C660C" w:rsidTr="00D014D8">
        <w:trPr>
          <w:jc w:val="center"/>
          <w:ins w:id="2474" w:author="Stephen" w:date="2018-12-25T09:32:00Z"/>
        </w:trPr>
        <w:tc>
          <w:tcPr>
            <w:tcW w:w="2310" w:type="dxa"/>
          </w:tcPr>
          <w:p w:rsidR="00D014D8" w:rsidRDefault="003A78D2" w:rsidP="00057F34">
            <w:pPr>
              <w:rPr>
                <w:ins w:id="2475" w:author="Stephen" w:date="2018-12-25T09:32:00Z"/>
                <w:rFonts w:ascii="Times New Roman" w:hAnsi="Times New Roman" w:cs="Times New Roman"/>
                <w:sz w:val="24"/>
                <w:szCs w:val="24"/>
              </w:rPr>
            </w:pPr>
            <w:ins w:id="2476" w:author="Stephen" w:date="2018-12-25T09:38:00Z">
              <w:r>
                <w:rPr>
                  <w:rFonts w:ascii="Times New Roman" w:hAnsi="Times New Roman" w:cs="Times New Roman"/>
                  <w:sz w:val="24"/>
                  <w:szCs w:val="24"/>
                </w:rPr>
                <w:t>Makepeace 2008 [4</w:t>
              </w:r>
            </w:ins>
            <w:ins w:id="2477" w:author="Stephen" w:date="2018-12-29T07:57:00Z">
              <w:r>
                <w:rPr>
                  <w:rFonts w:ascii="Times New Roman" w:hAnsi="Times New Roman" w:cs="Times New Roman"/>
                  <w:sz w:val="24"/>
                  <w:szCs w:val="24"/>
                </w:rPr>
                <w:t>8</w:t>
              </w:r>
            </w:ins>
            <w:ins w:id="2478"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79" w:author="Stephen" w:date="2018-12-25T09:32:00Z"/>
                <w:rFonts w:ascii="Times New Roman" w:hAnsi="Times New Roman" w:cs="Times New Roman"/>
                <w:sz w:val="24"/>
                <w:szCs w:val="24"/>
              </w:rPr>
            </w:pPr>
            <w:ins w:id="2480" w:author="Stephen" w:date="2018-12-25T09:38:00Z">
              <w:r>
                <w:rPr>
                  <w:rFonts w:ascii="Times New Roman" w:hAnsi="Times New Roman" w:cs="Times New Roman"/>
                  <w:sz w:val="24"/>
                  <w:szCs w:val="24"/>
                </w:rPr>
                <w:t>Obesity/Metabolic syndrome</w:t>
              </w:r>
            </w:ins>
          </w:p>
        </w:tc>
        <w:tc>
          <w:tcPr>
            <w:tcW w:w="1767" w:type="dxa"/>
          </w:tcPr>
          <w:p w:rsidR="00D014D8" w:rsidRDefault="00D014D8" w:rsidP="00057F34">
            <w:pPr>
              <w:rPr>
                <w:ins w:id="2481" w:author="Stephen" w:date="2018-12-25T09:32:00Z"/>
                <w:rFonts w:ascii="Times New Roman" w:hAnsi="Times New Roman" w:cs="Times New Roman"/>
                <w:sz w:val="24"/>
                <w:szCs w:val="24"/>
              </w:rPr>
            </w:pPr>
            <w:ins w:id="2482" w:author="Stephen" w:date="2018-12-25T09:38: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483" w:author="Stephen" w:date="2018-12-25T09:38:00Z"/>
                <w:rFonts w:ascii="Times New Roman" w:hAnsi="Times New Roman" w:cs="Times New Roman"/>
                <w:sz w:val="24"/>
                <w:szCs w:val="24"/>
              </w:rPr>
            </w:pPr>
            <w:ins w:id="2484" w:author="Stephen" w:date="2018-12-25T09:38:00Z">
              <w:r w:rsidRPr="003C660C">
                <w:rPr>
                  <w:rFonts w:ascii="Times New Roman" w:hAnsi="Times New Roman" w:cs="Times New Roman"/>
                  <w:sz w:val="24"/>
                  <w:szCs w:val="24"/>
                </w:rPr>
                <w:t>Australian community</w:t>
              </w:r>
            </w:ins>
          </w:p>
          <w:p w:rsidR="00D014D8" w:rsidRDefault="00D014D8" w:rsidP="00057F34">
            <w:pPr>
              <w:rPr>
                <w:ins w:id="2485" w:author="Stephen" w:date="2018-12-25T09:32:00Z"/>
                <w:rFonts w:ascii="Times New Roman" w:hAnsi="Times New Roman" w:cs="Times New Roman"/>
                <w:sz w:val="24"/>
                <w:szCs w:val="24"/>
              </w:rPr>
            </w:pPr>
            <w:ins w:id="2486" w:author="Stephen" w:date="2018-12-25T09:38:00Z">
              <w:r w:rsidRPr="003C660C">
                <w:rPr>
                  <w:rFonts w:ascii="Times New Roman" w:hAnsi="Times New Roman" w:cs="Times New Roman"/>
                  <w:sz w:val="24"/>
                  <w:szCs w:val="24"/>
                </w:rPr>
                <w:t>n=1853;age 49±17;female 47%</w:t>
              </w:r>
            </w:ins>
          </w:p>
        </w:tc>
        <w:tc>
          <w:tcPr>
            <w:tcW w:w="770" w:type="dxa"/>
          </w:tcPr>
          <w:p w:rsidR="00D014D8" w:rsidRDefault="00D014D8" w:rsidP="00057F34">
            <w:pPr>
              <w:rPr>
                <w:ins w:id="2487" w:author="Stephen" w:date="2018-12-25T09:32:00Z"/>
                <w:rFonts w:ascii="Times New Roman" w:hAnsi="Times New Roman" w:cs="Times New Roman"/>
                <w:sz w:val="24"/>
                <w:szCs w:val="24"/>
              </w:rPr>
            </w:pPr>
            <w:ins w:id="2488" w:author="Stephen" w:date="2018-12-25T09:38:00Z">
              <w:r w:rsidRPr="003C660C">
                <w:rPr>
                  <w:rFonts w:ascii="Times New Roman" w:hAnsi="Times New Roman" w:cs="Times New Roman"/>
                  <w:sz w:val="24"/>
                  <w:szCs w:val="24"/>
                </w:rPr>
                <w:t>9/9</w:t>
              </w:r>
            </w:ins>
          </w:p>
        </w:tc>
      </w:tr>
      <w:tr w:rsidR="00D014D8" w:rsidRPr="003C660C" w:rsidTr="00D014D8">
        <w:trPr>
          <w:jc w:val="center"/>
          <w:ins w:id="2489" w:author="Stephen" w:date="2018-12-25T09:32:00Z"/>
        </w:trPr>
        <w:tc>
          <w:tcPr>
            <w:tcW w:w="2310" w:type="dxa"/>
          </w:tcPr>
          <w:p w:rsidR="00D014D8" w:rsidRDefault="003A78D2" w:rsidP="00057F34">
            <w:pPr>
              <w:rPr>
                <w:ins w:id="2490" w:author="Stephen" w:date="2018-12-25T09:32:00Z"/>
                <w:rFonts w:ascii="Times New Roman" w:hAnsi="Times New Roman" w:cs="Times New Roman"/>
                <w:sz w:val="24"/>
                <w:szCs w:val="24"/>
              </w:rPr>
            </w:pPr>
            <w:ins w:id="2491" w:author="Stephen" w:date="2018-12-25T09:38:00Z">
              <w:r>
                <w:rPr>
                  <w:rFonts w:ascii="Times New Roman" w:hAnsi="Times New Roman" w:cs="Times New Roman"/>
                  <w:sz w:val="24"/>
                  <w:szCs w:val="24"/>
                </w:rPr>
                <w:lastRenderedPageBreak/>
                <w:t>Mehran 2017[4</w:t>
              </w:r>
            </w:ins>
            <w:ins w:id="2492" w:author="Stephen" w:date="2018-12-29T07:57:00Z">
              <w:r>
                <w:rPr>
                  <w:rFonts w:ascii="Times New Roman" w:hAnsi="Times New Roman" w:cs="Times New Roman"/>
                  <w:sz w:val="24"/>
                  <w:szCs w:val="24"/>
                </w:rPr>
                <w:t>2</w:t>
              </w:r>
            </w:ins>
            <w:ins w:id="2493"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494" w:author="Stephen" w:date="2018-12-25T09:32:00Z"/>
                <w:rFonts w:ascii="Times New Roman" w:hAnsi="Times New Roman" w:cs="Times New Roman"/>
                <w:sz w:val="24"/>
                <w:szCs w:val="24"/>
              </w:rPr>
            </w:pPr>
          </w:p>
        </w:tc>
        <w:tc>
          <w:tcPr>
            <w:tcW w:w="1767" w:type="dxa"/>
          </w:tcPr>
          <w:p w:rsidR="00D014D8" w:rsidRDefault="00D014D8" w:rsidP="00057F34">
            <w:pPr>
              <w:rPr>
                <w:ins w:id="2495" w:author="Stephen" w:date="2018-12-25T09:32:00Z"/>
                <w:rFonts w:ascii="Times New Roman" w:hAnsi="Times New Roman" w:cs="Times New Roman"/>
                <w:sz w:val="24"/>
                <w:szCs w:val="24"/>
              </w:rPr>
            </w:pPr>
            <w:ins w:id="2496" w:author="Stephen" w:date="2018-12-25T09:38:00Z">
              <w:r w:rsidRPr="003C660C">
                <w:rPr>
                  <w:rFonts w:ascii="Times New Roman" w:hAnsi="Times New Roman" w:cs="Times New Roman"/>
                  <w:sz w:val="24"/>
                  <w:szCs w:val="24"/>
                </w:rPr>
                <w:t>Prospective</w:t>
              </w:r>
            </w:ins>
          </w:p>
        </w:tc>
        <w:tc>
          <w:tcPr>
            <w:tcW w:w="4395" w:type="dxa"/>
          </w:tcPr>
          <w:p w:rsidR="00D014D8" w:rsidRPr="003C660C" w:rsidRDefault="00D014D8" w:rsidP="00D014D8">
            <w:pPr>
              <w:rPr>
                <w:ins w:id="2497" w:author="Stephen" w:date="2018-12-25T09:38:00Z"/>
                <w:rFonts w:ascii="Times New Roman" w:hAnsi="Times New Roman" w:cs="Times New Roman"/>
                <w:sz w:val="24"/>
                <w:szCs w:val="24"/>
              </w:rPr>
            </w:pPr>
            <w:ins w:id="2498" w:author="Stephen" w:date="2018-12-25T09:38:00Z">
              <w:r w:rsidRPr="003C660C">
                <w:rPr>
                  <w:rFonts w:ascii="Times New Roman" w:hAnsi="Times New Roman" w:cs="Times New Roman"/>
                  <w:sz w:val="24"/>
                  <w:szCs w:val="24"/>
                </w:rPr>
                <w:t>Iran community</w:t>
              </w:r>
            </w:ins>
          </w:p>
          <w:p w:rsidR="00D014D8" w:rsidRDefault="00D014D8" w:rsidP="00057F34">
            <w:pPr>
              <w:rPr>
                <w:ins w:id="2499" w:author="Stephen" w:date="2018-12-25T09:32:00Z"/>
                <w:rFonts w:ascii="Times New Roman" w:hAnsi="Times New Roman" w:cs="Times New Roman"/>
                <w:sz w:val="24"/>
                <w:szCs w:val="24"/>
              </w:rPr>
            </w:pPr>
            <w:ins w:id="2500" w:author="Stephen" w:date="2018-12-25T09:38:00Z">
              <w:r w:rsidRPr="003C660C">
                <w:rPr>
                  <w:rFonts w:ascii="Times New Roman" w:hAnsi="Times New Roman" w:cs="Times New Roman"/>
                  <w:sz w:val="24"/>
                  <w:szCs w:val="24"/>
                </w:rPr>
                <w:t>n=2393;age38±13;female 61%</w:t>
              </w:r>
            </w:ins>
          </w:p>
        </w:tc>
        <w:tc>
          <w:tcPr>
            <w:tcW w:w="770" w:type="dxa"/>
          </w:tcPr>
          <w:p w:rsidR="00D014D8" w:rsidRDefault="00D014D8" w:rsidP="00057F34">
            <w:pPr>
              <w:rPr>
                <w:ins w:id="2501" w:author="Stephen" w:date="2018-12-25T09:32:00Z"/>
                <w:rFonts w:ascii="Times New Roman" w:hAnsi="Times New Roman" w:cs="Times New Roman"/>
                <w:sz w:val="24"/>
                <w:szCs w:val="24"/>
              </w:rPr>
            </w:pPr>
            <w:ins w:id="2502" w:author="Stephen" w:date="2018-12-25T09:38:00Z">
              <w:r w:rsidRPr="003C660C">
                <w:rPr>
                  <w:rFonts w:ascii="Times New Roman" w:hAnsi="Times New Roman" w:cs="Times New Roman"/>
                  <w:sz w:val="24"/>
                  <w:szCs w:val="24"/>
                </w:rPr>
                <w:t>9/9</w:t>
              </w:r>
            </w:ins>
          </w:p>
        </w:tc>
      </w:tr>
      <w:tr w:rsidR="00D014D8" w:rsidRPr="003C660C" w:rsidTr="00D014D8">
        <w:trPr>
          <w:jc w:val="center"/>
          <w:ins w:id="2503" w:author="Stephen" w:date="2018-12-25T09:32:00Z"/>
        </w:trPr>
        <w:tc>
          <w:tcPr>
            <w:tcW w:w="2310" w:type="dxa"/>
          </w:tcPr>
          <w:p w:rsidR="00D014D8" w:rsidRDefault="00D014D8" w:rsidP="00057F34">
            <w:pPr>
              <w:rPr>
                <w:ins w:id="2504" w:author="Stephen" w:date="2018-12-25T09:32:00Z"/>
                <w:rFonts w:ascii="Times New Roman" w:hAnsi="Times New Roman" w:cs="Times New Roman"/>
                <w:sz w:val="24"/>
                <w:szCs w:val="24"/>
              </w:rPr>
            </w:pPr>
            <w:ins w:id="2505" w:author="Stephen" w:date="2018-12-25T09:38:00Z">
              <w:r w:rsidRPr="003C660C">
                <w:rPr>
                  <w:rFonts w:ascii="Times New Roman" w:hAnsi="Times New Roman" w:cs="Times New Roman"/>
                  <w:sz w:val="24"/>
                  <w:szCs w:val="24"/>
                </w:rPr>
                <w:t xml:space="preserve">Shon </w:t>
              </w:r>
              <w:commentRangeStart w:id="2506"/>
              <w:r w:rsidRPr="003C660C">
                <w:rPr>
                  <w:rFonts w:ascii="Times New Roman" w:hAnsi="Times New Roman" w:cs="Times New Roman"/>
                  <w:sz w:val="24"/>
                  <w:szCs w:val="24"/>
                </w:rPr>
                <w:t>2007</w:t>
              </w:r>
              <w:commentRangeEnd w:id="2506"/>
              <w:r>
                <w:rPr>
                  <w:rStyle w:val="CommentReference"/>
                </w:rPr>
                <w:commentReference w:id="2506"/>
              </w:r>
              <w:r w:rsidR="003A78D2">
                <w:rPr>
                  <w:rFonts w:ascii="Times New Roman" w:hAnsi="Times New Roman" w:cs="Times New Roman"/>
                  <w:sz w:val="24"/>
                  <w:szCs w:val="24"/>
                </w:rPr>
                <w:t xml:space="preserve"> [4</w:t>
              </w:r>
            </w:ins>
            <w:ins w:id="2507" w:author="Stephen" w:date="2018-12-29T07:57:00Z">
              <w:r w:rsidR="003A78D2">
                <w:rPr>
                  <w:rFonts w:ascii="Times New Roman" w:hAnsi="Times New Roman" w:cs="Times New Roman"/>
                  <w:sz w:val="24"/>
                  <w:szCs w:val="24"/>
                </w:rPr>
                <w:t>7</w:t>
              </w:r>
            </w:ins>
            <w:ins w:id="2508" w:author="Stephen" w:date="2018-12-25T09:38:00Z">
              <w:r w:rsidRPr="003C660C">
                <w:rPr>
                  <w:rFonts w:ascii="Times New Roman" w:hAnsi="Times New Roman" w:cs="Times New Roman"/>
                  <w:sz w:val="24"/>
                  <w:szCs w:val="24"/>
                </w:rPr>
                <w:t>]</w:t>
              </w:r>
            </w:ins>
          </w:p>
        </w:tc>
        <w:tc>
          <w:tcPr>
            <w:tcW w:w="1767" w:type="dxa"/>
          </w:tcPr>
          <w:p w:rsidR="00D014D8" w:rsidRPr="003C660C" w:rsidRDefault="00D014D8" w:rsidP="00057F34">
            <w:pPr>
              <w:rPr>
                <w:ins w:id="2509" w:author="Stephen" w:date="2018-12-25T09:32:00Z"/>
                <w:rFonts w:ascii="Times New Roman" w:hAnsi="Times New Roman" w:cs="Times New Roman"/>
                <w:sz w:val="24"/>
                <w:szCs w:val="24"/>
              </w:rPr>
            </w:pPr>
          </w:p>
        </w:tc>
        <w:tc>
          <w:tcPr>
            <w:tcW w:w="1767" w:type="dxa"/>
          </w:tcPr>
          <w:p w:rsidR="00D014D8" w:rsidRDefault="00D014D8" w:rsidP="00057F34">
            <w:pPr>
              <w:rPr>
                <w:ins w:id="2510" w:author="Stephen" w:date="2018-12-25T09:32:00Z"/>
                <w:rFonts w:ascii="Times New Roman" w:hAnsi="Times New Roman" w:cs="Times New Roman"/>
                <w:sz w:val="24"/>
                <w:szCs w:val="24"/>
              </w:rPr>
            </w:pPr>
            <w:ins w:id="2511" w:author="Stephen" w:date="2018-12-25T09:38:00Z">
              <w:r w:rsidRPr="003C660C">
                <w:rPr>
                  <w:rFonts w:ascii="Times New Roman" w:hAnsi="Times New Roman" w:cs="Times New Roman"/>
                  <w:sz w:val="24"/>
                  <w:szCs w:val="24"/>
                </w:rPr>
                <w:t>Cross-section</w:t>
              </w:r>
            </w:ins>
          </w:p>
        </w:tc>
        <w:tc>
          <w:tcPr>
            <w:tcW w:w="4395" w:type="dxa"/>
          </w:tcPr>
          <w:p w:rsidR="00D014D8" w:rsidRDefault="00D014D8" w:rsidP="00057F34">
            <w:pPr>
              <w:rPr>
                <w:ins w:id="2512" w:author="Stephen" w:date="2018-12-25T09:32:00Z"/>
                <w:rFonts w:ascii="Times New Roman" w:hAnsi="Times New Roman" w:cs="Times New Roman"/>
                <w:sz w:val="24"/>
                <w:szCs w:val="24"/>
              </w:rPr>
            </w:pPr>
            <w:ins w:id="2513" w:author="Stephen" w:date="2018-12-25T09:38:00Z">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ins>
          </w:p>
        </w:tc>
        <w:tc>
          <w:tcPr>
            <w:tcW w:w="770" w:type="dxa"/>
          </w:tcPr>
          <w:p w:rsidR="00D014D8" w:rsidRDefault="00D014D8" w:rsidP="00057F34">
            <w:pPr>
              <w:rPr>
                <w:ins w:id="2514" w:author="Stephen" w:date="2018-12-25T09:32:00Z"/>
                <w:rFonts w:ascii="Times New Roman" w:hAnsi="Times New Roman" w:cs="Times New Roman"/>
                <w:sz w:val="24"/>
                <w:szCs w:val="24"/>
              </w:rPr>
            </w:pPr>
          </w:p>
        </w:tc>
      </w:tr>
      <w:tr w:rsidR="00D014D8" w:rsidRPr="003C660C" w:rsidTr="00D014D8">
        <w:trPr>
          <w:jc w:val="center"/>
          <w:ins w:id="2515" w:author="Stephen" w:date="2018-12-25T09:32:00Z"/>
        </w:trPr>
        <w:tc>
          <w:tcPr>
            <w:tcW w:w="2310" w:type="dxa"/>
          </w:tcPr>
          <w:p w:rsidR="00D014D8" w:rsidRDefault="003A78D2" w:rsidP="00057F34">
            <w:pPr>
              <w:rPr>
                <w:ins w:id="2516" w:author="Stephen" w:date="2018-12-25T09:32:00Z"/>
                <w:rFonts w:ascii="Times New Roman" w:hAnsi="Times New Roman" w:cs="Times New Roman"/>
                <w:sz w:val="24"/>
                <w:szCs w:val="24"/>
              </w:rPr>
            </w:pPr>
            <w:ins w:id="2517" w:author="Stephen" w:date="2018-12-25T09:38:00Z">
              <w:r>
                <w:rPr>
                  <w:rFonts w:ascii="Times New Roman" w:hAnsi="Times New Roman" w:cs="Times New Roman"/>
                  <w:sz w:val="24"/>
                  <w:szCs w:val="24"/>
                </w:rPr>
                <w:t>Roos 2007 [4</w:t>
              </w:r>
            </w:ins>
            <w:ins w:id="2518" w:author="Stephen" w:date="2018-12-29T07:57:00Z">
              <w:r>
                <w:rPr>
                  <w:rFonts w:ascii="Times New Roman" w:hAnsi="Times New Roman" w:cs="Times New Roman"/>
                  <w:sz w:val="24"/>
                  <w:szCs w:val="24"/>
                </w:rPr>
                <w:t>3</w:t>
              </w:r>
            </w:ins>
            <w:ins w:id="2519"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520" w:author="Stephen" w:date="2018-12-25T09:32:00Z"/>
                <w:rFonts w:ascii="Times New Roman" w:hAnsi="Times New Roman" w:cs="Times New Roman"/>
                <w:sz w:val="24"/>
                <w:szCs w:val="24"/>
              </w:rPr>
            </w:pPr>
          </w:p>
        </w:tc>
        <w:tc>
          <w:tcPr>
            <w:tcW w:w="1767" w:type="dxa"/>
          </w:tcPr>
          <w:p w:rsidR="00D014D8" w:rsidRDefault="00D014D8" w:rsidP="00057F34">
            <w:pPr>
              <w:rPr>
                <w:ins w:id="2521" w:author="Stephen" w:date="2018-12-25T09:32:00Z"/>
                <w:rFonts w:ascii="Times New Roman" w:hAnsi="Times New Roman" w:cs="Times New Roman"/>
                <w:sz w:val="24"/>
                <w:szCs w:val="24"/>
              </w:rPr>
            </w:pPr>
            <w:ins w:id="2522" w:author="Stephen" w:date="2018-12-25T09:38: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523" w:author="Stephen" w:date="2018-12-25T09:38:00Z"/>
                <w:rFonts w:ascii="Times New Roman" w:hAnsi="Times New Roman" w:cs="Times New Roman"/>
                <w:sz w:val="24"/>
                <w:szCs w:val="24"/>
              </w:rPr>
            </w:pPr>
            <w:ins w:id="2524" w:author="Stephen" w:date="2018-12-25T09:38:00Z">
              <w:r w:rsidRPr="003C660C">
                <w:rPr>
                  <w:rFonts w:ascii="Times New Roman" w:hAnsi="Times New Roman" w:cs="Times New Roman"/>
                  <w:sz w:val="24"/>
                  <w:szCs w:val="24"/>
                </w:rPr>
                <w:t>Dutch community</w:t>
              </w:r>
            </w:ins>
          </w:p>
          <w:p w:rsidR="00D014D8" w:rsidRDefault="00D014D8" w:rsidP="00057F34">
            <w:pPr>
              <w:rPr>
                <w:ins w:id="2525" w:author="Stephen" w:date="2018-12-25T09:32:00Z"/>
                <w:rFonts w:ascii="Times New Roman" w:hAnsi="Times New Roman" w:cs="Times New Roman"/>
                <w:sz w:val="24"/>
                <w:szCs w:val="24"/>
              </w:rPr>
            </w:pPr>
            <w:ins w:id="2526" w:author="Stephen" w:date="2018-12-25T09:38:00Z">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ins>
          </w:p>
        </w:tc>
        <w:tc>
          <w:tcPr>
            <w:tcW w:w="770" w:type="dxa"/>
          </w:tcPr>
          <w:p w:rsidR="00D014D8" w:rsidRDefault="00D014D8" w:rsidP="00057F34">
            <w:pPr>
              <w:rPr>
                <w:ins w:id="2527" w:author="Stephen" w:date="2018-12-25T09:32:00Z"/>
                <w:rFonts w:ascii="Times New Roman" w:hAnsi="Times New Roman" w:cs="Times New Roman"/>
                <w:sz w:val="24"/>
                <w:szCs w:val="24"/>
              </w:rPr>
            </w:pPr>
            <w:ins w:id="2528" w:author="Stephen" w:date="2018-12-25T09:38:00Z">
              <w:r w:rsidRPr="003C660C">
                <w:rPr>
                  <w:rFonts w:ascii="Times New Roman" w:hAnsi="Times New Roman" w:cs="Times New Roman"/>
                  <w:sz w:val="24"/>
                  <w:szCs w:val="24"/>
                </w:rPr>
                <w:t>9/9</w:t>
              </w:r>
            </w:ins>
          </w:p>
        </w:tc>
      </w:tr>
      <w:tr w:rsidR="00D014D8" w:rsidRPr="003C660C" w:rsidTr="00D014D8">
        <w:trPr>
          <w:jc w:val="center"/>
          <w:ins w:id="2529" w:author="Stephen" w:date="2018-12-25T09:32:00Z"/>
        </w:trPr>
        <w:tc>
          <w:tcPr>
            <w:tcW w:w="2310" w:type="dxa"/>
          </w:tcPr>
          <w:p w:rsidR="00D014D8" w:rsidRDefault="003A78D2" w:rsidP="00057F34">
            <w:pPr>
              <w:rPr>
                <w:ins w:id="2530" w:author="Stephen" w:date="2018-12-25T09:32:00Z"/>
                <w:rFonts w:ascii="Times New Roman" w:hAnsi="Times New Roman" w:cs="Times New Roman"/>
                <w:sz w:val="24"/>
                <w:szCs w:val="24"/>
              </w:rPr>
            </w:pPr>
            <w:ins w:id="2531" w:author="Stephen" w:date="2018-12-25T09:38:00Z">
              <w:r>
                <w:rPr>
                  <w:rFonts w:ascii="Times New Roman" w:hAnsi="Times New Roman" w:cs="Times New Roman"/>
                  <w:sz w:val="24"/>
                  <w:szCs w:val="24"/>
                </w:rPr>
                <w:t>Jun 2017 [</w:t>
              </w:r>
            </w:ins>
            <w:ins w:id="2532" w:author="Stephen" w:date="2018-12-29T07:58:00Z">
              <w:r>
                <w:rPr>
                  <w:rFonts w:ascii="Times New Roman" w:hAnsi="Times New Roman" w:cs="Times New Roman"/>
                  <w:sz w:val="24"/>
                  <w:szCs w:val="24"/>
                </w:rPr>
                <w:t>51</w:t>
              </w:r>
            </w:ins>
            <w:ins w:id="2533"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534" w:author="Stephen" w:date="2018-12-25T09:32:00Z"/>
                <w:rFonts w:ascii="Times New Roman" w:hAnsi="Times New Roman" w:cs="Times New Roman"/>
                <w:sz w:val="24"/>
                <w:szCs w:val="24"/>
              </w:rPr>
            </w:pPr>
          </w:p>
        </w:tc>
        <w:tc>
          <w:tcPr>
            <w:tcW w:w="1767" w:type="dxa"/>
          </w:tcPr>
          <w:p w:rsidR="00D014D8" w:rsidRDefault="00D014D8" w:rsidP="00057F34">
            <w:pPr>
              <w:rPr>
                <w:ins w:id="2535" w:author="Stephen" w:date="2018-12-25T09:32:00Z"/>
                <w:rFonts w:ascii="Times New Roman" w:hAnsi="Times New Roman" w:cs="Times New Roman"/>
                <w:sz w:val="24"/>
                <w:szCs w:val="24"/>
              </w:rPr>
            </w:pPr>
            <w:ins w:id="2536" w:author="Stephen" w:date="2018-12-25T09:38: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537" w:author="Stephen" w:date="2018-12-25T09:38:00Z"/>
                <w:rFonts w:ascii="Times New Roman" w:hAnsi="Times New Roman" w:cs="Times New Roman"/>
                <w:sz w:val="24"/>
                <w:szCs w:val="24"/>
              </w:rPr>
            </w:pPr>
            <w:ins w:id="2538" w:author="Stephen" w:date="2018-12-25T09:38:00Z">
              <w:r w:rsidRPr="003C660C">
                <w:rPr>
                  <w:rFonts w:ascii="Times New Roman" w:hAnsi="Times New Roman" w:cs="Times New Roman"/>
                  <w:sz w:val="24"/>
                  <w:szCs w:val="24"/>
                </w:rPr>
                <w:t>Korean medical centre attendees</w:t>
              </w:r>
            </w:ins>
          </w:p>
          <w:p w:rsidR="00D014D8" w:rsidRDefault="00D014D8" w:rsidP="00057F34">
            <w:pPr>
              <w:rPr>
                <w:ins w:id="2539" w:author="Stephen" w:date="2018-12-25T09:32:00Z"/>
                <w:rFonts w:ascii="Times New Roman" w:hAnsi="Times New Roman" w:cs="Times New Roman"/>
                <w:sz w:val="24"/>
                <w:szCs w:val="24"/>
              </w:rPr>
            </w:pPr>
            <w:ins w:id="2540" w:author="Stephen" w:date="2018-12-25T09:38:00Z">
              <w:r w:rsidRPr="003C660C">
                <w:rPr>
                  <w:rFonts w:ascii="Times New Roman" w:hAnsi="Times New Roman" w:cs="Times New Roman"/>
                  <w:sz w:val="24"/>
                  <w:szCs w:val="24"/>
                </w:rPr>
                <w:t>n=6235;age 50±8;female 42%</w:t>
              </w:r>
            </w:ins>
          </w:p>
        </w:tc>
        <w:tc>
          <w:tcPr>
            <w:tcW w:w="770" w:type="dxa"/>
          </w:tcPr>
          <w:p w:rsidR="00D014D8" w:rsidRDefault="00D014D8" w:rsidP="00057F34">
            <w:pPr>
              <w:rPr>
                <w:ins w:id="2541" w:author="Stephen" w:date="2018-12-25T09:32:00Z"/>
                <w:rFonts w:ascii="Times New Roman" w:hAnsi="Times New Roman" w:cs="Times New Roman"/>
                <w:sz w:val="24"/>
                <w:szCs w:val="24"/>
              </w:rPr>
            </w:pPr>
            <w:ins w:id="2542" w:author="Stephen" w:date="2018-12-25T09:38:00Z">
              <w:r w:rsidRPr="003C660C">
                <w:rPr>
                  <w:rFonts w:ascii="Times New Roman" w:hAnsi="Times New Roman" w:cs="Times New Roman"/>
                  <w:sz w:val="24"/>
                  <w:szCs w:val="24"/>
                </w:rPr>
                <w:t>9/9</w:t>
              </w:r>
            </w:ins>
          </w:p>
        </w:tc>
      </w:tr>
      <w:tr w:rsidR="00D014D8" w:rsidRPr="003C660C" w:rsidTr="00D014D8">
        <w:trPr>
          <w:jc w:val="center"/>
          <w:ins w:id="2543" w:author="Stephen" w:date="2018-12-25T09:33:00Z"/>
        </w:trPr>
        <w:tc>
          <w:tcPr>
            <w:tcW w:w="2310" w:type="dxa"/>
          </w:tcPr>
          <w:p w:rsidR="00D014D8" w:rsidRDefault="003A78D2" w:rsidP="00057F34">
            <w:pPr>
              <w:rPr>
                <w:ins w:id="2544" w:author="Stephen" w:date="2018-12-25T09:33:00Z"/>
                <w:rFonts w:ascii="Times New Roman" w:hAnsi="Times New Roman" w:cs="Times New Roman"/>
                <w:sz w:val="24"/>
                <w:szCs w:val="24"/>
              </w:rPr>
            </w:pPr>
            <w:ins w:id="2545" w:author="Stephen" w:date="2018-12-25T09:38:00Z">
              <w:r>
                <w:rPr>
                  <w:rFonts w:ascii="Times New Roman" w:hAnsi="Times New Roman" w:cs="Times New Roman"/>
                  <w:sz w:val="24"/>
                  <w:szCs w:val="24"/>
                </w:rPr>
                <w:t>Xu 2011[</w:t>
              </w:r>
            </w:ins>
            <w:ins w:id="2546" w:author="Stephen" w:date="2018-12-29T07:58:00Z">
              <w:r>
                <w:rPr>
                  <w:rFonts w:ascii="Times New Roman" w:hAnsi="Times New Roman" w:cs="Times New Roman"/>
                  <w:sz w:val="24"/>
                  <w:szCs w:val="24"/>
                </w:rPr>
                <w:t>4</w:t>
              </w:r>
            </w:ins>
            <w:ins w:id="2547" w:author="Stephen" w:date="2018-12-25T09:38:00Z">
              <w:r w:rsidR="00D014D8" w:rsidRPr="003C660C">
                <w:rPr>
                  <w:rFonts w:ascii="Times New Roman" w:hAnsi="Times New Roman" w:cs="Times New Roman"/>
                  <w:sz w:val="24"/>
                  <w:szCs w:val="24"/>
                </w:rPr>
                <w:t>0]</w:t>
              </w:r>
            </w:ins>
          </w:p>
        </w:tc>
        <w:tc>
          <w:tcPr>
            <w:tcW w:w="1767" w:type="dxa"/>
          </w:tcPr>
          <w:p w:rsidR="00D014D8" w:rsidRPr="003C660C" w:rsidRDefault="00D014D8" w:rsidP="00057F34">
            <w:pPr>
              <w:rPr>
                <w:ins w:id="2548" w:author="Stephen" w:date="2018-12-25T09:33:00Z"/>
                <w:rFonts w:ascii="Times New Roman" w:hAnsi="Times New Roman" w:cs="Times New Roman"/>
                <w:sz w:val="24"/>
                <w:szCs w:val="24"/>
              </w:rPr>
            </w:pPr>
          </w:p>
        </w:tc>
        <w:tc>
          <w:tcPr>
            <w:tcW w:w="1767" w:type="dxa"/>
          </w:tcPr>
          <w:p w:rsidR="00D014D8" w:rsidRDefault="00D014D8" w:rsidP="00057F34">
            <w:pPr>
              <w:rPr>
                <w:ins w:id="2549" w:author="Stephen" w:date="2018-12-25T09:33:00Z"/>
                <w:rFonts w:ascii="Times New Roman" w:hAnsi="Times New Roman" w:cs="Times New Roman"/>
                <w:sz w:val="24"/>
                <w:szCs w:val="24"/>
              </w:rPr>
            </w:pPr>
            <w:ins w:id="2550" w:author="Stephen" w:date="2018-12-25T09:38: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551" w:author="Stephen" w:date="2018-12-25T09:38:00Z"/>
                <w:rFonts w:ascii="Times New Roman" w:hAnsi="Times New Roman" w:cs="Times New Roman"/>
                <w:sz w:val="24"/>
                <w:szCs w:val="24"/>
              </w:rPr>
            </w:pPr>
            <w:ins w:id="2552" w:author="Stephen" w:date="2018-12-25T09:38:00Z">
              <w:r w:rsidRPr="003C660C">
                <w:rPr>
                  <w:rFonts w:ascii="Times New Roman" w:hAnsi="Times New Roman" w:cs="Times New Roman"/>
                  <w:sz w:val="24"/>
                  <w:szCs w:val="24"/>
                </w:rPr>
                <w:t>Chinese community</w:t>
              </w:r>
            </w:ins>
          </w:p>
          <w:p w:rsidR="00D014D8" w:rsidRDefault="00D014D8" w:rsidP="00057F34">
            <w:pPr>
              <w:rPr>
                <w:ins w:id="2553" w:author="Stephen" w:date="2018-12-25T09:33:00Z"/>
                <w:rFonts w:ascii="Times New Roman" w:hAnsi="Times New Roman" w:cs="Times New Roman"/>
                <w:sz w:val="24"/>
                <w:szCs w:val="24"/>
              </w:rPr>
            </w:pPr>
            <w:ins w:id="2554" w:author="Stephen" w:date="2018-12-25T09:38:00Z">
              <w:r w:rsidRPr="003C660C">
                <w:rPr>
                  <w:rFonts w:ascii="Times New Roman" w:hAnsi="Times New Roman" w:cs="Times New Roman"/>
                  <w:sz w:val="24"/>
                  <w:szCs w:val="24"/>
                </w:rPr>
                <w:t>n=878;age 72± 4; female 37%</w:t>
              </w:r>
            </w:ins>
          </w:p>
        </w:tc>
        <w:tc>
          <w:tcPr>
            <w:tcW w:w="770" w:type="dxa"/>
          </w:tcPr>
          <w:p w:rsidR="00D014D8" w:rsidRDefault="00D014D8" w:rsidP="00057F34">
            <w:pPr>
              <w:rPr>
                <w:ins w:id="2555" w:author="Stephen" w:date="2018-12-25T09:33:00Z"/>
                <w:rFonts w:ascii="Times New Roman" w:hAnsi="Times New Roman" w:cs="Times New Roman"/>
                <w:sz w:val="24"/>
                <w:szCs w:val="24"/>
              </w:rPr>
            </w:pPr>
            <w:ins w:id="2556" w:author="Stephen" w:date="2018-12-25T09:38:00Z">
              <w:r w:rsidRPr="003C660C">
                <w:rPr>
                  <w:rFonts w:ascii="Times New Roman" w:hAnsi="Times New Roman" w:cs="Times New Roman"/>
                  <w:sz w:val="24"/>
                  <w:szCs w:val="24"/>
                </w:rPr>
                <w:t>9/9</w:t>
              </w:r>
            </w:ins>
          </w:p>
        </w:tc>
      </w:tr>
      <w:tr w:rsidR="00D014D8" w:rsidRPr="003C660C" w:rsidTr="00D014D8">
        <w:trPr>
          <w:jc w:val="center"/>
          <w:ins w:id="2557" w:author="Stephen" w:date="2018-12-25T09:33:00Z"/>
        </w:trPr>
        <w:tc>
          <w:tcPr>
            <w:tcW w:w="2310" w:type="dxa"/>
          </w:tcPr>
          <w:p w:rsidR="00D014D8" w:rsidRDefault="003A78D2" w:rsidP="00057F34">
            <w:pPr>
              <w:rPr>
                <w:ins w:id="2558" w:author="Stephen" w:date="2018-12-25T09:33:00Z"/>
                <w:rFonts w:ascii="Times New Roman" w:hAnsi="Times New Roman" w:cs="Times New Roman"/>
                <w:sz w:val="24"/>
                <w:szCs w:val="24"/>
              </w:rPr>
            </w:pPr>
            <w:ins w:id="2559" w:author="Stephen" w:date="2018-12-25T09:38:00Z">
              <w:r>
                <w:rPr>
                  <w:rFonts w:ascii="Times New Roman" w:hAnsi="Times New Roman" w:cs="Times New Roman"/>
                  <w:sz w:val="24"/>
                  <w:szCs w:val="24"/>
                </w:rPr>
                <w:t>Bano 2016 [</w:t>
              </w:r>
            </w:ins>
            <w:ins w:id="2560" w:author="Stephen" w:date="2018-12-29T07:58:00Z">
              <w:r>
                <w:rPr>
                  <w:rFonts w:ascii="Times New Roman" w:hAnsi="Times New Roman" w:cs="Times New Roman"/>
                  <w:sz w:val="24"/>
                  <w:szCs w:val="24"/>
                </w:rPr>
                <w:t>4</w:t>
              </w:r>
            </w:ins>
            <w:ins w:id="2561" w:author="Stephen" w:date="2018-12-25T09:38:00Z">
              <w:r w:rsidR="00D014D8" w:rsidRPr="003C660C">
                <w:rPr>
                  <w:rFonts w:ascii="Times New Roman" w:hAnsi="Times New Roman" w:cs="Times New Roman"/>
                  <w:sz w:val="24"/>
                  <w:szCs w:val="24"/>
                </w:rPr>
                <w:t>1]</w:t>
              </w:r>
            </w:ins>
          </w:p>
        </w:tc>
        <w:tc>
          <w:tcPr>
            <w:tcW w:w="1767" w:type="dxa"/>
          </w:tcPr>
          <w:p w:rsidR="00D014D8" w:rsidRPr="003C660C" w:rsidRDefault="00D014D8" w:rsidP="00057F34">
            <w:pPr>
              <w:rPr>
                <w:ins w:id="2562" w:author="Stephen" w:date="2018-12-25T09:33:00Z"/>
                <w:rFonts w:ascii="Times New Roman" w:hAnsi="Times New Roman" w:cs="Times New Roman"/>
                <w:sz w:val="24"/>
                <w:szCs w:val="24"/>
              </w:rPr>
            </w:pPr>
          </w:p>
        </w:tc>
        <w:tc>
          <w:tcPr>
            <w:tcW w:w="1767" w:type="dxa"/>
          </w:tcPr>
          <w:p w:rsidR="00D014D8" w:rsidRDefault="00D014D8" w:rsidP="00057F34">
            <w:pPr>
              <w:rPr>
                <w:ins w:id="2563" w:author="Stephen" w:date="2018-12-25T09:33:00Z"/>
                <w:rFonts w:ascii="Times New Roman" w:hAnsi="Times New Roman" w:cs="Times New Roman"/>
                <w:sz w:val="24"/>
                <w:szCs w:val="24"/>
              </w:rPr>
            </w:pPr>
            <w:ins w:id="2564" w:author="Stephen" w:date="2018-12-25T09:38:00Z">
              <w:r w:rsidRPr="003C660C">
                <w:rPr>
                  <w:rFonts w:ascii="Times New Roman" w:hAnsi="Times New Roman" w:cs="Times New Roman"/>
                  <w:sz w:val="24"/>
                  <w:szCs w:val="24"/>
                </w:rPr>
                <w:t>Prospective</w:t>
              </w:r>
            </w:ins>
          </w:p>
        </w:tc>
        <w:tc>
          <w:tcPr>
            <w:tcW w:w="4395" w:type="dxa"/>
          </w:tcPr>
          <w:p w:rsidR="00D014D8" w:rsidRPr="003C660C" w:rsidRDefault="00D014D8" w:rsidP="00D014D8">
            <w:pPr>
              <w:rPr>
                <w:ins w:id="2565" w:author="Stephen" w:date="2018-12-25T09:38:00Z"/>
                <w:rFonts w:ascii="Times New Roman" w:hAnsi="Times New Roman" w:cs="Times New Roman"/>
                <w:sz w:val="24"/>
                <w:szCs w:val="24"/>
              </w:rPr>
            </w:pPr>
            <w:ins w:id="2566" w:author="Stephen" w:date="2018-12-25T09:38:00Z">
              <w:r w:rsidRPr="003C660C">
                <w:rPr>
                  <w:rFonts w:ascii="Times New Roman" w:hAnsi="Times New Roman" w:cs="Times New Roman"/>
                  <w:sz w:val="24"/>
                  <w:szCs w:val="24"/>
                </w:rPr>
                <w:t>Dutch community</w:t>
              </w:r>
            </w:ins>
          </w:p>
          <w:p w:rsidR="00D014D8" w:rsidRDefault="00D014D8" w:rsidP="00057F34">
            <w:pPr>
              <w:rPr>
                <w:ins w:id="2567" w:author="Stephen" w:date="2018-12-25T09:33:00Z"/>
                <w:rFonts w:ascii="Times New Roman" w:hAnsi="Times New Roman" w:cs="Times New Roman"/>
                <w:sz w:val="24"/>
                <w:szCs w:val="24"/>
              </w:rPr>
            </w:pPr>
            <w:ins w:id="2568" w:author="Stephen" w:date="2018-12-25T09:38:00Z">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ins>
          </w:p>
        </w:tc>
        <w:tc>
          <w:tcPr>
            <w:tcW w:w="770" w:type="dxa"/>
          </w:tcPr>
          <w:p w:rsidR="00D014D8" w:rsidRDefault="00D014D8" w:rsidP="00057F34">
            <w:pPr>
              <w:rPr>
                <w:ins w:id="2569" w:author="Stephen" w:date="2018-12-25T09:33:00Z"/>
                <w:rFonts w:ascii="Times New Roman" w:hAnsi="Times New Roman" w:cs="Times New Roman"/>
                <w:sz w:val="24"/>
                <w:szCs w:val="24"/>
              </w:rPr>
            </w:pPr>
            <w:ins w:id="2570" w:author="Stephen" w:date="2018-12-25T09:38:00Z">
              <w:r w:rsidRPr="003C660C">
                <w:rPr>
                  <w:rFonts w:ascii="Times New Roman" w:hAnsi="Times New Roman" w:cs="Times New Roman"/>
                  <w:sz w:val="24"/>
                  <w:szCs w:val="24"/>
                </w:rPr>
                <w:t>9/9</w:t>
              </w:r>
            </w:ins>
          </w:p>
        </w:tc>
      </w:tr>
      <w:tr w:rsidR="00D014D8" w:rsidRPr="003C660C" w:rsidTr="00D014D8">
        <w:trPr>
          <w:jc w:val="center"/>
          <w:ins w:id="2571" w:author="Stephen" w:date="2018-12-25T09:33:00Z"/>
        </w:trPr>
        <w:tc>
          <w:tcPr>
            <w:tcW w:w="2310" w:type="dxa"/>
          </w:tcPr>
          <w:p w:rsidR="00D014D8" w:rsidRDefault="003A78D2" w:rsidP="00057F34">
            <w:pPr>
              <w:rPr>
                <w:ins w:id="2572" w:author="Stephen" w:date="2018-12-25T09:33:00Z"/>
                <w:rFonts w:ascii="Times New Roman" w:hAnsi="Times New Roman" w:cs="Times New Roman"/>
                <w:sz w:val="24"/>
                <w:szCs w:val="24"/>
              </w:rPr>
            </w:pPr>
            <w:ins w:id="2573" w:author="Stephen" w:date="2018-12-25T09:38:00Z">
              <w:r>
                <w:rPr>
                  <w:rFonts w:ascii="Times New Roman" w:hAnsi="Times New Roman" w:cs="Times New Roman"/>
                  <w:sz w:val="24"/>
                  <w:szCs w:val="24"/>
                </w:rPr>
                <w:t>Ittermann 2012 [</w:t>
              </w:r>
            </w:ins>
            <w:ins w:id="2574" w:author="Stephen" w:date="2018-12-29T07:59:00Z">
              <w:r>
                <w:rPr>
                  <w:rFonts w:ascii="Times New Roman" w:hAnsi="Times New Roman" w:cs="Times New Roman"/>
                  <w:sz w:val="24"/>
                  <w:szCs w:val="24"/>
                </w:rPr>
                <w:t>39</w:t>
              </w:r>
            </w:ins>
            <w:ins w:id="2575" w:author="Stephen" w:date="2018-12-25T09:38:00Z">
              <w:r w:rsidR="00D014D8" w:rsidRPr="003C660C">
                <w:rPr>
                  <w:rFonts w:ascii="Times New Roman" w:hAnsi="Times New Roman" w:cs="Times New Roman"/>
                  <w:sz w:val="24"/>
                  <w:szCs w:val="24"/>
                </w:rPr>
                <w:t>]</w:t>
              </w:r>
            </w:ins>
          </w:p>
        </w:tc>
        <w:tc>
          <w:tcPr>
            <w:tcW w:w="1767" w:type="dxa"/>
          </w:tcPr>
          <w:p w:rsidR="00D014D8" w:rsidRPr="003C660C" w:rsidRDefault="00D014D8" w:rsidP="00057F34">
            <w:pPr>
              <w:rPr>
                <w:ins w:id="2576" w:author="Stephen" w:date="2018-12-25T09:33:00Z"/>
                <w:rFonts w:ascii="Times New Roman" w:hAnsi="Times New Roman" w:cs="Times New Roman"/>
                <w:sz w:val="24"/>
                <w:szCs w:val="24"/>
              </w:rPr>
            </w:pPr>
          </w:p>
        </w:tc>
        <w:tc>
          <w:tcPr>
            <w:tcW w:w="1767" w:type="dxa"/>
          </w:tcPr>
          <w:p w:rsidR="00D014D8" w:rsidRDefault="00D014D8" w:rsidP="00057F34">
            <w:pPr>
              <w:rPr>
                <w:ins w:id="2577" w:author="Stephen" w:date="2018-12-25T09:33:00Z"/>
                <w:rFonts w:ascii="Times New Roman" w:hAnsi="Times New Roman" w:cs="Times New Roman"/>
                <w:sz w:val="24"/>
                <w:szCs w:val="24"/>
              </w:rPr>
            </w:pPr>
            <w:ins w:id="2578" w:author="Stephen" w:date="2018-12-25T09:38:00Z">
              <w:r w:rsidRPr="003C660C">
                <w:rPr>
                  <w:rFonts w:ascii="Times New Roman" w:hAnsi="Times New Roman" w:cs="Times New Roman"/>
                  <w:sz w:val="24"/>
                  <w:szCs w:val="24"/>
                </w:rPr>
                <w:t>Cross-section</w:t>
              </w:r>
            </w:ins>
          </w:p>
        </w:tc>
        <w:tc>
          <w:tcPr>
            <w:tcW w:w="4395" w:type="dxa"/>
          </w:tcPr>
          <w:p w:rsidR="00D014D8" w:rsidRPr="003C660C" w:rsidRDefault="00D014D8" w:rsidP="00D014D8">
            <w:pPr>
              <w:rPr>
                <w:ins w:id="2579" w:author="Stephen" w:date="2018-12-25T09:38:00Z"/>
                <w:rFonts w:ascii="Times New Roman" w:hAnsi="Times New Roman" w:cs="Times New Roman"/>
                <w:sz w:val="24"/>
                <w:szCs w:val="24"/>
              </w:rPr>
            </w:pPr>
            <w:ins w:id="2580" w:author="Stephen" w:date="2018-12-25T09:38:00Z">
              <w:r w:rsidRPr="003C660C">
                <w:rPr>
                  <w:rFonts w:ascii="Times New Roman" w:hAnsi="Times New Roman" w:cs="Times New Roman"/>
                  <w:sz w:val="24"/>
                  <w:szCs w:val="24"/>
                </w:rPr>
                <w:t>German community; n=3661; female 48%,age 48±16;male age 51±16</w:t>
              </w:r>
            </w:ins>
          </w:p>
          <w:p w:rsidR="00D014D8" w:rsidRDefault="00D014D8" w:rsidP="00057F34">
            <w:pPr>
              <w:rPr>
                <w:ins w:id="2581" w:author="Stephen" w:date="2018-12-25T09:33:00Z"/>
                <w:rFonts w:ascii="Times New Roman" w:hAnsi="Times New Roman" w:cs="Times New Roman"/>
                <w:sz w:val="24"/>
                <w:szCs w:val="24"/>
              </w:rPr>
            </w:pPr>
          </w:p>
        </w:tc>
        <w:tc>
          <w:tcPr>
            <w:tcW w:w="770" w:type="dxa"/>
          </w:tcPr>
          <w:p w:rsidR="00D014D8" w:rsidRDefault="00D014D8" w:rsidP="00057F34">
            <w:pPr>
              <w:rPr>
                <w:ins w:id="2582" w:author="Stephen" w:date="2018-12-25T09:33:00Z"/>
                <w:rFonts w:ascii="Times New Roman" w:hAnsi="Times New Roman" w:cs="Times New Roman"/>
                <w:sz w:val="24"/>
                <w:szCs w:val="24"/>
              </w:rPr>
            </w:pPr>
            <w:ins w:id="2583" w:author="Stephen" w:date="2018-12-25T09:38:00Z">
              <w:r w:rsidRPr="003C660C">
                <w:rPr>
                  <w:rFonts w:ascii="Times New Roman" w:hAnsi="Times New Roman" w:cs="Times New Roman"/>
                  <w:sz w:val="24"/>
                  <w:szCs w:val="24"/>
                </w:rPr>
                <w:t>9/9</w:t>
              </w:r>
            </w:ins>
          </w:p>
        </w:tc>
      </w:tr>
      <w:tr w:rsidR="00D014D8" w:rsidRPr="003C660C" w:rsidTr="00D014D8">
        <w:trPr>
          <w:jc w:val="center"/>
          <w:ins w:id="2584" w:author="Stephen" w:date="2018-12-25T09:37:00Z"/>
        </w:trPr>
        <w:tc>
          <w:tcPr>
            <w:tcW w:w="2310" w:type="dxa"/>
          </w:tcPr>
          <w:p w:rsidR="00D014D8" w:rsidRDefault="00D014D8" w:rsidP="00057F34">
            <w:pPr>
              <w:rPr>
                <w:ins w:id="2585" w:author="Stephen" w:date="2018-12-25T09:37:00Z"/>
                <w:rFonts w:ascii="Times New Roman" w:hAnsi="Times New Roman" w:cs="Times New Roman"/>
                <w:sz w:val="24"/>
                <w:szCs w:val="24"/>
              </w:rPr>
            </w:pPr>
            <w:ins w:id="2586" w:author="Stephen" w:date="2018-12-25T09:38:00Z">
              <w:r>
                <w:rPr>
                  <w:rFonts w:ascii="Times New Roman" w:hAnsi="Times New Roman" w:cs="Times New Roman"/>
                  <w:sz w:val="24"/>
                  <w:szCs w:val="24"/>
                </w:rPr>
                <w:t>Knudsen</w:t>
              </w:r>
            </w:ins>
            <w:ins w:id="2587" w:author="Stephen" w:date="2018-12-29T07:59:00Z">
              <w:r w:rsidR="003A78D2">
                <w:rPr>
                  <w:rFonts w:ascii="Times New Roman" w:hAnsi="Times New Roman" w:cs="Times New Roman"/>
                  <w:sz w:val="24"/>
                  <w:szCs w:val="24"/>
                </w:rPr>
                <w:t xml:space="preserve"> [49]</w:t>
              </w:r>
            </w:ins>
          </w:p>
        </w:tc>
        <w:tc>
          <w:tcPr>
            <w:tcW w:w="1767" w:type="dxa"/>
          </w:tcPr>
          <w:p w:rsidR="00D014D8" w:rsidRPr="003C660C" w:rsidRDefault="00D014D8" w:rsidP="00057F34">
            <w:pPr>
              <w:rPr>
                <w:ins w:id="2588" w:author="Stephen" w:date="2018-12-25T09:37:00Z"/>
                <w:rFonts w:ascii="Times New Roman" w:hAnsi="Times New Roman" w:cs="Times New Roman"/>
                <w:sz w:val="24"/>
                <w:szCs w:val="24"/>
              </w:rPr>
            </w:pPr>
          </w:p>
        </w:tc>
        <w:tc>
          <w:tcPr>
            <w:tcW w:w="1767" w:type="dxa"/>
          </w:tcPr>
          <w:p w:rsidR="00D014D8" w:rsidRDefault="00D014D8" w:rsidP="00057F34">
            <w:pPr>
              <w:rPr>
                <w:ins w:id="2589" w:author="Stephen" w:date="2018-12-25T09:37:00Z"/>
                <w:rFonts w:ascii="Times New Roman" w:hAnsi="Times New Roman" w:cs="Times New Roman"/>
                <w:sz w:val="24"/>
                <w:szCs w:val="24"/>
              </w:rPr>
            </w:pPr>
            <w:ins w:id="2590" w:author="Stephen" w:date="2018-12-25T09:38:00Z">
              <w:r>
                <w:rPr>
                  <w:rFonts w:ascii="Times New Roman" w:hAnsi="Times New Roman" w:cs="Times New Roman"/>
                  <w:sz w:val="24"/>
                  <w:szCs w:val="24"/>
                </w:rPr>
                <w:t>Cross section</w:t>
              </w:r>
            </w:ins>
          </w:p>
        </w:tc>
        <w:tc>
          <w:tcPr>
            <w:tcW w:w="4395" w:type="dxa"/>
          </w:tcPr>
          <w:p w:rsidR="00D014D8" w:rsidRDefault="00D014D8" w:rsidP="00057F34">
            <w:pPr>
              <w:rPr>
                <w:ins w:id="2591" w:author="Stephen" w:date="2018-12-25T09:37:00Z"/>
                <w:rFonts w:ascii="Times New Roman" w:hAnsi="Times New Roman" w:cs="Times New Roman"/>
                <w:sz w:val="24"/>
                <w:szCs w:val="24"/>
              </w:rPr>
            </w:pPr>
            <w:ins w:id="2592" w:author="Stephen" w:date="2018-12-25T09:38:00Z">
              <w:r>
                <w:rPr>
                  <w:rFonts w:ascii="Times New Roman" w:hAnsi="Times New Roman" w:cs="Times New Roman"/>
                  <w:sz w:val="24"/>
                  <w:szCs w:val="24"/>
                </w:rPr>
                <w:t>Danish community=4082 ‘preponderance of women”</w:t>
              </w:r>
            </w:ins>
          </w:p>
        </w:tc>
        <w:tc>
          <w:tcPr>
            <w:tcW w:w="770" w:type="dxa"/>
          </w:tcPr>
          <w:p w:rsidR="00D014D8" w:rsidRDefault="00D014D8" w:rsidP="00057F34">
            <w:pPr>
              <w:rPr>
                <w:ins w:id="2593" w:author="Stephen" w:date="2018-12-25T09:37:00Z"/>
                <w:rFonts w:ascii="Times New Roman" w:hAnsi="Times New Roman" w:cs="Times New Roman"/>
                <w:sz w:val="24"/>
                <w:szCs w:val="24"/>
              </w:rPr>
            </w:pPr>
            <w:ins w:id="2594" w:author="Stephen" w:date="2018-12-25T09:38:00Z">
              <w:r>
                <w:rPr>
                  <w:rFonts w:ascii="Times New Roman" w:hAnsi="Times New Roman" w:cs="Times New Roman"/>
                  <w:sz w:val="24"/>
                  <w:szCs w:val="24"/>
                </w:rPr>
                <w:t>9/9</w:t>
              </w:r>
            </w:ins>
          </w:p>
        </w:tc>
      </w:tr>
      <w:tr w:rsidR="00D014D8" w:rsidRPr="003C660C" w:rsidTr="00D014D8">
        <w:trPr>
          <w:jc w:val="center"/>
          <w:ins w:id="2595" w:author="Stephen" w:date="2018-12-25T09:37:00Z"/>
        </w:trPr>
        <w:tc>
          <w:tcPr>
            <w:tcW w:w="2310" w:type="dxa"/>
          </w:tcPr>
          <w:p w:rsidR="00D014D8" w:rsidRDefault="00D014D8" w:rsidP="00057F34">
            <w:pPr>
              <w:rPr>
                <w:ins w:id="2596" w:author="Stephen" w:date="2018-12-25T09:37:00Z"/>
                <w:rFonts w:ascii="Times New Roman" w:hAnsi="Times New Roman" w:cs="Times New Roman"/>
                <w:sz w:val="24"/>
                <w:szCs w:val="24"/>
              </w:rPr>
            </w:pPr>
            <w:ins w:id="2597" w:author="Stephen" w:date="2018-12-25T09:39:00Z">
              <w:r>
                <w:rPr>
                  <w:rFonts w:ascii="Times New Roman" w:hAnsi="Times New Roman" w:cs="Times New Roman"/>
                  <w:sz w:val="24"/>
                  <w:szCs w:val="24"/>
                </w:rPr>
                <w:t>Oh</w:t>
              </w:r>
            </w:ins>
            <w:ins w:id="2598" w:author="Stephen" w:date="2018-12-29T08:00:00Z">
              <w:r w:rsidR="003A78D2">
                <w:rPr>
                  <w:rFonts w:ascii="Times New Roman" w:hAnsi="Times New Roman" w:cs="Times New Roman"/>
                  <w:sz w:val="24"/>
                  <w:szCs w:val="24"/>
                </w:rPr>
                <w:t xml:space="preserve"> [52]</w:t>
              </w:r>
            </w:ins>
          </w:p>
        </w:tc>
        <w:tc>
          <w:tcPr>
            <w:tcW w:w="1767" w:type="dxa"/>
          </w:tcPr>
          <w:p w:rsidR="00D014D8" w:rsidRPr="003C660C" w:rsidRDefault="00D014D8" w:rsidP="00057F34">
            <w:pPr>
              <w:rPr>
                <w:ins w:id="2599" w:author="Stephen" w:date="2018-12-25T09:37:00Z"/>
                <w:rFonts w:ascii="Times New Roman" w:hAnsi="Times New Roman" w:cs="Times New Roman"/>
                <w:sz w:val="24"/>
                <w:szCs w:val="24"/>
              </w:rPr>
            </w:pPr>
          </w:p>
        </w:tc>
        <w:tc>
          <w:tcPr>
            <w:tcW w:w="1767" w:type="dxa"/>
          </w:tcPr>
          <w:p w:rsidR="00D014D8" w:rsidRDefault="00D014D8" w:rsidP="00057F34">
            <w:pPr>
              <w:rPr>
                <w:ins w:id="2600" w:author="Stephen" w:date="2018-12-25T09:37:00Z"/>
                <w:rFonts w:ascii="Times New Roman" w:hAnsi="Times New Roman" w:cs="Times New Roman"/>
                <w:sz w:val="24"/>
                <w:szCs w:val="24"/>
              </w:rPr>
            </w:pPr>
          </w:p>
        </w:tc>
        <w:tc>
          <w:tcPr>
            <w:tcW w:w="4395" w:type="dxa"/>
          </w:tcPr>
          <w:p w:rsidR="00D014D8" w:rsidRDefault="00D014D8" w:rsidP="00057F34">
            <w:pPr>
              <w:rPr>
                <w:ins w:id="2601" w:author="Stephen" w:date="2018-12-25T09:37:00Z"/>
                <w:rFonts w:ascii="Times New Roman" w:hAnsi="Times New Roman" w:cs="Times New Roman"/>
                <w:sz w:val="24"/>
                <w:szCs w:val="24"/>
              </w:rPr>
            </w:pPr>
            <w:ins w:id="2602" w:author="Stephen" w:date="2018-12-25T09:39:00Z">
              <w:r>
                <w:rPr>
                  <w:rFonts w:ascii="Times New Roman" w:hAnsi="Times New Roman" w:cs="Times New Roman"/>
                  <w:sz w:val="24"/>
                  <w:szCs w:val="24"/>
                </w:rPr>
                <w:t>Korean community; n=4275;age 49; female 50%</w:t>
              </w:r>
            </w:ins>
          </w:p>
        </w:tc>
        <w:tc>
          <w:tcPr>
            <w:tcW w:w="770" w:type="dxa"/>
          </w:tcPr>
          <w:p w:rsidR="00D014D8" w:rsidRDefault="00D014D8" w:rsidP="00057F34">
            <w:pPr>
              <w:rPr>
                <w:ins w:id="2603" w:author="Stephen" w:date="2018-12-25T09:37:00Z"/>
                <w:rFonts w:ascii="Times New Roman" w:hAnsi="Times New Roman" w:cs="Times New Roman"/>
                <w:sz w:val="24"/>
                <w:szCs w:val="24"/>
              </w:rPr>
            </w:pPr>
            <w:ins w:id="2604" w:author="Stephen" w:date="2018-12-25T09:39:00Z">
              <w:r>
                <w:rPr>
                  <w:rFonts w:ascii="Times New Roman" w:hAnsi="Times New Roman" w:cs="Times New Roman"/>
                  <w:sz w:val="24"/>
                  <w:szCs w:val="24"/>
                </w:rPr>
                <w:t>9/9</w:t>
              </w:r>
            </w:ins>
          </w:p>
        </w:tc>
      </w:tr>
      <w:tr w:rsidR="00D014D8" w:rsidRPr="003C660C" w:rsidTr="00D014D8">
        <w:trPr>
          <w:jc w:val="center"/>
          <w:ins w:id="2605" w:author="Stephen" w:date="2018-12-25T09:33:00Z"/>
        </w:trPr>
        <w:tc>
          <w:tcPr>
            <w:tcW w:w="2310" w:type="dxa"/>
          </w:tcPr>
          <w:p w:rsidR="00D014D8" w:rsidRDefault="00D014D8" w:rsidP="00057F34">
            <w:pPr>
              <w:rPr>
                <w:ins w:id="2606" w:author="Stephen" w:date="2018-12-25T09:33:00Z"/>
                <w:rFonts w:ascii="Times New Roman" w:hAnsi="Times New Roman" w:cs="Times New Roman"/>
                <w:sz w:val="24"/>
                <w:szCs w:val="24"/>
              </w:rPr>
            </w:pPr>
            <w:ins w:id="2607" w:author="Stephen" w:date="2018-12-25T09:39:00Z">
              <w:r>
                <w:rPr>
                  <w:rFonts w:ascii="Times New Roman" w:hAnsi="Times New Roman" w:cs="Times New Roman"/>
                  <w:sz w:val="24"/>
                  <w:szCs w:val="24"/>
                </w:rPr>
                <w:t>G- Garcia</w:t>
              </w:r>
            </w:ins>
            <w:ins w:id="2608" w:author="Stephen" w:date="2018-12-29T07:59:00Z">
              <w:r w:rsidR="003A78D2">
                <w:rPr>
                  <w:rFonts w:ascii="Times New Roman" w:hAnsi="Times New Roman" w:cs="Times New Roman"/>
                  <w:sz w:val="24"/>
                  <w:szCs w:val="24"/>
                </w:rPr>
                <w:t xml:space="preserve"> [44]</w:t>
              </w:r>
            </w:ins>
          </w:p>
        </w:tc>
        <w:tc>
          <w:tcPr>
            <w:tcW w:w="1767" w:type="dxa"/>
          </w:tcPr>
          <w:p w:rsidR="00D014D8" w:rsidRPr="003C660C" w:rsidRDefault="00D014D8" w:rsidP="00057F34">
            <w:pPr>
              <w:rPr>
                <w:ins w:id="2609" w:author="Stephen" w:date="2018-12-25T09:33:00Z"/>
                <w:rFonts w:ascii="Times New Roman" w:hAnsi="Times New Roman" w:cs="Times New Roman"/>
                <w:sz w:val="24"/>
                <w:szCs w:val="24"/>
              </w:rPr>
            </w:pPr>
          </w:p>
        </w:tc>
        <w:tc>
          <w:tcPr>
            <w:tcW w:w="1767" w:type="dxa"/>
          </w:tcPr>
          <w:p w:rsidR="00D014D8" w:rsidRDefault="00D014D8" w:rsidP="00057F34">
            <w:pPr>
              <w:rPr>
                <w:ins w:id="2610" w:author="Stephen" w:date="2018-12-25T09:33:00Z"/>
                <w:rFonts w:ascii="Times New Roman" w:hAnsi="Times New Roman" w:cs="Times New Roman"/>
                <w:sz w:val="24"/>
                <w:szCs w:val="24"/>
              </w:rPr>
            </w:pPr>
            <w:ins w:id="2611" w:author="Stephen" w:date="2018-12-25T09:39:00Z">
              <w:r>
                <w:rPr>
                  <w:rFonts w:ascii="Times New Roman" w:hAnsi="Times New Roman" w:cs="Times New Roman"/>
                  <w:sz w:val="24"/>
                  <w:szCs w:val="24"/>
                </w:rPr>
                <w:t>Cross-section</w:t>
              </w:r>
            </w:ins>
          </w:p>
        </w:tc>
        <w:tc>
          <w:tcPr>
            <w:tcW w:w="4395" w:type="dxa"/>
          </w:tcPr>
          <w:p w:rsidR="00D014D8" w:rsidRDefault="00D014D8" w:rsidP="00057F34">
            <w:pPr>
              <w:rPr>
                <w:ins w:id="2612" w:author="Stephen" w:date="2018-12-25T09:33:00Z"/>
                <w:rFonts w:ascii="Times New Roman" w:hAnsi="Times New Roman" w:cs="Times New Roman"/>
                <w:sz w:val="24"/>
                <w:szCs w:val="24"/>
              </w:rPr>
            </w:pPr>
            <w:ins w:id="2613" w:author="Stephen" w:date="2018-12-25T09:39:00Z">
              <w:r>
                <w:rPr>
                  <w:rFonts w:ascii="Times New Roman" w:hAnsi="Times New Roman" w:cs="Times New Roman"/>
                  <w:sz w:val="24"/>
                  <w:szCs w:val="24"/>
                </w:rPr>
                <w:t>Mexican community n=3033;age 42±10;female 51%</w:t>
              </w:r>
            </w:ins>
          </w:p>
        </w:tc>
        <w:tc>
          <w:tcPr>
            <w:tcW w:w="770" w:type="dxa"/>
          </w:tcPr>
          <w:p w:rsidR="00D014D8" w:rsidRDefault="00D014D8" w:rsidP="00057F34">
            <w:pPr>
              <w:rPr>
                <w:ins w:id="2614" w:author="Stephen" w:date="2018-12-25T09:33:00Z"/>
                <w:rFonts w:ascii="Times New Roman" w:hAnsi="Times New Roman" w:cs="Times New Roman"/>
                <w:sz w:val="24"/>
                <w:szCs w:val="24"/>
              </w:rPr>
            </w:pPr>
            <w:ins w:id="2615" w:author="Stephen" w:date="2018-12-25T09:39:00Z">
              <w:r>
                <w:rPr>
                  <w:rFonts w:ascii="Times New Roman" w:hAnsi="Times New Roman" w:cs="Times New Roman"/>
                  <w:sz w:val="24"/>
                  <w:szCs w:val="24"/>
                </w:rPr>
                <w:t>9/9</w:t>
              </w:r>
            </w:ins>
          </w:p>
        </w:tc>
      </w:tr>
      <w:tr w:rsidR="00D014D8" w:rsidRPr="003C660C" w:rsidTr="00D014D8">
        <w:trPr>
          <w:jc w:val="center"/>
          <w:ins w:id="2616" w:author="Stephen" w:date="2018-12-25T09:33:00Z"/>
        </w:trPr>
        <w:tc>
          <w:tcPr>
            <w:tcW w:w="2310" w:type="dxa"/>
          </w:tcPr>
          <w:p w:rsidR="00D014D8" w:rsidRDefault="00D014D8" w:rsidP="00057F34">
            <w:pPr>
              <w:rPr>
                <w:ins w:id="2617" w:author="Stephen" w:date="2018-12-25T09:33:00Z"/>
                <w:rFonts w:ascii="Times New Roman" w:hAnsi="Times New Roman" w:cs="Times New Roman"/>
                <w:sz w:val="24"/>
                <w:szCs w:val="24"/>
              </w:rPr>
            </w:pPr>
            <w:ins w:id="2618" w:author="Stephen" w:date="2018-12-25T09:39:00Z">
              <w:r>
                <w:rPr>
                  <w:rFonts w:ascii="Times New Roman" w:hAnsi="Times New Roman" w:cs="Times New Roman"/>
                  <w:sz w:val="24"/>
                  <w:szCs w:val="24"/>
                </w:rPr>
                <w:t>Kim</w:t>
              </w:r>
            </w:ins>
            <w:ins w:id="2619" w:author="Stephen" w:date="2018-12-29T08:00:00Z">
              <w:r w:rsidR="003A78D2">
                <w:rPr>
                  <w:rFonts w:ascii="Times New Roman" w:hAnsi="Times New Roman" w:cs="Times New Roman"/>
                  <w:sz w:val="24"/>
                  <w:szCs w:val="24"/>
                </w:rPr>
                <w:t xml:space="preserve"> [53]</w:t>
              </w:r>
            </w:ins>
          </w:p>
        </w:tc>
        <w:tc>
          <w:tcPr>
            <w:tcW w:w="1767" w:type="dxa"/>
          </w:tcPr>
          <w:p w:rsidR="00D014D8" w:rsidRPr="003C660C" w:rsidRDefault="00D014D8" w:rsidP="00057F34">
            <w:pPr>
              <w:rPr>
                <w:ins w:id="2620" w:author="Stephen" w:date="2018-12-25T09:33:00Z"/>
                <w:rFonts w:ascii="Times New Roman" w:hAnsi="Times New Roman" w:cs="Times New Roman"/>
                <w:sz w:val="24"/>
                <w:szCs w:val="24"/>
              </w:rPr>
            </w:pPr>
          </w:p>
        </w:tc>
        <w:tc>
          <w:tcPr>
            <w:tcW w:w="1767" w:type="dxa"/>
          </w:tcPr>
          <w:p w:rsidR="00D014D8" w:rsidRDefault="00D014D8" w:rsidP="00057F34">
            <w:pPr>
              <w:rPr>
                <w:ins w:id="2621" w:author="Stephen" w:date="2018-12-25T09:33:00Z"/>
                <w:rFonts w:ascii="Times New Roman" w:hAnsi="Times New Roman" w:cs="Times New Roman"/>
                <w:sz w:val="24"/>
                <w:szCs w:val="24"/>
              </w:rPr>
            </w:pPr>
            <w:ins w:id="2622" w:author="Stephen" w:date="2018-12-25T09:39:00Z">
              <w:r>
                <w:rPr>
                  <w:rFonts w:ascii="Times New Roman" w:hAnsi="Times New Roman" w:cs="Times New Roman"/>
                  <w:sz w:val="24"/>
                  <w:szCs w:val="24"/>
                </w:rPr>
                <w:t>Cross section-retrospective</w:t>
              </w:r>
            </w:ins>
          </w:p>
        </w:tc>
        <w:tc>
          <w:tcPr>
            <w:tcW w:w="4395" w:type="dxa"/>
          </w:tcPr>
          <w:p w:rsidR="00D014D8" w:rsidRDefault="00D014D8" w:rsidP="00057F34">
            <w:pPr>
              <w:rPr>
                <w:ins w:id="2623" w:author="Stephen" w:date="2018-12-25T09:33:00Z"/>
                <w:rFonts w:ascii="Times New Roman" w:hAnsi="Times New Roman" w:cs="Times New Roman"/>
                <w:sz w:val="24"/>
                <w:szCs w:val="24"/>
              </w:rPr>
            </w:pPr>
            <w:ins w:id="2624" w:author="Stephen" w:date="2018-12-25T09:39:00Z">
              <w:r>
                <w:rPr>
                  <w:rFonts w:ascii="Times New Roman" w:hAnsi="Times New Roman" w:cs="Times New Roman"/>
                  <w:sz w:val="24"/>
                  <w:szCs w:val="24"/>
                </w:rPr>
                <w:t>Korean medical centre attendees; n=13496;age 51±7; male 60%</w:t>
              </w:r>
            </w:ins>
          </w:p>
        </w:tc>
        <w:tc>
          <w:tcPr>
            <w:tcW w:w="770" w:type="dxa"/>
          </w:tcPr>
          <w:p w:rsidR="00D014D8" w:rsidRDefault="00D014D8" w:rsidP="00057F34">
            <w:pPr>
              <w:rPr>
                <w:ins w:id="2625" w:author="Stephen" w:date="2018-12-25T09:33:00Z"/>
                <w:rFonts w:ascii="Times New Roman" w:hAnsi="Times New Roman" w:cs="Times New Roman"/>
                <w:sz w:val="24"/>
                <w:szCs w:val="24"/>
              </w:rPr>
            </w:pPr>
            <w:ins w:id="2626" w:author="Stephen" w:date="2018-12-25T09:39:00Z">
              <w:r>
                <w:rPr>
                  <w:rFonts w:ascii="Times New Roman" w:hAnsi="Times New Roman" w:cs="Times New Roman"/>
                  <w:sz w:val="24"/>
                  <w:szCs w:val="24"/>
                </w:rPr>
                <w:t>9/9</w:t>
              </w:r>
            </w:ins>
          </w:p>
        </w:tc>
      </w:tr>
      <w:tr w:rsidR="00D014D8" w:rsidRPr="003C660C" w:rsidTr="00D014D8">
        <w:trPr>
          <w:jc w:val="center"/>
          <w:ins w:id="2627" w:author="Stephen" w:date="2018-12-25T09:33:00Z"/>
        </w:trPr>
        <w:tc>
          <w:tcPr>
            <w:tcW w:w="2310" w:type="dxa"/>
          </w:tcPr>
          <w:p w:rsidR="00D014D8" w:rsidRDefault="00D014D8" w:rsidP="00057F34">
            <w:pPr>
              <w:rPr>
                <w:ins w:id="2628" w:author="Stephen" w:date="2018-12-25T09:33:00Z"/>
                <w:rFonts w:ascii="Times New Roman" w:hAnsi="Times New Roman" w:cs="Times New Roman"/>
                <w:sz w:val="24"/>
                <w:szCs w:val="24"/>
              </w:rPr>
            </w:pPr>
            <w:ins w:id="2629" w:author="Stephen" w:date="2018-12-25T09:39:00Z">
              <w:r>
                <w:rPr>
                  <w:rFonts w:ascii="Times New Roman" w:hAnsi="Times New Roman" w:cs="Times New Roman"/>
                  <w:sz w:val="24"/>
                  <w:szCs w:val="24"/>
                </w:rPr>
                <w:t>Chaker</w:t>
              </w:r>
            </w:ins>
            <w:ins w:id="2630" w:author="Stephen" w:date="2018-12-29T08:00:00Z">
              <w:r w:rsidR="003A78D2">
                <w:rPr>
                  <w:rFonts w:ascii="Times New Roman" w:hAnsi="Times New Roman" w:cs="Times New Roman"/>
                  <w:sz w:val="24"/>
                  <w:szCs w:val="24"/>
                </w:rPr>
                <w:t>[50]</w:t>
              </w:r>
            </w:ins>
          </w:p>
        </w:tc>
        <w:tc>
          <w:tcPr>
            <w:tcW w:w="1767" w:type="dxa"/>
          </w:tcPr>
          <w:p w:rsidR="00D014D8" w:rsidRPr="003C660C" w:rsidRDefault="00D014D8" w:rsidP="00057F34">
            <w:pPr>
              <w:rPr>
                <w:ins w:id="2631" w:author="Stephen" w:date="2018-12-25T09:33:00Z"/>
                <w:rFonts w:ascii="Times New Roman" w:hAnsi="Times New Roman" w:cs="Times New Roman"/>
                <w:sz w:val="24"/>
                <w:szCs w:val="24"/>
              </w:rPr>
            </w:pPr>
            <w:ins w:id="2632" w:author="Stephen" w:date="2018-12-25T09:39:00Z">
              <w:r>
                <w:rPr>
                  <w:rFonts w:ascii="Times New Roman" w:hAnsi="Times New Roman" w:cs="Times New Roman"/>
                  <w:sz w:val="24"/>
                  <w:szCs w:val="24"/>
                </w:rPr>
                <w:t>diabetes</w:t>
              </w:r>
            </w:ins>
          </w:p>
        </w:tc>
        <w:tc>
          <w:tcPr>
            <w:tcW w:w="1767" w:type="dxa"/>
          </w:tcPr>
          <w:p w:rsidR="00D014D8" w:rsidRDefault="00D014D8" w:rsidP="00057F34">
            <w:pPr>
              <w:rPr>
                <w:ins w:id="2633" w:author="Stephen" w:date="2018-12-25T09:33:00Z"/>
                <w:rFonts w:ascii="Times New Roman" w:hAnsi="Times New Roman" w:cs="Times New Roman"/>
                <w:sz w:val="24"/>
                <w:szCs w:val="24"/>
              </w:rPr>
            </w:pPr>
            <w:ins w:id="2634" w:author="Stephen" w:date="2018-12-25T09:39:00Z">
              <w:r>
                <w:rPr>
                  <w:rFonts w:ascii="Times New Roman" w:hAnsi="Times New Roman" w:cs="Times New Roman"/>
                  <w:sz w:val="24"/>
                  <w:szCs w:val="24"/>
                </w:rPr>
                <w:t>Prospective</w:t>
              </w:r>
            </w:ins>
          </w:p>
        </w:tc>
        <w:tc>
          <w:tcPr>
            <w:tcW w:w="4395" w:type="dxa"/>
          </w:tcPr>
          <w:p w:rsidR="00D014D8" w:rsidRDefault="00D014D8" w:rsidP="00057F34">
            <w:pPr>
              <w:rPr>
                <w:ins w:id="2635" w:author="Stephen" w:date="2018-12-25T09:33:00Z"/>
                <w:rFonts w:ascii="Times New Roman" w:hAnsi="Times New Roman" w:cs="Times New Roman"/>
                <w:sz w:val="24"/>
                <w:szCs w:val="24"/>
              </w:rPr>
            </w:pPr>
            <w:ins w:id="2636" w:author="Stephen" w:date="2018-12-25T09:39:00Z">
              <w:r>
                <w:rPr>
                  <w:rFonts w:ascii="Times New Roman" w:hAnsi="Times New Roman" w:cs="Times New Roman"/>
                  <w:sz w:val="24"/>
                  <w:szCs w:val="24"/>
                </w:rPr>
                <w:t>Dutch community; n=8542;age 65±10;female 58%</w:t>
              </w:r>
            </w:ins>
          </w:p>
        </w:tc>
        <w:tc>
          <w:tcPr>
            <w:tcW w:w="770" w:type="dxa"/>
          </w:tcPr>
          <w:p w:rsidR="00D014D8" w:rsidRDefault="00D014D8" w:rsidP="00057F34">
            <w:pPr>
              <w:rPr>
                <w:ins w:id="2637" w:author="Stephen" w:date="2018-12-25T09:33:00Z"/>
                <w:rFonts w:ascii="Times New Roman" w:hAnsi="Times New Roman" w:cs="Times New Roman"/>
                <w:sz w:val="24"/>
                <w:szCs w:val="24"/>
              </w:rPr>
            </w:pPr>
            <w:ins w:id="2638" w:author="Stephen" w:date="2018-12-25T09:39:00Z">
              <w:r>
                <w:rPr>
                  <w:rFonts w:ascii="Times New Roman" w:hAnsi="Times New Roman" w:cs="Times New Roman"/>
                  <w:sz w:val="24"/>
                  <w:szCs w:val="24"/>
                </w:rPr>
                <w:t>9/9</w:t>
              </w:r>
            </w:ins>
          </w:p>
        </w:tc>
      </w:tr>
    </w:tbl>
    <w:p w:rsidR="00000000" w:rsidRDefault="00D014D8">
      <w:pPr>
        <w:ind w:left="-993"/>
        <w:rPr>
          <w:ins w:id="2639" w:author="Stephen" w:date="2018-12-25T09:39:00Z"/>
          <w:rFonts w:ascii="Times New Roman" w:hAnsi="Times New Roman" w:cs="Times New Roman"/>
          <w:sz w:val="24"/>
          <w:szCs w:val="24"/>
        </w:rPr>
        <w:pPrChange w:id="2640" w:author="Stephen" w:date="2018-12-25T09:39:00Z">
          <w:pPr/>
        </w:pPrChange>
      </w:pPr>
      <w:ins w:id="2641" w:author="Stephen" w:date="2018-12-25T09:39:00Z">
        <w:r w:rsidRPr="003C660C">
          <w:rPr>
            <w:rFonts w:ascii="Times New Roman" w:hAnsi="Times New Roman" w:cs="Times New Roman"/>
            <w:sz w:val="24"/>
            <w:szCs w:val="24"/>
          </w:rPr>
          <w:t>NOS, adapted Newcastle-Ottawa quality assessment scale (the higher number out of 9, the better study). *NOS not applied since a meta-analysis.</w:t>
        </w:r>
      </w:ins>
    </w:p>
    <w:p w:rsidR="00CA3355" w:rsidRDefault="00CA3355" w:rsidP="00CA3355">
      <w:pPr>
        <w:rPr>
          <w:ins w:id="2642" w:author="Stephen" w:date="2018-12-25T09:31:00Z"/>
          <w:rFonts w:ascii="Times New Roman" w:hAnsi="Times New Roman" w:cs="Times New Roman"/>
          <w:sz w:val="24"/>
          <w:szCs w:val="24"/>
        </w:rPr>
      </w:pPr>
    </w:p>
    <w:p w:rsidR="00D014D8" w:rsidRDefault="00D014D8" w:rsidP="00CA3355">
      <w:pPr>
        <w:rPr>
          <w:ins w:id="2643" w:author="Stephen" w:date="2018-12-25T09:31:00Z"/>
          <w:rFonts w:ascii="Times New Roman" w:hAnsi="Times New Roman" w:cs="Times New Roman"/>
          <w:sz w:val="24"/>
          <w:szCs w:val="24"/>
        </w:rPr>
      </w:pPr>
    </w:p>
    <w:p w:rsidR="00D014D8" w:rsidRDefault="00D014D8" w:rsidP="00CA3355">
      <w:pPr>
        <w:rPr>
          <w:ins w:id="2644" w:author="Stephen" w:date="2018-12-25T09:31:00Z"/>
          <w:rFonts w:ascii="Times New Roman" w:hAnsi="Times New Roman" w:cs="Times New Roman"/>
          <w:sz w:val="24"/>
          <w:szCs w:val="24"/>
        </w:rPr>
      </w:pPr>
    </w:p>
    <w:p w:rsidR="00D014D8" w:rsidRDefault="00D014D8" w:rsidP="00CA3355">
      <w:pPr>
        <w:rPr>
          <w:ins w:id="2645" w:author="Stephen" w:date="2018-12-25T09:31:00Z"/>
          <w:rFonts w:ascii="Times New Roman" w:hAnsi="Times New Roman" w:cs="Times New Roman"/>
          <w:sz w:val="24"/>
          <w:szCs w:val="24"/>
        </w:rPr>
      </w:pPr>
    </w:p>
    <w:p w:rsidR="00D014D8" w:rsidRDefault="00D014D8" w:rsidP="00CA3355">
      <w:pPr>
        <w:rPr>
          <w:ins w:id="2646" w:author="Stephen" w:date="2018-12-25T09:31:00Z"/>
          <w:rFonts w:ascii="Times New Roman" w:hAnsi="Times New Roman" w:cs="Times New Roman"/>
          <w:sz w:val="24"/>
          <w:szCs w:val="24"/>
        </w:rPr>
      </w:pPr>
    </w:p>
    <w:p w:rsidR="00D014D8" w:rsidRDefault="00D014D8" w:rsidP="00CA3355">
      <w:pPr>
        <w:rPr>
          <w:ins w:id="2647" w:author="Stephen" w:date="2018-12-25T09:31:00Z"/>
          <w:rFonts w:ascii="Times New Roman" w:hAnsi="Times New Roman" w:cs="Times New Roman"/>
          <w:sz w:val="24"/>
          <w:szCs w:val="24"/>
        </w:rPr>
      </w:pPr>
    </w:p>
    <w:p w:rsidR="00D014D8" w:rsidRDefault="00D014D8" w:rsidP="00CA3355">
      <w:pPr>
        <w:rPr>
          <w:ins w:id="2648" w:author="Stephen" w:date="2018-12-25T09:31:00Z"/>
          <w:rFonts w:ascii="Times New Roman" w:hAnsi="Times New Roman" w:cs="Times New Roman"/>
          <w:sz w:val="24"/>
          <w:szCs w:val="24"/>
        </w:rPr>
      </w:pPr>
    </w:p>
    <w:p w:rsidR="00D014D8" w:rsidRDefault="00D014D8" w:rsidP="00CA3355">
      <w:pPr>
        <w:rPr>
          <w:ins w:id="2649" w:author="Stephen" w:date="2018-12-25T09:31:00Z"/>
          <w:rFonts w:ascii="Times New Roman" w:hAnsi="Times New Roman" w:cs="Times New Roman"/>
          <w:sz w:val="24"/>
          <w:szCs w:val="24"/>
        </w:rPr>
      </w:pPr>
    </w:p>
    <w:p w:rsidR="00D014D8" w:rsidRDefault="00D014D8" w:rsidP="00CA3355">
      <w:pPr>
        <w:rPr>
          <w:ins w:id="2650" w:author="Stephen" w:date="2018-12-25T09:31:00Z"/>
          <w:rFonts w:ascii="Times New Roman" w:hAnsi="Times New Roman" w:cs="Times New Roman"/>
          <w:sz w:val="24"/>
          <w:szCs w:val="24"/>
        </w:rPr>
      </w:pPr>
    </w:p>
    <w:p w:rsidR="00D014D8" w:rsidRDefault="00D014D8" w:rsidP="00CA3355">
      <w:pPr>
        <w:rPr>
          <w:ins w:id="2651" w:author="Stephen" w:date="2018-12-25T09:31:00Z"/>
          <w:rFonts w:ascii="Times New Roman" w:hAnsi="Times New Roman" w:cs="Times New Roman"/>
          <w:sz w:val="24"/>
          <w:szCs w:val="24"/>
        </w:rPr>
      </w:pPr>
    </w:p>
    <w:p w:rsidR="00D014D8" w:rsidRPr="003C660C" w:rsidRDefault="00D014D8" w:rsidP="00CA3355">
      <w:pPr>
        <w:rPr>
          <w:rFonts w:ascii="Times New Roman" w:hAnsi="Times New Roman" w:cs="Times New Roman"/>
          <w:sz w:val="24"/>
          <w:szCs w:val="24"/>
        </w:rPr>
      </w:pPr>
    </w:p>
    <w:tbl>
      <w:tblPr>
        <w:tblStyle w:val="TableGrid"/>
        <w:tblW w:w="0" w:type="auto"/>
        <w:tblLook w:val="04A0"/>
        <w:tblPrChange w:id="2652" w:author="Stephen" w:date="2018-12-25T09:40:00Z">
          <w:tblPr>
            <w:tblStyle w:val="TableGrid"/>
            <w:tblW w:w="0" w:type="auto"/>
            <w:tblLook w:val="04A0"/>
          </w:tblPr>
        </w:tblPrChange>
      </w:tblPr>
      <w:tblGrid>
        <w:gridCol w:w="1960"/>
        <w:gridCol w:w="1671"/>
        <w:gridCol w:w="3505"/>
        <w:gridCol w:w="690"/>
        <w:tblGridChange w:id="2653">
          <w:tblGrid>
            <w:gridCol w:w="1960"/>
            <w:gridCol w:w="1671"/>
            <w:gridCol w:w="3505"/>
            <w:gridCol w:w="690"/>
          </w:tblGrid>
        </w:tblGridChange>
      </w:tblGrid>
      <w:tr w:rsidR="00573154" w:rsidRPr="003C660C" w:rsidDel="00AE33F2" w:rsidTr="00AE33F2">
        <w:trPr>
          <w:del w:id="2654" w:author="Stephen" w:date="2018-12-25T09:40:00Z"/>
        </w:trPr>
        <w:tc>
          <w:tcPr>
            <w:tcW w:w="1960" w:type="dxa"/>
            <w:tcPrChange w:id="2655" w:author="Stephen" w:date="2018-12-25T09:40:00Z">
              <w:tcPr>
                <w:tcW w:w="1993" w:type="dxa"/>
              </w:tcPr>
            </w:tcPrChange>
          </w:tcPr>
          <w:p w:rsidR="00573154" w:rsidRPr="003C660C" w:rsidDel="00AE33F2" w:rsidRDefault="00573154" w:rsidP="00057F34">
            <w:pPr>
              <w:rPr>
                <w:del w:id="2656" w:author="Stephen" w:date="2018-12-25T09:40:00Z"/>
                <w:rFonts w:ascii="Times New Roman" w:hAnsi="Times New Roman" w:cs="Times New Roman"/>
                <w:sz w:val="24"/>
                <w:szCs w:val="24"/>
              </w:rPr>
            </w:pPr>
            <w:del w:id="2657" w:author="Stephen" w:date="2018-12-25T09:40:00Z">
              <w:r w:rsidRPr="003C660C" w:rsidDel="00AE33F2">
                <w:rPr>
                  <w:rFonts w:ascii="Times New Roman" w:hAnsi="Times New Roman" w:cs="Times New Roman"/>
                  <w:sz w:val="24"/>
                  <w:szCs w:val="24"/>
                </w:rPr>
                <w:delText>van den Beld 2005 [32]</w:delText>
              </w:r>
            </w:del>
          </w:p>
        </w:tc>
        <w:tc>
          <w:tcPr>
            <w:tcW w:w="1671" w:type="dxa"/>
            <w:tcPrChange w:id="2658" w:author="Stephen" w:date="2018-12-25T09:40:00Z">
              <w:tcPr>
                <w:tcW w:w="1680" w:type="dxa"/>
              </w:tcPr>
            </w:tcPrChange>
          </w:tcPr>
          <w:p w:rsidR="00573154" w:rsidRPr="003C660C" w:rsidDel="00AE33F2" w:rsidRDefault="00573154" w:rsidP="00057F34">
            <w:pPr>
              <w:rPr>
                <w:del w:id="2659" w:author="Stephen" w:date="2018-12-25T09:40:00Z"/>
                <w:rFonts w:ascii="Times New Roman" w:hAnsi="Times New Roman" w:cs="Times New Roman"/>
                <w:sz w:val="24"/>
                <w:szCs w:val="24"/>
              </w:rPr>
            </w:pPr>
            <w:del w:id="2660" w:author="Stephen" w:date="2018-12-25T09:40:00Z">
              <w:r w:rsidRPr="003C660C" w:rsidDel="00AE33F2">
                <w:rPr>
                  <w:rFonts w:ascii="Times New Roman" w:hAnsi="Times New Roman" w:cs="Times New Roman"/>
                  <w:sz w:val="24"/>
                  <w:szCs w:val="24"/>
                </w:rPr>
                <w:delText>Prospective+ cross-section</w:delText>
              </w:r>
            </w:del>
          </w:p>
        </w:tc>
        <w:tc>
          <w:tcPr>
            <w:tcW w:w="3505" w:type="dxa"/>
            <w:tcPrChange w:id="2661" w:author="Stephen" w:date="2018-12-25T09:40:00Z">
              <w:tcPr>
                <w:tcW w:w="3559" w:type="dxa"/>
              </w:tcPr>
            </w:tcPrChange>
          </w:tcPr>
          <w:p w:rsidR="00573154" w:rsidRPr="003C660C" w:rsidDel="00AE33F2" w:rsidRDefault="00573154" w:rsidP="00057F34">
            <w:pPr>
              <w:rPr>
                <w:del w:id="2662" w:author="Stephen" w:date="2018-12-25T09:40:00Z"/>
                <w:rFonts w:ascii="Times New Roman" w:hAnsi="Times New Roman" w:cs="Times New Roman"/>
                <w:sz w:val="24"/>
                <w:szCs w:val="24"/>
              </w:rPr>
            </w:pPr>
            <w:del w:id="2663" w:author="Stephen" w:date="2018-12-25T09:40:00Z">
              <w:r w:rsidRPr="003C660C" w:rsidDel="00AE33F2">
                <w:rPr>
                  <w:rFonts w:ascii="Times New Roman" w:hAnsi="Times New Roman" w:cs="Times New Roman"/>
                  <w:sz w:val="24"/>
                  <w:szCs w:val="24"/>
                </w:rPr>
                <w:delText>Dutch community men age≥73 years</w:delText>
              </w:r>
            </w:del>
          </w:p>
          <w:p w:rsidR="00573154" w:rsidRPr="003C660C" w:rsidDel="00AE33F2" w:rsidRDefault="00573154" w:rsidP="00057F34">
            <w:pPr>
              <w:rPr>
                <w:del w:id="2664" w:author="Stephen" w:date="2018-12-25T09:40:00Z"/>
                <w:rFonts w:ascii="Times New Roman" w:hAnsi="Times New Roman" w:cs="Times New Roman"/>
                <w:sz w:val="24"/>
                <w:szCs w:val="24"/>
              </w:rPr>
            </w:pPr>
            <w:del w:id="2665" w:author="Stephen" w:date="2018-12-25T09:40:00Z">
              <w:r w:rsidRPr="003C660C" w:rsidDel="00AE33F2">
                <w:rPr>
                  <w:rFonts w:ascii="Times New Roman" w:hAnsi="Times New Roman" w:cs="Times New Roman"/>
                  <w:sz w:val="24"/>
                  <w:szCs w:val="24"/>
                </w:rPr>
                <w:delText>n=403; age 78 (73-94)</w:delText>
              </w:r>
            </w:del>
          </w:p>
        </w:tc>
        <w:tc>
          <w:tcPr>
            <w:tcW w:w="690" w:type="dxa"/>
            <w:tcPrChange w:id="2666" w:author="Stephen" w:date="2018-12-25T09:40:00Z">
              <w:tcPr>
                <w:tcW w:w="697" w:type="dxa"/>
              </w:tcPr>
            </w:tcPrChange>
          </w:tcPr>
          <w:p w:rsidR="00573154" w:rsidRPr="003C660C" w:rsidDel="00AE33F2" w:rsidRDefault="00573154" w:rsidP="00057F34">
            <w:pPr>
              <w:rPr>
                <w:del w:id="2667" w:author="Stephen" w:date="2018-12-25T09:40:00Z"/>
                <w:rFonts w:ascii="Times New Roman" w:hAnsi="Times New Roman" w:cs="Times New Roman"/>
                <w:sz w:val="24"/>
                <w:szCs w:val="24"/>
              </w:rPr>
            </w:pPr>
            <w:del w:id="2668"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2669" w:author="Stephen" w:date="2018-12-25T09:40:00Z"/>
        </w:trPr>
        <w:tc>
          <w:tcPr>
            <w:tcW w:w="1960" w:type="dxa"/>
            <w:tcPrChange w:id="2670" w:author="Stephen" w:date="2018-12-25T09:40:00Z">
              <w:tcPr>
                <w:tcW w:w="1993" w:type="dxa"/>
              </w:tcPr>
            </w:tcPrChange>
          </w:tcPr>
          <w:p w:rsidR="00573154" w:rsidRPr="003C660C" w:rsidDel="00AE33F2" w:rsidRDefault="00573154" w:rsidP="00057F34">
            <w:pPr>
              <w:rPr>
                <w:del w:id="2671" w:author="Stephen" w:date="2018-12-25T09:40:00Z"/>
                <w:rFonts w:ascii="Times New Roman" w:hAnsi="Times New Roman" w:cs="Times New Roman"/>
                <w:sz w:val="24"/>
                <w:szCs w:val="24"/>
              </w:rPr>
            </w:pPr>
            <w:del w:id="2672" w:author="Stephen" w:date="2018-12-25T09:40:00Z">
              <w:r w:rsidRPr="003C660C" w:rsidDel="00AE33F2">
                <w:rPr>
                  <w:rFonts w:ascii="Times New Roman" w:hAnsi="Times New Roman" w:cs="Times New Roman"/>
                  <w:sz w:val="24"/>
                  <w:szCs w:val="24"/>
                </w:rPr>
                <w:delText>Yeap 2012 [34]</w:delText>
              </w:r>
            </w:del>
          </w:p>
        </w:tc>
        <w:tc>
          <w:tcPr>
            <w:tcW w:w="1671" w:type="dxa"/>
            <w:tcPrChange w:id="2673" w:author="Stephen" w:date="2018-12-25T09:40:00Z">
              <w:tcPr>
                <w:tcW w:w="1680" w:type="dxa"/>
              </w:tcPr>
            </w:tcPrChange>
          </w:tcPr>
          <w:p w:rsidR="00573154" w:rsidRPr="003C660C" w:rsidDel="00AE33F2" w:rsidRDefault="00573154" w:rsidP="00057F34">
            <w:pPr>
              <w:rPr>
                <w:del w:id="2674" w:author="Stephen" w:date="2018-12-25T09:40:00Z"/>
                <w:rFonts w:ascii="Times New Roman" w:hAnsi="Times New Roman" w:cs="Times New Roman"/>
                <w:sz w:val="24"/>
                <w:szCs w:val="24"/>
              </w:rPr>
            </w:pPr>
            <w:del w:id="2675" w:author="Stephen" w:date="2018-12-25T09:40:00Z">
              <w:r w:rsidRPr="003C660C" w:rsidDel="00AE33F2">
                <w:rPr>
                  <w:rFonts w:ascii="Times New Roman" w:hAnsi="Times New Roman" w:cs="Times New Roman"/>
                  <w:sz w:val="24"/>
                  <w:szCs w:val="24"/>
                </w:rPr>
                <w:delText>Cross-section</w:delText>
              </w:r>
            </w:del>
          </w:p>
        </w:tc>
        <w:tc>
          <w:tcPr>
            <w:tcW w:w="3505" w:type="dxa"/>
            <w:tcPrChange w:id="2676" w:author="Stephen" w:date="2018-12-25T09:40:00Z">
              <w:tcPr>
                <w:tcW w:w="3559" w:type="dxa"/>
              </w:tcPr>
            </w:tcPrChange>
          </w:tcPr>
          <w:p w:rsidR="00573154" w:rsidRPr="003C660C" w:rsidDel="00AE33F2" w:rsidRDefault="00573154" w:rsidP="00057F34">
            <w:pPr>
              <w:rPr>
                <w:del w:id="2677" w:author="Stephen" w:date="2018-12-25T09:40:00Z"/>
                <w:rFonts w:ascii="Times New Roman" w:hAnsi="Times New Roman" w:cs="Times New Roman"/>
                <w:sz w:val="24"/>
                <w:szCs w:val="24"/>
              </w:rPr>
            </w:pPr>
            <w:del w:id="2678" w:author="Stephen" w:date="2018-12-25T09:40:00Z">
              <w:r w:rsidRPr="003C660C" w:rsidDel="00AE33F2">
                <w:rPr>
                  <w:rFonts w:ascii="Times New Roman" w:hAnsi="Times New Roman" w:cs="Times New Roman"/>
                  <w:sz w:val="24"/>
                  <w:szCs w:val="24"/>
                </w:rPr>
                <w:delText>Australian community men</w:delText>
              </w:r>
            </w:del>
          </w:p>
          <w:p w:rsidR="00573154" w:rsidRPr="003C660C" w:rsidDel="00AE33F2" w:rsidRDefault="00573154" w:rsidP="00057F34">
            <w:pPr>
              <w:rPr>
                <w:del w:id="2679" w:author="Stephen" w:date="2018-12-25T09:40:00Z"/>
                <w:rFonts w:ascii="Times New Roman" w:hAnsi="Times New Roman" w:cs="Times New Roman"/>
                <w:sz w:val="24"/>
                <w:szCs w:val="24"/>
              </w:rPr>
            </w:pPr>
            <w:del w:id="2680" w:author="Stephen" w:date="2018-12-25T09:40:00Z">
              <w:r w:rsidRPr="003C660C" w:rsidDel="00AE33F2">
                <w:rPr>
                  <w:rFonts w:ascii="Times New Roman" w:hAnsi="Times New Roman" w:cs="Times New Roman"/>
                  <w:sz w:val="24"/>
                  <w:szCs w:val="24"/>
                </w:rPr>
                <w:delText>n=3943; age 75±4</w:delText>
              </w:r>
            </w:del>
          </w:p>
        </w:tc>
        <w:tc>
          <w:tcPr>
            <w:tcW w:w="690" w:type="dxa"/>
            <w:tcPrChange w:id="2681" w:author="Stephen" w:date="2018-12-25T09:40:00Z">
              <w:tcPr>
                <w:tcW w:w="697" w:type="dxa"/>
              </w:tcPr>
            </w:tcPrChange>
          </w:tcPr>
          <w:p w:rsidR="00573154" w:rsidRPr="003C660C" w:rsidDel="00AE33F2" w:rsidRDefault="00573154" w:rsidP="00057F34">
            <w:pPr>
              <w:rPr>
                <w:del w:id="2682" w:author="Stephen" w:date="2018-12-25T09:40:00Z"/>
                <w:rFonts w:ascii="Times New Roman" w:hAnsi="Times New Roman" w:cs="Times New Roman"/>
                <w:sz w:val="24"/>
                <w:szCs w:val="24"/>
              </w:rPr>
            </w:pPr>
            <w:del w:id="2683" w:author="Stephen" w:date="2018-12-25T09:40:00Z">
              <w:r w:rsidRPr="003C660C" w:rsidDel="00AE33F2">
                <w:rPr>
                  <w:rFonts w:ascii="Times New Roman" w:hAnsi="Times New Roman" w:cs="Times New Roman"/>
                  <w:sz w:val="24"/>
                  <w:szCs w:val="24"/>
                </w:rPr>
                <w:delText>8/9</w:delText>
              </w:r>
            </w:del>
          </w:p>
        </w:tc>
      </w:tr>
      <w:tr w:rsidR="00573154" w:rsidRPr="003C660C" w:rsidDel="00AE33F2" w:rsidTr="00AE33F2">
        <w:trPr>
          <w:del w:id="2684" w:author="Stephen" w:date="2018-12-25T09:40:00Z"/>
        </w:trPr>
        <w:tc>
          <w:tcPr>
            <w:tcW w:w="1960" w:type="dxa"/>
            <w:tcPrChange w:id="2685" w:author="Stephen" w:date="2018-12-25T09:40:00Z">
              <w:tcPr>
                <w:tcW w:w="1993" w:type="dxa"/>
              </w:tcPr>
            </w:tcPrChange>
          </w:tcPr>
          <w:p w:rsidR="00573154" w:rsidRPr="003C660C" w:rsidDel="00AE33F2" w:rsidRDefault="00573154" w:rsidP="00057F34">
            <w:pPr>
              <w:rPr>
                <w:del w:id="2686" w:author="Stephen" w:date="2018-12-25T09:40:00Z"/>
                <w:rFonts w:ascii="Times New Roman" w:hAnsi="Times New Roman" w:cs="Times New Roman"/>
                <w:sz w:val="24"/>
                <w:szCs w:val="24"/>
              </w:rPr>
            </w:pPr>
            <w:del w:id="2687" w:author="Stephen" w:date="2018-12-25T09:40:00Z">
              <w:r w:rsidRPr="003C660C" w:rsidDel="00AE33F2">
                <w:rPr>
                  <w:rFonts w:ascii="Times New Roman" w:hAnsi="Times New Roman" w:cs="Times New Roman"/>
                  <w:sz w:val="24"/>
                  <w:szCs w:val="24"/>
                </w:rPr>
                <w:delText>Bano 2018 [33]</w:delText>
              </w:r>
            </w:del>
          </w:p>
        </w:tc>
        <w:tc>
          <w:tcPr>
            <w:tcW w:w="1671" w:type="dxa"/>
            <w:tcPrChange w:id="2688" w:author="Stephen" w:date="2018-12-25T09:40:00Z">
              <w:tcPr>
                <w:tcW w:w="1680" w:type="dxa"/>
              </w:tcPr>
            </w:tcPrChange>
          </w:tcPr>
          <w:p w:rsidR="00573154" w:rsidRPr="003C660C" w:rsidDel="00AE33F2" w:rsidRDefault="00573154" w:rsidP="00057F34">
            <w:pPr>
              <w:rPr>
                <w:del w:id="2689" w:author="Stephen" w:date="2018-12-25T09:40:00Z"/>
                <w:rFonts w:ascii="Times New Roman" w:hAnsi="Times New Roman" w:cs="Times New Roman"/>
                <w:sz w:val="24"/>
                <w:szCs w:val="24"/>
              </w:rPr>
            </w:pPr>
            <w:del w:id="2690" w:author="Stephen" w:date="2018-12-25T09:40:00Z">
              <w:r w:rsidRPr="003C660C" w:rsidDel="00AE33F2">
                <w:rPr>
                  <w:rFonts w:ascii="Times New Roman" w:hAnsi="Times New Roman" w:cs="Times New Roman"/>
                  <w:sz w:val="24"/>
                  <w:szCs w:val="24"/>
                </w:rPr>
                <w:delText>Prospective</w:delText>
              </w:r>
            </w:del>
          </w:p>
        </w:tc>
        <w:tc>
          <w:tcPr>
            <w:tcW w:w="3505" w:type="dxa"/>
            <w:tcPrChange w:id="2691" w:author="Stephen" w:date="2018-12-25T09:40:00Z">
              <w:tcPr>
                <w:tcW w:w="3559" w:type="dxa"/>
              </w:tcPr>
            </w:tcPrChange>
          </w:tcPr>
          <w:p w:rsidR="00573154" w:rsidRPr="003C660C" w:rsidDel="00AE33F2" w:rsidRDefault="00573154" w:rsidP="00057F34">
            <w:pPr>
              <w:rPr>
                <w:del w:id="2692" w:author="Stephen" w:date="2018-12-25T09:40:00Z"/>
                <w:rFonts w:ascii="Times New Roman" w:hAnsi="Times New Roman" w:cs="Times New Roman"/>
                <w:sz w:val="24"/>
                <w:szCs w:val="24"/>
              </w:rPr>
            </w:pPr>
            <w:del w:id="2693"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2694" w:author="Stephen" w:date="2018-12-25T09:40:00Z"/>
                <w:rFonts w:ascii="Times New Roman" w:hAnsi="Times New Roman" w:cs="Times New Roman"/>
                <w:sz w:val="24"/>
                <w:szCs w:val="24"/>
              </w:rPr>
            </w:pPr>
            <w:del w:id="2695" w:author="Stephen" w:date="2018-12-25T09:40:00Z">
              <w:r w:rsidRPr="003C660C" w:rsidDel="00AE33F2">
                <w:rPr>
                  <w:rFonts w:ascii="Times New Roman" w:hAnsi="Times New Roman" w:cs="Times New Roman"/>
                  <w:sz w:val="24"/>
                  <w:szCs w:val="24"/>
                </w:rPr>
                <w:delText>n=9</w:delText>
              </w:r>
            </w:del>
            <w:del w:id="2696" w:author="Stephen" w:date="2018-12-23T15:33:00Z">
              <w:r w:rsidRPr="003C660C" w:rsidDel="00A27EAB">
                <w:rPr>
                  <w:rFonts w:ascii="Times New Roman" w:hAnsi="Times New Roman" w:cs="Times New Roman"/>
                  <w:sz w:val="24"/>
                  <w:szCs w:val="24"/>
                </w:rPr>
                <w:delText>640</w:delText>
              </w:r>
            </w:del>
            <w:del w:id="2697" w:author="Stephen" w:date="2018-12-25T09:40:00Z">
              <w:r w:rsidRPr="003C660C" w:rsidDel="00AE33F2">
                <w:rPr>
                  <w:rFonts w:ascii="Times New Roman" w:hAnsi="Times New Roman" w:cs="Times New Roman"/>
                  <w:sz w:val="24"/>
                  <w:szCs w:val="24"/>
                </w:rPr>
                <w:delText>;age 65±10;female 57%</w:delText>
              </w:r>
            </w:del>
          </w:p>
        </w:tc>
        <w:tc>
          <w:tcPr>
            <w:tcW w:w="690" w:type="dxa"/>
            <w:tcPrChange w:id="2698" w:author="Stephen" w:date="2018-12-25T09:40:00Z">
              <w:tcPr>
                <w:tcW w:w="697" w:type="dxa"/>
              </w:tcPr>
            </w:tcPrChange>
          </w:tcPr>
          <w:p w:rsidR="00573154" w:rsidRPr="003C660C" w:rsidDel="00AE33F2" w:rsidRDefault="00573154" w:rsidP="00057F34">
            <w:pPr>
              <w:rPr>
                <w:del w:id="2699" w:author="Stephen" w:date="2018-12-25T09:40:00Z"/>
                <w:rFonts w:ascii="Times New Roman" w:hAnsi="Times New Roman" w:cs="Times New Roman"/>
                <w:sz w:val="24"/>
                <w:szCs w:val="24"/>
              </w:rPr>
            </w:pPr>
            <w:del w:id="2700"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2701" w:author="Stephen" w:date="2018-12-25T09:40:00Z"/>
        </w:trPr>
        <w:tc>
          <w:tcPr>
            <w:tcW w:w="1960" w:type="dxa"/>
            <w:tcPrChange w:id="2702" w:author="Stephen" w:date="2018-12-25T09:40:00Z">
              <w:tcPr>
                <w:tcW w:w="1993" w:type="dxa"/>
              </w:tcPr>
            </w:tcPrChange>
          </w:tcPr>
          <w:p w:rsidR="00573154" w:rsidRPr="003C660C" w:rsidDel="00AE33F2" w:rsidRDefault="00573154" w:rsidP="00057F34">
            <w:pPr>
              <w:rPr>
                <w:del w:id="2703" w:author="Stephen" w:date="2018-12-25T09:40:00Z"/>
                <w:rFonts w:ascii="Times New Roman" w:hAnsi="Times New Roman" w:cs="Times New Roman"/>
                <w:sz w:val="24"/>
                <w:szCs w:val="24"/>
              </w:rPr>
            </w:pPr>
            <w:del w:id="2704" w:author="Stephen" w:date="2018-12-25T09:40:00Z">
              <w:r w:rsidRPr="003C660C" w:rsidDel="00AE33F2">
                <w:rPr>
                  <w:rFonts w:ascii="Times New Roman" w:hAnsi="Times New Roman" w:cs="Times New Roman"/>
                  <w:sz w:val="24"/>
                  <w:szCs w:val="24"/>
                </w:rPr>
                <w:delText>Volpato 2002 [44]</w:delText>
              </w:r>
            </w:del>
          </w:p>
        </w:tc>
        <w:tc>
          <w:tcPr>
            <w:tcW w:w="1671" w:type="dxa"/>
            <w:tcPrChange w:id="2705" w:author="Stephen" w:date="2018-12-25T09:40:00Z">
              <w:tcPr>
                <w:tcW w:w="1680" w:type="dxa"/>
              </w:tcPr>
            </w:tcPrChange>
          </w:tcPr>
          <w:p w:rsidR="00573154" w:rsidRPr="003C660C" w:rsidDel="00AE33F2" w:rsidRDefault="00573154" w:rsidP="00057F34">
            <w:pPr>
              <w:rPr>
                <w:del w:id="2706" w:author="Stephen" w:date="2018-12-25T09:40:00Z"/>
                <w:rFonts w:ascii="Times New Roman" w:hAnsi="Times New Roman" w:cs="Times New Roman"/>
                <w:sz w:val="24"/>
                <w:szCs w:val="24"/>
              </w:rPr>
            </w:pPr>
            <w:del w:id="2707" w:author="Stephen" w:date="2018-12-25T09:40:00Z">
              <w:r w:rsidRPr="003C660C" w:rsidDel="00AE33F2">
                <w:rPr>
                  <w:rFonts w:ascii="Times New Roman" w:hAnsi="Times New Roman" w:cs="Times New Roman"/>
                  <w:sz w:val="24"/>
                  <w:szCs w:val="24"/>
                </w:rPr>
                <w:delText>Prospective</w:delText>
              </w:r>
            </w:del>
          </w:p>
        </w:tc>
        <w:tc>
          <w:tcPr>
            <w:tcW w:w="3505" w:type="dxa"/>
            <w:tcPrChange w:id="2708" w:author="Stephen" w:date="2018-12-25T09:40:00Z">
              <w:tcPr>
                <w:tcW w:w="3559" w:type="dxa"/>
              </w:tcPr>
            </w:tcPrChange>
          </w:tcPr>
          <w:p w:rsidR="00573154" w:rsidRPr="003C660C" w:rsidDel="00AE33F2" w:rsidRDefault="00573154" w:rsidP="00057F34">
            <w:pPr>
              <w:rPr>
                <w:del w:id="2709" w:author="Stephen" w:date="2018-12-25T09:40:00Z"/>
                <w:rFonts w:ascii="Times New Roman" w:hAnsi="Times New Roman" w:cs="Times New Roman"/>
                <w:sz w:val="24"/>
                <w:szCs w:val="24"/>
              </w:rPr>
            </w:pPr>
            <w:del w:id="2710" w:author="Stephen" w:date="2018-12-25T09:40:00Z">
              <w:r w:rsidRPr="003C660C" w:rsidDel="00AE33F2">
                <w:rPr>
                  <w:rFonts w:ascii="Times New Roman" w:hAnsi="Times New Roman" w:cs="Times New Roman"/>
                  <w:sz w:val="24"/>
                  <w:szCs w:val="24"/>
                </w:rPr>
                <w:delText>U.S. community women age≥ 65</w:delText>
              </w:r>
            </w:del>
          </w:p>
          <w:p w:rsidR="00573154" w:rsidRPr="003C660C" w:rsidDel="00AE33F2" w:rsidRDefault="00573154" w:rsidP="00057F34">
            <w:pPr>
              <w:rPr>
                <w:del w:id="2711" w:author="Stephen" w:date="2018-12-25T09:40:00Z"/>
                <w:rFonts w:ascii="Times New Roman" w:hAnsi="Times New Roman" w:cs="Times New Roman"/>
                <w:sz w:val="24"/>
                <w:szCs w:val="24"/>
              </w:rPr>
            </w:pPr>
            <w:del w:id="2712" w:author="Stephen" w:date="2018-12-25T09:40:00Z">
              <w:r w:rsidRPr="003C660C" w:rsidDel="00AE33F2">
                <w:rPr>
                  <w:rFonts w:ascii="Times New Roman" w:hAnsi="Times New Roman" w:cs="Times New Roman"/>
                  <w:sz w:val="24"/>
                  <w:szCs w:val="24"/>
                </w:rPr>
                <w:delText>n=464;age 77± 0.6</w:delText>
              </w:r>
            </w:del>
          </w:p>
        </w:tc>
        <w:tc>
          <w:tcPr>
            <w:tcW w:w="690" w:type="dxa"/>
            <w:tcPrChange w:id="2713" w:author="Stephen" w:date="2018-12-25T09:40:00Z">
              <w:tcPr>
                <w:tcW w:w="697" w:type="dxa"/>
              </w:tcPr>
            </w:tcPrChange>
          </w:tcPr>
          <w:p w:rsidR="00573154" w:rsidRPr="003C660C" w:rsidDel="00AE33F2" w:rsidRDefault="00573154" w:rsidP="00057F34">
            <w:pPr>
              <w:rPr>
                <w:del w:id="2714" w:author="Stephen" w:date="2018-12-25T09:40:00Z"/>
                <w:rFonts w:ascii="Times New Roman" w:hAnsi="Times New Roman" w:cs="Times New Roman"/>
                <w:sz w:val="24"/>
                <w:szCs w:val="24"/>
              </w:rPr>
            </w:pPr>
            <w:del w:id="2715" w:author="Stephen" w:date="2018-12-25T09:40:00Z">
              <w:r w:rsidRPr="003C660C" w:rsidDel="00AE33F2">
                <w:rPr>
                  <w:rFonts w:ascii="Times New Roman" w:hAnsi="Times New Roman" w:cs="Times New Roman"/>
                  <w:sz w:val="24"/>
                  <w:szCs w:val="24"/>
                </w:rPr>
                <w:delText>8/9</w:delText>
              </w:r>
            </w:del>
          </w:p>
        </w:tc>
      </w:tr>
      <w:tr w:rsidR="00573154" w:rsidRPr="003C660C" w:rsidDel="00AE33F2" w:rsidTr="00AE33F2">
        <w:trPr>
          <w:del w:id="2716" w:author="Stephen" w:date="2018-12-25T09:40:00Z"/>
        </w:trPr>
        <w:tc>
          <w:tcPr>
            <w:tcW w:w="1960" w:type="dxa"/>
            <w:tcPrChange w:id="2717" w:author="Stephen" w:date="2018-12-25T09:40:00Z">
              <w:tcPr>
                <w:tcW w:w="1993" w:type="dxa"/>
              </w:tcPr>
            </w:tcPrChange>
          </w:tcPr>
          <w:p w:rsidR="00573154" w:rsidRPr="003C660C" w:rsidDel="00AE33F2" w:rsidRDefault="00573154" w:rsidP="00057F34">
            <w:pPr>
              <w:rPr>
                <w:del w:id="2718" w:author="Stephen" w:date="2018-12-25T09:40:00Z"/>
                <w:rFonts w:ascii="Times New Roman" w:hAnsi="Times New Roman" w:cs="Times New Roman"/>
                <w:sz w:val="24"/>
                <w:szCs w:val="24"/>
              </w:rPr>
            </w:pPr>
            <w:del w:id="2719" w:author="Stephen" w:date="2018-12-25T09:40:00Z">
              <w:r w:rsidRPr="003C660C" w:rsidDel="00AE33F2">
                <w:rPr>
                  <w:rFonts w:ascii="Times New Roman" w:hAnsi="Times New Roman" w:cs="Times New Roman"/>
                  <w:sz w:val="24"/>
                  <w:szCs w:val="24"/>
                </w:rPr>
                <w:delText>de Jong 2006 [29]</w:delText>
              </w:r>
            </w:del>
          </w:p>
        </w:tc>
        <w:tc>
          <w:tcPr>
            <w:tcW w:w="1671" w:type="dxa"/>
            <w:tcPrChange w:id="2720" w:author="Stephen" w:date="2018-12-25T09:40:00Z">
              <w:tcPr>
                <w:tcW w:w="1680" w:type="dxa"/>
              </w:tcPr>
            </w:tcPrChange>
          </w:tcPr>
          <w:p w:rsidR="00573154" w:rsidRPr="003C660C" w:rsidDel="00AE33F2" w:rsidRDefault="00573154" w:rsidP="00057F34">
            <w:pPr>
              <w:rPr>
                <w:del w:id="2721" w:author="Stephen" w:date="2018-12-25T09:40:00Z"/>
                <w:rFonts w:ascii="Times New Roman" w:hAnsi="Times New Roman" w:cs="Times New Roman"/>
                <w:sz w:val="24"/>
                <w:szCs w:val="24"/>
              </w:rPr>
            </w:pPr>
            <w:del w:id="2722" w:author="Stephen" w:date="2018-12-25T09:40:00Z">
              <w:r w:rsidRPr="003C660C" w:rsidDel="00AE33F2">
                <w:rPr>
                  <w:rFonts w:ascii="Times New Roman" w:hAnsi="Times New Roman" w:cs="Times New Roman"/>
                  <w:sz w:val="24"/>
                  <w:szCs w:val="24"/>
                </w:rPr>
                <w:delText>Cross-section</w:delText>
              </w:r>
            </w:del>
          </w:p>
        </w:tc>
        <w:tc>
          <w:tcPr>
            <w:tcW w:w="3505" w:type="dxa"/>
            <w:tcPrChange w:id="2723" w:author="Stephen" w:date="2018-12-25T09:40:00Z">
              <w:tcPr>
                <w:tcW w:w="3559" w:type="dxa"/>
              </w:tcPr>
            </w:tcPrChange>
          </w:tcPr>
          <w:p w:rsidR="00573154" w:rsidRPr="003C660C" w:rsidDel="00AE33F2" w:rsidRDefault="00573154" w:rsidP="00057F34">
            <w:pPr>
              <w:rPr>
                <w:del w:id="2724" w:author="Stephen" w:date="2018-12-25T09:40:00Z"/>
                <w:rFonts w:ascii="Times New Roman" w:hAnsi="Times New Roman" w:cs="Times New Roman"/>
                <w:sz w:val="24"/>
                <w:szCs w:val="24"/>
              </w:rPr>
            </w:pPr>
            <w:del w:id="2725"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2726" w:author="Stephen" w:date="2018-12-25T09:40:00Z"/>
                <w:rFonts w:ascii="Times New Roman" w:hAnsi="Times New Roman" w:cs="Times New Roman"/>
                <w:sz w:val="24"/>
                <w:szCs w:val="24"/>
              </w:rPr>
            </w:pPr>
            <w:del w:id="2727" w:author="Stephen" w:date="2018-12-25T09:40:00Z">
              <w:r w:rsidRPr="003C660C" w:rsidDel="00AE33F2">
                <w:rPr>
                  <w:rFonts w:ascii="Times New Roman" w:hAnsi="Times New Roman" w:cs="Times New Roman"/>
                  <w:sz w:val="24"/>
                  <w:szCs w:val="24"/>
                </w:rPr>
                <w:delText>n=489, age 73±8; female 48%</w:delText>
              </w:r>
            </w:del>
          </w:p>
        </w:tc>
        <w:tc>
          <w:tcPr>
            <w:tcW w:w="690" w:type="dxa"/>
            <w:tcPrChange w:id="2728" w:author="Stephen" w:date="2018-12-25T09:40:00Z">
              <w:tcPr>
                <w:tcW w:w="697" w:type="dxa"/>
              </w:tcPr>
            </w:tcPrChange>
          </w:tcPr>
          <w:p w:rsidR="00573154" w:rsidRPr="003C660C" w:rsidDel="00AE33F2" w:rsidRDefault="00573154" w:rsidP="00057F34">
            <w:pPr>
              <w:rPr>
                <w:del w:id="2729" w:author="Stephen" w:date="2018-12-25T09:40:00Z"/>
                <w:rFonts w:ascii="Times New Roman" w:hAnsi="Times New Roman" w:cs="Times New Roman"/>
                <w:sz w:val="24"/>
                <w:szCs w:val="24"/>
              </w:rPr>
            </w:pPr>
            <w:del w:id="2730"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2731" w:author="Stephen" w:date="2018-12-25T09:40:00Z"/>
        </w:trPr>
        <w:tc>
          <w:tcPr>
            <w:tcW w:w="1960" w:type="dxa"/>
            <w:tcPrChange w:id="2732" w:author="Stephen" w:date="2018-12-25T09:40:00Z">
              <w:tcPr>
                <w:tcW w:w="1993" w:type="dxa"/>
              </w:tcPr>
            </w:tcPrChange>
          </w:tcPr>
          <w:p w:rsidR="00573154" w:rsidRPr="003C660C" w:rsidDel="00AE33F2" w:rsidRDefault="00573154" w:rsidP="00057F34">
            <w:pPr>
              <w:rPr>
                <w:del w:id="2733" w:author="Stephen" w:date="2018-12-25T09:40:00Z"/>
                <w:rFonts w:ascii="Times New Roman" w:hAnsi="Times New Roman" w:cs="Times New Roman"/>
                <w:sz w:val="24"/>
                <w:szCs w:val="24"/>
              </w:rPr>
            </w:pPr>
            <w:del w:id="2734" w:author="Stephen" w:date="2018-12-25T09:40:00Z">
              <w:r w:rsidRPr="003C660C" w:rsidDel="00AE33F2">
                <w:rPr>
                  <w:rFonts w:ascii="Times New Roman" w:hAnsi="Times New Roman" w:cs="Times New Roman"/>
                  <w:sz w:val="24"/>
                  <w:szCs w:val="24"/>
                </w:rPr>
                <w:delText>Choi 2017 [43]</w:delText>
              </w:r>
            </w:del>
          </w:p>
        </w:tc>
        <w:tc>
          <w:tcPr>
            <w:tcW w:w="1671" w:type="dxa"/>
            <w:tcPrChange w:id="2735" w:author="Stephen" w:date="2018-12-25T09:40:00Z">
              <w:tcPr>
                <w:tcW w:w="1680" w:type="dxa"/>
              </w:tcPr>
            </w:tcPrChange>
          </w:tcPr>
          <w:p w:rsidR="00573154" w:rsidRPr="003C660C" w:rsidDel="00AE33F2" w:rsidRDefault="00573154" w:rsidP="00057F34">
            <w:pPr>
              <w:rPr>
                <w:del w:id="2736" w:author="Stephen" w:date="2018-12-25T09:40:00Z"/>
                <w:rFonts w:ascii="Times New Roman" w:hAnsi="Times New Roman" w:cs="Times New Roman"/>
                <w:sz w:val="24"/>
                <w:szCs w:val="24"/>
              </w:rPr>
            </w:pPr>
            <w:del w:id="2737" w:author="Stephen" w:date="2018-12-25T09:40:00Z">
              <w:r w:rsidRPr="003C660C" w:rsidDel="00AE33F2">
                <w:rPr>
                  <w:rFonts w:ascii="Times New Roman" w:hAnsi="Times New Roman" w:cs="Times New Roman"/>
                  <w:sz w:val="24"/>
                  <w:szCs w:val="24"/>
                </w:rPr>
                <w:delText>Cross-section</w:delText>
              </w:r>
            </w:del>
          </w:p>
        </w:tc>
        <w:tc>
          <w:tcPr>
            <w:tcW w:w="3505" w:type="dxa"/>
            <w:tcPrChange w:id="2738" w:author="Stephen" w:date="2018-12-25T09:40:00Z">
              <w:tcPr>
                <w:tcW w:w="3559" w:type="dxa"/>
              </w:tcPr>
            </w:tcPrChange>
          </w:tcPr>
          <w:p w:rsidR="00573154" w:rsidRPr="003C660C" w:rsidDel="00AE33F2" w:rsidRDefault="00573154" w:rsidP="00057F34">
            <w:pPr>
              <w:rPr>
                <w:del w:id="2739" w:author="Stephen" w:date="2018-12-25T09:40:00Z"/>
                <w:rFonts w:ascii="Times New Roman" w:hAnsi="Times New Roman" w:cs="Times New Roman"/>
                <w:sz w:val="24"/>
                <w:szCs w:val="24"/>
              </w:rPr>
            </w:pPr>
            <w:del w:id="2740" w:author="Stephen" w:date="2018-12-25T09:40:00Z">
              <w:r w:rsidRPr="003C660C" w:rsidDel="00AE33F2">
                <w:rPr>
                  <w:rFonts w:ascii="Times New Roman" w:hAnsi="Times New Roman" w:cs="Times New Roman"/>
                  <w:sz w:val="24"/>
                  <w:szCs w:val="24"/>
                </w:rPr>
                <w:delText xml:space="preserve">Korean, no cognitive impairment </w:delText>
              </w:r>
            </w:del>
          </w:p>
          <w:p w:rsidR="00573154" w:rsidRPr="003C660C" w:rsidDel="00AE33F2" w:rsidRDefault="00573154" w:rsidP="00057F34">
            <w:pPr>
              <w:rPr>
                <w:del w:id="2741" w:author="Stephen" w:date="2018-12-25T09:40:00Z"/>
                <w:rFonts w:ascii="Times New Roman" w:hAnsi="Times New Roman" w:cs="Times New Roman"/>
                <w:sz w:val="24"/>
                <w:szCs w:val="24"/>
              </w:rPr>
            </w:pPr>
            <w:del w:id="2742" w:author="Stephen" w:date="2018-12-25T09:40:00Z">
              <w:r w:rsidRPr="003C660C" w:rsidDel="00AE33F2">
                <w:rPr>
                  <w:rFonts w:ascii="Times New Roman" w:hAnsi="Times New Roman" w:cs="Times New Roman"/>
                  <w:sz w:val="24"/>
                  <w:szCs w:val="24"/>
                </w:rPr>
                <w:delText>n= 148; age 69±8; female 62%</w:delText>
              </w:r>
            </w:del>
          </w:p>
        </w:tc>
        <w:tc>
          <w:tcPr>
            <w:tcW w:w="690" w:type="dxa"/>
            <w:tcPrChange w:id="2743" w:author="Stephen" w:date="2018-12-25T09:40:00Z">
              <w:tcPr>
                <w:tcW w:w="697" w:type="dxa"/>
              </w:tcPr>
            </w:tcPrChange>
          </w:tcPr>
          <w:p w:rsidR="00573154" w:rsidRPr="003C660C" w:rsidDel="00AE33F2" w:rsidRDefault="00573154" w:rsidP="00057F34">
            <w:pPr>
              <w:rPr>
                <w:del w:id="2744" w:author="Stephen" w:date="2018-12-25T09:40:00Z"/>
                <w:rFonts w:ascii="Times New Roman" w:hAnsi="Times New Roman" w:cs="Times New Roman"/>
                <w:sz w:val="24"/>
                <w:szCs w:val="24"/>
              </w:rPr>
            </w:pPr>
            <w:del w:id="2745"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2746" w:author="Stephen" w:date="2018-12-25T09:40:00Z"/>
        </w:trPr>
        <w:tc>
          <w:tcPr>
            <w:tcW w:w="1960" w:type="dxa"/>
            <w:tcPrChange w:id="2747" w:author="Stephen" w:date="2018-12-25T09:40:00Z">
              <w:tcPr>
                <w:tcW w:w="1993" w:type="dxa"/>
              </w:tcPr>
            </w:tcPrChange>
          </w:tcPr>
          <w:p w:rsidR="00573154" w:rsidRPr="003C660C" w:rsidDel="00AE33F2" w:rsidRDefault="00573154" w:rsidP="00057F34">
            <w:pPr>
              <w:rPr>
                <w:del w:id="2748" w:author="Stephen" w:date="2018-12-25T09:40:00Z"/>
                <w:rFonts w:ascii="Times New Roman" w:hAnsi="Times New Roman" w:cs="Times New Roman"/>
                <w:sz w:val="24"/>
                <w:szCs w:val="24"/>
              </w:rPr>
            </w:pPr>
            <w:del w:id="2749" w:author="Stephen" w:date="2018-12-25T09:40:00Z">
              <w:r w:rsidRPr="003C660C" w:rsidDel="00AE33F2">
                <w:rPr>
                  <w:rFonts w:ascii="Times New Roman" w:hAnsi="Times New Roman" w:cs="Times New Roman"/>
                  <w:sz w:val="24"/>
                  <w:szCs w:val="24"/>
                </w:rPr>
                <w:delText>Roef 2011 [24]</w:delText>
              </w:r>
            </w:del>
          </w:p>
        </w:tc>
        <w:tc>
          <w:tcPr>
            <w:tcW w:w="1671" w:type="dxa"/>
            <w:tcPrChange w:id="2750" w:author="Stephen" w:date="2018-12-25T09:40:00Z">
              <w:tcPr>
                <w:tcW w:w="1680" w:type="dxa"/>
              </w:tcPr>
            </w:tcPrChange>
          </w:tcPr>
          <w:p w:rsidR="00573154" w:rsidRPr="003C660C" w:rsidDel="00AE33F2" w:rsidRDefault="00573154" w:rsidP="00057F34">
            <w:pPr>
              <w:rPr>
                <w:del w:id="2751" w:author="Stephen" w:date="2018-12-25T09:40:00Z"/>
                <w:rFonts w:ascii="Times New Roman" w:hAnsi="Times New Roman" w:cs="Times New Roman"/>
                <w:sz w:val="24"/>
                <w:szCs w:val="24"/>
              </w:rPr>
            </w:pPr>
            <w:del w:id="2752" w:author="Stephen" w:date="2018-12-25T09:40:00Z">
              <w:r w:rsidRPr="003C660C" w:rsidDel="00AE33F2">
                <w:rPr>
                  <w:rFonts w:ascii="Times New Roman" w:hAnsi="Times New Roman" w:cs="Times New Roman"/>
                  <w:sz w:val="24"/>
                  <w:szCs w:val="24"/>
                </w:rPr>
                <w:delText>Cross-section</w:delText>
              </w:r>
            </w:del>
          </w:p>
        </w:tc>
        <w:tc>
          <w:tcPr>
            <w:tcW w:w="3505" w:type="dxa"/>
            <w:tcPrChange w:id="2753" w:author="Stephen" w:date="2018-12-25T09:40:00Z">
              <w:tcPr>
                <w:tcW w:w="3559" w:type="dxa"/>
              </w:tcPr>
            </w:tcPrChange>
          </w:tcPr>
          <w:p w:rsidR="00573154" w:rsidRPr="003C660C" w:rsidDel="00AE33F2" w:rsidRDefault="00573154" w:rsidP="00057F34">
            <w:pPr>
              <w:rPr>
                <w:del w:id="2754" w:author="Stephen" w:date="2018-12-25T09:40:00Z"/>
                <w:rFonts w:ascii="Times New Roman" w:hAnsi="Times New Roman" w:cs="Times New Roman"/>
                <w:sz w:val="24"/>
                <w:szCs w:val="24"/>
              </w:rPr>
            </w:pPr>
            <w:del w:id="2755" w:author="Stephen" w:date="2018-12-25T09:40:00Z">
              <w:r w:rsidRPr="003C660C" w:rsidDel="00AE33F2">
                <w:rPr>
                  <w:rFonts w:ascii="Times New Roman" w:hAnsi="Times New Roman" w:cs="Times New Roman"/>
                  <w:sz w:val="24"/>
                  <w:szCs w:val="24"/>
                </w:rPr>
                <w:delText>Belgian community , men age 25-45</w:delText>
              </w:r>
            </w:del>
          </w:p>
          <w:p w:rsidR="00573154" w:rsidRPr="003C660C" w:rsidDel="00AE33F2" w:rsidRDefault="00573154" w:rsidP="00057F34">
            <w:pPr>
              <w:rPr>
                <w:del w:id="2756" w:author="Stephen" w:date="2018-12-25T09:40:00Z"/>
                <w:rFonts w:ascii="Times New Roman" w:hAnsi="Times New Roman" w:cs="Times New Roman"/>
                <w:sz w:val="24"/>
                <w:szCs w:val="24"/>
              </w:rPr>
            </w:pPr>
            <w:del w:id="2757" w:author="Stephen" w:date="2018-12-25T09:40:00Z">
              <w:r w:rsidRPr="003C660C" w:rsidDel="00AE33F2">
                <w:rPr>
                  <w:rFonts w:ascii="Times New Roman" w:hAnsi="Times New Roman" w:cs="Times New Roman"/>
                  <w:sz w:val="24"/>
                  <w:szCs w:val="24"/>
                </w:rPr>
                <w:delText>n=677;age 34±6</w:delText>
              </w:r>
            </w:del>
          </w:p>
        </w:tc>
        <w:tc>
          <w:tcPr>
            <w:tcW w:w="690" w:type="dxa"/>
            <w:tcPrChange w:id="2758" w:author="Stephen" w:date="2018-12-25T09:40:00Z">
              <w:tcPr>
                <w:tcW w:w="697" w:type="dxa"/>
              </w:tcPr>
            </w:tcPrChange>
          </w:tcPr>
          <w:p w:rsidR="00573154" w:rsidRPr="003C660C" w:rsidDel="00AE33F2" w:rsidRDefault="00573154" w:rsidP="00057F34">
            <w:pPr>
              <w:rPr>
                <w:del w:id="2759" w:author="Stephen" w:date="2018-12-25T09:40:00Z"/>
                <w:rFonts w:ascii="Times New Roman" w:hAnsi="Times New Roman" w:cs="Times New Roman"/>
                <w:sz w:val="24"/>
                <w:szCs w:val="24"/>
              </w:rPr>
            </w:pPr>
            <w:del w:id="2760"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AE33F2">
        <w:trPr>
          <w:del w:id="2761" w:author="Stephen" w:date="2018-12-25T09:40:00Z"/>
        </w:trPr>
        <w:tc>
          <w:tcPr>
            <w:tcW w:w="1960" w:type="dxa"/>
            <w:tcPrChange w:id="2762" w:author="Stephen" w:date="2018-12-25T09:40:00Z">
              <w:tcPr>
                <w:tcW w:w="1993" w:type="dxa"/>
              </w:tcPr>
            </w:tcPrChange>
          </w:tcPr>
          <w:p w:rsidR="00573154" w:rsidRPr="003C660C" w:rsidDel="00AE33F2" w:rsidRDefault="00573154" w:rsidP="00057F34">
            <w:pPr>
              <w:rPr>
                <w:del w:id="2763" w:author="Stephen" w:date="2018-12-25T09:40:00Z"/>
                <w:rFonts w:ascii="Times New Roman" w:hAnsi="Times New Roman" w:cs="Times New Roman"/>
                <w:sz w:val="24"/>
                <w:szCs w:val="24"/>
              </w:rPr>
            </w:pPr>
            <w:del w:id="2764" w:author="Stephen" w:date="2018-12-25T09:40:00Z">
              <w:r w:rsidRPr="003C660C" w:rsidDel="00AE33F2">
                <w:rPr>
                  <w:rFonts w:ascii="Times New Roman" w:hAnsi="Times New Roman" w:cs="Times New Roman"/>
                  <w:sz w:val="24"/>
                  <w:szCs w:val="24"/>
                </w:rPr>
                <w:delText>van der Deure 2008 [26]</w:delText>
              </w:r>
            </w:del>
          </w:p>
        </w:tc>
        <w:tc>
          <w:tcPr>
            <w:tcW w:w="1671" w:type="dxa"/>
            <w:tcPrChange w:id="2765" w:author="Stephen" w:date="2018-12-25T09:40:00Z">
              <w:tcPr>
                <w:tcW w:w="1680" w:type="dxa"/>
              </w:tcPr>
            </w:tcPrChange>
          </w:tcPr>
          <w:p w:rsidR="00573154" w:rsidRPr="003C660C" w:rsidDel="00AE33F2" w:rsidRDefault="00573154" w:rsidP="00057F34">
            <w:pPr>
              <w:rPr>
                <w:del w:id="2766" w:author="Stephen" w:date="2018-12-25T09:40:00Z"/>
                <w:rFonts w:ascii="Times New Roman" w:hAnsi="Times New Roman" w:cs="Times New Roman"/>
                <w:sz w:val="24"/>
                <w:szCs w:val="24"/>
              </w:rPr>
            </w:pPr>
            <w:del w:id="2767" w:author="Stephen" w:date="2018-12-25T09:40:00Z">
              <w:r w:rsidRPr="003C660C" w:rsidDel="00AE33F2">
                <w:rPr>
                  <w:rFonts w:ascii="Times New Roman" w:hAnsi="Times New Roman" w:cs="Times New Roman"/>
                  <w:sz w:val="24"/>
                  <w:szCs w:val="24"/>
                </w:rPr>
                <w:delText>Cross-section</w:delText>
              </w:r>
            </w:del>
          </w:p>
        </w:tc>
        <w:tc>
          <w:tcPr>
            <w:tcW w:w="3505" w:type="dxa"/>
            <w:tcPrChange w:id="2768" w:author="Stephen" w:date="2018-12-25T09:40:00Z">
              <w:tcPr>
                <w:tcW w:w="3559" w:type="dxa"/>
              </w:tcPr>
            </w:tcPrChange>
          </w:tcPr>
          <w:p w:rsidR="00573154" w:rsidRPr="003C660C" w:rsidDel="00AE33F2" w:rsidRDefault="00573154" w:rsidP="00057F34">
            <w:pPr>
              <w:rPr>
                <w:del w:id="2769" w:author="Stephen" w:date="2018-12-25T09:40:00Z"/>
                <w:rFonts w:ascii="Times New Roman" w:hAnsi="Times New Roman" w:cs="Times New Roman"/>
                <w:sz w:val="24"/>
                <w:szCs w:val="24"/>
              </w:rPr>
            </w:pPr>
            <w:del w:id="2770" w:author="Stephen" w:date="2018-12-25T09:40:00Z">
              <w:r w:rsidRPr="003C660C" w:rsidDel="00AE33F2">
                <w:rPr>
                  <w:rFonts w:ascii="Times New Roman" w:hAnsi="Times New Roman" w:cs="Times New Roman"/>
                  <w:sz w:val="24"/>
                  <w:szCs w:val="24"/>
                </w:rPr>
                <w:delText>Dutch community age≥55</w:delText>
              </w:r>
            </w:del>
          </w:p>
          <w:p w:rsidR="00573154" w:rsidRPr="003C660C" w:rsidDel="00AE33F2" w:rsidRDefault="00573154" w:rsidP="00057F34">
            <w:pPr>
              <w:rPr>
                <w:del w:id="2771" w:author="Stephen" w:date="2018-12-25T09:40:00Z"/>
                <w:rFonts w:ascii="Times New Roman" w:hAnsi="Times New Roman" w:cs="Times New Roman"/>
                <w:sz w:val="24"/>
                <w:szCs w:val="24"/>
              </w:rPr>
            </w:pPr>
            <w:del w:id="2772" w:author="Stephen" w:date="2018-12-25T09:40:00Z">
              <w:r w:rsidRPr="003C660C" w:rsidDel="00AE33F2">
                <w:rPr>
                  <w:rFonts w:ascii="Times New Roman" w:hAnsi="Times New Roman" w:cs="Times New Roman"/>
                  <w:sz w:val="24"/>
                  <w:szCs w:val="24"/>
                </w:rPr>
                <w:delText>n=1151;age 69±8;female 58%</w:delText>
              </w:r>
            </w:del>
          </w:p>
        </w:tc>
        <w:tc>
          <w:tcPr>
            <w:tcW w:w="690" w:type="dxa"/>
            <w:tcPrChange w:id="2773" w:author="Stephen" w:date="2018-12-25T09:40:00Z">
              <w:tcPr>
                <w:tcW w:w="697" w:type="dxa"/>
              </w:tcPr>
            </w:tcPrChange>
          </w:tcPr>
          <w:p w:rsidR="00573154" w:rsidRPr="003C660C" w:rsidDel="00AE33F2" w:rsidRDefault="00573154" w:rsidP="00057F34">
            <w:pPr>
              <w:rPr>
                <w:del w:id="2774" w:author="Stephen" w:date="2018-12-25T09:40:00Z"/>
                <w:rFonts w:ascii="Times New Roman" w:hAnsi="Times New Roman" w:cs="Times New Roman"/>
                <w:sz w:val="24"/>
                <w:szCs w:val="24"/>
              </w:rPr>
            </w:pPr>
            <w:del w:id="2775"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2776" w:author="Stephen" w:date="2018-12-25T09:40:00Z"/>
          <w:rFonts w:ascii="Times New Roman" w:hAnsi="Times New Roman" w:cs="Times New Roman"/>
          <w:sz w:val="24"/>
          <w:szCs w:val="24"/>
        </w:rPr>
      </w:pPr>
    </w:p>
    <w:tbl>
      <w:tblPr>
        <w:tblStyle w:val="TableGrid"/>
        <w:tblW w:w="0" w:type="auto"/>
        <w:tblLayout w:type="fixed"/>
        <w:tblLook w:val="04A0"/>
      </w:tblPr>
      <w:tblGrid>
        <w:gridCol w:w="2310"/>
        <w:gridCol w:w="1767"/>
        <w:gridCol w:w="4395"/>
        <w:gridCol w:w="770"/>
      </w:tblGrid>
      <w:tr w:rsidR="00573154" w:rsidRPr="003C660C" w:rsidDel="00AE33F2" w:rsidTr="00573154">
        <w:trPr>
          <w:del w:id="2777" w:author="Stephen" w:date="2018-12-25T09:40:00Z"/>
        </w:trPr>
        <w:tc>
          <w:tcPr>
            <w:tcW w:w="2310" w:type="dxa"/>
          </w:tcPr>
          <w:p w:rsidR="00573154" w:rsidRPr="003C660C" w:rsidDel="00AE33F2" w:rsidRDefault="00573154" w:rsidP="00057F34">
            <w:pPr>
              <w:rPr>
                <w:del w:id="2778" w:author="Stephen" w:date="2018-12-25T09:40:00Z"/>
                <w:rFonts w:ascii="Times New Roman" w:hAnsi="Times New Roman" w:cs="Times New Roman"/>
                <w:sz w:val="24"/>
                <w:szCs w:val="24"/>
              </w:rPr>
            </w:pPr>
            <w:del w:id="2779" w:author="Stephen" w:date="2018-12-25T09:40:00Z">
              <w:r w:rsidRPr="003C660C" w:rsidDel="00AE33F2">
                <w:rPr>
                  <w:rFonts w:ascii="Times New Roman" w:hAnsi="Times New Roman" w:cs="Times New Roman"/>
                  <w:sz w:val="24"/>
                  <w:szCs w:val="24"/>
                </w:rPr>
                <w:delText>Murphy 2010 [25]</w:delText>
              </w:r>
            </w:del>
          </w:p>
        </w:tc>
        <w:tc>
          <w:tcPr>
            <w:tcW w:w="1767" w:type="dxa"/>
          </w:tcPr>
          <w:p w:rsidR="00573154" w:rsidRPr="003C660C" w:rsidDel="00AE33F2" w:rsidRDefault="00573154" w:rsidP="00057F34">
            <w:pPr>
              <w:rPr>
                <w:del w:id="2780" w:author="Stephen" w:date="2018-12-25T09:40:00Z"/>
                <w:rFonts w:ascii="Times New Roman" w:hAnsi="Times New Roman" w:cs="Times New Roman"/>
                <w:sz w:val="24"/>
                <w:szCs w:val="24"/>
              </w:rPr>
            </w:pPr>
            <w:del w:id="2781" w:author="Stephen" w:date="2018-12-25T09:40:00Z">
              <w:r w:rsidRPr="003C660C" w:rsidDel="00AE33F2">
                <w:rPr>
                  <w:rFonts w:ascii="Times New Roman" w:hAnsi="Times New Roman" w:cs="Times New Roman"/>
                  <w:sz w:val="24"/>
                  <w:szCs w:val="24"/>
                </w:rPr>
                <w:delText>Cross-section</w:delText>
              </w:r>
            </w:del>
          </w:p>
        </w:tc>
        <w:tc>
          <w:tcPr>
            <w:tcW w:w="4395" w:type="dxa"/>
          </w:tcPr>
          <w:p w:rsidR="00573154" w:rsidRPr="003C660C" w:rsidDel="00AE33F2" w:rsidRDefault="00573154" w:rsidP="00057F34">
            <w:pPr>
              <w:rPr>
                <w:del w:id="2782" w:author="Stephen" w:date="2018-12-25T09:40:00Z"/>
                <w:rFonts w:ascii="Times New Roman" w:hAnsi="Times New Roman" w:cs="Times New Roman"/>
                <w:sz w:val="24"/>
                <w:szCs w:val="24"/>
              </w:rPr>
            </w:pPr>
            <w:del w:id="2783" w:author="Stephen" w:date="2018-12-25T09:40:00Z">
              <w:r w:rsidRPr="003C660C" w:rsidDel="00AE33F2">
                <w:rPr>
                  <w:rFonts w:ascii="Times New Roman" w:hAnsi="Times New Roman" w:cs="Times New Roman"/>
                  <w:sz w:val="24"/>
                  <w:szCs w:val="24"/>
                </w:rPr>
                <w:delText xml:space="preserve">European post-menopausal women; </w:delText>
              </w:r>
            </w:del>
          </w:p>
          <w:p w:rsidR="00573154" w:rsidRPr="003C660C" w:rsidDel="00AE33F2" w:rsidRDefault="00573154" w:rsidP="00057F34">
            <w:pPr>
              <w:rPr>
                <w:del w:id="2784" w:author="Stephen" w:date="2018-12-25T09:40:00Z"/>
                <w:rFonts w:ascii="Times New Roman" w:hAnsi="Times New Roman" w:cs="Times New Roman"/>
                <w:sz w:val="24"/>
                <w:szCs w:val="24"/>
              </w:rPr>
            </w:pPr>
            <w:del w:id="2785" w:author="Stephen" w:date="2018-12-25T09:40:00Z">
              <w:r w:rsidRPr="003C660C" w:rsidDel="00AE33F2">
                <w:rPr>
                  <w:rFonts w:ascii="Times New Roman" w:hAnsi="Times New Roman" w:cs="Times New Roman"/>
                  <w:sz w:val="24"/>
                  <w:szCs w:val="24"/>
                </w:rPr>
                <w:delText>n=1278; age 68 ±7</w:delText>
              </w:r>
            </w:del>
          </w:p>
        </w:tc>
        <w:tc>
          <w:tcPr>
            <w:tcW w:w="770" w:type="dxa"/>
          </w:tcPr>
          <w:p w:rsidR="00573154" w:rsidRPr="003C660C" w:rsidDel="00AE33F2" w:rsidRDefault="00573154" w:rsidP="00057F34">
            <w:pPr>
              <w:rPr>
                <w:del w:id="2786" w:author="Stephen" w:date="2018-12-25T09:40:00Z"/>
                <w:rFonts w:ascii="Times New Roman" w:hAnsi="Times New Roman" w:cs="Times New Roman"/>
                <w:sz w:val="24"/>
                <w:szCs w:val="24"/>
              </w:rPr>
            </w:pPr>
            <w:del w:id="2787" w:author="Stephen" w:date="2018-12-25T09:40:00Z">
              <w:r w:rsidRPr="003C660C" w:rsidDel="00AE33F2">
                <w:rPr>
                  <w:rFonts w:ascii="Times New Roman" w:hAnsi="Times New Roman" w:cs="Times New Roman"/>
                  <w:sz w:val="24"/>
                  <w:szCs w:val="24"/>
                </w:rPr>
                <w:delText>7/9</w:delText>
              </w:r>
            </w:del>
          </w:p>
        </w:tc>
      </w:tr>
      <w:tr w:rsidR="00573154" w:rsidRPr="003C660C" w:rsidDel="00AE33F2" w:rsidTr="00573154">
        <w:trPr>
          <w:del w:id="2788" w:author="Stephen" w:date="2018-12-25T09:40:00Z"/>
        </w:trPr>
        <w:tc>
          <w:tcPr>
            <w:tcW w:w="2310" w:type="dxa"/>
          </w:tcPr>
          <w:p w:rsidR="00573154" w:rsidRPr="003C660C" w:rsidDel="00AE33F2" w:rsidRDefault="00573154" w:rsidP="00057F34">
            <w:pPr>
              <w:rPr>
                <w:del w:id="2789" w:author="Stephen" w:date="2018-12-25T09:40:00Z"/>
                <w:rFonts w:ascii="Times New Roman" w:hAnsi="Times New Roman" w:cs="Times New Roman"/>
                <w:sz w:val="24"/>
                <w:szCs w:val="24"/>
              </w:rPr>
            </w:pPr>
            <w:del w:id="2790" w:author="Stephen" w:date="2018-12-25T09:40:00Z">
              <w:r w:rsidRPr="003C660C" w:rsidDel="00AE33F2">
                <w:rPr>
                  <w:rFonts w:ascii="Times New Roman" w:hAnsi="Times New Roman" w:cs="Times New Roman"/>
                  <w:sz w:val="24"/>
                  <w:szCs w:val="24"/>
                </w:rPr>
                <w:delText>van Rijn 2014 [23]</w:delText>
              </w:r>
            </w:del>
          </w:p>
        </w:tc>
        <w:tc>
          <w:tcPr>
            <w:tcW w:w="1767" w:type="dxa"/>
          </w:tcPr>
          <w:p w:rsidR="00573154" w:rsidRPr="003C660C" w:rsidDel="00AE33F2" w:rsidRDefault="00573154" w:rsidP="00057F34">
            <w:pPr>
              <w:rPr>
                <w:del w:id="2791" w:author="Stephen" w:date="2018-12-25T09:40:00Z"/>
                <w:rFonts w:ascii="Times New Roman" w:hAnsi="Times New Roman" w:cs="Times New Roman"/>
                <w:sz w:val="24"/>
                <w:szCs w:val="24"/>
              </w:rPr>
            </w:pPr>
            <w:del w:id="2792" w:author="Stephen" w:date="2018-12-25T09:40:00Z">
              <w:r w:rsidRPr="003C660C" w:rsidDel="00AE33F2">
                <w:rPr>
                  <w:rFonts w:ascii="Times New Roman" w:hAnsi="Times New Roman" w:cs="Times New Roman"/>
                  <w:sz w:val="24"/>
                  <w:szCs w:val="24"/>
                </w:rPr>
                <w:delText>Cross-section</w:delText>
              </w:r>
            </w:del>
          </w:p>
        </w:tc>
        <w:tc>
          <w:tcPr>
            <w:tcW w:w="4395" w:type="dxa"/>
          </w:tcPr>
          <w:p w:rsidR="00573154" w:rsidRPr="003C660C" w:rsidDel="00AE33F2" w:rsidRDefault="00573154" w:rsidP="00057F34">
            <w:pPr>
              <w:rPr>
                <w:del w:id="2793" w:author="Stephen" w:date="2018-12-25T09:40:00Z"/>
                <w:rFonts w:ascii="Times New Roman" w:hAnsi="Times New Roman" w:cs="Times New Roman"/>
                <w:sz w:val="24"/>
                <w:szCs w:val="24"/>
              </w:rPr>
            </w:pPr>
            <w:del w:id="2794" w:author="Stephen" w:date="2018-12-25T09:40:00Z">
              <w:r w:rsidRPr="003C660C" w:rsidDel="00AE33F2">
                <w:rPr>
                  <w:rFonts w:ascii="Times New Roman" w:hAnsi="Times New Roman" w:cs="Times New Roman"/>
                  <w:sz w:val="24"/>
                  <w:szCs w:val="24"/>
                </w:rPr>
                <w:delText>Dutch post-menopausal women</w:delText>
              </w:r>
            </w:del>
          </w:p>
          <w:p w:rsidR="00573154" w:rsidRPr="003C660C" w:rsidDel="00AE33F2" w:rsidRDefault="00573154" w:rsidP="00057F34">
            <w:pPr>
              <w:rPr>
                <w:del w:id="2795" w:author="Stephen" w:date="2018-12-25T09:40:00Z"/>
                <w:rFonts w:ascii="Times New Roman" w:hAnsi="Times New Roman" w:cs="Times New Roman"/>
                <w:sz w:val="24"/>
                <w:szCs w:val="24"/>
              </w:rPr>
            </w:pPr>
            <w:del w:id="2796" w:author="Stephen" w:date="2018-12-25T09:40:00Z">
              <w:r w:rsidRPr="003C660C" w:rsidDel="00AE33F2">
                <w:rPr>
                  <w:rFonts w:ascii="Times New Roman" w:hAnsi="Times New Roman" w:cs="Times New Roman"/>
                  <w:sz w:val="24"/>
                  <w:szCs w:val="24"/>
                </w:rPr>
                <w:delText>n=1477; age 50±2</w:delText>
              </w:r>
            </w:del>
          </w:p>
        </w:tc>
        <w:tc>
          <w:tcPr>
            <w:tcW w:w="770" w:type="dxa"/>
          </w:tcPr>
          <w:p w:rsidR="00573154" w:rsidRPr="003C660C" w:rsidDel="00AE33F2" w:rsidRDefault="00573154" w:rsidP="00057F34">
            <w:pPr>
              <w:rPr>
                <w:del w:id="2797" w:author="Stephen" w:date="2018-12-25T09:40:00Z"/>
                <w:rFonts w:ascii="Times New Roman" w:hAnsi="Times New Roman" w:cs="Times New Roman"/>
                <w:sz w:val="24"/>
                <w:szCs w:val="24"/>
              </w:rPr>
            </w:pPr>
            <w:del w:id="2798"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2799" w:author="Stephen" w:date="2018-12-25T09:40:00Z"/>
          <w:rFonts w:ascii="Times New Roman" w:hAnsi="Times New Roman" w:cs="Times New Roman"/>
          <w:sz w:val="24"/>
          <w:szCs w:val="24"/>
        </w:rPr>
      </w:pPr>
    </w:p>
    <w:p w:rsidR="00CA3355" w:rsidRPr="003C660C" w:rsidDel="00AE33F2" w:rsidRDefault="00CA3355" w:rsidP="00CA3355">
      <w:pPr>
        <w:rPr>
          <w:del w:id="2800" w:author="Stephen" w:date="2018-12-25T09:40:00Z"/>
          <w:rFonts w:ascii="Times New Roman" w:hAnsi="Times New Roman" w:cs="Times New Roman"/>
          <w:sz w:val="24"/>
          <w:szCs w:val="24"/>
        </w:rPr>
      </w:pPr>
    </w:p>
    <w:p w:rsidR="00CA3355" w:rsidRPr="003C660C" w:rsidDel="00AE33F2" w:rsidRDefault="00CA3355" w:rsidP="00CA3355">
      <w:pPr>
        <w:rPr>
          <w:del w:id="2801" w:author="Stephen" w:date="2018-12-25T09:40:00Z"/>
          <w:rFonts w:ascii="Times New Roman" w:hAnsi="Times New Roman" w:cs="Times New Roman"/>
          <w:sz w:val="24"/>
          <w:szCs w:val="24"/>
        </w:rPr>
      </w:pPr>
    </w:p>
    <w:tbl>
      <w:tblPr>
        <w:tblStyle w:val="TableGrid"/>
        <w:tblW w:w="0" w:type="auto"/>
        <w:tblLook w:val="04A0"/>
      </w:tblPr>
      <w:tblGrid>
        <w:gridCol w:w="1705"/>
        <w:gridCol w:w="1553"/>
        <w:gridCol w:w="3360"/>
        <w:gridCol w:w="621"/>
      </w:tblGrid>
      <w:tr w:rsidR="00573154" w:rsidRPr="003C660C" w:rsidDel="00AE33F2" w:rsidTr="00E0088F">
        <w:trPr>
          <w:del w:id="2802" w:author="Stephen" w:date="2018-12-25T09:40:00Z"/>
        </w:trPr>
        <w:tc>
          <w:tcPr>
            <w:tcW w:w="1705" w:type="dxa"/>
          </w:tcPr>
          <w:p w:rsidR="00573154" w:rsidRPr="003C660C" w:rsidDel="00AE33F2" w:rsidRDefault="00573154" w:rsidP="00057F34">
            <w:pPr>
              <w:rPr>
                <w:del w:id="2803" w:author="Stephen" w:date="2018-12-25T09:40:00Z"/>
                <w:rFonts w:ascii="Times New Roman" w:hAnsi="Times New Roman" w:cs="Times New Roman"/>
                <w:sz w:val="24"/>
                <w:szCs w:val="24"/>
              </w:rPr>
            </w:pPr>
            <w:del w:id="2804" w:author="Stephen" w:date="2018-12-25T09:40:00Z">
              <w:r w:rsidRPr="003C660C" w:rsidDel="00AE33F2">
                <w:rPr>
                  <w:rFonts w:ascii="Times New Roman" w:hAnsi="Times New Roman" w:cs="Times New Roman"/>
                  <w:sz w:val="24"/>
                  <w:szCs w:val="24"/>
                </w:rPr>
                <w:delText>Makepeace 2008 [46]</w:delText>
              </w:r>
            </w:del>
          </w:p>
        </w:tc>
        <w:tc>
          <w:tcPr>
            <w:tcW w:w="1553" w:type="dxa"/>
          </w:tcPr>
          <w:p w:rsidR="00573154" w:rsidRPr="003C660C" w:rsidDel="00AE33F2" w:rsidRDefault="00573154" w:rsidP="00057F34">
            <w:pPr>
              <w:rPr>
                <w:del w:id="2805" w:author="Stephen" w:date="2018-12-25T09:40:00Z"/>
                <w:rFonts w:ascii="Times New Roman" w:hAnsi="Times New Roman" w:cs="Times New Roman"/>
                <w:sz w:val="24"/>
                <w:szCs w:val="24"/>
              </w:rPr>
            </w:pPr>
            <w:del w:id="2806"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07" w:author="Stephen" w:date="2018-12-25T09:40:00Z"/>
                <w:rFonts w:ascii="Times New Roman" w:hAnsi="Times New Roman" w:cs="Times New Roman"/>
                <w:sz w:val="24"/>
                <w:szCs w:val="24"/>
              </w:rPr>
            </w:pPr>
            <w:del w:id="2808" w:author="Stephen" w:date="2018-12-25T09:40:00Z">
              <w:r w:rsidRPr="003C660C" w:rsidDel="00AE33F2">
                <w:rPr>
                  <w:rFonts w:ascii="Times New Roman" w:hAnsi="Times New Roman" w:cs="Times New Roman"/>
                  <w:sz w:val="24"/>
                  <w:szCs w:val="24"/>
                </w:rPr>
                <w:delText>Australian community</w:delText>
              </w:r>
            </w:del>
          </w:p>
          <w:p w:rsidR="00573154" w:rsidRPr="003C660C" w:rsidDel="00AE33F2" w:rsidRDefault="00573154" w:rsidP="00057F34">
            <w:pPr>
              <w:rPr>
                <w:del w:id="2809" w:author="Stephen" w:date="2018-12-25T09:40:00Z"/>
                <w:rFonts w:ascii="Times New Roman" w:hAnsi="Times New Roman" w:cs="Times New Roman"/>
                <w:sz w:val="24"/>
                <w:szCs w:val="24"/>
              </w:rPr>
            </w:pPr>
            <w:del w:id="2810" w:author="Stephen" w:date="2018-12-25T09:40:00Z">
              <w:r w:rsidRPr="003C660C" w:rsidDel="00AE33F2">
                <w:rPr>
                  <w:rFonts w:ascii="Times New Roman" w:hAnsi="Times New Roman" w:cs="Times New Roman"/>
                  <w:sz w:val="24"/>
                  <w:szCs w:val="24"/>
                </w:rPr>
                <w:delText>n=1853;age 49±17;female 47%</w:delText>
              </w:r>
            </w:del>
          </w:p>
        </w:tc>
        <w:tc>
          <w:tcPr>
            <w:tcW w:w="621" w:type="dxa"/>
          </w:tcPr>
          <w:p w:rsidR="00573154" w:rsidRPr="003C660C" w:rsidDel="00AE33F2" w:rsidRDefault="00573154" w:rsidP="00057F34">
            <w:pPr>
              <w:rPr>
                <w:del w:id="2811" w:author="Stephen" w:date="2018-12-25T09:40:00Z"/>
                <w:rFonts w:ascii="Times New Roman" w:hAnsi="Times New Roman" w:cs="Times New Roman"/>
                <w:sz w:val="24"/>
                <w:szCs w:val="24"/>
              </w:rPr>
            </w:pPr>
            <w:del w:id="2812"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13" w:author="Stephen" w:date="2018-12-25T09:40:00Z"/>
        </w:trPr>
        <w:tc>
          <w:tcPr>
            <w:tcW w:w="1705" w:type="dxa"/>
          </w:tcPr>
          <w:p w:rsidR="00573154" w:rsidRPr="003C660C" w:rsidDel="00AE33F2" w:rsidRDefault="00573154" w:rsidP="00057F34">
            <w:pPr>
              <w:rPr>
                <w:del w:id="2814" w:author="Stephen" w:date="2018-12-25T09:40:00Z"/>
                <w:rFonts w:ascii="Times New Roman" w:hAnsi="Times New Roman" w:cs="Times New Roman"/>
                <w:sz w:val="24"/>
                <w:szCs w:val="24"/>
              </w:rPr>
            </w:pPr>
            <w:del w:id="2815" w:author="Stephen" w:date="2018-12-25T09:40:00Z">
              <w:r w:rsidRPr="003C660C" w:rsidDel="00AE33F2">
                <w:rPr>
                  <w:rFonts w:ascii="Times New Roman" w:hAnsi="Times New Roman" w:cs="Times New Roman"/>
                  <w:sz w:val="24"/>
                  <w:szCs w:val="24"/>
                </w:rPr>
                <w:delText>Mehran 2017[49]</w:delText>
              </w:r>
            </w:del>
          </w:p>
        </w:tc>
        <w:tc>
          <w:tcPr>
            <w:tcW w:w="1553" w:type="dxa"/>
          </w:tcPr>
          <w:p w:rsidR="00573154" w:rsidRPr="003C660C" w:rsidDel="00AE33F2" w:rsidRDefault="00573154" w:rsidP="00057F34">
            <w:pPr>
              <w:rPr>
                <w:del w:id="2816" w:author="Stephen" w:date="2018-12-25T09:40:00Z"/>
                <w:rFonts w:ascii="Times New Roman" w:hAnsi="Times New Roman" w:cs="Times New Roman"/>
                <w:sz w:val="24"/>
                <w:szCs w:val="24"/>
              </w:rPr>
            </w:pPr>
            <w:del w:id="2817" w:author="Stephen" w:date="2018-12-25T09:40:00Z">
              <w:r w:rsidRPr="003C660C" w:rsidDel="00AE33F2">
                <w:rPr>
                  <w:rFonts w:ascii="Times New Roman" w:hAnsi="Times New Roman" w:cs="Times New Roman"/>
                  <w:sz w:val="24"/>
                  <w:szCs w:val="24"/>
                </w:rPr>
                <w:delText>Prospective</w:delText>
              </w:r>
            </w:del>
          </w:p>
        </w:tc>
        <w:tc>
          <w:tcPr>
            <w:tcW w:w="3360" w:type="dxa"/>
          </w:tcPr>
          <w:p w:rsidR="00573154" w:rsidRPr="003C660C" w:rsidDel="00AE33F2" w:rsidRDefault="00573154" w:rsidP="00057F34">
            <w:pPr>
              <w:rPr>
                <w:del w:id="2818" w:author="Stephen" w:date="2018-12-25T09:40:00Z"/>
                <w:rFonts w:ascii="Times New Roman" w:hAnsi="Times New Roman" w:cs="Times New Roman"/>
                <w:sz w:val="24"/>
                <w:szCs w:val="24"/>
              </w:rPr>
            </w:pPr>
            <w:del w:id="2819" w:author="Stephen" w:date="2018-12-25T09:40:00Z">
              <w:r w:rsidRPr="003C660C" w:rsidDel="00AE33F2">
                <w:rPr>
                  <w:rFonts w:ascii="Times New Roman" w:hAnsi="Times New Roman" w:cs="Times New Roman"/>
                  <w:sz w:val="24"/>
                  <w:szCs w:val="24"/>
                </w:rPr>
                <w:delText>Iran community</w:delText>
              </w:r>
            </w:del>
          </w:p>
          <w:p w:rsidR="00573154" w:rsidRPr="003C660C" w:rsidDel="00AE33F2" w:rsidRDefault="00573154" w:rsidP="00057F34">
            <w:pPr>
              <w:rPr>
                <w:del w:id="2820" w:author="Stephen" w:date="2018-12-25T09:40:00Z"/>
                <w:rFonts w:ascii="Times New Roman" w:hAnsi="Times New Roman" w:cs="Times New Roman"/>
                <w:sz w:val="24"/>
                <w:szCs w:val="24"/>
              </w:rPr>
            </w:pPr>
            <w:del w:id="2821" w:author="Stephen" w:date="2018-12-25T09:40:00Z">
              <w:r w:rsidRPr="003C660C" w:rsidDel="00AE33F2">
                <w:rPr>
                  <w:rFonts w:ascii="Times New Roman" w:hAnsi="Times New Roman" w:cs="Times New Roman"/>
                  <w:sz w:val="24"/>
                  <w:szCs w:val="24"/>
                </w:rPr>
                <w:delText>n=2393;age38±13;female 61%</w:delText>
              </w:r>
            </w:del>
          </w:p>
        </w:tc>
        <w:tc>
          <w:tcPr>
            <w:tcW w:w="621" w:type="dxa"/>
          </w:tcPr>
          <w:p w:rsidR="00573154" w:rsidRPr="003C660C" w:rsidDel="00AE33F2" w:rsidRDefault="00573154" w:rsidP="00057F34">
            <w:pPr>
              <w:rPr>
                <w:del w:id="2822" w:author="Stephen" w:date="2018-12-25T09:40:00Z"/>
                <w:rFonts w:ascii="Times New Roman" w:hAnsi="Times New Roman" w:cs="Times New Roman"/>
                <w:sz w:val="24"/>
                <w:szCs w:val="24"/>
              </w:rPr>
            </w:pPr>
            <w:del w:id="2823"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24" w:author="Stephen" w:date="2018-12-25T09:40:00Z"/>
        </w:trPr>
        <w:tc>
          <w:tcPr>
            <w:tcW w:w="1705" w:type="dxa"/>
          </w:tcPr>
          <w:p w:rsidR="00573154" w:rsidRPr="003C660C" w:rsidDel="00AE33F2" w:rsidRDefault="00573154" w:rsidP="00057F34">
            <w:pPr>
              <w:rPr>
                <w:del w:id="2825" w:author="Stephen" w:date="2018-12-25T09:40:00Z"/>
                <w:rFonts w:ascii="Times New Roman" w:hAnsi="Times New Roman" w:cs="Times New Roman"/>
                <w:sz w:val="24"/>
                <w:szCs w:val="24"/>
              </w:rPr>
            </w:pPr>
            <w:del w:id="2826" w:author="Stephen" w:date="2018-12-25T09:40:00Z">
              <w:r w:rsidRPr="003C660C" w:rsidDel="00AE33F2">
                <w:rPr>
                  <w:rFonts w:ascii="Times New Roman" w:hAnsi="Times New Roman" w:cs="Times New Roman"/>
                  <w:sz w:val="24"/>
                  <w:szCs w:val="24"/>
                </w:rPr>
                <w:delText xml:space="preserve">Shon </w:delText>
              </w:r>
              <w:commentRangeStart w:id="2827"/>
              <w:r w:rsidRPr="003C660C" w:rsidDel="00AE33F2">
                <w:rPr>
                  <w:rFonts w:ascii="Times New Roman" w:hAnsi="Times New Roman" w:cs="Times New Roman"/>
                  <w:sz w:val="24"/>
                  <w:szCs w:val="24"/>
                </w:rPr>
                <w:delText>2007</w:delText>
              </w:r>
              <w:commentRangeEnd w:id="2827"/>
              <w:r w:rsidDel="00AE33F2">
                <w:rPr>
                  <w:rStyle w:val="CommentReference"/>
                </w:rPr>
                <w:commentReference w:id="2827"/>
              </w:r>
              <w:r w:rsidRPr="003C660C" w:rsidDel="00AE33F2">
                <w:rPr>
                  <w:rFonts w:ascii="Times New Roman" w:hAnsi="Times New Roman" w:cs="Times New Roman"/>
                  <w:sz w:val="24"/>
                  <w:szCs w:val="24"/>
                </w:rPr>
                <w:delText xml:space="preserve"> [45]</w:delText>
              </w:r>
            </w:del>
          </w:p>
        </w:tc>
        <w:tc>
          <w:tcPr>
            <w:tcW w:w="1553" w:type="dxa"/>
          </w:tcPr>
          <w:p w:rsidR="00573154" w:rsidRPr="003C660C" w:rsidDel="00AE33F2" w:rsidRDefault="00573154" w:rsidP="00057F34">
            <w:pPr>
              <w:rPr>
                <w:del w:id="2828" w:author="Stephen" w:date="2018-12-25T09:40:00Z"/>
                <w:rFonts w:ascii="Times New Roman" w:hAnsi="Times New Roman" w:cs="Times New Roman"/>
                <w:sz w:val="24"/>
                <w:szCs w:val="24"/>
              </w:rPr>
            </w:pPr>
            <w:del w:id="2829"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30" w:author="Stephen" w:date="2018-12-25T09:40:00Z"/>
                <w:rFonts w:ascii="Times New Roman" w:hAnsi="Times New Roman" w:cs="Times New Roman"/>
                <w:sz w:val="24"/>
                <w:szCs w:val="24"/>
              </w:rPr>
            </w:pPr>
            <w:del w:id="2831" w:author="Stephen" w:date="2018-12-25T09:40:00Z">
              <w:r w:rsidRPr="003C660C" w:rsidDel="00AE33F2">
                <w:rPr>
                  <w:rFonts w:ascii="Times New Roman" w:hAnsi="Times New Roman" w:cs="Times New Roman"/>
                  <w:sz w:val="24"/>
                  <w:szCs w:val="24"/>
                </w:rPr>
                <w:delText>Korean  women Medical Centre-primary health screening; age 46±11</w:delText>
              </w:r>
            </w:del>
          </w:p>
        </w:tc>
        <w:tc>
          <w:tcPr>
            <w:tcW w:w="621" w:type="dxa"/>
          </w:tcPr>
          <w:p w:rsidR="00573154" w:rsidRPr="003C660C" w:rsidDel="00AE33F2" w:rsidRDefault="00573154" w:rsidP="00057F34">
            <w:pPr>
              <w:rPr>
                <w:del w:id="2832" w:author="Stephen" w:date="2018-12-25T09:40:00Z"/>
                <w:rFonts w:ascii="Times New Roman" w:hAnsi="Times New Roman" w:cs="Times New Roman"/>
                <w:sz w:val="24"/>
                <w:szCs w:val="24"/>
              </w:rPr>
            </w:pPr>
          </w:p>
        </w:tc>
      </w:tr>
      <w:tr w:rsidR="00573154" w:rsidRPr="003C660C" w:rsidDel="00AE33F2" w:rsidTr="00E0088F">
        <w:trPr>
          <w:del w:id="2833" w:author="Stephen" w:date="2018-12-25T09:40:00Z"/>
        </w:trPr>
        <w:tc>
          <w:tcPr>
            <w:tcW w:w="1705" w:type="dxa"/>
          </w:tcPr>
          <w:p w:rsidR="00573154" w:rsidRPr="003C660C" w:rsidDel="00AE33F2" w:rsidRDefault="00573154" w:rsidP="00057F34">
            <w:pPr>
              <w:rPr>
                <w:del w:id="2834" w:author="Stephen" w:date="2018-12-25T09:40:00Z"/>
                <w:rFonts w:ascii="Times New Roman" w:hAnsi="Times New Roman" w:cs="Times New Roman"/>
                <w:sz w:val="24"/>
                <w:szCs w:val="24"/>
              </w:rPr>
            </w:pPr>
            <w:del w:id="2835" w:author="Stephen" w:date="2018-12-25T09:40:00Z">
              <w:r w:rsidRPr="003C660C" w:rsidDel="00AE33F2">
                <w:rPr>
                  <w:rFonts w:ascii="Times New Roman" w:hAnsi="Times New Roman" w:cs="Times New Roman"/>
                  <w:sz w:val="24"/>
                  <w:szCs w:val="24"/>
                </w:rPr>
                <w:delText>Roos 2007 [47]</w:delText>
              </w:r>
            </w:del>
          </w:p>
        </w:tc>
        <w:tc>
          <w:tcPr>
            <w:tcW w:w="1553" w:type="dxa"/>
          </w:tcPr>
          <w:p w:rsidR="00573154" w:rsidRPr="003C660C" w:rsidDel="00AE33F2" w:rsidRDefault="00573154" w:rsidP="00057F34">
            <w:pPr>
              <w:rPr>
                <w:del w:id="2836" w:author="Stephen" w:date="2018-12-25T09:40:00Z"/>
                <w:rFonts w:ascii="Times New Roman" w:hAnsi="Times New Roman" w:cs="Times New Roman"/>
                <w:sz w:val="24"/>
                <w:szCs w:val="24"/>
              </w:rPr>
            </w:pPr>
            <w:del w:id="2837"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38" w:author="Stephen" w:date="2018-12-25T09:40:00Z"/>
                <w:rFonts w:ascii="Times New Roman" w:hAnsi="Times New Roman" w:cs="Times New Roman"/>
                <w:sz w:val="24"/>
                <w:szCs w:val="24"/>
              </w:rPr>
            </w:pPr>
            <w:del w:id="2839"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2840" w:author="Stephen" w:date="2018-12-25T09:40:00Z"/>
                <w:rFonts w:ascii="Times New Roman" w:hAnsi="Times New Roman" w:cs="Times New Roman"/>
                <w:sz w:val="24"/>
                <w:szCs w:val="24"/>
              </w:rPr>
            </w:pPr>
            <w:del w:id="2841" w:author="Stephen" w:date="2018-12-25T09:40:00Z">
              <w:r w:rsidRPr="003C660C" w:rsidDel="00AE33F2">
                <w:rPr>
                  <w:rFonts w:ascii="Times New Roman" w:hAnsi="Times New Roman" w:cs="Times New Roman"/>
                  <w:sz w:val="24"/>
                  <w:szCs w:val="24"/>
                </w:rPr>
                <w:delText>n=</w:delText>
              </w:r>
            </w:del>
            <w:del w:id="2842" w:author="Stephen" w:date="2018-12-23T15:34:00Z">
              <w:r w:rsidRPr="003C660C" w:rsidDel="00A27EAB">
                <w:rPr>
                  <w:rFonts w:ascii="Times New Roman" w:hAnsi="Times New Roman" w:cs="Times New Roman"/>
                  <w:sz w:val="24"/>
                  <w:szCs w:val="24"/>
                </w:rPr>
                <w:delText>2703</w:delText>
              </w:r>
            </w:del>
            <w:del w:id="2843" w:author="Stephen" w:date="2018-12-25T09:40:00Z">
              <w:r w:rsidRPr="003C660C" w:rsidDel="00AE33F2">
                <w:rPr>
                  <w:rFonts w:ascii="Times New Roman" w:hAnsi="Times New Roman" w:cs="Times New Roman"/>
                  <w:sz w:val="24"/>
                  <w:szCs w:val="24"/>
                </w:rPr>
                <w:delText>; age 48 ±12; female 46%</w:delText>
              </w:r>
            </w:del>
          </w:p>
        </w:tc>
        <w:tc>
          <w:tcPr>
            <w:tcW w:w="621" w:type="dxa"/>
          </w:tcPr>
          <w:p w:rsidR="00573154" w:rsidRPr="003C660C" w:rsidDel="00AE33F2" w:rsidRDefault="00573154" w:rsidP="00057F34">
            <w:pPr>
              <w:rPr>
                <w:del w:id="2844" w:author="Stephen" w:date="2018-12-25T09:40:00Z"/>
                <w:rFonts w:ascii="Times New Roman" w:hAnsi="Times New Roman" w:cs="Times New Roman"/>
                <w:sz w:val="24"/>
                <w:szCs w:val="24"/>
              </w:rPr>
            </w:pPr>
            <w:del w:id="2845"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46" w:author="Stephen" w:date="2018-12-25T09:40:00Z"/>
        </w:trPr>
        <w:tc>
          <w:tcPr>
            <w:tcW w:w="1705" w:type="dxa"/>
          </w:tcPr>
          <w:p w:rsidR="00573154" w:rsidRPr="003C660C" w:rsidDel="00AE33F2" w:rsidRDefault="00573154" w:rsidP="00057F34">
            <w:pPr>
              <w:rPr>
                <w:del w:id="2847" w:author="Stephen" w:date="2018-12-25T09:40:00Z"/>
                <w:rFonts w:ascii="Times New Roman" w:hAnsi="Times New Roman" w:cs="Times New Roman"/>
                <w:sz w:val="24"/>
                <w:szCs w:val="24"/>
              </w:rPr>
            </w:pPr>
            <w:del w:id="2848" w:author="Stephen" w:date="2018-12-25T09:40:00Z">
              <w:r w:rsidRPr="003C660C" w:rsidDel="00AE33F2">
                <w:rPr>
                  <w:rFonts w:ascii="Times New Roman" w:hAnsi="Times New Roman" w:cs="Times New Roman"/>
                  <w:sz w:val="24"/>
                  <w:szCs w:val="24"/>
                </w:rPr>
                <w:delText>Jun 2017 [67]</w:delText>
              </w:r>
            </w:del>
          </w:p>
        </w:tc>
        <w:tc>
          <w:tcPr>
            <w:tcW w:w="1553" w:type="dxa"/>
          </w:tcPr>
          <w:p w:rsidR="00573154" w:rsidRPr="003C660C" w:rsidDel="00AE33F2" w:rsidRDefault="00573154" w:rsidP="00057F34">
            <w:pPr>
              <w:rPr>
                <w:del w:id="2849" w:author="Stephen" w:date="2018-12-25T09:40:00Z"/>
                <w:rFonts w:ascii="Times New Roman" w:hAnsi="Times New Roman" w:cs="Times New Roman"/>
                <w:sz w:val="24"/>
                <w:szCs w:val="24"/>
              </w:rPr>
            </w:pPr>
            <w:del w:id="2850"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51" w:author="Stephen" w:date="2018-12-25T09:40:00Z"/>
                <w:rFonts w:ascii="Times New Roman" w:hAnsi="Times New Roman" w:cs="Times New Roman"/>
                <w:sz w:val="24"/>
                <w:szCs w:val="24"/>
              </w:rPr>
            </w:pPr>
            <w:del w:id="2852" w:author="Stephen" w:date="2018-12-25T09:40:00Z">
              <w:r w:rsidRPr="003C660C" w:rsidDel="00AE33F2">
                <w:rPr>
                  <w:rFonts w:ascii="Times New Roman" w:hAnsi="Times New Roman" w:cs="Times New Roman"/>
                  <w:sz w:val="24"/>
                  <w:szCs w:val="24"/>
                </w:rPr>
                <w:delText>Korean medical centre attendees</w:delText>
              </w:r>
            </w:del>
          </w:p>
          <w:p w:rsidR="00573154" w:rsidRPr="003C660C" w:rsidDel="00AE33F2" w:rsidRDefault="00573154" w:rsidP="00057F34">
            <w:pPr>
              <w:rPr>
                <w:del w:id="2853" w:author="Stephen" w:date="2018-12-25T09:40:00Z"/>
                <w:rFonts w:ascii="Times New Roman" w:hAnsi="Times New Roman" w:cs="Times New Roman"/>
                <w:sz w:val="24"/>
                <w:szCs w:val="24"/>
              </w:rPr>
            </w:pPr>
            <w:del w:id="2854" w:author="Stephen" w:date="2018-12-25T09:40:00Z">
              <w:r w:rsidRPr="003C660C" w:rsidDel="00AE33F2">
                <w:rPr>
                  <w:rFonts w:ascii="Times New Roman" w:hAnsi="Times New Roman" w:cs="Times New Roman"/>
                  <w:sz w:val="24"/>
                  <w:szCs w:val="24"/>
                </w:rPr>
                <w:delText>n=6235;age 50±8;female 42%</w:delText>
              </w:r>
            </w:del>
          </w:p>
        </w:tc>
        <w:tc>
          <w:tcPr>
            <w:tcW w:w="621" w:type="dxa"/>
          </w:tcPr>
          <w:p w:rsidR="00573154" w:rsidRPr="003C660C" w:rsidDel="00AE33F2" w:rsidRDefault="00573154" w:rsidP="00057F34">
            <w:pPr>
              <w:rPr>
                <w:del w:id="2855" w:author="Stephen" w:date="2018-12-25T09:40:00Z"/>
                <w:rFonts w:ascii="Times New Roman" w:hAnsi="Times New Roman" w:cs="Times New Roman"/>
                <w:sz w:val="24"/>
                <w:szCs w:val="24"/>
              </w:rPr>
            </w:pPr>
            <w:del w:id="2856"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57" w:author="Stephen" w:date="2018-12-25T09:40:00Z"/>
        </w:trPr>
        <w:tc>
          <w:tcPr>
            <w:tcW w:w="1705" w:type="dxa"/>
          </w:tcPr>
          <w:p w:rsidR="00573154" w:rsidRPr="003C660C" w:rsidDel="00AE33F2" w:rsidRDefault="00573154" w:rsidP="00057F34">
            <w:pPr>
              <w:rPr>
                <w:del w:id="2858" w:author="Stephen" w:date="2018-12-25T09:40:00Z"/>
                <w:rFonts w:ascii="Times New Roman" w:hAnsi="Times New Roman" w:cs="Times New Roman"/>
                <w:sz w:val="24"/>
                <w:szCs w:val="24"/>
              </w:rPr>
            </w:pPr>
            <w:del w:id="2859" w:author="Stephen" w:date="2018-12-25T09:40:00Z">
              <w:r w:rsidRPr="003C660C" w:rsidDel="00AE33F2">
                <w:rPr>
                  <w:rFonts w:ascii="Times New Roman" w:hAnsi="Times New Roman" w:cs="Times New Roman"/>
                  <w:sz w:val="24"/>
                  <w:szCs w:val="24"/>
                </w:rPr>
                <w:delText>Xu 2011[50]</w:delText>
              </w:r>
            </w:del>
          </w:p>
        </w:tc>
        <w:tc>
          <w:tcPr>
            <w:tcW w:w="1553" w:type="dxa"/>
          </w:tcPr>
          <w:p w:rsidR="00573154" w:rsidRPr="003C660C" w:rsidDel="00AE33F2" w:rsidRDefault="00573154" w:rsidP="00057F34">
            <w:pPr>
              <w:rPr>
                <w:del w:id="2860" w:author="Stephen" w:date="2018-12-25T09:40:00Z"/>
                <w:rFonts w:ascii="Times New Roman" w:hAnsi="Times New Roman" w:cs="Times New Roman"/>
                <w:sz w:val="24"/>
                <w:szCs w:val="24"/>
              </w:rPr>
            </w:pPr>
            <w:del w:id="2861"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62" w:author="Stephen" w:date="2018-12-25T09:40:00Z"/>
                <w:rFonts w:ascii="Times New Roman" w:hAnsi="Times New Roman" w:cs="Times New Roman"/>
                <w:sz w:val="24"/>
                <w:szCs w:val="24"/>
              </w:rPr>
            </w:pPr>
            <w:del w:id="2863" w:author="Stephen" w:date="2018-12-25T09:40:00Z">
              <w:r w:rsidRPr="003C660C" w:rsidDel="00AE33F2">
                <w:rPr>
                  <w:rFonts w:ascii="Times New Roman" w:hAnsi="Times New Roman" w:cs="Times New Roman"/>
                  <w:sz w:val="24"/>
                  <w:szCs w:val="24"/>
                </w:rPr>
                <w:delText>Chinese community</w:delText>
              </w:r>
            </w:del>
          </w:p>
          <w:p w:rsidR="00573154" w:rsidRPr="003C660C" w:rsidDel="00AE33F2" w:rsidRDefault="00573154" w:rsidP="00057F34">
            <w:pPr>
              <w:rPr>
                <w:del w:id="2864" w:author="Stephen" w:date="2018-12-25T09:40:00Z"/>
                <w:rFonts w:ascii="Times New Roman" w:hAnsi="Times New Roman" w:cs="Times New Roman"/>
                <w:sz w:val="24"/>
                <w:szCs w:val="24"/>
              </w:rPr>
            </w:pPr>
            <w:del w:id="2865" w:author="Stephen" w:date="2018-12-25T09:40:00Z">
              <w:r w:rsidRPr="003C660C" w:rsidDel="00AE33F2">
                <w:rPr>
                  <w:rFonts w:ascii="Times New Roman" w:hAnsi="Times New Roman" w:cs="Times New Roman"/>
                  <w:sz w:val="24"/>
                  <w:szCs w:val="24"/>
                </w:rPr>
                <w:delText>n=878;age 72± 4; female 37%</w:delText>
              </w:r>
            </w:del>
          </w:p>
        </w:tc>
        <w:tc>
          <w:tcPr>
            <w:tcW w:w="621" w:type="dxa"/>
          </w:tcPr>
          <w:p w:rsidR="00573154" w:rsidRPr="003C660C" w:rsidDel="00AE33F2" w:rsidRDefault="00573154" w:rsidP="00057F34">
            <w:pPr>
              <w:rPr>
                <w:del w:id="2866" w:author="Stephen" w:date="2018-12-25T09:40:00Z"/>
                <w:rFonts w:ascii="Times New Roman" w:hAnsi="Times New Roman" w:cs="Times New Roman"/>
                <w:sz w:val="24"/>
                <w:szCs w:val="24"/>
              </w:rPr>
            </w:pPr>
            <w:del w:id="2867"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68" w:author="Stephen" w:date="2018-12-25T09:40:00Z"/>
        </w:trPr>
        <w:tc>
          <w:tcPr>
            <w:tcW w:w="1705" w:type="dxa"/>
          </w:tcPr>
          <w:p w:rsidR="00573154" w:rsidRPr="003C660C" w:rsidDel="00AE33F2" w:rsidRDefault="00573154" w:rsidP="00057F34">
            <w:pPr>
              <w:rPr>
                <w:del w:id="2869" w:author="Stephen" w:date="2018-12-25T09:40:00Z"/>
                <w:rFonts w:ascii="Times New Roman" w:hAnsi="Times New Roman" w:cs="Times New Roman"/>
                <w:sz w:val="24"/>
                <w:szCs w:val="24"/>
              </w:rPr>
            </w:pPr>
            <w:del w:id="2870" w:author="Stephen" w:date="2018-12-25T09:40:00Z">
              <w:r w:rsidRPr="003C660C" w:rsidDel="00AE33F2">
                <w:rPr>
                  <w:rFonts w:ascii="Times New Roman" w:hAnsi="Times New Roman" w:cs="Times New Roman"/>
                  <w:sz w:val="24"/>
                  <w:szCs w:val="24"/>
                </w:rPr>
                <w:delText>Bano 2016 [51]</w:delText>
              </w:r>
            </w:del>
          </w:p>
        </w:tc>
        <w:tc>
          <w:tcPr>
            <w:tcW w:w="1553" w:type="dxa"/>
          </w:tcPr>
          <w:p w:rsidR="00573154" w:rsidRPr="003C660C" w:rsidDel="00AE33F2" w:rsidRDefault="00573154" w:rsidP="00057F34">
            <w:pPr>
              <w:rPr>
                <w:del w:id="2871" w:author="Stephen" w:date="2018-12-25T09:40:00Z"/>
                <w:rFonts w:ascii="Times New Roman" w:hAnsi="Times New Roman" w:cs="Times New Roman"/>
                <w:sz w:val="24"/>
                <w:szCs w:val="24"/>
              </w:rPr>
            </w:pPr>
            <w:del w:id="2872" w:author="Stephen" w:date="2018-12-25T09:40:00Z">
              <w:r w:rsidRPr="003C660C" w:rsidDel="00AE33F2">
                <w:rPr>
                  <w:rFonts w:ascii="Times New Roman" w:hAnsi="Times New Roman" w:cs="Times New Roman"/>
                  <w:sz w:val="24"/>
                  <w:szCs w:val="24"/>
                </w:rPr>
                <w:delText>Prospective</w:delText>
              </w:r>
            </w:del>
          </w:p>
        </w:tc>
        <w:tc>
          <w:tcPr>
            <w:tcW w:w="3360" w:type="dxa"/>
          </w:tcPr>
          <w:p w:rsidR="00573154" w:rsidRPr="003C660C" w:rsidDel="00AE33F2" w:rsidRDefault="00573154" w:rsidP="00057F34">
            <w:pPr>
              <w:rPr>
                <w:del w:id="2873" w:author="Stephen" w:date="2018-12-25T09:40:00Z"/>
                <w:rFonts w:ascii="Times New Roman" w:hAnsi="Times New Roman" w:cs="Times New Roman"/>
                <w:sz w:val="24"/>
                <w:szCs w:val="24"/>
              </w:rPr>
            </w:pPr>
            <w:del w:id="2874" w:author="Stephen" w:date="2018-12-25T09:40:00Z">
              <w:r w:rsidRPr="003C660C" w:rsidDel="00AE33F2">
                <w:rPr>
                  <w:rFonts w:ascii="Times New Roman" w:hAnsi="Times New Roman" w:cs="Times New Roman"/>
                  <w:sz w:val="24"/>
                  <w:szCs w:val="24"/>
                </w:rPr>
                <w:delText>Dutch community</w:delText>
              </w:r>
            </w:del>
          </w:p>
          <w:p w:rsidR="00573154" w:rsidRPr="003C660C" w:rsidDel="00AE33F2" w:rsidRDefault="00573154" w:rsidP="00057F34">
            <w:pPr>
              <w:rPr>
                <w:del w:id="2875" w:author="Stephen" w:date="2018-12-25T09:40:00Z"/>
                <w:rFonts w:ascii="Times New Roman" w:hAnsi="Times New Roman" w:cs="Times New Roman"/>
                <w:sz w:val="24"/>
                <w:szCs w:val="24"/>
              </w:rPr>
            </w:pPr>
            <w:del w:id="2876" w:author="Stephen" w:date="2018-12-25T09:40:00Z">
              <w:r w:rsidRPr="003C660C" w:rsidDel="00AE33F2">
                <w:rPr>
                  <w:rFonts w:ascii="Times New Roman" w:hAnsi="Times New Roman" w:cs="Times New Roman"/>
                  <w:sz w:val="24"/>
                  <w:szCs w:val="24"/>
                </w:rPr>
                <w:delText>n=9</w:delText>
              </w:r>
            </w:del>
            <w:del w:id="2877" w:author="Stephen" w:date="2018-12-23T15:34:00Z">
              <w:r w:rsidRPr="003C660C" w:rsidDel="00A27EAB">
                <w:rPr>
                  <w:rFonts w:ascii="Times New Roman" w:hAnsi="Times New Roman" w:cs="Times New Roman"/>
                  <w:sz w:val="24"/>
                  <w:szCs w:val="24"/>
                </w:rPr>
                <w:delText>419</w:delText>
              </w:r>
            </w:del>
            <w:del w:id="2878" w:author="Stephen" w:date="2018-12-25T09:40:00Z">
              <w:r w:rsidRPr="003C660C" w:rsidDel="00AE33F2">
                <w:rPr>
                  <w:rFonts w:ascii="Times New Roman" w:hAnsi="Times New Roman" w:cs="Times New Roman"/>
                  <w:sz w:val="24"/>
                  <w:szCs w:val="24"/>
                </w:rPr>
                <w:delText>;age 65±10; female 57%</w:delText>
              </w:r>
            </w:del>
          </w:p>
        </w:tc>
        <w:tc>
          <w:tcPr>
            <w:tcW w:w="621" w:type="dxa"/>
          </w:tcPr>
          <w:p w:rsidR="00573154" w:rsidRPr="003C660C" w:rsidDel="00AE33F2" w:rsidRDefault="00573154" w:rsidP="00057F34">
            <w:pPr>
              <w:rPr>
                <w:del w:id="2879" w:author="Stephen" w:date="2018-12-25T09:40:00Z"/>
                <w:rFonts w:ascii="Times New Roman" w:hAnsi="Times New Roman" w:cs="Times New Roman"/>
                <w:sz w:val="24"/>
                <w:szCs w:val="24"/>
              </w:rPr>
            </w:pPr>
            <w:del w:id="2880" w:author="Stephen" w:date="2018-12-25T09:40:00Z">
              <w:r w:rsidRPr="003C660C" w:rsidDel="00AE33F2">
                <w:rPr>
                  <w:rFonts w:ascii="Times New Roman" w:hAnsi="Times New Roman" w:cs="Times New Roman"/>
                  <w:sz w:val="24"/>
                  <w:szCs w:val="24"/>
                </w:rPr>
                <w:delText>9/9</w:delText>
              </w:r>
            </w:del>
          </w:p>
        </w:tc>
      </w:tr>
      <w:tr w:rsidR="00573154" w:rsidRPr="003C660C" w:rsidDel="00AE33F2" w:rsidTr="00E0088F">
        <w:trPr>
          <w:del w:id="2881" w:author="Stephen" w:date="2018-12-25T09:40:00Z"/>
        </w:trPr>
        <w:tc>
          <w:tcPr>
            <w:tcW w:w="1705" w:type="dxa"/>
          </w:tcPr>
          <w:p w:rsidR="00573154" w:rsidRPr="003C660C" w:rsidDel="00AE33F2" w:rsidRDefault="00573154" w:rsidP="00057F34">
            <w:pPr>
              <w:rPr>
                <w:del w:id="2882" w:author="Stephen" w:date="2018-12-25T09:40:00Z"/>
                <w:rFonts w:ascii="Times New Roman" w:hAnsi="Times New Roman" w:cs="Times New Roman"/>
                <w:sz w:val="24"/>
                <w:szCs w:val="24"/>
              </w:rPr>
            </w:pPr>
            <w:del w:id="2883" w:author="Stephen" w:date="2018-12-25T09:40:00Z">
              <w:r w:rsidRPr="003C660C" w:rsidDel="00AE33F2">
                <w:rPr>
                  <w:rFonts w:ascii="Times New Roman" w:hAnsi="Times New Roman" w:cs="Times New Roman"/>
                  <w:sz w:val="24"/>
                  <w:szCs w:val="24"/>
                </w:rPr>
                <w:delText>Ittermann 2012 [48]</w:delText>
              </w:r>
            </w:del>
          </w:p>
        </w:tc>
        <w:tc>
          <w:tcPr>
            <w:tcW w:w="1553" w:type="dxa"/>
          </w:tcPr>
          <w:p w:rsidR="00573154" w:rsidRPr="003C660C" w:rsidDel="00AE33F2" w:rsidRDefault="00573154" w:rsidP="00057F34">
            <w:pPr>
              <w:rPr>
                <w:del w:id="2884" w:author="Stephen" w:date="2018-12-25T09:40:00Z"/>
                <w:rFonts w:ascii="Times New Roman" w:hAnsi="Times New Roman" w:cs="Times New Roman"/>
                <w:sz w:val="24"/>
                <w:szCs w:val="24"/>
              </w:rPr>
            </w:pPr>
            <w:del w:id="2885" w:author="Stephen" w:date="2018-12-25T09:40:00Z">
              <w:r w:rsidRPr="003C660C" w:rsidDel="00AE33F2">
                <w:rPr>
                  <w:rFonts w:ascii="Times New Roman" w:hAnsi="Times New Roman" w:cs="Times New Roman"/>
                  <w:sz w:val="24"/>
                  <w:szCs w:val="24"/>
                </w:rPr>
                <w:delText>Cross-section</w:delText>
              </w:r>
            </w:del>
          </w:p>
        </w:tc>
        <w:tc>
          <w:tcPr>
            <w:tcW w:w="3360" w:type="dxa"/>
          </w:tcPr>
          <w:p w:rsidR="00573154" w:rsidRPr="003C660C" w:rsidDel="00AE33F2" w:rsidRDefault="00573154" w:rsidP="00057F34">
            <w:pPr>
              <w:rPr>
                <w:del w:id="2886" w:author="Stephen" w:date="2018-12-25T09:40:00Z"/>
                <w:rFonts w:ascii="Times New Roman" w:hAnsi="Times New Roman" w:cs="Times New Roman"/>
                <w:sz w:val="24"/>
                <w:szCs w:val="24"/>
              </w:rPr>
            </w:pPr>
            <w:del w:id="2887" w:author="Stephen" w:date="2018-12-25T09:40:00Z">
              <w:r w:rsidRPr="003C660C" w:rsidDel="00AE33F2">
                <w:rPr>
                  <w:rFonts w:ascii="Times New Roman" w:hAnsi="Times New Roman" w:cs="Times New Roman"/>
                  <w:sz w:val="24"/>
                  <w:szCs w:val="24"/>
                </w:rPr>
                <w:delText>German community; n=3661; female 48%,age 48±16;male age 51±16</w:delText>
              </w:r>
            </w:del>
          </w:p>
          <w:p w:rsidR="00573154" w:rsidRPr="003C660C" w:rsidDel="00AE33F2" w:rsidRDefault="00573154" w:rsidP="00057F34">
            <w:pPr>
              <w:rPr>
                <w:del w:id="2888" w:author="Stephen" w:date="2018-12-25T09:40:00Z"/>
                <w:rFonts w:ascii="Times New Roman" w:hAnsi="Times New Roman" w:cs="Times New Roman"/>
                <w:sz w:val="24"/>
                <w:szCs w:val="24"/>
              </w:rPr>
            </w:pPr>
          </w:p>
        </w:tc>
        <w:tc>
          <w:tcPr>
            <w:tcW w:w="621" w:type="dxa"/>
          </w:tcPr>
          <w:p w:rsidR="00573154" w:rsidRPr="003C660C" w:rsidDel="00AE33F2" w:rsidRDefault="00573154" w:rsidP="00057F34">
            <w:pPr>
              <w:rPr>
                <w:del w:id="2889" w:author="Stephen" w:date="2018-12-25T09:40:00Z"/>
                <w:rFonts w:ascii="Times New Roman" w:hAnsi="Times New Roman" w:cs="Times New Roman"/>
                <w:sz w:val="24"/>
                <w:szCs w:val="24"/>
              </w:rPr>
            </w:pPr>
            <w:del w:id="2890" w:author="Stephen" w:date="2018-12-25T09:40:00Z">
              <w:r w:rsidRPr="003C660C" w:rsidDel="00AE33F2">
                <w:rPr>
                  <w:rFonts w:ascii="Times New Roman" w:hAnsi="Times New Roman" w:cs="Times New Roman"/>
                  <w:sz w:val="24"/>
                  <w:szCs w:val="24"/>
                </w:rPr>
                <w:delText>9/9</w:delText>
              </w:r>
            </w:del>
          </w:p>
        </w:tc>
      </w:tr>
    </w:tbl>
    <w:p w:rsidR="00CA3355" w:rsidRPr="003C660C" w:rsidDel="00AE33F2" w:rsidRDefault="00CA3355" w:rsidP="00CA3355">
      <w:pPr>
        <w:rPr>
          <w:del w:id="2891" w:author="Stephen" w:date="2018-12-25T09:40:00Z"/>
          <w:rFonts w:ascii="Times New Roman" w:hAnsi="Times New Roman" w:cs="Times New Roman"/>
          <w:sz w:val="24"/>
          <w:szCs w:val="24"/>
        </w:rPr>
      </w:pPr>
      <w:del w:id="2892" w:author="Stephen" w:date="2018-12-25T09:40:00Z">
        <w:r w:rsidRPr="003C660C" w:rsidDel="00AE33F2">
          <w:rPr>
            <w:rFonts w:ascii="Times New Roman" w:hAnsi="Times New Roman" w:cs="Times New Roman"/>
            <w:sz w:val="24"/>
            <w:szCs w:val="24"/>
          </w:rPr>
          <w:delText>NOS, adapted Newcastle-Ottawa quality assessment scale (the higher number out of 9, the better study). *NOS not applied since a meta-analysis.</w:delText>
        </w:r>
      </w:del>
    </w:p>
    <w:p w:rsidR="00CA3355" w:rsidDel="00AE33F2" w:rsidRDefault="00CA3355">
      <w:pPr>
        <w:rPr>
          <w:del w:id="2893" w:author="Stephen" w:date="2018-12-25T09:40:00Z"/>
          <w:rFonts w:ascii="Times New Roman" w:hAnsi="Times New Roman" w:cs="Times New Roman"/>
          <w:sz w:val="24"/>
          <w:szCs w:val="24"/>
        </w:rPr>
      </w:pPr>
      <w:del w:id="2894" w:author="Stephen" w:date="2018-12-25T09:40:00Z">
        <w:r w:rsidDel="00AE33F2">
          <w:rPr>
            <w:rFonts w:ascii="Times New Roman" w:hAnsi="Times New Roman" w:cs="Times New Roman"/>
            <w:sz w:val="24"/>
            <w:szCs w:val="24"/>
          </w:rPr>
          <w:br w:type="page"/>
        </w:r>
      </w:del>
    </w:p>
    <w:p w:rsidR="00CA3355" w:rsidRDefault="00CA3355" w:rsidP="00D04344">
      <w:pPr>
        <w:rPr>
          <w:rFonts w:ascii="Times New Roman" w:hAnsi="Times New Roman" w:cs="Times New Roman"/>
          <w:sz w:val="24"/>
          <w:szCs w:val="24"/>
        </w:rPr>
        <w:sectPr w:rsidR="00CA3355" w:rsidSect="0062684B">
          <w:footerReference w:type="default" r:id="rId12"/>
          <w:pgSz w:w="11906" w:h="16838"/>
          <w:pgMar w:top="1440" w:right="1440" w:bottom="1440" w:left="1440" w:header="708" w:footer="708" w:gutter="0"/>
          <w:cols w:space="708"/>
          <w:docGrid w:linePitch="360"/>
        </w:sectPr>
      </w:pPr>
    </w:p>
    <w:p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ins w:id="2895" w:author="Stephen" w:date="2018-12-31T19:38:00Z">
        <w:r w:rsidR="00375521">
          <w:rPr>
            <w:rFonts w:ascii="Times New Roman" w:hAnsi="Times New Roman" w:cs="Times New Roman"/>
            <w:sz w:val="24"/>
            <w:szCs w:val="24"/>
          </w:rPr>
          <w:t xml:space="preserve">Indicative summary of studies showing at least one </w:t>
        </w:r>
      </w:ins>
      <w:ins w:id="2896" w:author="Stephen" w:date="2018-12-31T19:39:00Z">
        <w:r w:rsidR="00375521">
          <w:rPr>
            <w:rFonts w:ascii="Times New Roman" w:hAnsi="Times New Roman" w:cs="Times New Roman"/>
            <w:sz w:val="24"/>
            <w:szCs w:val="24"/>
          </w:rPr>
          <w:t>signif</w:t>
        </w:r>
      </w:ins>
      <w:ins w:id="2897" w:author="Stephen" w:date="2018-12-31T19:40:00Z">
        <w:r w:rsidR="00375521">
          <w:rPr>
            <w:rFonts w:ascii="Times New Roman" w:hAnsi="Times New Roman" w:cs="Times New Roman"/>
            <w:sz w:val="24"/>
            <w:szCs w:val="24"/>
          </w:rPr>
          <w:t xml:space="preserve">icant </w:t>
        </w:r>
      </w:ins>
      <w:ins w:id="2898" w:author="Stephen" w:date="2018-12-31T19:38:00Z">
        <w:r w:rsidR="00375521">
          <w:rPr>
            <w:rFonts w:ascii="Times New Roman" w:hAnsi="Times New Roman" w:cs="Times New Roman"/>
            <w:sz w:val="24"/>
            <w:szCs w:val="24"/>
          </w:rPr>
          <w:t xml:space="preserve">correlation </w:t>
        </w:r>
      </w:ins>
      <w:ins w:id="2899" w:author="Stephen" w:date="2018-12-31T19:39:00Z">
        <w:r w:rsidR="00375521">
          <w:rPr>
            <w:rFonts w:ascii="Times New Roman" w:hAnsi="Times New Roman" w:cs="Times New Roman"/>
            <w:sz w:val="24"/>
            <w:szCs w:val="24"/>
          </w:rPr>
          <w:t xml:space="preserve">of </w:t>
        </w:r>
      </w:ins>
      <w:ins w:id="2900" w:author="Stephen" w:date="2018-12-31T19:38:00Z">
        <w:r w:rsidR="00375521">
          <w:rPr>
            <w:rFonts w:ascii="Times New Roman" w:hAnsi="Times New Roman" w:cs="Times New Roman"/>
            <w:sz w:val="24"/>
            <w:szCs w:val="24"/>
          </w:rPr>
          <w:t>clinic</w:t>
        </w:r>
      </w:ins>
      <w:ins w:id="2901" w:author="Stephen" w:date="2018-12-31T19:39:00Z">
        <w:r w:rsidR="00375521">
          <w:rPr>
            <w:rFonts w:ascii="Times New Roman" w:hAnsi="Times New Roman" w:cs="Times New Roman"/>
            <w:sz w:val="24"/>
            <w:szCs w:val="24"/>
          </w:rPr>
          <w:t xml:space="preserve">al state with FT4 but not with TSH. </w:t>
        </w:r>
      </w:ins>
      <w:del w:id="2902" w:author="Stephen" w:date="2018-12-31T19:40:00Z">
        <w:r w:rsidRPr="003C660C" w:rsidDel="00375521">
          <w:rPr>
            <w:rFonts w:ascii="Times New Roman" w:hAnsi="Times New Roman" w:cs="Times New Roman"/>
            <w:sz w:val="24"/>
            <w:szCs w:val="24"/>
          </w:rPr>
          <w:delText xml:space="preserve">Enumerates the studies that demonstrate the superior correlation of clinical feature with free thyroxin </w:delText>
        </w:r>
        <w:r w:rsidR="00D0130E" w:rsidDel="00375521">
          <w:rPr>
            <w:rFonts w:ascii="Times New Roman" w:hAnsi="Times New Roman" w:cs="Times New Roman"/>
            <w:sz w:val="24"/>
            <w:szCs w:val="24"/>
          </w:rPr>
          <w:delText>as compared with TSH</w:delText>
        </w:r>
      </w:del>
    </w:p>
    <w:tbl>
      <w:tblPr>
        <w:tblStyle w:val="TableGrid"/>
        <w:tblW w:w="11980" w:type="dxa"/>
        <w:tblInd w:w="-5" w:type="dxa"/>
        <w:tblLook w:val="04A0"/>
      </w:tblPr>
      <w:tblGrid>
        <w:gridCol w:w="2362"/>
        <w:gridCol w:w="3093"/>
        <w:gridCol w:w="1601"/>
        <w:gridCol w:w="2487"/>
        <w:gridCol w:w="1202"/>
        <w:gridCol w:w="1235"/>
      </w:tblGrid>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2903"/>
            <w:r w:rsidRPr="003C660C">
              <w:rPr>
                <w:rFonts w:ascii="Times New Roman" w:hAnsi="Times New Roman" w:cs="Times New Roman"/>
                <w:sz w:val="24"/>
                <w:szCs w:val="24"/>
              </w:rPr>
              <w:t>year</w:t>
            </w:r>
            <w:commentRangeEnd w:id="2903"/>
            <w:r w:rsidRPr="003C660C">
              <w:rPr>
                <w:rStyle w:val="CommentReference"/>
                <w:rFonts w:ascii="Times New Roman" w:hAnsi="Times New Roman" w:cs="Times New Roman"/>
                <w:sz w:val="24"/>
                <w:szCs w:val="24"/>
              </w:rPr>
              <w:commentReference w:id="2903"/>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 value TSH </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‘Crude’P-value FT4 </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rsidTr="00D0130E">
        <w:tc>
          <w:tcPr>
            <w:tcW w:w="11980" w:type="dxa"/>
            <w:gridSpan w:val="6"/>
          </w:tcPr>
          <w:p w:rsidR="00DE75B6" w:rsidRDefault="00D0130E" w:rsidP="00DE75B6">
            <w:pPr>
              <w:jc w:val="center"/>
              <w:rPr>
                <w:rFonts w:ascii="Times New Roman" w:hAnsi="Times New Roman" w:cs="Times New Roman"/>
                <w:sz w:val="24"/>
                <w:szCs w:val="24"/>
              </w:rPr>
            </w:pPr>
            <w:r w:rsidRPr="003C660C">
              <w:rPr>
                <w:rFonts w:ascii="Times New Roman" w:hAnsi="Times New Roman" w:cs="Times New Roman"/>
                <w:b/>
                <w:sz w:val="24"/>
                <w:szCs w:val="24"/>
              </w:rPr>
              <w:t xml:space="preserve">Studies with </w:t>
            </w:r>
            <w:r>
              <w:rPr>
                <w:rFonts w:ascii="Times New Roman" w:hAnsi="Times New Roman" w:cs="Times New Roman"/>
                <w:b/>
                <w:sz w:val="24"/>
                <w:szCs w:val="24"/>
              </w:rPr>
              <w:t>hyper</w:t>
            </w:r>
            <w:r w:rsidRPr="003C660C">
              <w:rPr>
                <w:rFonts w:ascii="Times New Roman" w:hAnsi="Times New Roman" w:cs="Times New Roman"/>
                <w:b/>
                <w:sz w:val="24"/>
                <w:szCs w:val="24"/>
              </w:rPr>
              <w:t>thyroidism</w:t>
            </w:r>
          </w:p>
        </w:tc>
      </w:tr>
      <w:tr w:rsidR="00D0130E" w:rsidRPr="003C660C" w:rsidTr="00D0130E">
        <w:tc>
          <w:tcPr>
            <w:tcW w:w="2362" w:type="dxa"/>
          </w:tcPr>
          <w:p w:rsidR="00D0130E" w:rsidRPr="003C660C" w:rsidRDefault="00D0130E" w:rsidP="00DA1F03">
            <w:pPr>
              <w:rPr>
                <w:rFonts w:ascii="Times New Roman" w:hAnsi="Times New Roman" w:cs="Times New Roman"/>
                <w:sz w:val="24"/>
                <w:szCs w:val="24"/>
              </w:rPr>
            </w:pPr>
            <w:r w:rsidRPr="003C660C">
              <w:rPr>
                <w:rFonts w:ascii="Times New Roman" w:hAnsi="Times New Roman" w:cs="Times New Roman"/>
                <w:sz w:val="24"/>
                <w:szCs w:val="24"/>
              </w:rPr>
              <w:t>Gammage 2007 [</w:t>
            </w:r>
            <w:commentRangeStart w:id="2904"/>
            <w:r w:rsidRPr="003C660C">
              <w:rPr>
                <w:rFonts w:ascii="Times New Roman" w:hAnsi="Times New Roman" w:cs="Times New Roman"/>
                <w:sz w:val="24"/>
                <w:szCs w:val="24"/>
              </w:rPr>
              <w:t>2</w:t>
            </w:r>
            <w:del w:id="2905" w:author="Stephen" w:date="2018-12-29T08:18:00Z">
              <w:r w:rsidRPr="003C660C" w:rsidDel="00DA1F03">
                <w:rPr>
                  <w:rFonts w:ascii="Times New Roman" w:hAnsi="Times New Roman" w:cs="Times New Roman"/>
                  <w:sz w:val="24"/>
                  <w:szCs w:val="24"/>
                </w:rPr>
                <w:delText>8</w:delText>
              </w:r>
              <w:commentRangeEnd w:id="2904"/>
              <w:r w:rsidRPr="003C660C" w:rsidDel="00DA1F03">
                <w:rPr>
                  <w:rStyle w:val="CommentReference"/>
                  <w:rFonts w:ascii="Times New Roman" w:hAnsi="Times New Roman" w:cs="Times New Roman"/>
                  <w:sz w:val="24"/>
                  <w:szCs w:val="24"/>
                </w:rPr>
                <w:commentReference w:id="2904"/>
              </w:r>
              <w:r w:rsidRPr="003C660C" w:rsidDel="00DA1F03">
                <w:rPr>
                  <w:rFonts w:ascii="Times New Roman" w:hAnsi="Times New Roman" w:cs="Times New Roman"/>
                  <w:sz w:val="24"/>
                  <w:szCs w:val="24"/>
                </w:rPr>
                <w:delText>]</w:delText>
              </w:r>
            </w:del>
            <w:ins w:id="2906" w:author="Stephen" w:date="2018-12-29T08:18:00Z">
              <w:r w:rsidR="00DA1F03">
                <w:rPr>
                  <w:rFonts w:ascii="Times New Roman" w:hAnsi="Times New Roman" w:cs="Times New Roman"/>
                  <w:sz w:val="24"/>
                  <w:szCs w:val="24"/>
                </w:rPr>
                <w:t>9</w:t>
              </w:r>
            </w:ins>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rsidTr="00D0130E">
        <w:tc>
          <w:tcPr>
            <w:tcW w:w="2362" w:type="dxa"/>
          </w:tcPr>
          <w:p w:rsidR="00D0130E" w:rsidRPr="003C660C" w:rsidRDefault="00D744E7" w:rsidP="00057F34">
            <w:pPr>
              <w:rPr>
                <w:rFonts w:ascii="Times New Roman" w:hAnsi="Times New Roman" w:cs="Times New Roman"/>
                <w:sz w:val="24"/>
                <w:szCs w:val="24"/>
              </w:rPr>
            </w:pPr>
            <w:r w:rsidRPr="00D744E7">
              <w:rPr>
                <w:rFonts w:ascii="Times New Roman" w:hAnsi="Times New Roman" w:cs="Times New Roman"/>
                <w:sz w:val="24"/>
                <w:szCs w:val="24"/>
              </w:rPr>
              <w:t xml:space="preserve">Baumgartner </w:t>
            </w:r>
            <w:r w:rsidR="00D0130E" w:rsidRPr="003C660C">
              <w:rPr>
                <w:rFonts w:ascii="Times New Roman" w:hAnsi="Times New Roman" w:cs="Times New Roman"/>
                <w:sz w:val="24"/>
                <w:szCs w:val="24"/>
              </w:rPr>
              <w:t>2017 [2</w:t>
            </w:r>
            <w:ins w:id="2907" w:author="Stephen" w:date="2018-12-29T08:18:00Z">
              <w:r w:rsidR="00DA1F03">
                <w:rPr>
                  <w:rFonts w:ascii="Times New Roman" w:hAnsi="Times New Roman" w:cs="Times New Roman"/>
                  <w:sz w:val="24"/>
                  <w:szCs w:val="24"/>
                </w:rPr>
                <w:t>8</w:t>
              </w:r>
            </w:ins>
            <w:del w:id="2908" w:author="Stephen" w:date="2018-12-29T08:18:00Z">
              <w:r w:rsidR="00D0130E" w:rsidRPr="003C660C" w:rsidDel="00DA1F03">
                <w:rPr>
                  <w:rFonts w:ascii="Times New Roman" w:hAnsi="Times New Roman" w:cs="Times New Roman"/>
                  <w:sz w:val="24"/>
                  <w:szCs w:val="24"/>
                </w:rPr>
                <w:delText>7</w:delText>
              </w:r>
            </w:del>
            <w:r w:rsidR="00D0130E"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 0.001</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Cappola 2015 [2</w:t>
            </w:r>
            <w:ins w:id="2909" w:author="Stephen" w:date="2018-12-29T08:18:00Z">
              <w:r w:rsidR="00DA1F03">
                <w:rPr>
                  <w:rFonts w:ascii="Times New Roman" w:hAnsi="Times New Roman" w:cs="Times New Roman"/>
                  <w:sz w:val="24"/>
                  <w:szCs w:val="24"/>
                </w:rPr>
                <w:t>7</w:t>
              </w:r>
            </w:ins>
            <w:del w:id="2910" w:author="Stephen" w:date="2018-12-29T08:18:00Z">
              <w:r w:rsidRPr="003C660C" w:rsidDel="00DA1F03">
                <w:rPr>
                  <w:rFonts w:ascii="Times New Roman" w:hAnsi="Times New Roman" w:cs="Times New Roman"/>
                  <w:sz w:val="24"/>
                  <w:szCs w:val="24"/>
                </w:rPr>
                <w:delText>1</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Chaker 2016 [</w:t>
            </w:r>
            <w:ins w:id="2911" w:author="Stephen" w:date="2018-12-29T08:19:00Z">
              <w:r w:rsidR="00DA1F03">
                <w:rPr>
                  <w:rFonts w:ascii="Times New Roman" w:hAnsi="Times New Roman" w:cs="Times New Roman"/>
                  <w:sz w:val="24"/>
                  <w:szCs w:val="24"/>
                </w:rPr>
                <w:t>7</w:t>
              </w:r>
            </w:ins>
            <w:del w:id="2912" w:author="Stephen" w:date="2018-12-29T08:19:00Z">
              <w:r w:rsidRPr="003C660C" w:rsidDel="00DA1F03">
                <w:rPr>
                  <w:rFonts w:ascii="Times New Roman" w:hAnsi="Times New Roman" w:cs="Times New Roman"/>
                  <w:sz w:val="24"/>
                  <w:szCs w:val="24"/>
                </w:rPr>
                <w:delText>2</w:delText>
              </w:r>
            </w:del>
            <w:r w:rsidRPr="003C660C">
              <w:rPr>
                <w:rFonts w:ascii="Times New Roman" w:hAnsi="Times New Roman" w:cs="Times New Roman"/>
                <w:sz w:val="24"/>
                <w:szCs w:val="24"/>
              </w:rPr>
              <w:t>2]</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ins w:id="2913" w:author="Stephen" w:date="2018-12-29T08:19:00Z">
              <w:r w:rsidR="00DA1F03">
                <w:rPr>
                  <w:rFonts w:ascii="Times New Roman" w:hAnsi="Times New Roman" w:cs="Times New Roman"/>
                  <w:sz w:val="24"/>
                  <w:szCs w:val="24"/>
                </w:rPr>
                <w:t>67</w:t>
              </w:r>
            </w:ins>
            <w:del w:id="2914" w:author="Stephen" w:date="2018-12-29T08:19:00Z">
              <w:r w:rsidRPr="003C660C" w:rsidDel="00DA1F03">
                <w:rPr>
                  <w:rFonts w:ascii="Times New Roman" w:hAnsi="Times New Roman" w:cs="Times New Roman"/>
                  <w:sz w:val="24"/>
                  <w:szCs w:val="24"/>
                </w:rPr>
                <w:delText>31</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Inoue 2016[</w:t>
            </w:r>
            <w:ins w:id="2915" w:author="Stephen" w:date="2018-12-29T08:19:00Z">
              <w:r w:rsidR="00DA1F03">
                <w:rPr>
                  <w:rFonts w:ascii="Times New Roman" w:hAnsi="Times New Roman" w:cs="Times New Roman"/>
                  <w:sz w:val="24"/>
                  <w:szCs w:val="24"/>
                </w:rPr>
                <w:t>68</w:t>
              </w:r>
            </w:ins>
            <w:del w:id="2916" w:author="Stephen" w:date="2018-12-29T08:19:00Z">
              <w:r w:rsidRPr="003C660C" w:rsidDel="00DA1F03">
                <w:rPr>
                  <w:rFonts w:ascii="Times New Roman" w:hAnsi="Times New Roman" w:cs="Times New Roman"/>
                  <w:sz w:val="24"/>
                  <w:szCs w:val="24"/>
                </w:rPr>
                <w:delText>35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2013 [</w:t>
            </w:r>
            <w:ins w:id="2917" w:author="Stephen" w:date="2018-12-29T08:19:00Z">
              <w:r w:rsidR="00DA1F03">
                <w:rPr>
                  <w:rFonts w:ascii="Times New Roman" w:hAnsi="Times New Roman" w:cs="Times New Roman"/>
                  <w:sz w:val="24"/>
                  <w:szCs w:val="24"/>
                </w:rPr>
                <w:t>66</w:t>
              </w:r>
            </w:ins>
            <w:del w:id="2918" w:author="Stephen" w:date="2018-12-29T08:19:00Z">
              <w:r w:rsidRPr="003C660C" w:rsidDel="00DA1F03">
                <w:rPr>
                  <w:rFonts w:ascii="Times New Roman" w:hAnsi="Times New Roman" w:cs="Times New Roman"/>
                  <w:sz w:val="24"/>
                  <w:szCs w:val="24"/>
                </w:rPr>
                <w:delText>30</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den Beld 2005 [</w:t>
            </w:r>
            <w:ins w:id="2919" w:author="Stephen" w:date="2018-12-29T08:19:00Z">
              <w:r w:rsidR="00DA1F03">
                <w:rPr>
                  <w:rFonts w:ascii="Times New Roman" w:hAnsi="Times New Roman" w:cs="Times New Roman"/>
                  <w:sz w:val="24"/>
                  <w:szCs w:val="24"/>
                </w:rPr>
                <w:t>64</w:t>
              </w:r>
            </w:ins>
            <w:del w:id="2920" w:author="Stephen" w:date="2018-12-29T08:19:00Z">
              <w:r w:rsidRPr="003C660C" w:rsidDel="00DA1F03">
                <w:rPr>
                  <w:rFonts w:ascii="Times New Roman" w:hAnsi="Times New Roman" w:cs="Times New Roman"/>
                  <w:sz w:val="24"/>
                  <w:szCs w:val="24"/>
                </w:rPr>
                <w:delText>32</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BC3D05" w:rsidRPr="003C660C" w:rsidTr="00D0130E">
        <w:trPr>
          <w:ins w:id="2921" w:author="Stephen" w:date="2018-12-31T18:24:00Z"/>
        </w:trPr>
        <w:tc>
          <w:tcPr>
            <w:tcW w:w="2362" w:type="dxa"/>
          </w:tcPr>
          <w:p w:rsidR="00BC3D05" w:rsidRPr="003C660C" w:rsidRDefault="00BC3D05" w:rsidP="00057F34">
            <w:pPr>
              <w:rPr>
                <w:ins w:id="2922" w:author="Stephen" w:date="2018-12-31T18:24:00Z"/>
                <w:rFonts w:ascii="Times New Roman" w:hAnsi="Times New Roman" w:cs="Times New Roman"/>
                <w:sz w:val="24"/>
                <w:szCs w:val="24"/>
              </w:rPr>
            </w:pPr>
            <w:ins w:id="2923" w:author="Stephen" w:date="2018-12-31T18:24:00Z">
              <w:r>
                <w:rPr>
                  <w:rFonts w:ascii="Times New Roman" w:hAnsi="Times New Roman" w:cs="Times New Roman"/>
                  <w:sz w:val="24"/>
                  <w:szCs w:val="24"/>
                </w:rPr>
                <w:t>Gussekloo</w:t>
              </w:r>
            </w:ins>
            <w:ins w:id="2924" w:author="Stephen" w:date="2018-12-31T19:42:00Z">
              <w:r w:rsidR="00375521">
                <w:rPr>
                  <w:rFonts w:ascii="Times New Roman" w:hAnsi="Times New Roman" w:cs="Times New Roman"/>
                  <w:sz w:val="24"/>
                  <w:szCs w:val="24"/>
                </w:rPr>
                <w:t xml:space="preserve"> [65]</w:t>
              </w:r>
            </w:ins>
          </w:p>
        </w:tc>
        <w:tc>
          <w:tcPr>
            <w:tcW w:w="3093" w:type="dxa"/>
          </w:tcPr>
          <w:p w:rsidR="00BC3D05" w:rsidRPr="003C660C" w:rsidRDefault="00BC3D05" w:rsidP="00057F34">
            <w:pPr>
              <w:rPr>
                <w:ins w:id="2925" w:author="Stephen" w:date="2018-12-31T18:24:00Z"/>
                <w:rFonts w:ascii="Times New Roman" w:hAnsi="Times New Roman" w:cs="Times New Roman"/>
                <w:sz w:val="24"/>
                <w:szCs w:val="24"/>
              </w:rPr>
            </w:pPr>
            <w:ins w:id="2926" w:author="Stephen" w:date="2018-12-31T18:24:00Z">
              <w:r>
                <w:rPr>
                  <w:rFonts w:ascii="Times New Roman" w:hAnsi="Times New Roman" w:cs="Times New Roman"/>
                  <w:sz w:val="24"/>
                  <w:szCs w:val="24"/>
                </w:rPr>
                <w:t>Mortality</w:t>
              </w:r>
            </w:ins>
          </w:p>
        </w:tc>
        <w:tc>
          <w:tcPr>
            <w:tcW w:w="1601" w:type="dxa"/>
          </w:tcPr>
          <w:p w:rsidR="00BC3D05" w:rsidRPr="003C660C" w:rsidRDefault="008175EF" w:rsidP="00057F34">
            <w:pPr>
              <w:rPr>
                <w:ins w:id="2927" w:author="Stephen" w:date="2018-12-31T18:24:00Z"/>
                <w:rFonts w:ascii="Times New Roman" w:hAnsi="Times New Roman" w:cs="Times New Roman"/>
                <w:sz w:val="24"/>
                <w:szCs w:val="24"/>
              </w:rPr>
            </w:pPr>
            <w:ins w:id="2928" w:author="Stephen" w:date="2018-12-31T19:08:00Z">
              <w:r>
                <w:rPr>
                  <w:rFonts w:ascii="Times New Roman" w:hAnsi="Times New Roman" w:cs="Times New Roman"/>
                  <w:sz w:val="24"/>
                  <w:szCs w:val="24"/>
                </w:rPr>
                <w:t>0.17</w:t>
              </w:r>
            </w:ins>
          </w:p>
        </w:tc>
        <w:tc>
          <w:tcPr>
            <w:tcW w:w="2487" w:type="dxa"/>
          </w:tcPr>
          <w:p w:rsidR="00BC3D05" w:rsidRPr="003C660C" w:rsidRDefault="008175EF" w:rsidP="00057F34">
            <w:pPr>
              <w:rPr>
                <w:ins w:id="2929" w:author="Stephen" w:date="2018-12-31T18:24:00Z"/>
                <w:rFonts w:ascii="Times New Roman" w:hAnsi="Times New Roman" w:cs="Times New Roman"/>
                <w:sz w:val="24"/>
                <w:szCs w:val="24"/>
              </w:rPr>
            </w:pPr>
            <w:ins w:id="2930" w:author="Stephen" w:date="2018-12-31T19:08:00Z">
              <w:r>
                <w:rPr>
                  <w:rFonts w:ascii="Times New Roman" w:hAnsi="Times New Roman" w:cs="Times New Roman"/>
                  <w:sz w:val="24"/>
                  <w:szCs w:val="24"/>
                </w:rPr>
                <w:t>0.001</w:t>
              </w:r>
            </w:ins>
          </w:p>
        </w:tc>
        <w:tc>
          <w:tcPr>
            <w:tcW w:w="1202" w:type="dxa"/>
          </w:tcPr>
          <w:p w:rsidR="00BC3D05" w:rsidRPr="003C660C" w:rsidRDefault="00BC3D05" w:rsidP="00057F34">
            <w:pPr>
              <w:rPr>
                <w:ins w:id="2931" w:author="Stephen" w:date="2018-12-31T18:24:00Z"/>
                <w:rFonts w:ascii="Times New Roman" w:hAnsi="Times New Roman" w:cs="Times New Roman"/>
                <w:sz w:val="24"/>
                <w:szCs w:val="24"/>
              </w:rPr>
            </w:pPr>
          </w:p>
        </w:tc>
        <w:tc>
          <w:tcPr>
            <w:tcW w:w="1235" w:type="dxa"/>
          </w:tcPr>
          <w:p w:rsidR="00BC3D05" w:rsidRPr="003C660C" w:rsidRDefault="00BC3D05" w:rsidP="00057F34">
            <w:pPr>
              <w:rPr>
                <w:ins w:id="2932" w:author="Stephen" w:date="2018-12-31T18:24:00Z"/>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2012 [</w:t>
            </w:r>
            <w:ins w:id="2933" w:author="Stephen" w:date="2018-12-29T08:19:00Z">
              <w:r w:rsidR="00DA1F03">
                <w:rPr>
                  <w:rFonts w:ascii="Times New Roman" w:hAnsi="Times New Roman" w:cs="Times New Roman"/>
                  <w:sz w:val="24"/>
                  <w:szCs w:val="24"/>
                </w:rPr>
                <w:t>62</w:t>
              </w:r>
            </w:ins>
            <w:del w:id="2934" w:author="Stephen" w:date="2018-12-29T08:19:00Z">
              <w:r w:rsidRPr="003C660C" w:rsidDel="00DA1F03">
                <w:rPr>
                  <w:rFonts w:ascii="Times New Roman" w:hAnsi="Times New Roman" w:cs="Times New Roman"/>
                  <w:sz w:val="24"/>
                  <w:szCs w:val="24"/>
                </w:rPr>
                <w:delText>34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2018 [</w:t>
            </w:r>
            <w:ins w:id="2935" w:author="Stephen" w:date="2018-12-29T08:19:00Z">
              <w:r w:rsidR="00DA1F03">
                <w:rPr>
                  <w:rFonts w:ascii="Times New Roman" w:hAnsi="Times New Roman" w:cs="Times New Roman"/>
                  <w:sz w:val="24"/>
                  <w:szCs w:val="24"/>
                </w:rPr>
                <w:t>6</w:t>
              </w:r>
            </w:ins>
            <w:del w:id="2936" w:author="Stephen" w:date="2018-12-29T08:19:00Z">
              <w:r w:rsidRPr="003C660C" w:rsidDel="00DA1F03">
                <w:rPr>
                  <w:rFonts w:ascii="Times New Roman" w:hAnsi="Times New Roman" w:cs="Times New Roman"/>
                  <w:sz w:val="24"/>
                  <w:szCs w:val="24"/>
                </w:rPr>
                <w:delText>3</w:delText>
              </w:r>
            </w:del>
            <w:r w:rsidRPr="003C660C">
              <w:rPr>
                <w:rFonts w:ascii="Times New Roman" w:hAnsi="Times New Roman" w:cs="Times New Roman"/>
                <w:sz w:val="24"/>
                <w:szCs w:val="24"/>
              </w:rPr>
              <w:t>3]</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ins w:id="2937" w:author="Stephen" w:date="2018-12-29T08:19:00Z">
              <w:r w:rsidR="00DA1F03">
                <w:rPr>
                  <w:rFonts w:ascii="Times New Roman" w:hAnsi="Times New Roman" w:cs="Times New Roman"/>
                  <w:sz w:val="24"/>
                  <w:szCs w:val="24"/>
                </w:rPr>
                <w:t>60</w:t>
              </w:r>
            </w:ins>
            <w:del w:id="2938" w:author="Stephen" w:date="2018-12-29T08:19:00Z">
              <w:r w:rsidRPr="003C660C" w:rsidDel="00DA1F03">
                <w:rPr>
                  <w:rFonts w:ascii="Times New Roman" w:hAnsi="Times New Roman" w:cs="Times New Roman"/>
                  <w:sz w:val="24"/>
                  <w:szCs w:val="24"/>
                </w:rPr>
                <w:delText>29</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Roef 2011 [</w:t>
            </w:r>
            <w:ins w:id="2939" w:author="Stephen" w:date="2018-12-29T08:20:00Z">
              <w:r w:rsidR="00DA1F03">
                <w:rPr>
                  <w:rFonts w:ascii="Times New Roman" w:hAnsi="Times New Roman" w:cs="Times New Roman"/>
                  <w:sz w:val="24"/>
                  <w:szCs w:val="24"/>
                </w:rPr>
                <w:t>33</w:t>
              </w:r>
            </w:ins>
            <w:del w:id="2940" w:author="Stephen" w:date="2018-12-29T08:20:00Z">
              <w:r w:rsidRPr="003C660C" w:rsidDel="00DA1F03">
                <w:rPr>
                  <w:rFonts w:ascii="Times New Roman" w:hAnsi="Times New Roman" w:cs="Times New Roman"/>
                  <w:sz w:val="24"/>
                  <w:szCs w:val="24"/>
                </w:rPr>
                <w:delText>24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der Deure 2008 [</w:t>
            </w:r>
            <w:ins w:id="2941" w:author="Stephen" w:date="2018-12-29T08:20:00Z">
              <w:r w:rsidR="00DA1F03">
                <w:rPr>
                  <w:rFonts w:ascii="Times New Roman" w:hAnsi="Times New Roman" w:cs="Times New Roman"/>
                  <w:sz w:val="24"/>
                  <w:szCs w:val="24"/>
                </w:rPr>
                <w:t>35</w:t>
              </w:r>
            </w:ins>
            <w:del w:id="2942" w:author="Stephen" w:date="2018-12-29T08:20:00Z">
              <w:r w:rsidRPr="003C660C" w:rsidDel="00DA1F03">
                <w:rPr>
                  <w:rFonts w:ascii="Times New Roman" w:hAnsi="Times New Roman" w:cs="Times New Roman"/>
                  <w:sz w:val="24"/>
                  <w:szCs w:val="24"/>
                </w:rPr>
                <w:delText>26</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ins w:id="2943" w:author="Stephen" w:date="2018-12-29T08:20:00Z">
              <w:r w:rsidR="00DA1F03">
                <w:rPr>
                  <w:rFonts w:ascii="Times New Roman" w:hAnsi="Times New Roman" w:cs="Times New Roman"/>
                  <w:sz w:val="24"/>
                  <w:szCs w:val="24"/>
                </w:rPr>
                <w:t>34</w:t>
              </w:r>
            </w:ins>
            <w:del w:id="2944" w:author="Stephen" w:date="2018-12-29T08:20:00Z">
              <w:r w:rsidRPr="003C660C" w:rsidDel="00DA1F03">
                <w:rPr>
                  <w:rFonts w:ascii="Times New Roman" w:hAnsi="Times New Roman" w:cs="Times New Roman"/>
                  <w:sz w:val="24"/>
                  <w:szCs w:val="24"/>
                </w:rPr>
                <w:delText>25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ins w:id="2945" w:author="Stephen" w:date="2018-12-29T08:20:00Z">
              <w:r w:rsidR="00DA1F03">
                <w:rPr>
                  <w:rFonts w:ascii="Times New Roman" w:hAnsi="Times New Roman" w:cs="Times New Roman"/>
                  <w:sz w:val="24"/>
                  <w:szCs w:val="24"/>
                </w:rPr>
                <w:t>32</w:t>
              </w:r>
            </w:ins>
            <w:del w:id="2946" w:author="Stephen" w:date="2018-12-29T08:20:00Z">
              <w:r w:rsidRPr="003C660C" w:rsidDel="00DA1F03">
                <w:rPr>
                  <w:rFonts w:ascii="Times New Roman" w:hAnsi="Times New Roman" w:cs="Times New Roman"/>
                  <w:sz w:val="24"/>
                  <w:szCs w:val="24"/>
                </w:rPr>
                <w:delText>23</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p w:rsidR="00D0130E" w:rsidRPr="003C660C" w:rsidRDefault="00D0130E" w:rsidP="00057F34">
            <w:pPr>
              <w:rPr>
                <w:rFonts w:ascii="Times New Roman" w:hAnsi="Times New Roman" w:cs="Times New Roman"/>
                <w:sz w:val="24"/>
                <w:szCs w:val="24"/>
              </w:rPr>
            </w:pPr>
          </w:p>
        </w:tc>
      </w:tr>
      <w:tr w:rsidR="00D0130E" w:rsidRPr="003C660C" w:rsidTr="00D0130E">
        <w:tc>
          <w:tcPr>
            <w:tcW w:w="11980" w:type="dxa"/>
            <w:gridSpan w:val="6"/>
          </w:tcPr>
          <w:p w:rsidR="00DE75B6" w:rsidRPr="00DE75B6" w:rsidRDefault="00D0130E" w:rsidP="00DE75B6">
            <w:pPr>
              <w:jc w:val="center"/>
              <w:rPr>
                <w:rFonts w:ascii="Times New Roman" w:hAnsi="Times New Roman" w:cs="Times New Roman"/>
                <w:b/>
                <w:sz w:val="24"/>
                <w:szCs w:val="24"/>
              </w:rPr>
            </w:pPr>
            <w:r w:rsidRPr="003C660C">
              <w:rPr>
                <w:rStyle w:val="CommentReference"/>
                <w:rFonts w:ascii="Times New Roman" w:hAnsi="Times New Roman" w:cs="Times New Roman"/>
                <w:sz w:val="24"/>
                <w:szCs w:val="24"/>
              </w:rPr>
              <w:commentReference w:id="2947"/>
            </w:r>
            <w:r w:rsidR="00DE75B6" w:rsidRPr="00DE75B6">
              <w:rPr>
                <w:rFonts w:ascii="Times New Roman" w:hAnsi="Times New Roman" w:cs="Times New Roman"/>
                <w:b/>
                <w:sz w:val="24"/>
                <w:szCs w:val="24"/>
              </w:rPr>
              <w:t xml:space="preserve">Studies with </w:t>
            </w:r>
            <w:r w:rsidRPr="00CA3355">
              <w:rPr>
                <w:rFonts w:ascii="Times New Roman" w:hAnsi="Times New Roman" w:cs="Times New Roman"/>
                <w:b/>
                <w:sz w:val="24"/>
                <w:szCs w:val="24"/>
              </w:rPr>
              <w:t>hypothyroidism</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Volpato 2002 [</w:t>
            </w:r>
            <w:ins w:id="2948" w:author="Stephen" w:date="2018-12-29T08:20:00Z">
              <w:r w:rsidR="00DA1F03">
                <w:rPr>
                  <w:rFonts w:ascii="Times New Roman" w:hAnsi="Times New Roman" w:cs="Times New Roman"/>
                  <w:sz w:val="24"/>
                  <w:szCs w:val="24"/>
                </w:rPr>
                <w:t>58</w:t>
              </w:r>
            </w:ins>
            <w:del w:id="2949" w:author="Stephen" w:date="2018-12-29T08:20:00Z">
              <w:r w:rsidRPr="003C660C" w:rsidDel="00DA1F03">
                <w:rPr>
                  <w:rFonts w:ascii="Times New Roman" w:hAnsi="Times New Roman" w:cs="Times New Roman"/>
                  <w:sz w:val="24"/>
                  <w:szCs w:val="24"/>
                </w:rPr>
                <w:delText>34</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Choi 2017 [</w:t>
            </w:r>
            <w:ins w:id="2950" w:author="Stephen" w:date="2018-12-29T08:20:00Z">
              <w:r w:rsidR="00DA1F03">
                <w:rPr>
                  <w:rFonts w:ascii="Times New Roman" w:hAnsi="Times New Roman" w:cs="Times New Roman"/>
                  <w:sz w:val="24"/>
                  <w:szCs w:val="24"/>
                </w:rPr>
                <w:t>57</w:t>
              </w:r>
            </w:ins>
            <w:del w:id="2951" w:author="Stephen" w:date="2018-12-29T08:20:00Z">
              <w:r w:rsidRPr="003C660C" w:rsidDel="00DA1F03">
                <w:rPr>
                  <w:rFonts w:ascii="Times New Roman" w:hAnsi="Times New Roman" w:cs="Times New Roman"/>
                  <w:sz w:val="24"/>
                  <w:szCs w:val="24"/>
                </w:rPr>
                <w:delText>43</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Alzheimer’s disease pathologies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0.017</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[4</w:t>
            </w:r>
            <w:ins w:id="2952" w:author="Stephen" w:date="2018-12-29T08:20:00Z">
              <w:r w:rsidR="00DA1F03">
                <w:rPr>
                  <w:rFonts w:ascii="Times New Roman" w:hAnsi="Times New Roman" w:cs="Times New Roman"/>
                  <w:sz w:val="24"/>
                  <w:szCs w:val="24"/>
                </w:rPr>
                <w:t>8</w:t>
              </w:r>
            </w:ins>
            <w:del w:id="2953" w:author="Stephen" w:date="2018-12-29T08:20:00Z">
              <w:r w:rsidRPr="003C660C" w:rsidDel="00DA1F03">
                <w:rPr>
                  <w:rFonts w:ascii="Times New Roman" w:hAnsi="Times New Roman" w:cs="Times New Roman"/>
                  <w:sz w:val="24"/>
                  <w:szCs w:val="24"/>
                </w:rPr>
                <w:delText>6</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ins w:id="2954" w:author="Stephen" w:date="2018-12-31T19:42:00Z">
              <w:r w:rsidR="00375521">
                <w:rPr>
                  <w:rFonts w:ascii="Times New Roman" w:hAnsi="Times New Roman" w:cs="Times New Roman"/>
                  <w:sz w:val="24"/>
                  <w:szCs w:val="24"/>
                </w:rPr>
                <w:t xml:space="preserve"> [52]</w:t>
              </w:r>
            </w:ins>
          </w:p>
        </w:tc>
        <w:tc>
          <w:tcPr>
            <w:tcW w:w="3093"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rsidR="00BC3D05" w:rsidRPr="003C660C" w:rsidRDefault="00793F9C" w:rsidP="00057F34">
            <w:pPr>
              <w:rPr>
                <w:rFonts w:ascii="Times New Roman" w:hAnsi="Times New Roman" w:cs="Times New Roman"/>
                <w:sz w:val="24"/>
                <w:szCs w:val="24"/>
              </w:rPr>
            </w:pPr>
            <w:ins w:id="2955" w:author="Stephen" w:date="2018-12-31T19:21:00Z">
              <w:r>
                <w:rPr>
                  <w:rFonts w:ascii="Times New Roman" w:hAnsi="Times New Roman" w:cs="Times New Roman"/>
                  <w:sz w:val="24"/>
                  <w:szCs w:val="24"/>
                </w:rPr>
                <w:t>&lt;</w:t>
              </w:r>
            </w:ins>
            <w:r w:rsidR="008175EF">
              <w:rPr>
                <w:rFonts w:ascii="Times New Roman" w:hAnsi="Times New Roman" w:cs="Times New Roman"/>
                <w:sz w:val="24"/>
                <w:szCs w:val="24"/>
              </w:rPr>
              <w:t>0.001</w:t>
            </w:r>
          </w:p>
        </w:tc>
        <w:tc>
          <w:tcPr>
            <w:tcW w:w="1202"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Kim</w:t>
            </w:r>
            <w:ins w:id="2956" w:author="Stephen" w:date="2018-12-31T19:41:00Z">
              <w:r w:rsidR="00375521">
                <w:rPr>
                  <w:rFonts w:ascii="Times New Roman" w:hAnsi="Times New Roman" w:cs="Times New Roman"/>
                  <w:sz w:val="24"/>
                  <w:szCs w:val="24"/>
                </w:rPr>
                <w:t xml:space="preserve"> [5</w:t>
              </w:r>
            </w:ins>
            <w:ins w:id="2957" w:author="Stephen" w:date="2018-12-31T19:42:00Z">
              <w:r w:rsidR="00375521">
                <w:rPr>
                  <w:rFonts w:ascii="Times New Roman" w:hAnsi="Times New Roman" w:cs="Times New Roman"/>
                  <w:sz w:val="24"/>
                  <w:szCs w:val="24"/>
                </w:rPr>
                <w:t>3]</w:t>
              </w:r>
            </w:ins>
          </w:p>
        </w:tc>
        <w:tc>
          <w:tcPr>
            <w:tcW w:w="3093"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Obesity (paradoxical)</w:t>
            </w:r>
          </w:p>
        </w:tc>
        <w:tc>
          <w:tcPr>
            <w:tcW w:w="1601"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0.019</w:t>
            </w: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Systolic BP</w:t>
            </w:r>
          </w:p>
        </w:tc>
        <w:tc>
          <w:tcPr>
            <w:tcW w:w="1601" w:type="dxa"/>
          </w:tcPr>
          <w:p w:rsidR="00BC3D05" w:rsidRPr="003C660C" w:rsidRDefault="00793F9C" w:rsidP="00057F34">
            <w:pPr>
              <w:rPr>
                <w:rFonts w:ascii="Times New Roman" w:hAnsi="Times New Roman" w:cs="Times New Roman"/>
                <w:sz w:val="24"/>
                <w:szCs w:val="24"/>
              </w:rPr>
            </w:pPr>
            <w:ins w:id="2958" w:author="Stephen" w:date="2018-12-31T19:19:00Z">
              <w:r>
                <w:rPr>
                  <w:rFonts w:ascii="Times New Roman" w:hAnsi="Times New Roman" w:cs="Times New Roman"/>
                  <w:sz w:val="24"/>
                  <w:szCs w:val="24"/>
                </w:rPr>
                <w:t>NS</w:t>
              </w:r>
            </w:ins>
          </w:p>
        </w:tc>
        <w:tc>
          <w:tcPr>
            <w:tcW w:w="2487" w:type="dxa"/>
          </w:tcPr>
          <w:p w:rsidR="00BC3D05" w:rsidRPr="003C660C" w:rsidRDefault="00793F9C" w:rsidP="00057F34">
            <w:pPr>
              <w:rPr>
                <w:rFonts w:ascii="Times New Roman" w:hAnsi="Times New Roman" w:cs="Times New Roman"/>
                <w:sz w:val="24"/>
                <w:szCs w:val="24"/>
              </w:rPr>
            </w:pPr>
            <w:ins w:id="2959" w:author="Stephen" w:date="2018-12-31T19:20:00Z">
              <w:r>
                <w:rPr>
                  <w:rFonts w:ascii="Times New Roman" w:hAnsi="Times New Roman" w:cs="Times New Roman"/>
                  <w:sz w:val="24"/>
                  <w:szCs w:val="24"/>
                </w:rPr>
                <w:t>&lt;</w:t>
              </w:r>
            </w:ins>
            <w:ins w:id="2960" w:author="Stephen" w:date="2018-12-31T19:19:00Z">
              <w:r>
                <w:rPr>
                  <w:rFonts w:ascii="Times New Roman" w:hAnsi="Times New Roman" w:cs="Times New Roman"/>
                  <w:sz w:val="24"/>
                  <w:szCs w:val="24"/>
                </w:rPr>
                <w:t>0.0</w:t>
              </w:r>
            </w:ins>
            <w:ins w:id="2961" w:author="Stephen" w:date="2018-12-31T19:20:00Z">
              <w:r>
                <w:rPr>
                  <w:rFonts w:ascii="Times New Roman" w:hAnsi="Times New Roman" w:cs="Times New Roman"/>
                  <w:sz w:val="24"/>
                  <w:szCs w:val="24"/>
                </w:rPr>
                <w:t>01</w:t>
              </w:r>
            </w:ins>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rPr>
          <w:ins w:id="2962" w:author="Stephen" w:date="2018-12-31T19:18:00Z"/>
        </w:trPr>
        <w:tc>
          <w:tcPr>
            <w:tcW w:w="2362" w:type="dxa"/>
          </w:tcPr>
          <w:p w:rsidR="00793F9C" w:rsidRPr="003C660C" w:rsidRDefault="00793F9C" w:rsidP="00057F34">
            <w:pPr>
              <w:rPr>
                <w:ins w:id="2963" w:author="Stephen" w:date="2018-12-31T19:18:00Z"/>
                <w:rFonts w:ascii="Times New Roman" w:hAnsi="Times New Roman" w:cs="Times New Roman"/>
                <w:sz w:val="24"/>
                <w:szCs w:val="24"/>
              </w:rPr>
            </w:pPr>
          </w:p>
        </w:tc>
        <w:tc>
          <w:tcPr>
            <w:tcW w:w="3093" w:type="dxa"/>
          </w:tcPr>
          <w:p w:rsidR="00793F9C" w:rsidRDefault="00793F9C" w:rsidP="00057F34">
            <w:pPr>
              <w:rPr>
                <w:ins w:id="2964" w:author="Stephen" w:date="2018-12-31T19:18:00Z"/>
                <w:rFonts w:ascii="Times New Roman" w:hAnsi="Times New Roman" w:cs="Times New Roman"/>
                <w:sz w:val="24"/>
                <w:szCs w:val="24"/>
              </w:rPr>
            </w:pPr>
            <w:ins w:id="2965" w:author="Stephen" w:date="2018-12-31T19:19:00Z">
              <w:r>
                <w:rPr>
                  <w:rFonts w:ascii="Times New Roman" w:hAnsi="Times New Roman" w:cs="Times New Roman"/>
                  <w:sz w:val="24"/>
                  <w:szCs w:val="24"/>
                </w:rPr>
                <w:t>Diastolic BP</w:t>
              </w:r>
            </w:ins>
          </w:p>
        </w:tc>
        <w:tc>
          <w:tcPr>
            <w:tcW w:w="1601" w:type="dxa"/>
          </w:tcPr>
          <w:p w:rsidR="00793F9C" w:rsidRPr="003C660C" w:rsidRDefault="00793F9C" w:rsidP="00057F34">
            <w:pPr>
              <w:rPr>
                <w:ins w:id="2966" w:author="Stephen" w:date="2018-12-31T19:18:00Z"/>
                <w:rFonts w:ascii="Times New Roman" w:hAnsi="Times New Roman" w:cs="Times New Roman"/>
                <w:sz w:val="24"/>
                <w:szCs w:val="24"/>
              </w:rPr>
            </w:pPr>
            <w:ins w:id="2967" w:author="Stephen" w:date="2018-12-31T19:19:00Z">
              <w:r>
                <w:rPr>
                  <w:rFonts w:ascii="Times New Roman" w:hAnsi="Times New Roman" w:cs="Times New Roman"/>
                  <w:sz w:val="24"/>
                  <w:szCs w:val="24"/>
                </w:rPr>
                <w:t>NS</w:t>
              </w:r>
            </w:ins>
          </w:p>
        </w:tc>
        <w:tc>
          <w:tcPr>
            <w:tcW w:w="2487" w:type="dxa"/>
          </w:tcPr>
          <w:p w:rsidR="00793F9C" w:rsidRPr="003C660C" w:rsidRDefault="00793F9C" w:rsidP="00057F34">
            <w:pPr>
              <w:rPr>
                <w:ins w:id="2968" w:author="Stephen" w:date="2018-12-31T19:18:00Z"/>
                <w:rFonts w:ascii="Times New Roman" w:hAnsi="Times New Roman" w:cs="Times New Roman"/>
                <w:sz w:val="24"/>
                <w:szCs w:val="24"/>
              </w:rPr>
            </w:pPr>
            <w:ins w:id="2969" w:author="Stephen" w:date="2018-12-31T19:20:00Z">
              <w:r>
                <w:rPr>
                  <w:rFonts w:ascii="Times New Roman" w:hAnsi="Times New Roman" w:cs="Times New Roman"/>
                  <w:sz w:val="24"/>
                  <w:szCs w:val="24"/>
                </w:rPr>
                <w:t>&lt;0.001</w:t>
              </w:r>
            </w:ins>
          </w:p>
        </w:tc>
        <w:tc>
          <w:tcPr>
            <w:tcW w:w="1202" w:type="dxa"/>
          </w:tcPr>
          <w:p w:rsidR="00793F9C" w:rsidRPr="003C660C" w:rsidRDefault="00793F9C" w:rsidP="00057F34">
            <w:pPr>
              <w:rPr>
                <w:ins w:id="2970" w:author="Stephen" w:date="2018-12-31T19:18:00Z"/>
                <w:rFonts w:ascii="Times New Roman" w:hAnsi="Times New Roman" w:cs="Times New Roman"/>
                <w:sz w:val="24"/>
                <w:szCs w:val="24"/>
              </w:rPr>
            </w:pPr>
          </w:p>
        </w:tc>
        <w:tc>
          <w:tcPr>
            <w:tcW w:w="1235" w:type="dxa"/>
          </w:tcPr>
          <w:p w:rsidR="00793F9C" w:rsidRPr="003C660C" w:rsidRDefault="00793F9C" w:rsidP="00057F34">
            <w:pPr>
              <w:rPr>
                <w:ins w:id="2971" w:author="Stephen" w:date="2018-12-31T19:18:00Z"/>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ins w:id="2972" w:author="Stephen" w:date="2018-12-31T19:41:00Z">
              <w:r w:rsidR="00375521">
                <w:rPr>
                  <w:rFonts w:ascii="Times New Roman" w:hAnsi="Times New Roman" w:cs="Times New Roman"/>
                  <w:sz w:val="24"/>
                  <w:szCs w:val="24"/>
                </w:rPr>
                <w:t xml:space="preserve"> [44]</w:t>
              </w:r>
            </w:ins>
          </w:p>
        </w:tc>
        <w:tc>
          <w:tcPr>
            <w:tcW w:w="3093" w:type="dxa"/>
          </w:tcPr>
          <w:p w:rsidR="00BC3D05" w:rsidRPr="003C660C" w:rsidRDefault="00406B65" w:rsidP="00057F34">
            <w:pPr>
              <w:rPr>
                <w:rFonts w:ascii="Times New Roman" w:hAnsi="Times New Roman" w:cs="Times New Roman"/>
                <w:sz w:val="24"/>
                <w:szCs w:val="24"/>
              </w:rPr>
            </w:pPr>
            <w:ins w:id="2973" w:author="Stephen" w:date="2018-12-31T19:34:00Z">
              <w:r>
                <w:rPr>
                  <w:rFonts w:ascii="Times New Roman" w:hAnsi="Times New Roman" w:cs="Times New Roman"/>
                  <w:sz w:val="24"/>
                  <w:szCs w:val="24"/>
                </w:rPr>
                <w:t>Glucose</w:t>
              </w:r>
            </w:ins>
          </w:p>
        </w:tc>
        <w:tc>
          <w:tcPr>
            <w:tcW w:w="1601" w:type="dxa"/>
          </w:tcPr>
          <w:p w:rsidR="00BC3D05" w:rsidRPr="003C660C" w:rsidRDefault="00406B65" w:rsidP="00057F34">
            <w:pPr>
              <w:rPr>
                <w:rFonts w:ascii="Times New Roman" w:hAnsi="Times New Roman" w:cs="Times New Roman"/>
                <w:sz w:val="24"/>
                <w:szCs w:val="24"/>
              </w:rPr>
            </w:pPr>
            <w:ins w:id="2974" w:author="Stephen" w:date="2018-12-31T19:34:00Z">
              <w:r>
                <w:rPr>
                  <w:rFonts w:ascii="Times New Roman" w:hAnsi="Times New Roman" w:cs="Times New Roman"/>
                  <w:sz w:val="24"/>
                  <w:szCs w:val="24"/>
                </w:rPr>
                <w:t>0.775</w:t>
              </w:r>
            </w:ins>
          </w:p>
        </w:tc>
        <w:tc>
          <w:tcPr>
            <w:tcW w:w="2487" w:type="dxa"/>
          </w:tcPr>
          <w:p w:rsidR="00BC3D05" w:rsidRPr="003C660C" w:rsidRDefault="00406B65" w:rsidP="00057F34">
            <w:pPr>
              <w:rPr>
                <w:rFonts w:ascii="Times New Roman" w:hAnsi="Times New Roman" w:cs="Times New Roman"/>
                <w:sz w:val="24"/>
                <w:szCs w:val="24"/>
              </w:rPr>
            </w:pPr>
            <w:ins w:id="2975" w:author="Stephen" w:date="2018-12-31T19:34:00Z">
              <w:r>
                <w:rPr>
                  <w:rFonts w:ascii="Times New Roman" w:hAnsi="Times New Roman" w:cs="Times New Roman"/>
                  <w:sz w:val="24"/>
                  <w:szCs w:val="24"/>
                </w:rPr>
                <w:t>0.</w:t>
              </w:r>
            </w:ins>
            <w:ins w:id="2976" w:author="Stephen" w:date="2018-12-31T19:35:00Z">
              <w:r>
                <w:rPr>
                  <w:rFonts w:ascii="Times New Roman" w:hAnsi="Times New Roman" w:cs="Times New Roman"/>
                  <w:sz w:val="24"/>
                  <w:szCs w:val="24"/>
                </w:rPr>
                <w:t>010</w:t>
              </w:r>
            </w:ins>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793F9C" w:rsidRPr="003C660C" w:rsidTr="00D0130E">
        <w:trPr>
          <w:ins w:id="2977" w:author="Stephen" w:date="2018-12-31T19:26:00Z"/>
        </w:trPr>
        <w:tc>
          <w:tcPr>
            <w:tcW w:w="2362" w:type="dxa"/>
          </w:tcPr>
          <w:p w:rsidR="00793F9C" w:rsidRDefault="00793F9C" w:rsidP="00057F34">
            <w:pPr>
              <w:rPr>
                <w:ins w:id="2978" w:author="Stephen" w:date="2018-12-31T19:26:00Z"/>
                <w:rFonts w:ascii="Times New Roman" w:hAnsi="Times New Roman" w:cs="Times New Roman"/>
                <w:sz w:val="24"/>
                <w:szCs w:val="24"/>
              </w:rPr>
            </w:pPr>
          </w:p>
        </w:tc>
        <w:tc>
          <w:tcPr>
            <w:tcW w:w="3093" w:type="dxa"/>
          </w:tcPr>
          <w:p w:rsidR="00793F9C" w:rsidRPr="003C660C" w:rsidRDefault="00406B65" w:rsidP="00057F34">
            <w:pPr>
              <w:rPr>
                <w:ins w:id="2979" w:author="Stephen" w:date="2018-12-31T19:26:00Z"/>
                <w:rFonts w:ascii="Times New Roman" w:hAnsi="Times New Roman" w:cs="Times New Roman"/>
                <w:sz w:val="24"/>
                <w:szCs w:val="24"/>
              </w:rPr>
            </w:pPr>
            <w:ins w:id="2980" w:author="Stephen" w:date="2018-12-31T19:35:00Z">
              <w:r>
                <w:rPr>
                  <w:rFonts w:ascii="Times New Roman" w:hAnsi="Times New Roman" w:cs="Times New Roman"/>
                  <w:sz w:val="24"/>
                  <w:szCs w:val="24"/>
                </w:rPr>
                <w:t>Insulin</w:t>
              </w:r>
            </w:ins>
          </w:p>
        </w:tc>
        <w:tc>
          <w:tcPr>
            <w:tcW w:w="1601" w:type="dxa"/>
          </w:tcPr>
          <w:p w:rsidR="00793F9C" w:rsidRPr="003C660C" w:rsidRDefault="00406B65" w:rsidP="00057F34">
            <w:pPr>
              <w:rPr>
                <w:ins w:id="2981" w:author="Stephen" w:date="2018-12-31T19:26:00Z"/>
                <w:rFonts w:ascii="Times New Roman" w:hAnsi="Times New Roman" w:cs="Times New Roman"/>
                <w:sz w:val="24"/>
                <w:szCs w:val="24"/>
              </w:rPr>
            </w:pPr>
            <w:ins w:id="2982" w:author="Stephen" w:date="2018-12-31T19:35:00Z">
              <w:r>
                <w:rPr>
                  <w:rFonts w:ascii="Times New Roman" w:hAnsi="Times New Roman" w:cs="Times New Roman"/>
                  <w:sz w:val="24"/>
                  <w:szCs w:val="24"/>
                </w:rPr>
                <w:t>0.016</w:t>
              </w:r>
            </w:ins>
          </w:p>
        </w:tc>
        <w:tc>
          <w:tcPr>
            <w:tcW w:w="2487" w:type="dxa"/>
          </w:tcPr>
          <w:p w:rsidR="00793F9C" w:rsidRPr="003C660C" w:rsidRDefault="00406B65" w:rsidP="00057F34">
            <w:pPr>
              <w:rPr>
                <w:ins w:id="2983" w:author="Stephen" w:date="2018-12-31T19:26:00Z"/>
                <w:rFonts w:ascii="Times New Roman" w:hAnsi="Times New Roman" w:cs="Times New Roman"/>
                <w:sz w:val="24"/>
                <w:szCs w:val="24"/>
              </w:rPr>
            </w:pPr>
            <w:ins w:id="2984" w:author="Stephen" w:date="2018-12-31T19:35:00Z">
              <w:r>
                <w:rPr>
                  <w:rFonts w:ascii="Times New Roman" w:hAnsi="Times New Roman" w:cs="Times New Roman"/>
                  <w:sz w:val="24"/>
                  <w:szCs w:val="24"/>
                </w:rPr>
                <w:t>&lt;0.001</w:t>
              </w:r>
            </w:ins>
          </w:p>
        </w:tc>
        <w:tc>
          <w:tcPr>
            <w:tcW w:w="1202" w:type="dxa"/>
          </w:tcPr>
          <w:p w:rsidR="00793F9C" w:rsidRPr="003C660C" w:rsidRDefault="00406B65" w:rsidP="00057F34">
            <w:pPr>
              <w:rPr>
                <w:ins w:id="2985" w:author="Stephen" w:date="2018-12-31T19:26:00Z"/>
                <w:rFonts w:ascii="Times New Roman" w:hAnsi="Times New Roman" w:cs="Times New Roman"/>
                <w:sz w:val="24"/>
                <w:szCs w:val="24"/>
              </w:rPr>
            </w:pPr>
            <w:ins w:id="2986" w:author="Stephen" w:date="2018-12-31T19:35:00Z">
              <w:r>
                <w:rPr>
                  <w:rFonts w:ascii="Times New Roman" w:hAnsi="Times New Roman" w:cs="Times New Roman"/>
                  <w:sz w:val="24"/>
                  <w:szCs w:val="24"/>
                </w:rPr>
                <w:t>NS</w:t>
              </w:r>
            </w:ins>
          </w:p>
        </w:tc>
        <w:tc>
          <w:tcPr>
            <w:tcW w:w="1235" w:type="dxa"/>
          </w:tcPr>
          <w:p w:rsidR="00793F9C" w:rsidRPr="003C660C" w:rsidRDefault="00406B65" w:rsidP="00057F34">
            <w:pPr>
              <w:rPr>
                <w:ins w:id="2987" w:author="Stephen" w:date="2018-12-31T19:26:00Z"/>
                <w:rFonts w:ascii="Times New Roman" w:hAnsi="Times New Roman" w:cs="Times New Roman"/>
                <w:sz w:val="24"/>
                <w:szCs w:val="24"/>
              </w:rPr>
            </w:pPr>
            <w:ins w:id="2988" w:author="Stephen" w:date="2018-12-31T19:35:00Z">
              <w:r>
                <w:rPr>
                  <w:rFonts w:ascii="Times New Roman" w:hAnsi="Times New Roman" w:cs="Times New Roman"/>
                  <w:sz w:val="24"/>
                  <w:szCs w:val="24"/>
                </w:rPr>
                <w:t>&lt;0.001</w:t>
              </w:r>
            </w:ins>
          </w:p>
        </w:tc>
      </w:tr>
      <w:tr w:rsidR="00793F9C" w:rsidRPr="003C660C" w:rsidTr="00D0130E">
        <w:trPr>
          <w:ins w:id="2989" w:author="Stephen" w:date="2018-12-31T19:26:00Z"/>
        </w:trPr>
        <w:tc>
          <w:tcPr>
            <w:tcW w:w="2362" w:type="dxa"/>
          </w:tcPr>
          <w:p w:rsidR="00793F9C" w:rsidRDefault="00793F9C" w:rsidP="00057F34">
            <w:pPr>
              <w:rPr>
                <w:ins w:id="2990" w:author="Stephen" w:date="2018-12-31T19:26:00Z"/>
                <w:rFonts w:ascii="Times New Roman" w:hAnsi="Times New Roman" w:cs="Times New Roman"/>
                <w:sz w:val="24"/>
                <w:szCs w:val="24"/>
              </w:rPr>
            </w:pPr>
          </w:p>
        </w:tc>
        <w:tc>
          <w:tcPr>
            <w:tcW w:w="3093" w:type="dxa"/>
          </w:tcPr>
          <w:p w:rsidR="00793F9C" w:rsidRPr="003C660C" w:rsidRDefault="00406B65" w:rsidP="00057F34">
            <w:pPr>
              <w:rPr>
                <w:ins w:id="2991" w:author="Stephen" w:date="2018-12-31T19:26:00Z"/>
                <w:rFonts w:ascii="Times New Roman" w:hAnsi="Times New Roman" w:cs="Times New Roman"/>
                <w:sz w:val="24"/>
                <w:szCs w:val="24"/>
              </w:rPr>
            </w:pPr>
            <w:ins w:id="2992" w:author="Stephen" w:date="2018-12-31T19:36:00Z">
              <w:r>
                <w:rPr>
                  <w:rFonts w:ascii="Times New Roman" w:hAnsi="Times New Roman" w:cs="Times New Roman"/>
                  <w:sz w:val="24"/>
                  <w:szCs w:val="24"/>
                </w:rPr>
                <w:t>HOMA-IR</w:t>
              </w:r>
            </w:ins>
          </w:p>
        </w:tc>
        <w:tc>
          <w:tcPr>
            <w:tcW w:w="1601" w:type="dxa"/>
          </w:tcPr>
          <w:p w:rsidR="00793F9C" w:rsidRPr="003C660C" w:rsidRDefault="00406B65" w:rsidP="00057F34">
            <w:pPr>
              <w:rPr>
                <w:ins w:id="2993" w:author="Stephen" w:date="2018-12-31T19:26:00Z"/>
                <w:rFonts w:ascii="Times New Roman" w:hAnsi="Times New Roman" w:cs="Times New Roman"/>
                <w:sz w:val="24"/>
                <w:szCs w:val="24"/>
              </w:rPr>
            </w:pPr>
            <w:ins w:id="2994" w:author="Stephen" w:date="2018-12-31T19:36:00Z">
              <w:r>
                <w:rPr>
                  <w:rFonts w:ascii="Times New Roman" w:hAnsi="Times New Roman" w:cs="Times New Roman"/>
                  <w:sz w:val="24"/>
                  <w:szCs w:val="24"/>
                </w:rPr>
                <w:t>0.046</w:t>
              </w:r>
            </w:ins>
          </w:p>
        </w:tc>
        <w:tc>
          <w:tcPr>
            <w:tcW w:w="2487" w:type="dxa"/>
          </w:tcPr>
          <w:p w:rsidR="00793F9C" w:rsidRPr="003C660C" w:rsidRDefault="00406B65" w:rsidP="00057F34">
            <w:pPr>
              <w:rPr>
                <w:ins w:id="2995" w:author="Stephen" w:date="2018-12-31T19:26:00Z"/>
                <w:rFonts w:ascii="Times New Roman" w:hAnsi="Times New Roman" w:cs="Times New Roman"/>
                <w:sz w:val="24"/>
                <w:szCs w:val="24"/>
              </w:rPr>
            </w:pPr>
            <w:ins w:id="2996" w:author="Stephen" w:date="2018-12-31T19:36:00Z">
              <w:r>
                <w:rPr>
                  <w:rFonts w:ascii="Times New Roman" w:hAnsi="Times New Roman" w:cs="Times New Roman"/>
                  <w:sz w:val="24"/>
                  <w:szCs w:val="24"/>
                </w:rPr>
                <w:t>&lt;0.001</w:t>
              </w:r>
            </w:ins>
          </w:p>
        </w:tc>
        <w:tc>
          <w:tcPr>
            <w:tcW w:w="1202" w:type="dxa"/>
          </w:tcPr>
          <w:p w:rsidR="00793F9C" w:rsidRPr="003C660C" w:rsidRDefault="00406B65" w:rsidP="00057F34">
            <w:pPr>
              <w:rPr>
                <w:ins w:id="2997" w:author="Stephen" w:date="2018-12-31T19:26:00Z"/>
                <w:rFonts w:ascii="Times New Roman" w:hAnsi="Times New Roman" w:cs="Times New Roman"/>
                <w:sz w:val="24"/>
                <w:szCs w:val="24"/>
              </w:rPr>
            </w:pPr>
            <w:ins w:id="2998" w:author="Stephen" w:date="2018-12-31T19:36:00Z">
              <w:r>
                <w:rPr>
                  <w:rFonts w:ascii="Times New Roman" w:hAnsi="Times New Roman" w:cs="Times New Roman"/>
                  <w:sz w:val="24"/>
                  <w:szCs w:val="24"/>
                </w:rPr>
                <w:t>NS</w:t>
              </w:r>
            </w:ins>
          </w:p>
        </w:tc>
        <w:tc>
          <w:tcPr>
            <w:tcW w:w="1235" w:type="dxa"/>
          </w:tcPr>
          <w:p w:rsidR="00793F9C" w:rsidRPr="003C660C" w:rsidRDefault="00406B65" w:rsidP="00057F34">
            <w:pPr>
              <w:rPr>
                <w:ins w:id="2999" w:author="Stephen" w:date="2018-12-31T19:26:00Z"/>
                <w:rFonts w:ascii="Times New Roman" w:hAnsi="Times New Roman" w:cs="Times New Roman"/>
                <w:sz w:val="24"/>
                <w:szCs w:val="24"/>
              </w:rPr>
            </w:pPr>
            <w:ins w:id="3000" w:author="Stephen" w:date="2018-12-31T19:36:00Z">
              <w:r>
                <w:rPr>
                  <w:rFonts w:ascii="Times New Roman" w:hAnsi="Times New Roman" w:cs="Times New Roman"/>
                  <w:sz w:val="24"/>
                  <w:szCs w:val="24"/>
                </w:rPr>
                <w:t>&lt;0.001</w:t>
              </w:r>
            </w:ins>
          </w:p>
        </w:tc>
      </w:tr>
      <w:tr w:rsidR="00793F9C" w:rsidRPr="003C660C" w:rsidTr="00D0130E">
        <w:trPr>
          <w:ins w:id="3001" w:author="Stephen" w:date="2018-12-31T19:26:00Z"/>
        </w:trPr>
        <w:tc>
          <w:tcPr>
            <w:tcW w:w="2362" w:type="dxa"/>
          </w:tcPr>
          <w:p w:rsidR="00793F9C" w:rsidRDefault="00793F9C" w:rsidP="00057F34">
            <w:pPr>
              <w:rPr>
                <w:ins w:id="3002" w:author="Stephen" w:date="2018-12-31T19:26:00Z"/>
                <w:rFonts w:ascii="Times New Roman" w:hAnsi="Times New Roman" w:cs="Times New Roman"/>
                <w:sz w:val="24"/>
                <w:szCs w:val="24"/>
              </w:rPr>
            </w:pPr>
          </w:p>
        </w:tc>
        <w:tc>
          <w:tcPr>
            <w:tcW w:w="3093" w:type="dxa"/>
          </w:tcPr>
          <w:p w:rsidR="00793F9C" w:rsidRPr="003C660C" w:rsidRDefault="00406B65" w:rsidP="00057F34">
            <w:pPr>
              <w:rPr>
                <w:ins w:id="3003" w:author="Stephen" w:date="2018-12-31T19:26:00Z"/>
                <w:rFonts w:ascii="Times New Roman" w:hAnsi="Times New Roman" w:cs="Times New Roman"/>
                <w:sz w:val="24"/>
                <w:szCs w:val="24"/>
              </w:rPr>
            </w:pPr>
            <w:ins w:id="3004" w:author="Stephen" w:date="2018-12-31T19:37:00Z">
              <w:r>
                <w:rPr>
                  <w:rFonts w:ascii="Times New Roman" w:hAnsi="Times New Roman" w:cs="Times New Roman"/>
                  <w:sz w:val="24"/>
                  <w:szCs w:val="24"/>
                </w:rPr>
                <w:t>HDL</w:t>
              </w:r>
            </w:ins>
          </w:p>
        </w:tc>
        <w:tc>
          <w:tcPr>
            <w:tcW w:w="1601" w:type="dxa"/>
          </w:tcPr>
          <w:p w:rsidR="00793F9C" w:rsidRPr="003C660C" w:rsidRDefault="00375521" w:rsidP="00057F34">
            <w:pPr>
              <w:rPr>
                <w:ins w:id="3005" w:author="Stephen" w:date="2018-12-31T19:26:00Z"/>
                <w:rFonts w:ascii="Times New Roman" w:hAnsi="Times New Roman" w:cs="Times New Roman"/>
                <w:sz w:val="24"/>
                <w:szCs w:val="24"/>
              </w:rPr>
            </w:pPr>
            <w:ins w:id="3006" w:author="Stephen" w:date="2018-12-31T19:37:00Z">
              <w:r>
                <w:rPr>
                  <w:rFonts w:ascii="Times New Roman" w:hAnsi="Times New Roman" w:cs="Times New Roman"/>
                  <w:sz w:val="24"/>
                  <w:szCs w:val="24"/>
                </w:rPr>
                <w:t>0.120</w:t>
              </w:r>
            </w:ins>
          </w:p>
        </w:tc>
        <w:tc>
          <w:tcPr>
            <w:tcW w:w="2487" w:type="dxa"/>
          </w:tcPr>
          <w:p w:rsidR="00793F9C" w:rsidRPr="003C660C" w:rsidRDefault="00375521" w:rsidP="00057F34">
            <w:pPr>
              <w:rPr>
                <w:ins w:id="3007" w:author="Stephen" w:date="2018-12-31T19:26:00Z"/>
                <w:rFonts w:ascii="Times New Roman" w:hAnsi="Times New Roman" w:cs="Times New Roman"/>
                <w:sz w:val="24"/>
                <w:szCs w:val="24"/>
              </w:rPr>
            </w:pPr>
            <w:ins w:id="3008" w:author="Stephen" w:date="2018-12-31T19:37:00Z">
              <w:r>
                <w:rPr>
                  <w:rFonts w:ascii="Times New Roman" w:hAnsi="Times New Roman" w:cs="Times New Roman"/>
                  <w:sz w:val="24"/>
                  <w:szCs w:val="24"/>
                </w:rPr>
                <w:t>&lt;0.001</w:t>
              </w:r>
            </w:ins>
          </w:p>
        </w:tc>
        <w:tc>
          <w:tcPr>
            <w:tcW w:w="1202" w:type="dxa"/>
          </w:tcPr>
          <w:p w:rsidR="00793F9C" w:rsidRPr="003C660C" w:rsidRDefault="00793F9C" w:rsidP="00057F34">
            <w:pPr>
              <w:rPr>
                <w:ins w:id="3009" w:author="Stephen" w:date="2018-12-31T19:26:00Z"/>
                <w:rFonts w:ascii="Times New Roman" w:hAnsi="Times New Roman" w:cs="Times New Roman"/>
                <w:sz w:val="24"/>
                <w:szCs w:val="24"/>
              </w:rPr>
            </w:pPr>
          </w:p>
        </w:tc>
        <w:tc>
          <w:tcPr>
            <w:tcW w:w="1235" w:type="dxa"/>
          </w:tcPr>
          <w:p w:rsidR="00793F9C" w:rsidRPr="003C660C" w:rsidRDefault="00793F9C" w:rsidP="00057F34">
            <w:pPr>
              <w:rPr>
                <w:ins w:id="3010" w:author="Stephen" w:date="2018-12-31T19:26:00Z"/>
                <w:rFonts w:ascii="Times New Roman" w:hAnsi="Times New Roman" w:cs="Times New Roman"/>
                <w:sz w:val="24"/>
                <w:szCs w:val="24"/>
              </w:rPr>
            </w:pPr>
          </w:p>
        </w:tc>
      </w:tr>
      <w:tr w:rsidR="00793F9C" w:rsidRPr="003C660C" w:rsidTr="00D0130E">
        <w:trPr>
          <w:ins w:id="3011" w:author="Stephen" w:date="2018-12-31T19:26:00Z"/>
        </w:trPr>
        <w:tc>
          <w:tcPr>
            <w:tcW w:w="2362" w:type="dxa"/>
          </w:tcPr>
          <w:p w:rsidR="00793F9C" w:rsidRDefault="00793F9C" w:rsidP="00057F34">
            <w:pPr>
              <w:rPr>
                <w:ins w:id="3012" w:author="Stephen" w:date="2018-12-31T19:26:00Z"/>
                <w:rFonts w:ascii="Times New Roman" w:hAnsi="Times New Roman" w:cs="Times New Roman"/>
                <w:sz w:val="24"/>
                <w:szCs w:val="24"/>
              </w:rPr>
            </w:pPr>
          </w:p>
        </w:tc>
        <w:tc>
          <w:tcPr>
            <w:tcW w:w="3093" w:type="dxa"/>
          </w:tcPr>
          <w:p w:rsidR="00793F9C" w:rsidRPr="003C660C" w:rsidRDefault="00793F9C" w:rsidP="00057F34">
            <w:pPr>
              <w:rPr>
                <w:ins w:id="3013" w:author="Stephen" w:date="2018-12-31T19:26:00Z"/>
                <w:rFonts w:ascii="Times New Roman" w:hAnsi="Times New Roman" w:cs="Times New Roman"/>
                <w:sz w:val="24"/>
                <w:szCs w:val="24"/>
              </w:rPr>
            </w:pPr>
          </w:p>
        </w:tc>
        <w:tc>
          <w:tcPr>
            <w:tcW w:w="1601" w:type="dxa"/>
          </w:tcPr>
          <w:p w:rsidR="00793F9C" w:rsidRPr="003C660C" w:rsidRDefault="00793F9C" w:rsidP="00057F34">
            <w:pPr>
              <w:rPr>
                <w:ins w:id="3014" w:author="Stephen" w:date="2018-12-31T19:26:00Z"/>
                <w:rFonts w:ascii="Times New Roman" w:hAnsi="Times New Roman" w:cs="Times New Roman"/>
                <w:sz w:val="24"/>
                <w:szCs w:val="24"/>
              </w:rPr>
            </w:pPr>
          </w:p>
        </w:tc>
        <w:tc>
          <w:tcPr>
            <w:tcW w:w="2487" w:type="dxa"/>
          </w:tcPr>
          <w:p w:rsidR="00793F9C" w:rsidRPr="003C660C" w:rsidRDefault="00793F9C" w:rsidP="00057F34">
            <w:pPr>
              <w:rPr>
                <w:ins w:id="3015" w:author="Stephen" w:date="2018-12-31T19:26:00Z"/>
                <w:rFonts w:ascii="Times New Roman" w:hAnsi="Times New Roman" w:cs="Times New Roman"/>
                <w:sz w:val="24"/>
                <w:szCs w:val="24"/>
              </w:rPr>
            </w:pPr>
          </w:p>
        </w:tc>
        <w:tc>
          <w:tcPr>
            <w:tcW w:w="1202" w:type="dxa"/>
          </w:tcPr>
          <w:p w:rsidR="00793F9C" w:rsidRPr="003C660C" w:rsidRDefault="00793F9C" w:rsidP="00057F34">
            <w:pPr>
              <w:rPr>
                <w:ins w:id="3016" w:author="Stephen" w:date="2018-12-31T19:26:00Z"/>
                <w:rFonts w:ascii="Times New Roman" w:hAnsi="Times New Roman" w:cs="Times New Roman"/>
                <w:sz w:val="24"/>
                <w:szCs w:val="24"/>
              </w:rPr>
            </w:pPr>
          </w:p>
        </w:tc>
        <w:tc>
          <w:tcPr>
            <w:tcW w:w="1235" w:type="dxa"/>
          </w:tcPr>
          <w:p w:rsidR="00793F9C" w:rsidRPr="003C660C" w:rsidRDefault="00793F9C" w:rsidP="00057F34">
            <w:pPr>
              <w:rPr>
                <w:ins w:id="3017" w:author="Stephen" w:date="2018-12-31T19:26:00Z"/>
                <w:rFonts w:ascii="Times New Roman" w:hAnsi="Times New Roman" w:cs="Times New Roman"/>
                <w:sz w:val="24"/>
                <w:szCs w:val="24"/>
              </w:rPr>
            </w:pPr>
          </w:p>
        </w:tc>
      </w:tr>
      <w:tr w:rsidR="00BC3D05" w:rsidRPr="003C660C" w:rsidTr="00D0130E">
        <w:tc>
          <w:tcPr>
            <w:tcW w:w="2362" w:type="dxa"/>
          </w:tcPr>
          <w:p w:rsidR="00BC3D05" w:rsidRPr="003C660C" w:rsidRDefault="00BC3D05" w:rsidP="00057F34">
            <w:pPr>
              <w:rPr>
                <w:rFonts w:ascii="Times New Roman" w:hAnsi="Times New Roman" w:cs="Times New Roman"/>
                <w:sz w:val="24"/>
                <w:szCs w:val="24"/>
              </w:rPr>
            </w:pPr>
          </w:p>
        </w:tc>
        <w:tc>
          <w:tcPr>
            <w:tcW w:w="3093" w:type="dxa"/>
          </w:tcPr>
          <w:p w:rsidR="00BC3D05" w:rsidRPr="003C660C" w:rsidRDefault="00BC3D05" w:rsidP="00057F34">
            <w:pPr>
              <w:rPr>
                <w:rFonts w:ascii="Times New Roman" w:hAnsi="Times New Roman" w:cs="Times New Roman"/>
                <w:sz w:val="24"/>
                <w:szCs w:val="24"/>
              </w:rPr>
            </w:pPr>
          </w:p>
        </w:tc>
        <w:tc>
          <w:tcPr>
            <w:tcW w:w="1601" w:type="dxa"/>
          </w:tcPr>
          <w:p w:rsidR="00BC3D05" w:rsidRPr="003C660C" w:rsidRDefault="00BC3D05" w:rsidP="00057F34">
            <w:pPr>
              <w:rPr>
                <w:rFonts w:ascii="Times New Roman" w:hAnsi="Times New Roman" w:cs="Times New Roman"/>
                <w:sz w:val="24"/>
                <w:szCs w:val="24"/>
              </w:rPr>
            </w:pPr>
          </w:p>
        </w:tc>
        <w:tc>
          <w:tcPr>
            <w:tcW w:w="2487" w:type="dxa"/>
          </w:tcPr>
          <w:p w:rsidR="00BC3D05" w:rsidRPr="003C660C" w:rsidRDefault="00BC3D05" w:rsidP="00057F34">
            <w:pPr>
              <w:rPr>
                <w:rFonts w:ascii="Times New Roman" w:hAnsi="Times New Roman" w:cs="Times New Roman"/>
                <w:sz w:val="24"/>
                <w:szCs w:val="24"/>
              </w:rPr>
            </w:pPr>
          </w:p>
        </w:tc>
        <w:tc>
          <w:tcPr>
            <w:tcW w:w="1202" w:type="dxa"/>
          </w:tcPr>
          <w:p w:rsidR="00BC3D05" w:rsidRPr="003C660C" w:rsidRDefault="00BC3D05" w:rsidP="00057F34">
            <w:pPr>
              <w:rPr>
                <w:rFonts w:ascii="Times New Roman" w:hAnsi="Times New Roman" w:cs="Times New Roman"/>
                <w:sz w:val="24"/>
                <w:szCs w:val="24"/>
              </w:rPr>
            </w:pPr>
          </w:p>
        </w:tc>
        <w:tc>
          <w:tcPr>
            <w:tcW w:w="1235" w:type="dxa"/>
          </w:tcPr>
          <w:p w:rsidR="00BC3D05" w:rsidRPr="003C660C" w:rsidRDefault="00BC3D05"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ins w:id="3018" w:author="Stephen" w:date="2018-12-29T08:21:00Z">
              <w:r w:rsidR="00DA1F03">
                <w:rPr>
                  <w:rFonts w:ascii="Times New Roman" w:hAnsi="Times New Roman" w:cs="Times New Roman"/>
                  <w:sz w:val="24"/>
                  <w:szCs w:val="24"/>
                </w:rPr>
                <w:t>2</w:t>
              </w:r>
            </w:ins>
            <w:del w:id="3019" w:author="Stephen" w:date="2018-12-29T08:21:00Z">
              <w:r w:rsidRPr="003C660C" w:rsidDel="00DA1F03">
                <w:rPr>
                  <w:rFonts w:ascii="Times New Roman" w:hAnsi="Times New Roman" w:cs="Times New Roman"/>
                  <w:sz w:val="24"/>
                  <w:szCs w:val="24"/>
                </w:rPr>
                <w:delText>9</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Shon 2008 [4</w:t>
            </w:r>
            <w:ins w:id="3020" w:author="Stephen" w:date="2018-12-29T08:21:00Z">
              <w:r w:rsidR="00DA1F03">
                <w:rPr>
                  <w:rFonts w:ascii="Times New Roman" w:hAnsi="Times New Roman" w:cs="Times New Roman"/>
                  <w:sz w:val="24"/>
                  <w:szCs w:val="24"/>
                </w:rPr>
                <w:t>7</w:t>
              </w:r>
            </w:ins>
            <w:del w:id="3021"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p>
        </w:tc>
        <w:tc>
          <w:tcPr>
            <w:tcW w:w="2487" w:type="dxa"/>
          </w:tcPr>
          <w:p w:rsidR="00D0130E" w:rsidRPr="003C660C" w:rsidRDefault="00D0130E" w:rsidP="00057F34">
            <w:pPr>
              <w:rPr>
                <w:rFonts w:ascii="Times New Roman" w:hAnsi="Times New Roman" w:cs="Times New Roman"/>
                <w:sz w:val="24"/>
                <w:szCs w:val="24"/>
              </w:rPr>
            </w:pP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Roos 2007 [4</w:t>
            </w:r>
            <w:ins w:id="3022" w:author="Stephen" w:date="2018-12-29T08:21:00Z">
              <w:r w:rsidR="00DA1F03">
                <w:rPr>
                  <w:rFonts w:ascii="Times New Roman" w:hAnsi="Times New Roman" w:cs="Times New Roman"/>
                  <w:sz w:val="24"/>
                  <w:szCs w:val="24"/>
                </w:rPr>
                <w:t>3</w:t>
              </w:r>
            </w:ins>
            <w:del w:id="3023" w:author="Stephen" w:date="2018-12-29T08:21:00Z">
              <w:r w:rsidRPr="003C660C" w:rsidDel="00DA1F03">
                <w:rPr>
                  <w:rFonts w:ascii="Times New Roman" w:hAnsi="Times New Roman" w:cs="Times New Roman"/>
                  <w:sz w:val="24"/>
                  <w:szCs w:val="24"/>
                </w:rPr>
                <w:delText>7</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commentRangeStart w:id="3024"/>
            <w:r w:rsidRPr="003C660C">
              <w:rPr>
                <w:rFonts w:ascii="Times New Roman" w:hAnsi="Times New Roman" w:cs="Times New Roman"/>
                <w:sz w:val="24"/>
                <w:szCs w:val="24"/>
              </w:rPr>
              <w:t>Jun</w:t>
            </w:r>
            <w:commentRangeEnd w:id="3024"/>
            <w:r w:rsidRPr="003C660C">
              <w:rPr>
                <w:rStyle w:val="CommentReference"/>
                <w:rFonts w:ascii="Times New Roman" w:hAnsi="Times New Roman" w:cs="Times New Roman"/>
                <w:sz w:val="24"/>
                <w:szCs w:val="24"/>
              </w:rPr>
              <w:commentReference w:id="3024"/>
            </w:r>
            <w:r w:rsidRPr="003C660C">
              <w:rPr>
                <w:rFonts w:ascii="Times New Roman" w:hAnsi="Times New Roman" w:cs="Times New Roman"/>
                <w:sz w:val="24"/>
                <w:szCs w:val="24"/>
              </w:rPr>
              <w:t xml:space="preserve"> 2017 [</w:t>
            </w:r>
            <w:ins w:id="3025" w:author="Stephen" w:date="2018-12-29T08:21:00Z">
              <w:r w:rsidR="00DA1F03">
                <w:rPr>
                  <w:rFonts w:ascii="Times New Roman" w:hAnsi="Times New Roman" w:cs="Times New Roman"/>
                  <w:sz w:val="24"/>
                  <w:szCs w:val="24"/>
                </w:rPr>
                <w:t>51</w:t>
              </w:r>
            </w:ins>
            <w:del w:id="3026" w:author="Stephen" w:date="2018-12-29T08:21:00Z">
              <w:r w:rsidRPr="003C660C" w:rsidDel="00DA1F03">
                <w:rPr>
                  <w:rFonts w:ascii="Times New Roman" w:hAnsi="Times New Roman" w:cs="Times New Roman"/>
                  <w:sz w:val="24"/>
                  <w:szCs w:val="24"/>
                </w:rPr>
                <w:delText>67</w:delText>
              </w:r>
            </w:del>
            <w:r w:rsidRPr="003C660C">
              <w:rPr>
                <w:rFonts w:ascii="Times New Roman" w:hAnsi="Times New Roman" w:cs="Times New Roman"/>
                <w:sz w:val="24"/>
                <w:szCs w:val="24"/>
              </w:rPr>
              <w:t xml:space="preserve">]        # (paradoxical result) </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ins w:id="3027" w:author="Stephen" w:date="2018-12-29T08:21:00Z">
              <w:r w:rsidR="00DA1F03">
                <w:rPr>
                  <w:rFonts w:ascii="Times New Roman" w:hAnsi="Times New Roman" w:cs="Times New Roman"/>
                  <w:sz w:val="24"/>
                  <w:szCs w:val="24"/>
                </w:rPr>
                <w:t>4</w:t>
              </w:r>
            </w:ins>
            <w:del w:id="3028"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0]</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2016 [</w:t>
            </w:r>
            <w:ins w:id="3029" w:author="Stephen" w:date="2018-12-29T08:21:00Z">
              <w:r w:rsidR="00DA1F03">
                <w:rPr>
                  <w:rFonts w:ascii="Times New Roman" w:hAnsi="Times New Roman" w:cs="Times New Roman"/>
                  <w:sz w:val="24"/>
                  <w:szCs w:val="24"/>
                </w:rPr>
                <w:t>4</w:t>
              </w:r>
            </w:ins>
            <w:del w:id="3030" w:author="Stephen" w:date="2018-12-29T08:21:00Z">
              <w:r w:rsidRPr="003C660C" w:rsidDel="00DA1F03">
                <w:rPr>
                  <w:rFonts w:ascii="Times New Roman" w:hAnsi="Times New Roman" w:cs="Times New Roman"/>
                  <w:sz w:val="24"/>
                  <w:szCs w:val="24"/>
                </w:rPr>
                <w:delText>5</w:delText>
              </w:r>
            </w:del>
            <w:r w:rsidRPr="003C660C">
              <w:rPr>
                <w:rFonts w:ascii="Times New Roman" w:hAnsi="Times New Roman" w:cs="Times New Roman"/>
                <w:sz w:val="24"/>
                <w:szCs w:val="24"/>
              </w:rPr>
              <w:t>1]</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liver(total group)</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 low Fatty liver Index (low risk)</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rsidTr="00D0130E">
        <w:tc>
          <w:tcPr>
            <w:tcW w:w="2362"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Ittermann 2012 [</w:t>
            </w:r>
            <w:ins w:id="3031" w:author="Stephen" w:date="2018-12-29T08:21:00Z">
              <w:r w:rsidR="00DA1F03">
                <w:rPr>
                  <w:rFonts w:ascii="Times New Roman" w:hAnsi="Times New Roman" w:cs="Times New Roman"/>
                  <w:sz w:val="24"/>
                  <w:szCs w:val="24"/>
                </w:rPr>
                <w:t>39</w:t>
              </w:r>
            </w:ins>
            <w:del w:id="3032" w:author="Stephen" w:date="2018-12-29T08:21:00Z">
              <w:r w:rsidRPr="003C660C" w:rsidDel="00DA1F03">
                <w:rPr>
                  <w:rFonts w:ascii="Times New Roman" w:hAnsi="Times New Roman" w:cs="Times New Roman"/>
                  <w:sz w:val="24"/>
                  <w:szCs w:val="24"/>
                </w:rPr>
                <w:delText>48</w:delText>
              </w:r>
            </w:del>
            <w:r w:rsidRPr="003C660C">
              <w:rPr>
                <w:rFonts w:ascii="Times New Roman" w:hAnsi="Times New Roman" w:cs="Times New Roman"/>
                <w:sz w:val="24"/>
                <w:szCs w:val="24"/>
              </w:rPr>
              <w:t>]</w:t>
            </w:r>
          </w:p>
        </w:tc>
        <w:tc>
          <w:tcPr>
            <w:tcW w:w="3093"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rsidR="00D0130E" w:rsidRPr="003C660C" w:rsidRDefault="00D0130E" w:rsidP="00057F34">
            <w:pPr>
              <w:rPr>
                <w:rFonts w:ascii="Times New Roman" w:hAnsi="Times New Roman" w:cs="Times New Roman"/>
                <w:sz w:val="24"/>
                <w:szCs w:val="24"/>
              </w:rPr>
            </w:pPr>
          </w:p>
        </w:tc>
        <w:tc>
          <w:tcPr>
            <w:tcW w:w="1235" w:type="dxa"/>
          </w:tcPr>
          <w:p w:rsidR="00D0130E" w:rsidRPr="003C660C" w:rsidRDefault="00D0130E" w:rsidP="00057F34">
            <w:pPr>
              <w:rPr>
                <w:rFonts w:ascii="Times New Roman" w:hAnsi="Times New Roman" w:cs="Times New Roman"/>
                <w:sz w:val="24"/>
                <w:szCs w:val="24"/>
              </w:rPr>
            </w:pPr>
          </w:p>
        </w:tc>
      </w:tr>
    </w:tbl>
    <w:p w:rsidR="00CA3355" w:rsidRDefault="00CA3355" w:rsidP="00CA3355">
      <w:pPr>
        <w:pStyle w:val="ListParagraph"/>
        <w:ind w:left="0"/>
        <w:rPr>
          <w:ins w:id="3033" w:author="Stephen" w:date="2018-12-23T14:44:00Z"/>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rsidR="007C64A3" w:rsidRDefault="007C64A3" w:rsidP="00CA3355">
      <w:pPr>
        <w:pStyle w:val="ListParagraph"/>
        <w:ind w:left="0"/>
        <w:rPr>
          <w:ins w:id="3034" w:author="Stephen" w:date="2018-12-23T14:44:00Z"/>
          <w:rFonts w:ascii="Times New Roman" w:hAnsi="Times New Roman" w:cs="Times New Roman"/>
          <w:sz w:val="24"/>
          <w:szCs w:val="24"/>
        </w:rPr>
      </w:pPr>
    </w:p>
    <w:p w:rsidR="007C64A3" w:rsidRPr="003C660C" w:rsidRDefault="007C64A3" w:rsidP="00CA3355">
      <w:pPr>
        <w:pStyle w:val="ListParagraph"/>
        <w:ind w:left="0"/>
        <w:rPr>
          <w:rFonts w:ascii="Times New Roman" w:hAnsi="Times New Roman" w:cs="Times New Roman"/>
          <w:sz w:val="24"/>
          <w:szCs w:val="24"/>
        </w:rPr>
      </w:pPr>
      <w:ins w:id="3035" w:author="Stephen" w:date="2018-12-23T14:44:00Z">
        <w:r>
          <w:rPr>
            <w:rFonts w:ascii="Times New Roman" w:hAnsi="Times New Roman" w:cs="Times New Roman"/>
            <w:sz w:val="24"/>
            <w:szCs w:val="24"/>
          </w:rPr>
          <w:t>Table of correlations</w:t>
        </w:r>
      </w:ins>
    </w:p>
    <w:tbl>
      <w:tblPr>
        <w:tblStyle w:val="TableGrid"/>
        <w:tblW w:w="0" w:type="auto"/>
        <w:tblLayout w:type="fixed"/>
        <w:tblLook w:val="04A0"/>
      </w:tblPr>
      <w:tblGrid>
        <w:gridCol w:w="2561"/>
        <w:gridCol w:w="834"/>
        <w:gridCol w:w="2303"/>
        <w:gridCol w:w="774"/>
        <w:gridCol w:w="724"/>
        <w:gridCol w:w="746"/>
        <w:gridCol w:w="671"/>
        <w:gridCol w:w="629"/>
      </w:tblGrid>
      <w:tr w:rsidR="007C64A3" w:rsidTr="007C64A3">
        <w:trPr>
          <w:ins w:id="3036" w:author="Stephen" w:date="2018-12-23T14:42:00Z"/>
        </w:trPr>
        <w:tc>
          <w:tcPr>
            <w:tcW w:w="2561" w:type="dxa"/>
          </w:tcPr>
          <w:p w:rsidR="007C64A3" w:rsidRDefault="007C64A3" w:rsidP="007C64A3">
            <w:pPr>
              <w:rPr>
                <w:ins w:id="3037" w:author="Stephen" w:date="2018-12-23T14:42:00Z"/>
              </w:rPr>
            </w:pPr>
            <w:ins w:id="3038" w:author="Stephen" w:date="2018-12-23T14:42:00Z">
              <w:r>
                <w:t>Parameter</w:t>
              </w:r>
            </w:ins>
          </w:p>
        </w:tc>
        <w:tc>
          <w:tcPr>
            <w:tcW w:w="834" w:type="dxa"/>
          </w:tcPr>
          <w:p w:rsidR="007C64A3" w:rsidRDefault="007C64A3" w:rsidP="007C64A3">
            <w:pPr>
              <w:rPr>
                <w:ins w:id="3039" w:author="Stephen" w:date="2018-12-23T14:42:00Z"/>
              </w:rPr>
            </w:pPr>
            <w:ins w:id="3040" w:author="Stephen" w:date="2018-12-23T14:42:00Z">
              <w:r>
                <w:t>SCH+</w:t>
              </w:r>
            </w:ins>
          </w:p>
          <w:p w:rsidR="007C64A3" w:rsidRDefault="007C64A3" w:rsidP="007C64A3">
            <w:pPr>
              <w:rPr>
                <w:ins w:id="3041" w:author="Stephen" w:date="2018-12-23T14:42:00Z"/>
              </w:rPr>
            </w:pPr>
            <w:ins w:id="3042" w:author="Stephen" w:date="2018-12-23T14:42:00Z">
              <w:r>
                <w:t>SCH-</w:t>
              </w:r>
            </w:ins>
          </w:p>
        </w:tc>
        <w:tc>
          <w:tcPr>
            <w:tcW w:w="2303" w:type="dxa"/>
          </w:tcPr>
          <w:p w:rsidR="007C64A3" w:rsidRDefault="007C64A3" w:rsidP="007C64A3">
            <w:pPr>
              <w:rPr>
                <w:ins w:id="3043" w:author="Stephen" w:date="2018-12-23T14:42:00Z"/>
              </w:rPr>
            </w:pPr>
            <w:ins w:id="3044" w:author="Stephen" w:date="2018-12-23T14:42:00Z">
              <w:r>
                <w:t>Author-year</w:t>
              </w:r>
            </w:ins>
          </w:p>
        </w:tc>
        <w:tc>
          <w:tcPr>
            <w:tcW w:w="774" w:type="dxa"/>
          </w:tcPr>
          <w:p w:rsidR="007C64A3" w:rsidRDefault="007C64A3" w:rsidP="007C64A3">
            <w:pPr>
              <w:rPr>
                <w:ins w:id="3045" w:author="Stephen" w:date="2018-12-23T14:42:00Z"/>
              </w:rPr>
            </w:pPr>
            <w:ins w:id="3046" w:author="Stephen" w:date="2018-12-23T14:42:00Z">
              <w:r>
                <w:t>n</w:t>
              </w:r>
            </w:ins>
          </w:p>
        </w:tc>
        <w:tc>
          <w:tcPr>
            <w:tcW w:w="724" w:type="dxa"/>
          </w:tcPr>
          <w:p w:rsidR="007C64A3" w:rsidRDefault="007C64A3" w:rsidP="007C64A3">
            <w:pPr>
              <w:rPr>
                <w:ins w:id="3047" w:author="Stephen" w:date="2018-12-23T14:42:00Z"/>
              </w:rPr>
            </w:pPr>
            <w:ins w:id="3048" w:author="Stephen" w:date="2018-12-23T14:42:00Z">
              <w:r>
                <w:t>FT4+</w:t>
              </w:r>
            </w:ins>
          </w:p>
          <w:p w:rsidR="007C64A3" w:rsidRDefault="007C64A3" w:rsidP="007C64A3">
            <w:pPr>
              <w:rPr>
                <w:ins w:id="3049" w:author="Stephen" w:date="2018-12-23T14:42:00Z"/>
              </w:rPr>
            </w:pPr>
            <w:ins w:id="3050" w:author="Stephen" w:date="2018-12-23T14:42:00Z">
              <w:r>
                <w:t>TSH-</w:t>
              </w:r>
            </w:ins>
          </w:p>
        </w:tc>
        <w:tc>
          <w:tcPr>
            <w:tcW w:w="746" w:type="dxa"/>
          </w:tcPr>
          <w:p w:rsidR="007C64A3" w:rsidRDefault="007C64A3" w:rsidP="007C64A3">
            <w:pPr>
              <w:rPr>
                <w:ins w:id="3051" w:author="Stephen" w:date="2018-12-23T14:42:00Z"/>
              </w:rPr>
            </w:pPr>
            <w:ins w:id="3052" w:author="Stephen" w:date="2018-12-23T14:42:00Z">
              <w:r>
                <w:t>FT4-</w:t>
              </w:r>
            </w:ins>
          </w:p>
          <w:p w:rsidR="007C64A3" w:rsidRDefault="007C64A3" w:rsidP="007C64A3">
            <w:pPr>
              <w:rPr>
                <w:ins w:id="3053" w:author="Stephen" w:date="2018-12-23T14:42:00Z"/>
              </w:rPr>
            </w:pPr>
            <w:ins w:id="3054" w:author="Stephen" w:date="2018-12-23T14:42:00Z">
              <w:r>
                <w:t>TSH+</w:t>
              </w:r>
            </w:ins>
          </w:p>
        </w:tc>
        <w:tc>
          <w:tcPr>
            <w:tcW w:w="671" w:type="dxa"/>
          </w:tcPr>
          <w:p w:rsidR="007C64A3" w:rsidRDefault="007C64A3" w:rsidP="007C64A3">
            <w:pPr>
              <w:rPr>
                <w:ins w:id="3055" w:author="Stephen" w:date="2018-12-23T14:42:00Z"/>
              </w:rPr>
            </w:pPr>
            <w:ins w:id="3056" w:author="Stephen" w:date="2018-12-23T14:42:00Z">
              <w:r>
                <w:t>FT4+</w:t>
              </w:r>
            </w:ins>
          </w:p>
          <w:p w:rsidR="007C64A3" w:rsidRDefault="007C64A3" w:rsidP="007C64A3">
            <w:pPr>
              <w:rPr>
                <w:ins w:id="3057" w:author="Stephen" w:date="2018-12-23T14:42:00Z"/>
              </w:rPr>
            </w:pPr>
            <w:ins w:id="3058" w:author="Stephen" w:date="2018-12-23T14:42:00Z">
              <w:r>
                <w:t>TSH+</w:t>
              </w:r>
            </w:ins>
          </w:p>
        </w:tc>
        <w:tc>
          <w:tcPr>
            <w:tcW w:w="629" w:type="dxa"/>
          </w:tcPr>
          <w:p w:rsidR="007C64A3" w:rsidRDefault="007C64A3" w:rsidP="007C64A3">
            <w:pPr>
              <w:rPr>
                <w:ins w:id="3059" w:author="Stephen" w:date="2018-12-23T14:42:00Z"/>
              </w:rPr>
            </w:pPr>
            <w:ins w:id="3060" w:author="Stephen" w:date="2018-12-23T14:42:00Z">
              <w:r>
                <w:t>FT4-</w:t>
              </w:r>
            </w:ins>
          </w:p>
          <w:p w:rsidR="007C64A3" w:rsidRDefault="007C64A3" w:rsidP="007C64A3">
            <w:pPr>
              <w:rPr>
                <w:ins w:id="3061" w:author="Stephen" w:date="2018-12-23T14:42:00Z"/>
              </w:rPr>
            </w:pPr>
            <w:ins w:id="3062" w:author="Stephen" w:date="2018-12-23T14:42:00Z">
              <w:r>
                <w:t>TSH-</w:t>
              </w:r>
            </w:ins>
          </w:p>
        </w:tc>
      </w:tr>
      <w:tr w:rsidR="007C64A3" w:rsidTr="007C64A3">
        <w:trPr>
          <w:ins w:id="3063" w:author="Stephen" w:date="2018-12-23T14:42:00Z"/>
        </w:trPr>
        <w:tc>
          <w:tcPr>
            <w:tcW w:w="2561" w:type="dxa"/>
          </w:tcPr>
          <w:p w:rsidR="007C64A3" w:rsidRDefault="007C64A3" w:rsidP="007C64A3">
            <w:pPr>
              <w:rPr>
                <w:ins w:id="3064" w:author="Stephen" w:date="2018-12-23T14:42:00Z"/>
              </w:rPr>
            </w:pPr>
            <w:ins w:id="3065" w:author="Stephen" w:date="2018-12-23T14:42:00Z">
              <w:r>
                <w:t>Atrial Fibrillation (AF)</w:t>
              </w:r>
            </w:ins>
          </w:p>
        </w:tc>
        <w:tc>
          <w:tcPr>
            <w:tcW w:w="834" w:type="dxa"/>
          </w:tcPr>
          <w:p w:rsidR="007C64A3" w:rsidRDefault="007C64A3" w:rsidP="007C64A3">
            <w:pPr>
              <w:rPr>
                <w:ins w:id="3066" w:author="Stephen" w:date="2018-12-23T14:42:00Z"/>
              </w:rPr>
            </w:pPr>
            <w:ins w:id="3067" w:author="Stephen" w:date="2018-12-23T14:42:00Z">
              <w:r>
                <w:t>SCH+</w:t>
              </w:r>
            </w:ins>
          </w:p>
        </w:tc>
        <w:tc>
          <w:tcPr>
            <w:tcW w:w="2303" w:type="dxa"/>
          </w:tcPr>
          <w:p w:rsidR="007C64A3" w:rsidRDefault="00DA1F03" w:rsidP="007C64A3">
            <w:pPr>
              <w:rPr>
                <w:ins w:id="3068" w:author="Stephen" w:date="2018-12-23T14:42:00Z"/>
              </w:rPr>
            </w:pPr>
            <w:ins w:id="3069" w:author="Stephen" w:date="2018-12-23T14:42:00Z">
              <w:r>
                <w:t>Gammage-2007 [2</w:t>
              </w:r>
            </w:ins>
            <w:ins w:id="3070" w:author="Stephen" w:date="2018-12-29T08:22:00Z">
              <w:r>
                <w:t>9</w:t>
              </w:r>
            </w:ins>
            <w:ins w:id="3071" w:author="Stephen" w:date="2018-12-23T14:42:00Z">
              <w:r w:rsidR="007C64A3">
                <w:t>]</w:t>
              </w:r>
            </w:ins>
          </w:p>
        </w:tc>
        <w:tc>
          <w:tcPr>
            <w:tcW w:w="774" w:type="dxa"/>
          </w:tcPr>
          <w:p w:rsidR="007C64A3" w:rsidRDefault="007C64A3" w:rsidP="007C64A3">
            <w:pPr>
              <w:rPr>
                <w:ins w:id="3072" w:author="Stephen" w:date="2018-12-23T14:42:00Z"/>
              </w:rPr>
            </w:pPr>
            <w:ins w:id="3073" w:author="Stephen" w:date="2018-12-23T14:42:00Z">
              <w:r>
                <w:t>5860</w:t>
              </w:r>
            </w:ins>
          </w:p>
        </w:tc>
        <w:tc>
          <w:tcPr>
            <w:tcW w:w="724" w:type="dxa"/>
          </w:tcPr>
          <w:p w:rsidR="007C64A3" w:rsidRDefault="007C64A3" w:rsidP="007C64A3">
            <w:pPr>
              <w:rPr>
                <w:ins w:id="3074" w:author="Stephen" w:date="2018-12-23T14:42:00Z"/>
              </w:rPr>
            </w:pPr>
            <w:ins w:id="3075" w:author="Stephen" w:date="2018-12-23T14:42:00Z">
              <w:r>
                <w:t>3</w:t>
              </w:r>
            </w:ins>
          </w:p>
        </w:tc>
        <w:tc>
          <w:tcPr>
            <w:tcW w:w="746" w:type="dxa"/>
          </w:tcPr>
          <w:p w:rsidR="007C64A3" w:rsidRDefault="007C64A3" w:rsidP="007C64A3">
            <w:pPr>
              <w:rPr>
                <w:ins w:id="3076" w:author="Stephen" w:date="2018-12-23T14:42:00Z"/>
              </w:rPr>
            </w:pPr>
          </w:p>
        </w:tc>
        <w:tc>
          <w:tcPr>
            <w:tcW w:w="671" w:type="dxa"/>
          </w:tcPr>
          <w:p w:rsidR="007C64A3" w:rsidRDefault="007C64A3" w:rsidP="007C64A3">
            <w:pPr>
              <w:rPr>
                <w:ins w:id="3077" w:author="Stephen" w:date="2018-12-23T14:42:00Z"/>
              </w:rPr>
            </w:pPr>
          </w:p>
        </w:tc>
        <w:tc>
          <w:tcPr>
            <w:tcW w:w="629" w:type="dxa"/>
          </w:tcPr>
          <w:p w:rsidR="007C64A3" w:rsidRDefault="007C64A3" w:rsidP="007C64A3">
            <w:pPr>
              <w:rPr>
                <w:ins w:id="3078" w:author="Stephen" w:date="2018-12-23T14:42:00Z"/>
              </w:rPr>
            </w:pPr>
          </w:p>
        </w:tc>
      </w:tr>
      <w:tr w:rsidR="007C64A3" w:rsidTr="007C64A3">
        <w:trPr>
          <w:ins w:id="3079" w:author="Stephen" w:date="2018-12-23T14:42:00Z"/>
        </w:trPr>
        <w:tc>
          <w:tcPr>
            <w:tcW w:w="2561" w:type="dxa"/>
          </w:tcPr>
          <w:p w:rsidR="007C64A3" w:rsidRDefault="007C64A3" w:rsidP="007C64A3">
            <w:pPr>
              <w:rPr>
                <w:ins w:id="3080" w:author="Stephen" w:date="2018-12-23T14:42:00Z"/>
              </w:rPr>
            </w:pPr>
          </w:p>
        </w:tc>
        <w:tc>
          <w:tcPr>
            <w:tcW w:w="834" w:type="dxa"/>
          </w:tcPr>
          <w:p w:rsidR="007C64A3" w:rsidRDefault="007C64A3" w:rsidP="007C64A3">
            <w:pPr>
              <w:rPr>
                <w:ins w:id="3081" w:author="Stephen" w:date="2018-12-23T14:42:00Z"/>
              </w:rPr>
            </w:pPr>
          </w:p>
        </w:tc>
        <w:tc>
          <w:tcPr>
            <w:tcW w:w="2303" w:type="dxa"/>
          </w:tcPr>
          <w:p w:rsidR="007C64A3" w:rsidRDefault="00DA1F03" w:rsidP="007C64A3">
            <w:pPr>
              <w:rPr>
                <w:ins w:id="3082" w:author="Stephen" w:date="2018-12-23T14:42:00Z"/>
              </w:rPr>
            </w:pPr>
            <w:ins w:id="3083" w:author="Stephen" w:date="2018-12-23T14:42:00Z">
              <w:r>
                <w:t>Baumgartner- 2017 [2</w:t>
              </w:r>
            </w:ins>
            <w:ins w:id="3084" w:author="Stephen" w:date="2018-12-29T08:22:00Z">
              <w:r>
                <w:t>8</w:t>
              </w:r>
            </w:ins>
            <w:ins w:id="3085" w:author="Stephen" w:date="2018-12-23T14:42:00Z">
              <w:r w:rsidR="007C64A3">
                <w:t>]</w:t>
              </w:r>
            </w:ins>
          </w:p>
        </w:tc>
        <w:tc>
          <w:tcPr>
            <w:tcW w:w="774" w:type="dxa"/>
          </w:tcPr>
          <w:p w:rsidR="007C64A3" w:rsidRDefault="007C64A3" w:rsidP="007C64A3">
            <w:pPr>
              <w:rPr>
                <w:ins w:id="3086" w:author="Stephen" w:date="2018-12-23T14:42:00Z"/>
              </w:rPr>
            </w:pPr>
            <w:ins w:id="3087" w:author="Stephen" w:date="2018-12-23T14:42:00Z">
              <w:r>
                <w:t>30085</w:t>
              </w:r>
            </w:ins>
          </w:p>
        </w:tc>
        <w:tc>
          <w:tcPr>
            <w:tcW w:w="724" w:type="dxa"/>
          </w:tcPr>
          <w:p w:rsidR="007C64A3" w:rsidRDefault="007C64A3" w:rsidP="007C64A3">
            <w:pPr>
              <w:rPr>
                <w:ins w:id="3088" w:author="Stephen" w:date="2018-12-23T14:42:00Z"/>
              </w:rPr>
            </w:pPr>
            <w:ins w:id="3089" w:author="Stephen" w:date="2018-12-23T14:42:00Z">
              <w:r>
                <w:t>30</w:t>
              </w:r>
            </w:ins>
          </w:p>
        </w:tc>
        <w:tc>
          <w:tcPr>
            <w:tcW w:w="746" w:type="dxa"/>
          </w:tcPr>
          <w:p w:rsidR="007C64A3" w:rsidRDefault="007C64A3" w:rsidP="007C64A3">
            <w:pPr>
              <w:rPr>
                <w:ins w:id="3090" w:author="Stephen" w:date="2018-12-23T14:42:00Z"/>
              </w:rPr>
            </w:pPr>
          </w:p>
        </w:tc>
        <w:tc>
          <w:tcPr>
            <w:tcW w:w="671" w:type="dxa"/>
          </w:tcPr>
          <w:p w:rsidR="007C64A3" w:rsidRDefault="007C64A3" w:rsidP="007C64A3">
            <w:pPr>
              <w:rPr>
                <w:ins w:id="3091" w:author="Stephen" w:date="2018-12-23T14:42:00Z"/>
              </w:rPr>
            </w:pPr>
          </w:p>
        </w:tc>
        <w:tc>
          <w:tcPr>
            <w:tcW w:w="629" w:type="dxa"/>
          </w:tcPr>
          <w:p w:rsidR="007C64A3" w:rsidRDefault="007C64A3" w:rsidP="007C64A3">
            <w:pPr>
              <w:rPr>
                <w:ins w:id="3092" w:author="Stephen" w:date="2018-12-23T14:42:00Z"/>
              </w:rPr>
            </w:pPr>
            <w:ins w:id="3093" w:author="Stephen" w:date="2018-12-23T14:42:00Z">
              <w:r>
                <w:t>8</w:t>
              </w:r>
            </w:ins>
          </w:p>
        </w:tc>
      </w:tr>
      <w:tr w:rsidR="007C64A3" w:rsidTr="007C64A3">
        <w:trPr>
          <w:ins w:id="3094" w:author="Stephen" w:date="2018-12-23T14:42:00Z"/>
        </w:trPr>
        <w:tc>
          <w:tcPr>
            <w:tcW w:w="2561" w:type="dxa"/>
          </w:tcPr>
          <w:p w:rsidR="007C64A3" w:rsidRDefault="007C64A3" w:rsidP="007C64A3">
            <w:pPr>
              <w:rPr>
                <w:ins w:id="3095" w:author="Stephen" w:date="2018-12-23T14:42:00Z"/>
              </w:rPr>
            </w:pPr>
          </w:p>
        </w:tc>
        <w:tc>
          <w:tcPr>
            <w:tcW w:w="834" w:type="dxa"/>
          </w:tcPr>
          <w:p w:rsidR="007C64A3" w:rsidRDefault="007C64A3" w:rsidP="007C64A3">
            <w:pPr>
              <w:rPr>
                <w:ins w:id="3096" w:author="Stephen" w:date="2018-12-23T14:42:00Z"/>
              </w:rPr>
            </w:pPr>
          </w:p>
        </w:tc>
        <w:tc>
          <w:tcPr>
            <w:tcW w:w="2303" w:type="dxa"/>
          </w:tcPr>
          <w:p w:rsidR="007C64A3" w:rsidRDefault="00DA1F03" w:rsidP="007C64A3">
            <w:pPr>
              <w:rPr>
                <w:ins w:id="3097" w:author="Stephen" w:date="2018-12-23T14:42:00Z"/>
              </w:rPr>
            </w:pPr>
            <w:ins w:id="3098" w:author="Stephen" w:date="2018-12-23T14:42:00Z">
              <w:r>
                <w:t>Cappola-2015 [2</w:t>
              </w:r>
            </w:ins>
            <w:ins w:id="3099" w:author="Stephen" w:date="2018-12-29T08:22:00Z">
              <w:r>
                <w:t>7</w:t>
              </w:r>
            </w:ins>
            <w:ins w:id="3100" w:author="Stephen" w:date="2018-12-23T14:42:00Z">
              <w:r w:rsidR="007C64A3">
                <w:t>]</w:t>
              </w:r>
            </w:ins>
          </w:p>
        </w:tc>
        <w:tc>
          <w:tcPr>
            <w:tcW w:w="774" w:type="dxa"/>
          </w:tcPr>
          <w:p w:rsidR="007C64A3" w:rsidRDefault="007C64A3" w:rsidP="007C64A3">
            <w:pPr>
              <w:rPr>
                <w:ins w:id="3101" w:author="Stephen" w:date="2018-12-23T14:42:00Z"/>
              </w:rPr>
            </w:pPr>
            <w:ins w:id="3102" w:author="Stephen" w:date="2018-12-23T14:42:00Z">
              <w:r>
                <w:t>2843</w:t>
              </w:r>
            </w:ins>
          </w:p>
        </w:tc>
        <w:tc>
          <w:tcPr>
            <w:tcW w:w="724" w:type="dxa"/>
          </w:tcPr>
          <w:p w:rsidR="007C64A3" w:rsidRDefault="007C64A3" w:rsidP="007C64A3">
            <w:pPr>
              <w:rPr>
                <w:ins w:id="3103" w:author="Stephen" w:date="2018-12-23T14:42:00Z"/>
              </w:rPr>
            </w:pPr>
            <w:ins w:id="3104" w:author="Stephen" w:date="2018-12-23T14:42:00Z">
              <w:r>
                <w:t>3</w:t>
              </w:r>
            </w:ins>
          </w:p>
        </w:tc>
        <w:tc>
          <w:tcPr>
            <w:tcW w:w="746" w:type="dxa"/>
          </w:tcPr>
          <w:p w:rsidR="007C64A3" w:rsidRDefault="007C64A3" w:rsidP="007C64A3">
            <w:pPr>
              <w:rPr>
                <w:ins w:id="3105" w:author="Stephen" w:date="2018-12-23T14:42:00Z"/>
              </w:rPr>
            </w:pPr>
          </w:p>
        </w:tc>
        <w:tc>
          <w:tcPr>
            <w:tcW w:w="671" w:type="dxa"/>
          </w:tcPr>
          <w:p w:rsidR="007C64A3" w:rsidRDefault="007C64A3" w:rsidP="007C64A3">
            <w:pPr>
              <w:rPr>
                <w:ins w:id="3106" w:author="Stephen" w:date="2018-12-23T14:42:00Z"/>
              </w:rPr>
            </w:pPr>
          </w:p>
        </w:tc>
        <w:tc>
          <w:tcPr>
            <w:tcW w:w="629" w:type="dxa"/>
          </w:tcPr>
          <w:p w:rsidR="007C64A3" w:rsidRDefault="007C64A3" w:rsidP="007C64A3">
            <w:pPr>
              <w:rPr>
                <w:ins w:id="3107" w:author="Stephen" w:date="2018-12-23T14:42:00Z"/>
              </w:rPr>
            </w:pPr>
          </w:p>
        </w:tc>
      </w:tr>
      <w:tr w:rsidR="007C64A3" w:rsidTr="007C64A3">
        <w:trPr>
          <w:ins w:id="3108" w:author="Stephen" w:date="2018-12-23T14:42:00Z"/>
        </w:trPr>
        <w:tc>
          <w:tcPr>
            <w:tcW w:w="2561" w:type="dxa"/>
          </w:tcPr>
          <w:p w:rsidR="007C64A3" w:rsidRDefault="007C64A3" w:rsidP="007C64A3">
            <w:pPr>
              <w:rPr>
                <w:ins w:id="3109" w:author="Stephen" w:date="2018-12-23T14:42:00Z"/>
              </w:rPr>
            </w:pPr>
          </w:p>
        </w:tc>
        <w:tc>
          <w:tcPr>
            <w:tcW w:w="834" w:type="dxa"/>
          </w:tcPr>
          <w:p w:rsidR="007C64A3" w:rsidRDefault="007C64A3" w:rsidP="007C64A3">
            <w:pPr>
              <w:rPr>
                <w:ins w:id="3110" w:author="Stephen" w:date="2018-12-23T14:42:00Z"/>
              </w:rPr>
            </w:pPr>
          </w:p>
        </w:tc>
        <w:tc>
          <w:tcPr>
            <w:tcW w:w="2303" w:type="dxa"/>
          </w:tcPr>
          <w:p w:rsidR="007C64A3" w:rsidRDefault="00DA1F03" w:rsidP="007C64A3">
            <w:pPr>
              <w:rPr>
                <w:ins w:id="3111" w:author="Stephen" w:date="2018-12-23T14:42:00Z"/>
              </w:rPr>
            </w:pPr>
            <w:ins w:id="3112" w:author="Stephen" w:date="2018-12-23T14:42:00Z">
              <w:r>
                <w:t>Heeringa-2008[3</w:t>
              </w:r>
            </w:ins>
            <w:ins w:id="3113" w:author="Stephen" w:date="2018-12-29T08:22:00Z">
              <w:r>
                <w:t>0</w:t>
              </w:r>
            </w:ins>
            <w:ins w:id="3114" w:author="Stephen" w:date="2018-12-23T14:42:00Z">
              <w:r w:rsidR="007C64A3">
                <w:t>]</w:t>
              </w:r>
            </w:ins>
          </w:p>
        </w:tc>
        <w:tc>
          <w:tcPr>
            <w:tcW w:w="774" w:type="dxa"/>
          </w:tcPr>
          <w:p w:rsidR="007C64A3" w:rsidRDefault="007C64A3" w:rsidP="007C64A3">
            <w:pPr>
              <w:rPr>
                <w:ins w:id="3115" w:author="Stephen" w:date="2018-12-23T14:42:00Z"/>
              </w:rPr>
            </w:pPr>
            <w:ins w:id="3116" w:author="Stephen" w:date="2018-12-23T14:42:00Z">
              <w:r>
                <w:t>14</w:t>
              </w:r>
            </w:ins>
            <w:ins w:id="3117" w:author="Stephen" w:date="2018-12-23T14:56:00Z">
              <w:r w:rsidR="00AC41C6">
                <w:t>55</w:t>
              </w:r>
            </w:ins>
          </w:p>
        </w:tc>
        <w:tc>
          <w:tcPr>
            <w:tcW w:w="724" w:type="dxa"/>
          </w:tcPr>
          <w:p w:rsidR="007C64A3" w:rsidRDefault="007C64A3" w:rsidP="007C64A3">
            <w:pPr>
              <w:rPr>
                <w:ins w:id="3118" w:author="Stephen" w:date="2018-12-23T14:42:00Z"/>
              </w:rPr>
            </w:pPr>
          </w:p>
        </w:tc>
        <w:tc>
          <w:tcPr>
            <w:tcW w:w="746" w:type="dxa"/>
          </w:tcPr>
          <w:p w:rsidR="007C64A3" w:rsidRDefault="007C64A3" w:rsidP="007C64A3">
            <w:pPr>
              <w:rPr>
                <w:ins w:id="3119" w:author="Stephen" w:date="2018-12-23T14:42:00Z"/>
              </w:rPr>
            </w:pPr>
            <w:ins w:id="3120" w:author="Stephen" w:date="2018-12-23T14:42:00Z">
              <w:r>
                <w:t>2</w:t>
              </w:r>
            </w:ins>
          </w:p>
        </w:tc>
        <w:tc>
          <w:tcPr>
            <w:tcW w:w="671" w:type="dxa"/>
          </w:tcPr>
          <w:p w:rsidR="007C64A3" w:rsidRDefault="007C64A3" w:rsidP="007C64A3">
            <w:pPr>
              <w:rPr>
                <w:ins w:id="3121" w:author="Stephen" w:date="2018-12-23T14:42:00Z"/>
              </w:rPr>
            </w:pPr>
          </w:p>
        </w:tc>
        <w:tc>
          <w:tcPr>
            <w:tcW w:w="629" w:type="dxa"/>
          </w:tcPr>
          <w:p w:rsidR="007C64A3" w:rsidRDefault="007C64A3" w:rsidP="007C64A3">
            <w:pPr>
              <w:rPr>
                <w:ins w:id="3122" w:author="Stephen" w:date="2018-12-23T14:42:00Z"/>
              </w:rPr>
            </w:pPr>
          </w:p>
        </w:tc>
      </w:tr>
      <w:tr w:rsidR="007C64A3" w:rsidTr="007C64A3">
        <w:trPr>
          <w:ins w:id="3123" w:author="Stephen" w:date="2018-12-23T14:42:00Z"/>
        </w:trPr>
        <w:tc>
          <w:tcPr>
            <w:tcW w:w="2561" w:type="dxa"/>
          </w:tcPr>
          <w:p w:rsidR="007C64A3" w:rsidRDefault="007C64A3" w:rsidP="007C64A3">
            <w:pPr>
              <w:rPr>
                <w:ins w:id="3124" w:author="Stephen" w:date="2018-12-23T14:42:00Z"/>
              </w:rPr>
            </w:pPr>
          </w:p>
        </w:tc>
        <w:tc>
          <w:tcPr>
            <w:tcW w:w="834" w:type="dxa"/>
          </w:tcPr>
          <w:p w:rsidR="007C64A3" w:rsidRDefault="007C64A3" w:rsidP="007C64A3">
            <w:pPr>
              <w:rPr>
                <w:ins w:id="3125" w:author="Stephen" w:date="2018-12-23T14:42:00Z"/>
              </w:rPr>
            </w:pPr>
          </w:p>
        </w:tc>
        <w:tc>
          <w:tcPr>
            <w:tcW w:w="2303" w:type="dxa"/>
          </w:tcPr>
          <w:p w:rsidR="007C64A3" w:rsidRPr="00A864BB" w:rsidRDefault="007C64A3" w:rsidP="007C64A3">
            <w:pPr>
              <w:rPr>
                <w:ins w:id="3126" w:author="Stephen" w:date="2018-12-23T14:42:00Z"/>
                <w:b/>
              </w:rPr>
            </w:pPr>
            <w:ins w:id="3127" w:author="Stephen" w:date="2018-12-23T14:42:00Z">
              <w:r w:rsidRPr="00A864BB">
                <w:rPr>
                  <w:b/>
                </w:rPr>
                <w:t>Total</w:t>
              </w:r>
            </w:ins>
          </w:p>
        </w:tc>
        <w:tc>
          <w:tcPr>
            <w:tcW w:w="774" w:type="dxa"/>
          </w:tcPr>
          <w:p w:rsidR="007C64A3" w:rsidRPr="00A864BB" w:rsidRDefault="007C64A3" w:rsidP="007C64A3">
            <w:pPr>
              <w:rPr>
                <w:ins w:id="3128" w:author="Stephen" w:date="2018-12-23T14:42:00Z"/>
                <w:b/>
              </w:rPr>
            </w:pPr>
          </w:p>
        </w:tc>
        <w:tc>
          <w:tcPr>
            <w:tcW w:w="724" w:type="dxa"/>
          </w:tcPr>
          <w:p w:rsidR="007C64A3" w:rsidRPr="00A864BB" w:rsidRDefault="007C64A3" w:rsidP="007C64A3">
            <w:pPr>
              <w:rPr>
                <w:ins w:id="3129" w:author="Stephen" w:date="2018-12-23T14:42:00Z"/>
                <w:b/>
              </w:rPr>
            </w:pPr>
            <w:ins w:id="3130" w:author="Stephen" w:date="2018-12-23T14:42:00Z">
              <w:r w:rsidRPr="00A864BB">
                <w:rPr>
                  <w:b/>
                </w:rPr>
                <w:t>36</w:t>
              </w:r>
            </w:ins>
          </w:p>
        </w:tc>
        <w:tc>
          <w:tcPr>
            <w:tcW w:w="746" w:type="dxa"/>
          </w:tcPr>
          <w:p w:rsidR="007C64A3" w:rsidRPr="00A864BB" w:rsidRDefault="007C64A3" w:rsidP="007C64A3">
            <w:pPr>
              <w:rPr>
                <w:ins w:id="3131" w:author="Stephen" w:date="2018-12-23T14:42:00Z"/>
                <w:b/>
              </w:rPr>
            </w:pPr>
            <w:ins w:id="3132" w:author="Stephen" w:date="2018-12-23T14:42:00Z">
              <w:r w:rsidRPr="00A864BB">
                <w:rPr>
                  <w:b/>
                </w:rPr>
                <w:t>2</w:t>
              </w:r>
            </w:ins>
          </w:p>
        </w:tc>
        <w:tc>
          <w:tcPr>
            <w:tcW w:w="671" w:type="dxa"/>
          </w:tcPr>
          <w:p w:rsidR="007C64A3" w:rsidRPr="00A864BB" w:rsidRDefault="007C64A3" w:rsidP="007C64A3">
            <w:pPr>
              <w:rPr>
                <w:ins w:id="3133" w:author="Stephen" w:date="2018-12-23T14:42:00Z"/>
                <w:b/>
              </w:rPr>
            </w:pPr>
          </w:p>
        </w:tc>
        <w:tc>
          <w:tcPr>
            <w:tcW w:w="629" w:type="dxa"/>
          </w:tcPr>
          <w:p w:rsidR="007C64A3" w:rsidRPr="00A864BB" w:rsidRDefault="007C64A3" w:rsidP="007C64A3">
            <w:pPr>
              <w:rPr>
                <w:ins w:id="3134" w:author="Stephen" w:date="2018-12-23T14:42:00Z"/>
                <w:b/>
              </w:rPr>
            </w:pPr>
            <w:ins w:id="3135" w:author="Stephen" w:date="2018-12-23T14:42:00Z">
              <w:r w:rsidRPr="00A864BB">
                <w:rPr>
                  <w:b/>
                </w:rPr>
                <w:t>8</w:t>
              </w:r>
            </w:ins>
          </w:p>
        </w:tc>
      </w:tr>
      <w:tr w:rsidR="007C64A3" w:rsidTr="007C64A3">
        <w:trPr>
          <w:ins w:id="3136" w:author="Stephen" w:date="2018-12-23T14:42:00Z"/>
        </w:trPr>
        <w:tc>
          <w:tcPr>
            <w:tcW w:w="2561" w:type="dxa"/>
          </w:tcPr>
          <w:p w:rsidR="007C64A3" w:rsidRDefault="007C64A3" w:rsidP="007C64A3">
            <w:pPr>
              <w:rPr>
                <w:ins w:id="3137" w:author="Stephen" w:date="2018-12-23T14:42:00Z"/>
              </w:rPr>
            </w:pPr>
          </w:p>
        </w:tc>
        <w:tc>
          <w:tcPr>
            <w:tcW w:w="834" w:type="dxa"/>
          </w:tcPr>
          <w:p w:rsidR="007C64A3" w:rsidRDefault="007C64A3" w:rsidP="007C64A3">
            <w:pPr>
              <w:rPr>
                <w:ins w:id="3138" w:author="Stephen" w:date="2018-12-23T14:42:00Z"/>
              </w:rPr>
            </w:pPr>
          </w:p>
        </w:tc>
        <w:tc>
          <w:tcPr>
            <w:tcW w:w="2303" w:type="dxa"/>
          </w:tcPr>
          <w:p w:rsidR="007C64A3" w:rsidRDefault="007C64A3" w:rsidP="007C64A3">
            <w:pPr>
              <w:rPr>
                <w:ins w:id="3139" w:author="Stephen" w:date="2018-12-23T14:42:00Z"/>
              </w:rPr>
            </w:pPr>
          </w:p>
        </w:tc>
        <w:tc>
          <w:tcPr>
            <w:tcW w:w="774" w:type="dxa"/>
          </w:tcPr>
          <w:p w:rsidR="007C64A3" w:rsidRDefault="007C64A3" w:rsidP="007C64A3">
            <w:pPr>
              <w:rPr>
                <w:ins w:id="3140" w:author="Stephen" w:date="2018-12-23T14:42:00Z"/>
              </w:rPr>
            </w:pPr>
          </w:p>
        </w:tc>
        <w:tc>
          <w:tcPr>
            <w:tcW w:w="724" w:type="dxa"/>
          </w:tcPr>
          <w:p w:rsidR="007C64A3" w:rsidRDefault="007C64A3" w:rsidP="007C64A3">
            <w:pPr>
              <w:rPr>
                <w:ins w:id="3141" w:author="Stephen" w:date="2018-12-23T14:42:00Z"/>
              </w:rPr>
            </w:pPr>
          </w:p>
        </w:tc>
        <w:tc>
          <w:tcPr>
            <w:tcW w:w="746" w:type="dxa"/>
          </w:tcPr>
          <w:p w:rsidR="007C64A3" w:rsidRDefault="007C64A3" w:rsidP="007C64A3">
            <w:pPr>
              <w:rPr>
                <w:ins w:id="3142" w:author="Stephen" w:date="2018-12-23T14:42:00Z"/>
              </w:rPr>
            </w:pPr>
          </w:p>
        </w:tc>
        <w:tc>
          <w:tcPr>
            <w:tcW w:w="671" w:type="dxa"/>
          </w:tcPr>
          <w:p w:rsidR="007C64A3" w:rsidRDefault="007C64A3" w:rsidP="007C64A3">
            <w:pPr>
              <w:rPr>
                <w:ins w:id="3143" w:author="Stephen" w:date="2018-12-23T14:42:00Z"/>
              </w:rPr>
            </w:pPr>
          </w:p>
        </w:tc>
        <w:tc>
          <w:tcPr>
            <w:tcW w:w="629" w:type="dxa"/>
          </w:tcPr>
          <w:p w:rsidR="007C64A3" w:rsidRDefault="007C64A3" w:rsidP="007C64A3">
            <w:pPr>
              <w:rPr>
                <w:ins w:id="3144" w:author="Stephen" w:date="2018-12-23T14:42:00Z"/>
              </w:rPr>
            </w:pPr>
          </w:p>
        </w:tc>
      </w:tr>
      <w:tr w:rsidR="007C64A3" w:rsidTr="007C64A3">
        <w:trPr>
          <w:ins w:id="3145" w:author="Stephen" w:date="2018-12-23T14:42:00Z"/>
        </w:trPr>
        <w:tc>
          <w:tcPr>
            <w:tcW w:w="2561" w:type="dxa"/>
          </w:tcPr>
          <w:p w:rsidR="007C64A3" w:rsidRDefault="007C64A3" w:rsidP="007C64A3">
            <w:pPr>
              <w:rPr>
                <w:ins w:id="3146" w:author="Stephen" w:date="2018-12-23T14:42:00Z"/>
              </w:rPr>
            </w:pPr>
            <w:ins w:id="3147" w:author="Stephen" w:date="2018-12-23T14:42:00Z">
              <w:r>
                <w:t>Other Cardiac</w:t>
              </w:r>
            </w:ins>
          </w:p>
        </w:tc>
        <w:tc>
          <w:tcPr>
            <w:tcW w:w="834" w:type="dxa"/>
          </w:tcPr>
          <w:p w:rsidR="007C64A3" w:rsidRDefault="007C64A3" w:rsidP="007C64A3">
            <w:pPr>
              <w:rPr>
                <w:ins w:id="3148" w:author="Stephen" w:date="2018-12-23T14:42:00Z"/>
              </w:rPr>
            </w:pPr>
            <w:ins w:id="3149" w:author="Stephen" w:date="2018-12-23T14:42:00Z">
              <w:r>
                <w:t>SCH+</w:t>
              </w:r>
            </w:ins>
          </w:p>
        </w:tc>
        <w:tc>
          <w:tcPr>
            <w:tcW w:w="2303" w:type="dxa"/>
          </w:tcPr>
          <w:p w:rsidR="007C64A3" w:rsidRDefault="007C64A3" w:rsidP="007C64A3">
            <w:pPr>
              <w:rPr>
                <w:ins w:id="3150" w:author="Stephen" w:date="2018-12-23T14:42:00Z"/>
              </w:rPr>
            </w:pPr>
          </w:p>
        </w:tc>
        <w:tc>
          <w:tcPr>
            <w:tcW w:w="774" w:type="dxa"/>
          </w:tcPr>
          <w:p w:rsidR="007C64A3" w:rsidRDefault="007C64A3" w:rsidP="007C64A3">
            <w:pPr>
              <w:rPr>
                <w:ins w:id="3151" w:author="Stephen" w:date="2018-12-23T14:42:00Z"/>
              </w:rPr>
            </w:pPr>
          </w:p>
        </w:tc>
        <w:tc>
          <w:tcPr>
            <w:tcW w:w="724" w:type="dxa"/>
          </w:tcPr>
          <w:p w:rsidR="007C64A3" w:rsidRDefault="007C64A3" w:rsidP="007C64A3">
            <w:pPr>
              <w:rPr>
                <w:ins w:id="3152" w:author="Stephen" w:date="2018-12-23T14:42:00Z"/>
              </w:rPr>
            </w:pPr>
          </w:p>
        </w:tc>
        <w:tc>
          <w:tcPr>
            <w:tcW w:w="746" w:type="dxa"/>
          </w:tcPr>
          <w:p w:rsidR="007C64A3" w:rsidRDefault="007C64A3" w:rsidP="007C64A3">
            <w:pPr>
              <w:rPr>
                <w:ins w:id="3153" w:author="Stephen" w:date="2018-12-23T14:42:00Z"/>
              </w:rPr>
            </w:pPr>
          </w:p>
        </w:tc>
        <w:tc>
          <w:tcPr>
            <w:tcW w:w="671" w:type="dxa"/>
          </w:tcPr>
          <w:p w:rsidR="007C64A3" w:rsidRDefault="007C64A3" w:rsidP="007C64A3">
            <w:pPr>
              <w:rPr>
                <w:ins w:id="3154" w:author="Stephen" w:date="2018-12-23T14:42:00Z"/>
              </w:rPr>
            </w:pPr>
          </w:p>
        </w:tc>
        <w:tc>
          <w:tcPr>
            <w:tcW w:w="629" w:type="dxa"/>
          </w:tcPr>
          <w:p w:rsidR="007C64A3" w:rsidRDefault="007C64A3" w:rsidP="007C64A3">
            <w:pPr>
              <w:rPr>
                <w:ins w:id="3155" w:author="Stephen" w:date="2018-12-23T14:42:00Z"/>
              </w:rPr>
            </w:pPr>
          </w:p>
        </w:tc>
      </w:tr>
      <w:tr w:rsidR="007C64A3" w:rsidTr="007C64A3">
        <w:trPr>
          <w:ins w:id="3156" w:author="Stephen" w:date="2018-12-23T14:42:00Z"/>
        </w:trPr>
        <w:tc>
          <w:tcPr>
            <w:tcW w:w="2561" w:type="dxa"/>
          </w:tcPr>
          <w:p w:rsidR="007C64A3" w:rsidRDefault="007C64A3" w:rsidP="007C64A3">
            <w:pPr>
              <w:rPr>
                <w:ins w:id="3157" w:author="Stephen" w:date="2018-12-23T14:42:00Z"/>
              </w:rPr>
            </w:pPr>
            <w:ins w:id="3158" w:author="Stephen" w:date="2018-12-23T14:42:00Z">
              <w:r>
                <w:t>Heart Failure</w:t>
              </w:r>
            </w:ins>
          </w:p>
        </w:tc>
        <w:tc>
          <w:tcPr>
            <w:tcW w:w="834" w:type="dxa"/>
          </w:tcPr>
          <w:p w:rsidR="007C64A3" w:rsidRDefault="007C64A3" w:rsidP="007C64A3">
            <w:pPr>
              <w:rPr>
                <w:ins w:id="3159" w:author="Stephen" w:date="2018-12-23T14:42:00Z"/>
              </w:rPr>
            </w:pPr>
          </w:p>
        </w:tc>
        <w:tc>
          <w:tcPr>
            <w:tcW w:w="2303" w:type="dxa"/>
          </w:tcPr>
          <w:p w:rsidR="007C64A3" w:rsidRDefault="00DA1F03" w:rsidP="007C64A3">
            <w:pPr>
              <w:rPr>
                <w:ins w:id="3160" w:author="Stephen" w:date="2018-12-23T14:42:00Z"/>
              </w:rPr>
            </w:pPr>
            <w:ins w:id="3161" w:author="Stephen" w:date="2018-12-23T14:42:00Z">
              <w:r>
                <w:t>Cappola-2015 [2</w:t>
              </w:r>
            </w:ins>
            <w:ins w:id="3162" w:author="Stephen" w:date="2018-12-29T08:22:00Z">
              <w:r>
                <w:t>7</w:t>
              </w:r>
            </w:ins>
            <w:ins w:id="3163" w:author="Stephen" w:date="2018-12-23T14:42:00Z">
              <w:r w:rsidR="007C64A3">
                <w:t>]</w:t>
              </w:r>
            </w:ins>
          </w:p>
        </w:tc>
        <w:tc>
          <w:tcPr>
            <w:tcW w:w="774" w:type="dxa"/>
          </w:tcPr>
          <w:p w:rsidR="007C64A3" w:rsidRDefault="007C64A3" w:rsidP="007C64A3">
            <w:pPr>
              <w:rPr>
                <w:ins w:id="3164" w:author="Stephen" w:date="2018-12-23T14:42:00Z"/>
              </w:rPr>
            </w:pPr>
            <w:ins w:id="3165" w:author="Stephen" w:date="2018-12-23T14:42:00Z">
              <w:r>
                <w:t>2843</w:t>
              </w:r>
            </w:ins>
          </w:p>
        </w:tc>
        <w:tc>
          <w:tcPr>
            <w:tcW w:w="724" w:type="dxa"/>
          </w:tcPr>
          <w:p w:rsidR="007C64A3" w:rsidRDefault="007C64A3" w:rsidP="007C64A3">
            <w:pPr>
              <w:rPr>
                <w:ins w:id="3166" w:author="Stephen" w:date="2018-12-23T14:42:00Z"/>
              </w:rPr>
            </w:pPr>
            <w:ins w:id="3167" w:author="Stephen" w:date="2018-12-23T14:42:00Z">
              <w:r>
                <w:t>1</w:t>
              </w:r>
            </w:ins>
          </w:p>
        </w:tc>
        <w:tc>
          <w:tcPr>
            <w:tcW w:w="746" w:type="dxa"/>
          </w:tcPr>
          <w:p w:rsidR="007C64A3" w:rsidRDefault="007C64A3" w:rsidP="007C64A3">
            <w:pPr>
              <w:rPr>
                <w:ins w:id="3168" w:author="Stephen" w:date="2018-12-23T14:42:00Z"/>
              </w:rPr>
            </w:pPr>
          </w:p>
        </w:tc>
        <w:tc>
          <w:tcPr>
            <w:tcW w:w="671" w:type="dxa"/>
          </w:tcPr>
          <w:p w:rsidR="007C64A3" w:rsidRDefault="007C64A3" w:rsidP="007C64A3">
            <w:pPr>
              <w:rPr>
                <w:ins w:id="3169" w:author="Stephen" w:date="2018-12-23T14:42:00Z"/>
              </w:rPr>
            </w:pPr>
          </w:p>
        </w:tc>
        <w:tc>
          <w:tcPr>
            <w:tcW w:w="629" w:type="dxa"/>
          </w:tcPr>
          <w:p w:rsidR="007C64A3" w:rsidRDefault="007C64A3" w:rsidP="007C64A3">
            <w:pPr>
              <w:rPr>
                <w:ins w:id="3170" w:author="Stephen" w:date="2018-12-23T14:42:00Z"/>
              </w:rPr>
            </w:pPr>
            <w:ins w:id="3171" w:author="Stephen" w:date="2018-12-23T14:42:00Z">
              <w:r>
                <w:t>2</w:t>
              </w:r>
            </w:ins>
          </w:p>
        </w:tc>
      </w:tr>
      <w:tr w:rsidR="007C64A3" w:rsidTr="007C64A3">
        <w:trPr>
          <w:ins w:id="3172" w:author="Stephen" w:date="2018-12-23T14:42:00Z"/>
        </w:trPr>
        <w:tc>
          <w:tcPr>
            <w:tcW w:w="2561" w:type="dxa"/>
          </w:tcPr>
          <w:p w:rsidR="007C64A3" w:rsidRDefault="007C64A3" w:rsidP="007C64A3">
            <w:pPr>
              <w:rPr>
                <w:ins w:id="3173" w:author="Stephen" w:date="2018-12-23T14:42:00Z"/>
              </w:rPr>
            </w:pPr>
            <w:ins w:id="3174" w:author="Stephen" w:date="2018-12-23T14:42:00Z">
              <w:r>
                <w:t>Composite outcome</w:t>
              </w:r>
            </w:ins>
          </w:p>
        </w:tc>
        <w:tc>
          <w:tcPr>
            <w:tcW w:w="834" w:type="dxa"/>
          </w:tcPr>
          <w:p w:rsidR="007C64A3" w:rsidRDefault="007C64A3" w:rsidP="007C64A3">
            <w:pPr>
              <w:rPr>
                <w:ins w:id="3175" w:author="Stephen" w:date="2018-12-23T14:42:00Z"/>
              </w:rPr>
            </w:pPr>
          </w:p>
        </w:tc>
        <w:tc>
          <w:tcPr>
            <w:tcW w:w="2303" w:type="dxa"/>
          </w:tcPr>
          <w:p w:rsidR="007C64A3" w:rsidRDefault="00DA1F03" w:rsidP="007C64A3">
            <w:pPr>
              <w:rPr>
                <w:ins w:id="3176" w:author="Stephen" w:date="2018-12-23T14:42:00Z"/>
              </w:rPr>
            </w:pPr>
            <w:ins w:id="3177" w:author="Stephen" w:date="2018-12-23T14:42:00Z">
              <w:r>
                <w:t>Cappola-2015 [2</w:t>
              </w:r>
            </w:ins>
            <w:ins w:id="3178" w:author="Stephen" w:date="2018-12-29T08:22:00Z">
              <w:r>
                <w:t>7</w:t>
              </w:r>
            </w:ins>
            <w:ins w:id="3179" w:author="Stephen" w:date="2018-12-23T14:42:00Z">
              <w:r w:rsidR="007C64A3">
                <w:t>]</w:t>
              </w:r>
            </w:ins>
          </w:p>
        </w:tc>
        <w:tc>
          <w:tcPr>
            <w:tcW w:w="774" w:type="dxa"/>
          </w:tcPr>
          <w:p w:rsidR="007C64A3" w:rsidRDefault="007C64A3" w:rsidP="007C64A3">
            <w:pPr>
              <w:rPr>
                <w:ins w:id="3180" w:author="Stephen" w:date="2018-12-23T14:42:00Z"/>
              </w:rPr>
            </w:pPr>
            <w:ins w:id="3181" w:author="Stephen" w:date="2018-12-23T14:42:00Z">
              <w:r>
                <w:t>2843</w:t>
              </w:r>
            </w:ins>
          </w:p>
        </w:tc>
        <w:tc>
          <w:tcPr>
            <w:tcW w:w="724" w:type="dxa"/>
          </w:tcPr>
          <w:p w:rsidR="007C64A3" w:rsidRDefault="007C64A3" w:rsidP="007C64A3">
            <w:pPr>
              <w:rPr>
                <w:ins w:id="3182" w:author="Stephen" w:date="2018-12-23T14:42:00Z"/>
              </w:rPr>
            </w:pPr>
            <w:ins w:id="3183" w:author="Stephen" w:date="2018-12-23T14:42:00Z">
              <w:r>
                <w:t>1</w:t>
              </w:r>
            </w:ins>
          </w:p>
        </w:tc>
        <w:tc>
          <w:tcPr>
            <w:tcW w:w="746" w:type="dxa"/>
          </w:tcPr>
          <w:p w:rsidR="007C64A3" w:rsidRDefault="007C64A3" w:rsidP="007C64A3">
            <w:pPr>
              <w:rPr>
                <w:ins w:id="3184" w:author="Stephen" w:date="2018-12-23T14:42:00Z"/>
              </w:rPr>
            </w:pPr>
          </w:p>
        </w:tc>
        <w:tc>
          <w:tcPr>
            <w:tcW w:w="671" w:type="dxa"/>
          </w:tcPr>
          <w:p w:rsidR="007C64A3" w:rsidRDefault="007C64A3" w:rsidP="007C64A3">
            <w:pPr>
              <w:rPr>
                <w:ins w:id="3185" w:author="Stephen" w:date="2018-12-23T14:42:00Z"/>
              </w:rPr>
            </w:pPr>
            <w:ins w:id="3186" w:author="Stephen" w:date="2018-12-23T14:42:00Z">
              <w:r>
                <w:t>1</w:t>
              </w:r>
            </w:ins>
          </w:p>
        </w:tc>
        <w:tc>
          <w:tcPr>
            <w:tcW w:w="629" w:type="dxa"/>
          </w:tcPr>
          <w:p w:rsidR="007C64A3" w:rsidRDefault="007C64A3" w:rsidP="007C64A3">
            <w:pPr>
              <w:rPr>
                <w:ins w:id="3187" w:author="Stephen" w:date="2018-12-23T14:42:00Z"/>
              </w:rPr>
            </w:pPr>
          </w:p>
        </w:tc>
      </w:tr>
      <w:tr w:rsidR="007C64A3" w:rsidTr="007C64A3">
        <w:trPr>
          <w:ins w:id="3188" w:author="Stephen" w:date="2018-12-23T14:42:00Z"/>
        </w:trPr>
        <w:tc>
          <w:tcPr>
            <w:tcW w:w="2561" w:type="dxa"/>
          </w:tcPr>
          <w:p w:rsidR="007C64A3" w:rsidRDefault="007C64A3" w:rsidP="007C64A3">
            <w:pPr>
              <w:rPr>
                <w:ins w:id="3189" w:author="Stephen" w:date="2018-12-23T14:42:00Z"/>
              </w:rPr>
            </w:pPr>
            <w:ins w:id="3190" w:author="Stephen" w:date="2018-12-23T14:42:00Z">
              <w:r>
                <w:t>Coronary Heart Disease</w:t>
              </w:r>
            </w:ins>
          </w:p>
        </w:tc>
        <w:tc>
          <w:tcPr>
            <w:tcW w:w="834" w:type="dxa"/>
          </w:tcPr>
          <w:p w:rsidR="007C64A3" w:rsidRDefault="007C64A3" w:rsidP="007C64A3">
            <w:pPr>
              <w:rPr>
                <w:ins w:id="3191" w:author="Stephen" w:date="2018-12-23T14:42:00Z"/>
              </w:rPr>
            </w:pPr>
          </w:p>
        </w:tc>
        <w:tc>
          <w:tcPr>
            <w:tcW w:w="2303" w:type="dxa"/>
          </w:tcPr>
          <w:p w:rsidR="007C64A3" w:rsidRDefault="00DA1F03" w:rsidP="007C64A3">
            <w:pPr>
              <w:rPr>
                <w:ins w:id="3192" w:author="Stephen" w:date="2018-12-23T14:42:00Z"/>
              </w:rPr>
            </w:pPr>
            <w:ins w:id="3193" w:author="Stephen" w:date="2018-12-23T14:42:00Z">
              <w:r>
                <w:t>Cappola-2015 [2</w:t>
              </w:r>
            </w:ins>
            <w:ins w:id="3194" w:author="Stephen" w:date="2018-12-29T08:22:00Z">
              <w:r>
                <w:t>7</w:t>
              </w:r>
            </w:ins>
            <w:ins w:id="3195" w:author="Stephen" w:date="2018-12-23T14:42:00Z">
              <w:r w:rsidR="007C64A3">
                <w:t>]</w:t>
              </w:r>
            </w:ins>
          </w:p>
        </w:tc>
        <w:tc>
          <w:tcPr>
            <w:tcW w:w="774" w:type="dxa"/>
          </w:tcPr>
          <w:p w:rsidR="007C64A3" w:rsidRDefault="007C64A3" w:rsidP="007C64A3">
            <w:pPr>
              <w:rPr>
                <w:ins w:id="3196" w:author="Stephen" w:date="2018-12-23T14:42:00Z"/>
              </w:rPr>
            </w:pPr>
            <w:ins w:id="3197" w:author="Stephen" w:date="2018-12-23T14:42:00Z">
              <w:r>
                <w:t>2843</w:t>
              </w:r>
            </w:ins>
          </w:p>
        </w:tc>
        <w:tc>
          <w:tcPr>
            <w:tcW w:w="724" w:type="dxa"/>
          </w:tcPr>
          <w:p w:rsidR="007C64A3" w:rsidRDefault="007C64A3" w:rsidP="007C64A3">
            <w:pPr>
              <w:rPr>
                <w:ins w:id="3198" w:author="Stephen" w:date="2018-12-23T14:42:00Z"/>
              </w:rPr>
            </w:pPr>
            <w:ins w:id="3199" w:author="Stephen" w:date="2018-12-23T14:42:00Z">
              <w:r>
                <w:t>1</w:t>
              </w:r>
            </w:ins>
          </w:p>
        </w:tc>
        <w:tc>
          <w:tcPr>
            <w:tcW w:w="746" w:type="dxa"/>
          </w:tcPr>
          <w:p w:rsidR="007C64A3" w:rsidRDefault="007C64A3" w:rsidP="007C64A3">
            <w:pPr>
              <w:rPr>
                <w:ins w:id="3200" w:author="Stephen" w:date="2018-12-23T14:42:00Z"/>
              </w:rPr>
            </w:pPr>
          </w:p>
        </w:tc>
        <w:tc>
          <w:tcPr>
            <w:tcW w:w="671" w:type="dxa"/>
          </w:tcPr>
          <w:p w:rsidR="007C64A3" w:rsidRDefault="007C64A3" w:rsidP="007C64A3">
            <w:pPr>
              <w:rPr>
                <w:ins w:id="3201" w:author="Stephen" w:date="2018-12-23T14:42:00Z"/>
              </w:rPr>
            </w:pPr>
          </w:p>
        </w:tc>
        <w:tc>
          <w:tcPr>
            <w:tcW w:w="629" w:type="dxa"/>
          </w:tcPr>
          <w:p w:rsidR="007C64A3" w:rsidRDefault="007C64A3" w:rsidP="007C64A3">
            <w:pPr>
              <w:rPr>
                <w:ins w:id="3202" w:author="Stephen" w:date="2018-12-23T14:42:00Z"/>
              </w:rPr>
            </w:pPr>
            <w:ins w:id="3203" w:author="Stephen" w:date="2018-12-23T14:42:00Z">
              <w:r>
                <w:t>2</w:t>
              </w:r>
            </w:ins>
          </w:p>
        </w:tc>
      </w:tr>
      <w:tr w:rsidR="007C64A3" w:rsidTr="007C64A3">
        <w:trPr>
          <w:ins w:id="3204" w:author="Stephen" w:date="2018-12-23T14:42:00Z"/>
        </w:trPr>
        <w:tc>
          <w:tcPr>
            <w:tcW w:w="2561" w:type="dxa"/>
          </w:tcPr>
          <w:p w:rsidR="007C64A3" w:rsidRDefault="007C64A3" w:rsidP="007C64A3">
            <w:pPr>
              <w:rPr>
                <w:ins w:id="3205" w:author="Stephen" w:date="2018-12-23T14:42:00Z"/>
              </w:rPr>
            </w:pPr>
            <w:ins w:id="3206" w:author="Stephen" w:date="2018-12-23T14:42:00Z">
              <w:r>
                <w:t>Sudden Cardiac Death</w:t>
              </w:r>
            </w:ins>
          </w:p>
        </w:tc>
        <w:tc>
          <w:tcPr>
            <w:tcW w:w="834" w:type="dxa"/>
          </w:tcPr>
          <w:p w:rsidR="007C64A3" w:rsidRDefault="007C64A3" w:rsidP="007C64A3">
            <w:pPr>
              <w:rPr>
                <w:ins w:id="3207" w:author="Stephen" w:date="2018-12-23T14:42:00Z"/>
              </w:rPr>
            </w:pPr>
          </w:p>
        </w:tc>
        <w:tc>
          <w:tcPr>
            <w:tcW w:w="2303" w:type="dxa"/>
          </w:tcPr>
          <w:p w:rsidR="007C64A3" w:rsidRDefault="00DA1F03" w:rsidP="007C64A3">
            <w:pPr>
              <w:rPr>
                <w:ins w:id="3208" w:author="Stephen" w:date="2018-12-23T14:42:00Z"/>
              </w:rPr>
            </w:pPr>
            <w:ins w:id="3209" w:author="Stephen" w:date="2018-12-23T14:42:00Z">
              <w:r>
                <w:t>Chaker-2016 [</w:t>
              </w:r>
            </w:ins>
            <w:ins w:id="3210" w:author="Stephen" w:date="2018-12-29T08:22:00Z">
              <w:r>
                <w:t>7</w:t>
              </w:r>
            </w:ins>
            <w:ins w:id="3211" w:author="Stephen" w:date="2018-12-23T14:42:00Z">
              <w:r w:rsidR="007C64A3">
                <w:t>2]</w:t>
              </w:r>
            </w:ins>
          </w:p>
        </w:tc>
        <w:tc>
          <w:tcPr>
            <w:tcW w:w="774" w:type="dxa"/>
          </w:tcPr>
          <w:p w:rsidR="007C64A3" w:rsidRDefault="007C64A3" w:rsidP="007C64A3">
            <w:pPr>
              <w:rPr>
                <w:ins w:id="3212" w:author="Stephen" w:date="2018-12-23T14:42:00Z"/>
              </w:rPr>
            </w:pPr>
            <w:ins w:id="3213" w:author="Stephen" w:date="2018-12-23T14:42:00Z">
              <w:r>
                <w:t>10318</w:t>
              </w:r>
            </w:ins>
          </w:p>
        </w:tc>
        <w:tc>
          <w:tcPr>
            <w:tcW w:w="724" w:type="dxa"/>
          </w:tcPr>
          <w:p w:rsidR="007C64A3" w:rsidRDefault="007C64A3" w:rsidP="007C64A3">
            <w:pPr>
              <w:rPr>
                <w:ins w:id="3214" w:author="Stephen" w:date="2018-12-23T14:42:00Z"/>
              </w:rPr>
            </w:pPr>
            <w:ins w:id="3215" w:author="Stephen" w:date="2018-12-23T14:42:00Z">
              <w:r>
                <w:t>21</w:t>
              </w:r>
            </w:ins>
          </w:p>
        </w:tc>
        <w:tc>
          <w:tcPr>
            <w:tcW w:w="746" w:type="dxa"/>
          </w:tcPr>
          <w:p w:rsidR="007C64A3" w:rsidRDefault="007C64A3" w:rsidP="007C64A3">
            <w:pPr>
              <w:rPr>
                <w:ins w:id="3216" w:author="Stephen" w:date="2018-12-23T14:42:00Z"/>
              </w:rPr>
            </w:pPr>
          </w:p>
        </w:tc>
        <w:tc>
          <w:tcPr>
            <w:tcW w:w="671" w:type="dxa"/>
          </w:tcPr>
          <w:p w:rsidR="007C64A3" w:rsidRDefault="007C64A3" w:rsidP="007C64A3">
            <w:pPr>
              <w:rPr>
                <w:ins w:id="3217" w:author="Stephen" w:date="2018-12-23T14:42:00Z"/>
              </w:rPr>
            </w:pPr>
          </w:p>
        </w:tc>
        <w:tc>
          <w:tcPr>
            <w:tcW w:w="629" w:type="dxa"/>
          </w:tcPr>
          <w:p w:rsidR="007C64A3" w:rsidRDefault="007C64A3" w:rsidP="007C64A3">
            <w:pPr>
              <w:rPr>
                <w:ins w:id="3218" w:author="Stephen" w:date="2018-12-23T14:42:00Z"/>
              </w:rPr>
            </w:pPr>
            <w:ins w:id="3219" w:author="Stephen" w:date="2018-12-23T14:42:00Z">
              <w:r>
                <w:t>5</w:t>
              </w:r>
            </w:ins>
          </w:p>
        </w:tc>
      </w:tr>
      <w:tr w:rsidR="007C64A3" w:rsidTr="007C64A3">
        <w:trPr>
          <w:ins w:id="3220" w:author="Stephen" w:date="2018-12-23T14:42:00Z"/>
        </w:trPr>
        <w:tc>
          <w:tcPr>
            <w:tcW w:w="2561" w:type="dxa"/>
          </w:tcPr>
          <w:p w:rsidR="007C64A3" w:rsidRDefault="007C64A3" w:rsidP="007C64A3">
            <w:pPr>
              <w:rPr>
                <w:ins w:id="3221" w:author="Stephen" w:date="2018-12-23T14:42:00Z"/>
              </w:rPr>
            </w:pPr>
          </w:p>
        </w:tc>
        <w:tc>
          <w:tcPr>
            <w:tcW w:w="834" w:type="dxa"/>
          </w:tcPr>
          <w:p w:rsidR="007C64A3" w:rsidRDefault="007C64A3" w:rsidP="007C64A3">
            <w:pPr>
              <w:rPr>
                <w:ins w:id="3222" w:author="Stephen" w:date="2018-12-23T14:42:00Z"/>
              </w:rPr>
            </w:pPr>
          </w:p>
        </w:tc>
        <w:tc>
          <w:tcPr>
            <w:tcW w:w="2303" w:type="dxa"/>
          </w:tcPr>
          <w:p w:rsidR="007C64A3" w:rsidRPr="00A864BB" w:rsidRDefault="007C64A3" w:rsidP="007C64A3">
            <w:pPr>
              <w:rPr>
                <w:ins w:id="3223" w:author="Stephen" w:date="2018-12-23T14:42:00Z"/>
                <w:b/>
              </w:rPr>
            </w:pPr>
            <w:ins w:id="3224" w:author="Stephen" w:date="2018-12-23T14:42:00Z">
              <w:r w:rsidRPr="00A864BB">
                <w:rPr>
                  <w:b/>
                </w:rPr>
                <w:t>Total</w:t>
              </w:r>
            </w:ins>
          </w:p>
        </w:tc>
        <w:tc>
          <w:tcPr>
            <w:tcW w:w="774" w:type="dxa"/>
          </w:tcPr>
          <w:p w:rsidR="007C64A3" w:rsidRPr="00A864BB" w:rsidRDefault="007C64A3" w:rsidP="007C64A3">
            <w:pPr>
              <w:rPr>
                <w:ins w:id="3225" w:author="Stephen" w:date="2018-12-23T14:42:00Z"/>
                <w:b/>
              </w:rPr>
            </w:pPr>
          </w:p>
        </w:tc>
        <w:tc>
          <w:tcPr>
            <w:tcW w:w="724" w:type="dxa"/>
          </w:tcPr>
          <w:p w:rsidR="007C64A3" w:rsidRPr="00A864BB" w:rsidRDefault="007C64A3" w:rsidP="007C64A3">
            <w:pPr>
              <w:rPr>
                <w:ins w:id="3226" w:author="Stephen" w:date="2018-12-23T14:42:00Z"/>
                <w:b/>
              </w:rPr>
            </w:pPr>
            <w:ins w:id="3227" w:author="Stephen" w:date="2018-12-23T14:42:00Z">
              <w:r w:rsidRPr="00A864BB">
                <w:rPr>
                  <w:b/>
                </w:rPr>
                <w:t>24</w:t>
              </w:r>
            </w:ins>
          </w:p>
        </w:tc>
        <w:tc>
          <w:tcPr>
            <w:tcW w:w="746" w:type="dxa"/>
          </w:tcPr>
          <w:p w:rsidR="007C64A3" w:rsidRPr="00A864BB" w:rsidRDefault="007C64A3" w:rsidP="007C64A3">
            <w:pPr>
              <w:rPr>
                <w:ins w:id="3228" w:author="Stephen" w:date="2018-12-23T14:42:00Z"/>
                <w:b/>
              </w:rPr>
            </w:pPr>
          </w:p>
        </w:tc>
        <w:tc>
          <w:tcPr>
            <w:tcW w:w="671" w:type="dxa"/>
          </w:tcPr>
          <w:p w:rsidR="007C64A3" w:rsidRPr="00A864BB" w:rsidRDefault="007C64A3" w:rsidP="007C64A3">
            <w:pPr>
              <w:rPr>
                <w:ins w:id="3229" w:author="Stephen" w:date="2018-12-23T14:42:00Z"/>
                <w:b/>
              </w:rPr>
            </w:pPr>
            <w:ins w:id="3230" w:author="Stephen" w:date="2018-12-23T14:42:00Z">
              <w:r w:rsidRPr="00A864BB">
                <w:rPr>
                  <w:b/>
                </w:rPr>
                <w:t>1</w:t>
              </w:r>
            </w:ins>
          </w:p>
        </w:tc>
        <w:tc>
          <w:tcPr>
            <w:tcW w:w="629" w:type="dxa"/>
          </w:tcPr>
          <w:p w:rsidR="007C64A3" w:rsidRPr="00A864BB" w:rsidRDefault="007C64A3" w:rsidP="007C64A3">
            <w:pPr>
              <w:rPr>
                <w:ins w:id="3231" w:author="Stephen" w:date="2018-12-23T14:42:00Z"/>
                <w:b/>
              </w:rPr>
            </w:pPr>
            <w:ins w:id="3232" w:author="Stephen" w:date="2018-12-23T14:42:00Z">
              <w:r w:rsidRPr="00A864BB">
                <w:rPr>
                  <w:b/>
                </w:rPr>
                <w:t>9</w:t>
              </w:r>
            </w:ins>
          </w:p>
        </w:tc>
      </w:tr>
      <w:tr w:rsidR="007C64A3" w:rsidTr="007C64A3">
        <w:trPr>
          <w:ins w:id="3233" w:author="Stephen" w:date="2018-12-23T14:42:00Z"/>
        </w:trPr>
        <w:tc>
          <w:tcPr>
            <w:tcW w:w="2561" w:type="dxa"/>
          </w:tcPr>
          <w:p w:rsidR="007C64A3" w:rsidRDefault="007C64A3" w:rsidP="007C64A3">
            <w:pPr>
              <w:rPr>
                <w:ins w:id="3234" w:author="Stephen" w:date="2018-12-23T14:42:00Z"/>
              </w:rPr>
            </w:pPr>
          </w:p>
        </w:tc>
        <w:tc>
          <w:tcPr>
            <w:tcW w:w="834" w:type="dxa"/>
          </w:tcPr>
          <w:p w:rsidR="007C64A3" w:rsidRDefault="007C64A3" w:rsidP="007C64A3">
            <w:pPr>
              <w:rPr>
                <w:ins w:id="3235" w:author="Stephen" w:date="2018-12-23T14:42:00Z"/>
              </w:rPr>
            </w:pPr>
          </w:p>
        </w:tc>
        <w:tc>
          <w:tcPr>
            <w:tcW w:w="2303" w:type="dxa"/>
          </w:tcPr>
          <w:p w:rsidR="007C64A3" w:rsidRDefault="007C64A3" w:rsidP="007C64A3">
            <w:pPr>
              <w:rPr>
                <w:ins w:id="3236" w:author="Stephen" w:date="2018-12-23T14:42:00Z"/>
              </w:rPr>
            </w:pPr>
          </w:p>
        </w:tc>
        <w:tc>
          <w:tcPr>
            <w:tcW w:w="774" w:type="dxa"/>
          </w:tcPr>
          <w:p w:rsidR="007C64A3" w:rsidRDefault="007C64A3" w:rsidP="007C64A3">
            <w:pPr>
              <w:rPr>
                <w:ins w:id="3237" w:author="Stephen" w:date="2018-12-23T14:42:00Z"/>
              </w:rPr>
            </w:pPr>
          </w:p>
        </w:tc>
        <w:tc>
          <w:tcPr>
            <w:tcW w:w="724" w:type="dxa"/>
          </w:tcPr>
          <w:p w:rsidR="007C64A3" w:rsidRDefault="007C64A3" w:rsidP="007C64A3">
            <w:pPr>
              <w:rPr>
                <w:ins w:id="3238" w:author="Stephen" w:date="2018-12-23T14:42:00Z"/>
              </w:rPr>
            </w:pPr>
          </w:p>
        </w:tc>
        <w:tc>
          <w:tcPr>
            <w:tcW w:w="746" w:type="dxa"/>
          </w:tcPr>
          <w:p w:rsidR="007C64A3" w:rsidRDefault="007C64A3" w:rsidP="007C64A3">
            <w:pPr>
              <w:rPr>
                <w:ins w:id="3239" w:author="Stephen" w:date="2018-12-23T14:42:00Z"/>
              </w:rPr>
            </w:pPr>
          </w:p>
        </w:tc>
        <w:tc>
          <w:tcPr>
            <w:tcW w:w="671" w:type="dxa"/>
          </w:tcPr>
          <w:p w:rsidR="007C64A3" w:rsidRDefault="007C64A3" w:rsidP="007C64A3">
            <w:pPr>
              <w:rPr>
                <w:ins w:id="3240" w:author="Stephen" w:date="2018-12-23T14:42:00Z"/>
              </w:rPr>
            </w:pPr>
          </w:p>
        </w:tc>
        <w:tc>
          <w:tcPr>
            <w:tcW w:w="629" w:type="dxa"/>
          </w:tcPr>
          <w:p w:rsidR="007C64A3" w:rsidRDefault="007C64A3" w:rsidP="007C64A3">
            <w:pPr>
              <w:rPr>
                <w:ins w:id="3241" w:author="Stephen" w:date="2018-12-23T14:42:00Z"/>
              </w:rPr>
            </w:pPr>
          </w:p>
        </w:tc>
      </w:tr>
      <w:tr w:rsidR="007C64A3" w:rsidTr="007C64A3">
        <w:trPr>
          <w:ins w:id="3242" w:author="Stephen" w:date="2018-12-23T14:42:00Z"/>
        </w:trPr>
        <w:tc>
          <w:tcPr>
            <w:tcW w:w="2561" w:type="dxa"/>
          </w:tcPr>
          <w:p w:rsidR="007C64A3" w:rsidRDefault="007C64A3" w:rsidP="007C64A3">
            <w:pPr>
              <w:rPr>
                <w:ins w:id="3243" w:author="Stephen" w:date="2018-12-23T14:42:00Z"/>
              </w:rPr>
            </w:pPr>
            <w:ins w:id="3244" w:author="Stephen" w:date="2018-12-23T14:42:00Z">
              <w:r>
                <w:t>Mortality</w:t>
              </w:r>
            </w:ins>
          </w:p>
        </w:tc>
        <w:tc>
          <w:tcPr>
            <w:tcW w:w="834" w:type="dxa"/>
          </w:tcPr>
          <w:p w:rsidR="007C64A3" w:rsidRDefault="007C64A3" w:rsidP="007C64A3">
            <w:pPr>
              <w:rPr>
                <w:ins w:id="3245" w:author="Stephen" w:date="2018-12-23T14:42:00Z"/>
              </w:rPr>
            </w:pPr>
            <w:ins w:id="3246" w:author="Stephen" w:date="2018-12-23T14:42:00Z">
              <w:r>
                <w:t>SCH+</w:t>
              </w:r>
            </w:ins>
          </w:p>
        </w:tc>
        <w:tc>
          <w:tcPr>
            <w:tcW w:w="2303" w:type="dxa"/>
          </w:tcPr>
          <w:p w:rsidR="007C64A3" w:rsidRDefault="00DA1F03" w:rsidP="007C64A3">
            <w:pPr>
              <w:rPr>
                <w:ins w:id="3247" w:author="Stephen" w:date="2018-12-23T14:42:00Z"/>
              </w:rPr>
            </w:pPr>
            <w:ins w:id="3248" w:author="Stephen" w:date="2018-12-23T14:42:00Z">
              <w:r>
                <w:t>Van de Ven-2014 [</w:t>
              </w:r>
            </w:ins>
            <w:ins w:id="3249" w:author="Stephen" w:date="2018-12-29T08:23:00Z">
              <w:r>
                <w:t>67</w:t>
              </w:r>
            </w:ins>
            <w:ins w:id="3250" w:author="Stephen" w:date="2018-12-23T14:42:00Z">
              <w:r w:rsidR="007C64A3">
                <w:t>]</w:t>
              </w:r>
            </w:ins>
          </w:p>
        </w:tc>
        <w:tc>
          <w:tcPr>
            <w:tcW w:w="774" w:type="dxa"/>
          </w:tcPr>
          <w:p w:rsidR="007C64A3" w:rsidRDefault="00A27EAB" w:rsidP="007C64A3">
            <w:pPr>
              <w:rPr>
                <w:ins w:id="3251" w:author="Stephen" w:date="2018-12-23T14:42:00Z"/>
              </w:rPr>
            </w:pPr>
            <w:ins w:id="3252" w:author="Stephen" w:date="2018-12-23T15:37:00Z">
              <w:r>
                <w:t>5816</w:t>
              </w:r>
            </w:ins>
          </w:p>
        </w:tc>
        <w:tc>
          <w:tcPr>
            <w:tcW w:w="724" w:type="dxa"/>
          </w:tcPr>
          <w:p w:rsidR="007C64A3" w:rsidRDefault="007C64A3" w:rsidP="007C64A3">
            <w:pPr>
              <w:rPr>
                <w:ins w:id="3253" w:author="Stephen" w:date="2018-12-23T14:42:00Z"/>
              </w:rPr>
            </w:pPr>
            <w:ins w:id="3254" w:author="Stephen" w:date="2018-12-23T14:42:00Z">
              <w:r>
                <w:t>1</w:t>
              </w:r>
            </w:ins>
          </w:p>
        </w:tc>
        <w:tc>
          <w:tcPr>
            <w:tcW w:w="746" w:type="dxa"/>
          </w:tcPr>
          <w:p w:rsidR="007C64A3" w:rsidRDefault="007C64A3" w:rsidP="007C64A3">
            <w:pPr>
              <w:rPr>
                <w:ins w:id="3255" w:author="Stephen" w:date="2018-12-23T14:42:00Z"/>
              </w:rPr>
            </w:pPr>
          </w:p>
        </w:tc>
        <w:tc>
          <w:tcPr>
            <w:tcW w:w="671" w:type="dxa"/>
          </w:tcPr>
          <w:p w:rsidR="007C64A3" w:rsidRDefault="007C64A3" w:rsidP="007C64A3">
            <w:pPr>
              <w:rPr>
                <w:ins w:id="3256" w:author="Stephen" w:date="2018-12-23T14:42:00Z"/>
              </w:rPr>
            </w:pPr>
          </w:p>
        </w:tc>
        <w:tc>
          <w:tcPr>
            <w:tcW w:w="629" w:type="dxa"/>
          </w:tcPr>
          <w:p w:rsidR="007C64A3" w:rsidRDefault="007C64A3" w:rsidP="007C64A3">
            <w:pPr>
              <w:rPr>
                <w:ins w:id="3257" w:author="Stephen" w:date="2018-12-23T14:42:00Z"/>
              </w:rPr>
            </w:pPr>
            <w:ins w:id="3258" w:author="Stephen" w:date="2018-12-23T14:42:00Z">
              <w:r>
                <w:t>3</w:t>
              </w:r>
            </w:ins>
          </w:p>
        </w:tc>
      </w:tr>
      <w:tr w:rsidR="007C64A3" w:rsidTr="007C64A3">
        <w:trPr>
          <w:ins w:id="3259" w:author="Stephen" w:date="2018-12-23T14:42:00Z"/>
        </w:trPr>
        <w:tc>
          <w:tcPr>
            <w:tcW w:w="2561" w:type="dxa"/>
          </w:tcPr>
          <w:p w:rsidR="007C64A3" w:rsidRDefault="007C64A3" w:rsidP="007C64A3">
            <w:pPr>
              <w:rPr>
                <w:ins w:id="3260" w:author="Stephen" w:date="2018-12-23T14:42:00Z"/>
              </w:rPr>
            </w:pPr>
          </w:p>
        </w:tc>
        <w:tc>
          <w:tcPr>
            <w:tcW w:w="834" w:type="dxa"/>
          </w:tcPr>
          <w:p w:rsidR="007C64A3" w:rsidRDefault="007C64A3" w:rsidP="007C64A3">
            <w:pPr>
              <w:rPr>
                <w:ins w:id="3261" w:author="Stephen" w:date="2018-12-23T14:42:00Z"/>
              </w:rPr>
            </w:pPr>
          </w:p>
        </w:tc>
        <w:tc>
          <w:tcPr>
            <w:tcW w:w="2303" w:type="dxa"/>
          </w:tcPr>
          <w:p w:rsidR="007C64A3" w:rsidRDefault="00DA1F03" w:rsidP="007C64A3">
            <w:pPr>
              <w:rPr>
                <w:ins w:id="3262" w:author="Stephen" w:date="2018-12-23T14:42:00Z"/>
              </w:rPr>
            </w:pPr>
            <w:ins w:id="3263" w:author="Stephen" w:date="2018-12-23T14:42:00Z">
              <w:r>
                <w:t>Inoue- 2016 [</w:t>
              </w:r>
            </w:ins>
            <w:ins w:id="3264" w:author="Stephen" w:date="2018-12-29T08:23:00Z">
              <w:r>
                <w:t>68</w:t>
              </w:r>
            </w:ins>
            <w:ins w:id="3265" w:author="Stephen" w:date="2018-12-23T14:42:00Z">
              <w:r w:rsidR="007C64A3">
                <w:t>]</w:t>
              </w:r>
            </w:ins>
          </w:p>
        </w:tc>
        <w:tc>
          <w:tcPr>
            <w:tcW w:w="774" w:type="dxa"/>
          </w:tcPr>
          <w:p w:rsidR="007C64A3" w:rsidRDefault="007C64A3" w:rsidP="007C64A3">
            <w:pPr>
              <w:rPr>
                <w:ins w:id="3266" w:author="Stephen" w:date="2018-12-23T14:42:00Z"/>
              </w:rPr>
            </w:pPr>
            <w:ins w:id="3267" w:author="Stephen" w:date="2018-12-23T14:42:00Z">
              <w:r>
                <w:t>5257</w:t>
              </w:r>
            </w:ins>
          </w:p>
        </w:tc>
        <w:tc>
          <w:tcPr>
            <w:tcW w:w="724" w:type="dxa"/>
          </w:tcPr>
          <w:p w:rsidR="007C64A3" w:rsidRDefault="007C64A3" w:rsidP="007C64A3">
            <w:pPr>
              <w:rPr>
                <w:ins w:id="3268" w:author="Stephen" w:date="2018-12-23T14:42:00Z"/>
              </w:rPr>
            </w:pPr>
            <w:ins w:id="3269" w:author="Stephen" w:date="2018-12-23T14:42:00Z">
              <w:r>
                <w:t>1</w:t>
              </w:r>
            </w:ins>
          </w:p>
        </w:tc>
        <w:tc>
          <w:tcPr>
            <w:tcW w:w="746" w:type="dxa"/>
          </w:tcPr>
          <w:p w:rsidR="007C64A3" w:rsidRDefault="007C64A3" w:rsidP="007C64A3">
            <w:pPr>
              <w:rPr>
                <w:ins w:id="3270" w:author="Stephen" w:date="2018-12-23T14:42:00Z"/>
              </w:rPr>
            </w:pPr>
          </w:p>
        </w:tc>
        <w:tc>
          <w:tcPr>
            <w:tcW w:w="671" w:type="dxa"/>
          </w:tcPr>
          <w:p w:rsidR="007C64A3" w:rsidRDefault="007C64A3" w:rsidP="007C64A3">
            <w:pPr>
              <w:rPr>
                <w:ins w:id="3271" w:author="Stephen" w:date="2018-12-23T14:42:00Z"/>
              </w:rPr>
            </w:pPr>
          </w:p>
        </w:tc>
        <w:tc>
          <w:tcPr>
            <w:tcW w:w="629" w:type="dxa"/>
          </w:tcPr>
          <w:p w:rsidR="007C64A3" w:rsidRDefault="007C64A3" w:rsidP="007C64A3">
            <w:pPr>
              <w:rPr>
                <w:ins w:id="3272" w:author="Stephen" w:date="2018-12-23T14:42:00Z"/>
              </w:rPr>
            </w:pPr>
          </w:p>
        </w:tc>
      </w:tr>
      <w:tr w:rsidR="007C64A3" w:rsidTr="007C64A3">
        <w:trPr>
          <w:ins w:id="3273" w:author="Stephen" w:date="2018-12-23T14:42:00Z"/>
        </w:trPr>
        <w:tc>
          <w:tcPr>
            <w:tcW w:w="2561" w:type="dxa"/>
          </w:tcPr>
          <w:p w:rsidR="007C64A3" w:rsidRDefault="007C64A3" w:rsidP="007C64A3">
            <w:pPr>
              <w:rPr>
                <w:ins w:id="3274" w:author="Stephen" w:date="2018-12-23T14:42:00Z"/>
              </w:rPr>
            </w:pPr>
          </w:p>
        </w:tc>
        <w:tc>
          <w:tcPr>
            <w:tcW w:w="834" w:type="dxa"/>
          </w:tcPr>
          <w:p w:rsidR="007C64A3" w:rsidRDefault="007C64A3" w:rsidP="007C64A3">
            <w:pPr>
              <w:rPr>
                <w:ins w:id="3275" w:author="Stephen" w:date="2018-12-23T14:42:00Z"/>
              </w:rPr>
            </w:pPr>
          </w:p>
        </w:tc>
        <w:tc>
          <w:tcPr>
            <w:tcW w:w="2303" w:type="dxa"/>
          </w:tcPr>
          <w:p w:rsidR="007C64A3" w:rsidRDefault="00DA1F03" w:rsidP="007C64A3">
            <w:pPr>
              <w:rPr>
                <w:ins w:id="3276" w:author="Stephen" w:date="2018-12-23T14:42:00Z"/>
              </w:rPr>
            </w:pPr>
            <w:ins w:id="3277" w:author="Stephen" w:date="2018-12-23T14:42:00Z">
              <w:r>
                <w:t>Van den Beld-2005 [</w:t>
              </w:r>
            </w:ins>
            <w:ins w:id="3278" w:author="Stephen" w:date="2018-12-29T08:23:00Z">
              <w:r>
                <w:t>64</w:t>
              </w:r>
            </w:ins>
            <w:ins w:id="3279" w:author="Stephen" w:date="2018-12-23T14:42:00Z">
              <w:r w:rsidR="007C64A3">
                <w:t>]</w:t>
              </w:r>
            </w:ins>
          </w:p>
        </w:tc>
        <w:tc>
          <w:tcPr>
            <w:tcW w:w="774" w:type="dxa"/>
          </w:tcPr>
          <w:p w:rsidR="007C64A3" w:rsidRDefault="007C64A3" w:rsidP="007C64A3">
            <w:pPr>
              <w:rPr>
                <w:ins w:id="3280" w:author="Stephen" w:date="2018-12-23T14:42:00Z"/>
              </w:rPr>
            </w:pPr>
            <w:ins w:id="3281" w:author="Stephen" w:date="2018-12-23T14:42:00Z">
              <w:r>
                <w:t>403</w:t>
              </w:r>
            </w:ins>
          </w:p>
        </w:tc>
        <w:tc>
          <w:tcPr>
            <w:tcW w:w="724" w:type="dxa"/>
          </w:tcPr>
          <w:p w:rsidR="007C64A3" w:rsidRDefault="007C64A3" w:rsidP="007C64A3">
            <w:pPr>
              <w:rPr>
                <w:ins w:id="3282" w:author="Stephen" w:date="2018-12-23T14:42:00Z"/>
              </w:rPr>
            </w:pPr>
            <w:ins w:id="3283" w:author="Stephen" w:date="2018-12-23T14:42:00Z">
              <w:r>
                <w:t>1</w:t>
              </w:r>
            </w:ins>
          </w:p>
        </w:tc>
        <w:tc>
          <w:tcPr>
            <w:tcW w:w="746" w:type="dxa"/>
          </w:tcPr>
          <w:p w:rsidR="007C64A3" w:rsidRDefault="007C64A3" w:rsidP="007C64A3">
            <w:pPr>
              <w:rPr>
                <w:ins w:id="3284" w:author="Stephen" w:date="2018-12-23T14:42:00Z"/>
              </w:rPr>
            </w:pPr>
          </w:p>
        </w:tc>
        <w:tc>
          <w:tcPr>
            <w:tcW w:w="671" w:type="dxa"/>
          </w:tcPr>
          <w:p w:rsidR="007C64A3" w:rsidRDefault="007C64A3" w:rsidP="007C64A3">
            <w:pPr>
              <w:rPr>
                <w:ins w:id="3285" w:author="Stephen" w:date="2018-12-23T14:42:00Z"/>
              </w:rPr>
            </w:pPr>
          </w:p>
        </w:tc>
        <w:tc>
          <w:tcPr>
            <w:tcW w:w="629" w:type="dxa"/>
          </w:tcPr>
          <w:p w:rsidR="007C64A3" w:rsidRPr="00BB0BF0" w:rsidRDefault="007C64A3" w:rsidP="007C64A3">
            <w:pPr>
              <w:rPr>
                <w:ins w:id="3286" w:author="Stephen" w:date="2018-12-23T14:42:00Z"/>
                <w:b/>
              </w:rPr>
            </w:pPr>
          </w:p>
        </w:tc>
      </w:tr>
      <w:tr w:rsidR="007C64A3" w:rsidTr="007C64A3">
        <w:trPr>
          <w:ins w:id="3287" w:author="Stephen" w:date="2018-12-23T14:42:00Z"/>
        </w:trPr>
        <w:tc>
          <w:tcPr>
            <w:tcW w:w="2561" w:type="dxa"/>
          </w:tcPr>
          <w:p w:rsidR="007C64A3" w:rsidRDefault="007C64A3" w:rsidP="007C64A3">
            <w:pPr>
              <w:rPr>
                <w:ins w:id="3288" w:author="Stephen" w:date="2018-12-23T14:42:00Z"/>
              </w:rPr>
            </w:pPr>
          </w:p>
        </w:tc>
        <w:tc>
          <w:tcPr>
            <w:tcW w:w="834" w:type="dxa"/>
          </w:tcPr>
          <w:p w:rsidR="007C64A3" w:rsidRDefault="007C64A3" w:rsidP="007C64A3">
            <w:pPr>
              <w:rPr>
                <w:ins w:id="3289" w:author="Stephen" w:date="2018-12-23T14:42:00Z"/>
              </w:rPr>
            </w:pPr>
          </w:p>
        </w:tc>
        <w:tc>
          <w:tcPr>
            <w:tcW w:w="2303" w:type="dxa"/>
          </w:tcPr>
          <w:p w:rsidR="007C64A3" w:rsidRDefault="00DA1F03" w:rsidP="007C64A3">
            <w:pPr>
              <w:rPr>
                <w:ins w:id="3290" w:author="Stephen" w:date="2018-12-23T14:42:00Z"/>
              </w:rPr>
            </w:pPr>
            <w:ins w:id="3291" w:author="Stephen" w:date="2018-12-23T14:42:00Z">
              <w:r>
                <w:t>Cappola-2015 [2</w:t>
              </w:r>
            </w:ins>
            <w:ins w:id="3292" w:author="Stephen" w:date="2018-12-29T08:23:00Z">
              <w:r>
                <w:t>7</w:t>
              </w:r>
            </w:ins>
            <w:ins w:id="3293" w:author="Stephen" w:date="2018-12-23T14:42:00Z">
              <w:r w:rsidR="007C64A3">
                <w:t>]</w:t>
              </w:r>
            </w:ins>
          </w:p>
        </w:tc>
        <w:tc>
          <w:tcPr>
            <w:tcW w:w="774" w:type="dxa"/>
          </w:tcPr>
          <w:p w:rsidR="007C64A3" w:rsidRDefault="007C64A3" w:rsidP="007C64A3">
            <w:pPr>
              <w:rPr>
                <w:ins w:id="3294" w:author="Stephen" w:date="2018-12-23T14:42:00Z"/>
              </w:rPr>
            </w:pPr>
            <w:ins w:id="3295" w:author="Stephen" w:date="2018-12-23T14:42:00Z">
              <w:r>
                <w:t>2843</w:t>
              </w:r>
            </w:ins>
          </w:p>
        </w:tc>
        <w:tc>
          <w:tcPr>
            <w:tcW w:w="724" w:type="dxa"/>
          </w:tcPr>
          <w:p w:rsidR="007C64A3" w:rsidRDefault="007C64A3" w:rsidP="007C64A3">
            <w:pPr>
              <w:rPr>
                <w:ins w:id="3296" w:author="Stephen" w:date="2018-12-23T14:42:00Z"/>
              </w:rPr>
            </w:pPr>
            <w:ins w:id="3297" w:author="Stephen" w:date="2018-12-23T14:42:00Z">
              <w:r>
                <w:t>1</w:t>
              </w:r>
            </w:ins>
          </w:p>
        </w:tc>
        <w:tc>
          <w:tcPr>
            <w:tcW w:w="746" w:type="dxa"/>
          </w:tcPr>
          <w:p w:rsidR="007C64A3" w:rsidRDefault="007C64A3" w:rsidP="007C64A3">
            <w:pPr>
              <w:rPr>
                <w:ins w:id="3298" w:author="Stephen" w:date="2018-12-23T14:42:00Z"/>
              </w:rPr>
            </w:pPr>
          </w:p>
        </w:tc>
        <w:tc>
          <w:tcPr>
            <w:tcW w:w="671" w:type="dxa"/>
          </w:tcPr>
          <w:p w:rsidR="007C64A3" w:rsidRDefault="007C64A3" w:rsidP="007C64A3">
            <w:pPr>
              <w:rPr>
                <w:ins w:id="3299" w:author="Stephen" w:date="2018-12-23T14:42:00Z"/>
              </w:rPr>
            </w:pPr>
            <w:ins w:id="3300" w:author="Stephen" w:date="2018-12-23T14:42:00Z">
              <w:r>
                <w:t>1</w:t>
              </w:r>
            </w:ins>
          </w:p>
        </w:tc>
        <w:tc>
          <w:tcPr>
            <w:tcW w:w="629" w:type="dxa"/>
          </w:tcPr>
          <w:p w:rsidR="007C64A3" w:rsidRDefault="007C64A3" w:rsidP="007C64A3">
            <w:pPr>
              <w:rPr>
                <w:ins w:id="3301" w:author="Stephen" w:date="2018-12-23T14:42:00Z"/>
              </w:rPr>
            </w:pPr>
            <w:ins w:id="3302" w:author="Stephen" w:date="2018-12-23T14:42:00Z">
              <w:r>
                <w:t>1</w:t>
              </w:r>
            </w:ins>
          </w:p>
        </w:tc>
      </w:tr>
      <w:tr w:rsidR="007C64A3" w:rsidTr="007C64A3">
        <w:trPr>
          <w:ins w:id="3303" w:author="Stephen" w:date="2018-12-23T14:42:00Z"/>
        </w:trPr>
        <w:tc>
          <w:tcPr>
            <w:tcW w:w="2561" w:type="dxa"/>
          </w:tcPr>
          <w:p w:rsidR="007C64A3" w:rsidRDefault="007C64A3" w:rsidP="007C64A3">
            <w:pPr>
              <w:rPr>
                <w:ins w:id="3304" w:author="Stephen" w:date="2018-12-23T14:42:00Z"/>
              </w:rPr>
            </w:pPr>
          </w:p>
        </w:tc>
        <w:tc>
          <w:tcPr>
            <w:tcW w:w="834" w:type="dxa"/>
          </w:tcPr>
          <w:p w:rsidR="007C64A3" w:rsidRDefault="007C64A3" w:rsidP="007C64A3">
            <w:pPr>
              <w:rPr>
                <w:ins w:id="3305" w:author="Stephen" w:date="2018-12-23T14:42:00Z"/>
              </w:rPr>
            </w:pPr>
          </w:p>
        </w:tc>
        <w:tc>
          <w:tcPr>
            <w:tcW w:w="2303" w:type="dxa"/>
          </w:tcPr>
          <w:p w:rsidR="007C64A3" w:rsidRDefault="00DA1F03" w:rsidP="007C64A3">
            <w:pPr>
              <w:rPr>
                <w:ins w:id="3306" w:author="Stephen" w:date="2018-12-23T14:42:00Z"/>
              </w:rPr>
            </w:pPr>
            <w:ins w:id="3307" w:author="Stephen" w:date="2018-12-23T14:42:00Z">
              <w:r>
                <w:t>Yeap-2013 [</w:t>
              </w:r>
            </w:ins>
            <w:ins w:id="3308" w:author="Stephen" w:date="2018-12-29T08:23:00Z">
              <w:r>
                <w:t>66</w:t>
              </w:r>
            </w:ins>
            <w:ins w:id="3309" w:author="Stephen" w:date="2018-12-23T14:42:00Z">
              <w:r w:rsidR="007C64A3">
                <w:t>]</w:t>
              </w:r>
            </w:ins>
          </w:p>
        </w:tc>
        <w:tc>
          <w:tcPr>
            <w:tcW w:w="774" w:type="dxa"/>
          </w:tcPr>
          <w:p w:rsidR="007C64A3" w:rsidRDefault="007C64A3" w:rsidP="007C64A3">
            <w:pPr>
              <w:rPr>
                <w:ins w:id="3310" w:author="Stephen" w:date="2018-12-23T14:42:00Z"/>
              </w:rPr>
            </w:pPr>
            <w:ins w:id="3311" w:author="Stephen" w:date="2018-12-23T14:42:00Z">
              <w:r>
                <w:t>3885</w:t>
              </w:r>
            </w:ins>
          </w:p>
        </w:tc>
        <w:tc>
          <w:tcPr>
            <w:tcW w:w="724" w:type="dxa"/>
          </w:tcPr>
          <w:p w:rsidR="007C64A3" w:rsidRDefault="007C64A3" w:rsidP="007C64A3">
            <w:pPr>
              <w:rPr>
                <w:ins w:id="3312" w:author="Stephen" w:date="2018-12-23T14:42:00Z"/>
              </w:rPr>
            </w:pPr>
            <w:ins w:id="3313" w:author="Stephen" w:date="2018-12-23T14:42:00Z">
              <w:r>
                <w:t>18</w:t>
              </w:r>
            </w:ins>
          </w:p>
        </w:tc>
        <w:tc>
          <w:tcPr>
            <w:tcW w:w="746" w:type="dxa"/>
          </w:tcPr>
          <w:p w:rsidR="007C64A3" w:rsidRDefault="007C64A3" w:rsidP="007C64A3">
            <w:pPr>
              <w:rPr>
                <w:ins w:id="3314" w:author="Stephen" w:date="2018-12-23T14:42:00Z"/>
              </w:rPr>
            </w:pPr>
          </w:p>
        </w:tc>
        <w:tc>
          <w:tcPr>
            <w:tcW w:w="671" w:type="dxa"/>
          </w:tcPr>
          <w:p w:rsidR="007C64A3" w:rsidRDefault="007C64A3" w:rsidP="007C64A3">
            <w:pPr>
              <w:rPr>
                <w:ins w:id="3315" w:author="Stephen" w:date="2018-12-23T14:42:00Z"/>
              </w:rPr>
            </w:pPr>
          </w:p>
        </w:tc>
        <w:tc>
          <w:tcPr>
            <w:tcW w:w="629" w:type="dxa"/>
          </w:tcPr>
          <w:p w:rsidR="007C64A3" w:rsidRDefault="007C64A3" w:rsidP="007C64A3">
            <w:pPr>
              <w:rPr>
                <w:ins w:id="3316" w:author="Stephen" w:date="2018-12-23T14:42:00Z"/>
              </w:rPr>
            </w:pPr>
            <w:ins w:id="3317" w:author="Stephen" w:date="2018-12-23T14:42:00Z">
              <w:r>
                <w:t>2</w:t>
              </w:r>
            </w:ins>
          </w:p>
        </w:tc>
      </w:tr>
      <w:tr w:rsidR="007C64A3" w:rsidTr="007C64A3">
        <w:trPr>
          <w:ins w:id="3318" w:author="Stephen" w:date="2018-12-23T14:42:00Z"/>
        </w:trPr>
        <w:tc>
          <w:tcPr>
            <w:tcW w:w="2561" w:type="dxa"/>
          </w:tcPr>
          <w:p w:rsidR="007C64A3" w:rsidRDefault="007C64A3" w:rsidP="007C64A3">
            <w:pPr>
              <w:rPr>
                <w:ins w:id="3319" w:author="Stephen" w:date="2018-12-23T14:42:00Z"/>
              </w:rPr>
            </w:pPr>
          </w:p>
        </w:tc>
        <w:tc>
          <w:tcPr>
            <w:tcW w:w="834" w:type="dxa"/>
          </w:tcPr>
          <w:p w:rsidR="007C64A3" w:rsidRDefault="007C64A3" w:rsidP="007C64A3">
            <w:pPr>
              <w:rPr>
                <w:ins w:id="3320" w:author="Stephen" w:date="2018-12-23T14:42:00Z"/>
              </w:rPr>
            </w:pPr>
          </w:p>
        </w:tc>
        <w:tc>
          <w:tcPr>
            <w:tcW w:w="2303" w:type="dxa"/>
          </w:tcPr>
          <w:p w:rsidR="007C64A3" w:rsidRDefault="00DA1F03" w:rsidP="007C64A3">
            <w:pPr>
              <w:rPr>
                <w:ins w:id="3321" w:author="Stephen" w:date="2018-12-23T14:42:00Z"/>
              </w:rPr>
            </w:pPr>
            <w:ins w:id="3322" w:author="Stephen" w:date="2018-12-23T14:42:00Z">
              <w:r>
                <w:t>Gussekloo-2004[</w:t>
              </w:r>
            </w:ins>
            <w:ins w:id="3323" w:author="Stephen" w:date="2018-12-29T08:24:00Z">
              <w:r>
                <w:t>65</w:t>
              </w:r>
            </w:ins>
            <w:ins w:id="3324" w:author="Stephen" w:date="2018-12-23T14:42:00Z">
              <w:r w:rsidR="007C64A3">
                <w:t>]</w:t>
              </w:r>
            </w:ins>
          </w:p>
        </w:tc>
        <w:tc>
          <w:tcPr>
            <w:tcW w:w="774" w:type="dxa"/>
          </w:tcPr>
          <w:p w:rsidR="007C64A3" w:rsidRDefault="007C64A3" w:rsidP="007C64A3">
            <w:pPr>
              <w:rPr>
                <w:ins w:id="3325" w:author="Stephen" w:date="2018-12-23T14:42:00Z"/>
              </w:rPr>
            </w:pPr>
            <w:ins w:id="3326" w:author="Stephen" w:date="2018-12-23T14:42:00Z">
              <w:r>
                <w:t>5</w:t>
              </w:r>
            </w:ins>
            <w:ins w:id="3327" w:author="Stephen" w:date="2018-12-23T15:04:00Z">
              <w:r w:rsidR="009D72AC">
                <w:t>58</w:t>
              </w:r>
            </w:ins>
          </w:p>
        </w:tc>
        <w:tc>
          <w:tcPr>
            <w:tcW w:w="724" w:type="dxa"/>
          </w:tcPr>
          <w:p w:rsidR="007C64A3" w:rsidRDefault="007C64A3" w:rsidP="007C64A3">
            <w:pPr>
              <w:rPr>
                <w:ins w:id="3328" w:author="Stephen" w:date="2018-12-23T14:42:00Z"/>
              </w:rPr>
            </w:pPr>
            <w:ins w:id="3329" w:author="Stephen" w:date="2018-12-23T14:42:00Z">
              <w:r>
                <w:t>1</w:t>
              </w:r>
            </w:ins>
          </w:p>
        </w:tc>
        <w:tc>
          <w:tcPr>
            <w:tcW w:w="746" w:type="dxa"/>
          </w:tcPr>
          <w:p w:rsidR="007C64A3" w:rsidRDefault="007C64A3" w:rsidP="007C64A3">
            <w:pPr>
              <w:rPr>
                <w:ins w:id="3330" w:author="Stephen" w:date="2018-12-23T14:42:00Z"/>
              </w:rPr>
            </w:pPr>
          </w:p>
        </w:tc>
        <w:tc>
          <w:tcPr>
            <w:tcW w:w="671" w:type="dxa"/>
          </w:tcPr>
          <w:p w:rsidR="007C64A3" w:rsidRDefault="007C64A3" w:rsidP="007C64A3">
            <w:pPr>
              <w:rPr>
                <w:ins w:id="3331" w:author="Stephen" w:date="2018-12-23T14:42:00Z"/>
              </w:rPr>
            </w:pPr>
            <w:ins w:id="3332" w:author="Stephen" w:date="2018-12-23T14:42:00Z">
              <w:r>
                <w:t>2</w:t>
              </w:r>
            </w:ins>
          </w:p>
        </w:tc>
        <w:tc>
          <w:tcPr>
            <w:tcW w:w="629" w:type="dxa"/>
          </w:tcPr>
          <w:p w:rsidR="007C64A3" w:rsidRDefault="007C64A3" w:rsidP="007C64A3">
            <w:pPr>
              <w:rPr>
                <w:ins w:id="3333" w:author="Stephen" w:date="2018-12-23T14:42:00Z"/>
              </w:rPr>
            </w:pPr>
          </w:p>
        </w:tc>
      </w:tr>
      <w:tr w:rsidR="007C64A3" w:rsidTr="007C64A3">
        <w:trPr>
          <w:ins w:id="3334" w:author="Stephen" w:date="2018-12-23T14:42:00Z"/>
        </w:trPr>
        <w:tc>
          <w:tcPr>
            <w:tcW w:w="2561" w:type="dxa"/>
          </w:tcPr>
          <w:p w:rsidR="007C64A3" w:rsidRDefault="007C64A3" w:rsidP="007C64A3">
            <w:pPr>
              <w:rPr>
                <w:ins w:id="3335" w:author="Stephen" w:date="2018-12-23T14:42:00Z"/>
              </w:rPr>
            </w:pPr>
          </w:p>
        </w:tc>
        <w:tc>
          <w:tcPr>
            <w:tcW w:w="834" w:type="dxa"/>
          </w:tcPr>
          <w:p w:rsidR="007C64A3" w:rsidRDefault="007C64A3" w:rsidP="007C64A3">
            <w:pPr>
              <w:rPr>
                <w:ins w:id="3336" w:author="Stephen" w:date="2018-12-23T14:42:00Z"/>
              </w:rPr>
            </w:pPr>
            <w:ins w:id="3337" w:author="Stephen" w:date="2018-12-23T14:42:00Z">
              <w:r>
                <w:t>SCH-</w:t>
              </w:r>
            </w:ins>
          </w:p>
        </w:tc>
        <w:tc>
          <w:tcPr>
            <w:tcW w:w="2303" w:type="dxa"/>
          </w:tcPr>
          <w:p w:rsidR="007C64A3" w:rsidRDefault="007C64A3" w:rsidP="007C64A3">
            <w:pPr>
              <w:rPr>
                <w:ins w:id="3338" w:author="Stephen" w:date="2018-12-23T14:42:00Z"/>
              </w:rPr>
            </w:pPr>
            <w:ins w:id="3339" w:author="Stephen" w:date="2018-12-23T14:42:00Z">
              <w:r>
                <w:t>Van de Ven-20</w:t>
              </w:r>
              <w:r w:rsidR="00DA1F03">
                <w:t>14 [</w:t>
              </w:r>
            </w:ins>
            <w:ins w:id="3340" w:author="Stephen" w:date="2018-12-29T08:24:00Z">
              <w:r w:rsidR="00DA1F03">
                <w:t>67</w:t>
              </w:r>
            </w:ins>
            <w:ins w:id="3341" w:author="Stephen" w:date="2018-12-23T14:42:00Z">
              <w:r>
                <w:t>]</w:t>
              </w:r>
            </w:ins>
          </w:p>
        </w:tc>
        <w:tc>
          <w:tcPr>
            <w:tcW w:w="774" w:type="dxa"/>
          </w:tcPr>
          <w:p w:rsidR="007C64A3" w:rsidRDefault="00A27EAB" w:rsidP="007C64A3">
            <w:pPr>
              <w:rPr>
                <w:ins w:id="3342" w:author="Stephen" w:date="2018-12-23T14:42:00Z"/>
              </w:rPr>
            </w:pPr>
            <w:ins w:id="3343" w:author="Stephen" w:date="2018-12-23T15:40:00Z">
              <w:r>
                <w:t>5816</w:t>
              </w:r>
            </w:ins>
          </w:p>
        </w:tc>
        <w:tc>
          <w:tcPr>
            <w:tcW w:w="724" w:type="dxa"/>
          </w:tcPr>
          <w:p w:rsidR="007C64A3" w:rsidRDefault="007C64A3" w:rsidP="007C64A3">
            <w:pPr>
              <w:rPr>
                <w:ins w:id="3344" w:author="Stephen" w:date="2018-12-23T14:42:00Z"/>
              </w:rPr>
            </w:pPr>
          </w:p>
        </w:tc>
        <w:tc>
          <w:tcPr>
            <w:tcW w:w="746" w:type="dxa"/>
          </w:tcPr>
          <w:p w:rsidR="007C64A3" w:rsidRDefault="007C64A3" w:rsidP="007C64A3">
            <w:pPr>
              <w:rPr>
                <w:ins w:id="3345" w:author="Stephen" w:date="2018-12-23T14:42:00Z"/>
              </w:rPr>
            </w:pPr>
            <w:ins w:id="3346" w:author="Stephen" w:date="2018-12-23T14:42:00Z">
              <w:r>
                <w:t>1</w:t>
              </w:r>
            </w:ins>
          </w:p>
        </w:tc>
        <w:tc>
          <w:tcPr>
            <w:tcW w:w="671" w:type="dxa"/>
          </w:tcPr>
          <w:p w:rsidR="007C64A3" w:rsidRDefault="007C64A3" w:rsidP="007C64A3">
            <w:pPr>
              <w:rPr>
                <w:ins w:id="3347" w:author="Stephen" w:date="2018-12-23T14:42:00Z"/>
              </w:rPr>
            </w:pPr>
          </w:p>
        </w:tc>
        <w:tc>
          <w:tcPr>
            <w:tcW w:w="629" w:type="dxa"/>
          </w:tcPr>
          <w:p w:rsidR="007C64A3" w:rsidRDefault="007C64A3" w:rsidP="007C64A3">
            <w:pPr>
              <w:rPr>
                <w:ins w:id="3348" w:author="Stephen" w:date="2018-12-23T14:42:00Z"/>
              </w:rPr>
            </w:pPr>
          </w:p>
        </w:tc>
      </w:tr>
      <w:tr w:rsidR="007C64A3" w:rsidTr="007C64A3">
        <w:trPr>
          <w:ins w:id="3349" w:author="Stephen" w:date="2018-12-23T14:42:00Z"/>
        </w:trPr>
        <w:tc>
          <w:tcPr>
            <w:tcW w:w="2561" w:type="dxa"/>
          </w:tcPr>
          <w:p w:rsidR="007C64A3" w:rsidRDefault="007C64A3" w:rsidP="007C64A3">
            <w:pPr>
              <w:rPr>
                <w:ins w:id="3350" w:author="Stephen" w:date="2018-12-23T14:42:00Z"/>
              </w:rPr>
            </w:pPr>
          </w:p>
        </w:tc>
        <w:tc>
          <w:tcPr>
            <w:tcW w:w="834" w:type="dxa"/>
          </w:tcPr>
          <w:p w:rsidR="007C64A3" w:rsidRDefault="007C64A3" w:rsidP="007C64A3">
            <w:pPr>
              <w:rPr>
                <w:ins w:id="3351" w:author="Stephen" w:date="2018-12-23T14:42:00Z"/>
              </w:rPr>
            </w:pPr>
          </w:p>
        </w:tc>
        <w:tc>
          <w:tcPr>
            <w:tcW w:w="2303" w:type="dxa"/>
          </w:tcPr>
          <w:p w:rsidR="007C64A3" w:rsidRDefault="00DA1F03" w:rsidP="007C64A3">
            <w:pPr>
              <w:rPr>
                <w:ins w:id="3352" w:author="Stephen" w:date="2018-12-23T14:42:00Z"/>
              </w:rPr>
            </w:pPr>
            <w:ins w:id="3353" w:author="Stephen" w:date="2018-12-23T14:42:00Z">
              <w:r>
                <w:t>Inoue-2016 [</w:t>
              </w:r>
            </w:ins>
            <w:ins w:id="3354" w:author="Stephen" w:date="2018-12-29T08:24:00Z">
              <w:r>
                <w:t>68</w:t>
              </w:r>
            </w:ins>
            <w:ins w:id="3355" w:author="Stephen" w:date="2018-12-23T14:42:00Z">
              <w:r w:rsidR="007C64A3">
                <w:t>]</w:t>
              </w:r>
            </w:ins>
          </w:p>
        </w:tc>
        <w:tc>
          <w:tcPr>
            <w:tcW w:w="774" w:type="dxa"/>
          </w:tcPr>
          <w:p w:rsidR="007C64A3" w:rsidRDefault="007C64A3" w:rsidP="007C64A3">
            <w:pPr>
              <w:rPr>
                <w:ins w:id="3356" w:author="Stephen" w:date="2018-12-23T14:42:00Z"/>
              </w:rPr>
            </w:pPr>
            <w:ins w:id="3357" w:author="Stephen" w:date="2018-12-23T14:42:00Z">
              <w:r>
                <w:t>5257</w:t>
              </w:r>
            </w:ins>
          </w:p>
        </w:tc>
        <w:tc>
          <w:tcPr>
            <w:tcW w:w="724" w:type="dxa"/>
          </w:tcPr>
          <w:p w:rsidR="007C64A3" w:rsidRDefault="007C64A3" w:rsidP="007C64A3">
            <w:pPr>
              <w:rPr>
                <w:ins w:id="3358" w:author="Stephen" w:date="2018-12-23T14:42:00Z"/>
              </w:rPr>
            </w:pPr>
          </w:p>
        </w:tc>
        <w:tc>
          <w:tcPr>
            <w:tcW w:w="746" w:type="dxa"/>
          </w:tcPr>
          <w:p w:rsidR="007C64A3" w:rsidRDefault="007C64A3" w:rsidP="007C64A3">
            <w:pPr>
              <w:rPr>
                <w:ins w:id="3359" w:author="Stephen" w:date="2018-12-23T14:42:00Z"/>
              </w:rPr>
            </w:pPr>
            <w:ins w:id="3360" w:author="Stephen" w:date="2018-12-23T14:42:00Z">
              <w:r>
                <w:t>1</w:t>
              </w:r>
            </w:ins>
          </w:p>
        </w:tc>
        <w:tc>
          <w:tcPr>
            <w:tcW w:w="671" w:type="dxa"/>
          </w:tcPr>
          <w:p w:rsidR="007C64A3" w:rsidRDefault="007C64A3" w:rsidP="007C64A3">
            <w:pPr>
              <w:rPr>
                <w:ins w:id="3361" w:author="Stephen" w:date="2018-12-23T14:42:00Z"/>
              </w:rPr>
            </w:pPr>
          </w:p>
        </w:tc>
        <w:tc>
          <w:tcPr>
            <w:tcW w:w="629" w:type="dxa"/>
          </w:tcPr>
          <w:p w:rsidR="007C64A3" w:rsidRDefault="007C64A3" w:rsidP="007C64A3">
            <w:pPr>
              <w:rPr>
                <w:ins w:id="3362" w:author="Stephen" w:date="2018-12-23T14:42:00Z"/>
              </w:rPr>
            </w:pPr>
          </w:p>
        </w:tc>
      </w:tr>
      <w:tr w:rsidR="007C64A3" w:rsidTr="007C64A3">
        <w:trPr>
          <w:ins w:id="3363" w:author="Stephen" w:date="2018-12-23T14:42:00Z"/>
        </w:trPr>
        <w:tc>
          <w:tcPr>
            <w:tcW w:w="2561" w:type="dxa"/>
          </w:tcPr>
          <w:p w:rsidR="007C64A3" w:rsidRDefault="007C64A3" w:rsidP="007C64A3">
            <w:pPr>
              <w:rPr>
                <w:ins w:id="3364" w:author="Stephen" w:date="2018-12-23T14:42:00Z"/>
              </w:rPr>
            </w:pPr>
          </w:p>
        </w:tc>
        <w:tc>
          <w:tcPr>
            <w:tcW w:w="834" w:type="dxa"/>
          </w:tcPr>
          <w:p w:rsidR="007C64A3" w:rsidRDefault="007C64A3" w:rsidP="007C64A3">
            <w:pPr>
              <w:rPr>
                <w:ins w:id="3365" w:author="Stephen" w:date="2018-12-23T14:42:00Z"/>
              </w:rPr>
            </w:pPr>
          </w:p>
        </w:tc>
        <w:tc>
          <w:tcPr>
            <w:tcW w:w="2303" w:type="dxa"/>
          </w:tcPr>
          <w:p w:rsidR="007C64A3" w:rsidRPr="00A864BB" w:rsidRDefault="007C64A3" w:rsidP="007C64A3">
            <w:pPr>
              <w:rPr>
                <w:ins w:id="3366" w:author="Stephen" w:date="2018-12-23T14:42:00Z"/>
                <w:b/>
              </w:rPr>
            </w:pPr>
            <w:ins w:id="3367" w:author="Stephen" w:date="2018-12-23T14:42:00Z">
              <w:r w:rsidRPr="00A864BB">
                <w:rPr>
                  <w:b/>
                </w:rPr>
                <w:t>Total</w:t>
              </w:r>
            </w:ins>
          </w:p>
        </w:tc>
        <w:tc>
          <w:tcPr>
            <w:tcW w:w="774" w:type="dxa"/>
          </w:tcPr>
          <w:p w:rsidR="007C64A3" w:rsidRPr="00A864BB" w:rsidRDefault="007C64A3" w:rsidP="007C64A3">
            <w:pPr>
              <w:rPr>
                <w:ins w:id="3368" w:author="Stephen" w:date="2018-12-23T14:42:00Z"/>
                <w:b/>
              </w:rPr>
            </w:pPr>
          </w:p>
        </w:tc>
        <w:tc>
          <w:tcPr>
            <w:tcW w:w="724" w:type="dxa"/>
          </w:tcPr>
          <w:p w:rsidR="007C64A3" w:rsidRPr="00A864BB" w:rsidRDefault="007C64A3" w:rsidP="007C64A3">
            <w:pPr>
              <w:rPr>
                <w:ins w:id="3369" w:author="Stephen" w:date="2018-12-23T14:42:00Z"/>
                <w:b/>
              </w:rPr>
            </w:pPr>
            <w:ins w:id="3370" w:author="Stephen" w:date="2018-12-23T14:42:00Z">
              <w:r w:rsidRPr="00A864BB">
                <w:rPr>
                  <w:b/>
                </w:rPr>
                <w:t>23</w:t>
              </w:r>
            </w:ins>
          </w:p>
        </w:tc>
        <w:tc>
          <w:tcPr>
            <w:tcW w:w="746" w:type="dxa"/>
          </w:tcPr>
          <w:p w:rsidR="007C64A3" w:rsidRPr="00A864BB" w:rsidRDefault="007C64A3" w:rsidP="007C64A3">
            <w:pPr>
              <w:rPr>
                <w:ins w:id="3371" w:author="Stephen" w:date="2018-12-23T14:42:00Z"/>
                <w:b/>
              </w:rPr>
            </w:pPr>
            <w:ins w:id="3372" w:author="Stephen" w:date="2018-12-23T14:42:00Z">
              <w:r w:rsidRPr="00A864BB">
                <w:rPr>
                  <w:b/>
                </w:rPr>
                <w:t>2</w:t>
              </w:r>
            </w:ins>
          </w:p>
        </w:tc>
        <w:tc>
          <w:tcPr>
            <w:tcW w:w="671" w:type="dxa"/>
          </w:tcPr>
          <w:p w:rsidR="007C64A3" w:rsidRPr="00A864BB" w:rsidRDefault="007C64A3" w:rsidP="007C64A3">
            <w:pPr>
              <w:rPr>
                <w:ins w:id="3373" w:author="Stephen" w:date="2018-12-23T14:42:00Z"/>
                <w:b/>
              </w:rPr>
            </w:pPr>
            <w:ins w:id="3374" w:author="Stephen" w:date="2018-12-23T14:42:00Z">
              <w:r w:rsidRPr="00A864BB">
                <w:rPr>
                  <w:b/>
                </w:rPr>
                <w:t>3</w:t>
              </w:r>
            </w:ins>
          </w:p>
        </w:tc>
        <w:tc>
          <w:tcPr>
            <w:tcW w:w="629" w:type="dxa"/>
          </w:tcPr>
          <w:p w:rsidR="007C64A3" w:rsidRPr="00A864BB" w:rsidRDefault="007C64A3" w:rsidP="007C64A3">
            <w:pPr>
              <w:rPr>
                <w:ins w:id="3375" w:author="Stephen" w:date="2018-12-23T14:42:00Z"/>
                <w:b/>
              </w:rPr>
            </w:pPr>
            <w:ins w:id="3376" w:author="Stephen" w:date="2018-12-23T14:42:00Z">
              <w:r w:rsidRPr="00A864BB">
                <w:rPr>
                  <w:b/>
                </w:rPr>
                <w:t>3</w:t>
              </w:r>
            </w:ins>
          </w:p>
        </w:tc>
      </w:tr>
      <w:tr w:rsidR="007C64A3" w:rsidTr="007C64A3">
        <w:trPr>
          <w:ins w:id="3377" w:author="Stephen" w:date="2018-12-23T14:42:00Z"/>
        </w:trPr>
        <w:tc>
          <w:tcPr>
            <w:tcW w:w="2561" w:type="dxa"/>
          </w:tcPr>
          <w:p w:rsidR="007C64A3" w:rsidRDefault="007C64A3" w:rsidP="007C64A3">
            <w:pPr>
              <w:rPr>
                <w:ins w:id="3378" w:author="Stephen" w:date="2018-12-23T14:42:00Z"/>
              </w:rPr>
            </w:pPr>
          </w:p>
        </w:tc>
        <w:tc>
          <w:tcPr>
            <w:tcW w:w="834" w:type="dxa"/>
          </w:tcPr>
          <w:p w:rsidR="007C64A3" w:rsidRDefault="007C64A3" w:rsidP="007C64A3">
            <w:pPr>
              <w:rPr>
                <w:ins w:id="3379" w:author="Stephen" w:date="2018-12-23T14:42:00Z"/>
              </w:rPr>
            </w:pPr>
          </w:p>
        </w:tc>
        <w:tc>
          <w:tcPr>
            <w:tcW w:w="2303" w:type="dxa"/>
          </w:tcPr>
          <w:p w:rsidR="007C64A3" w:rsidRDefault="007C64A3" w:rsidP="007C64A3">
            <w:pPr>
              <w:rPr>
                <w:ins w:id="3380" w:author="Stephen" w:date="2018-12-23T14:42:00Z"/>
              </w:rPr>
            </w:pPr>
          </w:p>
        </w:tc>
        <w:tc>
          <w:tcPr>
            <w:tcW w:w="774" w:type="dxa"/>
          </w:tcPr>
          <w:p w:rsidR="007C64A3" w:rsidRDefault="007C64A3" w:rsidP="007C64A3">
            <w:pPr>
              <w:rPr>
                <w:ins w:id="3381" w:author="Stephen" w:date="2018-12-23T14:42:00Z"/>
              </w:rPr>
            </w:pPr>
          </w:p>
        </w:tc>
        <w:tc>
          <w:tcPr>
            <w:tcW w:w="724" w:type="dxa"/>
          </w:tcPr>
          <w:p w:rsidR="007C64A3" w:rsidRDefault="007C64A3" w:rsidP="007C64A3">
            <w:pPr>
              <w:rPr>
                <w:ins w:id="3382" w:author="Stephen" w:date="2018-12-23T14:42:00Z"/>
              </w:rPr>
            </w:pPr>
          </w:p>
        </w:tc>
        <w:tc>
          <w:tcPr>
            <w:tcW w:w="746" w:type="dxa"/>
          </w:tcPr>
          <w:p w:rsidR="007C64A3" w:rsidRDefault="007C64A3" w:rsidP="007C64A3">
            <w:pPr>
              <w:rPr>
                <w:ins w:id="3383" w:author="Stephen" w:date="2018-12-23T14:42:00Z"/>
              </w:rPr>
            </w:pPr>
          </w:p>
        </w:tc>
        <w:tc>
          <w:tcPr>
            <w:tcW w:w="671" w:type="dxa"/>
          </w:tcPr>
          <w:p w:rsidR="007C64A3" w:rsidRDefault="007C64A3" w:rsidP="007C64A3">
            <w:pPr>
              <w:rPr>
                <w:ins w:id="3384" w:author="Stephen" w:date="2018-12-23T14:42:00Z"/>
              </w:rPr>
            </w:pPr>
          </w:p>
        </w:tc>
        <w:tc>
          <w:tcPr>
            <w:tcW w:w="629" w:type="dxa"/>
          </w:tcPr>
          <w:p w:rsidR="007C64A3" w:rsidRDefault="007C64A3" w:rsidP="007C64A3">
            <w:pPr>
              <w:rPr>
                <w:ins w:id="3385" w:author="Stephen" w:date="2018-12-23T14:42:00Z"/>
              </w:rPr>
            </w:pPr>
          </w:p>
        </w:tc>
      </w:tr>
      <w:tr w:rsidR="007C64A3" w:rsidTr="007C64A3">
        <w:trPr>
          <w:ins w:id="3386" w:author="Stephen" w:date="2018-12-23T14:42:00Z"/>
        </w:trPr>
        <w:tc>
          <w:tcPr>
            <w:tcW w:w="2561" w:type="dxa"/>
          </w:tcPr>
          <w:p w:rsidR="007C64A3" w:rsidRDefault="007C64A3" w:rsidP="007C64A3">
            <w:pPr>
              <w:rPr>
                <w:ins w:id="3387" w:author="Stephen" w:date="2018-12-23T14:42:00Z"/>
              </w:rPr>
            </w:pPr>
            <w:ins w:id="3388" w:author="Stephen" w:date="2018-12-23T14:42:00Z">
              <w:r>
                <w:t>Frailty</w:t>
              </w:r>
            </w:ins>
          </w:p>
        </w:tc>
        <w:tc>
          <w:tcPr>
            <w:tcW w:w="834" w:type="dxa"/>
          </w:tcPr>
          <w:p w:rsidR="007C64A3" w:rsidRDefault="007C64A3" w:rsidP="007C64A3">
            <w:pPr>
              <w:rPr>
                <w:ins w:id="3389" w:author="Stephen" w:date="2018-12-23T14:42:00Z"/>
              </w:rPr>
            </w:pPr>
            <w:ins w:id="3390" w:author="Stephen" w:date="2018-12-23T14:42:00Z">
              <w:r>
                <w:t>SCH+</w:t>
              </w:r>
            </w:ins>
          </w:p>
        </w:tc>
        <w:tc>
          <w:tcPr>
            <w:tcW w:w="2303" w:type="dxa"/>
          </w:tcPr>
          <w:p w:rsidR="007C64A3" w:rsidRDefault="007C64A3" w:rsidP="007C64A3">
            <w:pPr>
              <w:rPr>
                <w:ins w:id="3391" w:author="Stephen" w:date="2018-12-23T14:42:00Z"/>
              </w:rPr>
            </w:pPr>
          </w:p>
        </w:tc>
        <w:tc>
          <w:tcPr>
            <w:tcW w:w="774" w:type="dxa"/>
          </w:tcPr>
          <w:p w:rsidR="007C64A3" w:rsidRDefault="007C64A3" w:rsidP="007C64A3">
            <w:pPr>
              <w:rPr>
                <w:ins w:id="3392" w:author="Stephen" w:date="2018-12-23T14:42:00Z"/>
              </w:rPr>
            </w:pPr>
          </w:p>
        </w:tc>
        <w:tc>
          <w:tcPr>
            <w:tcW w:w="724" w:type="dxa"/>
          </w:tcPr>
          <w:p w:rsidR="007C64A3" w:rsidRDefault="007C64A3" w:rsidP="007C64A3">
            <w:pPr>
              <w:rPr>
                <w:ins w:id="3393" w:author="Stephen" w:date="2018-12-23T14:42:00Z"/>
              </w:rPr>
            </w:pPr>
          </w:p>
        </w:tc>
        <w:tc>
          <w:tcPr>
            <w:tcW w:w="746" w:type="dxa"/>
          </w:tcPr>
          <w:p w:rsidR="007C64A3" w:rsidRDefault="007C64A3" w:rsidP="007C64A3">
            <w:pPr>
              <w:rPr>
                <w:ins w:id="3394" w:author="Stephen" w:date="2018-12-23T14:42:00Z"/>
              </w:rPr>
            </w:pPr>
          </w:p>
        </w:tc>
        <w:tc>
          <w:tcPr>
            <w:tcW w:w="671" w:type="dxa"/>
          </w:tcPr>
          <w:p w:rsidR="007C64A3" w:rsidRDefault="007C64A3" w:rsidP="007C64A3">
            <w:pPr>
              <w:rPr>
                <w:ins w:id="3395" w:author="Stephen" w:date="2018-12-23T14:42:00Z"/>
              </w:rPr>
            </w:pPr>
          </w:p>
        </w:tc>
        <w:tc>
          <w:tcPr>
            <w:tcW w:w="629" w:type="dxa"/>
          </w:tcPr>
          <w:p w:rsidR="007C64A3" w:rsidRDefault="007C64A3" w:rsidP="007C64A3">
            <w:pPr>
              <w:rPr>
                <w:ins w:id="3396" w:author="Stephen" w:date="2018-12-23T14:42:00Z"/>
              </w:rPr>
            </w:pPr>
          </w:p>
        </w:tc>
      </w:tr>
      <w:tr w:rsidR="007C64A3" w:rsidTr="007C64A3">
        <w:trPr>
          <w:ins w:id="3397" w:author="Stephen" w:date="2018-12-23T14:42:00Z"/>
        </w:trPr>
        <w:tc>
          <w:tcPr>
            <w:tcW w:w="2561" w:type="dxa"/>
          </w:tcPr>
          <w:p w:rsidR="007C64A3" w:rsidRDefault="007C64A3" w:rsidP="007C64A3">
            <w:pPr>
              <w:rPr>
                <w:ins w:id="3398" w:author="Stephen" w:date="2018-12-23T14:42:00Z"/>
              </w:rPr>
            </w:pPr>
            <w:ins w:id="3399" w:author="Stephen" w:date="2018-12-23T14:42:00Z">
              <w:r>
                <w:t xml:space="preserve">Frailty </w:t>
              </w:r>
            </w:ins>
          </w:p>
        </w:tc>
        <w:tc>
          <w:tcPr>
            <w:tcW w:w="834" w:type="dxa"/>
          </w:tcPr>
          <w:p w:rsidR="007C64A3" w:rsidRDefault="007C64A3" w:rsidP="007C64A3">
            <w:pPr>
              <w:rPr>
                <w:ins w:id="3400" w:author="Stephen" w:date="2018-12-23T14:42:00Z"/>
              </w:rPr>
            </w:pPr>
          </w:p>
        </w:tc>
        <w:tc>
          <w:tcPr>
            <w:tcW w:w="2303" w:type="dxa"/>
          </w:tcPr>
          <w:p w:rsidR="007C64A3" w:rsidRDefault="00DA1F03" w:rsidP="007C64A3">
            <w:pPr>
              <w:rPr>
                <w:ins w:id="3401" w:author="Stephen" w:date="2018-12-23T14:42:00Z"/>
              </w:rPr>
            </w:pPr>
            <w:ins w:id="3402" w:author="Stephen" w:date="2018-12-23T14:42:00Z">
              <w:r>
                <w:t>Yeap-2012 [</w:t>
              </w:r>
            </w:ins>
            <w:ins w:id="3403" w:author="Stephen" w:date="2018-12-29T08:24:00Z">
              <w:r>
                <w:t>62</w:t>
              </w:r>
            </w:ins>
            <w:ins w:id="3404" w:author="Stephen" w:date="2018-12-23T14:42:00Z">
              <w:r w:rsidR="007C64A3">
                <w:t>]</w:t>
              </w:r>
            </w:ins>
          </w:p>
        </w:tc>
        <w:tc>
          <w:tcPr>
            <w:tcW w:w="774" w:type="dxa"/>
          </w:tcPr>
          <w:p w:rsidR="007C64A3" w:rsidRDefault="007C64A3" w:rsidP="007C64A3">
            <w:pPr>
              <w:rPr>
                <w:ins w:id="3405" w:author="Stephen" w:date="2018-12-23T14:42:00Z"/>
              </w:rPr>
            </w:pPr>
            <w:ins w:id="3406" w:author="Stephen" w:date="2018-12-23T14:42:00Z">
              <w:r>
                <w:t>3943</w:t>
              </w:r>
            </w:ins>
          </w:p>
        </w:tc>
        <w:tc>
          <w:tcPr>
            <w:tcW w:w="724" w:type="dxa"/>
          </w:tcPr>
          <w:p w:rsidR="007C64A3" w:rsidRDefault="007C64A3" w:rsidP="007C64A3">
            <w:pPr>
              <w:rPr>
                <w:ins w:id="3407" w:author="Stephen" w:date="2018-12-23T14:42:00Z"/>
              </w:rPr>
            </w:pPr>
            <w:ins w:id="3408" w:author="Stephen" w:date="2018-12-23T14:42:00Z">
              <w:r>
                <w:t>2</w:t>
              </w:r>
            </w:ins>
          </w:p>
        </w:tc>
        <w:tc>
          <w:tcPr>
            <w:tcW w:w="746" w:type="dxa"/>
          </w:tcPr>
          <w:p w:rsidR="007C64A3" w:rsidRDefault="007C64A3" w:rsidP="007C64A3">
            <w:pPr>
              <w:rPr>
                <w:ins w:id="3409" w:author="Stephen" w:date="2018-12-23T14:42:00Z"/>
              </w:rPr>
            </w:pPr>
          </w:p>
        </w:tc>
        <w:tc>
          <w:tcPr>
            <w:tcW w:w="671" w:type="dxa"/>
          </w:tcPr>
          <w:p w:rsidR="007C64A3" w:rsidRDefault="007C64A3" w:rsidP="007C64A3">
            <w:pPr>
              <w:rPr>
                <w:ins w:id="3410" w:author="Stephen" w:date="2018-12-23T14:42:00Z"/>
              </w:rPr>
            </w:pPr>
          </w:p>
        </w:tc>
        <w:tc>
          <w:tcPr>
            <w:tcW w:w="629" w:type="dxa"/>
          </w:tcPr>
          <w:p w:rsidR="007C64A3" w:rsidRDefault="007C64A3" w:rsidP="007C64A3">
            <w:pPr>
              <w:rPr>
                <w:ins w:id="3411" w:author="Stephen" w:date="2018-12-23T14:42:00Z"/>
              </w:rPr>
            </w:pPr>
            <w:ins w:id="3412" w:author="Stephen" w:date="2018-12-23T14:42:00Z">
              <w:r>
                <w:t>1</w:t>
              </w:r>
            </w:ins>
          </w:p>
        </w:tc>
      </w:tr>
      <w:tr w:rsidR="007C64A3" w:rsidTr="007C64A3">
        <w:trPr>
          <w:ins w:id="3413" w:author="Stephen" w:date="2018-12-23T14:42:00Z"/>
        </w:trPr>
        <w:tc>
          <w:tcPr>
            <w:tcW w:w="2561" w:type="dxa"/>
          </w:tcPr>
          <w:p w:rsidR="007C64A3" w:rsidRDefault="007C64A3" w:rsidP="007C64A3">
            <w:pPr>
              <w:rPr>
                <w:ins w:id="3414" w:author="Stephen" w:date="2018-12-23T14:42:00Z"/>
              </w:rPr>
            </w:pPr>
            <w:ins w:id="3415" w:author="Stephen" w:date="2018-12-23T14:42:00Z">
              <w:r>
                <w:t>Frailty</w:t>
              </w:r>
            </w:ins>
          </w:p>
        </w:tc>
        <w:tc>
          <w:tcPr>
            <w:tcW w:w="834" w:type="dxa"/>
          </w:tcPr>
          <w:p w:rsidR="007C64A3" w:rsidRDefault="007C64A3" w:rsidP="007C64A3">
            <w:pPr>
              <w:rPr>
                <w:ins w:id="3416" w:author="Stephen" w:date="2018-12-23T14:42:00Z"/>
              </w:rPr>
            </w:pPr>
            <w:ins w:id="3417" w:author="Stephen" w:date="2018-12-23T14:42:00Z">
              <w:r>
                <w:t>SCH+/-</w:t>
              </w:r>
            </w:ins>
          </w:p>
        </w:tc>
        <w:tc>
          <w:tcPr>
            <w:tcW w:w="2303" w:type="dxa"/>
          </w:tcPr>
          <w:p w:rsidR="007C64A3" w:rsidRDefault="00DA1F03" w:rsidP="007C64A3">
            <w:pPr>
              <w:rPr>
                <w:ins w:id="3418" w:author="Stephen" w:date="2018-12-23T14:42:00Z"/>
              </w:rPr>
            </w:pPr>
            <w:ins w:id="3419" w:author="Stephen" w:date="2018-12-23T14:42:00Z">
              <w:r>
                <w:t>Bano-2018 [</w:t>
              </w:r>
            </w:ins>
            <w:ins w:id="3420" w:author="Stephen" w:date="2018-12-29T08:24:00Z">
              <w:r>
                <w:t>6</w:t>
              </w:r>
            </w:ins>
            <w:ins w:id="3421" w:author="Stephen" w:date="2018-12-23T14:42:00Z">
              <w:r w:rsidR="007C64A3">
                <w:t>3]</w:t>
              </w:r>
            </w:ins>
          </w:p>
        </w:tc>
        <w:tc>
          <w:tcPr>
            <w:tcW w:w="774" w:type="dxa"/>
          </w:tcPr>
          <w:p w:rsidR="00000000" w:rsidRDefault="007C64A3">
            <w:pPr>
              <w:rPr>
                <w:ins w:id="3422" w:author="Stephen" w:date="2018-12-23T14:42:00Z"/>
              </w:rPr>
              <w:pPrChange w:id="3423" w:author="Stephen" w:date="2018-12-23T15:41:00Z">
                <w:pPr>
                  <w:spacing w:after="200" w:line="276" w:lineRule="auto"/>
                </w:pPr>
              </w:pPrChange>
            </w:pPr>
            <w:ins w:id="3424" w:author="Stephen" w:date="2018-12-23T14:42:00Z">
              <w:r>
                <w:t>9</w:t>
              </w:r>
            </w:ins>
            <w:ins w:id="3425" w:author="Stephen" w:date="2018-12-23T15:41:00Z">
              <w:r w:rsidR="00A27EAB">
                <w:t>419</w:t>
              </w:r>
            </w:ins>
          </w:p>
        </w:tc>
        <w:tc>
          <w:tcPr>
            <w:tcW w:w="724" w:type="dxa"/>
          </w:tcPr>
          <w:p w:rsidR="007C64A3" w:rsidRDefault="007C64A3" w:rsidP="007C64A3">
            <w:pPr>
              <w:rPr>
                <w:ins w:id="3426" w:author="Stephen" w:date="2018-12-23T14:42:00Z"/>
              </w:rPr>
            </w:pPr>
            <w:ins w:id="3427" w:author="Stephen" w:date="2018-12-23T14:42:00Z">
              <w:r>
                <w:t>1</w:t>
              </w:r>
            </w:ins>
          </w:p>
        </w:tc>
        <w:tc>
          <w:tcPr>
            <w:tcW w:w="746" w:type="dxa"/>
          </w:tcPr>
          <w:p w:rsidR="007C64A3" w:rsidRDefault="007C64A3" w:rsidP="007C64A3">
            <w:pPr>
              <w:rPr>
                <w:ins w:id="3428" w:author="Stephen" w:date="2018-12-23T14:42:00Z"/>
              </w:rPr>
            </w:pPr>
          </w:p>
        </w:tc>
        <w:tc>
          <w:tcPr>
            <w:tcW w:w="671" w:type="dxa"/>
          </w:tcPr>
          <w:p w:rsidR="007C64A3" w:rsidRDefault="007C64A3" w:rsidP="007C64A3">
            <w:pPr>
              <w:rPr>
                <w:ins w:id="3429" w:author="Stephen" w:date="2018-12-23T14:42:00Z"/>
              </w:rPr>
            </w:pPr>
            <w:ins w:id="3430" w:author="Stephen" w:date="2018-12-23T14:42:00Z">
              <w:r>
                <w:t>4</w:t>
              </w:r>
            </w:ins>
          </w:p>
        </w:tc>
        <w:tc>
          <w:tcPr>
            <w:tcW w:w="629" w:type="dxa"/>
          </w:tcPr>
          <w:p w:rsidR="007C64A3" w:rsidRDefault="007C64A3" w:rsidP="007C64A3">
            <w:pPr>
              <w:rPr>
                <w:ins w:id="3431" w:author="Stephen" w:date="2018-12-23T14:42:00Z"/>
              </w:rPr>
            </w:pPr>
          </w:p>
        </w:tc>
      </w:tr>
      <w:tr w:rsidR="007C64A3" w:rsidTr="007C64A3">
        <w:trPr>
          <w:ins w:id="3432" w:author="Stephen" w:date="2018-12-23T14:42:00Z"/>
        </w:trPr>
        <w:tc>
          <w:tcPr>
            <w:tcW w:w="2561" w:type="dxa"/>
          </w:tcPr>
          <w:p w:rsidR="007C64A3" w:rsidRDefault="007C64A3" w:rsidP="007C64A3">
            <w:pPr>
              <w:rPr>
                <w:ins w:id="3433" w:author="Stephen" w:date="2018-12-23T14:42:00Z"/>
              </w:rPr>
            </w:pPr>
            <w:ins w:id="3434" w:author="Stephen" w:date="2018-12-23T14:42:00Z">
              <w:r>
                <w:t>Change in frailty</w:t>
              </w:r>
            </w:ins>
          </w:p>
        </w:tc>
        <w:tc>
          <w:tcPr>
            <w:tcW w:w="834" w:type="dxa"/>
          </w:tcPr>
          <w:p w:rsidR="007C64A3" w:rsidRDefault="007C64A3" w:rsidP="007C64A3">
            <w:pPr>
              <w:rPr>
                <w:ins w:id="3435" w:author="Stephen" w:date="2018-12-23T14:42:00Z"/>
              </w:rPr>
            </w:pPr>
          </w:p>
        </w:tc>
        <w:tc>
          <w:tcPr>
            <w:tcW w:w="2303" w:type="dxa"/>
          </w:tcPr>
          <w:p w:rsidR="007C64A3" w:rsidRDefault="00DA1F03" w:rsidP="007C64A3">
            <w:pPr>
              <w:rPr>
                <w:ins w:id="3436" w:author="Stephen" w:date="2018-12-23T14:42:00Z"/>
              </w:rPr>
            </w:pPr>
            <w:ins w:id="3437" w:author="Stephen" w:date="2018-12-23T14:42:00Z">
              <w:r>
                <w:t>Bano-2018 [</w:t>
              </w:r>
            </w:ins>
            <w:ins w:id="3438" w:author="Stephen" w:date="2018-12-29T08:24:00Z">
              <w:r>
                <w:t>6</w:t>
              </w:r>
            </w:ins>
            <w:ins w:id="3439" w:author="Stephen" w:date="2018-12-23T14:42:00Z">
              <w:r w:rsidR="007C64A3">
                <w:t>3]</w:t>
              </w:r>
            </w:ins>
          </w:p>
        </w:tc>
        <w:tc>
          <w:tcPr>
            <w:tcW w:w="774" w:type="dxa"/>
          </w:tcPr>
          <w:p w:rsidR="00000000" w:rsidRDefault="007C64A3">
            <w:pPr>
              <w:rPr>
                <w:ins w:id="3440" w:author="Stephen" w:date="2018-12-23T14:42:00Z"/>
              </w:rPr>
              <w:pPrChange w:id="3441" w:author="Stephen" w:date="2018-12-23T15:41:00Z">
                <w:pPr>
                  <w:spacing w:after="200" w:line="276" w:lineRule="auto"/>
                </w:pPr>
              </w:pPrChange>
            </w:pPr>
            <w:ins w:id="3442" w:author="Stephen" w:date="2018-12-23T14:42:00Z">
              <w:r>
                <w:t>9</w:t>
              </w:r>
            </w:ins>
            <w:ins w:id="3443" w:author="Stephen" w:date="2018-12-23T15:41:00Z">
              <w:r w:rsidR="00A27EAB">
                <w:t>419</w:t>
              </w:r>
            </w:ins>
          </w:p>
        </w:tc>
        <w:tc>
          <w:tcPr>
            <w:tcW w:w="724" w:type="dxa"/>
          </w:tcPr>
          <w:p w:rsidR="007C64A3" w:rsidRDefault="007C64A3" w:rsidP="007C64A3">
            <w:pPr>
              <w:rPr>
                <w:ins w:id="3444" w:author="Stephen" w:date="2018-12-23T14:42:00Z"/>
              </w:rPr>
            </w:pPr>
            <w:ins w:id="3445" w:author="Stephen" w:date="2018-12-23T14:42:00Z">
              <w:r>
                <w:t>4</w:t>
              </w:r>
            </w:ins>
          </w:p>
        </w:tc>
        <w:tc>
          <w:tcPr>
            <w:tcW w:w="746" w:type="dxa"/>
          </w:tcPr>
          <w:p w:rsidR="007C64A3" w:rsidRDefault="007C64A3" w:rsidP="007C64A3">
            <w:pPr>
              <w:rPr>
                <w:ins w:id="3446" w:author="Stephen" w:date="2018-12-23T14:42:00Z"/>
              </w:rPr>
            </w:pPr>
          </w:p>
        </w:tc>
        <w:tc>
          <w:tcPr>
            <w:tcW w:w="671" w:type="dxa"/>
          </w:tcPr>
          <w:p w:rsidR="007C64A3" w:rsidRDefault="007C64A3" w:rsidP="007C64A3">
            <w:pPr>
              <w:rPr>
                <w:ins w:id="3447" w:author="Stephen" w:date="2018-12-23T14:42:00Z"/>
              </w:rPr>
            </w:pPr>
          </w:p>
        </w:tc>
        <w:tc>
          <w:tcPr>
            <w:tcW w:w="629" w:type="dxa"/>
          </w:tcPr>
          <w:p w:rsidR="007C64A3" w:rsidRDefault="007C64A3" w:rsidP="007C64A3">
            <w:pPr>
              <w:rPr>
                <w:ins w:id="3448" w:author="Stephen" w:date="2018-12-23T14:42:00Z"/>
              </w:rPr>
            </w:pPr>
            <w:ins w:id="3449" w:author="Stephen" w:date="2018-12-23T14:42:00Z">
              <w:r>
                <w:t>1</w:t>
              </w:r>
            </w:ins>
          </w:p>
        </w:tc>
      </w:tr>
      <w:tr w:rsidR="007C64A3" w:rsidTr="007C64A3">
        <w:trPr>
          <w:ins w:id="3450" w:author="Stephen" w:date="2018-12-23T14:42:00Z"/>
        </w:trPr>
        <w:tc>
          <w:tcPr>
            <w:tcW w:w="2561" w:type="dxa"/>
          </w:tcPr>
          <w:p w:rsidR="007C64A3" w:rsidRDefault="007C64A3" w:rsidP="007C64A3">
            <w:pPr>
              <w:rPr>
                <w:ins w:id="3451" w:author="Stephen" w:date="2018-12-23T14:42:00Z"/>
              </w:rPr>
            </w:pPr>
            <w:ins w:id="3452" w:author="Stephen" w:date="2018-12-23T14:42:00Z">
              <w:r>
                <w:t>Change in instrumental ADL</w:t>
              </w:r>
            </w:ins>
          </w:p>
        </w:tc>
        <w:tc>
          <w:tcPr>
            <w:tcW w:w="834" w:type="dxa"/>
          </w:tcPr>
          <w:p w:rsidR="007C64A3" w:rsidRDefault="007C64A3" w:rsidP="007C64A3">
            <w:pPr>
              <w:rPr>
                <w:ins w:id="3453" w:author="Stephen" w:date="2018-12-23T14:42:00Z"/>
              </w:rPr>
            </w:pPr>
            <w:ins w:id="3454" w:author="Stephen" w:date="2018-12-23T14:42:00Z">
              <w:r>
                <w:t>SCH+/-</w:t>
              </w:r>
            </w:ins>
          </w:p>
        </w:tc>
        <w:tc>
          <w:tcPr>
            <w:tcW w:w="2303" w:type="dxa"/>
          </w:tcPr>
          <w:p w:rsidR="007C64A3" w:rsidRDefault="007C64A3" w:rsidP="007C64A3">
            <w:pPr>
              <w:rPr>
                <w:ins w:id="3455" w:author="Stephen" w:date="2018-12-23T14:42:00Z"/>
              </w:rPr>
            </w:pPr>
            <w:ins w:id="3456" w:author="Stephen" w:date="2018-12-23T14:42:00Z">
              <w:r>
                <w:t>G</w:t>
              </w:r>
              <w:r w:rsidR="00DA1F03">
                <w:t>ussekloo-2004 [</w:t>
              </w:r>
            </w:ins>
            <w:ins w:id="3457" w:author="Stephen" w:date="2018-12-29T08:24:00Z">
              <w:r w:rsidR="00DA1F03">
                <w:t>65</w:t>
              </w:r>
            </w:ins>
            <w:ins w:id="3458" w:author="Stephen" w:date="2018-12-23T14:42:00Z">
              <w:r>
                <w:t>]</w:t>
              </w:r>
            </w:ins>
          </w:p>
        </w:tc>
        <w:tc>
          <w:tcPr>
            <w:tcW w:w="774" w:type="dxa"/>
          </w:tcPr>
          <w:p w:rsidR="007C64A3" w:rsidRDefault="007C64A3" w:rsidP="007C64A3">
            <w:pPr>
              <w:rPr>
                <w:ins w:id="3459" w:author="Stephen" w:date="2018-12-23T14:42:00Z"/>
              </w:rPr>
            </w:pPr>
            <w:ins w:id="3460" w:author="Stephen" w:date="2018-12-23T14:42:00Z">
              <w:r>
                <w:t>5</w:t>
              </w:r>
            </w:ins>
            <w:ins w:id="3461" w:author="Stephen" w:date="2018-12-23T15:04:00Z">
              <w:r w:rsidR="009D72AC">
                <w:t>58</w:t>
              </w:r>
            </w:ins>
          </w:p>
        </w:tc>
        <w:tc>
          <w:tcPr>
            <w:tcW w:w="724" w:type="dxa"/>
          </w:tcPr>
          <w:p w:rsidR="007C64A3" w:rsidRDefault="007C64A3" w:rsidP="007C64A3">
            <w:pPr>
              <w:rPr>
                <w:ins w:id="3462" w:author="Stephen" w:date="2018-12-23T14:42:00Z"/>
              </w:rPr>
            </w:pPr>
          </w:p>
        </w:tc>
        <w:tc>
          <w:tcPr>
            <w:tcW w:w="746" w:type="dxa"/>
          </w:tcPr>
          <w:p w:rsidR="007C64A3" w:rsidRDefault="007C64A3" w:rsidP="007C64A3">
            <w:pPr>
              <w:rPr>
                <w:ins w:id="3463" w:author="Stephen" w:date="2018-12-23T14:42:00Z"/>
              </w:rPr>
            </w:pPr>
            <w:ins w:id="3464" w:author="Stephen" w:date="2018-12-23T14:42:00Z">
              <w:r>
                <w:t>1</w:t>
              </w:r>
            </w:ins>
          </w:p>
        </w:tc>
        <w:tc>
          <w:tcPr>
            <w:tcW w:w="671" w:type="dxa"/>
          </w:tcPr>
          <w:p w:rsidR="007C64A3" w:rsidRDefault="007C64A3" w:rsidP="007C64A3">
            <w:pPr>
              <w:rPr>
                <w:ins w:id="3465" w:author="Stephen" w:date="2018-12-23T14:42:00Z"/>
              </w:rPr>
            </w:pPr>
          </w:p>
        </w:tc>
        <w:tc>
          <w:tcPr>
            <w:tcW w:w="629" w:type="dxa"/>
          </w:tcPr>
          <w:p w:rsidR="007C64A3" w:rsidRDefault="007C64A3" w:rsidP="007C64A3">
            <w:pPr>
              <w:rPr>
                <w:ins w:id="3466" w:author="Stephen" w:date="2018-12-23T14:42:00Z"/>
              </w:rPr>
            </w:pPr>
          </w:p>
        </w:tc>
      </w:tr>
      <w:tr w:rsidR="007C64A3" w:rsidTr="007C64A3">
        <w:trPr>
          <w:ins w:id="3467" w:author="Stephen" w:date="2018-12-23T14:42:00Z"/>
        </w:trPr>
        <w:tc>
          <w:tcPr>
            <w:tcW w:w="2561" w:type="dxa"/>
          </w:tcPr>
          <w:p w:rsidR="007C64A3" w:rsidRDefault="007C64A3" w:rsidP="007C64A3">
            <w:pPr>
              <w:rPr>
                <w:ins w:id="3468" w:author="Stephen" w:date="2018-12-23T14:42:00Z"/>
              </w:rPr>
            </w:pPr>
          </w:p>
        </w:tc>
        <w:tc>
          <w:tcPr>
            <w:tcW w:w="834" w:type="dxa"/>
          </w:tcPr>
          <w:p w:rsidR="007C64A3" w:rsidRDefault="007C64A3" w:rsidP="007C64A3">
            <w:pPr>
              <w:rPr>
                <w:ins w:id="3469" w:author="Stephen" w:date="2018-12-23T14:42:00Z"/>
              </w:rPr>
            </w:pPr>
          </w:p>
        </w:tc>
        <w:tc>
          <w:tcPr>
            <w:tcW w:w="2303" w:type="dxa"/>
          </w:tcPr>
          <w:p w:rsidR="007C64A3" w:rsidRPr="00A864BB" w:rsidRDefault="007C64A3" w:rsidP="007C64A3">
            <w:pPr>
              <w:rPr>
                <w:ins w:id="3470" w:author="Stephen" w:date="2018-12-23T14:42:00Z"/>
                <w:b/>
              </w:rPr>
            </w:pPr>
            <w:ins w:id="3471" w:author="Stephen" w:date="2018-12-23T14:42:00Z">
              <w:r w:rsidRPr="00A864BB">
                <w:rPr>
                  <w:b/>
                </w:rPr>
                <w:t>Total</w:t>
              </w:r>
            </w:ins>
          </w:p>
        </w:tc>
        <w:tc>
          <w:tcPr>
            <w:tcW w:w="774" w:type="dxa"/>
          </w:tcPr>
          <w:p w:rsidR="007C64A3" w:rsidRPr="00A864BB" w:rsidRDefault="007C64A3" w:rsidP="007C64A3">
            <w:pPr>
              <w:rPr>
                <w:ins w:id="3472" w:author="Stephen" w:date="2018-12-23T14:42:00Z"/>
                <w:b/>
              </w:rPr>
            </w:pPr>
          </w:p>
        </w:tc>
        <w:tc>
          <w:tcPr>
            <w:tcW w:w="724" w:type="dxa"/>
          </w:tcPr>
          <w:p w:rsidR="007C64A3" w:rsidRPr="00A864BB" w:rsidRDefault="007C64A3" w:rsidP="007C64A3">
            <w:pPr>
              <w:rPr>
                <w:ins w:id="3473" w:author="Stephen" w:date="2018-12-23T14:42:00Z"/>
                <w:b/>
              </w:rPr>
            </w:pPr>
            <w:ins w:id="3474" w:author="Stephen" w:date="2018-12-23T14:42:00Z">
              <w:r w:rsidRPr="00A864BB">
                <w:rPr>
                  <w:b/>
                </w:rPr>
                <w:t>7</w:t>
              </w:r>
            </w:ins>
          </w:p>
        </w:tc>
        <w:tc>
          <w:tcPr>
            <w:tcW w:w="746" w:type="dxa"/>
          </w:tcPr>
          <w:p w:rsidR="007C64A3" w:rsidRPr="00A864BB" w:rsidRDefault="007C64A3" w:rsidP="007C64A3">
            <w:pPr>
              <w:rPr>
                <w:ins w:id="3475" w:author="Stephen" w:date="2018-12-23T14:42:00Z"/>
                <w:b/>
              </w:rPr>
            </w:pPr>
            <w:ins w:id="3476" w:author="Stephen" w:date="2018-12-23T14:42:00Z">
              <w:r w:rsidRPr="00A864BB">
                <w:rPr>
                  <w:b/>
                </w:rPr>
                <w:t>1</w:t>
              </w:r>
            </w:ins>
          </w:p>
        </w:tc>
        <w:tc>
          <w:tcPr>
            <w:tcW w:w="671" w:type="dxa"/>
          </w:tcPr>
          <w:p w:rsidR="007C64A3" w:rsidRPr="00A864BB" w:rsidRDefault="007C64A3" w:rsidP="007C64A3">
            <w:pPr>
              <w:rPr>
                <w:ins w:id="3477" w:author="Stephen" w:date="2018-12-23T14:42:00Z"/>
                <w:b/>
              </w:rPr>
            </w:pPr>
            <w:ins w:id="3478" w:author="Stephen" w:date="2018-12-23T14:42:00Z">
              <w:r w:rsidRPr="00A864BB">
                <w:rPr>
                  <w:b/>
                </w:rPr>
                <w:t>4</w:t>
              </w:r>
            </w:ins>
          </w:p>
        </w:tc>
        <w:tc>
          <w:tcPr>
            <w:tcW w:w="629" w:type="dxa"/>
          </w:tcPr>
          <w:p w:rsidR="007C64A3" w:rsidRPr="00A864BB" w:rsidRDefault="007C64A3" w:rsidP="007C64A3">
            <w:pPr>
              <w:rPr>
                <w:ins w:id="3479" w:author="Stephen" w:date="2018-12-23T14:42:00Z"/>
                <w:b/>
              </w:rPr>
            </w:pPr>
            <w:ins w:id="3480" w:author="Stephen" w:date="2018-12-23T14:42:00Z">
              <w:r w:rsidRPr="00A864BB">
                <w:rPr>
                  <w:b/>
                </w:rPr>
                <w:t>2</w:t>
              </w:r>
            </w:ins>
          </w:p>
        </w:tc>
      </w:tr>
      <w:tr w:rsidR="007C64A3" w:rsidTr="007C64A3">
        <w:trPr>
          <w:ins w:id="3481" w:author="Stephen" w:date="2018-12-23T14:42:00Z"/>
        </w:trPr>
        <w:tc>
          <w:tcPr>
            <w:tcW w:w="2561" w:type="dxa"/>
          </w:tcPr>
          <w:p w:rsidR="007C64A3" w:rsidRDefault="007C64A3" w:rsidP="007C64A3">
            <w:pPr>
              <w:rPr>
                <w:ins w:id="3482" w:author="Stephen" w:date="2018-12-23T14:42:00Z"/>
              </w:rPr>
            </w:pPr>
          </w:p>
        </w:tc>
        <w:tc>
          <w:tcPr>
            <w:tcW w:w="834" w:type="dxa"/>
          </w:tcPr>
          <w:p w:rsidR="007C64A3" w:rsidRDefault="007C64A3" w:rsidP="007C64A3">
            <w:pPr>
              <w:rPr>
                <w:ins w:id="3483" w:author="Stephen" w:date="2018-12-23T14:42:00Z"/>
              </w:rPr>
            </w:pPr>
          </w:p>
        </w:tc>
        <w:tc>
          <w:tcPr>
            <w:tcW w:w="2303" w:type="dxa"/>
          </w:tcPr>
          <w:p w:rsidR="007C64A3" w:rsidRDefault="007C64A3" w:rsidP="007C64A3">
            <w:pPr>
              <w:rPr>
                <w:ins w:id="3484" w:author="Stephen" w:date="2018-12-23T14:42:00Z"/>
              </w:rPr>
            </w:pPr>
          </w:p>
        </w:tc>
        <w:tc>
          <w:tcPr>
            <w:tcW w:w="774" w:type="dxa"/>
          </w:tcPr>
          <w:p w:rsidR="007C64A3" w:rsidRDefault="007C64A3" w:rsidP="007C64A3">
            <w:pPr>
              <w:rPr>
                <w:ins w:id="3485" w:author="Stephen" w:date="2018-12-23T14:42:00Z"/>
              </w:rPr>
            </w:pPr>
          </w:p>
        </w:tc>
        <w:tc>
          <w:tcPr>
            <w:tcW w:w="724" w:type="dxa"/>
          </w:tcPr>
          <w:p w:rsidR="007C64A3" w:rsidRDefault="007C64A3" w:rsidP="007C64A3">
            <w:pPr>
              <w:rPr>
                <w:ins w:id="3486" w:author="Stephen" w:date="2018-12-23T14:42:00Z"/>
              </w:rPr>
            </w:pPr>
          </w:p>
        </w:tc>
        <w:tc>
          <w:tcPr>
            <w:tcW w:w="746" w:type="dxa"/>
          </w:tcPr>
          <w:p w:rsidR="007C64A3" w:rsidRDefault="007C64A3" w:rsidP="007C64A3">
            <w:pPr>
              <w:rPr>
                <w:ins w:id="3487" w:author="Stephen" w:date="2018-12-23T14:42:00Z"/>
              </w:rPr>
            </w:pPr>
          </w:p>
        </w:tc>
        <w:tc>
          <w:tcPr>
            <w:tcW w:w="671" w:type="dxa"/>
          </w:tcPr>
          <w:p w:rsidR="007C64A3" w:rsidRDefault="007C64A3" w:rsidP="007C64A3">
            <w:pPr>
              <w:rPr>
                <w:ins w:id="3488" w:author="Stephen" w:date="2018-12-23T14:42:00Z"/>
              </w:rPr>
            </w:pPr>
          </w:p>
        </w:tc>
        <w:tc>
          <w:tcPr>
            <w:tcW w:w="629" w:type="dxa"/>
          </w:tcPr>
          <w:p w:rsidR="007C64A3" w:rsidRDefault="007C64A3" w:rsidP="007C64A3">
            <w:pPr>
              <w:rPr>
                <w:ins w:id="3489" w:author="Stephen" w:date="2018-12-23T14:42:00Z"/>
              </w:rPr>
            </w:pPr>
          </w:p>
        </w:tc>
      </w:tr>
      <w:tr w:rsidR="007C64A3" w:rsidTr="007C64A3">
        <w:trPr>
          <w:ins w:id="3490" w:author="Stephen" w:date="2018-12-23T14:42:00Z"/>
        </w:trPr>
        <w:tc>
          <w:tcPr>
            <w:tcW w:w="2561" w:type="dxa"/>
          </w:tcPr>
          <w:p w:rsidR="007C64A3" w:rsidRDefault="007C64A3" w:rsidP="007C64A3">
            <w:pPr>
              <w:rPr>
                <w:ins w:id="3491" w:author="Stephen" w:date="2018-12-23T14:42:00Z"/>
              </w:rPr>
            </w:pPr>
            <w:ins w:id="3492" w:author="Stephen" w:date="2018-12-23T14:42:00Z">
              <w:r>
                <w:lastRenderedPageBreak/>
                <w:t>Dementia</w:t>
              </w:r>
            </w:ins>
          </w:p>
        </w:tc>
        <w:tc>
          <w:tcPr>
            <w:tcW w:w="834" w:type="dxa"/>
          </w:tcPr>
          <w:p w:rsidR="007C64A3" w:rsidRDefault="007C64A3" w:rsidP="007C64A3">
            <w:pPr>
              <w:rPr>
                <w:ins w:id="3493" w:author="Stephen" w:date="2018-12-23T14:42:00Z"/>
              </w:rPr>
            </w:pPr>
          </w:p>
        </w:tc>
        <w:tc>
          <w:tcPr>
            <w:tcW w:w="2303" w:type="dxa"/>
          </w:tcPr>
          <w:p w:rsidR="007C64A3" w:rsidRDefault="007C64A3" w:rsidP="007C64A3">
            <w:pPr>
              <w:rPr>
                <w:ins w:id="3494" w:author="Stephen" w:date="2018-12-23T14:42:00Z"/>
              </w:rPr>
            </w:pPr>
          </w:p>
        </w:tc>
        <w:tc>
          <w:tcPr>
            <w:tcW w:w="774" w:type="dxa"/>
          </w:tcPr>
          <w:p w:rsidR="007C64A3" w:rsidRDefault="007C64A3" w:rsidP="007C64A3">
            <w:pPr>
              <w:rPr>
                <w:ins w:id="3495" w:author="Stephen" w:date="2018-12-23T14:42:00Z"/>
              </w:rPr>
            </w:pPr>
          </w:p>
        </w:tc>
        <w:tc>
          <w:tcPr>
            <w:tcW w:w="724" w:type="dxa"/>
          </w:tcPr>
          <w:p w:rsidR="007C64A3" w:rsidRDefault="007C64A3" w:rsidP="007C64A3">
            <w:pPr>
              <w:rPr>
                <w:ins w:id="3496" w:author="Stephen" w:date="2018-12-23T14:42:00Z"/>
              </w:rPr>
            </w:pPr>
          </w:p>
        </w:tc>
        <w:tc>
          <w:tcPr>
            <w:tcW w:w="746" w:type="dxa"/>
          </w:tcPr>
          <w:p w:rsidR="007C64A3" w:rsidRDefault="007C64A3" w:rsidP="007C64A3">
            <w:pPr>
              <w:rPr>
                <w:ins w:id="3497" w:author="Stephen" w:date="2018-12-23T14:42:00Z"/>
              </w:rPr>
            </w:pPr>
          </w:p>
        </w:tc>
        <w:tc>
          <w:tcPr>
            <w:tcW w:w="671" w:type="dxa"/>
          </w:tcPr>
          <w:p w:rsidR="007C64A3" w:rsidRDefault="007C64A3" w:rsidP="007C64A3">
            <w:pPr>
              <w:rPr>
                <w:ins w:id="3498" w:author="Stephen" w:date="2018-12-23T14:42:00Z"/>
              </w:rPr>
            </w:pPr>
          </w:p>
        </w:tc>
        <w:tc>
          <w:tcPr>
            <w:tcW w:w="629" w:type="dxa"/>
          </w:tcPr>
          <w:p w:rsidR="007C64A3" w:rsidRDefault="007C64A3" w:rsidP="007C64A3">
            <w:pPr>
              <w:rPr>
                <w:ins w:id="3499" w:author="Stephen" w:date="2018-12-23T14:42:00Z"/>
              </w:rPr>
            </w:pPr>
          </w:p>
        </w:tc>
      </w:tr>
      <w:tr w:rsidR="007C64A3" w:rsidTr="007C64A3">
        <w:trPr>
          <w:ins w:id="3500" w:author="Stephen" w:date="2018-12-23T14:42:00Z"/>
        </w:trPr>
        <w:tc>
          <w:tcPr>
            <w:tcW w:w="2561" w:type="dxa"/>
          </w:tcPr>
          <w:p w:rsidR="007C64A3" w:rsidRDefault="007C64A3" w:rsidP="007C64A3">
            <w:pPr>
              <w:rPr>
                <w:ins w:id="3501" w:author="Stephen" w:date="2018-12-23T14:42:00Z"/>
              </w:rPr>
            </w:pPr>
            <w:ins w:id="3502" w:author="Stephen" w:date="2018-12-23T14:42:00Z">
              <w:r>
                <w:t>Dementia</w:t>
              </w:r>
            </w:ins>
          </w:p>
        </w:tc>
        <w:tc>
          <w:tcPr>
            <w:tcW w:w="834" w:type="dxa"/>
          </w:tcPr>
          <w:p w:rsidR="007C64A3" w:rsidRDefault="007C64A3" w:rsidP="007C64A3">
            <w:pPr>
              <w:rPr>
                <w:ins w:id="3503" w:author="Stephen" w:date="2018-12-23T14:42:00Z"/>
              </w:rPr>
            </w:pPr>
            <w:ins w:id="3504" w:author="Stephen" w:date="2018-12-23T14:42:00Z">
              <w:r>
                <w:t>SCH+</w:t>
              </w:r>
            </w:ins>
          </w:p>
        </w:tc>
        <w:tc>
          <w:tcPr>
            <w:tcW w:w="2303" w:type="dxa"/>
          </w:tcPr>
          <w:p w:rsidR="007C64A3" w:rsidRDefault="00DA1F03" w:rsidP="007C64A3">
            <w:pPr>
              <w:rPr>
                <w:ins w:id="3505" w:author="Stephen" w:date="2018-12-23T14:42:00Z"/>
              </w:rPr>
            </w:pPr>
            <w:ins w:id="3506" w:author="Stephen" w:date="2018-12-23T14:42:00Z">
              <w:r>
                <w:t>Cappola-2015 [2</w:t>
              </w:r>
            </w:ins>
            <w:ins w:id="3507" w:author="Stephen" w:date="2018-12-29T08:25:00Z">
              <w:r>
                <w:t>7</w:t>
              </w:r>
            </w:ins>
            <w:ins w:id="3508" w:author="Stephen" w:date="2018-12-23T14:42:00Z">
              <w:r w:rsidR="007C64A3">
                <w:t>]</w:t>
              </w:r>
            </w:ins>
          </w:p>
        </w:tc>
        <w:tc>
          <w:tcPr>
            <w:tcW w:w="774" w:type="dxa"/>
          </w:tcPr>
          <w:p w:rsidR="007C64A3" w:rsidRDefault="007C64A3" w:rsidP="007C64A3">
            <w:pPr>
              <w:rPr>
                <w:ins w:id="3509" w:author="Stephen" w:date="2018-12-23T14:42:00Z"/>
              </w:rPr>
            </w:pPr>
            <w:ins w:id="3510" w:author="Stephen" w:date="2018-12-23T14:42:00Z">
              <w:r>
                <w:t>2843</w:t>
              </w:r>
            </w:ins>
          </w:p>
        </w:tc>
        <w:tc>
          <w:tcPr>
            <w:tcW w:w="724" w:type="dxa"/>
          </w:tcPr>
          <w:p w:rsidR="007C64A3" w:rsidRDefault="007C64A3" w:rsidP="007C64A3">
            <w:pPr>
              <w:rPr>
                <w:ins w:id="3511" w:author="Stephen" w:date="2018-12-23T14:42:00Z"/>
              </w:rPr>
            </w:pPr>
          </w:p>
        </w:tc>
        <w:tc>
          <w:tcPr>
            <w:tcW w:w="746" w:type="dxa"/>
          </w:tcPr>
          <w:p w:rsidR="007C64A3" w:rsidRDefault="007C64A3" w:rsidP="007C64A3">
            <w:pPr>
              <w:rPr>
                <w:ins w:id="3512" w:author="Stephen" w:date="2018-12-23T14:42:00Z"/>
              </w:rPr>
            </w:pPr>
            <w:ins w:id="3513" w:author="Stephen" w:date="2018-12-23T14:42:00Z">
              <w:r>
                <w:t>1</w:t>
              </w:r>
            </w:ins>
          </w:p>
        </w:tc>
        <w:tc>
          <w:tcPr>
            <w:tcW w:w="671" w:type="dxa"/>
          </w:tcPr>
          <w:p w:rsidR="007C64A3" w:rsidRDefault="007C64A3" w:rsidP="007C64A3">
            <w:pPr>
              <w:rPr>
                <w:ins w:id="3514" w:author="Stephen" w:date="2018-12-23T14:42:00Z"/>
              </w:rPr>
            </w:pPr>
          </w:p>
        </w:tc>
        <w:tc>
          <w:tcPr>
            <w:tcW w:w="629" w:type="dxa"/>
          </w:tcPr>
          <w:p w:rsidR="007C64A3" w:rsidRDefault="007C64A3" w:rsidP="007C64A3">
            <w:pPr>
              <w:rPr>
                <w:ins w:id="3515" w:author="Stephen" w:date="2018-12-23T14:42:00Z"/>
              </w:rPr>
            </w:pPr>
            <w:ins w:id="3516" w:author="Stephen" w:date="2018-12-23T14:42:00Z">
              <w:r>
                <w:t>2</w:t>
              </w:r>
            </w:ins>
          </w:p>
        </w:tc>
      </w:tr>
      <w:tr w:rsidR="007C64A3" w:rsidTr="007C64A3">
        <w:trPr>
          <w:ins w:id="3517" w:author="Stephen" w:date="2018-12-23T14:42:00Z"/>
        </w:trPr>
        <w:tc>
          <w:tcPr>
            <w:tcW w:w="2561" w:type="dxa"/>
          </w:tcPr>
          <w:p w:rsidR="007C64A3" w:rsidRDefault="007C64A3" w:rsidP="007C64A3">
            <w:pPr>
              <w:rPr>
                <w:ins w:id="3518" w:author="Stephen" w:date="2018-12-23T14:42:00Z"/>
              </w:rPr>
            </w:pPr>
          </w:p>
        </w:tc>
        <w:tc>
          <w:tcPr>
            <w:tcW w:w="834" w:type="dxa"/>
          </w:tcPr>
          <w:p w:rsidR="007C64A3" w:rsidRDefault="007C64A3" w:rsidP="007C64A3">
            <w:pPr>
              <w:rPr>
                <w:ins w:id="3519" w:author="Stephen" w:date="2018-12-23T14:42:00Z"/>
              </w:rPr>
            </w:pPr>
            <w:ins w:id="3520" w:author="Stephen" w:date="2018-12-23T14:42:00Z">
              <w:r>
                <w:t>SCH+</w:t>
              </w:r>
            </w:ins>
          </w:p>
        </w:tc>
        <w:tc>
          <w:tcPr>
            <w:tcW w:w="2303" w:type="dxa"/>
          </w:tcPr>
          <w:p w:rsidR="007C64A3" w:rsidRDefault="00DA1F03" w:rsidP="007C64A3">
            <w:pPr>
              <w:rPr>
                <w:ins w:id="3521" w:author="Stephen" w:date="2018-12-23T14:42:00Z"/>
              </w:rPr>
            </w:pPr>
            <w:ins w:id="3522" w:author="Stephen" w:date="2018-12-23T14:42:00Z">
              <w:r>
                <w:t>De Jong-2006 [</w:t>
              </w:r>
            </w:ins>
            <w:ins w:id="3523" w:author="Stephen" w:date="2018-12-29T08:25:00Z">
              <w:r>
                <w:t>60</w:t>
              </w:r>
            </w:ins>
            <w:ins w:id="3524" w:author="Stephen" w:date="2018-12-23T14:42:00Z">
              <w:r w:rsidR="007C64A3">
                <w:t>]</w:t>
              </w:r>
            </w:ins>
          </w:p>
        </w:tc>
        <w:tc>
          <w:tcPr>
            <w:tcW w:w="774" w:type="dxa"/>
          </w:tcPr>
          <w:p w:rsidR="007C64A3" w:rsidRDefault="00A27EAB" w:rsidP="007C64A3">
            <w:pPr>
              <w:rPr>
                <w:ins w:id="3525" w:author="Stephen" w:date="2018-12-23T14:42:00Z"/>
              </w:rPr>
            </w:pPr>
            <w:ins w:id="3526" w:author="Stephen" w:date="2018-12-23T15:42:00Z">
              <w:r>
                <w:t>489</w:t>
              </w:r>
            </w:ins>
          </w:p>
        </w:tc>
        <w:tc>
          <w:tcPr>
            <w:tcW w:w="724" w:type="dxa"/>
          </w:tcPr>
          <w:p w:rsidR="007C64A3" w:rsidRDefault="007C64A3" w:rsidP="007C64A3">
            <w:pPr>
              <w:rPr>
                <w:ins w:id="3527" w:author="Stephen" w:date="2018-12-23T14:42:00Z"/>
              </w:rPr>
            </w:pPr>
          </w:p>
        </w:tc>
        <w:tc>
          <w:tcPr>
            <w:tcW w:w="746" w:type="dxa"/>
          </w:tcPr>
          <w:p w:rsidR="007C64A3" w:rsidRDefault="007C64A3" w:rsidP="007C64A3">
            <w:pPr>
              <w:rPr>
                <w:ins w:id="3528" w:author="Stephen" w:date="2018-12-23T14:42:00Z"/>
              </w:rPr>
            </w:pPr>
          </w:p>
        </w:tc>
        <w:tc>
          <w:tcPr>
            <w:tcW w:w="671" w:type="dxa"/>
          </w:tcPr>
          <w:p w:rsidR="007C64A3" w:rsidRDefault="007C64A3" w:rsidP="007C64A3">
            <w:pPr>
              <w:rPr>
                <w:ins w:id="3529" w:author="Stephen" w:date="2018-12-23T14:42:00Z"/>
              </w:rPr>
            </w:pPr>
          </w:p>
        </w:tc>
        <w:tc>
          <w:tcPr>
            <w:tcW w:w="629" w:type="dxa"/>
          </w:tcPr>
          <w:p w:rsidR="007C64A3" w:rsidRDefault="007C64A3" w:rsidP="007C64A3">
            <w:pPr>
              <w:rPr>
                <w:ins w:id="3530" w:author="Stephen" w:date="2018-12-23T14:42:00Z"/>
              </w:rPr>
            </w:pPr>
            <w:ins w:id="3531" w:author="Stephen" w:date="2018-12-23T14:42:00Z">
              <w:r>
                <w:t>1</w:t>
              </w:r>
            </w:ins>
          </w:p>
        </w:tc>
      </w:tr>
      <w:tr w:rsidR="007C64A3" w:rsidTr="007C64A3">
        <w:trPr>
          <w:ins w:id="3532" w:author="Stephen" w:date="2018-12-23T14:42:00Z"/>
        </w:trPr>
        <w:tc>
          <w:tcPr>
            <w:tcW w:w="2561" w:type="dxa"/>
          </w:tcPr>
          <w:p w:rsidR="007C64A3" w:rsidRDefault="007C64A3" w:rsidP="007C64A3">
            <w:pPr>
              <w:rPr>
                <w:ins w:id="3533" w:author="Stephen" w:date="2018-12-23T14:42:00Z"/>
              </w:rPr>
            </w:pPr>
          </w:p>
        </w:tc>
        <w:tc>
          <w:tcPr>
            <w:tcW w:w="834" w:type="dxa"/>
          </w:tcPr>
          <w:p w:rsidR="007C64A3" w:rsidRDefault="007C64A3" w:rsidP="007C64A3">
            <w:pPr>
              <w:rPr>
                <w:ins w:id="3534" w:author="Stephen" w:date="2018-12-23T14:42:00Z"/>
              </w:rPr>
            </w:pPr>
            <w:ins w:id="3535" w:author="Stephen" w:date="2018-12-23T14:42:00Z">
              <w:r>
                <w:t>SCH-</w:t>
              </w:r>
            </w:ins>
          </w:p>
        </w:tc>
        <w:tc>
          <w:tcPr>
            <w:tcW w:w="2303" w:type="dxa"/>
          </w:tcPr>
          <w:p w:rsidR="007C64A3" w:rsidRDefault="007C64A3" w:rsidP="007C64A3">
            <w:pPr>
              <w:rPr>
                <w:ins w:id="3536" w:author="Stephen" w:date="2018-12-23T14:42:00Z"/>
              </w:rPr>
            </w:pPr>
          </w:p>
        </w:tc>
        <w:tc>
          <w:tcPr>
            <w:tcW w:w="774" w:type="dxa"/>
          </w:tcPr>
          <w:p w:rsidR="007C64A3" w:rsidRDefault="007C64A3" w:rsidP="007C64A3">
            <w:pPr>
              <w:rPr>
                <w:ins w:id="3537" w:author="Stephen" w:date="2018-12-23T14:42:00Z"/>
              </w:rPr>
            </w:pPr>
          </w:p>
        </w:tc>
        <w:tc>
          <w:tcPr>
            <w:tcW w:w="724" w:type="dxa"/>
          </w:tcPr>
          <w:p w:rsidR="007C64A3" w:rsidRDefault="007C64A3" w:rsidP="007C64A3">
            <w:pPr>
              <w:rPr>
                <w:ins w:id="3538" w:author="Stephen" w:date="2018-12-23T14:42:00Z"/>
              </w:rPr>
            </w:pPr>
          </w:p>
        </w:tc>
        <w:tc>
          <w:tcPr>
            <w:tcW w:w="746" w:type="dxa"/>
          </w:tcPr>
          <w:p w:rsidR="007C64A3" w:rsidRDefault="007C64A3" w:rsidP="007C64A3">
            <w:pPr>
              <w:rPr>
                <w:ins w:id="3539" w:author="Stephen" w:date="2018-12-23T14:42:00Z"/>
              </w:rPr>
            </w:pPr>
          </w:p>
        </w:tc>
        <w:tc>
          <w:tcPr>
            <w:tcW w:w="671" w:type="dxa"/>
          </w:tcPr>
          <w:p w:rsidR="007C64A3" w:rsidRDefault="007C64A3" w:rsidP="007C64A3">
            <w:pPr>
              <w:rPr>
                <w:ins w:id="3540" w:author="Stephen" w:date="2018-12-23T14:42:00Z"/>
              </w:rPr>
            </w:pPr>
          </w:p>
        </w:tc>
        <w:tc>
          <w:tcPr>
            <w:tcW w:w="629" w:type="dxa"/>
          </w:tcPr>
          <w:p w:rsidR="007C64A3" w:rsidRDefault="007C64A3" w:rsidP="007C64A3">
            <w:pPr>
              <w:rPr>
                <w:ins w:id="3541" w:author="Stephen" w:date="2018-12-23T14:42:00Z"/>
              </w:rPr>
            </w:pPr>
            <w:ins w:id="3542" w:author="Stephen" w:date="2018-12-23T14:42:00Z">
              <w:r>
                <w:t>1</w:t>
              </w:r>
            </w:ins>
          </w:p>
        </w:tc>
      </w:tr>
      <w:tr w:rsidR="007C64A3" w:rsidTr="007C64A3">
        <w:trPr>
          <w:ins w:id="3543" w:author="Stephen" w:date="2018-12-23T14:42:00Z"/>
        </w:trPr>
        <w:tc>
          <w:tcPr>
            <w:tcW w:w="2561" w:type="dxa"/>
          </w:tcPr>
          <w:p w:rsidR="007C64A3" w:rsidRDefault="007C64A3" w:rsidP="007C64A3">
            <w:pPr>
              <w:rPr>
                <w:ins w:id="3544" w:author="Stephen" w:date="2018-12-23T14:42:00Z"/>
              </w:rPr>
            </w:pPr>
          </w:p>
        </w:tc>
        <w:tc>
          <w:tcPr>
            <w:tcW w:w="834" w:type="dxa"/>
          </w:tcPr>
          <w:p w:rsidR="007C64A3" w:rsidRDefault="007C64A3" w:rsidP="007C64A3">
            <w:pPr>
              <w:rPr>
                <w:ins w:id="3545" w:author="Stephen" w:date="2018-12-23T14:42:00Z"/>
              </w:rPr>
            </w:pPr>
            <w:ins w:id="3546" w:author="Stephen" w:date="2018-12-23T14:42:00Z">
              <w:r>
                <w:t>SCH+</w:t>
              </w:r>
            </w:ins>
          </w:p>
        </w:tc>
        <w:tc>
          <w:tcPr>
            <w:tcW w:w="2303" w:type="dxa"/>
          </w:tcPr>
          <w:p w:rsidR="007C64A3" w:rsidRDefault="00DA1F03" w:rsidP="007C64A3">
            <w:pPr>
              <w:rPr>
                <w:ins w:id="3547" w:author="Stephen" w:date="2018-12-23T14:42:00Z"/>
              </w:rPr>
            </w:pPr>
            <w:ins w:id="3548" w:author="Stephen" w:date="2018-12-23T14:42:00Z">
              <w:r>
                <w:t>Choi-2015 [</w:t>
              </w:r>
            </w:ins>
            <w:ins w:id="3549" w:author="Stephen" w:date="2018-12-29T08:25:00Z">
              <w:r>
                <w:t>59</w:t>
              </w:r>
            </w:ins>
            <w:ins w:id="3550" w:author="Stephen" w:date="2018-12-23T14:42:00Z">
              <w:r w:rsidR="007C64A3">
                <w:t>]</w:t>
              </w:r>
            </w:ins>
          </w:p>
        </w:tc>
        <w:tc>
          <w:tcPr>
            <w:tcW w:w="774" w:type="dxa"/>
          </w:tcPr>
          <w:p w:rsidR="007C64A3" w:rsidRDefault="007C64A3" w:rsidP="007C64A3">
            <w:pPr>
              <w:rPr>
                <w:ins w:id="3551" w:author="Stephen" w:date="2018-12-23T14:42:00Z"/>
              </w:rPr>
            </w:pPr>
            <w:ins w:id="3552" w:author="Stephen" w:date="2018-12-23T14:42:00Z">
              <w:r>
                <w:t>116</w:t>
              </w:r>
            </w:ins>
          </w:p>
        </w:tc>
        <w:tc>
          <w:tcPr>
            <w:tcW w:w="724" w:type="dxa"/>
          </w:tcPr>
          <w:p w:rsidR="007C64A3" w:rsidRDefault="007C64A3" w:rsidP="007C64A3">
            <w:pPr>
              <w:rPr>
                <w:ins w:id="3553" w:author="Stephen" w:date="2018-12-23T14:42:00Z"/>
              </w:rPr>
            </w:pPr>
          </w:p>
        </w:tc>
        <w:tc>
          <w:tcPr>
            <w:tcW w:w="746" w:type="dxa"/>
          </w:tcPr>
          <w:p w:rsidR="007C64A3" w:rsidRDefault="007C64A3" w:rsidP="007C64A3">
            <w:pPr>
              <w:rPr>
                <w:ins w:id="3554" w:author="Stephen" w:date="2018-12-23T14:42:00Z"/>
              </w:rPr>
            </w:pPr>
          </w:p>
        </w:tc>
        <w:tc>
          <w:tcPr>
            <w:tcW w:w="671" w:type="dxa"/>
          </w:tcPr>
          <w:p w:rsidR="007C64A3" w:rsidRDefault="007C64A3" w:rsidP="007C64A3">
            <w:pPr>
              <w:rPr>
                <w:ins w:id="3555" w:author="Stephen" w:date="2018-12-23T14:42:00Z"/>
              </w:rPr>
            </w:pPr>
          </w:p>
        </w:tc>
        <w:tc>
          <w:tcPr>
            <w:tcW w:w="629" w:type="dxa"/>
          </w:tcPr>
          <w:p w:rsidR="007C64A3" w:rsidRDefault="007C64A3" w:rsidP="007C64A3">
            <w:pPr>
              <w:rPr>
                <w:ins w:id="3556" w:author="Stephen" w:date="2018-12-23T14:42:00Z"/>
              </w:rPr>
            </w:pPr>
            <w:ins w:id="3557" w:author="Stephen" w:date="2018-12-23T14:42:00Z">
              <w:r>
                <w:t>1</w:t>
              </w:r>
            </w:ins>
          </w:p>
        </w:tc>
      </w:tr>
      <w:tr w:rsidR="007C64A3" w:rsidTr="007C64A3">
        <w:trPr>
          <w:ins w:id="3558" w:author="Stephen" w:date="2018-12-23T14:42:00Z"/>
        </w:trPr>
        <w:tc>
          <w:tcPr>
            <w:tcW w:w="2561" w:type="dxa"/>
          </w:tcPr>
          <w:p w:rsidR="007C64A3" w:rsidRDefault="007C64A3" w:rsidP="007C64A3">
            <w:pPr>
              <w:rPr>
                <w:ins w:id="3559" w:author="Stephen" w:date="2018-12-23T14:42:00Z"/>
              </w:rPr>
            </w:pPr>
            <w:ins w:id="3560" w:author="Stephen" w:date="2018-12-23T14:42:00Z">
              <w:r>
                <w:t>Cognitive decline</w:t>
              </w:r>
            </w:ins>
          </w:p>
        </w:tc>
        <w:tc>
          <w:tcPr>
            <w:tcW w:w="834" w:type="dxa"/>
          </w:tcPr>
          <w:p w:rsidR="007C64A3" w:rsidRDefault="007C64A3" w:rsidP="007C64A3">
            <w:pPr>
              <w:rPr>
                <w:ins w:id="3561" w:author="Stephen" w:date="2018-12-23T14:42:00Z"/>
              </w:rPr>
            </w:pPr>
            <w:ins w:id="3562" w:author="Stephen" w:date="2018-12-23T14:42:00Z">
              <w:r>
                <w:t>SCH-</w:t>
              </w:r>
            </w:ins>
          </w:p>
        </w:tc>
        <w:tc>
          <w:tcPr>
            <w:tcW w:w="2303" w:type="dxa"/>
          </w:tcPr>
          <w:p w:rsidR="007C64A3" w:rsidRDefault="00DA1F03" w:rsidP="007C64A3">
            <w:pPr>
              <w:rPr>
                <w:ins w:id="3563" w:author="Stephen" w:date="2018-12-23T14:42:00Z"/>
              </w:rPr>
            </w:pPr>
            <w:ins w:id="3564" w:author="Stephen" w:date="2018-12-23T14:42:00Z">
              <w:r>
                <w:t>Volpato-2002 [</w:t>
              </w:r>
            </w:ins>
            <w:ins w:id="3565" w:author="Stephen" w:date="2018-12-29T08:25:00Z">
              <w:r>
                <w:t>58</w:t>
              </w:r>
            </w:ins>
            <w:ins w:id="3566" w:author="Stephen" w:date="2018-12-23T14:42:00Z">
              <w:r w:rsidR="007C64A3">
                <w:t>]</w:t>
              </w:r>
            </w:ins>
          </w:p>
        </w:tc>
        <w:tc>
          <w:tcPr>
            <w:tcW w:w="774" w:type="dxa"/>
          </w:tcPr>
          <w:p w:rsidR="007C64A3" w:rsidRDefault="007C64A3" w:rsidP="007C64A3">
            <w:pPr>
              <w:rPr>
                <w:ins w:id="3567" w:author="Stephen" w:date="2018-12-23T14:42:00Z"/>
              </w:rPr>
            </w:pPr>
            <w:ins w:id="3568" w:author="Stephen" w:date="2018-12-23T14:42:00Z">
              <w:r>
                <w:t>464</w:t>
              </w:r>
            </w:ins>
          </w:p>
        </w:tc>
        <w:tc>
          <w:tcPr>
            <w:tcW w:w="724" w:type="dxa"/>
          </w:tcPr>
          <w:p w:rsidR="007C64A3" w:rsidRDefault="007C64A3" w:rsidP="007C64A3">
            <w:pPr>
              <w:rPr>
                <w:ins w:id="3569" w:author="Stephen" w:date="2018-12-23T14:42:00Z"/>
              </w:rPr>
            </w:pPr>
            <w:ins w:id="3570" w:author="Stephen" w:date="2018-12-23T14:42:00Z">
              <w:r>
                <w:t>5</w:t>
              </w:r>
            </w:ins>
          </w:p>
        </w:tc>
        <w:tc>
          <w:tcPr>
            <w:tcW w:w="746" w:type="dxa"/>
          </w:tcPr>
          <w:p w:rsidR="007C64A3" w:rsidRDefault="007C64A3" w:rsidP="007C64A3">
            <w:pPr>
              <w:rPr>
                <w:ins w:id="3571" w:author="Stephen" w:date="2018-12-23T14:42:00Z"/>
              </w:rPr>
            </w:pPr>
          </w:p>
        </w:tc>
        <w:tc>
          <w:tcPr>
            <w:tcW w:w="671" w:type="dxa"/>
          </w:tcPr>
          <w:p w:rsidR="007C64A3" w:rsidRDefault="007C64A3" w:rsidP="007C64A3">
            <w:pPr>
              <w:rPr>
                <w:ins w:id="3572" w:author="Stephen" w:date="2018-12-23T14:42:00Z"/>
              </w:rPr>
            </w:pPr>
          </w:p>
        </w:tc>
        <w:tc>
          <w:tcPr>
            <w:tcW w:w="629" w:type="dxa"/>
          </w:tcPr>
          <w:p w:rsidR="007C64A3" w:rsidRDefault="007C64A3" w:rsidP="007C64A3">
            <w:pPr>
              <w:rPr>
                <w:ins w:id="3573" w:author="Stephen" w:date="2018-12-23T14:42:00Z"/>
              </w:rPr>
            </w:pPr>
            <w:ins w:id="3574" w:author="Stephen" w:date="2018-12-23T14:42:00Z">
              <w:r>
                <w:t>5</w:t>
              </w:r>
            </w:ins>
          </w:p>
        </w:tc>
      </w:tr>
      <w:tr w:rsidR="007C64A3" w:rsidTr="007C64A3">
        <w:trPr>
          <w:ins w:id="3575" w:author="Stephen" w:date="2018-12-23T14:42:00Z"/>
        </w:trPr>
        <w:tc>
          <w:tcPr>
            <w:tcW w:w="2561" w:type="dxa"/>
          </w:tcPr>
          <w:p w:rsidR="007C64A3" w:rsidRDefault="007C64A3" w:rsidP="007C64A3">
            <w:pPr>
              <w:rPr>
                <w:ins w:id="3576" w:author="Stephen" w:date="2018-12-23T14:42:00Z"/>
              </w:rPr>
            </w:pPr>
          </w:p>
        </w:tc>
        <w:tc>
          <w:tcPr>
            <w:tcW w:w="834" w:type="dxa"/>
          </w:tcPr>
          <w:p w:rsidR="007C64A3" w:rsidRDefault="007C64A3" w:rsidP="007C64A3">
            <w:pPr>
              <w:rPr>
                <w:ins w:id="3577" w:author="Stephen" w:date="2018-12-23T14:42:00Z"/>
              </w:rPr>
            </w:pPr>
          </w:p>
        </w:tc>
        <w:tc>
          <w:tcPr>
            <w:tcW w:w="2303" w:type="dxa"/>
          </w:tcPr>
          <w:p w:rsidR="007C64A3" w:rsidRDefault="007C64A3" w:rsidP="007C64A3">
            <w:pPr>
              <w:rPr>
                <w:ins w:id="3578" w:author="Stephen" w:date="2018-12-23T14:42:00Z"/>
              </w:rPr>
            </w:pPr>
            <w:ins w:id="3579" w:author="Stephen" w:date="2018-12-23T14:42:00Z">
              <w:r>
                <w:t>Gussekloo-2004</w:t>
              </w:r>
            </w:ins>
            <w:ins w:id="3580" w:author="Stephen" w:date="2018-12-29T08:25:00Z">
              <w:r w:rsidR="00DA1F03">
                <w:t xml:space="preserve"> [65]</w:t>
              </w:r>
            </w:ins>
          </w:p>
        </w:tc>
        <w:tc>
          <w:tcPr>
            <w:tcW w:w="774" w:type="dxa"/>
          </w:tcPr>
          <w:p w:rsidR="007C64A3" w:rsidRDefault="007C64A3" w:rsidP="007C64A3">
            <w:pPr>
              <w:rPr>
                <w:ins w:id="3581" w:author="Stephen" w:date="2018-12-23T14:42:00Z"/>
              </w:rPr>
            </w:pPr>
            <w:ins w:id="3582" w:author="Stephen" w:date="2018-12-23T14:42:00Z">
              <w:r>
                <w:t>5</w:t>
              </w:r>
            </w:ins>
            <w:ins w:id="3583" w:author="Stephen" w:date="2018-12-23T15:04:00Z">
              <w:r w:rsidR="009D72AC">
                <w:t>58</w:t>
              </w:r>
            </w:ins>
          </w:p>
        </w:tc>
        <w:tc>
          <w:tcPr>
            <w:tcW w:w="724" w:type="dxa"/>
          </w:tcPr>
          <w:p w:rsidR="007C64A3" w:rsidRDefault="007C64A3" w:rsidP="007C64A3">
            <w:pPr>
              <w:rPr>
                <w:ins w:id="3584" w:author="Stephen" w:date="2018-12-23T14:42:00Z"/>
              </w:rPr>
            </w:pPr>
          </w:p>
        </w:tc>
        <w:tc>
          <w:tcPr>
            <w:tcW w:w="746" w:type="dxa"/>
          </w:tcPr>
          <w:p w:rsidR="007C64A3" w:rsidRDefault="007C64A3" w:rsidP="007C64A3">
            <w:pPr>
              <w:rPr>
                <w:ins w:id="3585" w:author="Stephen" w:date="2018-12-23T14:42:00Z"/>
              </w:rPr>
            </w:pPr>
          </w:p>
        </w:tc>
        <w:tc>
          <w:tcPr>
            <w:tcW w:w="671" w:type="dxa"/>
          </w:tcPr>
          <w:p w:rsidR="007C64A3" w:rsidRDefault="007C64A3" w:rsidP="007C64A3">
            <w:pPr>
              <w:rPr>
                <w:ins w:id="3586" w:author="Stephen" w:date="2018-12-23T14:42:00Z"/>
              </w:rPr>
            </w:pPr>
          </w:p>
        </w:tc>
        <w:tc>
          <w:tcPr>
            <w:tcW w:w="629" w:type="dxa"/>
          </w:tcPr>
          <w:p w:rsidR="007C64A3" w:rsidRDefault="007C64A3" w:rsidP="007C64A3">
            <w:pPr>
              <w:rPr>
                <w:ins w:id="3587" w:author="Stephen" w:date="2018-12-23T14:42:00Z"/>
              </w:rPr>
            </w:pPr>
            <w:ins w:id="3588" w:author="Stephen" w:date="2018-12-23T14:42:00Z">
              <w:r>
                <w:t>1</w:t>
              </w:r>
            </w:ins>
          </w:p>
        </w:tc>
      </w:tr>
      <w:tr w:rsidR="007C64A3" w:rsidTr="007C64A3">
        <w:trPr>
          <w:ins w:id="3589" w:author="Stephen" w:date="2018-12-23T14:42:00Z"/>
        </w:trPr>
        <w:tc>
          <w:tcPr>
            <w:tcW w:w="2561" w:type="dxa"/>
          </w:tcPr>
          <w:p w:rsidR="007C64A3" w:rsidRDefault="007C64A3" w:rsidP="007C64A3">
            <w:pPr>
              <w:rPr>
                <w:ins w:id="3590" w:author="Stephen" w:date="2018-12-23T14:42:00Z"/>
              </w:rPr>
            </w:pPr>
            <w:ins w:id="3591" w:author="Stephen" w:date="2018-12-23T14:42:00Z">
              <w:r>
                <w:t>Dementia (pathology)</w:t>
              </w:r>
            </w:ins>
          </w:p>
        </w:tc>
        <w:tc>
          <w:tcPr>
            <w:tcW w:w="834" w:type="dxa"/>
          </w:tcPr>
          <w:p w:rsidR="007C64A3" w:rsidRDefault="007C64A3" w:rsidP="007C64A3">
            <w:pPr>
              <w:rPr>
                <w:ins w:id="3592" w:author="Stephen" w:date="2018-12-23T14:42:00Z"/>
              </w:rPr>
            </w:pPr>
            <w:ins w:id="3593" w:author="Stephen" w:date="2018-12-23T14:42:00Z">
              <w:r>
                <w:t>SCH+</w:t>
              </w:r>
            </w:ins>
          </w:p>
        </w:tc>
        <w:tc>
          <w:tcPr>
            <w:tcW w:w="2303" w:type="dxa"/>
          </w:tcPr>
          <w:p w:rsidR="007C64A3" w:rsidRDefault="00DA1F03" w:rsidP="007C64A3">
            <w:pPr>
              <w:rPr>
                <w:ins w:id="3594" w:author="Stephen" w:date="2018-12-23T14:42:00Z"/>
              </w:rPr>
            </w:pPr>
            <w:ins w:id="3595" w:author="Stephen" w:date="2018-12-23T14:42:00Z">
              <w:r>
                <w:t>De Jong-2006 [</w:t>
              </w:r>
            </w:ins>
            <w:ins w:id="3596" w:author="Stephen" w:date="2018-12-29T08:25:00Z">
              <w:r>
                <w:t>60</w:t>
              </w:r>
            </w:ins>
            <w:ins w:id="3597" w:author="Stephen" w:date="2018-12-23T14:42:00Z">
              <w:r w:rsidR="007C64A3">
                <w:t>]</w:t>
              </w:r>
            </w:ins>
          </w:p>
        </w:tc>
        <w:tc>
          <w:tcPr>
            <w:tcW w:w="774" w:type="dxa"/>
          </w:tcPr>
          <w:p w:rsidR="007C64A3" w:rsidRDefault="007C64A3" w:rsidP="007C64A3">
            <w:pPr>
              <w:rPr>
                <w:ins w:id="3598" w:author="Stephen" w:date="2018-12-23T14:42:00Z"/>
              </w:rPr>
            </w:pPr>
            <w:ins w:id="3599" w:author="Stephen" w:date="2018-12-23T14:42:00Z">
              <w:r>
                <w:t>489</w:t>
              </w:r>
            </w:ins>
          </w:p>
        </w:tc>
        <w:tc>
          <w:tcPr>
            <w:tcW w:w="724" w:type="dxa"/>
          </w:tcPr>
          <w:p w:rsidR="007C64A3" w:rsidRDefault="007C64A3" w:rsidP="007C64A3">
            <w:pPr>
              <w:rPr>
                <w:ins w:id="3600" w:author="Stephen" w:date="2018-12-23T14:42:00Z"/>
              </w:rPr>
            </w:pPr>
            <w:ins w:id="3601" w:author="Stephen" w:date="2018-12-23T14:42:00Z">
              <w:r>
                <w:t>2</w:t>
              </w:r>
            </w:ins>
          </w:p>
        </w:tc>
        <w:tc>
          <w:tcPr>
            <w:tcW w:w="746" w:type="dxa"/>
          </w:tcPr>
          <w:p w:rsidR="007C64A3" w:rsidRDefault="007C64A3" w:rsidP="007C64A3">
            <w:pPr>
              <w:rPr>
                <w:ins w:id="3602" w:author="Stephen" w:date="2018-12-23T14:42:00Z"/>
              </w:rPr>
            </w:pPr>
          </w:p>
        </w:tc>
        <w:tc>
          <w:tcPr>
            <w:tcW w:w="671" w:type="dxa"/>
          </w:tcPr>
          <w:p w:rsidR="007C64A3" w:rsidRDefault="007C64A3" w:rsidP="007C64A3">
            <w:pPr>
              <w:rPr>
                <w:ins w:id="3603" w:author="Stephen" w:date="2018-12-23T14:42:00Z"/>
              </w:rPr>
            </w:pPr>
          </w:p>
        </w:tc>
        <w:tc>
          <w:tcPr>
            <w:tcW w:w="629" w:type="dxa"/>
          </w:tcPr>
          <w:p w:rsidR="007C64A3" w:rsidRDefault="007C64A3" w:rsidP="007C64A3">
            <w:pPr>
              <w:rPr>
                <w:ins w:id="3604" w:author="Stephen" w:date="2018-12-23T14:42:00Z"/>
              </w:rPr>
            </w:pPr>
          </w:p>
        </w:tc>
      </w:tr>
      <w:tr w:rsidR="007C64A3" w:rsidTr="007C64A3">
        <w:trPr>
          <w:ins w:id="3605" w:author="Stephen" w:date="2018-12-23T14:42:00Z"/>
        </w:trPr>
        <w:tc>
          <w:tcPr>
            <w:tcW w:w="2561" w:type="dxa"/>
          </w:tcPr>
          <w:p w:rsidR="007C64A3" w:rsidRDefault="007C64A3" w:rsidP="007C64A3">
            <w:pPr>
              <w:rPr>
                <w:ins w:id="3606" w:author="Stephen" w:date="2018-12-23T14:42:00Z"/>
              </w:rPr>
            </w:pPr>
          </w:p>
        </w:tc>
        <w:tc>
          <w:tcPr>
            <w:tcW w:w="834" w:type="dxa"/>
          </w:tcPr>
          <w:p w:rsidR="007C64A3" w:rsidRDefault="007C64A3" w:rsidP="007C64A3">
            <w:pPr>
              <w:rPr>
                <w:ins w:id="3607" w:author="Stephen" w:date="2018-12-23T14:42:00Z"/>
              </w:rPr>
            </w:pPr>
          </w:p>
        </w:tc>
        <w:tc>
          <w:tcPr>
            <w:tcW w:w="2303" w:type="dxa"/>
          </w:tcPr>
          <w:p w:rsidR="007C64A3" w:rsidRDefault="00DA1F03" w:rsidP="00DA1F03">
            <w:pPr>
              <w:rPr>
                <w:ins w:id="3608" w:author="Stephen" w:date="2018-12-23T14:42:00Z"/>
              </w:rPr>
            </w:pPr>
            <w:ins w:id="3609" w:author="Stephen" w:date="2018-12-23T14:42:00Z">
              <w:r>
                <w:t>Choi-2015 [</w:t>
              </w:r>
            </w:ins>
            <w:ins w:id="3610" w:author="Stephen" w:date="2018-12-29T08:26:00Z">
              <w:r>
                <w:t>59</w:t>
              </w:r>
            </w:ins>
            <w:ins w:id="3611" w:author="Stephen" w:date="2018-12-23T14:42:00Z">
              <w:r w:rsidR="007C64A3">
                <w:t>]</w:t>
              </w:r>
            </w:ins>
          </w:p>
        </w:tc>
        <w:tc>
          <w:tcPr>
            <w:tcW w:w="774" w:type="dxa"/>
          </w:tcPr>
          <w:p w:rsidR="007C64A3" w:rsidRDefault="007C64A3" w:rsidP="007C64A3">
            <w:pPr>
              <w:rPr>
                <w:ins w:id="3612" w:author="Stephen" w:date="2018-12-23T14:42:00Z"/>
              </w:rPr>
            </w:pPr>
            <w:ins w:id="3613" w:author="Stephen" w:date="2018-12-23T14:42:00Z">
              <w:r>
                <w:t>116</w:t>
              </w:r>
            </w:ins>
          </w:p>
        </w:tc>
        <w:tc>
          <w:tcPr>
            <w:tcW w:w="724" w:type="dxa"/>
          </w:tcPr>
          <w:p w:rsidR="007C64A3" w:rsidRDefault="007C64A3" w:rsidP="007C64A3">
            <w:pPr>
              <w:rPr>
                <w:ins w:id="3614" w:author="Stephen" w:date="2018-12-23T14:42:00Z"/>
              </w:rPr>
            </w:pPr>
          </w:p>
        </w:tc>
        <w:tc>
          <w:tcPr>
            <w:tcW w:w="746" w:type="dxa"/>
          </w:tcPr>
          <w:p w:rsidR="007C64A3" w:rsidRDefault="007C64A3" w:rsidP="007C64A3">
            <w:pPr>
              <w:rPr>
                <w:ins w:id="3615" w:author="Stephen" w:date="2018-12-23T14:42:00Z"/>
              </w:rPr>
            </w:pPr>
          </w:p>
        </w:tc>
        <w:tc>
          <w:tcPr>
            <w:tcW w:w="671" w:type="dxa"/>
          </w:tcPr>
          <w:p w:rsidR="007C64A3" w:rsidRDefault="007C64A3" w:rsidP="007C64A3">
            <w:pPr>
              <w:rPr>
                <w:ins w:id="3616" w:author="Stephen" w:date="2018-12-23T14:42:00Z"/>
              </w:rPr>
            </w:pPr>
          </w:p>
        </w:tc>
        <w:tc>
          <w:tcPr>
            <w:tcW w:w="629" w:type="dxa"/>
          </w:tcPr>
          <w:p w:rsidR="007C64A3" w:rsidRDefault="007C64A3" w:rsidP="007C64A3">
            <w:pPr>
              <w:rPr>
                <w:ins w:id="3617" w:author="Stephen" w:date="2018-12-23T14:42:00Z"/>
              </w:rPr>
            </w:pPr>
            <w:ins w:id="3618" w:author="Stephen" w:date="2018-12-23T14:42:00Z">
              <w:r>
                <w:t>6</w:t>
              </w:r>
            </w:ins>
          </w:p>
        </w:tc>
      </w:tr>
      <w:tr w:rsidR="007C64A3" w:rsidTr="007C64A3">
        <w:trPr>
          <w:ins w:id="3619" w:author="Stephen" w:date="2018-12-23T14:42:00Z"/>
        </w:trPr>
        <w:tc>
          <w:tcPr>
            <w:tcW w:w="2561" w:type="dxa"/>
          </w:tcPr>
          <w:p w:rsidR="007C64A3" w:rsidRDefault="007C64A3" w:rsidP="007C64A3">
            <w:pPr>
              <w:rPr>
                <w:ins w:id="3620" w:author="Stephen" w:date="2018-12-23T14:42:00Z"/>
              </w:rPr>
            </w:pPr>
          </w:p>
        </w:tc>
        <w:tc>
          <w:tcPr>
            <w:tcW w:w="834" w:type="dxa"/>
          </w:tcPr>
          <w:p w:rsidR="007C64A3" w:rsidRDefault="007C64A3" w:rsidP="007C64A3">
            <w:pPr>
              <w:rPr>
                <w:ins w:id="3621" w:author="Stephen" w:date="2018-12-23T14:42:00Z"/>
              </w:rPr>
            </w:pPr>
            <w:ins w:id="3622" w:author="Stephen" w:date="2018-12-23T14:42:00Z">
              <w:r>
                <w:t>SCH-</w:t>
              </w:r>
            </w:ins>
          </w:p>
        </w:tc>
        <w:tc>
          <w:tcPr>
            <w:tcW w:w="2303" w:type="dxa"/>
          </w:tcPr>
          <w:p w:rsidR="007C64A3" w:rsidRDefault="00DA1F03" w:rsidP="00DA1F03">
            <w:pPr>
              <w:rPr>
                <w:ins w:id="3623" w:author="Stephen" w:date="2018-12-23T14:42:00Z"/>
              </w:rPr>
            </w:pPr>
            <w:ins w:id="3624" w:author="Stephen" w:date="2018-12-23T14:42:00Z">
              <w:r>
                <w:t>Choi-2017 [</w:t>
              </w:r>
            </w:ins>
            <w:ins w:id="3625" w:author="Stephen" w:date="2018-12-29T08:26:00Z">
              <w:r>
                <w:t>57]</w:t>
              </w:r>
            </w:ins>
          </w:p>
        </w:tc>
        <w:tc>
          <w:tcPr>
            <w:tcW w:w="774" w:type="dxa"/>
          </w:tcPr>
          <w:p w:rsidR="007C64A3" w:rsidRDefault="007C64A3" w:rsidP="007C64A3">
            <w:pPr>
              <w:rPr>
                <w:ins w:id="3626" w:author="Stephen" w:date="2018-12-23T14:42:00Z"/>
              </w:rPr>
            </w:pPr>
            <w:ins w:id="3627" w:author="Stephen" w:date="2018-12-23T14:42:00Z">
              <w:r>
                <w:t>148</w:t>
              </w:r>
            </w:ins>
          </w:p>
        </w:tc>
        <w:tc>
          <w:tcPr>
            <w:tcW w:w="724" w:type="dxa"/>
          </w:tcPr>
          <w:p w:rsidR="007C64A3" w:rsidRDefault="007C64A3" w:rsidP="007C64A3">
            <w:pPr>
              <w:rPr>
                <w:ins w:id="3628" w:author="Stephen" w:date="2018-12-23T14:42:00Z"/>
              </w:rPr>
            </w:pPr>
            <w:ins w:id="3629" w:author="Stephen" w:date="2018-12-23T14:42:00Z">
              <w:r>
                <w:t>1</w:t>
              </w:r>
            </w:ins>
          </w:p>
        </w:tc>
        <w:tc>
          <w:tcPr>
            <w:tcW w:w="746" w:type="dxa"/>
          </w:tcPr>
          <w:p w:rsidR="007C64A3" w:rsidRDefault="007C64A3" w:rsidP="007C64A3">
            <w:pPr>
              <w:rPr>
                <w:ins w:id="3630" w:author="Stephen" w:date="2018-12-23T14:42:00Z"/>
              </w:rPr>
            </w:pPr>
            <w:ins w:id="3631" w:author="Stephen" w:date="2018-12-23T14:42:00Z">
              <w:r>
                <w:t>1</w:t>
              </w:r>
            </w:ins>
          </w:p>
        </w:tc>
        <w:tc>
          <w:tcPr>
            <w:tcW w:w="671" w:type="dxa"/>
          </w:tcPr>
          <w:p w:rsidR="007C64A3" w:rsidRDefault="007C64A3" w:rsidP="007C64A3">
            <w:pPr>
              <w:rPr>
                <w:ins w:id="3632" w:author="Stephen" w:date="2018-12-23T14:42:00Z"/>
              </w:rPr>
            </w:pPr>
          </w:p>
        </w:tc>
        <w:tc>
          <w:tcPr>
            <w:tcW w:w="629" w:type="dxa"/>
          </w:tcPr>
          <w:p w:rsidR="007C64A3" w:rsidRDefault="007C64A3" w:rsidP="007C64A3">
            <w:pPr>
              <w:rPr>
                <w:ins w:id="3633" w:author="Stephen" w:date="2018-12-23T14:42:00Z"/>
              </w:rPr>
            </w:pPr>
          </w:p>
        </w:tc>
      </w:tr>
      <w:tr w:rsidR="007C64A3" w:rsidTr="007C64A3">
        <w:trPr>
          <w:ins w:id="3634" w:author="Stephen" w:date="2018-12-23T14:42:00Z"/>
        </w:trPr>
        <w:tc>
          <w:tcPr>
            <w:tcW w:w="2561" w:type="dxa"/>
          </w:tcPr>
          <w:p w:rsidR="007C64A3" w:rsidRDefault="007C64A3" w:rsidP="007C64A3">
            <w:pPr>
              <w:rPr>
                <w:ins w:id="3635" w:author="Stephen" w:date="2018-12-23T14:42:00Z"/>
              </w:rPr>
            </w:pPr>
          </w:p>
        </w:tc>
        <w:tc>
          <w:tcPr>
            <w:tcW w:w="834" w:type="dxa"/>
          </w:tcPr>
          <w:p w:rsidR="007C64A3" w:rsidRDefault="007C64A3" w:rsidP="007C64A3">
            <w:pPr>
              <w:rPr>
                <w:ins w:id="3636" w:author="Stephen" w:date="2018-12-23T14:42:00Z"/>
              </w:rPr>
            </w:pPr>
          </w:p>
        </w:tc>
        <w:tc>
          <w:tcPr>
            <w:tcW w:w="2303" w:type="dxa"/>
          </w:tcPr>
          <w:p w:rsidR="007C64A3" w:rsidRPr="00A864BB" w:rsidRDefault="007C64A3" w:rsidP="007C64A3">
            <w:pPr>
              <w:rPr>
                <w:ins w:id="3637" w:author="Stephen" w:date="2018-12-23T14:42:00Z"/>
                <w:b/>
              </w:rPr>
            </w:pPr>
            <w:ins w:id="3638" w:author="Stephen" w:date="2018-12-23T14:42:00Z">
              <w:r w:rsidRPr="00A864BB">
                <w:rPr>
                  <w:b/>
                </w:rPr>
                <w:t>Total</w:t>
              </w:r>
            </w:ins>
          </w:p>
        </w:tc>
        <w:tc>
          <w:tcPr>
            <w:tcW w:w="774" w:type="dxa"/>
          </w:tcPr>
          <w:p w:rsidR="007C64A3" w:rsidRPr="00A864BB" w:rsidRDefault="007C64A3" w:rsidP="007C64A3">
            <w:pPr>
              <w:rPr>
                <w:ins w:id="3639" w:author="Stephen" w:date="2018-12-23T14:42:00Z"/>
                <w:b/>
              </w:rPr>
            </w:pPr>
          </w:p>
        </w:tc>
        <w:tc>
          <w:tcPr>
            <w:tcW w:w="724" w:type="dxa"/>
          </w:tcPr>
          <w:p w:rsidR="007C64A3" w:rsidRPr="00A864BB" w:rsidRDefault="007C64A3" w:rsidP="007C64A3">
            <w:pPr>
              <w:rPr>
                <w:ins w:id="3640" w:author="Stephen" w:date="2018-12-23T14:42:00Z"/>
                <w:b/>
              </w:rPr>
            </w:pPr>
            <w:ins w:id="3641" w:author="Stephen" w:date="2018-12-23T14:42:00Z">
              <w:r w:rsidRPr="00A864BB">
                <w:rPr>
                  <w:b/>
                </w:rPr>
                <w:t>8</w:t>
              </w:r>
            </w:ins>
          </w:p>
        </w:tc>
        <w:tc>
          <w:tcPr>
            <w:tcW w:w="746" w:type="dxa"/>
          </w:tcPr>
          <w:p w:rsidR="007C64A3" w:rsidRPr="00A864BB" w:rsidRDefault="007C64A3" w:rsidP="007C64A3">
            <w:pPr>
              <w:rPr>
                <w:ins w:id="3642" w:author="Stephen" w:date="2018-12-23T14:42:00Z"/>
                <w:b/>
              </w:rPr>
            </w:pPr>
            <w:ins w:id="3643" w:author="Stephen" w:date="2018-12-23T14:42:00Z">
              <w:r w:rsidRPr="00A864BB">
                <w:rPr>
                  <w:b/>
                </w:rPr>
                <w:t>2</w:t>
              </w:r>
            </w:ins>
          </w:p>
        </w:tc>
        <w:tc>
          <w:tcPr>
            <w:tcW w:w="671" w:type="dxa"/>
          </w:tcPr>
          <w:p w:rsidR="007C64A3" w:rsidRPr="00A864BB" w:rsidRDefault="007C64A3" w:rsidP="007C64A3">
            <w:pPr>
              <w:rPr>
                <w:ins w:id="3644" w:author="Stephen" w:date="2018-12-23T14:42:00Z"/>
                <w:b/>
              </w:rPr>
            </w:pPr>
          </w:p>
        </w:tc>
        <w:tc>
          <w:tcPr>
            <w:tcW w:w="629" w:type="dxa"/>
          </w:tcPr>
          <w:p w:rsidR="007C64A3" w:rsidRPr="00A864BB" w:rsidRDefault="007C64A3" w:rsidP="007C64A3">
            <w:pPr>
              <w:rPr>
                <w:ins w:id="3645" w:author="Stephen" w:date="2018-12-23T14:42:00Z"/>
                <w:b/>
              </w:rPr>
            </w:pPr>
            <w:ins w:id="3646" w:author="Stephen" w:date="2018-12-23T14:42:00Z">
              <w:r w:rsidRPr="00A864BB">
                <w:rPr>
                  <w:b/>
                </w:rPr>
                <w:t>1</w:t>
              </w:r>
              <w:r>
                <w:rPr>
                  <w:b/>
                </w:rPr>
                <w:t>7</w:t>
              </w:r>
            </w:ins>
          </w:p>
        </w:tc>
      </w:tr>
      <w:tr w:rsidR="007C64A3" w:rsidTr="007C64A3">
        <w:trPr>
          <w:ins w:id="3647" w:author="Stephen" w:date="2018-12-23T14:42:00Z"/>
        </w:trPr>
        <w:tc>
          <w:tcPr>
            <w:tcW w:w="2561" w:type="dxa"/>
          </w:tcPr>
          <w:p w:rsidR="007C64A3" w:rsidRDefault="007C64A3" w:rsidP="007C64A3">
            <w:pPr>
              <w:rPr>
                <w:ins w:id="3648" w:author="Stephen" w:date="2018-12-23T14:42:00Z"/>
              </w:rPr>
            </w:pPr>
          </w:p>
        </w:tc>
        <w:tc>
          <w:tcPr>
            <w:tcW w:w="834" w:type="dxa"/>
          </w:tcPr>
          <w:p w:rsidR="007C64A3" w:rsidRDefault="007C64A3" w:rsidP="007C64A3">
            <w:pPr>
              <w:rPr>
                <w:ins w:id="3649" w:author="Stephen" w:date="2018-12-23T14:42:00Z"/>
              </w:rPr>
            </w:pPr>
          </w:p>
        </w:tc>
        <w:tc>
          <w:tcPr>
            <w:tcW w:w="2303" w:type="dxa"/>
          </w:tcPr>
          <w:p w:rsidR="007C64A3" w:rsidRDefault="007C64A3" w:rsidP="007C64A3">
            <w:pPr>
              <w:rPr>
                <w:ins w:id="3650" w:author="Stephen" w:date="2018-12-23T14:42:00Z"/>
              </w:rPr>
            </w:pPr>
          </w:p>
        </w:tc>
        <w:tc>
          <w:tcPr>
            <w:tcW w:w="774" w:type="dxa"/>
          </w:tcPr>
          <w:p w:rsidR="007C64A3" w:rsidRDefault="007C64A3" w:rsidP="007C64A3">
            <w:pPr>
              <w:rPr>
                <w:ins w:id="3651" w:author="Stephen" w:date="2018-12-23T14:42:00Z"/>
              </w:rPr>
            </w:pPr>
          </w:p>
        </w:tc>
        <w:tc>
          <w:tcPr>
            <w:tcW w:w="724" w:type="dxa"/>
          </w:tcPr>
          <w:p w:rsidR="007C64A3" w:rsidRDefault="007C64A3" w:rsidP="007C64A3">
            <w:pPr>
              <w:rPr>
                <w:ins w:id="3652" w:author="Stephen" w:date="2018-12-23T14:42:00Z"/>
              </w:rPr>
            </w:pPr>
          </w:p>
        </w:tc>
        <w:tc>
          <w:tcPr>
            <w:tcW w:w="746" w:type="dxa"/>
          </w:tcPr>
          <w:p w:rsidR="007C64A3" w:rsidRDefault="007C64A3" w:rsidP="007C64A3">
            <w:pPr>
              <w:rPr>
                <w:ins w:id="3653" w:author="Stephen" w:date="2018-12-23T14:42:00Z"/>
              </w:rPr>
            </w:pPr>
          </w:p>
        </w:tc>
        <w:tc>
          <w:tcPr>
            <w:tcW w:w="671" w:type="dxa"/>
          </w:tcPr>
          <w:p w:rsidR="007C64A3" w:rsidRDefault="007C64A3" w:rsidP="007C64A3">
            <w:pPr>
              <w:rPr>
                <w:ins w:id="3654" w:author="Stephen" w:date="2018-12-23T14:42:00Z"/>
              </w:rPr>
            </w:pPr>
          </w:p>
        </w:tc>
        <w:tc>
          <w:tcPr>
            <w:tcW w:w="629" w:type="dxa"/>
          </w:tcPr>
          <w:p w:rsidR="007C64A3" w:rsidRDefault="007C64A3" w:rsidP="007C64A3">
            <w:pPr>
              <w:rPr>
                <w:ins w:id="3655" w:author="Stephen" w:date="2018-12-23T14:42:00Z"/>
              </w:rPr>
            </w:pPr>
          </w:p>
        </w:tc>
      </w:tr>
      <w:tr w:rsidR="007C64A3" w:rsidTr="007C64A3">
        <w:trPr>
          <w:ins w:id="3656" w:author="Stephen" w:date="2018-12-23T14:42:00Z"/>
        </w:trPr>
        <w:tc>
          <w:tcPr>
            <w:tcW w:w="2561" w:type="dxa"/>
          </w:tcPr>
          <w:p w:rsidR="007C64A3" w:rsidRDefault="007C64A3" w:rsidP="007C64A3">
            <w:pPr>
              <w:rPr>
                <w:ins w:id="3657" w:author="Stephen" w:date="2018-12-23T14:42:00Z"/>
              </w:rPr>
            </w:pPr>
            <w:ins w:id="3658" w:author="Stephen" w:date="2018-12-23T14:42:00Z">
              <w:r>
                <w:t>Low bone density</w:t>
              </w:r>
            </w:ins>
          </w:p>
        </w:tc>
        <w:tc>
          <w:tcPr>
            <w:tcW w:w="834" w:type="dxa"/>
          </w:tcPr>
          <w:p w:rsidR="007C64A3" w:rsidRDefault="007C64A3" w:rsidP="007C64A3">
            <w:pPr>
              <w:rPr>
                <w:ins w:id="3659" w:author="Stephen" w:date="2018-12-23T14:42:00Z"/>
              </w:rPr>
            </w:pPr>
          </w:p>
        </w:tc>
        <w:tc>
          <w:tcPr>
            <w:tcW w:w="2303" w:type="dxa"/>
          </w:tcPr>
          <w:p w:rsidR="007C64A3" w:rsidRDefault="007C64A3" w:rsidP="007C64A3">
            <w:pPr>
              <w:rPr>
                <w:ins w:id="3660" w:author="Stephen" w:date="2018-12-23T14:42:00Z"/>
              </w:rPr>
            </w:pPr>
          </w:p>
        </w:tc>
        <w:tc>
          <w:tcPr>
            <w:tcW w:w="774" w:type="dxa"/>
          </w:tcPr>
          <w:p w:rsidR="007C64A3" w:rsidRDefault="007C64A3" w:rsidP="007C64A3">
            <w:pPr>
              <w:rPr>
                <w:ins w:id="3661" w:author="Stephen" w:date="2018-12-23T14:42:00Z"/>
              </w:rPr>
            </w:pPr>
          </w:p>
        </w:tc>
        <w:tc>
          <w:tcPr>
            <w:tcW w:w="724" w:type="dxa"/>
          </w:tcPr>
          <w:p w:rsidR="007C64A3" w:rsidRDefault="007C64A3" w:rsidP="007C64A3">
            <w:pPr>
              <w:rPr>
                <w:ins w:id="3662" w:author="Stephen" w:date="2018-12-23T14:42:00Z"/>
              </w:rPr>
            </w:pPr>
          </w:p>
        </w:tc>
        <w:tc>
          <w:tcPr>
            <w:tcW w:w="746" w:type="dxa"/>
          </w:tcPr>
          <w:p w:rsidR="007C64A3" w:rsidRDefault="007C64A3" w:rsidP="007C64A3">
            <w:pPr>
              <w:rPr>
                <w:ins w:id="3663" w:author="Stephen" w:date="2018-12-23T14:42:00Z"/>
              </w:rPr>
            </w:pPr>
          </w:p>
        </w:tc>
        <w:tc>
          <w:tcPr>
            <w:tcW w:w="671" w:type="dxa"/>
          </w:tcPr>
          <w:p w:rsidR="007C64A3" w:rsidRDefault="007C64A3" w:rsidP="007C64A3">
            <w:pPr>
              <w:rPr>
                <w:ins w:id="3664" w:author="Stephen" w:date="2018-12-23T14:42:00Z"/>
              </w:rPr>
            </w:pPr>
          </w:p>
        </w:tc>
        <w:tc>
          <w:tcPr>
            <w:tcW w:w="629" w:type="dxa"/>
          </w:tcPr>
          <w:p w:rsidR="007C64A3" w:rsidRDefault="007C64A3" w:rsidP="007C64A3">
            <w:pPr>
              <w:rPr>
                <w:ins w:id="3665" w:author="Stephen" w:date="2018-12-23T14:42:00Z"/>
              </w:rPr>
            </w:pPr>
          </w:p>
        </w:tc>
      </w:tr>
      <w:tr w:rsidR="007C64A3" w:rsidTr="007C64A3">
        <w:trPr>
          <w:ins w:id="3666" w:author="Stephen" w:date="2018-12-23T14:42:00Z"/>
        </w:trPr>
        <w:tc>
          <w:tcPr>
            <w:tcW w:w="2561" w:type="dxa"/>
          </w:tcPr>
          <w:p w:rsidR="007C64A3" w:rsidRDefault="007C64A3" w:rsidP="007C64A3">
            <w:pPr>
              <w:rPr>
                <w:ins w:id="3667" w:author="Stephen" w:date="2018-12-23T14:42:00Z"/>
              </w:rPr>
            </w:pPr>
            <w:ins w:id="3668" w:author="Stephen" w:date="2018-12-23T14:42:00Z">
              <w:r>
                <w:t>Low bone density</w:t>
              </w:r>
            </w:ins>
          </w:p>
        </w:tc>
        <w:tc>
          <w:tcPr>
            <w:tcW w:w="834" w:type="dxa"/>
          </w:tcPr>
          <w:p w:rsidR="007C64A3" w:rsidRDefault="007C64A3" w:rsidP="007C64A3">
            <w:pPr>
              <w:rPr>
                <w:ins w:id="3669" w:author="Stephen" w:date="2018-12-23T14:42:00Z"/>
              </w:rPr>
            </w:pPr>
            <w:ins w:id="3670" w:author="Stephen" w:date="2018-12-23T14:42:00Z">
              <w:r>
                <w:t>SCH+</w:t>
              </w:r>
            </w:ins>
          </w:p>
        </w:tc>
        <w:tc>
          <w:tcPr>
            <w:tcW w:w="2303" w:type="dxa"/>
          </w:tcPr>
          <w:p w:rsidR="007C64A3" w:rsidRDefault="00DA1F03" w:rsidP="007C64A3">
            <w:pPr>
              <w:rPr>
                <w:ins w:id="3671" w:author="Stephen" w:date="2018-12-23T14:42:00Z"/>
              </w:rPr>
            </w:pPr>
            <w:ins w:id="3672" w:author="Stephen" w:date="2018-12-23T14:42:00Z">
              <w:r>
                <w:t>Roef -2011 [</w:t>
              </w:r>
            </w:ins>
            <w:ins w:id="3673" w:author="Stephen" w:date="2018-12-29T08:26:00Z">
              <w:r>
                <w:t>33</w:t>
              </w:r>
            </w:ins>
            <w:ins w:id="3674" w:author="Stephen" w:date="2018-12-23T14:42:00Z">
              <w:r w:rsidR="007C64A3">
                <w:t>]</w:t>
              </w:r>
            </w:ins>
          </w:p>
        </w:tc>
        <w:tc>
          <w:tcPr>
            <w:tcW w:w="774" w:type="dxa"/>
          </w:tcPr>
          <w:p w:rsidR="007C64A3" w:rsidRDefault="007C64A3" w:rsidP="007C64A3">
            <w:pPr>
              <w:rPr>
                <w:ins w:id="3675" w:author="Stephen" w:date="2018-12-23T14:42:00Z"/>
              </w:rPr>
            </w:pPr>
            <w:ins w:id="3676" w:author="Stephen" w:date="2018-12-23T14:42:00Z">
              <w:r>
                <w:t>677</w:t>
              </w:r>
            </w:ins>
          </w:p>
        </w:tc>
        <w:tc>
          <w:tcPr>
            <w:tcW w:w="724" w:type="dxa"/>
          </w:tcPr>
          <w:p w:rsidR="007C64A3" w:rsidRDefault="007C64A3" w:rsidP="007C64A3">
            <w:pPr>
              <w:rPr>
                <w:ins w:id="3677" w:author="Stephen" w:date="2018-12-23T14:42:00Z"/>
              </w:rPr>
            </w:pPr>
            <w:ins w:id="3678" w:author="Stephen" w:date="2018-12-23T14:42:00Z">
              <w:r>
                <w:t>1</w:t>
              </w:r>
            </w:ins>
          </w:p>
        </w:tc>
        <w:tc>
          <w:tcPr>
            <w:tcW w:w="746" w:type="dxa"/>
          </w:tcPr>
          <w:p w:rsidR="007C64A3" w:rsidRDefault="007C64A3" w:rsidP="007C64A3">
            <w:pPr>
              <w:rPr>
                <w:ins w:id="3679" w:author="Stephen" w:date="2018-12-23T14:42:00Z"/>
              </w:rPr>
            </w:pPr>
          </w:p>
        </w:tc>
        <w:tc>
          <w:tcPr>
            <w:tcW w:w="671" w:type="dxa"/>
          </w:tcPr>
          <w:p w:rsidR="007C64A3" w:rsidRDefault="007C64A3" w:rsidP="007C64A3">
            <w:pPr>
              <w:rPr>
                <w:ins w:id="3680" w:author="Stephen" w:date="2018-12-23T14:42:00Z"/>
              </w:rPr>
            </w:pPr>
          </w:p>
        </w:tc>
        <w:tc>
          <w:tcPr>
            <w:tcW w:w="629" w:type="dxa"/>
          </w:tcPr>
          <w:p w:rsidR="007C64A3" w:rsidRDefault="007C64A3" w:rsidP="007C64A3">
            <w:pPr>
              <w:rPr>
                <w:ins w:id="3681" w:author="Stephen" w:date="2018-12-23T14:42:00Z"/>
              </w:rPr>
            </w:pPr>
            <w:ins w:id="3682" w:author="Stephen" w:date="2018-12-23T14:42:00Z">
              <w:r>
                <w:t>6</w:t>
              </w:r>
            </w:ins>
          </w:p>
        </w:tc>
      </w:tr>
      <w:tr w:rsidR="007C64A3" w:rsidTr="007C64A3">
        <w:trPr>
          <w:ins w:id="3683" w:author="Stephen" w:date="2018-12-23T14:42:00Z"/>
        </w:trPr>
        <w:tc>
          <w:tcPr>
            <w:tcW w:w="2561" w:type="dxa"/>
          </w:tcPr>
          <w:p w:rsidR="007C64A3" w:rsidRDefault="007C64A3" w:rsidP="007C64A3">
            <w:pPr>
              <w:rPr>
                <w:ins w:id="3684" w:author="Stephen" w:date="2018-12-23T14:42:00Z"/>
              </w:rPr>
            </w:pPr>
          </w:p>
        </w:tc>
        <w:tc>
          <w:tcPr>
            <w:tcW w:w="834" w:type="dxa"/>
          </w:tcPr>
          <w:p w:rsidR="007C64A3" w:rsidRDefault="007C64A3" w:rsidP="007C64A3">
            <w:pPr>
              <w:rPr>
                <w:ins w:id="3685" w:author="Stephen" w:date="2018-12-23T14:42:00Z"/>
              </w:rPr>
            </w:pPr>
          </w:p>
        </w:tc>
        <w:tc>
          <w:tcPr>
            <w:tcW w:w="2303" w:type="dxa"/>
          </w:tcPr>
          <w:p w:rsidR="007C64A3" w:rsidRDefault="00DA1F03" w:rsidP="007C64A3">
            <w:pPr>
              <w:rPr>
                <w:ins w:id="3686" w:author="Stephen" w:date="2018-12-23T14:42:00Z"/>
              </w:rPr>
            </w:pPr>
            <w:ins w:id="3687" w:author="Stephen" w:date="2018-12-23T14:42:00Z">
              <w:r>
                <w:t>Van der Deure-2008 [</w:t>
              </w:r>
            </w:ins>
            <w:ins w:id="3688" w:author="Stephen" w:date="2018-12-29T08:26:00Z">
              <w:r>
                <w:t>35</w:t>
              </w:r>
            </w:ins>
            <w:ins w:id="3689" w:author="Stephen" w:date="2018-12-23T14:42:00Z">
              <w:r w:rsidR="007C64A3">
                <w:t>]</w:t>
              </w:r>
            </w:ins>
          </w:p>
        </w:tc>
        <w:tc>
          <w:tcPr>
            <w:tcW w:w="774" w:type="dxa"/>
          </w:tcPr>
          <w:p w:rsidR="007C64A3" w:rsidRDefault="00A27EAB" w:rsidP="007C64A3">
            <w:pPr>
              <w:rPr>
                <w:ins w:id="3690" w:author="Stephen" w:date="2018-12-23T14:42:00Z"/>
              </w:rPr>
            </w:pPr>
            <w:ins w:id="3691" w:author="Stephen" w:date="2018-12-23T15:43:00Z">
              <w:r>
                <w:t>1151</w:t>
              </w:r>
            </w:ins>
          </w:p>
        </w:tc>
        <w:tc>
          <w:tcPr>
            <w:tcW w:w="724" w:type="dxa"/>
          </w:tcPr>
          <w:p w:rsidR="007C64A3" w:rsidRDefault="007C64A3" w:rsidP="007C64A3">
            <w:pPr>
              <w:rPr>
                <w:ins w:id="3692" w:author="Stephen" w:date="2018-12-23T14:42:00Z"/>
              </w:rPr>
            </w:pPr>
            <w:ins w:id="3693" w:author="Stephen" w:date="2018-12-23T14:42:00Z">
              <w:r>
                <w:t>8</w:t>
              </w:r>
            </w:ins>
          </w:p>
        </w:tc>
        <w:tc>
          <w:tcPr>
            <w:tcW w:w="746" w:type="dxa"/>
          </w:tcPr>
          <w:p w:rsidR="007C64A3" w:rsidRDefault="007C64A3" w:rsidP="007C64A3">
            <w:pPr>
              <w:rPr>
                <w:ins w:id="3694" w:author="Stephen" w:date="2018-12-23T14:42:00Z"/>
              </w:rPr>
            </w:pPr>
          </w:p>
        </w:tc>
        <w:tc>
          <w:tcPr>
            <w:tcW w:w="671" w:type="dxa"/>
          </w:tcPr>
          <w:p w:rsidR="007C64A3" w:rsidRDefault="007C64A3" w:rsidP="007C64A3">
            <w:pPr>
              <w:rPr>
                <w:ins w:id="3695" w:author="Stephen" w:date="2018-12-23T14:42:00Z"/>
              </w:rPr>
            </w:pPr>
            <w:ins w:id="3696" w:author="Stephen" w:date="2018-12-23T14:42:00Z">
              <w:r>
                <w:t>3</w:t>
              </w:r>
            </w:ins>
          </w:p>
        </w:tc>
        <w:tc>
          <w:tcPr>
            <w:tcW w:w="629" w:type="dxa"/>
          </w:tcPr>
          <w:p w:rsidR="007C64A3" w:rsidRDefault="007C64A3" w:rsidP="007C64A3">
            <w:pPr>
              <w:rPr>
                <w:ins w:id="3697" w:author="Stephen" w:date="2018-12-23T14:42:00Z"/>
              </w:rPr>
            </w:pPr>
            <w:ins w:id="3698" w:author="Stephen" w:date="2018-12-23T14:42:00Z">
              <w:r>
                <w:t>3</w:t>
              </w:r>
            </w:ins>
          </w:p>
        </w:tc>
      </w:tr>
      <w:tr w:rsidR="007C64A3" w:rsidTr="007C64A3">
        <w:trPr>
          <w:ins w:id="3699" w:author="Stephen" w:date="2018-12-23T14:42:00Z"/>
        </w:trPr>
        <w:tc>
          <w:tcPr>
            <w:tcW w:w="2561" w:type="dxa"/>
          </w:tcPr>
          <w:p w:rsidR="007C64A3" w:rsidRDefault="007C64A3" w:rsidP="007C64A3">
            <w:pPr>
              <w:rPr>
                <w:ins w:id="3700" w:author="Stephen" w:date="2018-12-23T14:42:00Z"/>
              </w:rPr>
            </w:pPr>
          </w:p>
        </w:tc>
        <w:tc>
          <w:tcPr>
            <w:tcW w:w="834" w:type="dxa"/>
          </w:tcPr>
          <w:p w:rsidR="007C64A3" w:rsidRDefault="007C64A3" w:rsidP="007C64A3">
            <w:pPr>
              <w:rPr>
                <w:ins w:id="3701" w:author="Stephen" w:date="2018-12-23T14:42:00Z"/>
              </w:rPr>
            </w:pPr>
          </w:p>
        </w:tc>
        <w:tc>
          <w:tcPr>
            <w:tcW w:w="2303" w:type="dxa"/>
          </w:tcPr>
          <w:p w:rsidR="007C64A3" w:rsidRDefault="00DA1F03" w:rsidP="007C64A3">
            <w:pPr>
              <w:rPr>
                <w:ins w:id="3702" w:author="Stephen" w:date="2018-12-23T14:42:00Z"/>
              </w:rPr>
            </w:pPr>
            <w:ins w:id="3703" w:author="Stephen" w:date="2018-12-23T14:42:00Z">
              <w:r>
                <w:t>Murphy-2010 [</w:t>
              </w:r>
            </w:ins>
            <w:ins w:id="3704" w:author="Stephen" w:date="2018-12-29T08:26:00Z">
              <w:r>
                <w:t>34</w:t>
              </w:r>
            </w:ins>
            <w:ins w:id="3705" w:author="Stephen" w:date="2018-12-23T14:42:00Z">
              <w:r w:rsidR="007C64A3">
                <w:t>]</w:t>
              </w:r>
            </w:ins>
          </w:p>
        </w:tc>
        <w:tc>
          <w:tcPr>
            <w:tcW w:w="774" w:type="dxa"/>
          </w:tcPr>
          <w:p w:rsidR="007C64A3" w:rsidRDefault="007C64A3" w:rsidP="007C64A3">
            <w:pPr>
              <w:rPr>
                <w:ins w:id="3706" w:author="Stephen" w:date="2018-12-23T14:42:00Z"/>
              </w:rPr>
            </w:pPr>
            <w:ins w:id="3707" w:author="Stephen" w:date="2018-12-23T14:42:00Z">
              <w:r>
                <w:t>1278</w:t>
              </w:r>
            </w:ins>
          </w:p>
        </w:tc>
        <w:tc>
          <w:tcPr>
            <w:tcW w:w="724" w:type="dxa"/>
          </w:tcPr>
          <w:p w:rsidR="007C64A3" w:rsidRDefault="007C64A3" w:rsidP="007C64A3">
            <w:pPr>
              <w:rPr>
                <w:ins w:id="3708" w:author="Stephen" w:date="2018-12-23T14:42:00Z"/>
              </w:rPr>
            </w:pPr>
            <w:ins w:id="3709" w:author="Stephen" w:date="2018-12-23T14:42:00Z">
              <w:r>
                <w:t>9</w:t>
              </w:r>
            </w:ins>
          </w:p>
        </w:tc>
        <w:tc>
          <w:tcPr>
            <w:tcW w:w="746" w:type="dxa"/>
          </w:tcPr>
          <w:p w:rsidR="007C64A3" w:rsidRDefault="007C64A3" w:rsidP="007C64A3">
            <w:pPr>
              <w:rPr>
                <w:ins w:id="3710" w:author="Stephen" w:date="2018-12-23T14:42:00Z"/>
              </w:rPr>
            </w:pPr>
            <w:ins w:id="3711" w:author="Stephen" w:date="2018-12-23T14:42:00Z">
              <w:r>
                <w:t>2</w:t>
              </w:r>
            </w:ins>
          </w:p>
        </w:tc>
        <w:tc>
          <w:tcPr>
            <w:tcW w:w="671" w:type="dxa"/>
          </w:tcPr>
          <w:p w:rsidR="007C64A3" w:rsidRDefault="007C64A3" w:rsidP="007C64A3">
            <w:pPr>
              <w:rPr>
                <w:ins w:id="3712" w:author="Stephen" w:date="2018-12-23T14:42:00Z"/>
              </w:rPr>
            </w:pPr>
            <w:ins w:id="3713" w:author="Stephen" w:date="2018-12-23T14:42:00Z">
              <w:r>
                <w:t>1</w:t>
              </w:r>
            </w:ins>
          </w:p>
        </w:tc>
        <w:tc>
          <w:tcPr>
            <w:tcW w:w="629" w:type="dxa"/>
          </w:tcPr>
          <w:p w:rsidR="007C64A3" w:rsidRDefault="007C64A3" w:rsidP="007C64A3">
            <w:pPr>
              <w:rPr>
                <w:ins w:id="3714" w:author="Stephen" w:date="2018-12-23T14:42:00Z"/>
              </w:rPr>
            </w:pPr>
            <w:ins w:id="3715" w:author="Stephen" w:date="2018-12-23T14:42:00Z">
              <w:r>
                <w:t>10</w:t>
              </w:r>
            </w:ins>
          </w:p>
        </w:tc>
      </w:tr>
      <w:tr w:rsidR="007C64A3" w:rsidTr="007C64A3">
        <w:trPr>
          <w:ins w:id="3716" w:author="Stephen" w:date="2018-12-23T14:42:00Z"/>
        </w:trPr>
        <w:tc>
          <w:tcPr>
            <w:tcW w:w="2561" w:type="dxa"/>
          </w:tcPr>
          <w:p w:rsidR="007C64A3" w:rsidRDefault="007C64A3" w:rsidP="007C64A3">
            <w:pPr>
              <w:rPr>
                <w:ins w:id="3717" w:author="Stephen" w:date="2018-12-23T14:42:00Z"/>
              </w:rPr>
            </w:pPr>
          </w:p>
        </w:tc>
        <w:tc>
          <w:tcPr>
            <w:tcW w:w="834" w:type="dxa"/>
          </w:tcPr>
          <w:p w:rsidR="007C64A3" w:rsidRDefault="007C64A3" w:rsidP="007C64A3">
            <w:pPr>
              <w:rPr>
                <w:ins w:id="3718" w:author="Stephen" w:date="2018-12-23T14:42:00Z"/>
              </w:rPr>
            </w:pPr>
          </w:p>
        </w:tc>
        <w:tc>
          <w:tcPr>
            <w:tcW w:w="2303" w:type="dxa"/>
          </w:tcPr>
          <w:p w:rsidR="007C64A3" w:rsidRDefault="00DA1F03" w:rsidP="007C64A3">
            <w:pPr>
              <w:rPr>
                <w:ins w:id="3719" w:author="Stephen" w:date="2018-12-23T14:42:00Z"/>
              </w:rPr>
            </w:pPr>
            <w:ins w:id="3720" w:author="Stephen" w:date="2018-12-23T14:42:00Z">
              <w:r>
                <w:t>Van Rijn-2014 [</w:t>
              </w:r>
            </w:ins>
            <w:ins w:id="3721" w:author="Stephen" w:date="2018-12-29T08:26:00Z">
              <w:r>
                <w:t>32</w:t>
              </w:r>
            </w:ins>
            <w:ins w:id="3722" w:author="Stephen" w:date="2018-12-23T14:42:00Z">
              <w:r w:rsidR="007C64A3">
                <w:t>]</w:t>
              </w:r>
            </w:ins>
          </w:p>
        </w:tc>
        <w:tc>
          <w:tcPr>
            <w:tcW w:w="774" w:type="dxa"/>
          </w:tcPr>
          <w:p w:rsidR="007C64A3" w:rsidRDefault="00A27EAB" w:rsidP="007C64A3">
            <w:pPr>
              <w:rPr>
                <w:ins w:id="3723" w:author="Stephen" w:date="2018-12-23T14:42:00Z"/>
              </w:rPr>
            </w:pPr>
            <w:ins w:id="3724" w:author="Stephen" w:date="2018-12-23T15:43:00Z">
              <w:r>
                <w:t>1477</w:t>
              </w:r>
            </w:ins>
          </w:p>
        </w:tc>
        <w:tc>
          <w:tcPr>
            <w:tcW w:w="724" w:type="dxa"/>
          </w:tcPr>
          <w:p w:rsidR="007C64A3" w:rsidRDefault="007C64A3" w:rsidP="007C64A3">
            <w:pPr>
              <w:rPr>
                <w:ins w:id="3725" w:author="Stephen" w:date="2018-12-23T14:42:00Z"/>
              </w:rPr>
            </w:pPr>
            <w:ins w:id="3726" w:author="Stephen" w:date="2018-12-23T14:42:00Z">
              <w:r>
                <w:t>4</w:t>
              </w:r>
            </w:ins>
          </w:p>
        </w:tc>
        <w:tc>
          <w:tcPr>
            <w:tcW w:w="746" w:type="dxa"/>
          </w:tcPr>
          <w:p w:rsidR="007C64A3" w:rsidRDefault="007C64A3" w:rsidP="007C64A3">
            <w:pPr>
              <w:rPr>
                <w:ins w:id="3727" w:author="Stephen" w:date="2018-12-23T14:42:00Z"/>
              </w:rPr>
            </w:pPr>
          </w:p>
        </w:tc>
        <w:tc>
          <w:tcPr>
            <w:tcW w:w="671" w:type="dxa"/>
          </w:tcPr>
          <w:p w:rsidR="007C64A3" w:rsidRDefault="007C64A3" w:rsidP="007C64A3">
            <w:pPr>
              <w:rPr>
                <w:ins w:id="3728" w:author="Stephen" w:date="2018-12-23T14:42:00Z"/>
              </w:rPr>
            </w:pPr>
          </w:p>
        </w:tc>
        <w:tc>
          <w:tcPr>
            <w:tcW w:w="629" w:type="dxa"/>
          </w:tcPr>
          <w:p w:rsidR="007C64A3" w:rsidRDefault="007C64A3" w:rsidP="007C64A3">
            <w:pPr>
              <w:rPr>
                <w:ins w:id="3729" w:author="Stephen" w:date="2018-12-23T14:42:00Z"/>
              </w:rPr>
            </w:pPr>
          </w:p>
        </w:tc>
      </w:tr>
      <w:tr w:rsidR="007C64A3" w:rsidTr="007C64A3">
        <w:trPr>
          <w:trHeight w:val="297"/>
          <w:ins w:id="3730" w:author="Stephen" w:date="2018-12-23T14:42:00Z"/>
        </w:trPr>
        <w:tc>
          <w:tcPr>
            <w:tcW w:w="2561" w:type="dxa"/>
          </w:tcPr>
          <w:p w:rsidR="007C64A3" w:rsidRDefault="007C64A3" w:rsidP="007C64A3">
            <w:pPr>
              <w:rPr>
                <w:ins w:id="3731" w:author="Stephen" w:date="2018-12-23T14:42:00Z"/>
              </w:rPr>
            </w:pPr>
            <w:ins w:id="3732" w:author="Stephen" w:date="2018-12-23T14:42:00Z">
              <w:r>
                <w:t>Fracture</w:t>
              </w:r>
            </w:ins>
          </w:p>
        </w:tc>
        <w:tc>
          <w:tcPr>
            <w:tcW w:w="834" w:type="dxa"/>
          </w:tcPr>
          <w:p w:rsidR="007C64A3" w:rsidRDefault="007C64A3" w:rsidP="007C64A3">
            <w:pPr>
              <w:rPr>
                <w:ins w:id="3733" w:author="Stephen" w:date="2018-12-23T14:42:00Z"/>
              </w:rPr>
            </w:pPr>
          </w:p>
        </w:tc>
        <w:tc>
          <w:tcPr>
            <w:tcW w:w="2303" w:type="dxa"/>
          </w:tcPr>
          <w:p w:rsidR="007C64A3" w:rsidRDefault="00DA1F03" w:rsidP="007C64A3">
            <w:pPr>
              <w:rPr>
                <w:ins w:id="3734" w:author="Stephen" w:date="2018-12-23T14:42:00Z"/>
              </w:rPr>
            </w:pPr>
            <w:ins w:id="3735" w:author="Stephen" w:date="2018-12-23T14:42:00Z">
              <w:r>
                <w:t>Murphy-2010 [</w:t>
              </w:r>
            </w:ins>
            <w:ins w:id="3736" w:author="Stephen" w:date="2018-12-29T08:27:00Z">
              <w:r>
                <w:t>34</w:t>
              </w:r>
            </w:ins>
            <w:ins w:id="3737" w:author="Stephen" w:date="2018-12-23T14:42:00Z">
              <w:r w:rsidR="007C64A3">
                <w:t>]</w:t>
              </w:r>
            </w:ins>
          </w:p>
        </w:tc>
        <w:tc>
          <w:tcPr>
            <w:tcW w:w="774" w:type="dxa"/>
          </w:tcPr>
          <w:p w:rsidR="007C64A3" w:rsidRDefault="007C64A3" w:rsidP="007C64A3">
            <w:pPr>
              <w:rPr>
                <w:ins w:id="3738" w:author="Stephen" w:date="2018-12-23T14:42:00Z"/>
              </w:rPr>
            </w:pPr>
            <w:ins w:id="3739" w:author="Stephen" w:date="2018-12-23T14:42:00Z">
              <w:r>
                <w:t>1278</w:t>
              </w:r>
            </w:ins>
          </w:p>
        </w:tc>
        <w:tc>
          <w:tcPr>
            <w:tcW w:w="724" w:type="dxa"/>
          </w:tcPr>
          <w:p w:rsidR="007C64A3" w:rsidRDefault="007C64A3" w:rsidP="007C64A3">
            <w:pPr>
              <w:rPr>
                <w:ins w:id="3740" w:author="Stephen" w:date="2018-12-23T14:42:00Z"/>
              </w:rPr>
            </w:pPr>
            <w:ins w:id="3741" w:author="Stephen" w:date="2018-12-23T14:42:00Z">
              <w:r>
                <w:t>1</w:t>
              </w:r>
            </w:ins>
          </w:p>
        </w:tc>
        <w:tc>
          <w:tcPr>
            <w:tcW w:w="746" w:type="dxa"/>
          </w:tcPr>
          <w:p w:rsidR="007C64A3" w:rsidRDefault="007C64A3" w:rsidP="007C64A3">
            <w:pPr>
              <w:rPr>
                <w:ins w:id="3742" w:author="Stephen" w:date="2018-12-23T14:42:00Z"/>
              </w:rPr>
            </w:pPr>
          </w:p>
        </w:tc>
        <w:tc>
          <w:tcPr>
            <w:tcW w:w="671" w:type="dxa"/>
          </w:tcPr>
          <w:p w:rsidR="007C64A3" w:rsidRDefault="007C64A3" w:rsidP="007C64A3">
            <w:pPr>
              <w:rPr>
                <w:ins w:id="3743" w:author="Stephen" w:date="2018-12-23T14:42:00Z"/>
              </w:rPr>
            </w:pPr>
            <w:ins w:id="3744" w:author="Stephen" w:date="2018-12-23T14:42:00Z">
              <w:r>
                <w:t>1</w:t>
              </w:r>
            </w:ins>
          </w:p>
        </w:tc>
        <w:tc>
          <w:tcPr>
            <w:tcW w:w="629" w:type="dxa"/>
          </w:tcPr>
          <w:p w:rsidR="007C64A3" w:rsidRDefault="007C64A3" w:rsidP="007C64A3">
            <w:pPr>
              <w:rPr>
                <w:ins w:id="3745" w:author="Stephen" w:date="2018-12-23T14:42:00Z"/>
              </w:rPr>
            </w:pPr>
            <w:ins w:id="3746" w:author="Stephen" w:date="2018-12-23T14:42:00Z">
              <w:r>
                <w:t>4</w:t>
              </w:r>
            </w:ins>
          </w:p>
        </w:tc>
      </w:tr>
      <w:tr w:rsidR="007C64A3" w:rsidTr="007C64A3">
        <w:trPr>
          <w:ins w:id="3747" w:author="Stephen" w:date="2018-12-23T14:42:00Z"/>
        </w:trPr>
        <w:tc>
          <w:tcPr>
            <w:tcW w:w="2561" w:type="dxa"/>
          </w:tcPr>
          <w:p w:rsidR="007C64A3" w:rsidRDefault="007C64A3" w:rsidP="007C64A3">
            <w:pPr>
              <w:rPr>
                <w:ins w:id="3748" w:author="Stephen" w:date="2018-12-23T14:42:00Z"/>
              </w:rPr>
            </w:pPr>
          </w:p>
        </w:tc>
        <w:tc>
          <w:tcPr>
            <w:tcW w:w="834" w:type="dxa"/>
          </w:tcPr>
          <w:p w:rsidR="007C64A3" w:rsidRDefault="007C64A3" w:rsidP="007C64A3">
            <w:pPr>
              <w:rPr>
                <w:ins w:id="3749" w:author="Stephen" w:date="2018-12-23T14:42:00Z"/>
              </w:rPr>
            </w:pPr>
          </w:p>
        </w:tc>
        <w:tc>
          <w:tcPr>
            <w:tcW w:w="2303" w:type="dxa"/>
          </w:tcPr>
          <w:p w:rsidR="007C64A3" w:rsidRDefault="00DA1F03" w:rsidP="007C64A3">
            <w:pPr>
              <w:rPr>
                <w:ins w:id="3750" w:author="Stephen" w:date="2018-12-23T14:42:00Z"/>
              </w:rPr>
            </w:pPr>
            <w:ins w:id="3751" w:author="Stephen" w:date="2018-12-23T14:42:00Z">
              <w:r>
                <w:t>Cappola-2015 [2</w:t>
              </w:r>
            </w:ins>
            <w:ins w:id="3752" w:author="Stephen" w:date="2018-12-29T08:27:00Z">
              <w:r>
                <w:t>7</w:t>
              </w:r>
            </w:ins>
            <w:ins w:id="3753" w:author="Stephen" w:date="2018-12-23T14:42:00Z">
              <w:r w:rsidR="007C64A3">
                <w:t>]</w:t>
              </w:r>
            </w:ins>
          </w:p>
        </w:tc>
        <w:tc>
          <w:tcPr>
            <w:tcW w:w="774" w:type="dxa"/>
          </w:tcPr>
          <w:p w:rsidR="007C64A3" w:rsidRDefault="007C64A3" w:rsidP="007C64A3">
            <w:pPr>
              <w:rPr>
                <w:ins w:id="3754" w:author="Stephen" w:date="2018-12-23T14:42:00Z"/>
              </w:rPr>
            </w:pPr>
            <w:ins w:id="3755" w:author="Stephen" w:date="2018-12-23T14:42:00Z">
              <w:r>
                <w:t>2843</w:t>
              </w:r>
            </w:ins>
          </w:p>
        </w:tc>
        <w:tc>
          <w:tcPr>
            <w:tcW w:w="724" w:type="dxa"/>
          </w:tcPr>
          <w:p w:rsidR="007C64A3" w:rsidRDefault="007C64A3" w:rsidP="007C64A3">
            <w:pPr>
              <w:rPr>
                <w:ins w:id="3756" w:author="Stephen" w:date="2018-12-23T14:42:00Z"/>
              </w:rPr>
            </w:pPr>
          </w:p>
        </w:tc>
        <w:tc>
          <w:tcPr>
            <w:tcW w:w="746" w:type="dxa"/>
          </w:tcPr>
          <w:p w:rsidR="007C64A3" w:rsidRDefault="007C64A3" w:rsidP="007C64A3">
            <w:pPr>
              <w:rPr>
                <w:ins w:id="3757" w:author="Stephen" w:date="2018-12-23T14:42:00Z"/>
              </w:rPr>
            </w:pPr>
          </w:p>
        </w:tc>
        <w:tc>
          <w:tcPr>
            <w:tcW w:w="671" w:type="dxa"/>
          </w:tcPr>
          <w:p w:rsidR="007C64A3" w:rsidRDefault="007C64A3" w:rsidP="007C64A3">
            <w:pPr>
              <w:rPr>
                <w:ins w:id="3758" w:author="Stephen" w:date="2018-12-23T14:42:00Z"/>
              </w:rPr>
            </w:pPr>
          </w:p>
        </w:tc>
        <w:tc>
          <w:tcPr>
            <w:tcW w:w="629" w:type="dxa"/>
          </w:tcPr>
          <w:p w:rsidR="007C64A3" w:rsidRDefault="007C64A3" w:rsidP="007C64A3">
            <w:pPr>
              <w:rPr>
                <w:ins w:id="3759" w:author="Stephen" w:date="2018-12-23T14:42:00Z"/>
              </w:rPr>
            </w:pPr>
            <w:ins w:id="3760" w:author="Stephen" w:date="2018-12-23T14:42:00Z">
              <w:r>
                <w:t>2</w:t>
              </w:r>
            </w:ins>
          </w:p>
        </w:tc>
      </w:tr>
      <w:tr w:rsidR="007C64A3" w:rsidTr="007C64A3">
        <w:trPr>
          <w:ins w:id="3761" w:author="Stephen" w:date="2018-12-23T14:42:00Z"/>
        </w:trPr>
        <w:tc>
          <w:tcPr>
            <w:tcW w:w="2561" w:type="dxa"/>
          </w:tcPr>
          <w:p w:rsidR="007C64A3" w:rsidRDefault="007C64A3" w:rsidP="007C64A3">
            <w:pPr>
              <w:rPr>
                <w:ins w:id="3762" w:author="Stephen" w:date="2018-12-23T14:42:00Z"/>
              </w:rPr>
            </w:pPr>
          </w:p>
        </w:tc>
        <w:tc>
          <w:tcPr>
            <w:tcW w:w="834" w:type="dxa"/>
          </w:tcPr>
          <w:p w:rsidR="007C64A3" w:rsidRDefault="007C64A3" w:rsidP="007C64A3">
            <w:pPr>
              <w:rPr>
                <w:ins w:id="3763" w:author="Stephen" w:date="2018-12-23T14:42:00Z"/>
              </w:rPr>
            </w:pPr>
          </w:p>
        </w:tc>
        <w:tc>
          <w:tcPr>
            <w:tcW w:w="2303" w:type="dxa"/>
          </w:tcPr>
          <w:p w:rsidR="007C64A3" w:rsidRPr="00A864BB" w:rsidRDefault="007C64A3" w:rsidP="007C64A3">
            <w:pPr>
              <w:rPr>
                <w:ins w:id="3764" w:author="Stephen" w:date="2018-12-23T14:42:00Z"/>
                <w:b/>
              </w:rPr>
            </w:pPr>
            <w:ins w:id="3765" w:author="Stephen" w:date="2018-12-23T14:42:00Z">
              <w:r w:rsidRPr="00A864BB">
                <w:rPr>
                  <w:b/>
                </w:rPr>
                <w:t>Total</w:t>
              </w:r>
            </w:ins>
          </w:p>
        </w:tc>
        <w:tc>
          <w:tcPr>
            <w:tcW w:w="774" w:type="dxa"/>
          </w:tcPr>
          <w:p w:rsidR="007C64A3" w:rsidRPr="00A864BB" w:rsidRDefault="007C64A3" w:rsidP="007C64A3">
            <w:pPr>
              <w:rPr>
                <w:ins w:id="3766" w:author="Stephen" w:date="2018-12-23T14:42:00Z"/>
                <w:b/>
              </w:rPr>
            </w:pPr>
          </w:p>
        </w:tc>
        <w:tc>
          <w:tcPr>
            <w:tcW w:w="724" w:type="dxa"/>
          </w:tcPr>
          <w:p w:rsidR="007C64A3" w:rsidRPr="00A864BB" w:rsidRDefault="007C64A3" w:rsidP="007C64A3">
            <w:pPr>
              <w:rPr>
                <w:ins w:id="3767" w:author="Stephen" w:date="2018-12-23T14:42:00Z"/>
                <w:b/>
              </w:rPr>
            </w:pPr>
            <w:ins w:id="3768" w:author="Stephen" w:date="2018-12-23T14:42:00Z">
              <w:r w:rsidRPr="00A864BB">
                <w:rPr>
                  <w:b/>
                </w:rPr>
                <w:t>23</w:t>
              </w:r>
            </w:ins>
          </w:p>
        </w:tc>
        <w:tc>
          <w:tcPr>
            <w:tcW w:w="746" w:type="dxa"/>
          </w:tcPr>
          <w:p w:rsidR="007C64A3" w:rsidRPr="00A864BB" w:rsidRDefault="007C64A3" w:rsidP="007C64A3">
            <w:pPr>
              <w:rPr>
                <w:ins w:id="3769" w:author="Stephen" w:date="2018-12-23T14:42:00Z"/>
                <w:b/>
              </w:rPr>
            </w:pPr>
            <w:ins w:id="3770" w:author="Stephen" w:date="2018-12-23T14:42:00Z">
              <w:r w:rsidRPr="00A864BB">
                <w:rPr>
                  <w:b/>
                </w:rPr>
                <w:t>2</w:t>
              </w:r>
            </w:ins>
          </w:p>
        </w:tc>
        <w:tc>
          <w:tcPr>
            <w:tcW w:w="671" w:type="dxa"/>
          </w:tcPr>
          <w:p w:rsidR="007C64A3" w:rsidRPr="00A864BB" w:rsidRDefault="007C64A3" w:rsidP="007C64A3">
            <w:pPr>
              <w:rPr>
                <w:ins w:id="3771" w:author="Stephen" w:date="2018-12-23T14:42:00Z"/>
                <w:b/>
              </w:rPr>
            </w:pPr>
            <w:ins w:id="3772" w:author="Stephen" w:date="2018-12-23T14:42:00Z">
              <w:r w:rsidRPr="00A864BB">
                <w:rPr>
                  <w:b/>
                </w:rPr>
                <w:t>5</w:t>
              </w:r>
            </w:ins>
          </w:p>
        </w:tc>
        <w:tc>
          <w:tcPr>
            <w:tcW w:w="629" w:type="dxa"/>
          </w:tcPr>
          <w:p w:rsidR="007C64A3" w:rsidRPr="00A864BB" w:rsidRDefault="007C64A3" w:rsidP="007C64A3">
            <w:pPr>
              <w:rPr>
                <w:ins w:id="3773" w:author="Stephen" w:date="2018-12-23T14:42:00Z"/>
                <w:b/>
              </w:rPr>
            </w:pPr>
            <w:ins w:id="3774" w:author="Stephen" w:date="2018-12-23T14:42:00Z">
              <w:r w:rsidRPr="00A864BB">
                <w:rPr>
                  <w:b/>
                </w:rPr>
                <w:t>25</w:t>
              </w:r>
            </w:ins>
          </w:p>
        </w:tc>
      </w:tr>
      <w:tr w:rsidR="007C64A3" w:rsidTr="007C64A3">
        <w:trPr>
          <w:ins w:id="3775" w:author="Stephen" w:date="2018-12-23T14:42:00Z"/>
        </w:trPr>
        <w:tc>
          <w:tcPr>
            <w:tcW w:w="2561" w:type="dxa"/>
          </w:tcPr>
          <w:p w:rsidR="007C64A3" w:rsidRDefault="007C64A3" w:rsidP="007C64A3">
            <w:pPr>
              <w:rPr>
                <w:ins w:id="3776" w:author="Stephen" w:date="2018-12-23T14:42:00Z"/>
              </w:rPr>
            </w:pPr>
          </w:p>
        </w:tc>
        <w:tc>
          <w:tcPr>
            <w:tcW w:w="834" w:type="dxa"/>
          </w:tcPr>
          <w:p w:rsidR="007C64A3" w:rsidRDefault="007C64A3" w:rsidP="007C64A3">
            <w:pPr>
              <w:rPr>
                <w:ins w:id="3777" w:author="Stephen" w:date="2018-12-23T14:42:00Z"/>
              </w:rPr>
            </w:pPr>
          </w:p>
        </w:tc>
        <w:tc>
          <w:tcPr>
            <w:tcW w:w="2303" w:type="dxa"/>
          </w:tcPr>
          <w:p w:rsidR="007C64A3" w:rsidRDefault="007C64A3" w:rsidP="007C64A3">
            <w:pPr>
              <w:rPr>
                <w:ins w:id="3778" w:author="Stephen" w:date="2018-12-23T14:42:00Z"/>
              </w:rPr>
            </w:pPr>
          </w:p>
        </w:tc>
        <w:tc>
          <w:tcPr>
            <w:tcW w:w="774" w:type="dxa"/>
          </w:tcPr>
          <w:p w:rsidR="007C64A3" w:rsidRDefault="007C64A3" w:rsidP="007C64A3">
            <w:pPr>
              <w:rPr>
                <w:ins w:id="3779" w:author="Stephen" w:date="2018-12-23T14:42:00Z"/>
              </w:rPr>
            </w:pPr>
          </w:p>
        </w:tc>
        <w:tc>
          <w:tcPr>
            <w:tcW w:w="724" w:type="dxa"/>
          </w:tcPr>
          <w:p w:rsidR="007C64A3" w:rsidRDefault="007C64A3" w:rsidP="007C64A3">
            <w:pPr>
              <w:rPr>
                <w:ins w:id="3780" w:author="Stephen" w:date="2018-12-23T14:42:00Z"/>
              </w:rPr>
            </w:pPr>
          </w:p>
        </w:tc>
        <w:tc>
          <w:tcPr>
            <w:tcW w:w="746" w:type="dxa"/>
          </w:tcPr>
          <w:p w:rsidR="007C64A3" w:rsidRDefault="007C64A3" w:rsidP="007C64A3">
            <w:pPr>
              <w:rPr>
                <w:ins w:id="3781" w:author="Stephen" w:date="2018-12-23T14:42:00Z"/>
              </w:rPr>
            </w:pPr>
          </w:p>
        </w:tc>
        <w:tc>
          <w:tcPr>
            <w:tcW w:w="671" w:type="dxa"/>
          </w:tcPr>
          <w:p w:rsidR="007C64A3" w:rsidRDefault="007C64A3" w:rsidP="007C64A3">
            <w:pPr>
              <w:rPr>
                <w:ins w:id="3782" w:author="Stephen" w:date="2018-12-23T14:42:00Z"/>
              </w:rPr>
            </w:pPr>
          </w:p>
        </w:tc>
        <w:tc>
          <w:tcPr>
            <w:tcW w:w="629" w:type="dxa"/>
          </w:tcPr>
          <w:p w:rsidR="007C64A3" w:rsidRDefault="007C64A3" w:rsidP="007C64A3">
            <w:pPr>
              <w:rPr>
                <w:ins w:id="3783" w:author="Stephen" w:date="2018-12-23T14:42:00Z"/>
              </w:rPr>
            </w:pPr>
          </w:p>
        </w:tc>
      </w:tr>
      <w:tr w:rsidR="007C64A3" w:rsidTr="007C64A3">
        <w:trPr>
          <w:ins w:id="3784" w:author="Stephen" w:date="2018-12-23T14:42:00Z"/>
        </w:trPr>
        <w:tc>
          <w:tcPr>
            <w:tcW w:w="2561" w:type="dxa"/>
          </w:tcPr>
          <w:p w:rsidR="007C64A3" w:rsidRDefault="007C64A3" w:rsidP="007C64A3">
            <w:pPr>
              <w:rPr>
                <w:ins w:id="3785" w:author="Stephen" w:date="2018-12-23T14:42:00Z"/>
              </w:rPr>
            </w:pPr>
            <w:ins w:id="3786" w:author="Stephen" w:date="2018-12-23T14:42:00Z">
              <w:r>
                <w:t>Cancer</w:t>
              </w:r>
            </w:ins>
          </w:p>
        </w:tc>
        <w:tc>
          <w:tcPr>
            <w:tcW w:w="834" w:type="dxa"/>
          </w:tcPr>
          <w:p w:rsidR="007C64A3" w:rsidRDefault="007C64A3" w:rsidP="007C64A3">
            <w:pPr>
              <w:rPr>
                <w:ins w:id="3787" w:author="Stephen" w:date="2018-12-23T14:42:00Z"/>
              </w:rPr>
            </w:pPr>
            <w:ins w:id="3788" w:author="Stephen" w:date="2018-12-23T14:42:00Z">
              <w:r>
                <w:t>SCH+</w:t>
              </w:r>
            </w:ins>
          </w:p>
        </w:tc>
        <w:tc>
          <w:tcPr>
            <w:tcW w:w="2303" w:type="dxa"/>
          </w:tcPr>
          <w:p w:rsidR="007C64A3" w:rsidRDefault="00DA1F03" w:rsidP="007C64A3">
            <w:pPr>
              <w:rPr>
                <w:ins w:id="3789" w:author="Stephen" w:date="2018-12-23T14:42:00Z"/>
              </w:rPr>
            </w:pPr>
            <w:ins w:id="3790" w:author="Stephen" w:date="2018-12-23T14:42:00Z">
              <w:r>
                <w:t>Chan-2017 [</w:t>
              </w:r>
            </w:ins>
            <w:ins w:id="3791" w:author="Stephen" w:date="2018-12-29T08:27:00Z">
              <w:r>
                <w:t>36</w:t>
              </w:r>
            </w:ins>
            <w:ins w:id="3792" w:author="Stephen" w:date="2018-12-23T14:42:00Z">
              <w:r w:rsidR="007C64A3">
                <w:t>]</w:t>
              </w:r>
            </w:ins>
          </w:p>
        </w:tc>
        <w:tc>
          <w:tcPr>
            <w:tcW w:w="774" w:type="dxa"/>
          </w:tcPr>
          <w:p w:rsidR="007C64A3" w:rsidRDefault="007C64A3" w:rsidP="007C64A3">
            <w:pPr>
              <w:rPr>
                <w:ins w:id="3793" w:author="Stephen" w:date="2018-12-23T14:42:00Z"/>
              </w:rPr>
            </w:pPr>
            <w:ins w:id="3794" w:author="Stephen" w:date="2018-12-23T14:42:00Z">
              <w:r>
                <w:t>3649</w:t>
              </w:r>
            </w:ins>
          </w:p>
        </w:tc>
        <w:tc>
          <w:tcPr>
            <w:tcW w:w="724" w:type="dxa"/>
          </w:tcPr>
          <w:p w:rsidR="007C64A3" w:rsidRDefault="007C64A3" w:rsidP="007C64A3">
            <w:pPr>
              <w:rPr>
                <w:ins w:id="3795" w:author="Stephen" w:date="2018-12-23T14:42:00Z"/>
              </w:rPr>
            </w:pPr>
          </w:p>
        </w:tc>
        <w:tc>
          <w:tcPr>
            <w:tcW w:w="746" w:type="dxa"/>
          </w:tcPr>
          <w:p w:rsidR="007C64A3" w:rsidRDefault="007C64A3" w:rsidP="007C64A3">
            <w:pPr>
              <w:rPr>
                <w:ins w:id="3796" w:author="Stephen" w:date="2018-12-23T14:42:00Z"/>
              </w:rPr>
            </w:pPr>
            <w:ins w:id="3797" w:author="Stephen" w:date="2018-12-23T14:42:00Z">
              <w:r>
                <w:t>1</w:t>
              </w:r>
            </w:ins>
          </w:p>
        </w:tc>
        <w:tc>
          <w:tcPr>
            <w:tcW w:w="671" w:type="dxa"/>
          </w:tcPr>
          <w:p w:rsidR="007C64A3" w:rsidRDefault="007C64A3" w:rsidP="007C64A3">
            <w:pPr>
              <w:rPr>
                <w:ins w:id="3798" w:author="Stephen" w:date="2018-12-23T14:42:00Z"/>
              </w:rPr>
            </w:pPr>
            <w:ins w:id="3799" w:author="Stephen" w:date="2018-12-23T14:42:00Z">
              <w:r>
                <w:t>5</w:t>
              </w:r>
            </w:ins>
          </w:p>
        </w:tc>
        <w:tc>
          <w:tcPr>
            <w:tcW w:w="629" w:type="dxa"/>
          </w:tcPr>
          <w:p w:rsidR="007C64A3" w:rsidRDefault="007C64A3" w:rsidP="007C64A3">
            <w:pPr>
              <w:rPr>
                <w:ins w:id="3800" w:author="Stephen" w:date="2018-12-23T14:42:00Z"/>
              </w:rPr>
            </w:pPr>
            <w:ins w:id="3801" w:author="Stephen" w:date="2018-12-23T14:42:00Z">
              <w:r>
                <w:t>24</w:t>
              </w:r>
            </w:ins>
          </w:p>
        </w:tc>
      </w:tr>
      <w:tr w:rsidR="007C64A3" w:rsidTr="007C64A3">
        <w:trPr>
          <w:ins w:id="3802" w:author="Stephen" w:date="2018-12-23T14:42:00Z"/>
        </w:trPr>
        <w:tc>
          <w:tcPr>
            <w:tcW w:w="2561" w:type="dxa"/>
          </w:tcPr>
          <w:p w:rsidR="007C64A3" w:rsidRDefault="007C64A3" w:rsidP="007C64A3">
            <w:pPr>
              <w:rPr>
                <w:ins w:id="3803" w:author="Stephen" w:date="2018-12-23T14:42:00Z"/>
              </w:rPr>
            </w:pPr>
          </w:p>
        </w:tc>
        <w:tc>
          <w:tcPr>
            <w:tcW w:w="834" w:type="dxa"/>
          </w:tcPr>
          <w:p w:rsidR="007C64A3" w:rsidRDefault="007C64A3" w:rsidP="007C64A3">
            <w:pPr>
              <w:rPr>
                <w:ins w:id="3804" w:author="Stephen" w:date="2018-12-23T14:42:00Z"/>
              </w:rPr>
            </w:pPr>
          </w:p>
        </w:tc>
        <w:tc>
          <w:tcPr>
            <w:tcW w:w="2303" w:type="dxa"/>
          </w:tcPr>
          <w:p w:rsidR="007C64A3" w:rsidRDefault="00DA1F03" w:rsidP="007C64A3">
            <w:pPr>
              <w:rPr>
                <w:ins w:id="3805" w:author="Stephen" w:date="2018-12-23T14:42:00Z"/>
              </w:rPr>
            </w:pPr>
            <w:ins w:id="3806" w:author="Stephen" w:date="2018-12-23T14:42:00Z">
              <w:r>
                <w:t>Khan-2016 [</w:t>
              </w:r>
            </w:ins>
            <w:ins w:id="3807" w:author="Stephen" w:date="2018-12-29T08:27:00Z">
              <w:r>
                <w:t>38</w:t>
              </w:r>
            </w:ins>
            <w:ins w:id="3808" w:author="Stephen" w:date="2018-12-23T14:42:00Z">
              <w:r w:rsidR="007C64A3">
                <w:t>]</w:t>
              </w:r>
            </w:ins>
          </w:p>
        </w:tc>
        <w:tc>
          <w:tcPr>
            <w:tcW w:w="774" w:type="dxa"/>
          </w:tcPr>
          <w:p w:rsidR="007C64A3" w:rsidRDefault="007C64A3" w:rsidP="007C64A3">
            <w:pPr>
              <w:rPr>
                <w:ins w:id="3809" w:author="Stephen" w:date="2018-12-23T14:42:00Z"/>
              </w:rPr>
            </w:pPr>
            <w:ins w:id="3810" w:author="Stephen" w:date="2018-12-23T14:42:00Z">
              <w:r>
                <w:t>10318</w:t>
              </w:r>
            </w:ins>
          </w:p>
        </w:tc>
        <w:tc>
          <w:tcPr>
            <w:tcW w:w="724" w:type="dxa"/>
          </w:tcPr>
          <w:p w:rsidR="007C64A3" w:rsidRDefault="007C64A3" w:rsidP="007C64A3">
            <w:pPr>
              <w:rPr>
                <w:ins w:id="3811" w:author="Stephen" w:date="2018-12-23T14:42:00Z"/>
              </w:rPr>
            </w:pPr>
            <w:ins w:id="3812" w:author="Stephen" w:date="2018-12-23T14:42:00Z">
              <w:r>
                <w:t>6</w:t>
              </w:r>
            </w:ins>
          </w:p>
        </w:tc>
        <w:tc>
          <w:tcPr>
            <w:tcW w:w="746" w:type="dxa"/>
          </w:tcPr>
          <w:p w:rsidR="007C64A3" w:rsidRDefault="007C64A3" w:rsidP="007C64A3">
            <w:pPr>
              <w:rPr>
                <w:ins w:id="3813" w:author="Stephen" w:date="2018-12-23T14:42:00Z"/>
              </w:rPr>
            </w:pPr>
          </w:p>
        </w:tc>
        <w:tc>
          <w:tcPr>
            <w:tcW w:w="671" w:type="dxa"/>
          </w:tcPr>
          <w:p w:rsidR="007C64A3" w:rsidRDefault="007C64A3" w:rsidP="007C64A3">
            <w:pPr>
              <w:rPr>
                <w:ins w:id="3814" w:author="Stephen" w:date="2018-12-23T14:42:00Z"/>
              </w:rPr>
            </w:pPr>
            <w:ins w:id="3815" w:author="Stephen" w:date="2018-12-23T14:42:00Z">
              <w:r>
                <w:t>1</w:t>
              </w:r>
            </w:ins>
          </w:p>
        </w:tc>
        <w:tc>
          <w:tcPr>
            <w:tcW w:w="629" w:type="dxa"/>
          </w:tcPr>
          <w:p w:rsidR="007C64A3" w:rsidRDefault="007C64A3" w:rsidP="007C64A3">
            <w:pPr>
              <w:rPr>
                <w:ins w:id="3816" w:author="Stephen" w:date="2018-12-23T14:42:00Z"/>
              </w:rPr>
            </w:pPr>
            <w:ins w:id="3817" w:author="Stephen" w:date="2018-12-23T14:42:00Z">
              <w:r>
                <w:t>3</w:t>
              </w:r>
            </w:ins>
          </w:p>
        </w:tc>
      </w:tr>
      <w:tr w:rsidR="007C64A3" w:rsidTr="007C64A3">
        <w:trPr>
          <w:trHeight w:val="293"/>
          <w:ins w:id="3818" w:author="Stephen" w:date="2018-12-23T14:42:00Z"/>
        </w:trPr>
        <w:tc>
          <w:tcPr>
            <w:tcW w:w="2561" w:type="dxa"/>
          </w:tcPr>
          <w:p w:rsidR="007C64A3" w:rsidRDefault="007C64A3" w:rsidP="007C64A3">
            <w:pPr>
              <w:rPr>
                <w:ins w:id="3819" w:author="Stephen" w:date="2018-12-23T14:42:00Z"/>
              </w:rPr>
            </w:pPr>
          </w:p>
        </w:tc>
        <w:tc>
          <w:tcPr>
            <w:tcW w:w="834" w:type="dxa"/>
          </w:tcPr>
          <w:p w:rsidR="007C64A3" w:rsidRDefault="007C64A3" w:rsidP="007C64A3">
            <w:pPr>
              <w:rPr>
                <w:ins w:id="3820" w:author="Stephen" w:date="2018-12-23T14:42:00Z"/>
              </w:rPr>
            </w:pPr>
          </w:p>
        </w:tc>
        <w:tc>
          <w:tcPr>
            <w:tcW w:w="2303" w:type="dxa"/>
          </w:tcPr>
          <w:p w:rsidR="007C64A3" w:rsidRDefault="007C64A3" w:rsidP="007C64A3">
            <w:pPr>
              <w:rPr>
                <w:ins w:id="3821" w:author="Stephen" w:date="2018-12-23T14:42:00Z"/>
              </w:rPr>
            </w:pPr>
            <w:ins w:id="3822" w:author="Stephen" w:date="2018-12-23T14:42:00Z">
              <w:r>
                <w:t>Tos</w:t>
              </w:r>
              <w:r w:rsidR="00DA1F03">
                <w:t>ovic 2012 [</w:t>
              </w:r>
            </w:ins>
            <w:ins w:id="3823" w:author="Stephen" w:date="2018-12-29T08:27:00Z">
              <w:r w:rsidR="00DA1F03">
                <w:t>37</w:t>
              </w:r>
            </w:ins>
            <w:ins w:id="3824" w:author="Stephen" w:date="2018-12-23T14:42:00Z">
              <w:r>
                <w:t>]</w:t>
              </w:r>
            </w:ins>
          </w:p>
        </w:tc>
        <w:tc>
          <w:tcPr>
            <w:tcW w:w="774" w:type="dxa"/>
          </w:tcPr>
          <w:p w:rsidR="007C64A3" w:rsidRDefault="003C6D69" w:rsidP="007C64A3">
            <w:pPr>
              <w:rPr>
                <w:ins w:id="3825" w:author="Stephen" w:date="2018-12-23T14:42:00Z"/>
              </w:rPr>
            </w:pPr>
            <w:ins w:id="3826" w:author="Stephen" w:date="2018-12-23T15:43:00Z">
              <w:r>
                <w:t>17035</w:t>
              </w:r>
            </w:ins>
          </w:p>
        </w:tc>
        <w:tc>
          <w:tcPr>
            <w:tcW w:w="724" w:type="dxa"/>
          </w:tcPr>
          <w:p w:rsidR="007C64A3" w:rsidRDefault="007C64A3" w:rsidP="007C64A3">
            <w:pPr>
              <w:rPr>
                <w:ins w:id="3827" w:author="Stephen" w:date="2018-12-23T14:42:00Z"/>
              </w:rPr>
            </w:pPr>
            <w:ins w:id="3828" w:author="Stephen" w:date="2018-12-23T14:42:00Z">
              <w:r>
                <w:t>8</w:t>
              </w:r>
            </w:ins>
          </w:p>
        </w:tc>
        <w:tc>
          <w:tcPr>
            <w:tcW w:w="746" w:type="dxa"/>
          </w:tcPr>
          <w:p w:rsidR="007C64A3" w:rsidRDefault="007C64A3" w:rsidP="007C64A3">
            <w:pPr>
              <w:rPr>
                <w:ins w:id="3829" w:author="Stephen" w:date="2018-12-23T14:42:00Z"/>
              </w:rPr>
            </w:pPr>
          </w:p>
        </w:tc>
        <w:tc>
          <w:tcPr>
            <w:tcW w:w="671" w:type="dxa"/>
          </w:tcPr>
          <w:p w:rsidR="007C64A3" w:rsidRDefault="007C64A3" w:rsidP="007C64A3">
            <w:pPr>
              <w:rPr>
                <w:ins w:id="3830" w:author="Stephen" w:date="2018-12-23T14:42:00Z"/>
              </w:rPr>
            </w:pPr>
          </w:p>
        </w:tc>
        <w:tc>
          <w:tcPr>
            <w:tcW w:w="629" w:type="dxa"/>
          </w:tcPr>
          <w:p w:rsidR="007C64A3" w:rsidRDefault="007C64A3" w:rsidP="007C64A3">
            <w:pPr>
              <w:rPr>
                <w:ins w:id="3831" w:author="Stephen" w:date="2018-12-23T14:42:00Z"/>
              </w:rPr>
            </w:pPr>
            <w:ins w:id="3832" w:author="Stephen" w:date="2018-12-23T14:42:00Z">
              <w:r>
                <w:t>6</w:t>
              </w:r>
            </w:ins>
          </w:p>
        </w:tc>
      </w:tr>
      <w:tr w:rsidR="007C64A3" w:rsidTr="007C64A3">
        <w:trPr>
          <w:ins w:id="3833" w:author="Stephen" w:date="2018-12-23T14:42:00Z"/>
        </w:trPr>
        <w:tc>
          <w:tcPr>
            <w:tcW w:w="2561" w:type="dxa"/>
          </w:tcPr>
          <w:p w:rsidR="007C64A3" w:rsidRDefault="007C64A3" w:rsidP="007C64A3">
            <w:pPr>
              <w:rPr>
                <w:ins w:id="3834" w:author="Stephen" w:date="2018-12-23T14:42:00Z"/>
              </w:rPr>
            </w:pPr>
          </w:p>
        </w:tc>
        <w:tc>
          <w:tcPr>
            <w:tcW w:w="834" w:type="dxa"/>
          </w:tcPr>
          <w:p w:rsidR="007C64A3" w:rsidRDefault="007C64A3" w:rsidP="007C64A3">
            <w:pPr>
              <w:rPr>
                <w:ins w:id="3835" w:author="Stephen" w:date="2018-12-23T14:42:00Z"/>
              </w:rPr>
            </w:pPr>
          </w:p>
        </w:tc>
        <w:tc>
          <w:tcPr>
            <w:tcW w:w="2303" w:type="dxa"/>
          </w:tcPr>
          <w:p w:rsidR="007C64A3" w:rsidRPr="00A864BB" w:rsidRDefault="007C64A3" w:rsidP="007C64A3">
            <w:pPr>
              <w:rPr>
                <w:ins w:id="3836" w:author="Stephen" w:date="2018-12-23T14:42:00Z"/>
                <w:b/>
              </w:rPr>
            </w:pPr>
            <w:ins w:id="3837" w:author="Stephen" w:date="2018-12-23T14:42:00Z">
              <w:r w:rsidRPr="00A864BB">
                <w:rPr>
                  <w:b/>
                </w:rPr>
                <w:t>Total</w:t>
              </w:r>
            </w:ins>
          </w:p>
        </w:tc>
        <w:tc>
          <w:tcPr>
            <w:tcW w:w="774" w:type="dxa"/>
          </w:tcPr>
          <w:p w:rsidR="007C64A3" w:rsidRPr="00A864BB" w:rsidRDefault="007C64A3" w:rsidP="007C64A3">
            <w:pPr>
              <w:rPr>
                <w:ins w:id="3838" w:author="Stephen" w:date="2018-12-23T14:42:00Z"/>
                <w:b/>
              </w:rPr>
            </w:pPr>
          </w:p>
        </w:tc>
        <w:tc>
          <w:tcPr>
            <w:tcW w:w="724" w:type="dxa"/>
          </w:tcPr>
          <w:p w:rsidR="007C64A3" w:rsidRPr="00A864BB" w:rsidRDefault="007C64A3" w:rsidP="007C64A3">
            <w:pPr>
              <w:rPr>
                <w:ins w:id="3839" w:author="Stephen" w:date="2018-12-23T14:42:00Z"/>
                <w:b/>
              </w:rPr>
            </w:pPr>
            <w:ins w:id="3840" w:author="Stephen" w:date="2018-12-23T14:42:00Z">
              <w:r w:rsidRPr="00A864BB">
                <w:rPr>
                  <w:b/>
                </w:rPr>
                <w:t>14</w:t>
              </w:r>
            </w:ins>
          </w:p>
        </w:tc>
        <w:tc>
          <w:tcPr>
            <w:tcW w:w="746" w:type="dxa"/>
          </w:tcPr>
          <w:p w:rsidR="007C64A3" w:rsidRPr="00A864BB" w:rsidRDefault="007C64A3" w:rsidP="007C64A3">
            <w:pPr>
              <w:rPr>
                <w:ins w:id="3841" w:author="Stephen" w:date="2018-12-23T14:42:00Z"/>
                <w:b/>
              </w:rPr>
            </w:pPr>
            <w:ins w:id="3842" w:author="Stephen" w:date="2018-12-23T14:42:00Z">
              <w:r w:rsidRPr="00A864BB">
                <w:rPr>
                  <w:b/>
                </w:rPr>
                <w:t>1</w:t>
              </w:r>
            </w:ins>
          </w:p>
        </w:tc>
        <w:tc>
          <w:tcPr>
            <w:tcW w:w="671" w:type="dxa"/>
          </w:tcPr>
          <w:p w:rsidR="007C64A3" w:rsidRPr="00A864BB" w:rsidRDefault="007C64A3" w:rsidP="007C64A3">
            <w:pPr>
              <w:rPr>
                <w:ins w:id="3843" w:author="Stephen" w:date="2018-12-23T14:42:00Z"/>
                <w:b/>
              </w:rPr>
            </w:pPr>
            <w:ins w:id="3844" w:author="Stephen" w:date="2018-12-23T14:42:00Z">
              <w:r w:rsidRPr="00A864BB">
                <w:rPr>
                  <w:b/>
                </w:rPr>
                <w:t>6</w:t>
              </w:r>
            </w:ins>
          </w:p>
        </w:tc>
        <w:tc>
          <w:tcPr>
            <w:tcW w:w="629" w:type="dxa"/>
          </w:tcPr>
          <w:p w:rsidR="007C64A3" w:rsidRPr="00A864BB" w:rsidRDefault="007C64A3" w:rsidP="007C64A3">
            <w:pPr>
              <w:rPr>
                <w:ins w:id="3845" w:author="Stephen" w:date="2018-12-23T14:42:00Z"/>
                <w:b/>
              </w:rPr>
            </w:pPr>
            <w:ins w:id="3846" w:author="Stephen" w:date="2018-12-23T14:42:00Z">
              <w:r w:rsidRPr="00A864BB">
                <w:rPr>
                  <w:b/>
                </w:rPr>
                <w:t>33</w:t>
              </w:r>
            </w:ins>
          </w:p>
        </w:tc>
      </w:tr>
      <w:tr w:rsidR="007C64A3" w:rsidTr="007C64A3">
        <w:trPr>
          <w:ins w:id="3847" w:author="Stephen" w:date="2018-12-23T14:42:00Z"/>
        </w:trPr>
        <w:tc>
          <w:tcPr>
            <w:tcW w:w="2561" w:type="dxa"/>
          </w:tcPr>
          <w:p w:rsidR="007C64A3" w:rsidRDefault="007C64A3" w:rsidP="007C64A3">
            <w:pPr>
              <w:rPr>
                <w:ins w:id="3848" w:author="Stephen" w:date="2018-12-23T14:42:00Z"/>
              </w:rPr>
            </w:pPr>
          </w:p>
        </w:tc>
        <w:tc>
          <w:tcPr>
            <w:tcW w:w="834" w:type="dxa"/>
          </w:tcPr>
          <w:p w:rsidR="007C64A3" w:rsidRDefault="007C64A3" w:rsidP="007C64A3">
            <w:pPr>
              <w:rPr>
                <w:ins w:id="3849" w:author="Stephen" w:date="2018-12-23T14:42:00Z"/>
              </w:rPr>
            </w:pPr>
          </w:p>
        </w:tc>
        <w:tc>
          <w:tcPr>
            <w:tcW w:w="2303" w:type="dxa"/>
          </w:tcPr>
          <w:p w:rsidR="007C64A3" w:rsidRDefault="007C64A3" w:rsidP="007C64A3">
            <w:pPr>
              <w:rPr>
                <w:ins w:id="3850" w:author="Stephen" w:date="2018-12-23T14:42:00Z"/>
              </w:rPr>
            </w:pPr>
          </w:p>
        </w:tc>
        <w:tc>
          <w:tcPr>
            <w:tcW w:w="774" w:type="dxa"/>
          </w:tcPr>
          <w:p w:rsidR="007C64A3" w:rsidRDefault="007C64A3" w:rsidP="007C64A3">
            <w:pPr>
              <w:rPr>
                <w:ins w:id="3851" w:author="Stephen" w:date="2018-12-23T14:42:00Z"/>
              </w:rPr>
            </w:pPr>
          </w:p>
        </w:tc>
        <w:tc>
          <w:tcPr>
            <w:tcW w:w="724" w:type="dxa"/>
          </w:tcPr>
          <w:p w:rsidR="007C64A3" w:rsidRDefault="007C64A3" w:rsidP="007C64A3">
            <w:pPr>
              <w:rPr>
                <w:ins w:id="3852" w:author="Stephen" w:date="2018-12-23T14:42:00Z"/>
              </w:rPr>
            </w:pPr>
          </w:p>
        </w:tc>
        <w:tc>
          <w:tcPr>
            <w:tcW w:w="746" w:type="dxa"/>
          </w:tcPr>
          <w:p w:rsidR="007C64A3" w:rsidRDefault="007C64A3" w:rsidP="007C64A3">
            <w:pPr>
              <w:rPr>
                <w:ins w:id="3853" w:author="Stephen" w:date="2018-12-23T14:42:00Z"/>
              </w:rPr>
            </w:pPr>
          </w:p>
        </w:tc>
        <w:tc>
          <w:tcPr>
            <w:tcW w:w="671" w:type="dxa"/>
          </w:tcPr>
          <w:p w:rsidR="007C64A3" w:rsidRDefault="007C64A3" w:rsidP="007C64A3">
            <w:pPr>
              <w:rPr>
                <w:ins w:id="3854" w:author="Stephen" w:date="2018-12-23T14:42:00Z"/>
              </w:rPr>
            </w:pPr>
          </w:p>
        </w:tc>
        <w:tc>
          <w:tcPr>
            <w:tcW w:w="629" w:type="dxa"/>
          </w:tcPr>
          <w:p w:rsidR="007C64A3" w:rsidRDefault="007C64A3" w:rsidP="007C64A3">
            <w:pPr>
              <w:rPr>
                <w:ins w:id="3855" w:author="Stephen" w:date="2018-12-23T14:42:00Z"/>
              </w:rPr>
            </w:pPr>
          </w:p>
        </w:tc>
      </w:tr>
      <w:tr w:rsidR="007C64A3" w:rsidTr="007C64A3">
        <w:trPr>
          <w:ins w:id="3856" w:author="Stephen" w:date="2018-12-23T14:42:00Z"/>
        </w:trPr>
        <w:tc>
          <w:tcPr>
            <w:tcW w:w="2561" w:type="dxa"/>
          </w:tcPr>
          <w:p w:rsidR="007C64A3" w:rsidRDefault="007C64A3" w:rsidP="007C64A3">
            <w:pPr>
              <w:rPr>
                <w:ins w:id="3857" w:author="Stephen" w:date="2018-12-23T14:42:00Z"/>
              </w:rPr>
            </w:pPr>
          </w:p>
        </w:tc>
        <w:tc>
          <w:tcPr>
            <w:tcW w:w="834" w:type="dxa"/>
          </w:tcPr>
          <w:p w:rsidR="007C64A3" w:rsidRDefault="007C64A3" w:rsidP="007C64A3">
            <w:pPr>
              <w:rPr>
                <w:ins w:id="3858" w:author="Stephen" w:date="2018-12-23T14:42:00Z"/>
              </w:rPr>
            </w:pPr>
          </w:p>
        </w:tc>
        <w:tc>
          <w:tcPr>
            <w:tcW w:w="2303" w:type="dxa"/>
          </w:tcPr>
          <w:p w:rsidR="007C64A3" w:rsidRDefault="007C64A3" w:rsidP="007C64A3">
            <w:pPr>
              <w:rPr>
                <w:ins w:id="3859" w:author="Stephen" w:date="2018-12-23T14:42:00Z"/>
              </w:rPr>
            </w:pPr>
          </w:p>
        </w:tc>
        <w:tc>
          <w:tcPr>
            <w:tcW w:w="774" w:type="dxa"/>
          </w:tcPr>
          <w:p w:rsidR="007C64A3" w:rsidRDefault="007C64A3" w:rsidP="007C64A3">
            <w:pPr>
              <w:rPr>
                <w:ins w:id="3860" w:author="Stephen" w:date="2018-12-23T14:42:00Z"/>
              </w:rPr>
            </w:pPr>
          </w:p>
        </w:tc>
        <w:tc>
          <w:tcPr>
            <w:tcW w:w="724" w:type="dxa"/>
          </w:tcPr>
          <w:p w:rsidR="007C64A3" w:rsidRDefault="007C64A3" w:rsidP="007C64A3">
            <w:pPr>
              <w:rPr>
                <w:ins w:id="3861" w:author="Stephen" w:date="2018-12-23T14:42:00Z"/>
              </w:rPr>
            </w:pPr>
          </w:p>
        </w:tc>
        <w:tc>
          <w:tcPr>
            <w:tcW w:w="746" w:type="dxa"/>
          </w:tcPr>
          <w:p w:rsidR="007C64A3" w:rsidRDefault="007C64A3" w:rsidP="007C64A3">
            <w:pPr>
              <w:rPr>
                <w:ins w:id="3862" w:author="Stephen" w:date="2018-12-23T14:42:00Z"/>
              </w:rPr>
            </w:pPr>
          </w:p>
        </w:tc>
        <w:tc>
          <w:tcPr>
            <w:tcW w:w="671" w:type="dxa"/>
          </w:tcPr>
          <w:p w:rsidR="007C64A3" w:rsidRDefault="007C64A3" w:rsidP="007C64A3">
            <w:pPr>
              <w:rPr>
                <w:ins w:id="3863" w:author="Stephen" w:date="2018-12-23T14:42:00Z"/>
              </w:rPr>
            </w:pPr>
          </w:p>
        </w:tc>
        <w:tc>
          <w:tcPr>
            <w:tcW w:w="629" w:type="dxa"/>
          </w:tcPr>
          <w:p w:rsidR="007C64A3" w:rsidRDefault="007C64A3" w:rsidP="007C64A3">
            <w:pPr>
              <w:rPr>
                <w:ins w:id="3864" w:author="Stephen" w:date="2018-12-23T14:42:00Z"/>
              </w:rPr>
            </w:pPr>
          </w:p>
        </w:tc>
      </w:tr>
      <w:tr w:rsidR="007C64A3" w:rsidTr="007C64A3">
        <w:trPr>
          <w:ins w:id="3865" w:author="Stephen" w:date="2018-12-23T14:42:00Z"/>
        </w:trPr>
        <w:tc>
          <w:tcPr>
            <w:tcW w:w="2561" w:type="dxa"/>
          </w:tcPr>
          <w:p w:rsidR="007C64A3" w:rsidRDefault="007C64A3" w:rsidP="007C64A3">
            <w:pPr>
              <w:rPr>
                <w:ins w:id="3866" w:author="Stephen" w:date="2018-12-23T14:42:00Z"/>
              </w:rPr>
            </w:pPr>
            <w:ins w:id="3867" w:author="Stephen" w:date="2018-12-23T14:42:00Z">
              <w:r>
                <w:t>Obesity</w:t>
              </w:r>
            </w:ins>
          </w:p>
        </w:tc>
        <w:tc>
          <w:tcPr>
            <w:tcW w:w="834" w:type="dxa"/>
          </w:tcPr>
          <w:p w:rsidR="007C64A3" w:rsidRDefault="007C64A3" w:rsidP="007C64A3">
            <w:pPr>
              <w:rPr>
                <w:ins w:id="3868" w:author="Stephen" w:date="2018-12-23T14:42:00Z"/>
              </w:rPr>
            </w:pPr>
            <w:ins w:id="3869" w:author="Stephen" w:date="2018-12-23T14:42:00Z">
              <w:r>
                <w:t>SCH-</w:t>
              </w:r>
            </w:ins>
          </w:p>
        </w:tc>
        <w:tc>
          <w:tcPr>
            <w:tcW w:w="2303" w:type="dxa"/>
          </w:tcPr>
          <w:p w:rsidR="007C64A3" w:rsidRDefault="007C64A3" w:rsidP="007C64A3">
            <w:pPr>
              <w:rPr>
                <w:ins w:id="3870" w:author="Stephen" w:date="2018-12-23T14:42:00Z"/>
              </w:rPr>
            </w:pPr>
          </w:p>
        </w:tc>
        <w:tc>
          <w:tcPr>
            <w:tcW w:w="774" w:type="dxa"/>
          </w:tcPr>
          <w:p w:rsidR="007C64A3" w:rsidRDefault="007C64A3" w:rsidP="007C64A3">
            <w:pPr>
              <w:rPr>
                <w:ins w:id="3871" w:author="Stephen" w:date="2018-12-23T14:42:00Z"/>
              </w:rPr>
            </w:pPr>
          </w:p>
        </w:tc>
        <w:tc>
          <w:tcPr>
            <w:tcW w:w="724" w:type="dxa"/>
          </w:tcPr>
          <w:p w:rsidR="007C64A3" w:rsidRDefault="007C64A3" w:rsidP="007C64A3">
            <w:pPr>
              <w:rPr>
                <w:ins w:id="3872" w:author="Stephen" w:date="2018-12-23T14:42:00Z"/>
              </w:rPr>
            </w:pPr>
          </w:p>
        </w:tc>
        <w:tc>
          <w:tcPr>
            <w:tcW w:w="746" w:type="dxa"/>
          </w:tcPr>
          <w:p w:rsidR="007C64A3" w:rsidRDefault="007C64A3" w:rsidP="007C64A3">
            <w:pPr>
              <w:rPr>
                <w:ins w:id="3873" w:author="Stephen" w:date="2018-12-23T14:42:00Z"/>
              </w:rPr>
            </w:pPr>
          </w:p>
        </w:tc>
        <w:tc>
          <w:tcPr>
            <w:tcW w:w="671" w:type="dxa"/>
          </w:tcPr>
          <w:p w:rsidR="007C64A3" w:rsidRDefault="007C64A3" w:rsidP="007C64A3">
            <w:pPr>
              <w:rPr>
                <w:ins w:id="3874" w:author="Stephen" w:date="2018-12-23T14:42:00Z"/>
              </w:rPr>
            </w:pPr>
          </w:p>
        </w:tc>
        <w:tc>
          <w:tcPr>
            <w:tcW w:w="629" w:type="dxa"/>
          </w:tcPr>
          <w:p w:rsidR="007C64A3" w:rsidRDefault="007C64A3" w:rsidP="007C64A3">
            <w:pPr>
              <w:rPr>
                <w:ins w:id="3875" w:author="Stephen" w:date="2018-12-23T14:42:00Z"/>
              </w:rPr>
            </w:pPr>
          </w:p>
        </w:tc>
      </w:tr>
      <w:tr w:rsidR="007C64A3" w:rsidTr="007C64A3">
        <w:trPr>
          <w:ins w:id="3876" w:author="Stephen" w:date="2018-12-23T14:42:00Z"/>
        </w:trPr>
        <w:tc>
          <w:tcPr>
            <w:tcW w:w="2561" w:type="dxa"/>
          </w:tcPr>
          <w:p w:rsidR="007C64A3" w:rsidRDefault="007C64A3" w:rsidP="007C64A3">
            <w:pPr>
              <w:rPr>
                <w:ins w:id="3877" w:author="Stephen" w:date="2018-12-23T14:42:00Z"/>
              </w:rPr>
            </w:pPr>
            <w:ins w:id="3878" w:author="Stephen" w:date="2018-12-23T14:42:00Z">
              <w:r>
                <w:t>Obesity</w:t>
              </w:r>
            </w:ins>
          </w:p>
        </w:tc>
        <w:tc>
          <w:tcPr>
            <w:tcW w:w="834" w:type="dxa"/>
          </w:tcPr>
          <w:p w:rsidR="007C64A3" w:rsidRDefault="007C64A3" w:rsidP="007C64A3">
            <w:pPr>
              <w:rPr>
                <w:ins w:id="3879" w:author="Stephen" w:date="2018-12-23T14:42:00Z"/>
              </w:rPr>
            </w:pPr>
          </w:p>
        </w:tc>
        <w:tc>
          <w:tcPr>
            <w:tcW w:w="2303" w:type="dxa"/>
          </w:tcPr>
          <w:p w:rsidR="007C64A3" w:rsidRDefault="00DA1F03" w:rsidP="007C64A3">
            <w:pPr>
              <w:rPr>
                <w:ins w:id="3880" w:author="Stephen" w:date="2018-12-23T14:42:00Z"/>
              </w:rPr>
            </w:pPr>
            <w:ins w:id="3881" w:author="Stephen" w:date="2018-12-23T14:42:00Z">
              <w:r>
                <w:t>Makepeace -2008 [4</w:t>
              </w:r>
            </w:ins>
            <w:ins w:id="3882" w:author="Stephen" w:date="2018-12-29T08:27:00Z">
              <w:r>
                <w:t>8</w:t>
              </w:r>
            </w:ins>
            <w:ins w:id="3883" w:author="Stephen" w:date="2018-12-23T14:42:00Z">
              <w:r w:rsidR="007C64A3">
                <w:t>]</w:t>
              </w:r>
            </w:ins>
          </w:p>
        </w:tc>
        <w:tc>
          <w:tcPr>
            <w:tcW w:w="774" w:type="dxa"/>
          </w:tcPr>
          <w:p w:rsidR="007C64A3" w:rsidRDefault="007C64A3" w:rsidP="007C64A3">
            <w:pPr>
              <w:rPr>
                <w:ins w:id="3884" w:author="Stephen" w:date="2018-12-23T14:42:00Z"/>
              </w:rPr>
            </w:pPr>
            <w:ins w:id="3885" w:author="Stephen" w:date="2018-12-23T14:42:00Z">
              <w:r>
                <w:t>1853</w:t>
              </w:r>
            </w:ins>
          </w:p>
        </w:tc>
        <w:tc>
          <w:tcPr>
            <w:tcW w:w="724" w:type="dxa"/>
          </w:tcPr>
          <w:p w:rsidR="007C64A3" w:rsidRDefault="007C64A3" w:rsidP="007C64A3">
            <w:pPr>
              <w:rPr>
                <w:ins w:id="3886" w:author="Stephen" w:date="2018-12-23T14:42:00Z"/>
              </w:rPr>
            </w:pPr>
            <w:ins w:id="3887" w:author="Stephen" w:date="2018-12-23T14:42:00Z">
              <w:r>
                <w:t>7</w:t>
              </w:r>
            </w:ins>
          </w:p>
        </w:tc>
        <w:tc>
          <w:tcPr>
            <w:tcW w:w="746" w:type="dxa"/>
          </w:tcPr>
          <w:p w:rsidR="007C64A3" w:rsidRDefault="007C64A3" w:rsidP="007C64A3">
            <w:pPr>
              <w:rPr>
                <w:ins w:id="3888" w:author="Stephen" w:date="2018-12-23T14:42:00Z"/>
              </w:rPr>
            </w:pPr>
          </w:p>
        </w:tc>
        <w:tc>
          <w:tcPr>
            <w:tcW w:w="671" w:type="dxa"/>
          </w:tcPr>
          <w:p w:rsidR="007C64A3" w:rsidRDefault="007C64A3" w:rsidP="007C64A3">
            <w:pPr>
              <w:rPr>
                <w:ins w:id="3889" w:author="Stephen" w:date="2018-12-23T14:42:00Z"/>
              </w:rPr>
            </w:pPr>
          </w:p>
        </w:tc>
        <w:tc>
          <w:tcPr>
            <w:tcW w:w="629" w:type="dxa"/>
          </w:tcPr>
          <w:p w:rsidR="007C64A3" w:rsidRDefault="007C64A3" w:rsidP="007C64A3">
            <w:pPr>
              <w:rPr>
                <w:ins w:id="3890" w:author="Stephen" w:date="2018-12-23T14:42:00Z"/>
              </w:rPr>
            </w:pPr>
            <w:ins w:id="3891" w:author="Stephen" w:date="2018-12-23T14:42:00Z">
              <w:r>
                <w:t>1</w:t>
              </w:r>
            </w:ins>
          </w:p>
        </w:tc>
      </w:tr>
      <w:tr w:rsidR="007C64A3" w:rsidTr="007C64A3">
        <w:trPr>
          <w:ins w:id="3892" w:author="Stephen" w:date="2018-12-23T14:42:00Z"/>
        </w:trPr>
        <w:tc>
          <w:tcPr>
            <w:tcW w:w="2561" w:type="dxa"/>
          </w:tcPr>
          <w:p w:rsidR="007C64A3" w:rsidRDefault="007C64A3" w:rsidP="007C64A3">
            <w:pPr>
              <w:rPr>
                <w:ins w:id="3893" w:author="Stephen" w:date="2018-12-23T14:42:00Z"/>
              </w:rPr>
            </w:pPr>
          </w:p>
        </w:tc>
        <w:tc>
          <w:tcPr>
            <w:tcW w:w="834" w:type="dxa"/>
          </w:tcPr>
          <w:p w:rsidR="007C64A3" w:rsidRDefault="007C64A3" w:rsidP="007C64A3">
            <w:pPr>
              <w:rPr>
                <w:ins w:id="3894" w:author="Stephen" w:date="2018-12-23T14:42:00Z"/>
              </w:rPr>
            </w:pPr>
            <w:ins w:id="3895" w:author="Stephen" w:date="2018-12-23T14:42:00Z">
              <w:r>
                <w:t>SCH+</w:t>
              </w:r>
            </w:ins>
          </w:p>
        </w:tc>
        <w:tc>
          <w:tcPr>
            <w:tcW w:w="2303" w:type="dxa"/>
          </w:tcPr>
          <w:p w:rsidR="007C64A3" w:rsidRDefault="00DA1F03" w:rsidP="007C64A3">
            <w:pPr>
              <w:rPr>
                <w:ins w:id="3896" w:author="Stephen" w:date="2018-12-23T14:42:00Z"/>
              </w:rPr>
            </w:pPr>
            <w:ins w:id="3897" w:author="Stephen" w:date="2018-12-23T14:42:00Z">
              <w:r>
                <w:t>Kim-2016 [</w:t>
              </w:r>
            </w:ins>
            <w:ins w:id="3898" w:author="Stephen" w:date="2018-12-29T08:28:00Z">
              <w:r>
                <w:t>53</w:t>
              </w:r>
            </w:ins>
            <w:ins w:id="3899" w:author="Stephen" w:date="2018-12-23T14:42:00Z">
              <w:r w:rsidR="007C64A3">
                <w:t>]</w:t>
              </w:r>
            </w:ins>
          </w:p>
        </w:tc>
        <w:tc>
          <w:tcPr>
            <w:tcW w:w="774" w:type="dxa"/>
          </w:tcPr>
          <w:p w:rsidR="007C64A3" w:rsidRDefault="007C64A3" w:rsidP="007C64A3">
            <w:pPr>
              <w:rPr>
                <w:ins w:id="3900" w:author="Stephen" w:date="2018-12-23T14:42:00Z"/>
              </w:rPr>
            </w:pPr>
            <w:ins w:id="3901" w:author="Stephen" w:date="2018-12-23T14:42:00Z">
              <w:r>
                <w:t>13496</w:t>
              </w:r>
            </w:ins>
          </w:p>
        </w:tc>
        <w:tc>
          <w:tcPr>
            <w:tcW w:w="724" w:type="dxa"/>
          </w:tcPr>
          <w:p w:rsidR="007C64A3" w:rsidRDefault="007C64A3" w:rsidP="007C64A3">
            <w:pPr>
              <w:rPr>
                <w:ins w:id="3902" w:author="Stephen" w:date="2018-12-23T14:42:00Z"/>
              </w:rPr>
            </w:pPr>
            <w:ins w:id="3903" w:author="Stephen" w:date="2018-12-23T14:42:00Z">
              <w:r>
                <w:t>1</w:t>
              </w:r>
            </w:ins>
          </w:p>
        </w:tc>
        <w:tc>
          <w:tcPr>
            <w:tcW w:w="746" w:type="dxa"/>
          </w:tcPr>
          <w:p w:rsidR="007C64A3" w:rsidRDefault="007C64A3" w:rsidP="007C64A3">
            <w:pPr>
              <w:rPr>
                <w:ins w:id="3904" w:author="Stephen" w:date="2018-12-23T14:42:00Z"/>
              </w:rPr>
            </w:pPr>
          </w:p>
        </w:tc>
        <w:tc>
          <w:tcPr>
            <w:tcW w:w="671" w:type="dxa"/>
          </w:tcPr>
          <w:p w:rsidR="007C64A3" w:rsidRDefault="007C64A3" w:rsidP="007C64A3">
            <w:pPr>
              <w:rPr>
                <w:ins w:id="3905" w:author="Stephen" w:date="2018-12-23T14:42:00Z"/>
              </w:rPr>
            </w:pPr>
          </w:p>
        </w:tc>
        <w:tc>
          <w:tcPr>
            <w:tcW w:w="629" w:type="dxa"/>
          </w:tcPr>
          <w:p w:rsidR="007C64A3" w:rsidRDefault="007C64A3" w:rsidP="007C64A3">
            <w:pPr>
              <w:rPr>
                <w:ins w:id="3906" w:author="Stephen" w:date="2018-12-23T14:42:00Z"/>
              </w:rPr>
            </w:pPr>
          </w:p>
        </w:tc>
      </w:tr>
      <w:tr w:rsidR="007C64A3" w:rsidTr="007C64A3">
        <w:trPr>
          <w:ins w:id="3907" w:author="Stephen" w:date="2018-12-23T14:42:00Z"/>
        </w:trPr>
        <w:tc>
          <w:tcPr>
            <w:tcW w:w="2561" w:type="dxa"/>
          </w:tcPr>
          <w:p w:rsidR="007C64A3" w:rsidRDefault="007C64A3" w:rsidP="007C64A3">
            <w:pPr>
              <w:rPr>
                <w:ins w:id="3908" w:author="Stephen" w:date="2018-12-23T14:42:00Z"/>
              </w:rPr>
            </w:pPr>
          </w:p>
        </w:tc>
        <w:tc>
          <w:tcPr>
            <w:tcW w:w="834" w:type="dxa"/>
          </w:tcPr>
          <w:p w:rsidR="007C64A3" w:rsidRDefault="008175EF" w:rsidP="007C64A3">
            <w:pPr>
              <w:rPr>
                <w:ins w:id="3909" w:author="Stephen" w:date="2018-12-23T14:42:00Z"/>
              </w:rPr>
            </w:pPr>
            <w:ins w:id="3910" w:author="Stephen" w:date="2018-12-31T19:15:00Z">
              <w:r>
                <w:t>SCH-</w:t>
              </w:r>
            </w:ins>
          </w:p>
        </w:tc>
        <w:tc>
          <w:tcPr>
            <w:tcW w:w="2303" w:type="dxa"/>
          </w:tcPr>
          <w:p w:rsidR="007C64A3" w:rsidRDefault="00DA1F03" w:rsidP="007C64A3">
            <w:pPr>
              <w:rPr>
                <w:ins w:id="3911" w:author="Stephen" w:date="2018-12-23T14:42:00Z"/>
              </w:rPr>
            </w:pPr>
            <w:ins w:id="3912" w:author="Stephen" w:date="2018-12-23T14:42:00Z">
              <w:r>
                <w:t>Shon-2008 [4</w:t>
              </w:r>
            </w:ins>
            <w:ins w:id="3913" w:author="Stephen" w:date="2018-12-29T08:28:00Z">
              <w:r>
                <w:t>7</w:t>
              </w:r>
            </w:ins>
            <w:ins w:id="3914" w:author="Stephen" w:date="2018-12-23T14:42:00Z">
              <w:r w:rsidR="007C64A3">
                <w:t xml:space="preserve">] </w:t>
              </w:r>
            </w:ins>
          </w:p>
        </w:tc>
        <w:tc>
          <w:tcPr>
            <w:tcW w:w="774" w:type="dxa"/>
          </w:tcPr>
          <w:p w:rsidR="007C64A3" w:rsidRDefault="007C64A3" w:rsidP="007C64A3">
            <w:pPr>
              <w:rPr>
                <w:ins w:id="3915" w:author="Stephen" w:date="2018-12-23T14:42:00Z"/>
              </w:rPr>
            </w:pPr>
            <w:ins w:id="3916" w:author="Stephen" w:date="2018-12-23T14:42:00Z">
              <w:r>
                <w:t>1572</w:t>
              </w:r>
            </w:ins>
          </w:p>
        </w:tc>
        <w:tc>
          <w:tcPr>
            <w:tcW w:w="724" w:type="dxa"/>
          </w:tcPr>
          <w:p w:rsidR="007C64A3" w:rsidRDefault="007C64A3" w:rsidP="007C64A3">
            <w:pPr>
              <w:rPr>
                <w:ins w:id="3917" w:author="Stephen" w:date="2018-12-23T14:42:00Z"/>
              </w:rPr>
            </w:pPr>
            <w:ins w:id="3918" w:author="Stephen" w:date="2018-12-23T14:42:00Z">
              <w:r>
                <w:t>1</w:t>
              </w:r>
            </w:ins>
          </w:p>
        </w:tc>
        <w:tc>
          <w:tcPr>
            <w:tcW w:w="746" w:type="dxa"/>
          </w:tcPr>
          <w:p w:rsidR="007C64A3" w:rsidRDefault="007C64A3" w:rsidP="007C64A3">
            <w:pPr>
              <w:rPr>
                <w:ins w:id="3919" w:author="Stephen" w:date="2018-12-23T14:42:00Z"/>
              </w:rPr>
            </w:pPr>
          </w:p>
        </w:tc>
        <w:tc>
          <w:tcPr>
            <w:tcW w:w="671" w:type="dxa"/>
          </w:tcPr>
          <w:p w:rsidR="007C64A3" w:rsidRDefault="007C64A3" w:rsidP="007C64A3">
            <w:pPr>
              <w:rPr>
                <w:ins w:id="3920" w:author="Stephen" w:date="2018-12-23T14:42:00Z"/>
              </w:rPr>
            </w:pPr>
          </w:p>
        </w:tc>
        <w:tc>
          <w:tcPr>
            <w:tcW w:w="629" w:type="dxa"/>
          </w:tcPr>
          <w:p w:rsidR="007C64A3" w:rsidRDefault="007C64A3" w:rsidP="007C64A3">
            <w:pPr>
              <w:rPr>
                <w:ins w:id="3921" w:author="Stephen" w:date="2018-12-23T14:42:00Z"/>
              </w:rPr>
            </w:pPr>
          </w:p>
        </w:tc>
      </w:tr>
      <w:tr w:rsidR="007C64A3" w:rsidTr="007C64A3">
        <w:trPr>
          <w:ins w:id="3922" w:author="Stephen" w:date="2018-12-23T14:42:00Z"/>
        </w:trPr>
        <w:tc>
          <w:tcPr>
            <w:tcW w:w="2561" w:type="dxa"/>
          </w:tcPr>
          <w:p w:rsidR="007C64A3" w:rsidRDefault="007C64A3" w:rsidP="007C64A3">
            <w:pPr>
              <w:rPr>
                <w:ins w:id="3923" w:author="Stephen" w:date="2018-12-23T14:42:00Z"/>
              </w:rPr>
            </w:pPr>
          </w:p>
        </w:tc>
        <w:tc>
          <w:tcPr>
            <w:tcW w:w="834" w:type="dxa"/>
          </w:tcPr>
          <w:p w:rsidR="007C64A3" w:rsidRDefault="007C64A3" w:rsidP="007C64A3">
            <w:pPr>
              <w:rPr>
                <w:ins w:id="3924" w:author="Stephen" w:date="2018-12-23T14:42:00Z"/>
              </w:rPr>
            </w:pPr>
          </w:p>
        </w:tc>
        <w:tc>
          <w:tcPr>
            <w:tcW w:w="2303" w:type="dxa"/>
          </w:tcPr>
          <w:p w:rsidR="007C64A3" w:rsidRDefault="00DA1F03" w:rsidP="007C64A3">
            <w:pPr>
              <w:rPr>
                <w:ins w:id="3925" w:author="Stephen" w:date="2018-12-23T14:42:00Z"/>
              </w:rPr>
            </w:pPr>
            <w:ins w:id="3926" w:author="Stephen" w:date="2018-12-23T14:42:00Z">
              <w:r>
                <w:t>Knudsen-2005 [</w:t>
              </w:r>
            </w:ins>
            <w:ins w:id="3927" w:author="Stephen" w:date="2018-12-29T08:28:00Z">
              <w:r>
                <w:t>49</w:t>
              </w:r>
            </w:ins>
            <w:ins w:id="3928" w:author="Stephen" w:date="2018-12-23T14:42:00Z">
              <w:r w:rsidR="007C64A3">
                <w:t>]</w:t>
              </w:r>
            </w:ins>
          </w:p>
        </w:tc>
        <w:tc>
          <w:tcPr>
            <w:tcW w:w="774" w:type="dxa"/>
          </w:tcPr>
          <w:p w:rsidR="007C64A3" w:rsidRDefault="007C64A3" w:rsidP="007C64A3">
            <w:pPr>
              <w:rPr>
                <w:ins w:id="3929" w:author="Stephen" w:date="2018-12-23T14:42:00Z"/>
              </w:rPr>
            </w:pPr>
            <w:ins w:id="3930" w:author="Stephen" w:date="2018-12-23T14:42:00Z">
              <w:r>
                <w:t>4082</w:t>
              </w:r>
            </w:ins>
          </w:p>
        </w:tc>
        <w:tc>
          <w:tcPr>
            <w:tcW w:w="724" w:type="dxa"/>
          </w:tcPr>
          <w:p w:rsidR="007C64A3" w:rsidRDefault="007C64A3" w:rsidP="007C64A3">
            <w:pPr>
              <w:rPr>
                <w:ins w:id="3931" w:author="Stephen" w:date="2018-12-23T14:42:00Z"/>
              </w:rPr>
            </w:pPr>
          </w:p>
        </w:tc>
        <w:tc>
          <w:tcPr>
            <w:tcW w:w="746" w:type="dxa"/>
          </w:tcPr>
          <w:p w:rsidR="007C64A3" w:rsidRDefault="007C64A3" w:rsidP="007C64A3">
            <w:pPr>
              <w:rPr>
                <w:ins w:id="3932" w:author="Stephen" w:date="2018-12-23T14:42:00Z"/>
              </w:rPr>
            </w:pPr>
            <w:ins w:id="3933" w:author="Stephen" w:date="2018-12-23T14:42:00Z">
              <w:r>
                <w:t>1</w:t>
              </w:r>
            </w:ins>
          </w:p>
        </w:tc>
        <w:tc>
          <w:tcPr>
            <w:tcW w:w="671" w:type="dxa"/>
          </w:tcPr>
          <w:p w:rsidR="007C64A3" w:rsidRDefault="007C64A3" w:rsidP="007C64A3">
            <w:pPr>
              <w:rPr>
                <w:ins w:id="3934" w:author="Stephen" w:date="2018-12-23T14:42:00Z"/>
              </w:rPr>
            </w:pPr>
            <w:ins w:id="3935" w:author="Stephen" w:date="2018-12-23T14:42:00Z">
              <w:r>
                <w:t>1</w:t>
              </w:r>
            </w:ins>
          </w:p>
        </w:tc>
        <w:tc>
          <w:tcPr>
            <w:tcW w:w="629" w:type="dxa"/>
          </w:tcPr>
          <w:p w:rsidR="007C64A3" w:rsidRDefault="007C64A3" w:rsidP="007C64A3">
            <w:pPr>
              <w:rPr>
                <w:ins w:id="3936" w:author="Stephen" w:date="2018-12-23T14:42:00Z"/>
              </w:rPr>
            </w:pPr>
            <w:ins w:id="3937" w:author="Stephen" w:date="2018-12-23T14:42:00Z">
              <w:r>
                <w:t>1</w:t>
              </w:r>
            </w:ins>
          </w:p>
        </w:tc>
      </w:tr>
      <w:tr w:rsidR="007C64A3" w:rsidTr="007C64A3">
        <w:trPr>
          <w:ins w:id="3938" w:author="Stephen" w:date="2018-12-23T14:42:00Z"/>
        </w:trPr>
        <w:tc>
          <w:tcPr>
            <w:tcW w:w="2561" w:type="dxa"/>
          </w:tcPr>
          <w:p w:rsidR="007C64A3" w:rsidRDefault="007C64A3" w:rsidP="007C64A3">
            <w:pPr>
              <w:rPr>
                <w:ins w:id="3939" w:author="Stephen" w:date="2018-12-23T14:42:00Z"/>
              </w:rPr>
            </w:pPr>
            <w:ins w:id="3940" w:author="Stephen" w:date="2018-12-23T14:42:00Z">
              <w:r>
                <w:t>Waist circumference</w:t>
              </w:r>
            </w:ins>
          </w:p>
        </w:tc>
        <w:tc>
          <w:tcPr>
            <w:tcW w:w="834" w:type="dxa"/>
          </w:tcPr>
          <w:p w:rsidR="007C64A3" w:rsidRDefault="007C64A3" w:rsidP="007C64A3">
            <w:pPr>
              <w:rPr>
                <w:ins w:id="3941" w:author="Stephen" w:date="2018-12-23T14:42:00Z"/>
              </w:rPr>
            </w:pPr>
          </w:p>
        </w:tc>
        <w:tc>
          <w:tcPr>
            <w:tcW w:w="2303" w:type="dxa"/>
          </w:tcPr>
          <w:p w:rsidR="007C64A3" w:rsidRDefault="007C64A3" w:rsidP="007C64A3">
            <w:pPr>
              <w:rPr>
                <w:ins w:id="3942" w:author="Stephen" w:date="2018-12-23T14:42:00Z"/>
              </w:rPr>
            </w:pPr>
            <w:ins w:id="3943" w:author="Stephen" w:date="2018-12-23T14:42:00Z">
              <w:r>
                <w:t>Mehran-2017 [4</w:t>
              </w:r>
            </w:ins>
            <w:ins w:id="3944" w:author="Stephen" w:date="2018-12-29T08:28:00Z">
              <w:r w:rsidR="00DA1F03">
                <w:t>2</w:t>
              </w:r>
            </w:ins>
            <w:ins w:id="3945" w:author="Stephen" w:date="2018-12-23T14:42:00Z">
              <w:r>
                <w:t>]</w:t>
              </w:r>
            </w:ins>
          </w:p>
        </w:tc>
        <w:tc>
          <w:tcPr>
            <w:tcW w:w="774" w:type="dxa"/>
          </w:tcPr>
          <w:p w:rsidR="007C64A3" w:rsidRDefault="007C64A3" w:rsidP="007C64A3">
            <w:pPr>
              <w:rPr>
                <w:ins w:id="3946" w:author="Stephen" w:date="2018-12-23T14:42:00Z"/>
              </w:rPr>
            </w:pPr>
            <w:ins w:id="3947" w:author="Stephen" w:date="2018-12-23T14:42:00Z">
              <w:r>
                <w:t>2393</w:t>
              </w:r>
            </w:ins>
          </w:p>
        </w:tc>
        <w:tc>
          <w:tcPr>
            <w:tcW w:w="724" w:type="dxa"/>
          </w:tcPr>
          <w:p w:rsidR="007C64A3" w:rsidRDefault="007C64A3" w:rsidP="007C64A3">
            <w:pPr>
              <w:rPr>
                <w:ins w:id="3948" w:author="Stephen" w:date="2018-12-23T14:42:00Z"/>
              </w:rPr>
            </w:pPr>
            <w:ins w:id="3949" w:author="Stephen" w:date="2018-12-23T14:42:00Z">
              <w:r>
                <w:t>2</w:t>
              </w:r>
            </w:ins>
          </w:p>
        </w:tc>
        <w:tc>
          <w:tcPr>
            <w:tcW w:w="746" w:type="dxa"/>
          </w:tcPr>
          <w:p w:rsidR="007C64A3" w:rsidRDefault="007C64A3" w:rsidP="007C64A3">
            <w:pPr>
              <w:rPr>
                <w:ins w:id="3950" w:author="Stephen" w:date="2018-12-23T14:42:00Z"/>
              </w:rPr>
            </w:pPr>
          </w:p>
        </w:tc>
        <w:tc>
          <w:tcPr>
            <w:tcW w:w="671" w:type="dxa"/>
          </w:tcPr>
          <w:p w:rsidR="007C64A3" w:rsidRDefault="007C64A3" w:rsidP="007C64A3">
            <w:pPr>
              <w:rPr>
                <w:ins w:id="3951" w:author="Stephen" w:date="2018-12-23T14:42:00Z"/>
              </w:rPr>
            </w:pPr>
            <w:ins w:id="3952" w:author="Stephen" w:date="2018-12-23T14:42:00Z">
              <w:r>
                <w:t>2</w:t>
              </w:r>
            </w:ins>
          </w:p>
        </w:tc>
        <w:tc>
          <w:tcPr>
            <w:tcW w:w="629" w:type="dxa"/>
          </w:tcPr>
          <w:p w:rsidR="007C64A3" w:rsidRDefault="007C64A3" w:rsidP="007C64A3">
            <w:pPr>
              <w:rPr>
                <w:ins w:id="3953" w:author="Stephen" w:date="2018-12-23T14:42:00Z"/>
              </w:rPr>
            </w:pPr>
          </w:p>
        </w:tc>
      </w:tr>
      <w:tr w:rsidR="007C64A3" w:rsidTr="007C64A3">
        <w:trPr>
          <w:ins w:id="3954" w:author="Stephen" w:date="2018-12-23T14:42:00Z"/>
        </w:trPr>
        <w:tc>
          <w:tcPr>
            <w:tcW w:w="2561" w:type="dxa"/>
          </w:tcPr>
          <w:p w:rsidR="007C64A3" w:rsidRDefault="007C64A3" w:rsidP="007C64A3">
            <w:pPr>
              <w:rPr>
                <w:ins w:id="3955" w:author="Stephen" w:date="2018-12-23T14:42:00Z"/>
              </w:rPr>
            </w:pPr>
          </w:p>
        </w:tc>
        <w:tc>
          <w:tcPr>
            <w:tcW w:w="834" w:type="dxa"/>
          </w:tcPr>
          <w:p w:rsidR="007C64A3" w:rsidRDefault="007C64A3" w:rsidP="007C64A3">
            <w:pPr>
              <w:rPr>
                <w:ins w:id="3956" w:author="Stephen" w:date="2018-12-23T14:42:00Z"/>
              </w:rPr>
            </w:pPr>
          </w:p>
        </w:tc>
        <w:tc>
          <w:tcPr>
            <w:tcW w:w="2303" w:type="dxa"/>
          </w:tcPr>
          <w:p w:rsidR="007C64A3" w:rsidRDefault="007C64A3" w:rsidP="007C64A3">
            <w:pPr>
              <w:rPr>
                <w:ins w:id="3957" w:author="Stephen" w:date="2018-12-23T14:42:00Z"/>
              </w:rPr>
            </w:pPr>
            <w:ins w:id="3958" w:author="Stephen" w:date="2018-12-23T14:42:00Z">
              <w:r>
                <w:t>Roos-2007 [43]</w:t>
              </w:r>
            </w:ins>
          </w:p>
        </w:tc>
        <w:tc>
          <w:tcPr>
            <w:tcW w:w="774" w:type="dxa"/>
          </w:tcPr>
          <w:p w:rsidR="007C64A3" w:rsidRDefault="007C64A3" w:rsidP="007C64A3">
            <w:pPr>
              <w:rPr>
                <w:ins w:id="3959" w:author="Stephen" w:date="2018-12-23T14:42:00Z"/>
              </w:rPr>
            </w:pPr>
            <w:ins w:id="3960" w:author="Stephen" w:date="2018-12-23T14:42:00Z">
              <w:r>
                <w:t>1581</w:t>
              </w:r>
            </w:ins>
          </w:p>
        </w:tc>
        <w:tc>
          <w:tcPr>
            <w:tcW w:w="724" w:type="dxa"/>
          </w:tcPr>
          <w:p w:rsidR="007C64A3" w:rsidRDefault="007C64A3" w:rsidP="007C64A3">
            <w:pPr>
              <w:rPr>
                <w:ins w:id="3961" w:author="Stephen" w:date="2018-12-23T14:42:00Z"/>
              </w:rPr>
            </w:pPr>
            <w:ins w:id="3962" w:author="Stephen" w:date="2018-12-23T14:42:00Z">
              <w:r>
                <w:t>2</w:t>
              </w:r>
            </w:ins>
          </w:p>
        </w:tc>
        <w:tc>
          <w:tcPr>
            <w:tcW w:w="746" w:type="dxa"/>
          </w:tcPr>
          <w:p w:rsidR="007C64A3" w:rsidRDefault="007C64A3" w:rsidP="007C64A3">
            <w:pPr>
              <w:rPr>
                <w:ins w:id="3963" w:author="Stephen" w:date="2018-12-23T14:42:00Z"/>
              </w:rPr>
            </w:pPr>
          </w:p>
        </w:tc>
        <w:tc>
          <w:tcPr>
            <w:tcW w:w="671" w:type="dxa"/>
          </w:tcPr>
          <w:p w:rsidR="007C64A3" w:rsidRDefault="007C64A3" w:rsidP="007C64A3">
            <w:pPr>
              <w:rPr>
                <w:ins w:id="3964" w:author="Stephen" w:date="2018-12-23T14:42:00Z"/>
              </w:rPr>
            </w:pPr>
          </w:p>
        </w:tc>
        <w:tc>
          <w:tcPr>
            <w:tcW w:w="629" w:type="dxa"/>
          </w:tcPr>
          <w:p w:rsidR="007C64A3" w:rsidRDefault="007C64A3" w:rsidP="007C64A3">
            <w:pPr>
              <w:rPr>
                <w:ins w:id="3965" w:author="Stephen" w:date="2018-12-23T14:42:00Z"/>
              </w:rPr>
            </w:pPr>
          </w:p>
        </w:tc>
      </w:tr>
      <w:tr w:rsidR="007C64A3" w:rsidTr="007C64A3">
        <w:trPr>
          <w:ins w:id="3966" w:author="Stephen" w:date="2018-12-23T14:42:00Z"/>
        </w:trPr>
        <w:tc>
          <w:tcPr>
            <w:tcW w:w="2561" w:type="dxa"/>
          </w:tcPr>
          <w:p w:rsidR="007C64A3" w:rsidRDefault="007C64A3" w:rsidP="007C64A3">
            <w:pPr>
              <w:rPr>
                <w:ins w:id="3967" w:author="Stephen" w:date="2018-12-23T14:42:00Z"/>
              </w:rPr>
            </w:pPr>
          </w:p>
        </w:tc>
        <w:tc>
          <w:tcPr>
            <w:tcW w:w="834" w:type="dxa"/>
          </w:tcPr>
          <w:p w:rsidR="007C64A3" w:rsidRDefault="007C64A3" w:rsidP="007C64A3">
            <w:pPr>
              <w:rPr>
                <w:ins w:id="3968" w:author="Stephen" w:date="2018-12-23T14:42:00Z"/>
              </w:rPr>
            </w:pPr>
          </w:p>
        </w:tc>
        <w:tc>
          <w:tcPr>
            <w:tcW w:w="2303" w:type="dxa"/>
          </w:tcPr>
          <w:p w:rsidR="007C64A3" w:rsidRDefault="00375817" w:rsidP="007C64A3">
            <w:pPr>
              <w:rPr>
                <w:ins w:id="3969" w:author="Stephen" w:date="2018-12-23T14:42:00Z"/>
              </w:rPr>
            </w:pPr>
            <w:ins w:id="3970" w:author="Stephen" w:date="2018-12-23T14:42:00Z">
              <w:r>
                <w:t>Xu-2011 [</w:t>
              </w:r>
            </w:ins>
            <w:ins w:id="3971" w:author="Stephen" w:date="2018-12-29T08:28:00Z">
              <w:r>
                <w:t>4</w:t>
              </w:r>
            </w:ins>
            <w:ins w:id="3972" w:author="Stephen" w:date="2018-12-23T14:42:00Z">
              <w:r w:rsidR="007C64A3">
                <w:t>0]</w:t>
              </w:r>
            </w:ins>
          </w:p>
        </w:tc>
        <w:tc>
          <w:tcPr>
            <w:tcW w:w="774" w:type="dxa"/>
          </w:tcPr>
          <w:p w:rsidR="007C64A3" w:rsidRDefault="007C64A3" w:rsidP="007C64A3">
            <w:pPr>
              <w:rPr>
                <w:ins w:id="3973" w:author="Stephen" w:date="2018-12-23T14:42:00Z"/>
              </w:rPr>
            </w:pPr>
            <w:ins w:id="3974" w:author="Stephen" w:date="2018-12-23T14:42:00Z">
              <w:r>
                <w:t>878</w:t>
              </w:r>
            </w:ins>
          </w:p>
        </w:tc>
        <w:tc>
          <w:tcPr>
            <w:tcW w:w="724" w:type="dxa"/>
          </w:tcPr>
          <w:p w:rsidR="007C64A3" w:rsidRDefault="007C64A3" w:rsidP="007C64A3">
            <w:pPr>
              <w:rPr>
                <w:ins w:id="3975" w:author="Stephen" w:date="2018-12-23T14:42:00Z"/>
              </w:rPr>
            </w:pPr>
            <w:ins w:id="3976" w:author="Stephen" w:date="2018-12-23T14:42:00Z">
              <w:r>
                <w:t>1</w:t>
              </w:r>
            </w:ins>
          </w:p>
        </w:tc>
        <w:tc>
          <w:tcPr>
            <w:tcW w:w="746" w:type="dxa"/>
          </w:tcPr>
          <w:p w:rsidR="007C64A3" w:rsidRDefault="007C64A3" w:rsidP="007C64A3">
            <w:pPr>
              <w:rPr>
                <w:ins w:id="3977" w:author="Stephen" w:date="2018-12-23T14:42:00Z"/>
              </w:rPr>
            </w:pPr>
          </w:p>
        </w:tc>
        <w:tc>
          <w:tcPr>
            <w:tcW w:w="671" w:type="dxa"/>
          </w:tcPr>
          <w:p w:rsidR="007C64A3" w:rsidRDefault="007C64A3" w:rsidP="007C64A3">
            <w:pPr>
              <w:rPr>
                <w:ins w:id="3978" w:author="Stephen" w:date="2018-12-23T14:42:00Z"/>
              </w:rPr>
            </w:pPr>
          </w:p>
        </w:tc>
        <w:tc>
          <w:tcPr>
            <w:tcW w:w="629" w:type="dxa"/>
          </w:tcPr>
          <w:p w:rsidR="007C64A3" w:rsidRDefault="007C64A3" w:rsidP="007C64A3">
            <w:pPr>
              <w:rPr>
                <w:ins w:id="3979" w:author="Stephen" w:date="2018-12-23T14:42:00Z"/>
              </w:rPr>
            </w:pPr>
          </w:p>
        </w:tc>
      </w:tr>
      <w:tr w:rsidR="007C64A3" w:rsidTr="007C64A3">
        <w:trPr>
          <w:ins w:id="3980" w:author="Stephen" w:date="2018-12-23T14:42:00Z"/>
        </w:trPr>
        <w:tc>
          <w:tcPr>
            <w:tcW w:w="2561" w:type="dxa"/>
          </w:tcPr>
          <w:p w:rsidR="007C64A3" w:rsidRDefault="007C64A3" w:rsidP="007C64A3">
            <w:pPr>
              <w:rPr>
                <w:ins w:id="3981" w:author="Stephen" w:date="2018-12-23T14:42:00Z"/>
              </w:rPr>
            </w:pPr>
          </w:p>
        </w:tc>
        <w:tc>
          <w:tcPr>
            <w:tcW w:w="834" w:type="dxa"/>
          </w:tcPr>
          <w:p w:rsidR="007C64A3" w:rsidRDefault="007C64A3" w:rsidP="007C64A3">
            <w:pPr>
              <w:rPr>
                <w:ins w:id="3982" w:author="Stephen" w:date="2018-12-23T14:42:00Z"/>
              </w:rPr>
            </w:pPr>
          </w:p>
        </w:tc>
        <w:tc>
          <w:tcPr>
            <w:tcW w:w="2303" w:type="dxa"/>
          </w:tcPr>
          <w:p w:rsidR="007C64A3" w:rsidRDefault="00375817" w:rsidP="007C64A3">
            <w:pPr>
              <w:rPr>
                <w:ins w:id="3983" w:author="Stephen" w:date="2018-12-23T14:42:00Z"/>
              </w:rPr>
            </w:pPr>
            <w:ins w:id="3984" w:author="Stephen" w:date="2018-12-23T14:42:00Z">
              <w:r>
                <w:t>Garduno-Garcia-2010 [</w:t>
              </w:r>
            </w:ins>
            <w:ins w:id="3985" w:author="Stephen" w:date="2018-12-29T08:28:00Z">
              <w:r>
                <w:t>44</w:t>
              </w:r>
            </w:ins>
            <w:ins w:id="3986" w:author="Stephen" w:date="2018-12-23T14:42:00Z">
              <w:r w:rsidR="007C64A3">
                <w:t>]</w:t>
              </w:r>
            </w:ins>
          </w:p>
        </w:tc>
        <w:tc>
          <w:tcPr>
            <w:tcW w:w="774" w:type="dxa"/>
          </w:tcPr>
          <w:p w:rsidR="007C64A3" w:rsidRDefault="007C64A3" w:rsidP="007C64A3">
            <w:pPr>
              <w:rPr>
                <w:ins w:id="3987" w:author="Stephen" w:date="2018-12-23T14:42:00Z"/>
              </w:rPr>
            </w:pPr>
            <w:ins w:id="3988" w:author="Stephen" w:date="2018-12-23T14:42:00Z">
              <w:r>
                <w:t>3</w:t>
              </w:r>
            </w:ins>
            <w:ins w:id="3989" w:author="Stephen" w:date="2018-12-23T15:01:00Z">
              <w:r w:rsidR="00AC41C6">
                <w:t>033</w:t>
              </w:r>
            </w:ins>
          </w:p>
        </w:tc>
        <w:tc>
          <w:tcPr>
            <w:tcW w:w="724" w:type="dxa"/>
          </w:tcPr>
          <w:p w:rsidR="007C64A3" w:rsidRDefault="007C64A3" w:rsidP="007C64A3">
            <w:pPr>
              <w:rPr>
                <w:ins w:id="3990" w:author="Stephen" w:date="2018-12-23T14:42:00Z"/>
              </w:rPr>
            </w:pPr>
          </w:p>
        </w:tc>
        <w:tc>
          <w:tcPr>
            <w:tcW w:w="746" w:type="dxa"/>
          </w:tcPr>
          <w:p w:rsidR="007C64A3" w:rsidRDefault="007C64A3" w:rsidP="007C64A3">
            <w:pPr>
              <w:rPr>
                <w:ins w:id="3991" w:author="Stephen" w:date="2018-12-23T14:42:00Z"/>
              </w:rPr>
            </w:pPr>
          </w:p>
        </w:tc>
        <w:tc>
          <w:tcPr>
            <w:tcW w:w="671" w:type="dxa"/>
          </w:tcPr>
          <w:p w:rsidR="007C64A3" w:rsidRDefault="007C64A3" w:rsidP="007C64A3">
            <w:pPr>
              <w:rPr>
                <w:ins w:id="3992" w:author="Stephen" w:date="2018-12-23T14:42:00Z"/>
              </w:rPr>
            </w:pPr>
            <w:ins w:id="3993" w:author="Stephen" w:date="2018-12-23T14:42:00Z">
              <w:r>
                <w:t>1</w:t>
              </w:r>
            </w:ins>
          </w:p>
        </w:tc>
        <w:tc>
          <w:tcPr>
            <w:tcW w:w="629" w:type="dxa"/>
          </w:tcPr>
          <w:p w:rsidR="007C64A3" w:rsidRDefault="007C64A3" w:rsidP="007C64A3">
            <w:pPr>
              <w:rPr>
                <w:ins w:id="3994" w:author="Stephen" w:date="2018-12-23T14:42:00Z"/>
              </w:rPr>
            </w:pPr>
          </w:p>
        </w:tc>
      </w:tr>
      <w:tr w:rsidR="007C64A3" w:rsidTr="007C64A3">
        <w:trPr>
          <w:ins w:id="3995" w:author="Stephen" w:date="2018-12-23T14:42:00Z"/>
        </w:trPr>
        <w:tc>
          <w:tcPr>
            <w:tcW w:w="2561" w:type="dxa"/>
          </w:tcPr>
          <w:p w:rsidR="007C64A3" w:rsidRDefault="007C64A3" w:rsidP="007C64A3">
            <w:pPr>
              <w:rPr>
                <w:ins w:id="3996" w:author="Stephen" w:date="2018-12-23T14:42:00Z"/>
              </w:rPr>
            </w:pPr>
            <w:ins w:id="3997" w:author="Stephen" w:date="2018-12-23T14:42:00Z">
              <w:r>
                <w:t>BMI</w:t>
              </w:r>
            </w:ins>
          </w:p>
        </w:tc>
        <w:tc>
          <w:tcPr>
            <w:tcW w:w="834" w:type="dxa"/>
          </w:tcPr>
          <w:p w:rsidR="007C64A3" w:rsidRDefault="007C64A3" w:rsidP="007C64A3">
            <w:pPr>
              <w:rPr>
                <w:ins w:id="3998" w:author="Stephen" w:date="2018-12-23T14:42:00Z"/>
              </w:rPr>
            </w:pPr>
          </w:p>
        </w:tc>
        <w:tc>
          <w:tcPr>
            <w:tcW w:w="2303" w:type="dxa"/>
          </w:tcPr>
          <w:p w:rsidR="007C64A3" w:rsidRDefault="00375817" w:rsidP="007C64A3">
            <w:pPr>
              <w:rPr>
                <w:ins w:id="3999" w:author="Stephen" w:date="2018-12-23T14:42:00Z"/>
              </w:rPr>
            </w:pPr>
            <w:ins w:id="4000" w:author="Stephen" w:date="2018-12-23T14:42:00Z">
              <w:r>
                <w:t>Xu-2011 [</w:t>
              </w:r>
            </w:ins>
            <w:ins w:id="4001" w:author="Stephen" w:date="2018-12-29T08:29:00Z">
              <w:r>
                <w:t>4</w:t>
              </w:r>
            </w:ins>
            <w:ins w:id="4002" w:author="Stephen" w:date="2018-12-23T14:42:00Z">
              <w:r w:rsidR="007C64A3">
                <w:t>0]</w:t>
              </w:r>
            </w:ins>
          </w:p>
        </w:tc>
        <w:tc>
          <w:tcPr>
            <w:tcW w:w="774" w:type="dxa"/>
          </w:tcPr>
          <w:p w:rsidR="007C64A3" w:rsidRDefault="007C64A3" w:rsidP="007C64A3">
            <w:pPr>
              <w:rPr>
                <w:ins w:id="4003" w:author="Stephen" w:date="2018-12-23T14:42:00Z"/>
              </w:rPr>
            </w:pPr>
            <w:ins w:id="4004" w:author="Stephen" w:date="2018-12-23T14:42:00Z">
              <w:r>
                <w:t>878</w:t>
              </w:r>
            </w:ins>
          </w:p>
        </w:tc>
        <w:tc>
          <w:tcPr>
            <w:tcW w:w="724" w:type="dxa"/>
          </w:tcPr>
          <w:p w:rsidR="007C64A3" w:rsidRDefault="007C64A3" w:rsidP="007C64A3">
            <w:pPr>
              <w:rPr>
                <w:ins w:id="4005" w:author="Stephen" w:date="2018-12-23T14:42:00Z"/>
              </w:rPr>
            </w:pPr>
            <w:ins w:id="4006" w:author="Stephen" w:date="2018-12-23T14:42:00Z">
              <w:r>
                <w:t>1</w:t>
              </w:r>
            </w:ins>
          </w:p>
        </w:tc>
        <w:tc>
          <w:tcPr>
            <w:tcW w:w="746" w:type="dxa"/>
          </w:tcPr>
          <w:p w:rsidR="007C64A3" w:rsidRDefault="007C64A3" w:rsidP="007C64A3">
            <w:pPr>
              <w:rPr>
                <w:ins w:id="4007" w:author="Stephen" w:date="2018-12-23T14:42:00Z"/>
              </w:rPr>
            </w:pPr>
          </w:p>
        </w:tc>
        <w:tc>
          <w:tcPr>
            <w:tcW w:w="671" w:type="dxa"/>
          </w:tcPr>
          <w:p w:rsidR="007C64A3" w:rsidRDefault="007C64A3" w:rsidP="007C64A3">
            <w:pPr>
              <w:rPr>
                <w:ins w:id="4008" w:author="Stephen" w:date="2018-12-23T14:42:00Z"/>
              </w:rPr>
            </w:pPr>
          </w:p>
        </w:tc>
        <w:tc>
          <w:tcPr>
            <w:tcW w:w="629" w:type="dxa"/>
          </w:tcPr>
          <w:p w:rsidR="007C64A3" w:rsidRDefault="007C64A3" w:rsidP="007C64A3">
            <w:pPr>
              <w:rPr>
                <w:ins w:id="4009" w:author="Stephen" w:date="2018-12-23T14:42:00Z"/>
              </w:rPr>
            </w:pPr>
          </w:p>
        </w:tc>
      </w:tr>
      <w:tr w:rsidR="007C64A3" w:rsidTr="007C64A3">
        <w:trPr>
          <w:ins w:id="4010" w:author="Stephen" w:date="2018-12-23T14:42:00Z"/>
        </w:trPr>
        <w:tc>
          <w:tcPr>
            <w:tcW w:w="2561" w:type="dxa"/>
          </w:tcPr>
          <w:p w:rsidR="007C64A3" w:rsidRDefault="007C64A3" w:rsidP="007C64A3">
            <w:pPr>
              <w:rPr>
                <w:ins w:id="4011" w:author="Stephen" w:date="2018-12-23T14:42:00Z"/>
              </w:rPr>
            </w:pPr>
          </w:p>
        </w:tc>
        <w:tc>
          <w:tcPr>
            <w:tcW w:w="834" w:type="dxa"/>
          </w:tcPr>
          <w:p w:rsidR="007C64A3" w:rsidRDefault="007C64A3" w:rsidP="007C64A3">
            <w:pPr>
              <w:rPr>
                <w:ins w:id="4012" w:author="Stephen" w:date="2018-12-23T14:42:00Z"/>
              </w:rPr>
            </w:pPr>
            <w:ins w:id="4013" w:author="Stephen" w:date="2018-12-23T14:42:00Z">
              <w:r>
                <w:t>SCH+</w:t>
              </w:r>
            </w:ins>
          </w:p>
        </w:tc>
        <w:tc>
          <w:tcPr>
            <w:tcW w:w="2303" w:type="dxa"/>
          </w:tcPr>
          <w:p w:rsidR="007C64A3" w:rsidRDefault="00375817" w:rsidP="007C64A3">
            <w:pPr>
              <w:rPr>
                <w:ins w:id="4014" w:author="Stephen" w:date="2018-12-23T14:42:00Z"/>
              </w:rPr>
            </w:pPr>
            <w:ins w:id="4015" w:author="Stephen" w:date="2018-12-23T14:42:00Z">
              <w:r>
                <w:t>Kim-2016 [</w:t>
              </w:r>
            </w:ins>
            <w:ins w:id="4016" w:author="Stephen" w:date="2018-12-29T08:29:00Z">
              <w:r>
                <w:t>53</w:t>
              </w:r>
            </w:ins>
            <w:ins w:id="4017" w:author="Stephen" w:date="2018-12-23T14:42:00Z">
              <w:r w:rsidR="007C64A3">
                <w:t>]</w:t>
              </w:r>
            </w:ins>
          </w:p>
        </w:tc>
        <w:tc>
          <w:tcPr>
            <w:tcW w:w="774" w:type="dxa"/>
          </w:tcPr>
          <w:p w:rsidR="007C64A3" w:rsidRDefault="007C64A3" w:rsidP="007C64A3">
            <w:pPr>
              <w:rPr>
                <w:ins w:id="4018" w:author="Stephen" w:date="2018-12-23T14:42:00Z"/>
              </w:rPr>
            </w:pPr>
            <w:ins w:id="4019" w:author="Stephen" w:date="2018-12-23T14:42:00Z">
              <w:r>
                <w:t>13496</w:t>
              </w:r>
            </w:ins>
          </w:p>
        </w:tc>
        <w:tc>
          <w:tcPr>
            <w:tcW w:w="724" w:type="dxa"/>
          </w:tcPr>
          <w:p w:rsidR="007C64A3" w:rsidRDefault="007C64A3" w:rsidP="007C64A3">
            <w:pPr>
              <w:rPr>
                <w:ins w:id="4020" w:author="Stephen" w:date="2018-12-23T14:42:00Z"/>
              </w:rPr>
            </w:pPr>
          </w:p>
        </w:tc>
        <w:tc>
          <w:tcPr>
            <w:tcW w:w="746" w:type="dxa"/>
          </w:tcPr>
          <w:p w:rsidR="007C64A3" w:rsidRDefault="007C64A3" w:rsidP="007C64A3">
            <w:pPr>
              <w:rPr>
                <w:ins w:id="4021" w:author="Stephen" w:date="2018-12-23T14:42:00Z"/>
              </w:rPr>
            </w:pPr>
            <w:ins w:id="4022" w:author="Stephen" w:date="2018-12-23T14:42:00Z">
              <w:r>
                <w:t>1</w:t>
              </w:r>
            </w:ins>
          </w:p>
        </w:tc>
        <w:tc>
          <w:tcPr>
            <w:tcW w:w="671" w:type="dxa"/>
          </w:tcPr>
          <w:p w:rsidR="007C64A3" w:rsidRDefault="007C64A3" w:rsidP="007C64A3">
            <w:pPr>
              <w:rPr>
                <w:ins w:id="4023" w:author="Stephen" w:date="2018-12-23T14:42:00Z"/>
              </w:rPr>
            </w:pPr>
          </w:p>
        </w:tc>
        <w:tc>
          <w:tcPr>
            <w:tcW w:w="629" w:type="dxa"/>
          </w:tcPr>
          <w:p w:rsidR="007C64A3" w:rsidRDefault="007C64A3" w:rsidP="007C64A3">
            <w:pPr>
              <w:rPr>
                <w:ins w:id="4024" w:author="Stephen" w:date="2018-12-23T14:42:00Z"/>
              </w:rPr>
            </w:pPr>
          </w:p>
        </w:tc>
      </w:tr>
      <w:tr w:rsidR="007C64A3" w:rsidTr="007C64A3">
        <w:trPr>
          <w:ins w:id="4025" w:author="Stephen" w:date="2018-12-23T14:42:00Z"/>
        </w:trPr>
        <w:tc>
          <w:tcPr>
            <w:tcW w:w="2561" w:type="dxa"/>
          </w:tcPr>
          <w:p w:rsidR="007C64A3" w:rsidRDefault="007C64A3" w:rsidP="007C64A3">
            <w:pPr>
              <w:rPr>
                <w:ins w:id="4026" w:author="Stephen" w:date="2018-12-23T14:42:00Z"/>
              </w:rPr>
            </w:pPr>
          </w:p>
        </w:tc>
        <w:tc>
          <w:tcPr>
            <w:tcW w:w="834" w:type="dxa"/>
          </w:tcPr>
          <w:p w:rsidR="007C64A3" w:rsidRDefault="007C64A3" w:rsidP="007C64A3">
            <w:pPr>
              <w:rPr>
                <w:ins w:id="4027" w:author="Stephen" w:date="2018-12-23T14:42:00Z"/>
              </w:rPr>
            </w:pPr>
          </w:p>
        </w:tc>
        <w:tc>
          <w:tcPr>
            <w:tcW w:w="2303" w:type="dxa"/>
          </w:tcPr>
          <w:p w:rsidR="007C64A3" w:rsidRDefault="00375817" w:rsidP="007C64A3">
            <w:pPr>
              <w:rPr>
                <w:ins w:id="4028" w:author="Stephen" w:date="2018-12-23T14:42:00Z"/>
              </w:rPr>
            </w:pPr>
            <w:ins w:id="4029" w:author="Stephen" w:date="2018-12-23T14:42:00Z">
              <w:r>
                <w:t>Shon-2008[4</w:t>
              </w:r>
            </w:ins>
            <w:ins w:id="4030" w:author="Stephen" w:date="2018-12-29T08:29:00Z">
              <w:r>
                <w:t>7</w:t>
              </w:r>
            </w:ins>
            <w:ins w:id="4031" w:author="Stephen" w:date="2018-12-23T14:42:00Z">
              <w:r w:rsidR="007C64A3">
                <w:t>]</w:t>
              </w:r>
            </w:ins>
          </w:p>
        </w:tc>
        <w:tc>
          <w:tcPr>
            <w:tcW w:w="774" w:type="dxa"/>
          </w:tcPr>
          <w:p w:rsidR="007C64A3" w:rsidRDefault="007C64A3" w:rsidP="007C64A3">
            <w:pPr>
              <w:rPr>
                <w:ins w:id="4032" w:author="Stephen" w:date="2018-12-23T14:42:00Z"/>
              </w:rPr>
            </w:pPr>
            <w:ins w:id="4033" w:author="Stephen" w:date="2018-12-23T14:42:00Z">
              <w:r>
                <w:t>1572</w:t>
              </w:r>
            </w:ins>
          </w:p>
        </w:tc>
        <w:tc>
          <w:tcPr>
            <w:tcW w:w="724" w:type="dxa"/>
          </w:tcPr>
          <w:p w:rsidR="007C64A3" w:rsidRDefault="007C64A3" w:rsidP="007C64A3">
            <w:pPr>
              <w:rPr>
                <w:ins w:id="4034" w:author="Stephen" w:date="2018-12-23T14:42:00Z"/>
              </w:rPr>
            </w:pPr>
            <w:ins w:id="4035" w:author="Stephen" w:date="2018-12-23T14:42:00Z">
              <w:r>
                <w:t>2</w:t>
              </w:r>
            </w:ins>
          </w:p>
        </w:tc>
        <w:tc>
          <w:tcPr>
            <w:tcW w:w="746" w:type="dxa"/>
          </w:tcPr>
          <w:p w:rsidR="007C64A3" w:rsidRDefault="007C64A3" w:rsidP="007C64A3">
            <w:pPr>
              <w:rPr>
                <w:ins w:id="4036" w:author="Stephen" w:date="2018-12-23T14:42:00Z"/>
              </w:rPr>
            </w:pPr>
          </w:p>
        </w:tc>
        <w:tc>
          <w:tcPr>
            <w:tcW w:w="671" w:type="dxa"/>
          </w:tcPr>
          <w:p w:rsidR="007C64A3" w:rsidRDefault="007C64A3" w:rsidP="007C64A3">
            <w:pPr>
              <w:rPr>
                <w:ins w:id="4037" w:author="Stephen" w:date="2018-12-23T14:42:00Z"/>
              </w:rPr>
            </w:pPr>
          </w:p>
        </w:tc>
        <w:tc>
          <w:tcPr>
            <w:tcW w:w="629" w:type="dxa"/>
          </w:tcPr>
          <w:p w:rsidR="007C64A3" w:rsidRDefault="007C64A3" w:rsidP="007C64A3">
            <w:pPr>
              <w:rPr>
                <w:ins w:id="4038" w:author="Stephen" w:date="2018-12-23T14:42:00Z"/>
              </w:rPr>
            </w:pPr>
          </w:p>
        </w:tc>
      </w:tr>
      <w:tr w:rsidR="007C64A3" w:rsidTr="007C64A3">
        <w:trPr>
          <w:ins w:id="4039" w:author="Stephen" w:date="2018-12-23T14:42:00Z"/>
        </w:trPr>
        <w:tc>
          <w:tcPr>
            <w:tcW w:w="2561" w:type="dxa"/>
          </w:tcPr>
          <w:p w:rsidR="007C64A3" w:rsidRDefault="007C64A3" w:rsidP="007C64A3">
            <w:pPr>
              <w:rPr>
                <w:ins w:id="4040" w:author="Stephen" w:date="2018-12-23T14:42:00Z"/>
              </w:rPr>
            </w:pPr>
          </w:p>
        </w:tc>
        <w:tc>
          <w:tcPr>
            <w:tcW w:w="834" w:type="dxa"/>
          </w:tcPr>
          <w:p w:rsidR="007C64A3" w:rsidRDefault="007C64A3" w:rsidP="007C64A3">
            <w:pPr>
              <w:rPr>
                <w:ins w:id="4041" w:author="Stephen" w:date="2018-12-23T14:42:00Z"/>
              </w:rPr>
            </w:pPr>
          </w:p>
        </w:tc>
        <w:tc>
          <w:tcPr>
            <w:tcW w:w="2303" w:type="dxa"/>
          </w:tcPr>
          <w:p w:rsidR="007C64A3" w:rsidRDefault="00375817" w:rsidP="007C64A3">
            <w:pPr>
              <w:rPr>
                <w:ins w:id="4042" w:author="Stephen" w:date="2018-12-23T14:42:00Z"/>
              </w:rPr>
            </w:pPr>
            <w:ins w:id="4043" w:author="Stephen" w:date="2018-12-23T14:42:00Z">
              <w:r>
                <w:t>Knudsen-2005 [</w:t>
              </w:r>
            </w:ins>
            <w:ins w:id="4044" w:author="Stephen" w:date="2018-12-29T08:29:00Z">
              <w:r>
                <w:t>49</w:t>
              </w:r>
            </w:ins>
            <w:ins w:id="4045" w:author="Stephen" w:date="2018-12-23T14:42:00Z">
              <w:r w:rsidR="007C64A3">
                <w:t>]</w:t>
              </w:r>
            </w:ins>
          </w:p>
        </w:tc>
        <w:tc>
          <w:tcPr>
            <w:tcW w:w="774" w:type="dxa"/>
          </w:tcPr>
          <w:p w:rsidR="007C64A3" w:rsidRDefault="00AC41C6" w:rsidP="007C64A3">
            <w:pPr>
              <w:rPr>
                <w:ins w:id="4046" w:author="Stephen" w:date="2018-12-23T14:42:00Z"/>
              </w:rPr>
            </w:pPr>
            <w:ins w:id="4047" w:author="Stephen" w:date="2018-12-23T15:00:00Z">
              <w:r>
                <w:t>4</w:t>
              </w:r>
            </w:ins>
            <w:ins w:id="4048" w:author="Stephen" w:date="2018-12-23T15:01:00Z">
              <w:r>
                <w:t>082</w:t>
              </w:r>
            </w:ins>
          </w:p>
        </w:tc>
        <w:tc>
          <w:tcPr>
            <w:tcW w:w="724" w:type="dxa"/>
          </w:tcPr>
          <w:p w:rsidR="007C64A3" w:rsidRDefault="007C64A3" w:rsidP="007C64A3">
            <w:pPr>
              <w:rPr>
                <w:ins w:id="4049" w:author="Stephen" w:date="2018-12-23T14:42:00Z"/>
              </w:rPr>
            </w:pPr>
          </w:p>
        </w:tc>
        <w:tc>
          <w:tcPr>
            <w:tcW w:w="746" w:type="dxa"/>
          </w:tcPr>
          <w:p w:rsidR="007C64A3" w:rsidRDefault="007C64A3" w:rsidP="007C64A3">
            <w:pPr>
              <w:rPr>
                <w:ins w:id="4050" w:author="Stephen" w:date="2018-12-23T14:42:00Z"/>
              </w:rPr>
            </w:pPr>
          </w:p>
        </w:tc>
        <w:tc>
          <w:tcPr>
            <w:tcW w:w="671" w:type="dxa"/>
          </w:tcPr>
          <w:p w:rsidR="007C64A3" w:rsidRDefault="007C64A3" w:rsidP="007C64A3">
            <w:pPr>
              <w:rPr>
                <w:ins w:id="4051" w:author="Stephen" w:date="2018-12-23T14:42:00Z"/>
              </w:rPr>
            </w:pPr>
          </w:p>
        </w:tc>
        <w:tc>
          <w:tcPr>
            <w:tcW w:w="629" w:type="dxa"/>
          </w:tcPr>
          <w:p w:rsidR="007C64A3" w:rsidRDefault="007C64A3" w:rsidP="007C64A3">
            <w:pPr>
              <w:rPr>
                <w:ins w:id="4052" w:author="Stephen" w:date="2018-12-23T14:42:00Z"/>
              </w:rPr>
            </w:pPr>
          </w:p>
        </w:tc>
      </w:tr>
      <w:tr w:rsidR="007C64A3" w:rsidTr="007C64A3">
        <w:trPr>
          <w:ins w:id="4053" w:author="Stephen" w:date="2018-12-23T14:42:00Z"/>
        </w:trPr>
        <w:tc>
          <w:tcPr>
            <w:tcW w:w="2561" w:type="dxa"/>
          </w:tcPr>
          <w:p w:rsidR="007C64A3" w:rsidRDefault="007C64A3" w:rsidP="007C64A3">
            <w:pPr>
              <w:rPr>
                <w:ins w:id="4054" w:author="Stephen" w:date="2018-12-23T14:42:00Z"/>
              </w:rPr>
            </w:pPr>
          </w:p>
        </w:tc>
        <w:tc>
          <w:tcPr>
            <w:tcW w:w="834" w:type="dxa"/>
          </w:tcPr>
          <w:p w:rsidR="007C64A3" w:rsidRDefault="007C64A3" w:rsidP="007C64A3">
            <w:pPr>
              <w:rPr>
                <w:ins w:id="4055" w:author="Stephen" w:date="2018-12-23T14:42:00Z"/>
              </w:rPr>
            </w:pPr>
          </w:p>
        </w:tc>
        <w:tc>
          <w:tcPr>
            <w:tcW w:w="2303" w:type="dxa"/>
          </w:tcPr>
          <w:p w:rsidR="007C64A3" w:rsidRDefault="00375817" w:rsidP="007C64A3">
            <w:pPr>
              <w:rPr>
                <w:ins w:id="4056" w:author="Stephen" w:date="2018-12-23T14:42:00Z"/>
              </w:rPr>
            </w:pPr>
            <w:ins w:id="4057" w:author="Stephen" w:date="2018-12-23T14:42:00Z">
              <w:r>
                <w:t>Jun-2017[</w:t>
              </w:r>
            </w:ins>
            <w:ins w:id="4058" w:author="Stephen" w:date="2018-12-29T08:29:00Z">
              <w:r>
                <w:t>51</w:t>
              </w:r>
            </w:ins>
            <w:ins w:id="4059" w:author="Stephen" w:date="2018-12-23T14:42:00Z">
              <w:r w:rsidR="007C64A3">
                <w:t>]</w:t>
              </w:r>
            </w:ins>
          </w:p>
        </w:tc>
        <w:tc>
          <w:tcPr>
            <w:tcW w:w="774" w:type="dxa"/>
          </w:tcPr>
          <w:p w:rsidR="007C64A3" w:rsidRDefault="007C64A3" w:rsidP="007C64A3">
            <w:pPr>
              <w:rPr>
                <w:ins w:id="4060" w:author="Stephen" w:date="2018-12-23T14:42:00Z"/>
              </w:rPr>
            </w:pPr>
            <w:ins w:id="4061" w:author="Stephen" w:date="2018-12-23T14:42:00Z">
              <w:r>
                <w:t>6235</w:t>
              </w:r>
            </w:ins>
          </w:p>
        </w:tc>
        <w:tc>
          <w:tcPr>
            <w:tcW w:w="724" w:type="dxa"/>
          </w:tcPr>
          <w:p w:rsidR="007C64A3" w:rsidRDefault="007C64A3" w:rsidP="007C64A3">
            <w:pPr>
              <w:rPr>
                <w:ins w:id="4062" w:author="Stephen" w:date="2018-12-23T14:42:00Z"/>
              </w:rPr>
            </w:pPr>
            <w:ins w:id="4063" w:author="Stephen" w:date="2018-12-23T14:42:00Z">
              <w:r>
                <w:t>1</w:t>
              </w:r>
            </w:ins>
          </w:p>
        </w:tc>
        <w:tc>
          <w:tcPr>
            <w:tcW w:w="746" w:type="dxa"/>
          </w:tcPr>
          <w:p w:rsidR="007C64A3" w:rsidRDefault="007C64A3" w:rsidP="007C64A3">
            <w:pPr>
              <w:rPr>
                <w:ins w:id="4064" w:author="Stephen" w:date="2018-12-23T14:42:00Z"/>
              </w:rPr>
            </w:pPr>
          </w:p>
        </w:tc>
        <w:tc>
          <w:tcPr>
            <w:tcW w:w="671" w:type="dxa"/>
          </w:tcPr>
          <w:p w:rsidR="007C64A3" w:rsidRDefault="007C64A3" w:rsidP="007C64A3">
            <w:pPr>
              <w:rPr>
                <w:ins w:id="4065" w:author="Stephen" w:date="2018-12-23T14:42:00Z"/>
              </w:rPr>
            </w:pPr>
            <w:ins w:id="4066" w:author="Stephen" w:date="2018-12-23T14:42:00Z">
              <w:r>
                <w:t>1</w:t>
              </w:r>
            </w:ins>
          </w:p>
        </w:tc>
        <w:tc>
          <w:tcPr>
            <w:tcW w:w="629" w:type="dxa"/>
          </w:tcPr>
          <w:p w:rsidR="007C64A3" w:rsidRDefault="007C64A3" w:rsidP="007C64A3">
            <w:pPr>
              <w:rPr>
                <w:ins w:id="4067" w:author="Stephen" w:date="2018-12-23T14:42:00Z"/>
              </w:rPr>
            </w:pPr>
          </w:p>
        </w:tc>
      </w:tr>
      <w:tr w:rsidR="007C64A3" w:rsidTr="007C64A3">
        <w:trPr>
          <w:ins w:id="4068" w:author="Stephen" w:date="2018-12-23T14:42:00Z"/>
        </w:trPr>
        <w:tc>
          <w:tcPr>
            <w:tcW w:w="2561" w:type="dxa"/>
          </w:tcPr>
          <w:p w:rsidR="007C64A3" w:rsidRDefault="007C64A3" w:rsidP="007C64A3">
            <w:pPr>
              <w:rPr>
                <w:ins w:id="4069" w:author="Stephen" w:date="2018-12-23T14:42:00Z"/>
              </w:rPr>
            </w:pPr>
            <w:ins w:id="4070" w:author="Stephen" w:date="2018-12-23T14:42:00Z">
              <w:r>
                <w:t>Abdominal /bodyfat</w:t>
              </w:r>
            </w:ins>
          </w:p>
        </w:tc>
        <w:tc>
          <w:tcPr>
            <w:tcW w:w="834" w:type="dxa"/>
          </w:tcPr>
          <w:p w:rsidR="007C64A3" w:rsidRDefault="007C64A3" w:rsidP="007C64A3">
            <w:pPr>
              <w:rPr>
                <w:ins w:id="4071" w:author="Stephen" w:date="2018-12-23T14:42:00Z"/>
              </w:rPr>
            </w:pPr>
          </w:p>
        </w:tc>
        <w:tc>
          <w:tcPr>
            <w:tcW w:w="2303" w:type="dxa"/>
          </w:tcPr>
          <w:p w:rsidR="007C64A3" w:rsidRDefault="00375817" w:rsidP="007C64A3">
            <w:pPr>
              <w:rPr>
                <w:ins w:id="4072" w:author="Stephen" w:date="2018-12-23T14:42:00Z"/>
              </w:rPr>
            </w:pPr>
            <w:ins w:id="4073" w:author="Stephen" w:date="2018-12-23T14:42:00Z">
              <w:r>
                <w:t>Jun-2017 [</w:t>
              </w:r>
            </w:ins>
            <w:ins w:id="4074" w:author="Stephen" w:date="2018-12-29T08:29:00Z">
              <w:r>
                <w:t>51</w:t>
              </w:r>
            </w:ins>
            <w:ins w:id="4075" w:author="Stephen" w:date="2018-12-23T14:42:00Z">
              <w:r w:rsidR="007C64A3">
                <w:t>]</w:t>
              </w:r>
            </w:ins>
          </w:p>
        </w:tc>
        <w:tc>
          <w:tcPr>
            <w:tcW w:w="774" w:type="dxa"/>
          </w:tcPr>
          <w:p w:rsidR="007C64A3" w:rsidRDefault="007C64A3" w:rsidP="007C64A3">
            <w:pPr>
              <w:rPr>
                <w:ins w:id="4076" w:author="Stephen" w:date="2018-12-23T14:42:00Z"/>
              </w:rPr>
            </w:pPr>
            <w:ins w:id="4077" w:author="Stephen" w:date="2018-12-23T14:42:00Z">
              <w:r>
                <w:t>6235</w:t>
              </w:r>
            </w:ins>
          </w:p>
        </w:tc>
        <w:tc>
          <w:tcPr>
            <w:tcW w:w="724" w:type="dxa"/>
          </w:tcPr>
          <w:p w:rsidR="007C64A3" w:rsidRDefault="007C64A3" w:rsidP="007C64A3">
            <w:pPr>
              <w:rPr>
                <w:ins w:id="4078" w:author="Stephen" w:date="2018-12-23T14:42:00Z"/>
              </w:rPr>
            </w:pPr>
          </w:p>
        </w:tc>
        <w:tc>
          <w:tcPr>
            <w:tcW w:w="746" w:type="dxa"/>
          </w:tcPr>
          <w:p w:rsidR="007C64A3" w:rsidRDefault="007C64A3" w:rsidP="007C64A3">
            <w:pPr>
              <w:rPr>
                <w:ins w:id="4079" w:author="Stephen" w:date="2018-12-23T14:42:00Z"/>
              </w:rPr>
            </w:pPr>
          </w:p>
        </w:tc>
        <w:tc>
          <w:tcPr>
            <w:tcW w:w="671" w:type="dxa"/>
          </w:tcPr>
          <w:p w:rsidR="007C64A3" w:rsidRDefault="007C64A3" w:rsidP="007C64A3">
            <w:pPr>
              <w:rPr>
                <w:ins w:id="4080" w:author="Stephen" w:date="2018-12-23T14:42:00Z"/>
              </w:rPr>
            </w:pPr>
            <w:ins w:id="4081" w:author="Stephen" w:date="2018-12-23T14:42:00Z">
              <w:r>
                <w:t>1</w:t>
              </w:r>
            </w:ins>
          </w:p>
        </w:tc>
        <w:tc>
          <w:tcPr>
            <w:tcW w:w="629" w:type="dxa"/>
          </w:tcPr>
          <w:p w:rsidR="007C64A3" w:rsidRDefault="007C64A3" w:rsidP="007C64A3">
            <w:pPr>
              <w:rPr>
                <w:ins w:id="4082" w:author="Stephen" w:date="2018-12-23T14:42:00Z"/>
              </w:rPr>
            </w:pPr>
            <w:ins w:id="4083" w:author="Stephen" w:date="2018-12-23T14:42:00Z">
              <w:r>
                <w:t>3</w:t>
              </w:r>
            </w:ins>
          </w:p>
        </w:tc>
      </w:tr>
      <w:tr w:rsidR="007C64A3" w:rsidTr="007C64A3">
        <w:trPr>
          <w:ins w:id="4084" w:author="Stephen" w:date="2018-12-23T14:42:00Z"/>
        </w:trPr>
        <w:tc>
          <w:tcPr>
            <w:tcW w:w="2561" w:type="dxa"/>
          </w:tcPr>
          <w:p w:rsidR="007C64A3" w:rsidRDefault="007C64A3" w:rsidP="007C64A3">
            <w:pPr>
              <w:rPr>
                <w:ins w:id="4085" w:author="Stephen" w:date="2018-12-23T14:42:00Z"/>
              </w:rPr>
            </w:pPr>
          </w:p>
        </w:tc>
        <w:tc>
          <w:tcPr>
            <w:tcW w:w="834" w:type="dxa"/>
          </w:tcPr>
          <w:p w:rsidR="007C64A3" w:rsidRDefault="007C64A3" w:rsidP="007C64A3">
            <w:pPr>
              <w:rPr>
                <w:ins w:id="4086" w:author="Stephen" w:date="2018-12-23T14:42:00Z"/>
              </w:rPr>
            </w:pPr>
          </w:p>
        </w:tc>
        <w:tc>
          <w:tcPr>
            <w:tcW w:w="2303" w:type="dxa"/>
          </w:tcPr>
          <w:p w:rsidR="007C64A3" w:rsidRPr="00A864BB" w:rsidRDefault="007C64A3" w:rsidP="007C64A3">
            <w:pPr>
              <w:rPr>
                <w:ins w:id="4087" w:author="Stephen" w:date="2018-12-23T14:42:00Z"/>
                <w:b/>
              </w:rPr>
            </w:pPr>
            <w:ins w:id="4088" w:author="Stephen" w:date="2018-12-23T14:42:00Z">
              <w:r w:rsidRPr="00A864BB">
                <w:rPr>
                  <w:b/>
                </w:rPr>
                <w:t>Total</w:t>
              </w:r>
            </w:ins>
          </w:p>
        </w:tc>
        <w:tc>
          <w:tcPr>
            <w:tcW w:w="774" w:type="dxa"/>
          </w:tcPr>
          <w:p w:rsidR="007C64A3" w:rsidRPr="00A864BB" w:rsidRDefault="007C64A3" w:rsidP="007C64A3">
            <w:pPr>
              <w:rPr>
                <w:ins w:id="4089" w:author="Stephen" w:date="2018-12-23T14:42:00Z"/>
                <w:b/>
              </w:rPr>
            </w:pPr>
          </w:p>
        </w:tc>
        <w:tc>
          <w:tcPr>
            <w:tcW w:w="724" w:type="dxa"/>
          </w:tcPr>
          <w:p w:rsidR="007C64A3" w:rsidRPr="00A864BB" w:rsidRDefault="007C64A3" w:rsidP="007C64A3">
            <w:pPr>
              <w:rPr>
                <w:ins w:id="4090" w:author="Stephen" w:date="2018-12-23T14:42:00Z"/>
                <w:b/>
              </w:rPr>
            </w:pPr>
            <w:ins w:id="4091" w:author="Stephen" w:date="2018-12-23T14:42:00Z">
              <w:r w:rsidRPr="00A864BB">
                <w:rPr>
                  <w:b/>
                </w:rPr>
                <w:t>18</w:t>
              </w:r>
            </w:ins>
          </w:p>
        </w:tc>
        <w:tc>
          <w:tcPr>
            <w:tcW w:w="746" w:type="dxa"/>
          </w:tcPr>
          <w:p w:rsidR="007C64A3" w:rsidRPr="00A864BB" w:rsidRDefault="007C64A3" w:rsidP="007C64A3">
            <w:pPr>
              <w:rPr>
                <w:ins w:id="4092" w:author="Stephen" w:date="2018-12-23T14:42:00Z"/>
                <w:b/>
              </w:rPr>
            </w:pPr>
            <w:ins w:id="4093" w:author="Stephen" w:date="2018-12-23T14:42:00Z">
              <w:r w:rsidRPr="00A864BB">
                <w:rPr>
                  <w:b/>
                </w:rPr>
                <w:t>2</w:t>
              </w:r>
            </w:ins>
          </w:p>
        </w:tc>
        <w:tc>
          <w:tcPr>
            <w:tcW w:w="671" w:type="dxa"/>
          </w:tcPr>
          <w:p w:rsidR="007C64A3" w:rsidRPr="00A864BB" w:rsidRDefault="007C64A3" w:rsidP="007C64A3">
            <w:pPr>
              <w:rPr>
                <w:ins w:id="4094" w:author="Stephen" w:date="2018-12-23T14:42:00Z"/>
                <w:b/>
              </w:rPr>
            </w:pPr>
            <w:ins w:id="4095" w:author="Stephen" w:date="2018-12-23T14:42:00Z">
              <w:r w:rsidRPr="00A864BB">
                <w:rPr>
                  <w:b/>
                </w:rPr>
                <w:t>6</w:t>
              </w:r>
            </w:ins>
          </w:p>
        </w:tc>
        <w:tc>
          <w:tcPr>
            <w:tcW w:w="629" w:type="dxa"/>
          </w:tcPr>
          <w:p w:rsidR="007C64A3" w:rsidRPr="00A864BB" w:rsidRDefault="007C64A3" w:rsidP="007C64A3">
            <w:pPr>
              <w:rPr>
                <w:ins w:id="4096" w:author="Stephen" w:date="2018-12-23T14:42:00Z"/>
                <w:b/>
              </w:rPr>
            </w:pPr>
            <w:ins w:id="4097" w:author="Stephen" w:date="2018-12-23T14:42:00Z">
              <w:r w:rsidRPr="00A864BB">
                <w:rPr>
                  <w:b/>
                </w:rPr>
                <w:t>5</w:t>
              </w:r>
            </w:ins>
          </w:p>
        </w:tc>
      </w:tr>
      <w:tr w:rsidR="007C64A3" w:rsidTr="007C64A3">
        <w:trPr>
          <w:ins w:id="4098" w:author="Stephen" w:date="2018-12-23T14:42:00Z"/>
        </w:trPr>
        <w:tc>
          <w:tcPr>
            <w:tcW w:w="2561" w:type="dxa"/>
          </w:tcPr>
          <w:p w:rsidR="007C64A3" w:rsidRDefault="007C64A3" w:rsidP="007C64A3">
            <w:pPr>
              <w:rPr>
                <w:ins w:id="4099" w:author="Stephen" w:date="2018-12-23T14:42:00Z"/>
              </w:rPr>
            </w:pPr>
          </w:p>
        </w:tc>
        <w:tc>
          <w:tcPr>
            <w:tcW w:w="834" w:type="dxa"/>
          </w:tcPr>
          <w:p w:rsidR="007C64A3" w:rsidRDefault="007C64A3" w:rsidP="007C64A3">
            <w:pPr>
              <w:rPr>
                <w:ins w:id="4100" w:author="Stephen" w:date="2018-12-23T14:42:00Z"/>
              </w:rPr>
            </w:pPr>
          </w:p>
        </w:tc>
        <w:tc>
          <w:tcPr>
            <w:tcW w:w="2303" w:type="dxa"/>
          </w:tcPr>
          <w:p w:rsidR="007C64A3" w:rsidRDefault="007C64A3" w:rsidP="007C64A3">
            <w:pPr>
              <w:rPr>
                <w:ins w:id="4101" w:author="Stephen" w:date="2018-12-23T14:42:00Z"/>
              </w:rPr>
            </w:pPr>
          </w:p>
        </w:tc>
        <w:tc>
          <w:tcPr>
            <w:tcW w:w="774" w:type="dxa"/>
          </w:tcPr>
          <w:p w:rsidR="007C64A3" w:rsidRDefault="007C64A3" w:rsidP="007C64A3">
            <w:pPr>
              <w:rPr>
                <w:ins w:id="4102" w:author="Stephen" w:date="2018-12-23T14:42:00Z"/>
              </w:rPr>
            </w:pPr>
          </w:p>
        </w:tc>
        <w:tc>
          <w:tcPr>
            <w:tcW w:w="724" w:type="dxa"/>
          </w:tcPr>
          <w:p w:rsidR="007C64A3" w:rsidRDefault="007C64A3" w:rsidP="007C64A3">
            <w:pPr>
              <w:rPr>
                <w:ins w:id="4103" w:author="Stephen" w:date="2018-12-23T14:42:00Z"/>
              </w:rPr>
            </w:pPr>
          </w:p>
        </w:tc>
        <w:tc>
          <w:tcPr>
            <w:tcW w:w="746" w:type="dxa"/>
          </w:tcPr>
          <w:p w:rsidR="007C64A3" w:rsidRDefault="007C64A3" w:rsidP="007C64A3">
            <w:pPr>
              <w:rPr>
                <w:ins w:id="4104" w:author="Stephen" w:date="2018-12-23T14:42:00Z"/>
              </w:rPr>
            </w:pPr>
          </w:p>
        </w:tc>
        <w:tc>
          <w:tcPr>
            <w:tcW w:w="671" w:type="dxa"/>
          </w:tcPr>
          <w:p w:rsidR="007C64A3" w:rsidRDefault="007C64A3" w:rsidP="007C64A3">
            <w:pPr>
              <w:rPr>
                <w:ins w:id="4105" w:author="Stephen" w:date="2018-12-23T14:42:00Z"/>
              </w:rPr>
            </w:pPr>
          </w:p>
        </w:tc>
        <w:tc>
          <w:tcPr>
            <w:tcW w:w="629" w:type="dxa"/>
          </w:tcPr>
          <w:p w:rsidR="007C64A3" w:rsidRDefault="007C64A3" w:rsidP="007C64A3">
            <w:pPr>
              <w:rPr>
                <w:ins w:id="4106" w:author="Stephen" w:date="2018-12-23T14:42:00Z"/>
              </w:rPr>
            </w:pPr>
          </w:p>
        </w:tc>
      </w:tr>
      <w:tr w:rsidR="007C64A3" w:rsidTr="007C64A3">
        <w:trPr>
          <w:ins w:id="4107" w:author="Stephen" w:date="2018-12-23T14:42:00Z"/>
        </w:trPr>
        <w:tc>
          <w:tcPr>
            <w:tcW w:w="2561" w:type="dxa"/>
          </w:tcPr>
          <w:p w:rsidR="007C64A3" w:rsidRDefault="007C64A3" w:rsidP="007C64A3">
            <w:pPr>
              <w:rPr>
                <w:ins w:id="4108" w:author="Stephen" w:date="2018-12-23T14:42:00Z"/>
              </w:rPr>
            </w:pPr>
            <w:ins w:id="4109" w:author="Stephen" w:date="2018-12-23T14:42:00Z">
              <w:r>
                <w:t>NAFLD</w:t>
              </w:r>
            </w:ins>
          </w:p>
        </w:tc>
        <w:tc>
          <w:tcPr>
            <w:tcW w:w="834" w:type="dxa"/>
          </w:tcPr>
          <w:p w:rsidR="007C64A3" w:rsidRDefault="007C64A3" w:rsidP="007C64A3">
            <w:pPr>
              <w:rPr>
                <w:ins w:id="4110" w:author="Stephen" w:date="2018-12-23T14:42:00Z"/>
              </w:rPr>
            </w:pPr>
            <w:ins w:id="4111" w:author="Stephen" w:date="2018-12-23T14:42:00Z">
              <w:r>
                <w:t>SCH-</w:t>
              </w:r>
            </w:ins>
          </w:p>
        </w:tc>
        <w:tc>
          <w:tcPr>
            <w:tcW w:w="2303" w:type="dxa"/>
          </w:tcPr>
          <w:p w:rsidR="007C64A3" w:rsidRDefault="00375817" w:rsidP="007C64A3">
            <w:pPr>
              <w:rPr>
                <w:ins w:id="4112" w:author="Stephen" w:date="2018-12-23T14:42:00Z"/>
              </w:rPr>
            </w:pPr>
            <w:ins w:id="4113" w:author="Stephen" w:date="2018-12-23T14:42:00Z">
              <w:r>
                <w:t>Xu-2011 [</w:t>
              </w:r>
            </w:ins>
            <w:ins w:id="4114" w:author="Stephen" w:date="2018-12-29T08:29:00Z">
              <w:r>
                <w:t>4</w:t>
              </w:r>
            </w:ins>
            <w:ins w:id="4115" w:author="Stephen" w:date="2018-12-23T14:42:00Z">
              <w:r w:rsidR="007C64A3">
                <w:t>0]</w:t>
              </w:r>
            </w:ins>
          </w:p>
        </w:tc>
        <w:tc>
          <w:tcPr>
            <w:tcW w:w="774" w:type="dxa"/>
          </w:tcPr>
          <w:p w:rsidR="007C64A3" w:rsidRDefault="007C64A3" w:rsidP="007C64A3">
            <w:pPr>
              <w:rPr>
                <w:ins w:id="4116" w:author="Stephen" w:date="2018-12-23T14:42:00Z"/>
              </w:rPr>
            </w:pPr>
            <w:ins w:id="4117" w:author="Stephen" w:date="2018-12-23T14:42:00Z">
              <w:r>
                <w:t>878</w:t>
              </w:r>
            </w:ins>
          </w:p>
        </w:tc>
        <w:tc>
          <w:tcPr>
            <w:tcW w:w="724" w:type="dxa"/>
          </w:tcPr>
          <w:p w:rsidR="007C64A3" w:rsidRDefault="007C64A3" w:rsidP="007C64A3">
            <w:pPr>
              <w:rPr>
                <w:ins w:id="4118" w:author="Stephen" w:date="2018-12-23T14:42:00Z"/>
              </w:rPr>
            </w:pPr>
            <w:ins w:id="4119" w:author="Stephen" w:date="2018-12-23T14:42:00Z">
              <w:r>
                <w:t>1</w:t>
              </w:r>
            </w:ins>
          </w:p>
        </w:tc>
        <w:tc>
          <w:tcPr>
            <w:tcW w:w="746" w:type="dxa"/>
          </w:tcPr>
          <w:p w:rsidR="007C64A3" w:rsidRDefault="007C64A3" w:rsidP="007C64A3">
            <w:pPr>
              <w:rPr>
                <w:ins w:id="4120" w:author="Stephen" w:date="2018-12-23T14:42:00Z"/>
              </w:rPr>
            </w:pPr>
          </w:p>
        </w:tc>
        <w:tc>
          <w:tcPr>
            <w:tcW w:w="671" w:type="dxa"/>
          </w:tcPr>
          <w:p w:rsidR="007C64A3" w:rsidRDefault="007C64A3" w:rsidP="007C64A3">
            <w:pPr>
              <w:rPr>
                <w:ins w:id="4121" w:author="Stephen" w:date="2018-12-23T14:42:00Z"/>
              </w:rPr>
            </w:pPr>
            <w:ins w:id="4122" w:author="Stephen" w:date="2018-12-23T14:42:00Z">
              <w:r>
                <w:t>2</w:t>
              </w:r>
            </w:ins>
          </w:p>
        </w:tc>
        <w:tc>
          <w:tcPr>
            <w:tcW w:w="629" w:type="dxa"/>
          </w:tcPr>
          <w:p w:rsidR="007C64A3" w:rsidRDefault="007C64A3" w:rsidP="007C64A3">
            <w:pPr>
              <w:rPr>
                <w:ins w:id="4123" w:author="Stephen" w:date="2018-12-23T14:42:00Z"/>
              </w:rPr>
            </w:pPr>
          </w:p>
        </w:tc>
      </w:tr>
      <w:tr w:rsidR="007C64A3" w:rsidTr="007C64A3">
        <w:trPr>
          <w:ins w:id="4124" w:author="Stephen" w:date="2018-12-23T14:42:00Z"/>
        </w:trPr>
        <w:tc>
          <w:tcPr>
            <w:tcW w:w="2561" w:type="dxa"/>
          </w:tcPr>
          <w:p w:rsidR="007C64A3" w:rsidRDefault="007C64A3" w:rsidP="007C64A3">
            <w:pPr>
              <w:rPr>
                <w:ins w:id="4125" w:author="Stephen" w:date="2018-12-23T14:42:00Z"/>
              </w:rPr>
            </w:pPr>
          </w:p>
        </w:tc>
        <w:tc>
          <w:tcPr>
            <w:tcW w:w="834" w:type="dxa"/>
          </w:tcPr>
          <w:p w:rsidR="007C64A3" w:rsidRDefault="007C64A3" w:rsidP="007C64A3">
            <w:pPr>
              <w:rPr>
                <w:ins w:id="4126" w:author="Stephen" w:date="2018-12-23T14:42:00Z"/>
              </w:rPr>
            </w:pPr>
          </w:p>
        </w:tc>
        <w:tc>
          <w:tcPr>
            <w:tcW w:w="2303" w:type="dxa"/>
          </w:tcPr>
          <w:p w:rsidR="007C64A3" w:rsidRDefault="00375817" w:rsidP="007C64A3">
            <w:pPr>
              <w:rPr>
                <w:ins w:id="4127" w:author="Stephen" w:date="2018-12-23T14:42:00Z"/>
              </w:rPr>
            </w:pPr>
            <w:ins w:id="4128" w:author="Stephen" w:date="2018-12-23T14:42:00Z">
              <w:r>
                <w:t>Bano-2016 [</w:t>
              </w:r>
            </w:ins>
            <w:ins w:id="4129" w:author="Stephen" w:date="2018-12-29T08:29:00Z">
              <w:r>
                <w:t>4</w:t>
              </w:r>
            </w:ins>
            <w:ins w:id="4130" w:author="Stephen" w:date="2018-12-23T14:42:00Z">
              <w:r w:rsidR="007C64A3">
                <w:t>1]</w:t>
              </w:r>
            </w:ins>
          </w:p>
        </w:tc>
        <w:tc>
          <w:tcPr>
            <w:tcW w:w="774" w:type="dxa"/>
          </w:tcPr>
          <w:p w:rsidR="00000000" w:rsidRDefault="007C64A3">
            <w:pPr>
              <w:rPr>
                <w:ins w:id="4131" w:author="Stephen" w:date="2018-12-23T14:42:00Z"/>
              </w:rPr>
              <w:pPrChange w:id="4132" w:author="Stephen" w:date="2018-12-23T15:46:00Z">
                <w:pPr>
                  <w:spacing w:after="200" w:line="276" w:lineRule="auto"/>
                </w:pPr>
              </w:pPrChange>
            </w:pPr>
            <w:ins w:id="4133" w:author="Stephen" w:date="2018-12-23T14:42:00Z">
              <w:r>
                <w:t>9</w:t>
              </w:r>
            </w:ins>
            <w:ins w:id="4134" w:author="Stephen" w:date="2018-12-23T15:46:00Z">
              <w:r w:rsidR="003C6D69">
                <w:t>640</w:t>
              </w:r>
            </w:ins>
          </w:p>
        </w:tc>
        <w:tc>
          <w:tcPr>
            <w:tcW w:w="724" w:type="dxa"/>
          </w:tcPr>
          <w:p w:rsidR="007C64A3" w:rsidRDefault="007C64A3" w:rsidP="007C64A3">
            <w:pPr>
              <w:rPr>
                <w:ins w:id="4135" w:author="Stephen" w:date="2018-12-23T14:42:00Z"/>
              </w:rPr>
            </w:pPr>
            <w:ins w:id="4136" w:author="Stephen" w:date="2018-12-23T14:42:00Z">
              <w:r>
                <w:t>2</w:t>
              </w:r>
            </w:ins>
          </w:p>
        </w:tc>
        <w:tc>
          <w:tcPr>
            <w:tcW w:w="746" w:type="dxa"/>
          </w:tcPr>
          <w:p w:rsidR="007C64A3" w:rsidRDefault="007C64A3" w:rsidP="007C64A3">
            <w:pPr>
              <w:rPr>
                <w:ins w:id="4137" w:author="Stephen" w:date="2018-12-23T14:42:00Z"/>
              </w:rPr>
            </w:pPr>
            <w:ins w:id="4138" w:author="Stephen" w:date="2018-12-23T14:42:00Z">
              <w:r>
                <w:t>2</w:t>
              </w:r>
            </w:ins>
          </w:p>
        </w:tc>
        <w:tc>
          <w:tcPr>
            <w:tcW w:w="671" w:type="dxa"/>
          </w:tcPr>
          <w:p w:rsidR="007C64A3" w:rsidRDefault="007C64A3" w:rsidP="007C64A3">
            <w:pPr>
              <w:rPr>
                <w:ins w:id="4139" w:author="Stephen" w:date="2018-12-23T14:42:00Z"/>
              </w:rPr>
            </w:pPr>
            <w:ins w:id="4140" w:author="Stephen" w:date="2018-12-23T14:42:00Z">
              <w:r>
                <w:t>2</w:t>
              </w:r>
            </w:ins>
          </w:p>
        </w:tc>
        <w:tc>
          <w:tcPr>
            <w:tcW w:w="629" w:type="dxa"/>
          </w:tcPr>
          <w:p w:rsidR="007C64A3" w:rsidRDefault="007C64A3" w:rsidP="007C64A3">
            <w:pPr>
              <w:rPr>
                <w:ins w:id="4141" w:author="Stephen" w:date="2018-12-23T14:42:00Z"/>
              </w:rPr>
            </w:pPr>
          </w:p>
        </w:tc>
      </w:tr>
      <w:tr w:rsidR="007C64A3" w:rsidTr="007C64A3">
        <w:trPr>
          <w:ins w:id="4142" w:author="Stephen" w:date="2018-12-23T14:42:00Z"/>
        </w:trPr>
        <w:tc>
          <w:tcPr>
            <w:tcW w:w="2561" w:type="dxa"/>
          </w:tcPr>
          <w:p w:rsidR="007C64A3" w:rsidRDefault="007C64A3" w:rsidP="007C64A3">
            <w:pPr>
              <w:rPr>
                <w:ins w:id="4143" w:author="Stephen" w:date="2018-12-23T14:42:00Z"/>
              </w:rPr>
            </w:pPr>
          </w:p>
        </w:tc>
        <w:tc>
          <w:tcPr>
            <w:tcW w:w="834" w:type="dxa"/>
          </w:tcPr>
          <w:p w:rsidR="007C64A3" w:rsidRDefault="007C64A3" w:rsidP="007C64A3">
            <w:pPr>
              <w:rPr>
                <w:ins w:id="4144" w:author="Stephen" w:date="2018-12-23T14:42:00Z"/>
              </w:rPr>
            </w:pPr>
          </w:p>
        </w:tc>
        <w:tc>
          <w:tcPr>
            <w:tcW w:w="2303" w:type="dxa"/>
          </w:tcPr>
          <w:p w:rsidR="007C64A3" w:rsidRDefault="00375817" w:rsidP="007C64A3">
            <w:pPr>
              <w:rPr>
                <w:ins w:id="4145" w:author="Stephen" w:date="2018-12-23T14:42:00Z"/>
              </w:rPr>
            </w:pPr>
            <w:ins w:id="4146" w:author="Stephen" w:date="2018-12-23T14:42:00Z">
              <w:r>
                <w:t>Itterman-2012 [</w:t>
              </w:r>
            </w:ins>
            <w:ins w:id="4147" w:author="Stephen" w:date="2018-12-29T08:30:00Z">
              <w:r>
                <w:t>39</w:t>
              </w:r>
            </w:ins>
            <w:ins w:id="4148" w:author="Stephen" w:date="2018-12-23T14:42:00Z">
              <w:r w:rsidR="007C64A3">
                <w:t>]</w:t>
              </w:r>
            </w:ins>
          </w:p>
        </w:tc>
        <w:tc>
          <w:tcPr>
            <w:tcW w:w="774" w:type="dxa"/>
          </w:tcPr>
          <w:p w:rsidR="007C64A3" w:rsidRDefault="007C64A3" w:rsidP="007C64A3">
            <w:pPr>
              <w:rPr>
                <w:ins w:id="4149" w:author="Stephen" w:date="2018-12-23T14:42:00Z"/>
              </w:rPr>
            </w:pPr>
            <w:ins w:id="4150" w:author="Stephen" w:date="2018-12-23T14:42:00Z">
              <w:r>
                <w:t>3661</w:t>
              </w:r>
            </w:ins>
          </w:p>
        </w:tc>
        <w:tc>
          <w:tcPr>
            <w:tcW w:w="724" w:type="dxa"/>
          </w:tcPr>
          <w:p w:rsidR="007C64A3" w:rsidRDefault="007C64A3" w:rsidP="007C64A3">
            <w:pPr>
              <w:rPr>
                <w:ins w:id="4151" w:author="Stephen" w:date="2018-12-23T14:42:00Z"/>
              </w:rPr>
            </w:pPr>
            <w:ins w:id="4152" w:author="Stephen" w:date="2018-12-23T14:42:00Z">
              <w:r>
                <w:t>4</w:t>
              </w:r>
            </w:ins>
          </w:p>
        </w:tc>
        <w:tc>
          <w:tcPr>
            <w:tcW w:w="746" w:type="dxa"/>
          </w:tcPr>
          <w:p w:rsidR="007C64A3" w:rsidRDefault="007C64A3" w:rsidP="007C64A3">
            <w:pPr>
              <w:rPr>
                <w:ins w:id="4153" w:author="Stephen" w:date="2018-12-23T14:42:00Z"/>
              </w:rPr>
            </w:pPr>
          </w:p>
        </w:tc>
        <w:tc>
          <w:tcPr>
            <w:tcW w:w="671" w:type="dxa"/>
          </w:tcPr>
          <w:p w:rsidR="007C64A3" w:rsidRDefault="007C64A3" w:rsidP="007C64A3">
            <w:pPr>
              <w:rPr>
                <w:ins w:id="4154" w:author="Stephen" w:date="2018-12-23T14:42:00Z"/>
              </w:rPr>
            </w:pPr>
          </w:p>
        </w:tc>
        <w:tc>
          <w:tcPr>
            <w:tcW w:w="629" w:type="dxa"/>
          </w:tcPr>
          <w:p w:rsidR="007C64A3" w:rsidRDefault="007C64A3" w:rsidP="007C64A3">
            <w:pPr>
              <w:rPr>
                <w:ins w:id="4155" w:author="Stephen" w:date="2018-12-23T14:42:00Z"/>
              </w:rPr>
            </w:pPr>
            <w:ins w:id="4156" w:author="Stephen" w:date="2018-12-23T14:42:00Z">
              <w:r>
                <w:t>2</w:t>
              </w:r>
            </w:ins>
          </w:p>
        </w:tc>
      </w:tr>
      <w:tr w:rsidR="007C64A3" w:rsidTr="007C64A3">
        <w:trPr>
          <w:ins w:id="4157" w:author="Stephen" w:date="2018-12-23T14:42:00Z"/>
        </w:trPr>
        <w:tc>
          <w:tcPr>
            <w:tcW w:w="2561" w:type="dxa"/>
          </w:tcPr>
          <w:p w:rsidR="007C64A3" w:rsidRDefault="007C64A3" w:rsidP="007C64A3">
            <w:pPr>
              <w:rPr>
                <w:ins w:id="4158" w:author="Stephen" w:date="2018-12-23T14:42:00Z"/>
              </w:rPr>
            </w:pPr>
          </w:p>
        </w:tc>
        <w:tc>
          <w:tcPr>
            <w:tcW w:w="834" w:type="dxa"/>
          </w:tcPr>
          <w:p w:rsidR="007C64A3" w:rsidRDefault="007C64A3" w:rsidP="007C64A3">
            <w:pPr>
              <w:rPr>
                <w:ins w:id="4159" w:author="Stephen" w:date="2018-12-23T14:42:00Z"/>
              </w:rPr>
            </w:pPr>
          </w:p>
        </w:tc>
        <w:tc>
          <w:tcPr>
            <w:tcW w:w="2303" w:type="dxa"/>
          </w:tcPr>
          <w:p w:rsidR="007C64A3" w:rsidRPr="00A864BB" w:rsidRDefault="007C64A3" w:rsidP="007C64A3">
            <w:pPr>
              <w:rPr>
                <w:ins w:id="4160" w:author="Stephen" w:date="2018-12-23T14:42:00Z"/>
                <w:b/>
              </w:rPr>
            </w:pPr>
            <w:ins w:id="4161" w:author="Stephen" w:date="2018-12-23T14:42:00Z">
              <w:r w:rsidRPr="00A864BB">
                <w:rPr>
                  <w:b/>
                </w:rPr>
                <w:t>Total</w:t>
              </w:r>
            </w:ins>
          </w:p>
        </w:tc>
        <w:tc>
          <w:tcPr>
            <w:tcW w:w="774" w:type="dxa"/>
          </w:tcPr>
          <w:p w:rsidR="007C64A3" w:rsidRPr="00A864BB" w:rsidRDefault="007C64A3" w:rsidP="007C64A3">
            <w:pPr>
              <w:rPr>
                <w:ins w:id="4162" w:author="Stephen" w:date="2018-12-23T14:42:00Z"/>
                <w:b/>
              </w:rPr>
            </w:pPr>
          </w:p>
        </w:tc>
        <w:tc>
          <w:tcPr>
            <w:tcW w:w="724" w:type="dxa"/>
          </w:tcPr>
          <w:p w:rsidR="007C64A3" w:rsidRPr="00A864BB" w:rsidRDefault="007C64A3" w:rsidP="007C64A3">
            <w:pPr>
              <w:rPr>
                <w:ins w:id="4163" w:author="Stephen" w:date="2018-12-23T14:42:00Z"/>
                <w:b/>
              </w:rPr>
            </w:pPr>
            <w:ins w:id="4164" w:author="Stephen" w:date="2018-12-23T14:42:00Z">
              <w:r w:rsidRPr="00A864BB">
                <w:rPr>
                  <w:b/>
                </w:rPr>
                <w:t>7</w:t>
              </w:r>
            </w:ins>
          </w:p>
        </w:tc>
        <w:tc>
          <w:tcPr>
            <w:tcW w:w="746" w:type="dxa"/>
          </w:tcPr>
          <w:p w:rsidR="007C64A3" w:rsidRPr="00A864BB" w:rsidRDefault="007C64A3" w:rsidP="007C64A3">
            <w:pPr>
              <w:rPr>
                <w:ins w:id="4165" w:author="Stephen" w:date="2018-12-23T14:42:00Z"/>
                <w:b/>
              </w:rPr>
            </w:pPr>
            <w:ins w:id="4166" w:author="Stephen" w:date="2018-12-23T14:42:00Z">
              <w:r w:rsidRPr="00A864BB">
                <w:rPr>
                  <w:b/>
                </w:rPr>
                <w:t>2</w:t>
              </w:r>
            </w:ins>
          </w:p>
        </w:tc>
        <w:tc>
          <w:tcPr>
            <w:tcW w:w="671" w:type="dxa"/>
          </w:tcPr>
          <w:p w:rsidR="007C64A3" w:rsidRPr="00A864BB" w:rsidRDefault="007C64A3" w:rsidP="007C64A3">
            <w:pPr>
              <w:rPr>
                <w:ins w:id="4167" w:author="Stephen" w:date="2018-12-23T14:42:00Z"/>
                <w:b/>
              </w:rPr>
            </w:pPr>
            <w:ins w:id="4168" w:author="Stephen" w:date="2018-12-23T14:42:00Z">
              <w:r w:rsidRPr="00A864BB">
                <w:rPr>
                  <w:b/>
                </w:rPr>
                <w:t>4</w:t>
              </w:r>
            </w:ins>
          </w:p>
        </w:tc>
        <w:tc>
          <w:tcPr>
            <w:tcW w:w="629" w:type="dxa"/>
          </w:tcPr>
          <w:p w:rsidR="007C64A3" w:rsidRPr="00A864BB" w:rsidRDefault="007C64A3" w:rsidP="007C64A3">
            <w:pPr>
              <w:rPr>
                <w:ins w:id="4169" w:author="Stephen" w:date="2018-12-23T14:42:00Z"/>
                <w:b/>
              </w:rPr>
            </w:pPr>
            <w:ins w:id="4170" w:author="Stephen" w:date="2018-12-23T14:42:00Z">
              <w:r w:rsidRPr="00A864BB">
                <w:rPr>
                  <w:b/>
                </w:rPr>
                <w:t>2</w:t>
              </w:r>
            </w:ins>
          </w:p>
        </w:tc>
      </w:tr>
      <w:tr w:rsidR="007C64A3" w:rsidTr="007C64A3">
        <w:trPr>
          <w:ins w:id="4171" w:author="Stephen" w:date="2018-12-23T14:42:00Z"/>
        </w:trPr>
        <w:tc>
          <w:tcPr>
            <w:tcW w:w="2561" w:type="dxa"/>
          </w:tcPr>
          <w:p w:rsidR="007C64A3" w:rsidRDefault="007C64A3" w:rsidP="007C64A3">
            <w:pPr>
              <w:rPr>
                <w:ins w:id="4172" w:author="Stephen" w:date="2018-12-23T14:42:00Z"/>
              </w:rPr>
            </w:pPr>
          </w:p>
        </w:tc>
        <w:tc>
          <w:tcPr>
            <w:tcW w:w="834" w:type="dxa"/>
          </w:tcPr>
          <w:p w:rsidR="007C64A3" w:rsidRDefault="007C64A3" w:rsidP="007C64A3">
            <w:pPr>
              <w:rPr>
                <w:ins w:id="4173" w:author="Stephen" w:date="2018-12-23T14:42:00Z"/>
              </w:rPr>
            </w:pPr>
          </w:p>
        </w:tc>
        <w:tc>
          <w:tcPr>
            <w:tcW w:w="2303" w:type="dxa"/>
          </w:tcPr>
          <w:p w:rsidR="007C64A3" w:rsidRDefault="007C64A3" w:rsidP="007C64A3">
            <w:pPr>
              <w:rPr>
                <w:ins w:id="4174" w:author="Stephen" w:date="2018-12-23T14:42:00Z"/>
              </w:rPr>
            </w:pPr>
          </w:p>
        </w:tc>
        <w:tc>
          <w:tcPr>
            <w:tcW w:w="774" w:type="dxa"/>
          </w:tcPr>
          <w:p w:rsidR="007C64A3" w:rsidRDefault="007C64A3" w:rsidP="007C64A3">
            <w:pPr>
              <w:rPr>
                <w:ins w:id="4175" w:author="Stephen" w:date="2018-12-23T14:42:00Z"/>
              </w:rPr>
            </w:pPr>
          </w:p>
        </w:tc>
        <w:tc>
          <w:tcPr>
            <w:tcW w:w="724" w:type="dxa"/>
          </w:tcPr>
          <w:p w:rsidR="007C64A3" w:rsidRDefault="007C64A3" w:rsidP="007C64A3">
            <w:pPr>
              <w:rPr>
                <w:ins w:id="4176" w:author="Stephen" w:date="2018-12-23T14:42:00Z"/>
              </w:rPr>
            </w:pPr>
          </w:p>
        </w:tc>
        <w:tc>
          <w:tcPr>
            <w:tcW w:w="746" w:type="dxa"/>
          </w:tcPr>
          <w:p w:rsidR="007C64A3" w:rsidRDefault="007C64A3" w:rsidP="007C64A3">
            <w:pPr>
              <w:rPr>
                <w:ins w:id="4177" w:author="Stephen" w:date="2018-12-23T14:42:00Z"/>
              </w:rPr>
            </w:pPr>
          </w:p>
        </w:tc>
        <w:tc>
          <w:tcPr>
            <w:tcW w:w="671" w:type="dxa"/>
          </w:tcPr>
          <w:p w:rsidR="007C64A3" w:rsidRDefault="007C64A3" w:rsidP="007C64A3">
            <w:pPr>
              <w:rPr>
                <w:ins w:id="4178" w:author="Stephen" w:date="2018-12-23T14:42:00Z"/>
              </w:rPr>
            </w:pPr>
          </w:p>
        </w:tc>
        <w:tc>
          <w:tcPr>
            <w:tcW w:w="629" w:type="dxa"/>
          </w:tcPr>
          <w:p w:rsidR="007C64A3" w:rsidRDefault="007C64A3" w:rsidP="007C64A3">
            <w:pPr>
              <w:rPr>
                <w:ins w:id="4179" w:author="Stephen" w:date="2018-12-23T14:42:00Z"/>
              </w:rPr>
            </w:pPr>
          </w:p>
        </w:tc>
      </w:tr>
      <w:tr w:rsidR="007C64A3" w:rsidTr="007C64A3">
        <w:trPr>
          <w:ins w:id="4180" w:author="Stephen" w:date="2018-12-23T14:42:00Z"/>
        </w:trPr>
        <w:tc>
          <w:tcPr>
            <w:tcW w:w="2561" w:type="dxa"/>
          </w:tcPr>
          <w:p w:rsidR="007C64A3" w:rsidRDefault="007C64A3" w:rsidP="007C64A3">
            <w:pPr>
              <w:rPr>
                <w:ins w:id="4181" w:author="Stephen" w:date="2018-12-23T14:42:00Z"/>
              </w:rPr>
            </w:pPr>
            <w:ins w:id="4182" w:author="Stephen" w:date="2018-12-23T14:42:00Z">
              <w:r>
                <w:t>Hypertriglyceridemia</w:t>
              </w:r>
            </w:ins>
          </w:p>
        </w:tc>
        <w:tc>
          <w:tcPr>
            <w:tcW w:w="834" w:type="dxa"/>
          </w:tcPr>
          <w:p w:rsidR="007C64A3" w:rsidRDefault="007C64A3" w:rsidP="007C64A3">
            <w:pPr>
              <w:rPr>
                <w:ins w:id="4183" w:author="Stephen" w:date="2018-12-23T14:42:00Z"/>
              </w:rPr>
            </w:pPr>
            <w:ins w:id="4184" w:author="Stephen" w:date="2018-12-23T14:42:00Z">
              <w:r>
                <w:t>SCH-</w:t>
              </w:r>
            </w:ins>
          </w:p>
        </w:tc>
        <w:tc>
          <w:tcPr>
            <w:tcW w:w="2303" w:type="dxa"/>
          </w:tcPr>
          <w:p w:rsidR="007C64A3" w:rsidRDefault="00375817" w:rsidP="007C64A3">
            <w:pPr>
              <w:rPr>
                <w:ins w:id="4185" w:author="Stephen" w:date="2018-12-23T14:42:00Z"/>
              </w:rPr>
            </w:pPr>
            <w:ins w:id="4186" w:author="Stephen" w:date="2018-12-23T14:42:00Z">
              <w:r>
                <w:t>Mehran-2017 [4</w:t>
              </w:r>
            </w:ins>
            <w:ins w:id="4187" w:author="Stephen" w:date="2018-12-29T08:30:00Z">
              <w:r>
                <w:t>2</w:t>
              </w:r>
            </w:ins>
            <w:ins w:id="4188" w:author="Stephen" w:date="2018-12-23T14:42:00Z">
              <w:r w:rsidR="007C64A3">
                <w:t>]</w:t>
              </w:r>
            </w:ins>
          </w:p>
        </w:tc>
        <w:tc>
          <w:tcPr>
            <w:tcW w:w="774" w:type="dxa"/>
          </w:tcPr>
          <w:p w:rsidR="007C64A3" w:rsidRDefault="007C64A3" w:rsidP="007C64A3">
            <w:pPr>
              <w:rPr>
                <w:ins w:id="4189" w:author="Stephen" w:date="2018-12-23T14:42:00Z"/>
              </w:rPr>
            </w:pPr>
            <w:ins w:id="4190" w:author="Stephen" w:date="2018-12-23T14:42:00Z">
              <w:r>
                <w:t>2393</w:t>
              </w:r>
            </w:ins>
          </w:p>
        </w:tc>
        <w:tc>
          <w:tcPr>
            <w:tcW w:w="724" w:type="dxa"/>
          </w:tcPr>
          <w:p w:rsidR="007C64A3" w:rsidRDefault="007C64A3" w:rsidP="007C64A3">
            <w:pPr>
              <w:rPr>
                <w:ins w:id="4191" w:author="Stephen" w:date="2018-12-23T14:42:00Z"/>
              </w:rPr>
            </w:pPr>
            <w:ins w:id="4192" w:author="Stephen" w:date="2018-12-23T14:42:00Z">
              <w:r>
                <w:t>3</w:t>
              </w:r>
            </w:ins>
          </w:p>
        </w:tc>
        <w:tc>
          <w:tcPr>
            <w:tcW w:w="746" w:type="dxa"/>
          </w:tcPr>
          <w:p w:rsidR="007C64A3" w:rsidRDefault="007C64A3" w:rsidP="007C64A3">
            <w:pPr>
              <w:rPr>
                <w:ins w:id="4193" w:author="Stephen" w:date="2018-12-23T14:42:00Z"/>
              </w:rPr>
            </w:pPr>
            <w:ins w:id="4194" w:author="Stephen" w:date="2018-12-23T14:42:00Z">
              <w:r>
                <w:t>3</w:t>
              </w:r>
            </w:ins>
          </w:p>
        </w:tc>
        <w:tc>
          <w:tcPr>
            <w:tcW w:w="671" w:type="dxa"/>
          </w:tcPr>
          <w:p w:rsidR="007C64A3" w:rsidRDefault="007C64A3" w:rsidP="007C64A3">
            <w:pPr>
              <w:rPr>
                <w:ins w:id="4195" w:author="Stephen" w:date="2018-12-23T14:42:00Z"/>
              </w:rPr>
            </w:pPr>
          </w:p>
        </w:tc>
        <w:tc>
          <w:tcPr>
            <w:tcW w:w="629" w:type="dxa"/>
          </w:tcPr>
          <w:p w:rsidR="007C64A3" w:rsidRDefault="007C64A3" w:rsidP="007C64A3">
            <w:pPr>
              <w:rPr>
                <w:ins w:id="4196" w:author="Stephen" w:date="2018-12-23T14:42:00Z"/>
              </w:rPr>
            </w:pPr>
          </w:p>
        </w:tc>
      </w:tr>
      <w:tr w:rsidR="007C64A3" w:rsidTr="007C64A3">
        <w:trPr>
          <w:ins w:id="4197" w:author="Stephen" w:date="2018-12-23T14:42:00Z"/>
        </w:trPr>
        <w:tc>
          <w:tcPr>
            <w:tcW w:w="2561" w:type="dxa"/>
          </w:tcPr>
          <w:p w:rsidR="007C64A3" w:rsidRDefault="007C64A3" w:rsidP="007C64A3">
            <w:pPr>
              <w:rPr>
                <w:ins w:id="4198" w:author="Stephen" w:date="2018-12-23T14:42:00Z"/>
              </w:rPr>
            </w:pPr>
          </w:p>
        </w:tc>
        <w:tc>
          <w:tcPr>
            <w:tcW w:w="834" w:type="dxa"/>
          </w:tcPr>
          <w:p w:rsidR="007C64A3" w:rsidRDefault="007C64A3" w:rsidP="007C64A3">
            <w:pPr>
              <w:rPr>
                <w:ins w:id="4199" w:author="Stephen" w:date="2018-12-23T14:42:00Z"/>
              </w:rPr>
            </w:pPr>
            <w:ins w:id="4200" w:author="Stephen" w:date="2018-12-23T14:42:00Z">
              <w:r>
                <w:t>SCH+</w:t>
              </w:r>
            </w:ins>
          </w:p>
        </w:tc>
        <w:tc>
          <w:tcPr>
            <w:tcW w:w="2303" w:type="dxa"/>
          </w:tcPr>
          <w:p w:rsidR="007C64A3" w:rsidRDefault="007C64A3" w:rsidP="007C64A3">
            <w:pPr>
              <w:rPr>
                <w:ins w:id="4201" w:author="Stephen" w:date="2018-12-23T14:42:00Z"/>
              </w:rPr>
            </w:pPr>
            <w:ins w:id="4202" w:author="Stephen" w:date="2018-12-23T14:42:00Z">
              <w:r>
                <w:t>Ki</w:t>
              </w:r>
              <w:r w:rsidR="00375817">
                <w:t>m-2016[</w:t>
              </w:r>
            </w:ins>
            <w:ins w:id="4203" w:author="Stephen" w:date="2018-12-29T08:30:00Z">
              <w:r w:rsidR="00375817">
                <w:t>53</w:t>
              </w:r>
            </w:ins>
            <w:ins w:id="4204" w:author="Stephen" w:date="2018-12-23T14:42:00Z">
              <w:r>
                <w:t>]</w:t>
              </w:r>
            </w:ins>
          </w:p>
        </w:tc>
        <w:tc>
          <w:tcPr>
            <w:tcW w:w="774" w:type="dxa"/>
          </w:tcPr>
          <w:p w:rsidR="007C64A3" w:rsidRDefault="007C64A3" w:rsidP="007C64A3">
            <w:pPr>
              <w:rPr>
                <w:ins w:id="4205" w:author="Stephen" w:date="2018-12-23T14:42:00Z"/>
              </w:rPr>
            </w:pPr>
            <w:ins w:id="4206" w:author="Stephen" w:date="2018-12-23T14:42:00Z">
              <w:r>
                <w:t>13496</w:t>
              </w:r>
            </w:ins>
          </w:p>
        </w:tc>
        <w:tc>
          <w:tcPr>
            <w:tcW w:w="724" w:type="dxa"/>
          </w:tcPr>
          <w:p w:rsidR="007C64A3" w:rsidRDefault="007C64A3" w:rsidP="007C64A3">
            <w:pPr>
              <w:rPr>
                <w:ins w:id="4207" w:author="Stephen" w:date="2018-12-23T14:42:00Z"/>
              </w:rPr>
            </w:pPr>
          </w:p>
        </w:tc>
        <w:tc>
          <w:tcPr>
            <w:tcW w:w="746" w:type="dxa"/>
          </w:tcPr>
          <w:p w:rsidR="007C64A3" w:rsidRDefault="007C64A3" w:rsidP="007C64A3">
            <w:pPr>
              <w:rPr>
                <w:ins w:id="4208" w:author="Stephen" w:date="2018-12-23T14:42:00Z"/>
              </w:rPr>
            </w:pPr>
          </w:p>
        </w:tc>
        <w:tc>
          <w:tcPr>
            <w:tcW w:w="671" w:type="dxa"/>
          </w:tcPr>
          <w:p w:rsidR="007C64A3" w:rsidRDefault="007C64A3" w:rsidP="007C64A3">
            <w:pPr>
              <w:rPr>
                <w:ins w:id="4209" w:author="Stephen" w:date="2018-12-23T14:42:00Z"/>
              </w:rPr>
            </w:pPr>
          </w:p>
        </w:tc>
        <w:tc>
          <w:tcPr>
            <w:tcW w:w="629" w:type="dxa"/>
          </w:tcPr>
          <w:p w:rsidR="007C64A3" w:rsidRDefault="007C64A3" w:rsidP="007C64A3">
            <w:pPr>
              <w:rPr>
                <w:ins w:id="4210" w:author="Stephen" w:date="2018-12-23T14:42:00Z"/>
              </w:rPr>
            </w:pPr>
            <w:ins w:id="4211" w:author="Stephen" w:date="2018-12-23T14:42:00Z">
              <w:r>
                <w:t>1</w:t>
              </w:r>
            </w:ins>
          </w:p>
        </w:tc>
      </w:tr>
      <w:tr w:rsidR="007C64A3" w:rsidTr="007C64A3">
        <w:trPr>
          <w:ins w:id="4212" w:author="Stephen" w:date="2018-12-23T14:42:00Z"/>
        </w:trPr>
        <w:tc>
          <w:tcPr>
            <w:tcW w:w="2561" w:type="dxa"/>
          </w:tcPr>
          <w:p w:rsidR="007C64A3" w:rsidRDefault="007C64A3" w:rsidP="007C64A3">
            <w:pPr>
              <w:rPr>
                <w:ins w:id="4213" w:author="Stephen" w:date="2018-12-23T14:42:00Z"/>
              </w:rPr>
            </w:pPr>
          </w:p>
        </w:tc>
        <w:tc>
          <w:tcPr>
            <w:tcW w:w="834" w:type="dxa"/>
          </w:tcPr>
          <w:p w:rsidR="007C64A3" w:rsidRDefault="007C64A3" w:rsidP="007C64A3">
            <w:pPr>
              <w:rPr>
                <w:ins w:id="4214" w:author="Stephen" w:date="2018-12-23T14:42:00Z"/>
              </w:rPr>
            </w:pPr>
            <w:ins w:id="4215" w:author="Stephen" w:date="2018-12-23T14:42:00Z">
              <w:r>
                <w:t>SCH-</w:t>
              </w:r>
            </w:ins>
          </w:p>
        </w:tc>
        <w:tc>
          <w:tcPr>
            <w:tcW w:w="2303" w:type="dxa"/>
          </w:tcPr>
          <w:p w:rsidR="007C64A3" w:rsidRDefault="00375817" w:rsidP="007C64A3">
            <w:pPr>
              <w:rPr>
                <w:ins w:id="4216" w:author="Stephen" w:date="2018-12-23T14:42:00Z"/>
              </w:rPr>
            </w:pPr>
            <w:ins w:id="4217" w:author="Stephen" w:date="2018-12-23T14:42:00Z">
              <w:r>
                <w:t>Shon-2008 [4</w:t>
              </w:r>
            </w:ins>
            <w:ins w:id="4218" w:author="Stephen" w:date="2018-12-29T08:30:00Z">
              <w:r>
                <w:t>7</w:t>
              </w:r>
            </w:ins>
            <w:ins w:id="4219" w:author="Stephen" w:date="2018-12-23T14:42:00Z">
              <w:r w:rsidR="007C64A3">
                <w:t>]</w:t>
              </w:r>
            </w:ins>
          </w:p>
        </w:tc>
        <w:tc>
          <w:tcPr>
            <w:tcW w:w="774" w:type="dxa"/>
          </w:tcPr>
          <w:p w:rsidR="007C64A3" w:rsidRDefault="007C64A3" w:rsidP="007C64A3">
            <w:pPr>
              <w:rPr>
                <w:ins w:id="4220" w:author="Stephen" w:date="2018-12-23T14:42:00Z"/>
              </w:rPr>
            </w:pPr>
            <w:ins w:id="4221" w:author="Stephen" w:date="2018-12-23T14:42:00Z">
              <w:r>
                <w:t>1572</w:t>
              </w:r>
            </w:ins>
          </w:p>
        </w:tc>
        <w:tc>
          <w:tcPr>
            <w:tcW w:w="724" w:type="dxa"/>
          </w:tcPr>
          <w:p w:rsidR="007C64A3" w:rsidRDefault="007C64A3" w:rsidP="007C64A3">
            <w:pPr>
              <w:rPr>
                <w:ins w:id="4222" w:author="Stephen" w:date="2018-12-23T14:42:00Z"/>
              </w:rPr>
            </w:pPr>
            <w:ins w:id="4223" w:author="Stephen" w:date="2018-12-23T14:42:00Z">
              <w:r>
                <w:t>1</w:t>
              </w:r>
            </w:ins>
          </w:p>
        </w:tc>
        <w:tc>
          <w:tcPr>
            <w:tcW w:w="746" w:type="dxa"/>
          </w:tcPr>
          <w:p w:rsidR="007C64A3" w:rsidRDefault="007C64A3" w:rsidP="007C64A3">
            <w:pPr>
              <w:rPr>
                <w:ins w:id="4224" w:author="Stephen" w:date="2018-12-23T14:42:00Z"/>
              </w:rPr>
            </w:pPr>
          </w:p>
        </w:tc>
        <w:tc>
          <w:tcPr>
            <w:tcW w:w="671" w:type="dxa"/>
          </w:tcPr>
          <w:p w:rsidR="007C64A3" w:rsidRDefault="007C64A3" w:rsidP="007C64A3">
            <w:pPr>
              <w:rPr>
                <w:ins w:id="4225" w:author="Stephen" w:date="2018-12-23T14:42:00Z"/>
              </w:rPr>
            </w:pPr>
          </w:p>
        </w:tc>
        <w:tc>
          <w:tcPr>
            <w:tcW w:w="629" w:type="dxa"/>
          </w:tcPr>
          <w:p w:rsidR="007C64A3" w:rsidRDefault="007C64A3" w:rsidP="007C64A3">
            <w:pPr>
              <w:rPr>
                <w:ins w:id="4226" w:author="Stephen" w:date="2018-12-23T14:42:00Z"/>
              </w:rPr>
            </w:pPr>
          </w:p>
        </w:tc>
      </w:tr>
      <w:tr w:rsidR="007C64A3" w:rsidTr="007C64A3">
        <w:trPr>
          <w:ins w:id="4227" w:author="Stephen" w:date="2018-12-23T14:42:00Z"/>
        </w:trPr>
        <w:tc>
          <w:tcPr>
            <w:tcW w:w="2561" w:type="dxa"/>
          </w:tcPr>
          <w:p w:rsidR="007C64A3" w:rsidRDefault="007C64A3" w:rsidP="007C64A3">
            <w:pPr>
              <w:rPr>
                <w:ins w:id="4228" w:author="Stephen" w:date="2018-12-23T14:42:00Z"/>
              </w:rPr>
            </w:pPr>
          </w:p>
        </w:tc>
        <w:tc>
          <w:tcPr>
            <w:tcW w:w="834" w:type="dxa"/>
          </w:tcPr>
          <w:p w:rsidR="007C64A3" w:rsidRDefault="007C64A3" w:rsidP="007C64A3">
            <w:pPr>
              <w:rPr>
                <w:ins w:id="4229" w:author="Stephen" w:date="2018-12-23T14:42:00Z"/>
              </w:rPr>
            </w:pPr>
          </w:p>
        </w:tc>
        <w:tc>
          <w:tcPr>
            <w:tcW w:w="2303" w:type="dxa"/>
          </w:tcPr>
          <w:p w:rsidR="007C64A3" w:rsidRDefault="007C64A3" w:rsidP="007C64A3">
            <w:pPr>
              <w:rPr>
                <w:ins w:id="4230" w:author="Stephen" w:date="2018-12-23T14:42:00Z"/>
              </w:rPr>
            </w:pPr>
            <w:ins w:id="4231" w:author="Stephen" w:date="2018-12-23T14:42:00Z">
              <w:r>
                <w:t>Roos-2007 [43]</w:t>
              </w:r>
            </w:ins>
          </w:p>
        </w:tc>
        <w:tc>
          <w:tcPr>
            <w:tcW w:w="774" w:type="dxa"/>
          </w:tcPr>
          <w:p w:rsidR="007C64A3" w:rsidRDefault="007C64A3" w:rsidP="007C64A3">
            <w:pPr>
              <w:rPr>
                <w:ins w:id="4232" w:author="Stephen" w:date="2018-12-23T14:42:00Z"/>
              </w:rPr>
            </w:pPr>
            <w:ins w:id="4233" w:author="Stephen" w:date="2018-12-23T14:42:00Z">
              <w:r>
                <w:t>1581</w:t>
              </w:r>
            </w:ins>
          </w:p>
        </w:tc>
        <w:tc>
          <w:tcPr>
            <w:tcW w:w="724" w:type="dxa"/>
          </w:tcPr>
          <w:p w:rsidR="007C64A3" w:rsidRDefault="007C64A3" w:rsidP="007C64A3">
            <w:pPr>
              <w:rPr>
                <w:ins w:id="4234" w:author="Stephen" w:date="2018-12-23T14:42:00Z"/>
              </w:rPr>
            </w:pPr>
          </w:p>
        </w:tc>
        <w:tc>
          <w:tcPr>
            <w:tcW w:w="746" w:type="dxa"/>
          </w:tcPr>
          <w:p w:rsidR="007C64A3" w:rsidRDefault="007C64A3" w:rsidP="007C64A3">
            <w:pPr>
              <w:rPr>
                <w:ins w:id="4235" w:author="Stephen" w:date="2018-12-23T14:42:00Z"/>
              </w:rPr>
            </w:pPr>
          </w:p>
        </w:tc>
        <w:tc>
          <w:tcPr>
            <w:tcW w:w="671" w:type="dxa"/>
          </w:tcPr>
          <w:p w:rsidR="007C64A3" w:rsidRDefault="007C64A3" w:rsidP="007C64A3">
            <w:pPr>
              <w:rPr>
                <w:ins w:id="4236" w:author="Stephen" w:date="2018-12-23T14:42:00Z"/>
              </w:rPr>
            </w:pPr>
            <w:ins w:id="4237" w:author="Stephen" w:date="2018-12-23T14:42:00Z">
              <w:r>
                <w:t>3</w:t>
              </w:r>
            </w:ins>
          </w:p>
        </w:tc>
        <w:tc>
          <w:tcPr>
            <w:tcW w:w="629" w:type="dxa"/>
          </w:tcPr>
          <w:p w:rsidR="007C64A3" w:rsidRDefault="007C64A3" w:rsidP="007C64A3">
            <w:pPr>
              <w:rPr>
                <w:ins w:id="4238" w:author="Stephen" w:date="2018-12-23T14:42:00Z"/>
              </w:rPr>
            </w:pPr>
          </w:p>
        </w:tc>
      </w:tr>
      <w:tr w:rsidR="007C64A3" w:rsidTr="007C64A3">
        <w:trPr>
          <w:ins w:id="4239" w:author="Stephen" w:date="2018-12-23T14:42:00Z"/>
        </w:trPr>
        <w:tc>
          <w:tcPr>
            <w:tcW w:w="2561" w:type="dxa"/>
          </w:tcPr>
          <w:p w:rsidR="007C64A3" w:rsidRDefault="007C64A3" w:rsidP="007C64A3">
            <w:pPr>
              <w:rPr>
                <w:ins w:id="4240" w:author="Stephen" w:date="2018-12-23T14:42:00Z"/>
              </w:rPr>
            </w:pPr>
          </w:p>
        </w:tc>
        <w:tc>
          <w:tcPr>
            <w:tcW w:w="834" w:type="dxa"/>
          </w:tcPr>
          <w:p w:rsidR="007C64A3" w:rsidRDefault="007C64A3" w:rsidP="007C64A3">
            <w:pPr>
              <w:rPr>
                <w:ins w:id="4241" w:author="Stephen" w:date="2018-12-23T14:42:00Z"/>
              </w:rPr>
            </w:pPr>
            <w:ins w:id="4242" w:author="Stephen" w:date="2018-12-23T14:42:00Z">
              <w:r>
                <w:t>SCH+</w:t>
              </w:r>
            </w:ins>
          </w:p>
        </w:tc>
        <w:tc>
          <w:tcPr>
            <w:tcW w:w="2303" w:type="dxa"/>
          </w:tcPr>
          <w:p w:rsidR="007C64A3" w:rsidRDefault="00375817" w:rsidP="007C64A3">
            <w:pPr>
              <w:rPr>
                <w:ins w:id="4243" w:author="Stephen" w:date="2018-12-23T14:42:00Z"/>
              </w:rPr>
            </w:pPr>
            <w:ins w:id="4244" w:author="Stephen" w:date="2018-12-23T14:42:00Z">
              <w:r>
                <w:t>Jun-2017 [</w:t>
              </w:r>
            </w:ins>
            <w:ins w:id="4245" w:author="Stephen" w:date="2018-12-29T08:30:00Z">
              <w:r>
                <w:t>51</w:t>
              </w:r>
            </w:ins>
            <w:ins w:id="4246" w:author="Stephen" w:date="2018-12-23T14:42:00Z">
              <w:r w:rsidR="007C64A3">
                <w:t>]</w:t>
              </w:r>
            </w:ins>
          </w:p>
        </w:tc>
        <w:tc>
          <w:tcPr>
            <w:tcW w:w="774" w:type="dxa"/>
          </w:tcPr>
          <w:p w:rsidR="007C64A3" w:rsidRDefault="007C64A3" w:rsidP="007C64A3">
            <w:pPr>
              <w:rPr>
                <w:ins w:id="4247" w:author="Stephen" w:date="2018-12-23T14:42:00Z"/>
              </w:rPr>
            </w:pPr>
            <w:ins w:id="4248" w:author="Stephen" w:date="2018-12-23T14:42:00Z">
              <w:r>
                <w:t>6325</w:t>
              </w:r>
            </w:ins>
          </w:p>
        </w:tc>
        <w:tc>
          <w:tcPr>
            <w:tcW w:w="724" w:type="dxa"/>
          </w:tcPr>
          <w:p w:rsidR="007C64A3" w:rsidRDefault="007C64A3" w:rsidP="007C64A3">
            <w:pPr>
              <w:rPr>
                <w:ins w:id="4249" w:author="Stephen" w:date="2018-12-23T14:42:00Z"/>
              </w:rPr>
            </w:pPr>
          </w:p>
        </w:tc>
        <w:tc>
          <w:tcPr>
            <w:tcW w:w="746" w:type="dxa"/>
          </w:tcPr>
          <w:p w:rsidR="007C64A3" w:rsidRDefault="007C64A3" w:rsidP="007C64A3">
            <w:pPr>
              <w:rPr>
                <w:ins w:id="4250" w:author="Stephen" w:date="2018-12-23T14:42:00Z"/>
              </w:rPr>
            </w:pPr>
            <w:ins w:id="4251" w:author="Stephen" w:date="2018-12-23T14:42:00Z">
              <w:r>
                <w:t>2</w:t>
              </w:r>
            </w:ins>
          </w:p>
        </w:tc>
        <w:tc>
          <w:tcPr>
            <w:tcW w:w="671" w:type="dxa"/>
          </w:tcPr>
          <w:p w:rsidR="007C64A3" w:rsidRDefault="007C64A3" w:rsidP="007C64A3">
            <w:pPr>
              <w:rPr>
                <w:ins w:id="4252" w:author="Stephen" w:date="2018-12-23T14:42:00Z"/>
              </w:rPr>
            </w:pPr>
          </w:p>
        </w:tc>
        <w:tc>
          <w:tcPr>
            <w:tcW w:w="629" w:type="dxa"/>
          </w:tcPr>
          <w:p w:rsidR="007C64A3" w:rsidRDefault="007C64A3" w:rsidP="007C64A3">
            <w:pPr>
              <w:rPr>
                <w:ins w:id="4253" w:author="Stephen" w:date="2018-12-23T14:42:00Z"/>
              </w:rPr>
            </w:pPr>
          </w:p>
        </w:tc>
      </w:tr>
      <w:tr w:rsidR="007C64A3" w:rsidTr="007C64A3">
        <w:trPr>
          <w:ins w:id="4254" w:author="Stephen" w:date="2018-12-23T14:42:00Z"/>
        </w:trPr>
        <w:tc>
          <w:tcPr>
            <w:tcW w:w="2561" w:type="dxa"/>
          </w:tcPr>
          <w:p w:rsidR="007C64A3" w:rsidRDefault="007C64A3" w:rsidP="007C64A3">
            <w:pPr>
              <w:rPr>
                <w:ins w:id="4255" w:author="Stephen" w:date="2018-12-23T14:42:00Z"/>
              </w:rPr>
            </w:pPr>
          </w:p>
        </w:tc>
        <w:tc>
          <w:tcPr>
            <w:tcW w:w="834" w:type="dxa"/>
          </w:tcPr>
          <w:p w:rsidR="007C64A3" w:rsidRDefault="007C64A3" w:rsidP="007C64A3">
            <w:pPr>
              <w:rPr>
                <w:ins w:id="4256" w:author="Stephen" w:date="2018-12-23T14:42:00Z"/>
              </w:rPr>
            </w:pPr>
            <w:ins w:id="4257" w:author="Stephen" w:date="2018-12-23T14:42:00Z">
              <w:r>
                <w:t>SCH-</w:t>
              </w:r>
            </w:ins>
          </w:p>
        </w:tc>
        <w:tc>
          <w:tcPr>
            <w:tcW w:w="2303" w:type="dxa"/>
          </w:tcPr>
          <w:p w:rsidR="007C64A3" w:rsidRDefault="00375817" w:rsidP="007C64A3">
            <w:pPr>
              <w:rPr>
                <w:ins w:id="4258" w:author="Stephen" w:date="2018-12-23T14:42:00Z"/>
              </w:rPr>
            </w:pPr>
            <w:ins w:id="4259" w:author="Stephen" w:date="2018-12-23T14:42:00Z">
              <w:r>
                <w:t>Oh-2018 [5</w:t>
              </w:r>
            </w:ins>
            <w:ins w:id="4260" w:author="Stephen" w:date="2018-12-29T08:30:00Z">
              <w:r>
                <w:t>2</w:t>
              </w:r>
            </w:ins>
            <w:ins w:id="4261" w:author="Stephen" w:date="2018-12-23T14:42:00Z">
              <w:r w:rsidR="007C64A3">
                <w:t>]</w:t>
              </w:r>
            </w:ins>
          </w:p>
        </w:tc>
        <w:tc>
          <w:tcPr>
            <w:tcW w:w="774" w:type="dxa"/>
          </w:tcPr>
          <w:p w:rsidR="007C64A3" w:rsidRDefault="007C64A3" w:rsidP="007C64A3">
            <w:pPr>
              <w:rPr>
                <w:ins w:id="4262" w:author="Stephen" w:date="2018-12-23T14:42:00Z"/>
              </w:rPr>
            </w:pPr>
            <w:ins w:id="4263" w:author="Stephen" w:date="2018-12-23T14:42:00Z">
              <w:r>
                <w:t>4275</w:t>
              </w:r>
            </w:ins>
          </w:p>
        </w:tc>
        <w:tc>
          <w:tcPr>
            <w:tcW w:w="724" w:type="dxa"/>
          </w:tcPr>
          <w:p w:rsidR="007C64A3" w:rsidRDefault="007C64A3" w:rsidP="007C64A3">
            <w:pPr>
              <w:rPr>
                <w:ins w:id="4264" w:author="Stephen" w:date="2018-12-23T14:42:00Z"/>
              </w:rPr>
            </w:pPr>
            <w:ins w:id="4265" w:author="Stephen" w:date="2018-12-23T14:42:00Z">
              <w:r>
                <w:t>1</w:t>
              </w:r>
            </w:ins>
          </w:p>
        </w:tc>
        <w:tc>
          <w:tcPr>
            <w:tcW w:w="746" w:type="dxa"/>
          </w:tcPr>
          <w:p w:rsidR="007C64A3" w:rsidRDefault="007C64A3" w:rsidP="007C64A3">
            <w:pPr>
              <w:rPr>
                <w:ins w:id="4266" w:author="Stephen" w:date="2018-12-23T14:42:00Z"/>
              </w:rPr>
            </w:pPr>
          </w:p>
        </w:tc>
        <w:tc>
          <w:tcPr>
            <w:tcW w:w="671" w:type="dxa"/>
          </w:tcPr>
          <w:p w:rsidR="007C64A3" w:rsidRDefault="007C64A3" w:rsidP="007C64A3">
            <w:pPr>
              <w:rPr>
                <w:ins w:id="4267" w:author="Stephen" w:date="2018-12-23T14:42:00Z"/>
              </w:rPr>
            </w:pPr>
            <w:ins w:id="4268" w:author="Stephen" w:date="2018-12-23T14:42:00Z">
              <w:r>
                <w:t>2</w:t>
              </w:r>
            </w:ins>
          </w:p>
        </w:tc>
        <w:tc>
          <w:tcPr>
            <w:tcW w:w="629" w:type="dxa"/>
          </w:tcPr>
          <w:p w:rsidR="007C64A3" w:rsidRDefault="007C64A3" w:rsidP="007C64A3">
            <w:pPr>
              <w:rPr>
                <w:ins w:id="4269" w:author="Stephen" w:date="2018-12-23T14:42:00Z"/>
              </w:rPr>
            </w:pPr>
            <w:ins w:id="4270" w:author="Stephen" w:date="2018-12-23T14:42:00Z">
              <w:r>
                <w:t>1</w:t>
              </w:r>
            </w:ins>
          </w:p>
        </w:tc>
      </w:tr>
      <w:tr w:rsidR="007C64A3" w:rsidTr="007C64A3">
        <w:trPr>
          <w:ins w:id="4271" w:author="Stephen" w:date="2018-12-23T14:42:00Z"/>
        </w:trPr>
        <w:tc>
          <w:tcPr>
            <w:tcW w:w="2561" w:type="dxa"/>
          </w:tcPr>
          <w:p w:rsidR="007C64A3" w:rsidRDefault="007C64A3" w:rsidP="007C64A3">
            <w:pPr>
              <w:rPr>
                <w:ins w:id="4272" w:author="Stephen" w:date="2018-12-23T14:42:00Z"/>
              </w:rPr>
            </w:pPr>
          </w:p>
        </w:tc>
        <w:tc>
          <w:tcPr>
            <w:tcW w:w="834" w:type="dxa"/>
          </w:tcPr>
          <w:p w:rsidR="007C64A3" w:rsidRDefault="007C64A3" w:rsidP="007C64A3">
            <w:pPr>
              <w:rPr>
                <w:ins w:id="4273" w:author="Stephen" w:date="2018-12-23T14:42:00Z"/>
              </w:rPr>
            </w:pPr>
          </w:p>
        </w:tc>
        <w:tc>
          <w:tcPr>
            <w:tcW w:w="2303" w:type="dxa"/>
          </w:tcPr>
          <w:p w:rsidR="007C64A3" w:rsidRDefault="00375817" w:rsidP="007C64A3">
            <w:pPr>
              <w:rPr>
                <w:ins w:id="4274" w:author="Stephen" w:date="2018-12-23T14:42:00Z"/>
              </w:rPr>
            </w:pPr>
            <w:ins w:id="4275" w:author="Stephen" w:date="2018-12-23T14:42:00Z">
              <w:r>
                <w:t>Garduno-Garcia-2010 [</w:t>
              </w:r>
            </w:ins>
            <w:ins w:id="4276" w:author="Stephen" w:date="2018-12-29T08:30:00Z">
              <w:r>
                <w:t>44</w:t>
              </w:r>
            </w:ins>
            <w:ins w:id="4277" w:author="Stephen" w:date="2018-12-23T14:42:00Z">
              <w:r w:rsidR="007C64A3">
                <w:t>]</w:t>
              </w:r>
            </w:ins>
          </w:p>
        </w:tc>
        <w:tc>
          <w:tcPr>
            <w:tcW w:w="774" w:type="dxa"/>
          </w:tcPr>
          <w:p w:rsidR="007C64A3" w:rsidRDefault="007C64A3" w:rsidP="007C64A3">
            <w:pPr>
              <w:rPr>
                <w:ins w:id="4278" w:author="Stephen" w:date="2018-12-23T14:42:00Z"/>
              </w:rPr>
            </w:pPr>
            <w:ins w:id="4279" w:author="Stephen" w:date="2018-12-23T14:42:00Z">
              <w:r>
                <w:t>3</w:t>
              </w:r>
            </w:ins>
            <w:ins w:id="4280" w:author="Stephen" w:date="2018-12-23T15:01:00Z">
              <w:r w:rsidR="00AC41C6">
                <w:t>033</w:t>
              </w:r>
            </w:ins>
          </w:p>
        </w:tc>
        <w:tc>
          <w:tcPr>
            <w:tcW w:w="724" w:type="dxa"/>
          </w:tcPr>
          <w:p w:rsidR="007C64A3" w:rsidRDefault="007C64A3" w:rsidP="007C64A3">
            <w:pPr>
              <w:rPr>
                <w:ins w:id="4281" w:author="Stephen" w:date="2018-12-23T14:42:00Z"/>
              </w:rPr>
            </w:pPr>
          </w:p>
        </w:tc>
        <w:tc>
          <w:tcPr>
            <w:tcW w:w="746" w:type="dxa"/>
          </w:tcPr>
          <w:p w:rsidR="007C64A3" w:rsidRDefault="007C64A3" w:rsidP="007C64A3">
            <w:pPr>
              <w:rPr>
                <w:ins w:id="4282" w:author="Stephen" w:date="2018-12-23T14:42:00Z"/>
              </w:rPr>
            </w:pPr>
            <w:ins w:id="4283" w:author="Stephen" w:date="2018-12-23T14:42:00Z">
              <w:r>
                <w:t>5</w:t>
              </w:r>
            </w:ins>
          </w:p>
        </w:tc>
        <w:tc>
          <w:tcPr>
            <w:tcW w:w="671" w:type="dxa"/>
          </w:tcPr>
          <w:p w:rsidR="007C64A3" w:rsidRDefault="007C64A3" w:rsidP="007C64A3">
            <w:pPr>
              <w:rPr>
                <w:ins w:id="4284" w:author="Stephen" w:date="2018-12-23T14:42:00Z"/>
              </w:rPr>
            </w:pPr>
          </w:p>
        </w:tc>
        <w:tc>
          <w:tcPr>
            <w:tcW w:w="629" w:type="dxa"/>
          </w:tcPr>
          <w:p w:rsidR="007C64A3" w:rsidRDefault="007C64A3" w:rsidP="007C64A3">
            <w:pPr>
              <w:rPr>
                <w:ins w:id="4285" w:author="Stephen" w:date="2018-12-23T14:42:00Z"/>
              </w:rPr>
            </w:pPr>
          </w:p>
        </w:tc>
      </w:tr>
      <w:tr w:rsidR="007C64A3" w:rsidTr="007C64A3">
        <w:trPr>
          <w:ins w:id="4286" w:author="Stephen" w:date="2018-12-23T14:42:00Z"/>
        </w:trPr>
        <w:tc>
          <w:tcPr>
            <w:tcW w:w="2561" w:type="dxa"/>
          </w:tcPr>
          <w:p w:rsidR="007C64A3" w:rsidRDefault="007C64A3" w:rsidP="007C64A3">
            <w:pPr>
              <w:rPr>
                <w:ins w:id="4287" w:author="Stephen" w:date="2018-12-23T14:42:00Z"/>
              </w:rPr>
            </w:pPr>
          </w:p>
        </w:tc>
        <w:tc>
          <w:tcPr>
            <w:tcW w:w="834" w:type="dxa"/>
          </w:tcPr>
          <w:p w:rsidR="007C64A3" w:rsidRDefault="007C64A3" w:rsidP="007C64A3">
            <w:pPr>
              <w:rPr>
                <w:ins w:id="4288" w:author="Stephen" w:date="2018-12-23T14:42:00Z"/>
              </w:rPr>
            </w:pPr>
          </w:p>
        </w:tc>
        <w:tc>
          <w:tcPr>
            <w:tcW w:w="2303" w:type="dxa"/>
          </w:tcPr>
          <w:p w:rsidR="007C64A3" w:rsidRDefault="007C64A3" w:rsidP="007C64A3">
            <w:pPr>
              <w:rPr>
                <w:ins w:id="4289" w:author="Stephen" w:date="2018-12-23T14:42:00Z"/>
              </w:rPr>
            </w:pPr>
          </w:p>
        </w:tc>
        <w:tc>
          <w:tcPr>
            <w:tcW w:w="774" w:type="dxa"/>
          </w:tcPr>
          <w:p w:rsidR="007C64A3" w:rsidRDefault="007C64A3" w:rsidP="007C64A3">
            <w:pPr>
              <w:rPr>
                <w:ins w:id="4290" w:author="Stephen" w:date="2018-12-23T14:42:00Z"/>
              </w:rPr>
            </w:pPr>
          </w:p>
        </w:tc>
        <w:tc>
          <w:tcPr>
            <w:tcW w:w="724" w:type="dxa"/>
          </w:tcPr>
          <w:p w:rsidR="007C64A3" w:rsidRDefault="007C64A3" w:rsidP="007C64A3">
            <w:pPr>
              <w:rPr>
                <w:ins w:id="4291" w:author="Stephen" w:date="2018-12-23T14:42:00Z"/>
              </w:rPr>
            </w:pPr>
          </w:p>
        </w:tc>
        <w:tc>
          <w:tcPr>
            <w:tcW w:w="746" w:type="dxa"/>
          </w:tcPr>
          <w:p w:rsidR="007C64A3" w:rsidRDefault="007C64A3" w:rsidP="007C64A3">
            <w:pPr>
              <w:rPr>
                <w:ins w:id="4292" w:author="Stephen" w:date="2018-12-23T14:42:00Z"/>
              </w:rPr>
            </w:pPr>
          </w:p>
        </w:tc>
        <w:tc>
          <w:tcPr>
            <w:tcW w:w="671" w:type="dxa"/>
          </w:tcPr>
          <w:p w:rsidR="007C64A3" w:rsidRDefault="007C64A3" w:rsidP="007C64A3">
            <w:pPr>
              <w:rPr>
                <w:ins w:id="4293" w:author="Stephen" w:date="2018-12-23T14:42:00Z"/>
              </w:rPr>
            </w:pPr>
          </w:p>
        </w:tc>
        <w:tc>
          <w:tcPr>
            <w:tcW w:w="629" w:type="dxa"/>
          </w:tcPr>
          <w:p w:rsidR="007C64A3" w:rsidRDefault="007C64A3" w:rsidP="007C64A3">
            <w:pPr>
              <w:rPr>
                <w:ins w:id="4294" w:author="Stephen" w:date="2018-12-23T14:42:00Z"/>
              </w:rPr>
            </w:pPr>
          </w:p>
        </w:tc>
      </w:tr>
      <w:tr w:rsidR="007C64A3" w:rsidTr="007C64A3">
        <w:trPr>
          <w:ins w:id="4295" w:author="Stephen" w:date="2018-12-23T14:42:00Z"/>
        </w:trPr>
        <w:tc>
          <w:tcPr>
            <w:tcW w:w="2561" w:type="dxa"/>
          </w:tcPr>
          <w:p w:rsidR="007C64A3" w:rsidRDefault="007C64A3" w:rsidP="007C64A3">
            <w:pPr>
              <w:rPr>
                <w:ins w:id="4296" w:author="Stephen" w:date="2018-12-23T14:42:00Z"/>
              </w:rPr>
            </w:pPr>
          </w:p>
        </w:tc>
        <w:tc>
          <w:tcPr>
            <w:tcW w:w="834" w:type="dxa"/>
          </w:tcPr>
          <w:p w:rsidR="007C64A3" w:rsidRDefault="007C64A3" w:rsidP="007C64A3">
            <w:pPr>
              <w:rPr>
                <w:ins w:id="4297" w:author="Stephen" w:date="2018-12-23T14:42:00Z"/>
              </w:rPr>
            </w:pPr>
            <w:ins w:id="4298" w:author="Stephen" w:date="2018-12-23T14:42:00Z">
              <w:r>
                <w:t>SCH+</w:t>
              </w:r>
            </w:ins>
          </w:p>
        </w:tc>
        <w:tc>
          <w:tcPr>
            <w:tcW w:w="2303" w:type="dxa"/>
          </w:tcPr>
          <w:p w:rsidR="007C64A3" w:rsidRDefault="00375817" w:rsidP="007C64A3">
            <w:pPr>
              <w:rPr>
                <w:ins w:id="4299" w:author="Stephen" w:date="2018-12-23T14:42:00Z"/>
              </w:rPr>
            </w:pPr>
            <w:ins w:id="4300" w:author="Stephen" w:date="2018-12-23T14:42:00Z">
              <w:r>
                <w:t>Xu 2010 [</w:t>
              </w:r>
            </w:ins>
            <w:ins w:id="4301" w:author="Stephen" w:date="2018-12-29T08:31:00Z">
              <w:r>
                <w:t>4</w:t>
              </w:r>
            </w:ins>
            <w:ins w:id="4302" w:author="Stephen" w:date="2018-12-23T14:42:00Z">
              <w:r w:rsidR="007C64A3">
                <w:t>0]</w:t>
              </w:r>
            </w:ins>
          </w:p>
        </w:tc>
        <w:tc>
          <w:tcPr>
            <w:tcW w:w="774" w:type="dxa"/>
          </w:tcPr>
          <w:p w:rsidR="007C64A3" w:rsidRDefault="007C64A3" w:rsidP="007C64A3">
            <w:pPr>
              <w:rPr>
                <w:ins w:id="4303" w:author="Stephen" w:date="2018-12-23T14:42:00Z"/>
              </w:rPr>
            </w:pPr>
            <w:ins w:id="4304" w:author="Stephen" w:date="2018-12-23T14:42:00Z">
              <w:r>
                <w:t>878</w:t>
              </w:r>
            </w:ins>
          </w:p>
        </w:tc>
        <w:tc>
          <w:tcPr>
            <w:tcW w:w="724" w:type="dxa"/>
          </w:tcPr>
          <w:p w:rsidR="007C64A3" w:rsidRDefault="007C64A3" w:rsidP="007C64A3">
            <w:pPr>
              <w:rPr>
                <w:ins w:id="4305" w:author="Stephen" w:date="2018-12-23T14:42:00Z"/>
              </w:rPr>
            </w:pPr>
          </w:p>
        </w:tc>
        <w:tc>
          <w:tcPr>
            <w:tcW w:w="746" w:type="dxa"/>
          </w:tcPr>
          <w:p w:rsidR="007C64A3" w:rsidRDefault="007C64A3" w:rsidP="007C64A3">
            <w:pPr>
              <w:rPr>
                <w:ins w:id="4306" w:author="Stephen" w:date="2018-12-23T14:42:00Z"/>
              </w:rPr>
            </w:pPr>
          </w:p>
        </w:tc>
        <w:tc>
          <w:tcPr>
            <w:tcW w:w="671" w:type="dxa"/>
          </w:tcPr>
          <w:p w:rsidR="007C64A3" w:rsidRDefault="007C64A3" w:rsidP="007C64A3">
            <w:pPr>
              <w:rPr>
                <w:ins w:id="4307" w:author="Stephen" w:date="2018-12-23T14:42:00Z"/>
              </w:rPr>
            </w:pPr>
            <w:ins w:id="4308" w:author="Stephen" w:date="2018-12-23T14:42:00Z">
              <w:r>
                <w:t>1</w:t>
              </w:r>
            </w:ins>
          </w:p>
        </w:tc>
        <w:tc>
          <w:tcPr>
            <w:tcW w:w="629" w:type="dxa"/>
          </w:tcPr>
          <w:p w:rsidR="007C64A3" w:rsidRDefault="007C64A3" w:rsidP="007C64A3">
            <w:pPr>
              <w:rPr>
                <w:ins w:id="4309" w:author="Stephen" w:date="2018-12-23T14:42:00Z"/>
              </w:rPr>
            </w:pPr>
          </w:p>
        </w:tc>
      </w:tr>
      <w:tr w:rsidR="007C64A3" w:rsidTr="007C64A3">
        <w:trPr>
          <w:ins w:id="4310" w:author="Stephen" w:date="2018-12-23T14:42:00Z"/>
        </w:trPr>
        <w:tc>
          <w:tcPr>
            <w:tcW w:w="2561" w:type="dxa"/>
          </w:tcPr>
          <w:p w:rsidR="007C64A3" w:rsidRDefault="007C64A3" w:rsidP="007C64A3">
            <w:pPr>
              <w:rPr>
                <w:ins w:id="4311" w:author="Stephen" w:date="2018-12-23T14:42:00Z"/>
              </w:rPr>
            </w:pPr>
          </w:p>
        </w:tc>
        <w:tc>
          <w:tcPr>
            <w:tcW w:w="834" w:type="dxa"/>
          </w:tcPr>
          <w:p w:rsidR="007C64A3" w:rsidRPr="00A864BB" w:rsidRDefault="007C64A3" w:rsidP="007C64A3">
            <w:pPr>
              <w:rPr>
                <w:ins w:id="4312" w:author="Stephen" w:date="2018-12-23T14:42:00Z"/>
                <w:b/>
              </w:rPr>
            </w:pPr>
          </w:p>
        </w:tc>
        <w:tc>
          <w:tcPr>
            <w:tcW w:w="2303" w:type="dxa"/>
          </w:tcPr>
          <w:p w:rsidR="007C64A3" w:rsidRPr="00A864BB" w:rsidRDefault="007C64A3" w:rsidP="007C64A3">
            <w:pPr>
              <w:rPr>
                <w:ins w:id="4313" w:author="Stephen" w:date="2018-12-23T14:42:00Z"/>
                <w:b/>
              </w:rPr>
            </w:pPr>
            <w:ins w:id="4314" w:author="Stephen" w:date="2018-12-23T14:42:00Z">
              <w:r w:rsidRPr="00A864BB">
                <w:rPr>
                  <w:b/>
                </w:rPr>
                <w:t>Total</w:t>
              </w:r>
            </w:ins>
          </w:p>
        </w:tc>
        <w:tc>
          <w:tcPr>
            <w:tcW w:w="774" w:type="dxa"/>
          </w:tcPr>
          <w:p w:rsidR="007C64A3" w:rsidRPr="00A864BB" w:rsidRDefault="007C64A3" w:rsidP="007C64A3">
            <w:pPr>
              <w:rPr>
                <w:ins w:id="4315" w:author="Stephen" w:date="2018-12-23T14:42:00Z"/>
                <w:b/>
              </w:rPr>
            </w:pPr>
          </w:p>
        </w:tc>
        <w:tc>
          <w:tcPr>
            <w:tcW w:w="724" w:type="dxa"/>
          </w:tcPr>
          <w:p w:rsidR="007C64A3" w:rsidRPr="00A864BB" w:rsidRDefault="007C64A3" w:rsidP="007C64A3">
            <w:pPr>
              <w:rPr>
                <w:ins w:id="4316" w:author="Stephen" w:date="2018-12-23T14:42:00Z"/>
                <w:b/>
              </w:rPr>
            </w:pPr>
            <w:ins w:id="4317" w:author="Stephen" w:date="2018-12-23T14:42:00Z">
              <w:r w:rsidRPr="00A864BB">
                <w:rPr>
                  <w:b/>
                </w:rPr>
                <w:t>5</w:t>
              </w:r>
            </w:ins>
          </w:p>
        </w:tc>
        <w:tc>
          <w:tcPr>
            <w:tcW w:w="746" w:type="dxa"/>
          </w:tcPr>
          <w:p w:rsidR="007C64A3" w:rsidRPr="00A864BB" w:rsidRDefault="007C64A3" w:rsidP="007C64A3">
            <w:pPr>
              <w:rPr>
                <w:ins w:id="4318" w:author="Stephen" w:date="2018-12-23T14:42:00Z"/>
                <w:b/>
              </w:rPr>
            </w:pPr>
            <w:ins w:id="4319" w:author="Stephen" w:date="2018-12-23T14:42:00Z">
              <w:r w:rsidRPr="00A864BB">
                <w:rPr>
                  <w:b/>
                </w:rPr>
                <w:t>10</w:t>
              </w:r>
            </w:ins>
          </w:p>
        </w:tc>
        <w:tc>
          <w:tcPr>
            <w:tcW w:w="671" w:type="dxa"/>
          </w:tcPr>
          <w:p w:rsidR="007C64A3" w:rsidRPr="00A864BB" w:rsidRDefault="007C64A3" w:rsidP="007C64A3">
            <w:pPr>
              <w:rPr>
                <w:ins w:id="4320" w:author="Stephen" w:date="2018-12-23T14:42:00Z"/>
                <w:b/>
              </w:rPr>
            </w:pPr>
            <w:ins w:id="4321" w:author="Stephen" w:date="2018-12-23T14:42:00Z">
              <w:r>
                <w:rPr>
                  <w:b/>
                </w:rPr>
                <w:t>6</w:t>
              </w:r>
            </w:ins>
          </w:p>
        </w:tc>
        <w:tc>
          <w:tcPr>
            <w:tcW w:w="629" w:type="dxa"/>
          </w:tcPr>
          <w:p w:rsidR="007C64A3" w:rsidRPr="00A864BB" w:rsidRDefault="007C64A3" w:rsidP="007C64A3">
            <w:pPr>
              <w:rPr>
                <w:ins w:id="4322" w:author="Stephen" w:date="2018-12-23T14:42:00Z"/>
                <w:b/>
              </w:rPr>
            </w:pPr>
            <w:ins w:id="4323" w:author="Stephen" w:date="2018-12-23T14:42:00Z">
              <w:r w:rsidRPr="00A864BB">
                <w:rPr>
                  <w:b/>
                </w:rPr>
                <w:t>2</w:t>
              </w:r>
            </w:ins>
          </w:p>
        </w:tc>
      </w:tr>
      <w:tr w:rsidR="007C64A3" w:rsidTr="007C64A3">
        <w:trPr>
          <w:ins w:id="4324" w:author="Stephen" w:date="2018-12-23T14:42:00Z"/>
        </w:trPr>
        <w:tc>
          <w:tcPr>
            <w:tcW w:w="2561" w:type="dxa"/>
          </w:tcPr>
          <w:p w:rsidR="007C64A3" w:rsidRDefault="007C64A3" w:rsidP="007C64A3">
            <w:pPr>
              <w:rPr>
                <w:ins w:id="4325" w:author="Stephen" w:date="2018-12-23T14:42:00Z"/>
              </w:rPr>
            </w:pPr>
          </w:p>
        </w:tc>
        <w:tc>
          <w:tcPr>
            <w:tcW w:w="834" w:type="dxa"/>
          </w:tcPr>
          <w:p w:rsidR="007C64A3" w:rsidRDefault="007C64A3" w:rsidP="007C64A3">
            <w:pPr>
              <w:rPr>
                <w:ins w:id="4326" w:author="Stephen" w:date="2018-12-23T14:42:00Z"/>
              </w:rPr>
            </w:pPr>
          </w:p>
        </w:tc>
        <w:tc>
          <w:tcPr>
            <w:tcW w:w="2303" w:type="dxa"/>
          </w:tcPr>
          <w:p w:rsidR="007C64A3" w:rsidRDefault="007C64A3" w:rsidP="007C64A3">
            <w:pPr>
              <w:rPr>
                <w:ins w:id="4327" w:author="Stephen" w:date="2018-12-23T14:42:00Z"/>
              </w:rPr>
            </w:pPr>
          </w:p>
        </w:tc>
        <w:tc>
          <w:tcPr>
            <w:tcW w:w="774" w:type="dxa"/>
          </w:tcPr>
          <w:p w:rsidR="007C64A3" w:rsidRDefault="007C64A3" w:rsidP="007C64A3">
            <w:pPr>
              <w:rPr>
                <w:ins w:id="4328" w:author="Stephen" w:date="2018-12-23T14:42:00Z"/>
              </w:rPr>
            </w:pPr>
          </w:p>
        </w:tc>
        <w:tc>
          <w:tcPr>
            <w:tcW w:w="724" w:type="dxa"/>
          </w:tcPr>
          <w:p w:rsidR="007C64A3" w:rsidRDefault="007C64A3" w:rsidP="007C64A3">
            <w:pPr>
              <w:rPr>
                <w:ins w:id="4329" w:author="Stephen" w:date="2018-12-23T14:42:00Z"/>
              </w:rPr>
            </w:pPr>
          </w:p>
        </w:tc>
        <w:tc>
          <w:tcPr>
            <w:tcW w:w="746" w:type="dxa"/>
          </w:tcPr>
          <w:p w:rsidR="007C64A3" w:rsidRDefault="007C64A3" w:rsidP="007C64A3">
            <w:pPr>
              <w:rPr>
                <w:ins w:id="4330" w:author="Stephen" w:date="2018-12-23T14:42:00Z"/>
              </w:rPr>
            </w:pPr>
          </w:p>
        </w:tc>
        <w:tc>
          <w:tcPr>
            <w:tcW w:w="671" w:type="dxa"/>
          </w:tcPr>
          <w:p w:rsidR="007C64A3" w:rsidRDefault="007C64A3" w:rsidP="007C64A3">
            <w:pPr>
              <w:rPr>
                <w:ins w:id="4331" w:author="Stephen" w:date="2018-12-23T14:42:00Z"/>
              </w:rPr>
            </w:pPr>
          </w:p>
        </w:tc>
        <w:tc>
          <w:tcPr>
            <w:tcW w:w="629" w:type="dxa"/>
          </w:tcPr>
          <w:p w:rsidR="007C64A3" w:rsidRDefault="007C64A3" w:rsidP="007C64A3">
            <w:pPr>
              <w:rPr>
                <w:ins w:id="4332" w:author="Stephen" w:date="2018-12-23T14:42:00Z"/>
              </w:rPr>
            </w:pPr>
          </w:p>
        </w:tc>
      </w:tr>
      <w:tr w:rsidR="007C64A3" w:rsidTr="007C64A3">
        <w:trPr>
          <w:ins w:id="4333" w:author="Stephen" w:date="2018-12-23T14:42:00Z"/>
        </w:trPr>
        <w:tc>
          <w:tcPr>
            <w:tcW w:w="2561" w:type="dxa"/>
          </w:tcPr>
          <w:p w:rsidR="007C64A3" w:rsidRDefault="007C64A3" w:rsidP="007C64A3">
            <w:pPr>
              <w:rPr>
                <w:ins w:id="4334" w:author="Stephen" w:date="2018-12-23T14:42:00Z"/>
              </w:rPr>
            </w:pPr>
            <w:ins w:id="4335" w:author="Stephen" w:date="2018-12-23T14:42:00Z">
              <w:r>
                <w:t>Diabetes</w:t>
              </w:r>
            </w:ins>
          </w:p>
        </w:tc>
        <w:tc>
          <w:tcPr>
            <w:tcW w:w="834" w:type="dxa"/>
          </w:tcPr>
          <w:p w:rsidR="007C64A3" w:rsidRDefault="007C64A3" w:rsidP="007C64A3">
            <w:pPr>
              <w:rPr>
                <w:ins w:id="4336" w:author="Stephen" w:date="2018-12-23T14:42:00Z"/>
              </w:rPr>
            </w:pPr>
            <w:ins w:id="4337" w:author="Stephen" w:date="2018-12-23T14:42:00Z">
              <w:r>
                <w:t>SCH-</w:t>
              </w:r>
            </w:ins>
          </w:p>
        </w:tc>
        <w:tc>
          <w:tcPr>
            <w:tcW w:w="2303" w:type="dxa"/>
          </w:tcPr>
          <w:p w:rsidR="007C64A3" w:rsidRDefault="007C64A3" w:rsidP="007C64A3">
            <w:pPr>
              <w:rPr>
                <w:ins w:id="4338" w:author="Stephen" w:date="2018-12-23T14:42:00Z"/>
              </w:rPr>
            </w:pPr>
          </w:p>
        </w:tc>
        <w:tc>
          <w:tcPr>
            <w:tcW w:w="774" w:type="dxa"/>
          </w:tcPr>
          <w:p w:rsidR="007C64A3" w:rsidRDefault="007C64A3" w:rsidP="007C64A3">
            <w:pPr>
              <w:rPr>
                <w:ins w:id="4339" w:author="Stephen" w:date="2018-12-23T14:42:00Z"/>
              </w:rPr>
            </w:pPr>
          </w:p>
        </w:tc>
        <w:tc>
          <w:tcPr>
            <w:tcW w:w="724" w:type="dxa"/>
          </w:tcPr>
          <w:p w:rsidR="007C64A3" w:rsidRDefault="007C64A3" w:rsidP="007C64A3">
            <w:pPr>
              <w:rPr>
                <w:ins w:id="4340" w:author="Stephen" w:date="2018-12-23T14:42:00Z"/>
              </w:rPr>
            </w:pPr>
          </w:p>
        </w:tc>
        <w:tc>
          <w:tcPr>
            <w:tcW w:w="746" w:type="dxa"/>
          </w:tcPr>
          <w:p w:rsidR="007C64A3" w:rsidRDefault="007C64A3" w:rsidP="007C64A3">
            <w:pPr>
              <w:rPr>
                <w:ins w:id="4341" w:author="Stephen" w:date="2018-12-23T14:42:00Z"/>
              </w:rPr>
            </w:pPr>
          </w:p>
        </w:tc>
        <w:tc>
          <w:tcPr>
            <w:tcW w:w="671" w:type="dxa"/>
          </w:tcPr>
          <w:p w:rsidR="007C64A3" w:rsidRDefault="007C64A3" w:rsidP="007C64A3">
            <w:pPr>
              <w:rPr>
                <w:ins w:id="4342" w:author="Stephen" w:date="2018-12-23T14:42:00Z"/>
              </w:rPr>
            </w:pPr>
          </w:p>
        </w:tc>
        <w:tc>
          <w:tcPr>
            <w:tcW w:w="629" w:type="dxa"/>
          </w:tcPr>
          <w:p w:rsidR="007C64A3" w:rsidRDefault="007C64A3" w:rsidP="007C64A3">
            <w:pPr>
              <w:rPr>
                <w:ins w:id="4343" w:author="Stephen" w:date="2018-12-23T14:42:00Z"/>
              </w:rPr>
            </w:pPr>
          </w:p>
        </w:tc>
      </w:tr>
      <w:tr w:rsidR="007C64A3" w:rsidTr="007C64A3">
        <w:trPr>
          <w:ins w:id="4344" w:author="Stephen" w:date="2018-12-23T14:42:00Z"/>
        </w:trPr>
        <w:tc>
          <w:tcPr>
            <w:tcW w:w="2561" w:type="dxa"/>
          </w:tcPr>
          <w:p w:rsidR="007C64A3" w:rsidRDefault="007C64A3" w:rsidP="007C64A3">
            <w:pPr>
              <w:rPr>
                <w:ins w:id="4345" w:author="Stephen" w:date="2018-12-23T14:42:00Z"/>
              </w:rPr>
            </w:pPr>
            <w:ins w:id="4346" w:author="Stephen" w:date="2018-12-23T14:42:00Z">
              <w:r>
                <w:lastRenderedPageBreak/>
                <w:t>Diabetes</w:t>
              </w:r>
            </w:ins>
          </w:p>
        </w:tc>
        <w:tc>
          <w:tcPr>
            <w:tcW w:w="834" w:type="dxa"/>
          </w:tcPr>
          <w:p w:rsidR="007C64A3" w:rsidRDefault="007C64A3" w:rsidP="007C64A3">
            <w:pPr>
              <w:rPr>
                <w:ins w:id="4347" w:author="Stephen" w:date="2018-12-23T14:42:00Z"/>
              </w:rPr>
            </w:pPr>
            <w:ins w:id="4348" w:author="Stephen" w:date="2018-12-23T14:42:00Z">
              <w:r>
                <w:t>SCH-</w:t>
              </w:r>
            </w:ins>
          </w:p>
        </w:tc>
        <w:tc>
          <w:tcPr>
            <w:tcW w:w="2303" w:type="dxa"/>
          </w:tcPr>
          <w:p w:rsidR="007C64A3" w:rsidRDefault="007C64A3" w:rsidP="007C64A3">
            <w:pPr>
              <w:rPr>
                <w:ins w:id="4349" w:author="Stephen" w:date="2018-12-23T14:42:00Z"/>
              </w:rPr>
            </w:pPr>
          </w:p>
        </w:tc>
        <w:tc>
          <w:tcPr>
            <w:tcW w:w="774" w:type="dxa"/>
          </w:tcPr>
          <w:p w:rsidR="007C64A3" w:rsidRDefault="007C64A3" w:rsidP="007C64A3">
            <w:pPr>
              <w:rPr>
                <w:ins w:id="4350" w:author="Stephen" w:date="2018-12-23T14:42:00Z"/>
              </w:rPr>
            </w:pPr>
          </w:p>
        </w:tc>
        <w:tc>
          <w:tcPr>
            <w:tcW w:w="724" w:type="dxa"/>
          </w:tcPr>
          <w:p w:rsidR="007C64A3" w:rsidRDefault="007C64A3" w:rsidP="007C64A3">
            <w:pPr>
              <w:rPr>
                <w:ins w:id="4351" w:author="Stephen" w:date="2018-12-23T14:42:00Z"/>
              </w:rPr>
            </w:pPr>
          </w:p>
        </w:tc>
        <w:tc>
          <w:tcPr>
            <w:tcW w:w="746" w:type="dxa"/>
          </w:tcPr>
          <w:p w:rsidR="007C64A3" w:rsidRDefault="007C64A3" w:rsidP="007C64A3">
            <w:pPr>
              <w:rPr>
                <w:ins w:id="4352" w:author="Stephen" w:date="2018-12-23T14:42:00Z"/>
              </w:rPr>
            </w:pPr>
          </w:p>
        </w:tc>
        <w:tc>
          <w:tcPr>
            <w:tcW w:w="671" w:type="dxa"/>
          </w:tcPr>
          <w:p w:rsidR="007C64A3" w:rsidRDefault="007C64A3" w:rsidP="007C64A3">
            <w:pPr>
              <w:rPr>
                <w:ins w:id="4353" w:author="Stephen" w:date="2018-12-23T14:42:00Z"/>
              </w:rPr>
            </w:pPr>
          </w:p>
        </w:tc>
        <w:tc>
          <w:tcPr>
            <w:tcW w:w="629" w:type="dxa"/>
          </w:tcPr>
          <w:p w:rsidR="007C64A3" w:rsidRDefault="007C64A3" w:rsidP="007C64A3">
            <w:pPr>
              <w:rPr>
                <w:ins w:id="4354" w:author="Stephen" w:date="2018-12-23T14:42:00Z"/>
              </w:rPr>
            </w:pPr>
          </w:p>
        </w:tc>
      </w:tr>
      <w:tr w:rsidR="007C64A3" w:rsidTr="007C64A3">
        <w:trPr>
          <w:ins w:id="4355" w:author="Stephen" w:date="2018-12-23T14:42:00Z"/>
        </w:trPr>
        <w:tc>
          <w:tcPr>
            <w:tcW w:w="2561" w:type="dxa"/>
          </w:tcPr>
          <w:p w:rsidR="007C64A3" w:rsidRDefault="007C64A3" w:rsidP="007C64A3">
            <w:pPr>
              <w:rPr>
                <w:ins w:id="4356" w:author="Stephen" w:date="2018-12-23T14:42:00Z"/>
              </w:rPr>
            </w:pPr>
          </w:p>
        </w:tc>
        <w:tc>
          <w:tcPr>
            <w:tcW w:w="834" w:type="dxa"/>
          </w:tcPr>
          <w:p w:rsidR="007C64A3" w:rsidRDefault="007C64A3" w:rsidP="007C64A3">
            <w:pPr>
              <w:rPr>
                <w:ins w:id="4357" w:author="Stephen" w:date="2018-12-23T14:42:00Z"/>
              </w:rPr>
            </w:pPr>
          </w:p>
        </w:tc>
        <w:tc>
          <w:tcPr>
            <w:tcW w:w="2303" w:type="dxa"/>
          </w:tcPr>
          <w:p w:rsidR="007C64A3" w:rsidRDefault="00375817" w:rsidP="007C64A3">
            <w:pPr>
              <w:rPr>
                <w:ins w:id="4358" w:author="Stephen" w:date="2018-12-23T14:42:00Z"/>
              </w:rPr>
            </w:pPr>
            <w:ins w:id="4359" w:author="Stephen" w:date="2018-12-23T14:42:00Z">
              <w:r>
                <w:t>Chaker-2016 [</w:t>
              </w:r>
            </w:ins>
            <w:ins w:id="4360" w:author="Stephen" w:date="2018-12-29T08:31:00Z">
              <w:r>
                <w:t>7</w:t>
              </w:r>
            </w:ins>
            <w:ins w:id="4361" w:author="Stephen" w:date="2018-12-23T14:42:00Z">
              <w:r w:rsidR="007C64A3">
                <w:t>2]</w:t>
              </w:r>
            </w:ins>
          </w:p>
        </w:tc>
        <w:tc>
          <w:tcPr>
            <w:tcW w:w="774" w:type="dxa"/>
          </w:tcPr>
          <w:p w:rsidR="007C64A3" w:rsidRDefault="007C64A3" w:rsidP="007C64A3">
            <w:pPr>
              <w:rPr>
                <w:ins w:id="4362" w:author="Stephen" w:date="2018-12-23T14:42:00Z"/>
              </w:rPr>
            </w:pPr>
            <w:ins w:id="4363" w:author="Stephen" w:date="2018-12-23T14:42:00Z">
              <w:r>
                <w:t>8452</w:t>
              </w:r>
            </w:ins>
          </w:p>
        </w:tc>
        <w:tc>
          <w:tcPr>
            <w:tcW w:w="724" w:type="dxa"/>
          </w:tcPr>
          <w:p w:rsidR="007C64A3" w:rsidRDefault="007C64A3" w:rsidP="007C64A3">
            <w:pPr>
              <w:rPr>
                <w:ins w:id="4364" w:author="Stephen" w:date="2018-12-23T14:42:00Z"/>
              </w:rPr>
            </w:pPr>
          </w:p>
        </w:tc>
        <w:tc>
          <w:tcPr>
            <w:tcW w:w="746" w:type="dxa"/>
          </w:tcPr>
          <w:p w:rsidR="007C64A3" w:rsidRDefault="007C64A3" w:rsidP="007C64A3">
            <w:pPr>
              <w:rPr>
                <w:ins w:id="4365" w:author="Stephen" w:date="2018-12-23T14:42:00Z"/>
              </w:rPr>
            </w:pPr>
          </w:p>
        </w:tc>
        <w:tc>
          <w:tcPr>
            <w:tcW w:w="671" w:type="dxa"/>
          </w:tcPr>
          <w:p w:rsidR="007C64A3" w:rsidRDefault="007C64A3" w:rsidP="007C64A3">
            <w:pPr>
              <w:rPr>
                <w:ins w:id="4366" w:author="Stephen" w:date="2018-12-23T14:42:00Z"/>
              </w:rPr>
            </w:pPr>
            <w:ins w:id="4367" w:author="Stephen" w:date="2018-12-23T14:42:00Z">
              <w:r>
                <w:t>20</w:t>
              </w:r>
            </w:ins>
          </w:p>
        </w:tc>
        <w:tc>
          <w:tcPr>
            <w:tcW w:w="629" w:type="dxa"/>
          </w:tcPr>
          <w:p w:rsidR="007C64A3" w:rsidRDefault="007C64A3" w:rsidP="007C64A3">
            <w:pPr>
              <w:rPr>
                <w:ins w:id="4368" w:author="Stephen" w:date="2018-12-23T14:42:00Z"/>
              </w:rPr>
            </w:pPr>
          </w:p>
        </w:tc>
      </w:tr>
      <w:tr w:rsidR="007C64A3" w:rsidTr="007C64A3">
        <w:trPr>
          <w:ins w:id="4369" w:author="Stephen" w:date="2018-12-23T14:42:00Z"/>
        </w:trPr>
        <w:tc>
          <w:tcPr>
            <w:tcW w:w="2561" w:type="dxa"/>
          </w:tcPr>
          <w:p w:rsidR="007C64A3" w:rsidRDefault="007C64A3" w:rsidP="007C64A3">
            <w:pPr>
              <w:rPr>
                <w:ins w:id="4370" w:author="Stephen" w:date="2018-12-23T14:42:00Z"/>
              </w:rPr>
            </w:pPr>
          </w:p>
        </w:tc>
        <w:tc>
          <w:tcPr>
            <w:tcW w:w="834" w:type="dxa"/>
          </w:tcPr>
          <w:p w:rsidR="007C64A3" w:rsidRDefault="007C64A3" w:rsidP="007C64A3">
            <w:pPr>
              <w:rPr>
                <w:ins w:id="4371" w:author="Stephen" w:date="2018-12-23T14:42:00Z"/>
              </w:rPr>
            </w:pPr>
          </w:p>
        </w:tc>
        <w:tc>
          <w:tcPr>
            <w:tcW w:w="2303" w:type="dxa"/>
          </w:tcPr>
          <w:p w:rsidR="007C64A3" w:rsidRDefault="007C64A3" w:rsidP="007C64A3">
            <w:pPr>
              <w:rPr>
                <w:ins w:id="4372" w:author="Stephen" w:date="2018-12-23T14:42:00Z"/>
              </w:rPr>
            </w:pPr>
          </w:p>
        </w:tc>
        <w:tc>
          <w:tcPr>
            <w:tcW w:w="774" w:type="dxa"/>
          </w:tcPr>
          <w:p w:rsidR="007C64A3" w:rsidRDefault="007C64A3" w:rsidP="007C64A3">
            <w:pPr>
              <w:rPr>
                <w:ins w:id="4373" w:author="Stephen" w:date="2018-12-23T14:42:00Z"/>
              </w:rPr>
            </w:pPr>
          </w:p>
        </w:tc>
        <w:tc>
          <w:tcPr>
            <w:tcW w:w="724" w:type="dxa"/>
          </w:tcPr>
          <w:p w:rsidR="007C64A3" w:rsidRDefault="007C64A3" w:rsidP="007C64A3">
            <w:pPr>
              <w:rPr>
                <w:ins w:id="4374" w:author="Stephen" w:date="2018-12-23T14:42:00Z"/>
              </w:rPr>
            </w:pPr>
          </w:p>
        </w:tc>
        <w:tc>
          <w:tcPr>
            <w:tcW w:w="746" w:type="dxa"/>
          </w:tcPr>
          <w:p w:rsidR="007C64A3" w:rsidRDefault="007C64A3" w:rsidP="007C64A3">
            <w:pPr>
              <w:rPr>
                <w:ins w:id="4375" w:author="Stephen" w:date="2018-12-23T14:42:00Z"/>
              </w:rPr>
            </w:pPr>
          </w:p>
        </w:tc>
        <w:tc>
          <w:tcPr>
            <w:tcW w:w="671" w:type="dxa"/>
          </w:tcPr>
          <w:p w:rsidR="007C64A3" w:rsidRDefault="007C64A3" w:rsidP="007C64A3">
            <w:pPr>
              <w:rPr>
                <w:ins w:id="4376" w:author="Stephen" w:date="2018-12-23T14:42:00Z"/>
              </w:rPr>
            </w:pPr>
          </w:p>
        </w:tc>
        <w:tc>
          <w:tcPr>
            <w:tcW w:w="629" w:type="dxa"/>
          </w:tcPr>
          <w:p w:rsidR="007C64A3" w:rsidRDefault="007C64A3" w:rsidP="007C64A3">
            <w:pPr>
              <w:rPr>
                <w:ins w:id="4377" w:author="Stephen" w:date="2018-12-23T14:42:00Z"/>
              </w:rPr>
            </w:pPr>
          </w:p>
        </w:tc>
      </w:tr>
      <w:tr w:rsidR="007C64A3" w:rsidTr="007C64A3">
        <w:trPr>
          <w:ins w:id="4378" w:author="Stephen" w:date="2018-12-23T14:42:00Z"/>
        </w:trPr>
        <w:tc>
          <w:tcPr>
            <w:tcW w:w="2561" w:type="dxa"/>
          </w:tcPr>
          <w:p w:rsidR="007C64A3" w:rsidRDefault="007C64A3" w:rsidP="007C64A3">
            <w:pPr>
              <w:rPr>
                <w:ins w:id="4379" w:author="Stephen" w:date="2018-12-23T14:42:00Z"/>
              </w:rPr>
            </w:pPr>
          </w:p>
        </w:tc>
        <w:tc>
          <w:tcPr>
            <w:tcW w:w="834" w:type="dxa"/>
          </w:tcPr>
          <w:p w:rsidR="007C64A3" w:rsidRDefault="007C64A3" w:rsidP="007C64A3">
            <w:pPr>
              <w:rPr>
                <w:ins w:id="4380" w:author="Stephen" w:date="2018-12-23T14:42:00Z"/>
              </w:rPr>
            </w:pPr>
          </w:p>
        </w:tc>
        <w:tc>
          <w:tcPr>
            <w:tcW w:w="2303" w:type="dxa"/>
          </w:tcPr>
          <w:p w:rsidR="007C64A3" w:rsidRDefault="009B436A" w:rsidP="007C64A3">
            <w:pPr>
              <w:rPr>
                <w:ins w:id="4381" w:author="Stephen" w:date="2018-12-23T14:42:00Z"/>
              </w:rPr>
            </w:pPr>
            <w:ins w:id="4382" w:author="Stephen" w:date="2018-12-23T14:42:00Z">
              <w:r>
                <w:t>Jun-2017 [</w:t>
              </w:r>
            </w:ins>
            <w:ins w:id="4383" w:author="Stephen" w:date="2018-12-29T08:50:00Z">
              <w:r>
                <w:t>51</w:t>
              </w:r>
            </w:ins>
            <w:ins w:id="4384" w:author="Stephen" w:date="2018-12-23T14:42:00Z">
              <w:r w:rsidR="007C64A3">
                <w:t>]</w:t>
              </w:r>
            </w:ins>
          </w:p>
        </w:tc>
        <w:tc>
          <w:tcPr>
            <w:tcW w:w="774" w:type="dxa"/>
          </w:tcPr>
          <w:p w:rsidR="007C64A3" w:rsidRDefault="007C64A3" w:rsidP="007C64A3">
            <w:pPr>
              <w:rPr>
                <w:ins w:id="4385" w:author="Stephen" w:date="2018-12-23T14:42:00Z"/>
              </w:rPr>
            </w:pPr>
            <w:ins w:id="4386" w:author="Stephen" w:date="2018-12-23T14:42:00Z">
              <w:r>
                <w:t>6325</w:t>
              </w:r>
            </w:ins>
          </w:p>
        </w:tc>
        <w:tc>
          <w:tcPr>
            <w:tcW w:w="724" w:type="dxa"/>
          </w:tcPr>
          <w:p w:rsidR="007C64A3" w:rsidRDefault="007C64A3" w:rsidP="007C64A3">
            <w:pPr>
              <w:rPr>
                <w:ins w:id="4387" w:author="Stephen" w:date="2018-12-23T14:42:00Z"/>
              </w:rPr>
            </w:pPr>
            <w:ins w:id="4388" w:author="Stephen" w:date="2018-12-23T14:42:00Z">
              <w:r>
                <w:t>9</w:t>
              </w:r>
            </w:ins>
          </w:p>
        </w:tc>
        <w:tc>
          <w:tcPr>
            <w:tcW w:w="746" w:type="dxa"/>
          </w:tcPr>
          <w:p w:rsidR="007C64A3" w:rsidRDefault="007C64A3" w:rsidP="007C64A3">
            <w:pPr>
              <w:rPr>
                <w:ins w:id="4389" w:author="Stephen" w:date="2018-12-23T14:42:00Z"/>
              </w:rPr>
            </w:pPr>
            <w:ins w:id="4390" w:author="Stephen" w:date="2018-12-23T14:42:00Z">
              <w:r>
                <w:t>3</w:t>
              </w:r>
            </w:ins>
          </w:p>
        </w:tc>
        <w:tc>
          <w:tcPr>
            <w:tcW w:w="671" w:type="dxa"/>
          </w:tcPr>
          <w:p w:rsidR="007C64A3" w:rsidRDefault="007C64A3" w:rsidP="007C64A3">
            <w:pPr>
              <w:rPr>
                <w:ins w:id="4391" w:author="Stephen" w:date="2018-12-23T14:42:00Z"/>
              </w:rPr>
            </w:pPr>
            <w:ins w:id="4392" w:author="Stephen" w:date="2018-12-23T14:42:00Z">
              <w:r>
                <w:t>13</w:t>
              </w:r>
            </w:ins>
          </w:p>
        </w:tc>
        <w:tc>
          <w:tcPr>
            <w:tcW w:w="629" w:type="dxa"/>
          </w:tcPr>
          <w:p w:rsidR="007C64A3" w:rsidRDefault="007C64A3" w:rsidP="007C64A3">
            <w:pPr>
              <w:rPr>
                <w:ins w:id="4393" w:author="Stephen" w:date="2018-12-23T14:42:00Z"/>
              </w:rPr>
            </w:pPr>
            <w:ins w:id="4394" w:author="Stephen" w:date="2018-12-23T14:42:00Z">
              <w:r>
                <w:t>2</w:t>
              </w:r>
            </w:ins>
          </w:p>
        </w:tc>
      </w:tr>
      <w:tr w:rsidR="007C64A3" w:rsidTr="007C64A3">
        <w:trPr>
          <w:ins w:id="4395" w:author="Stephen" w:date="2018-12-23T14:42:00Z"/>
        </w:trPr>
        <w:tc>
          <w:tcPr>
            <w:tcW w:w="2561" w:type="dxa"/>
          </w:tcPr>
          <w:p w:rsidR="007C64A3" w:rsidRDefault="007C64A3" w:rsidP="007C64A3">
            <w:pPr>
              <w:rPr>
                <w:ins w:id="4396" w:author="Stephen" w:date="2018-12-23T14:42:00Z"/>
              </w:rPr>
            </w:pPr>
            <w:ins w:id="4397" w:author="Stephen" w:date="2018-12-23T14:42:00Z">
              <w:r>
                <w:t>Fasting glucose</w:t>
              </w:r>
            </w:ins>
          </w:p>
        </w:tc>
        <w:tc>
          <w:tcPr>
            <w:tcW w:w="834" w:type="dxa"/>
          </w:tcPr>
          <w:p w:rsidR="007C64A3" w:rsidRDefault="007C64A3" w:rsidP="007C64A3">
            <w:pPr>
              <w:rPr>
                <w:ins w:id="4398" w:author="Stephen" w:date="2018-12-23T14:42:00Z"/>
              </w:rPr>
            </w:pPr>
          </w:p>
        </w:tc>
        <w:tc>
          <w:tcPr>
            <w:tcW w:w="2303" w:type="dxa"/>
          </w:tcPr>
          <w:p w:rsidR="007C64A3" w:rsidRDefault="009B436A" w:rsidP="007C64A3">
            <w:pPr>
              <w:rPr>
                <w:ins w:id="4399" w:author="Stephen" w:date="2018-12-23T14:42:00Z"/>
              </w:rPr>
            </w:pPr>
            <w:ins w:id="4400" w:author="Stephen" w:date="2018-12-23T14:42:00Z">
              <w:r>
                <w:t>Mehran-2017 [4</w:t>
              </w:r>
            </w:ins>
            <w:ins w:id="4401" w:author="Stephen" w:date="2018-12-29T08:50:00Z">
              <w:r>
                <w:t>2</w:t>
              </w:r>
            </w:ins>
            <w:ins w:id="4402" w:author="Stephen" w:date="2018-12-23T14:42:00Z">
              <w:r w:rsidR="007C64A3">
                <w:t>]</w:t>
              </w:r>
            </w:ins>
          </w:p>
        </w:tc>
        <w:tc>
          <w:tcPr>
            <w:tcW w:w="774" w:type="dxa"/>
          </w:tcPr>
          <w:p w:rsidR="007C64A3" w:rsidRDefault="007C64A3" w:rsidP="007C64A3">
            <w:pPr>
              <w:rPr>
                <w:ins w:id="4403" w:author="Stephen" w:date="2018-12-23T14:42:00Z"/>
              </w:rPr>
            </w:pPr>
            <w:ins w:id="4404" w:author="Stephen" w:date="2018-12-23T14:42:00Z">
              <w:r>
                <w:t>2393</w:t>
              </w:r>
            </w:ins>
          </w:p>
        </w:tc>
        <w:tc>
          <w:tcPr>
            <w:tcW w:w="724" w:type="dxa"/>
          </w:tcPr>
          <w:p w:rsidR="007C64A3" w:rsidRDefault="007C64A3" w:rsidP="007C64A3">
            <w:pPr>
              <w:rPr>
                <w:ins w:id="4405" w:author="Stephen" w:date="2018-12-23T14:42:00Z"/>
              </w:rPr>
            </w:pPr>
          </w:p>
        </w:tc>
        <w:tc>
          <w:tcPr>
            <w:tcW w:w="746" w:type="dxa"/>
          </w:tcPr>
          <w:p w:rsidR="007C64A3" w:rsidRDefault="007C64A3" w:rsidP="007C64A3">
            <w:pPr>
              <w:rPr>
                <w:ins w:id="4406" w:author="Stephen" w:date="2018-12-23T14:42:00Z"/>
              </w:rPr>
            </w:pPr>
          </w:p>
        </w:tc>
        <w:tc>
          <w:tcPr>
            <w:tcW w:w="671" w:type="dxa"/>
          </w:tcPr>
          <w:p w:rsidR="007C64A3" w:rsidRDefault="007C64A3" w:rsidP="007C64A3">
            <w:pPr>
              <w:rPr>
                <w:ins w:id="4407" w:author="Stephen" w:date="2018-12-23T14:42:00Z"/>
              </w:rPr>
            </w:pPr>
          </w:p>
        </w:tc>
        <w:tc>
          <w:tcPr>
            <w:tcW w:w="629" w:type="dxa"/>
          </w:tcPr>
          <w:p w:rsidR="007C64A3" w:rsidRDefault="007C64A3" w:rsidP="007C64A3">
            <w:pPr>
              <w:rPr>
                <w:ins w:id="4408" w:author="Stephen" w:date="2018-12-23T14:42:00Z"/>
              </w:rPr>
            </w:pPr>
            <w:ins w:id="4409" w:author="Stephen" w:date="2018-12-23T14:42:00Z">
              <w:r>
                <w:t>6</w:t>
              </w:r>
            </w:ins>
          </w:p>
        </w:tc>
      </w:tr>
      <w:tr w:rsidR="007C64A3" w:rsidTr="007C64A3">
        <w:trPr>
          <w:ins w:id="4410" w:author="Stephen" w:date="2018-12-23T14:42:00Z"/>
        </w:trPr>
        <w:tc>
          <w:tcPr>
            <w:tcW w:w="2561" w:type="dxa"/>
          </w:tcPr>
          <w:p w:rsidR="007C64A3" w:rsidRDefault="007C64A3" w:rsidP="007C64A3">
            <w:pPr>
              <w:rPr>
                <w:ins w:id="4411" w:author="Stephen" w:date="2018-12-23T14:42:00Z"/>
              </w:rPr>
            </w:pPr>
          </w:p>
        </w:tc>
        <w:tc>
          <w:tcPr>
            <w:tcW w:w="834" w:type="dxa"/>
          </w:tcPr>
          <w:p w:rsidR="007C64A3" w:rsidRDefault="007C64A3" w:rsidP="007C64A3">
            <w:pPr>
              <w:rPr>
                <w:ins w:id="4412" w:author="Stephen" w:date="2018-12-23T14:42:00Z"/>
              </w:rPr>
            </w:pPr>
          </w:p>
        </w:tc>
        <w:tc>
          <w:tcPr>
            <w:tcW w:w="2303" w:type="dxa"/>
          </w:tcPr>
          <w:p w:rsidR="007C64A3" w:rsidRDefault="009B436A" w:rsidP="007C64A3">
            <w:pPr>
              <w:rPr>
                <w:ins w:id="4413" w:author="Stephen" w:date="2018-12-23T14:42:00Z"/>
              </w:rPr>
            </w:pPr>
            <w:ins w:id="4414" w:author="Stephen" w:date="2018-12-23T14:42:00Z">
              <w:r>
                <w:t>Shon-2008 [4</w:t>
              </w:r>
            </w:ins>
            <w:ins w:id="4415" w:author="Stephen" w:date="2018-12-29T08:50:00Z">
              <w:r>
                <w:t>7</w:t>
              </w:r>
            </w:ins>
            <w:ins w:id="4416" w:author="Stephen" w:date="2018-12-23T14:42:00Z">
              <w:r w:rsidR="007C64A3">
                <w:t>]</w:t>
              </w:r>
            </w:ins>
          </w:p>
        </w:tc>
        <w:tc>
          <w:tcPr>
            <w:tcW w:w="774" w:type="dxa"/>
          </w:tcPr>
          <w:p w:rsidR="007C64A3" w:rsidRDefault="007C64A3" w:rsidP="007C64A3">
            <w:pPr>
              <w:rPr>
                <w:ins w:id="4417" w:author="Stephen" w:date="2018-12-23T14:42:00Z"/>
              </w:rPr>
            </w:pPr>
            <w:ins w:id="4418" w:author="Stephen" w:date="2018-12-23T14:42:00Z">
              <w:r>
                <w:t>1572</w:t>
              </w:r>
            </w:ins>
          </w:p>
        </w:tc>
        <w:tc>
          <w:tcPr>
            <w:tcW w:w="724" w:type="dxa"/>
          </w:tcPr>
          <w:p w:rsidR="007C64A3" w:rsidRDefault="007C64A3" w:rsidP="007C64A3">
            <w:pPr>
              <w:rPr>
                <w:ins w:id="4419" w:author="Stephen" w:date="2018-12-23T14:42:00Z"/>
              </w:rPr>
            </w:pPr>
          </w:p>
        </w:tc>
        <w:tc>
          <w:tcPr>
            <w:tcW w:w="746" w:type="dxa"/>
          </w:tcPr>
          <w:p w:rsidR="007C64A3" w:rsidRDefault="007C64A3" w:rsidP="007C64A3">
            <w:pPr>
              <w:rPr>
                <w:ins w:id="4420" w:author="Stephen" w:date="2018-12-23T14:42:00Z"/>
              </w:rPr>
            </w:pPr>
          </w:p>
        </w:tc>
        <w:tc>
          <w:tcPr>
            <w:tcW w:w="671" w:type="dxa"/>
          </w:tcPr>
          <w:p w:rsidR="007C64A3" w:rsidRDefault="007C64A3" w:rsidP="007C64A3">
            <w:pPr>
              <w:rPr>
                <w:ins w:id="4421" w:author="Stephen" w:date="2018-12-23T14:42:00Z"/>
              </w:rPr>
            </w:pPr>
          </w:p>
        </w:tc>
        <w:tc>
          <w:tcPr>
            <w:tcW w:w="629" w:type="dxa"/>
          </w:tcPr>
          <w:p w:rsidR="007C64A3" w:rsidRDefault="007C64A3" w:rsidP="007C64A3">
            <w:pPr>
              <w:rPr>
                <w:ins w:id="4422" w:author="Stephen" w:date="2018-12-23T14:42:00Z"/>
              </w:rPr>
            </w:pPr>
            <w:ins w:id="4423" w:author="Stephen" w:date="2018-12-23T14:42:00Z">
              <w:r>
                <w:t>1</w:t>
              </w:r>
            </w:ins>
          </w:p>
        </w:tc>
      </w:tr>
      <w:tr w:rsidR="007C64A3" w:rsidTr="007C64A3">
        <w:trPr>
          <w:ins w:id="4424" w:author="Stephen" w:date="2018-12-23T14:42:00Z"/>
        </w:trPr>
        <w:tc>
          <w:tcPr>
            <w:tcW w:w="2561" w:type="dxa"/>
          </w:tcPr>
          <w:p w:rsidR="007C64A3" w:rsidRDefault="007C64A3" w:rsidP="007C64A3">
            <w:pPr>
              <w:rPr>
                <w:ins w:id="4425" w:author="Stephen" w:date="2018-12-23T14:42:00Z"/>
              </w:rPr>
            </w:pPr>
          </w:p>
        </w:tc>
        <w:tc>
          <w:tcPr>
            <w:tcW w:w="834" w:type="dxa"/>
          </w:tcPr>
          <w:p w:rsidR="007C64A3" w:rsidRDefault="007C64A3" w:rsidP="007C64A3">
            <w:pPr>
              <w:rPr>
                <w:ins w:id="4426" w:author="Stephen" w:date="2018-12-23T14:42:00Z"/>
              </w:rPr>
            </w:pPr>
          </w:p>
        </w:tc>
        <w:tc>
          <w:tcPr>
            <w:tcW w:w="2303" w:type="dxa"/>
          </w:tcPr>
          <w:p w:rsidR="007C64A3" w:rsidRDefault="007C64A3" w:rsidP="007C64A3">
            <w:pPr>
              <w:rPr>
                <w:ins w:id="4427" w:author="Stephen" w:date="2018-12-23T14:42:00Z"/>
              </w:rPr>
            </w:pPr>
            <w:ins w:id="4428" w:author="Stephen" w:date="2018-12-23T14:42:00Z">
              <w:r>
                <w:t>Roos-2007 [43]</w:t>
              </w:r>
            </w:ins>
          </w:p>
        </w:tc>
        <w:tc>
          <w:tcPr>
            <w:tcW w:w="774" w:type="dxa"/>
          </w:tcPr>
          <w:p w:rsidR="007C64A3" w:rsidRDefault="007C64A3" w:rsidP="007C64A3">
            <w:pPr>
              <w:rPr>
                <w:ins w:id="4429" w:author="Stephen" w:date="2018-12-23T14:42:00Z"/>
              </w:rPr>
            </w:pPr>
            <w:ins w:id="4430" w:author="Stephen" w:date="2018-12-23T14:42:00Z">
              <w:r>
                <w:t>1581</w:t>
              </w:r>
            </w:ins>
          </w:p>
        </w:tc>
        <w:tc>
          <w:tcPr>
            <w:tcW w:w="724" w:type="dxa"/>
          </w:tcPr>
          <w:p w:rsidR="007C64A3" w:rsidRDefault="007C64A3" w:rsidP="007C64A3">
            <w:pPr>
              <w:rPr>
                <w:ins w:id="4431" w:author="Stephen" w:date="2018-12-23T14:42:00Z"/>
              </w:rPr>
            </w:pPr>
            <w:ins w:id="4432" w:author="Stephen" w:date="2018-12-23T14:42:00Z">
              <w:r>
                <w:t>1</w:t>
              </w:r>
            </w:ins>
          </w:p>
        </w:tc>
        <w:tc>
          <w:tcPr>
            <w:tcW w:w="746" w:type="dxa"/>
          </w:tcPr>
          <w:p w:rsidR="007C64A3" w:rsidRDefault="007C64A3" w:rsidP="007C64A3">
            <w:pPr>
              <w:rPr>
                <w:ins w:id="4433" w:author="Stephen" w:date="2018-12-23T14:42:00Z"/>
              </w:rPr>
            </w:pPr>
          </w:p>
        </w:tc>
        <w:tc>
          <w:tcPr>
            <w:tcW w:w="671" w:type="dxa"/>
          </w:tcPr>
          <w:p w:rsidR="007C64A3" w:rsidRDefault="007C64A3" w:rsidP="007C64A3">
            <w:pPr>
              <w:rPr>
                <w:ins w:id="4434" w:author="Stephen" w:date="2018-12-23T14:42:00Z"/>
              </w:rPr>
            </w:pPr>
          </w:p>
        </w:tc>
        <w:tc>
          <w:tcPr>
            <w:tcW w:w="629" w:type="dxa"/>
          </w:tcPr>
          <w:p w:rsidR="007C64A3" w:rsidRDefault="007C64A3" w:rsidP="007C64A3">
            <w:pPr>
              <w:rPr>
                <w:ins w:id="4435" w:author="Stephen" w:date="2018-12-23T14:42:00Z"/>
              </w:rPr>
            </w:pPr>
            <w:ins w:id="4436" w:author="Stephen" w:date="2018-12-23T14:42:00Z">
              <w:r>
                <w:t>2</w:t>
              </w:r>
            </w:ins>
          </w:p>
        </w:tc>
      </w:tr>
      <w:tr w:rsidR="007C64A3" w:rsidTr="007C64A3">
        <w:trPr>
          <w:ins w:id="4437" w:author="Stephen" w:date="2018-12-23T14:42:00Z"/>
        </w:trPr>
        <w:tc>
          <w:tcPr>
            <w:tcW w:w="2561" w:type="dxa"/>
          </w:tcPr>
          <w:p w:rsidR="007C64A3" w:rsidRDefault="007C64A3" w:rsidP="007C64A3">
            <w:pPr>
              <w:rPr>
                <w:ins w:id="4438" w:author="Stephen" w:date="2018-12-23T14:42:00Z"/>
              </w:rPr>
            </w:pPr>
          </w:p>
        </w:tc>
        <w:tc>
          <w:tcPr>
            <w:tcW w:w="834" w:type="dxa"/>
          </w:tcPr>
          <w:p w:rsidR="007C64A3" w:rsidRDefault="007C64A3" w:rsidP="007C64A3">
            <w:pPr>
              <w:rPr>
                <w:ins w:id="4439" w:author="Stephen" w:date="2018-12-23T14:42:00Z"/>
              </w:rPr>
            </w:pPr>
          </w:p>
        </w:tc>
        <w:tc>
          <w:tcPr>
            <w:tcW w:w="2303" w:type="dxa"/>
          </w:tcPr>
          <w:p w:rsidR="007C64A3" w:rsidRDefault="009B436A" w:rsidP="007C64A3">
            <w:pPr>
              <w:rPr>
                <w:ins w:id="4440" w:author="Stephen" w:date="2018-12-23T14:42:00Z"/>
              </w:rPr>
            </w:pPr>
            <w:ins w:id="4441" w:author="Stephen" w:date="2018-12-23T14:42:00Z">
              <w:r>
                <w:t>Xu-2011 [</w:t>
              </w:r>
            </w:ins>
            <w:ins w:id="4442" w:author="Stephen" w:date="2018-12-29T08:50:00Z">
              <w:r>
                <w:t>4</w:t>
              </w:r>
            </w:ins>
            <w:ins w:id="4443" w:author="Stephen" w:date="2018-12-23T14:42:00Z">
              <w:r w:rsidR="007C64A3">
                <w:t>0]</w:t>
              </w:r>
            </w:ins>
          </w:p>
        </w:tc>
        <w:tc>
          <w:tcPr>
            <w:tcW w:w="774" w:type="dxa"/>
          </w:tcPr>
          <w:p w:rsidR="007C64A3" w:rsidRDefault="007C64A3" w:rsidP="007C64A3">
            <w:pPr>
              <w:rPr>
                <w:ins w:id="4444" w:author="Stephen" w:date="2018-12-23T14:42:00Z"/>
              </w:rPr>
            </w:pPr>
            <w:ins w:id="4445" w:author="Stephen" w:date="2018-12-23T14:42:00Z">
              <w:r>
                <w:t>878</w:t>
              </w:r>
            </w:ins>
          </w:p>
        </w:tc>
        <w:tc>
          <w:tcPr>
            <w:tcW w:w="724" w:type="dxa"/>
          </w:tcPr>
          <w:p w:rsidR="007C64A3" w:rsidRDefault="007C64A3" w:rsidP="007C64A3">
            <w:pPr>
              <w:rPr>
                <w:ins w:id="4446" w:author="Stephen" w:date="2018-12-23T14:42:00Z"/>
              </w:rPr>
            </w:pPr>
          </w:p>
        </w:tc>
        <w:tc>
          <w:tcPr>
            <w:tcW w:w="746" w:type="dxa"/>
          </w:tcPr>
          <w:p w:rsidR="007C64A3" w:rsidRDefault="007C64A3" w:rsidP="007C64A3">
            <w:pPr>
              <w:rPr>
                <w:ins w:id="4447" w:author="Stephen" w:date="2018-12-23T14:42:00Z"/>
              </w:rPr>
            </w:pPr>
          </w:p>
        </w:tc>
        <w:tc>
          <w:tcPr>
            <w:tcW w:w="671" w:type="dxa"/>
          </w:tcPr>
          <w:p w:rsidR="007C64A3" w:rsidRDefault="007C64A3" w:rsidP="007C64A3">
            <w:pPr>
              <w:rPr>
                <w:ins w:id="4448" w:author="Stephen" w:date="2018-12-23T14:42:00Z"/>
              </w:rPr>
            </w:pPr>
          </w:p>
        </w:tc>
        <w:tc>
          <w:tcPr>
            <w:tcW w:w="629" w:type="dxa"/>
          </w:tcPr>
          <w:p w:rsidR="007C64A3" w:rsidRDefault="007C64A3" w:rsidP="007C64A3">
            <w:pPr>
              <w:rPr>
                <w:ins w:id="4449" w:author="Stephen" w:date="2018-12-23T14:42:00Z"/>
              </w:rPr>
            </w:pPr>
            <w:ins w:id="4450" w:author="Stephen" w:date="2018-12-23T14:42:00Z">
              <w:r>
                <w:t>1</w:t>
              </w:r>
            </w:ins>
          </w:p>
        </w:tc>
      </w:tr>
      <w:tr w:rsidR="007C64A3" w:rsidTr="007C64A3">
        <w:trPr>
          <w:ins w:id="4451" w:author="Stephen" w:date="2018-12-23T14:42:00Z"/>
        </w:trPr>
        <w:tc>
          <w:tcPr>
            <w:tcW w:w="2561" w:type="dxa"/>
          </w:tcPr>
          <w:p w:rsidR="007C64A3" w:rsidRDefault="007C64A3" w:rsidP="007C64A3">
            <w:pPr>
              <w:rPr>
                <w:ins w:id="4452" w:author="Stephen" w:date="2018-12-23T14:42:00Z"/>
              </w:rPr>
            </w:pPr>
          </w:p>
        </w:tc>
        <w:tc>
          <w:tcPr>
            <w:tcW w:w="834" w:type="dxa"/>
          </w:tcPr>
          <w:p w:rsidR="007C64A3" w:rsidRDefault="007C64A3" w:rsidP="007C64A3">
            <w:pPr>
              <w:rPr>
                <w:ins w:id="4453" w:author="Stephen" w:date="2018-12-23T14:42:00Z"/>
              </w:rPr>
            </w:pPr>
          </w:p>
        </w:tc>
        <w:tc>
          <w:tcPr>
            <w:tcW w:w="2303" w:type="dxa"/>
          </w:tcPr>
          <w:p w:rsidR="007C64A3" w:rsidRDefault="007C64A3" w:rsidP="007C64A3">
            <w:pPr>
              <w:rPr>
                <w:ins w:id="4454" w:author="Stephen" w:date="2018-12-23T14:42:00Z"/>
              </w:rPr>
            </w:pPr>
            <w:ins w:id="4455" w:author="Stephen" w:date="2018-12-23T14:42:00Z">
              <w:r>
                <w:t>Kim</w:t>
              </w:r>
            </w:ins>
            <w:ins w:id="4456" w:author="Stephen" w:date="2018-12-29T08:50:00Z">
              <w:r w:rsidR="009B436A">
                <w:t xml:space="preserve"> [53]</w:t>
              </w:r>
            </w:ins>
          </w:p>
        </w:tc>
        <w:tc>
          <w:tcPr>
            <w:tcW w:w="774" w:type="dxa"/>
          </w:tcPr>
          <w:p w:rsidR="007C64A3" w:rsidRDefault="007C64A3" w:rsidP="007C64A3">
            <w:pPr>
              <w:rPr>
                <w:ins w:id="4457" w:author="Stephen" w:date="2018-12-23T14:42:00Z"/>
              </w:rPr>
            </w:pPr>
            <w:ins w:id="4458" w:author="Stephen" w:date="2018-12-23T14:42:00Z">
              <w:r>
                <w:t>13496</w:t>
              </w:r>
            </w:ins>
          </w:p>
        </w:tc>
        <w:tc>
          <w:tcPr>
            <w:tcW w:w="724" w:type="dxa"/>
          </w:tcPr>
          <w:p w:rsidR="007C64A3" w:rsidRDefault="007C64A3" w:rsidP="007C64A3">
            <w:pPr>
              <w:rPr>
                <w:ins w:id="4459" w:author="Stephen" w:date="2018-12-23T14:42:00Z"/>
              </w:rPr>
            </w:pPr>
          </w:p>
        </w:tc>
        <w:tc>
          <w:tcPr>
            <w:tcW w:w="746" w:type="dxa"/>
          </w:tcPr>
          <w:p w:rsidR="007C64A3" w:rsidRDefault="007C64A3" w:rsidP="007C64A3">
            <w:pPr>
              <w:rPr>
                <w:ins w:id="4460" w:author="Stephen" w:date="2018-12-23T14:42:00Z"/>
              </w:rPr>
            </w:pPr>
            <w:ins w:id="4461" w:author="Stephen" w:date="2018-12-23T14:42:00Z">
              <w:r>
                <w:t>1</w:t>
              </w:r>
            </w:ins>
          </w:p>
        </w:tc>
        <w:tc>
          <w:tcPr>
            <w:tcW w:w="671" w:type="dxa"/>
          </w:tcPr>
          <w:p w:rsidR="007C64A3" w:rsidRDefault="007C64A3" w:rsidP="007C64A3">
            <w:pPr>
              <w:rPr>
                <w:ins w:id="4462" w:author="Stephen" w:date="2018-12-23T14:42:00Z"/>
              </w:rPr>
            </w:pPr>
          </w:p>
        </w:tc>
        <w:tc>
          <w:tcPr>
            <w:tcW w:w="629" w:type="dxa"/>
          </w:tcPr>
          <w:p w:rsidR="007C64A3" w:rsidRDefault="007C64A3" w:rsidP="007C64A3">
            <w:pPr>
              <w:rPr>
                <w:ins w:id="4463" w:author="Stephen" w:date="2018-12-23T14:42:00Z"/>
              </w:rPr>
            </w:pPr>
          </w:p>
        </w:tc>
      </w:tr>
      <w:tr w:rsidR="007C64A3" w:rsidTr="007C64A3">
        <w:trPr>
          <w:ins w:id="4464" w:author="Stephen" w:date="2018-12-23T14:42:00Z"/>
        </w:trPr>
        <w:tc>
          <w:tcPr>
            <w:tcW w:w="2561" w:type="dxa"/>
          </w:tcPr>
          <w:p w:rsidR="007C64A3" w:rsidRDefault="007C64A3" w:rsidP="007C64A3">
            <w:pPr>
              <w:rPr>
                <w:ins w:id="4465" w:author="Stephen" w:date="2018-12-23T14:42:00Z"/>
              </w:rPr>
            </w:pPr>
          </w:p>
        </w:tc>
        <w:tc>
          <w:tcPr>
            <w:tcW w:w="834" w:type="dxa"/>
          </w:tcPr>
          <w:p w:rsidR="007C64A3" w:rsidRDefault="007C64A3" w:rsidP="007C64A3">
            <w:pPr>
              <w:rPr>
                <w:ins w:id="4466" w:author="Stephen" w:date="2018-12-23T14:42:00Z"/>
              </w:rPr>
            </w:pPr>
          </w:p>
        </w:tc>
        <w:tc>
          <w:tcPr>
            <w:tcW w:w="2303" w:type="dxa"/>
          </w:tcPr>
          <w:p w:rsidR="007C64A3" w:rsidRDefault="007C64A3" w:rsidP="007C64A3">
            <w:pPr>
              <w:rPr>
                <w:ins w:id="4467" w:author="Stephen" w:date="2018-12-23T14:42:00Z"/>
              </w:rPr>
            </w:pPr>
            <w:ins w:id="4468" w:author="Stephen" w:date="2018-12-23T14:42:00Z">
              <w:r>
                <w:t>Ga</w:t>
              </w:r>
              <w:r w:rsidR="009B436A">
                <w:t>rduno-Garcia-2010 [</w:t>
              </w:r>
            </w:ins>
            <w:ins w:id="4469" w:author="Stephen" w:date="2018-12-29T08:50:00Z">
              <w:r w:rsidR="009B436A">
                <w:t>44</w:t>
              </w:r>
            </w:ins>
            <w:ins w:id="4470" w:author="Stephen" w:date="2018-12-23T14:42:00Z">
              <w:r>
                <w:t>]</w:t>
              </w:r>
            </w:ins>
          </w:p>
        </w:tc>
        <w:tc>
          <w:tcPr>
            <w:tcW w:w="774" w:type="dxa"/>
          </w:tcPr>
          <w:p w:rsidR="007C64A3" w:rsidRDefault="007C64A3" w:rsidP="007C64A3">
            <w:pPr>
              <w:rPr>
                <w:ins w:id="4471" w:author="Stephen" w:date="2018-12-23T14:42:00Z"/>
              </w:rPr>
            </w:pPr>
            <w:ins w:id="4472" w:author="Stephen" w:date="2018-12-23T14:42:00Z">
              <w:r>
                <w:t>3148</w:t>
              </w:r>
            </w:ins>
          </w:p>
        </w:tc>
        <w:tc>
          <w:tcPr>
            <w:tcW w:w="724" w:type="dxa"/>
          </w:tcPr>
          <w:p w:rsidR="007C64A3" w:rsidRDefault="007C64A3" w:rsidP="007C64A3">
            <w:pPr>
              <w:rPr>
                <w:ins w:id="4473" w:author="Stephen" w:date="2018-12-23T14:42:00Z"/>
              </w:rPr>
            </w:pPr>
            <w:ins w:id="4474" w:author="Stephen" w:date="2018-12-23T14:42:00Z">
              <w:r>
                <w:t>1</w:t>
              </w:r>
            </w:ins>
          </w:p>
        </w:tc>
        <w:tc>
          <w:tcPr>
            <w:tcW w:w="746" w:type="dxa"/>
          </w:tcPr>
          <w:p w:rsidR="007C64A3" w:rsidRDefault="007C64A3" w:rsidP="007C64A3">
            <w:pPr>
              <w:rPr>
                <w:ins w:id="4475" w:author="Stephen" w:date="2018-12-23T14:42:00Z"/>
              </w:rPr>
            </w:pPr>
          </w:p>
        </w:tc>
        <w:tc>
          <w:tcPr>
            <w:tcW w:w="671" w:type="dxa"/>
          </w:tcPr>
          <w:p w:rsidR="007C64A3" w:rsidRDefault="007C64A3" w:rsidP="007C64A3">
            <w:pPr>
              <w:rPr>
                <w:ins w:id="4476" w:author="Stephen" w:date="2018-12-23T14:42:00Z"/>
              </w:rPr>
            </w:pPr>
          </w:p>
        </w:tc>
        <w:tc>
          <w:tcPr>
            <w:tcW w:w="629" w:type="dxa"/>
          </w:tcPr>
          <w:p w:rsidR="007C64A3" w:rsidRDefault="007C64A3" w:rsidP="007C64A3">
            <w:pPr>
              <w:rPr>
                <w:ins w:id="4477" w:author="Stephen" w:date="2018-12-23T14:42:00Z"/>
              </w:rPr>
            </w:pPr>
          </w:p>
        </w:tc>
      </w:tr>
      <w:tr w:rsidR="007C64A3" w:rsidTr="007C64A3">
        <w:trPr>
          <w:ins w:id="4478" w:author="Stephen" w:date="2018-12-23T14:42:00Z"/>
        </w:trPr>
        <w:tc>
          <w:tcPr>
            <w:tcW w:w="2561" w:type="dxa"/>
          </w:tcPr>
          <w:p w:rsidR="007C64A3" w:rsidRDefault="007C64A3" w:rsidP="007C64A3">
            <w:pPr>
              <w:rPr>
                <w:ins w:id="4479" w:author="Stephen" w:date="2018-12-23T14:42:00Z"/>
              </w:rPr>
            </w:pPr>
          </w:p>
        </w:tc>
        <w:tc>
          <w:tcPr>
            <w:tcW w:w="834" w:type="dxa"/>
          </w:tcPr>
          <w:p w:rsidR="007C64A3" w:rsidRDefault="007C64A3" w:rsidP="007C64A3">
            <w:pPr>
              <w:rPr>
                <w:ins w:id="4480" w:author="Stephen" w:date="2018-12-23T14:42:00Z"/>
              </w:rPr>
            </w:pPr>
          </w:p>
        </w:tc>
        <w:tc>
          <w:tcPr>
            <w:tcW w:w="2303" w:type="dxa"/>
          </w:tcPr>
          <w:p w:rsidR="007C64A3" w:rsidRPr="00A864BB" w:rsidRDefault="007C64A3" w:rsidP="007C64A3">
            <w:pPr>
              <w:rPr>
                <w:ins w:id="4481" w:author="Stephen" w:date="2018-12-23T14:42:00Z"/>
                <w:b/>
              </w:rPr>
            </w:pPr>
            <w:ins w:id="4482" w:author="Stephen" w:date="2018-12-23T14:42:00Z">
              <w:r w:rsidRPr="00A864BB">
                <w:rPr>
                  <w:b/>
                </w:rPr>
                <w:t>Total</w:t>
              </w:r>
            </w:ins>
          </w:p>
        </w:tc>
        <w:tc>
          <w:tcPr>
            <w:tcW w:w="774" w:type="dxa"/>
          </w:tcPr>
          <w:p w:rsidR="007C64A3" w:rsidRPr="00A864BB" w:rsidRDefault="007C64A3" w:rsidP="007C64A3">
            <w:pPr>
              <w:rPr>
                <w:ins w:id="4483" w:author="Stephen" w:date="2018-12-23T14:42:00Z"/>
                <w:b/>
              </w:rPr>
            </w:pPr>
          </w:p>
        </w:tc>
        <w:tc>
          <w:tcPr>
            <w:tcW w:w="724" w:type="dxa"/>
          </w:tcPr>
          <w:p w:rsidR="007C64A3" w:rsidRPr="00A864BB" w:rsidRDefault="007C64A3" w:rsidP="007C64A3">
            <w:pPr>
              <w:rPr>
                <w:ins w:id="4484" w:author="Stephen" w:date="2018-12-23T14:42:00Z"/>
                <w:b/>
              </w:rPr>
            </w:pPr>
            <w:ins w:id="4485" w:author="Stephen" w:date="2018-12-23T14:42:00Z">
              <w:r w:rsidRPr="00A864BB">
                <w:rPr>
                  <w:b/>
                </w:rPr>
                <w:t>11</w:t>
              </w:r>
            </w:ins>
          </w:p>
        </w:tc>
        <w:tc>
          <w:tcPr>
            <w:tcW w:w="746" w:type="dxa"/>
          </w:tcPr>
          <w:p w:rsidR="007C64A3" w:rsidRPr="00A864BB" w:rsidRDefault="007C64A3" w:rsidP="007C64A3">
            <w:pPr>
              <w:rPr>
                <w:ins w:id="4486" w:author="Stephen" w:date="2018-12-23T14:42:00Z"/>
                <w:b/>
              </w:rPr>
            </w:pPr>
            <w:ins w:id="4487" w:author="Stephen" w:date="2018-12-23T14:42:00Z">
              <w:r w:rsidRPr="00A864BB">
                <w:rPr>
                  <w:b/>
                </w:rPr>
                <w:t>4</w:t>
              </w:r>
            </w:ins>
          </w:p>
        </w:tc>
        <w:tc>
          <w:tcPr>
            <w:tcW w:w="671" w:type="dxa"/>
          </w:tcPr>
          <w:p w:rsidR="007C64A3" w:rsidRPr="00A864BB" w:rsidRDefault="007C64A3" w:rsidP="007C64A3">
            <w:pPr>
              <w:rPr>
                <w:ins w:id="4488" w:author="Stephen" w:date="2018-12-23T14:42:00Z"/>
                <w:b/>
              </w:rPr>
            </w:pPr>
            <w:ins w:id="4489" w:author="Stephen" w:date="2018-12-23T14:42:00Z">
              <w:r w:rsidRPr="00A864BB">
                <w:rPr>
                  <w:b/>
                </w:rPr>
                <w:t>34</w:t>
              </w:r>
            </w:ins>
          </w:p>
        </w:tc>
        <w:tc>
          <w:tcPr>
            <w:tcW w:w="629" w:type="dxa"/>
          </w:tcPr>
          <w:p w:rsidR="007C64A3" w:rsidRPr="00A864BB" w:rsidRDefault="007C64A3" w:rsidP="007C64A3">
            <w:pPr>
              <w:rPr>
                <w:ins w:id="4490" w:author="Stephen" w:date="2018-12-23T14:42:00Z"/>
                <w:b/>
              </w:rPr>
            </w:pPr>
            <w:ins w:id="4491" w:author="Stephen" w:date="2018-12-23T14:42:00Z">
              <w:r w:rsidRPr="00A864BB">
                <w:rPr>
                  <w:b/>
                </w:rPr>
                <w:t>12</w:t>
              </w:r>
            </w:ins>
          </w:p>
        </w:tc>
      </w:tr>
      <w:tr w:rsidR="007C64A3" w:rsidTr="007C64A3">
        <w:trPr>
          <w:ins w:id="4492" w:author="Stephen" w:date="2018-12-23T14:42:00Z"/>
        </w:trPr>
        <w:tc>
          <w:tcPr>
            <w:tcW w:w="2561" w:type="dxa"/>
          </w:tcPr>
          <w:p w:rsidR="007C64A3" w:rsidRDefault="007C64A3" w:rsidP="007C64A3">
            <w:pPr>
              <w:rPr>
                <w:ins w:id="4493" w:author="Stephen" w:date="2018-12-23T14:42:00Z"/>
              </w:rPr>
            </w:pPr>
          </w:p>
        </w:tc>
        <w:tc>
          <w:tcPr>
            <w:tcW w:w="834" w:type="dxa"/>
          </w:tcPr>
          <w:p w:rsidR="007C64A3" w:rsidRDefault="007C64A3" w:rsidP="007C64A3">
            <w:pPr>
              <w:rPr>
                <w:ins w:id="4494" w:author="Stephen" w:date="2018-12-23T14:42:00Z"/>
              </w:rPr>
            </w:pPr>
          </w:p>
        </w:tc>
        <w:tc>
          <w:tcPr>
            <w:tcW w:w="2303" w:type="dxa"/>
          </w:tcPr>
          <w:p w:rsidR="007C64A3" w:rsidRDefault="007C64A3" w:rsidP="007C64A3">
            <w:pPr>
              <w:rPr>
                <w:ins w:id="4495" w:author="Stephen" w:date="2018-12-23T14:42:00Z"/>
              </w:rPr>
            </w:pPr>
          </w:p>
        </w:tc>
        <w:tc>
          <w:tcPr>
            <w:tcW w:w="774" w:type="dxa"/>
          </w:tcPr>
          <w:p w:rsidR="007C64A3" w:rsidRDefault="007C64A3" w:rsidP="007C64A3">
            <w:pPr>
              <w:rPr>
                <w:ins w:id="4496" w:author="Stephen" w:date="2018-12-23T14:42:00Z"/>
              </w:rPr>
            </w:pPr>
          </w:p>
        </w:tc>
        <w:tc>
          <w:tcPr>
            <w:tcW w:w="724" w:type="dxa"/>
          </w:tcPr>
          <w:p w:rsidR="007C64A3" w:rsidRDefault="007C64A3" w:rsidP="007C64A3">
            <w:pPr>
              <w:rPr>
                <w:ins w:id="4497" w:author="Stephen" w:date="2018-12-23T14:42:00Z"/>
              </w:rPr>
            </w:pPr>
          </w:p>
        </w:tc>
        <w:tc>
          <w:tcPr>
            <w:tcW w:w="746" w:type="dxa"/>
          </w:tcPr>
          <w:p w:rsidR="007C64A3" w:rsidRDefault="007C64A3" w:rsidP="007C64A3">
            <w:pPr>
              <w:rPr>
                <w:ins w:id="4498" w:author="Stephen" w:date="2018-12-23T14:42:00Z"/>
              </w:rPr>
            </w:pPr>
          </w:p>
        </w:tc>
        <w:tc>
          <w:tcPr>
            <w:tcW w:w="671" w:type="dxa"/>
          </w:tcPr>
          <w:p w:rsidR="007C64A3" w:rsidRDefault="007C64A3" w:rsidP="007C64A3">
            <w:pPr>
              <w:rPr>
                <w:ins w:id="4499" w:author="Stephen" w:date="2018-12-23T14:42:00Z"/>
              </w:rPr>
            </w:pPr>
          </w:p>
        </w:tc>
        <w:tc>
          <w:tcPr>
            <w:tcW w:w="629" w:type="dxa"/>
          </w:tcPr>
          <w:p w:rsidR="007C64A3" w:rsidRDefault="007C64A3" w:rsidP="007C64A3">
            <w:pPr>
              <w:rPr>
                <w:ins w:id="4500" w:author="Stephen" w:date="2018-12-23T14:42:00Z"/>
              </w:rPr>
            </w:pPr>
          </w:p>
        </w:tc>
      </w:tr>
      <w:tr w:rsidR="007C64A3" w:rsidTr="007C64A3">
        <w:trPr>
          <w:ins w:id="4501" w:author="Stephen" w:date="2018-12-23T14:42:00Z"/>
        </w:trPr>
        <w:tc>
          <w:tcPr>
            <w:tcW w:w="2561" w:type="dxa"/>
          </w:tcPr>
          <w:p w:rsidR="007C64A3" w:rsidRDefault="007C64A3" w:rsidP="007C64A3">
            <w:pPr>
              <w:rPr>
                <w:ins w:id="4502" w:author="Stephen" w:date="2018-12-23T14:42:00Z"/>
              </w:rPr>
            </w:pPr>
            <w:ins w:id="4503" w:author="Stephen" w:date="2018-12-23T14:42:00Z">
              <w:r>
                <w:t>Other metabolic syndrome</w:t>
              </w:r>
            </w:ins>
          </w:p>
        </w:tc>
        <w:tc>
          <w:tcPr>
            <w:tcW w:w="834" w:type="dxa"/>
          </w:tcPr>
          <w:p w:rsidR="007C64A3" w:rsidRDefault="007C64A3" w:rsidP="007C64A3">
            <w:pPr>
              <w:rPr>
                <w:ins w:id="4504" w:author="Stephen" w:date="2018-12-23T14:42:00Z"/>
              </w:rPr>
            </w:pPr>
            <w:ins w:id="4505" w:author="Stephen" w:date="2018-12-23T14:42:00Z">
              <w:r>
                <w:t>SCH-</w:t>
              </w:r>
            </w:ins>
          </w:p>
        </w:tc>
        <w:tc>
          <w:tcPr>
            <w:tcW w:w="2303" w:type="dxa"/>
          </w:tcPr>
          <w:p w:rsidR="007C64A3" w:rsidRDefault="007C64A3" w:rsidP="007C64A3">
            <w:pPr>
              <w:rPr>
                <w:ins w:id="4506" w:author="Stephen" w:date="2018-12-23T14:42:00Z"/>
              </w:rPr>
            </w:pPr>
          </w:p>
        </w:tc>
        <w:tc>
          <w:tcPr>
            <w:tcW w:w="774" w:type="dxa"/>
          </w:tcPr>
          <w:p w:rsidR="007C64A3" w:rsidRDefault="007C64A3" w:rsidP="007C64A3">
            <w:pPr>
              <w:rPr>
                <w:ins w:id="4507" w:author="Stephen" w:date="2018-12-23T14:42:00Z"/>
              </w:rPr>
            </w:pPr>
          </w:p>
        </w:tc>
        <w:tc>
          <w:tcPr>
            <w:tcW w:w="724" w:type="dxa"/>
          </w:tcPr>
          <w:p w:rsidR="007C64A3" w:rsidRDefault="007C64A3" w:rsidP="007C64A3">
            <w:pPr>
              <w:rPr>
                <w:ins w:id="4508" w:author="Stephen" w:date="2018-12-23T14:42:00Z"/>
              </w:rPr>
            </w:pPr>
          </w:p>
        </w:tc>
        <w:tc>
          <w:tcPr>
            <w:tcW w:w="746" w:type="dxa"/>
          </w:tcPr>
          <w:p w:rsidR="007C64A3" w:rsidRDefault="007C64A3" w:rsidP="007C64A3">
            <w:pPr>
              <w:rPr>
                <w:ins w:id="4509" w:author="Stephen" w:date="2018-12-23T14:42:00Z"/>
              </w:rPr>
            </w:pPr>
          </w:p>
        </w:tc>
        <w:tc>
          <w:tcPr>
            <w:tcW w:w="671" w:type="dxa"/>
          </w:tcPr>
          <w:p w:rsidR="007C64A3" w:rsidRDefault="007C64A3" w:rsidP="007C64A3">
            <w:pPr>
              <w:rPr>
                <w:ins w:id="4510" w:author="Stephen" w:date="2018-12-23T14:42:00Z"/>
              </w:rPr>
            </w:pPr>
          </w:p>
        </w:tc>
        <w:tc>
          <w:tcPr>
            <w:tcW w:w="629" w:type="dxa"/>
          </w:tcPr>
          <w:p w:rsidR="007C64A3" w:rsidRDefault="007C64A3" w:rsidP="007C64A3">
            <w:pPr>
              <w:rPr>
                <w:ins w:id="4511" w:author="Stephen" w:date="2018-12-23T14:42:00Z"/>
              </w:rPr>
            </w:pPr>
          </w:p>
        </w:tc>
      </w:tr>
      <w:tr w:rsidR="007C64A3" w:rsidTr="007C64A3">
        <w:trPr>
          <w:ins w:id="4512" w:author="Stephen" w:date="2018-12-23T14:42:00Z"/>
        </w:trPr>
        <w:tc>
          <w:tcPr>
            <w:tcW w:w="2561" w:type="dxa"/>
          </w:tcPr>
          <w:p w:rsidR="007C64A3" w:rsidRDefault="007C64A3" w:rsidP="007C64A3">
            <w:pPr>
              <w:rPr>
                <w:ins w:id="4513" w:author="Stephen" w:date="2018-12-23T14:42:00Z"/>
              </w:rPr>
            </w:pPr>
          </w:p>
        </w:tc>
        <w:tc>
          <w:tcPr>
            <w:tcW w:w="834" w:type="dxa"/>
          </w:tcPr>
          <w:p w:rsidR="007C64A3" w:rsidRDefault="007C64A3" w:rsidP="007C64A3">
            <w:pPr>
              <w:rPr>
                <w:ins w:id="4514" w:author="Stephen" w:date="2018-12-23T14:42:00Z"/>
              </w:rPr>
            </w:pPr>
          </w:p>
        </w:tc>
        <w:tc>
          <w:tcPr>
            <w:tcW w:w="2303" w:type="dxa"/>
          </w:tcPr>
          <w:p w:rsidR="007C64A3" w:rsidRDefault="009B436A" w:rsidP="007C64A3">
            <w:pPr>
              <w:rPr>
                <w:ins w:id="4515" w:author="Stephen" w:date="2018-12-23T14:42:00Z"/>
              </w:rPr>
            </w:pPr>
            <w:ins w:id="4516" w:author="Stephen" w:date="2018-12-23T14:42:00Z">
              <w:r>
                <w:t>Jun-2017 (</w:t>
              </w:r>
            </w:ins>
            <w:ins w:id="4517" w:author="Stephen" w:date="2018-12-29T08:51:00Z">
              <w:r>
                <w:t>51</w:t>
              </w:r>
            </w:ins>
            <w:ins w:id="4518" w:author="Stephen" w:date="2018-12-23T14:42:00Z">
              <w:r w:rsidR="007C64A3">
                <w:t>)</w:t>
              </w:r>
            </w:ins>
          </w:p>
        </w:tc>
        <w:tc>
          <w:tcPr>
            <w:tcW w:w="774" w:type="dxa"/>
          </w:tcPr>
          <w:p w:rsidR="007C64A3" w:rsidRDefault="007C64A3" w:rsidP="007C64A3">
            <w:pPr>
              <w:rPr>
                <w:ins w:id="4519" w:author="Stephen" w:date="2018-12-23T14:42:00Z"/>
              </w:rPr>
            </w:pPr>
            <w:ins w:id="4520" w:author="Stephen" w:date="2018-12-23T14:42:00Z">
              <w:r>
                <w:t>6325</w:t>
              </w:r>
            </w:ins>
          </w:p>
        </w:tc>
        <w:tc>
          <w:tcPr>
            <w:tcW w:w="724" w:type="dxa"/>
          </w:tcPr>
          <w:p w:rsidR="007C64A3" w:rsidRDefault="007C64A3" w:rsidP="007C64A3">
            <w:pPr>
              <w:rPr>
                <w:ins w:id="4521" w:author="Stephen" w:date="2018-12-23T14:42:00Z"/>
              </w:rPr>
            </w:pPr>
            <w:ins w:id="4522" w:author="Stephen" w:date="2018-12-23T14:42:00Z">
              <w:r>
                <w:t>9</w:t>
              </w:r>
            </w:ins>
          </w:p>
        </w:tc>
        <w:tc>
          <w:tcPr>
            <w:tcW w:w="746" w:type="dxa"/>
          </w:tcPr>
          <w:p w:rsidR="007C64A3" w:rsidRDefault="007C64A3" w:rsidP="007C64A3">
            <w:pPr>
              <w:rPr>
                <w:ins w:id="4523" w:author="Stephen" w:date="2018-12-23T14:42:00Z"/>
              </w:rPr>
            </w:pPr>
          </w:p>
        </w:tc>
        <w:tc>
          <w:tcPr>
            <w:tcW w:w="671" w:type="dxa"/>
          </w:tcPr>
          <w:p w:rsidR="007C64A3" w:rsidRDefault="007C64A3" w:rsidP="007C64A3">
            <w:pPr>
              <w:rPr>
                <w:ins w:id="4524" w:author="Stephen" w:date="2018-12-23T14:42:00Z"/>
              </w:rPr>
            </w:pPr>
            <w:ins w:id="4525" w:author="Stephen" w:date="2018-12-23T14:42:00Z">
              <w:r>
                <w:t>4</w:t>
              </w:r>
            </w:ins>
          </w:p>
        </w:tc>
        <w:tc>
          <w:tcPr>
            <w:tcW w:w="629" w:type="dxa"/>
          </w:tcPr>
          <w:p w:rsidR="007C64A3" w:rsidRDefault="007C64A3" w:rsidP="007C64A3">
            <w:pPr>
              <w:rPr>
                <w:ins w:id="4526" w:author="Stephen" w:date="2018-12-23T14:42:00Z"/>
              </w:rPr>
            </w:pPr>
            <w:ins w:id="4527" w:author="Stephen" w:date="2018-12-23T14:42:00Z">
              <w:r>
                <w:t>4</w:t>
              </w:r>
            </w:ins>
          </w:p>
        </w:tc>
      </w:tr>
      <w:tr w:rsidR="007C64A3" w:rsidTr="007C64A3">
        <w:trPr>
          <w:ins w:id="4528" w:author="Stephen" w:date="2018-12-23T14:42:00Z"/>
        </w:trPr>
        <w:tc>
          <w:tcPr>
            <w:tcW w:w="2561" w:type="dxa"/>
          </w:tcPr>
          <w:p w:rsidR="007C64A3" w:rsidRDefault="007C64A3" w:rsidP="007C64A3">
            <w:pPr>
              <w:rPr>
                <w:ins w:id="4529" w:author="Stephen" w:date="2018-12-23T14:42:00Z"/>
              </w:rPr>
            </w:pPr>
          </w:p>
        </w:tc>
        <w:tc>
          <w:tcPr>
            <w:tcW w:w="834" w:type="dxa"/>
          </w:tcPr>
          <w:p w:rsidR="007C64A3" w:rsidRDefault="007C64A3" w:rsidP="007C64A3">
            <w:pPr>
              <w:rPr>
                <w:ins w:id="4530" w:author="Stephen" w:date="2018-12-23T14:42:00Z"/>
              </w:rPr>
            </w:pPr>
          </w:p>
        </w:tc>
        <w:tc>
          <w:tcPr>
            <w:tcW w:w="2303" w:type="dxa"/>
          </w:tcPr>
          <w:p w:rsidR="007C64A3" w:rsidRDefault="009B436A" w:rsidP="007C64A3">
            <w:pPr>
              <w:rPr>
                <w:ins w:id="4531" w:author="Stephen" w:date="2018-12-23T14:42:00Z"/>
              </w:rPr>
            </w:pPr>
            <w:ins w:id="4532" w:author="Stephen" w:date="2018-12-23T14:42:00Z">
              <w:r>
                <w:t>Shon-2008 (4</w:t>
              </w:r>
            </w:ins>
            <w:ins w:id="4533" w:author="Stephen" w:date="2018-12-29T08:51:00Z">
              <w:r>
                <w:t>7</w:t>
              </w:r>
            </w:ins>
            <w:ins w:id="4534" w:author="Stephen" w:date="2018-12-23T14:42:00Z">
              <w:r w:rsidR="007C64A3">
                <w:t>)</w:t>
              </w:r>
            </w:ins>
          </w:p>
        </w:tc>
        <w:tc>
          <w:tcPr>
            <w:tcW w:w="774" w:type="dxa"/>
          </w:tcPr>
          <w:p w:rsidR="007C64A3" w:rsidRDefault="007C64A3" w:rsidP="007C64A3">
            <w:pPr>
              <w:rPr>
                <w:ins w:id="4535" w:author="Stephen" w:date="2018-12-23T14:42:00Z"/>
              </w:rPr>
            </w:pPr>
            <w:ins w:id="4536" w:author="Stephen" w:date="2018-12-23T14:42:00Z">
              <w:r>
                <w:t>1572</w:t>
              </w:r>
            </w:ins>
          </w:p>
        </w:tc>
        <w:tc>
          <w:tcPr>
            <w:tcW w:w="724" w:type="dxa"/>
          </w:tcPr>
          <w:p w:rsidR="007C64A3" w:rsidRDefault="007C64A3" w:rsidP="007C64A3">
            <w:pPr>
              <w:rPr>
                <w:ins w:id="4537" w:author="Stephen" w:date="2018-12-23T14:42:00Z"/>
              </w:rPr>
            </w:pPr>
            <w:ins w:id="4538" w:author="Stephen" w:date="2018-12-23T14:42:00Z">
              <w:r>
                <w:t>1</w:t>
              </w:r>
            </w:ins>
          </w:p>
        </w:tc>
        <w:tc>
          <w:tcPr>
            <w:tcW w:w="746" w:type="dxa"/>
          </w:tcPr>
          <w:p w:rsidR="007C64A3" w:rsidRDefault="007C64A3" w:rsidP="007C64A3">
            <w:pPr>
              <w:rPr>
                <w:ins w:id="4539" w:author="Stephen" w:date="2018-12-23T14:42:00Z"/>
              </w:rPr>
            </w:pPr>
          </w:p>
        </w:tc>
        <w:tc>
          <w:tcPr>
            <w:tcW w:w="671" w:type="dxa"/>
          </w:tcPr>
          <w:p w:rsidR="007C64A3" w:rsidRDefault="007C64A3" w:rsidP="007C64A3">
            <w:pPr>
              <w:rPr>
                <w:ins w:id="4540" w:author="Stephen" w:date="2018-12-23T14:42:00Z"/>
              </w:rPr>
            </w:pPr>
          </w:p>
        </w:tc>
        <w:tc>
          <w:tcPr>
            <w:tcW w:w="629" w:type="dxa"/>
          </w:tcPr>
          <w:p w:rsidR="007C64A3" w:rsidRDefault="007C64A3" w:rsidP="007C64A3">
            <w:pPr>
              <w:rPr>
                <w:ins w:id="4541" w:author="Stephen" w:date="2018-12-23T14:42:00Z"/>
              </w:rPr>
            </w:pPr>
            <w:ins w:id="4542" w:author="Stephen" w:date="2018-12-23T14:42:00Z">
              <w:r>
                <w:t>4</w:t>
              </w:r>
            </w:ins>
          </w:p>
        </w:tc>
      </w:tr>
      <w:tr w:rsidR="007C64A3" w:rsidTr="007C64A3">
        <w:trPr>
          <w:ins w:id="4543" w:author="Stephen" w:date="2018-12-23T14:42:00Z"/>
        </w:trPr>
        <w:tc>
          <w:tcPr>
            <w:tcW w:w="2561" w:type="dxa"/>
          </w:tcPr>
          <w:p w:rsidR="007C64A3" w:rsidRDefault="007C64A3" w:rsidP="007C64A3">
            <w:pPr>
              <w:rPr>
                <w:ins w:id="4544" w:author="Stephen" w:date="2018-12-23T14:42:00Z"/>
              </w:rPr>
            </w:pPr>
          </w:p>
        </w:tc>
        <w:tc>
          <w:tcPr>
            <w:tcW w:w="834" w:type="dxa"/>
          </w:tcPr>
          <w:p w:rsidR="007C64A3" w:rsidRDefault="007C64A3" w:rsidP="007C64A3">
            <w:pPr>
              <w:rPr>
                <w:ins w:id="4545" w:author="Stephen" w:date="2018-12-23T14:42:00Z"/>
              </w:rPr>
            </w:pPr>
          </w:p>
        </w:tc>
        <w:tc>
          <w:tcPr>
            <w:tcW w:w="2303" w:type="dxa"/>
          </w:tcPr>
          <w:p w:rsidR="007C64A3" w:rsidRDefault="007C64A3" w:rsidP="007C64A3">
            <w:pPr>
              <w:rPr>
                <w:ins w:id="4546" w:author="Stephen" w:date="2018-12-23T14:42:00Z"/>
              </w:rPr>
            </w:pPr>
            <w:ins w:id="4547" w:author="Stephen" w:date="2018-12-23T14:42:00Z">
              <w:r>
                <w:t>Roos-2007 [43]</w:t>
              </w:r>
            </w:ins>
          </w:p>
        </w:tc>
        <w:tc>
          <w:tcPr>
            <w:tcW w:w="774" w:type="dxa"/>
          </w:tcPr>
          <w:p w:rsidR="007C64A3" w:rsidRDefault="007C64A3" w:rsidP="007C64A3">
            <w:pPr>
              <w:rPr>
                <w:ins w:id="4548" w:author="Stephen" w:date="2018-12-23T14:42:00Z"/>
              </w:rPr>
            </w:pPr>
            <w:ins w:id="4549" w:author="Stephen" w:date="2018-12-23T14:42:00Z">
              <w:r>
                <w:t>1581</w:t>
              </w:r>
            </w:ins>
          </w:p>
        </w:tc>
        <w:tc>
          <w:tcPr>
            <w:tcW w:w="724" w:type="dxa"/>
          </w:tcPr>
          <w:p w:rsidR="007C64A3" w:rsidRDefault="007C64A3" w:rsidP="007C64A3">
            <w:pPr>
              <w:rPr>
                <w:ins w:id="4550" w:author="Stephen" w:date="2018-12-23T14:42:00Z"/>
              </w:rPr>
            </w:pPr>
            <w:ins w:id="4551" w:author="Stephen" w:date="2018-12-23T14:42:00Z">
              <w:r>
                <w:t>13</w:t>
              </w:r>
            </w:ins>
          </w:p>
        </w:tc>
        <w:tc>
          <w:tcPr>
            <w:tcW w:w="746" w:type="dxa"/>
          </w:tcPr>
          <w:p w:rsidR="007C64A3" w:rsidRDefault="007C64A3" w:rsidP="007C64A3">
            <w:pPr>
              <w:rPr>
                <w:ins w:id="4552" w:author="Stephen" w:date="2018-12-23T14:42:00Z"/>
              </w:rPr>
            </w:pPr>
            <w:ins w:id="4553" w:author="Stephen" w:date="2018-12-23T14:42:00Z">
              <w:r>
                <w:t>4</w:t>
              </w:r>
            </w:ins>
          </w:p>
        </w:tc>
        <w:tc>
          <w:tcPr>
            <w:tcW w:w="671" w:type="dxa"/>
          </w:tcPr>
          <w:p w:rsidR="007C64A3" w:rsidRDefault="007C64A3" w:rsidP="007C64A3">
            <w:pPr>
              <w:rPr>
                <w:ins w:id="4554" w:author="Stephen" w:date="2018-12-23T14:42:00Z"/>
              </w:rPr>
            </w:pPr>
            <w:ins w:id="4555" w:author="Stephen" w:date="2018-12-23T14:42:00Z">
              <w:r>
                <w:t>2</w:t>
              </w:r>
            </w:ins>
          </w:p>
        </w:tc>
        <w:tc>
          <w:tcPr>
            <w:tcW w:w="629" w:type="dxa"/>
          </w:tcPr>
          <w:p w:rsidR="007C64A3" w:rsidRDefault="007C64A3" w:rsidP="007C64A3">
            <w:pPr>
              <w:rPr>
                <w:ins w:id="4556" w:author="Stephen" w:date="2018-12-23T14:42:00Z"/>
              </w:rPr>
            </w:pPr>
            <w:ins w:id="4557" w:author="Stephen" w:date="2018-12-23T14:42:00Z">
              <w:r>
                <w:t>6</w:t>
              </w:r>
            </w:ins>
          </w:p>
        </w:tc>
      </w:tr>
      <w:tr w:rsidR="007C64A3" w:rsidTr="007C64A3">
        <w:trPr>
          <w:ins w:id="4558" w:author="Stephen" w:date="2018-12-23T14:42:00Z"/>
        </w:trPr>
        <w:tc>
          <w:tcPr>
            <w:tcW w:w="2561" w:type="dxa"/>
          </w:tcPr>
          <w:p w:rsidR="007C64A3" w:rsidRDefault="007C64A3" w:rsidP="007C64A3">
            <w:pPr>
              <w:rPr>
                <w:ins w:id="4559" w:author="Stephen" w:date="2018-12-23T14:42:00Z"/>
              </w:rPr>
            </w:pPr>
          </w:p>
        </w:tc>
        <w:tc>
          <w:tcPr>
            <w:tcW w:w="834" w:type="dxa"/>
          </w:tcPr>
          <w:p w:rsidR="007C64A3" w:rsidRDefault="007C64A3" w:rsidP="007C64A3">
            <w:pPr>
              <w:rPr>
                <w:ins w:id="4560" w:author="Stephen" w:date="2018-12-23T14:42:00Z"/>
              </w:rPr>
            </w:pPr>
          </w:p>
        </w:tc>
        <w:tc>
          <w:tcPr>
            <w:tcW w:w="2303" w:type="dxa"/>
          </w:tcPr>
          <w:p w:rsidR="007C64A3" w:rsidRDefault="009B436A" w:rsidP="007C64A3">
            <w:pPr>
              <w:rPr>
                <w:ins w:id="4561" w:author="Stephen" w:date="2018-12-23T14:42:00Z"/>
              </w:rPr>
            </w:pPr>
            <w:ins w:id="4562" w:author="Stephen" w:date="2018-12-23T14:42:00Z">
              <w:r>
                <w:t>Mehran-2017[4</w:t>
              </w:r>
            </w:ins>
            <w:ins w:id="4563" w:author="Stephen" w:date="2018-12-29T08:51:00Z">
              <w:r>
                <w:t>2</w:t>
              </w:r>
            </w:ins>
            <w:ins w:id="4564" w:author="Stephen" w:date="2018-12-23T14:42:00Z">
              <w:r w:rsidR="007C64A3">
                <w:t>]</w:t>
              </w:r>
            </w:ins>
          </w:p>
        </w:tc>
        <w:tc>
          <w:tcPr>
            <w:tcW w:w="774" w:type="dxa"/>
          </w:tcPr>
          <w:p w:rsidR="007C64A3" w:rsidRDefault="007C64A3" w:rsidP="007C64A3">
            <w:pPr>
              <w:rPr>
                <w:ins w:id="4565" w:author="Stephen" w:date="2018-12-23T14:42:00Z"/>
              </w:rPr>
            </w:pPr>
            <w:ins w:id="4566" w:author="Stephen" w:date="2018-12-23T14:42:00Z">
              <w:r>
                <w:t>2393</w:t>
              </w:r>
            </w:ins>
          </w:p>
        </w:tc>
        <w:tc>
          <w:tcPr>
            <w:tcW w:w="724" w:type="dxa"/>
          </w:tcPr>
          <w:p w:rsidR="007C64A3" w:rsidRDefault="007C64A3" w:rsidP="007C64A3">
            <w:pPr>
              <w:rPr>
                <w:ins w:id="4567" w:author="Stephen" w:date="2018-12-23T14:42:00Z"/>
              </w:rPr>
            </w:pPr>
            <w:ins w:id="4568" w:author="Stephen" w:date="2018-12-23T14:42:00Z">
              <w:r>
                <w:t>7</w:t>
              </w:r>
            </w:ins>
          </w:p>
        </w:tc>
        <w:tc>
          <w:tcPr>
            <w:tcW w:w="746" w:type="dxa"/>
          </w:tcPr>
          <w:p w:rsidR="007C64A3" w:rsidRDefault="007C64A3" w:rsidP="007C64A3">
            <w:pPr>
              <w:rPr>
                <w:ins w:id="4569" w:author="Stephen" w:date="2018-12-23T14:42:00Z"/>
              </w:rPr>
            </w:pPr>
          </w:p>
        </w:tc>
        <w:tc>
          <w:tcPr>
            <w:tcW w:w="671" w:type="dxa"/>
          </w:tcPr>
          <w:p w:rsidR="007C64A3" w:rsidRDefault="007C64A3" w:rsidP="007C64A3">
            <w:pPr>
              <w:rPr>
                <w:ins w:id="4570" w:author="Stephen" w:date="2018-12-23T14:42:00Z"/>
              </w:rPr>
            </w:pPr>
            <w:ins w:id="4571" w:author="Stephen" w:date="2018-12-23T14:42:00Z">
              <w:r>
                <w:t>6</w:t>
              </w:r>
            </w:ins>
          </w:p>
        </w:tc>
        <w:tc>
          <w:tcPr>
            <w:tcW w:w="629" w:type="dxa"/>
          </w:tcPr>
          <w:p w:rsidR="007C64A3" w:rsidRDefault="007C64A3" w:rsidP="007C64A3">
            <w:pPr>
              <w:rPr>
                <w:ins w:id="4572" w:author="Stephen" w:date="2018-12-23T14:42:00Z"/>
              </w:rPr>
            </w:pPr>
            <w:ins w:id="4573" w:author="Stephen" w:date="2018-12-23T14:42:00Z">
              <w:r>
                <w:t>11</w:t>
              </w:r>
            </w:ins>
          </w:p>
        </w:tc>
      </w:tr>
      <w:tr w:rsidR="007C64A3" w:rsidTr="007C64A3">
        <w:trPr>
          <w:ins w:id="4574" w:author="Stephen" w:date="2018-12-23T14:42:00Z"/>
        </w:trPr>
        <w:tc>
          <w:tcPr>
            <w:tcW w:w="2561" w:type="dxa"/>
          </w:tcPr>
          <w:p w:rsidR="007C64A3" w:rsidRDefault="007C64A3" w:rsidP="007C64A3">
            <w:pPr>
              <w:rPr>
                <w:ins w:id="4575" w:author="Stephen" w:date="2018-12-23T14:42:00Z"/>
              </w:rPr>
            </w:pPr>
          </w:p>
        </w:tc>
        <w:tc>
          <w:tcPr>
            <w:tcW w:w="834" w:type="dxa"/>
          </w:tcPr>
          <w:p w:rsidR="007C64A3" w:rsidRDefault="007C64A3" w:rsidP="007C64A3">
            <w:pPr>
              <w:rPr>
                <w:ins w:id="4576" w:author="Stephen" w:date="2018-12-23T14:42:00Z"/>
              </w:rPr>
            </w:pPr>
          </w:p>
        </w:tc>
        <w:tc>
          <w:tcPr>
            <w:tcW w:w="2303" w:type="dxa"/>
          </w:tcPr>
          <w:p w:rsidR="007C64A3" w:rsidRDefault="009B436A" w:rsidP="007C64A3">
            <w:pPr>
              <w:rPr>
                <w:ins w:id="4577" w:author="Stephen" w:date="2018-12-23T14:42:00Z"/>
              </w:rPr>
            </w:pPr>
            <w:ins w:id="4578" w:author="Stephen" w:date="2018-12-23T14:42:00Z">
              <w:r>
                <w:t>Garduno-Garcia-2010 [</w:t>
              </w:r>
            </w:ins>
            <w:ins w:id="4579" w:author="Stephen" w:date="2018-12-29T08:51:00Z">
              <w:r>
                <w:t>44</w:t>
              </w:r>
            </w:ins>
            <w:ins w:id="4580" w:author="Stephen" w:date="2018-12-23T14:42:00Z">
              <w:r w:rsidR="007C64A3">
                <w:t>]</w:t>
              </w:r>
            </w:ins>
          </w:p>
        </w:tc>
        <w:tc>
          <w:tcPr>
            <w:tcW w:w="774" w:type="dxa"/>
          </w:tcPr>
          <w:p w:rsidR="007C64A3" w:rsidRDefault="007C64A3" w:rsidP="007C64A3">
            <w:pPr>
              <w:rPr>
                <w:ins w:id="4581" w:author="Stephen" w:date="2018-12-23T14:42:00Z"/>
              </w:rPr>
            </w:pPr>
            <w:ins w:id="4582" w:author="Stephen" w:date="2018-12-23T14:42:00Z">
              <w:r>
                <w:t>3148</w:t>
              </w:r>
            </w:ins>
          </w:p>
        </w:tc>
        <w:tc>
          <w:tcPr>
            <w:tcW w:w="724" w:type="dxa"/>
          </w:tcPr>
          <w:p w:rsidR="007C64A3" w:rsidRDefault="007C64A3" w:rsidP="007C64A3">
            <w:pPr>
              <w:rPr>
                <w:ins w:id="4583" w:author="Stephen" w:date="2018-12-23T14:42:00Z"/>
              </w:rPr>
            </w:pPr>
            <w:ins w:id="4584" w:author="Stephen" w:date="2018-12-23T14:42:00Z">
              <w:r>
                <w:t>14</w:t>
              </w:r>
            </w:ins>
          </w:p>
        </w:tc>
        <w:tc>
          <w:tcPr>
            <w:tcW w:w="746" w:type="dxa"/>
          </w:tcPr>
          <w:p w:rsidR="007C64A3" w:rsidRDefault="007C64A3" w:rsidP="007C64A3">
            <w:pPr>
              <w:rPr>
                <w:ins w:id="4585" w:author="Stephen" w:date="2018-12-23T14:42:00Z"/>
              </w:rPr>
            </w:pPr>
            <w:ins w:id="4586" w:author="Stephen" w:date="2018-12-23T14:42:00Z">
              <w:r>
                <w:t>5</w:t>
              </w:r>
            </w:ins>
          </w:p>
        </w:tc>
        <w:tc>
          <w:tcPr>
            <w:tcW w:w="671" w:type="dxa"/>
          </w:tcPr>
          <w:p w:rsidR="007C64A3" w:rsidRDefault="007C64A3" w:rsidP="007C64A3">
            <w:pPr>
              <w:rPr>
                <w:ins w:id="4587" w:author="Stephen" w:date="2018-12-23T14:42:00Z"/>
              </w:rPr>
            </w:pPr>
            <w:ins w:id="4588" w:author="Stephen" w:date="2018-12-23T14:42:00Z">
              <w:r>
                <w:t>5</w:t>
              </w:r>
            </w:ins>
          </w:p>
        </w:tc>
        <w:tc>
          <w:tcPr>
            <w:tcW w:w="629" w:type="dxa"/>
          </w:tcPr>
          <w:p w:rsidR="007C64A3" w:rsidRDefault="007C64A3" w:rsidP="007C64A3">
            <w:pPr>
              <w:rPr>
                <w:ins w:id="4589" w:author="Stephen" w:date="2018-12-23T14:42:00Z"/>
              </w:rPr>
            </w:pPr>
            <w:ins w:id="4590" w:author="Stephen" w:date="2018-12-23T14:42:00Z">
              <w:r>
                <w:t>1</w:t>
              </w:r>
            </w:ins>
          </w:p>
        </w:tc>
      </w:tr>
      <w:tr w:rsidR="007C64A3" w:rsidTr="007C64A3">
        <w:trPr>
          <w:ins w:id="4591" w:author="Stephen" w:date="2018-12-23T14:42:00Z"/>
        </w:trPr>
        <w:tc>
          <w:tcPr>
            <w:tcW w:w="2561" w:type="dxa"/>
          </w:tcPr>
          <w:p w:rsidR="007C64A3" w:rsidRDefault="007C64A3" w:rsidP="007C64A3">
            <w:pPr>
              <w:rPr>
                <w:ins w:id="4592" w:author="Stephen" w:date="2018-12-23T14:42:00Z"/>
              </w:rPr>
            </w:pPr>
          </w:p>
        </w:tc>
        <w:tc>
          <w:tcPr>
            <w:tcW w:w="834" w:type="dxa"/>
          </w:tcPr>
          <w:p w:rsidR="007C64A3" w:rsidRDefault="007C64A3" w:rsidP="007C64A3">
            <w:pPr>
              <w:rPr>
                <w:ins w:id="4593" w:author="Stephen" w:date="2018-12-23T14:42:00Z"/>
              </w:rPr>
            </w:pPr>
          </w:p>
        </w:tc>
        <w:tc>
          <w:tcPr>
            <w:tcW w:w="2303" w:type="dxa"/>
          </w:tcPr>
          <w:p w:rsidR="007C64A3" w:rsidRDefault="009B436A" w:rsidP="007C64A3">
            <w:pPr>
              <w:rPr>
                <w:ins w:id="4594" w:author="Stephen" w:date="2018-12-23T14:42:00Z"/>
              </w:rPr>
            </w:pPr>
            <w:ins w:id="4595" w:author="Stephen" w:date="2018-12-23T14:42:00Z">
              <w:r>
                <w:t>Oh-2018 [5</w:t>
              </w:r>
            </w:ins>
            <w:ins w:id="4596" w:author="Stephen" w:date="2018-12-29T08:51:00Z">
              <w:r>
                <w:t>2</w:t>
              </w:r>
            </w:ins>
            <w:ins w:id="4597" w:author="Stephen" w:date="2018-12-23T14:42:00Z">
              <w:r w:rsidR="007C64A3">
                <w:t>]</w:t>
              </w:r>
            </w:ins>
          </w:p>
        </w:tc>
        <w:tc>
          <w:tcPr>
            <w:tcW w:w="774" w:type="dxa"/>
          </w:tcPr>
          <w:p w:rsidR="007C64A3" w:rsidRDefault="007C64A3" w:rsidP="007C64A3">
            <w:pPr>
              <w:rPr>
                <w:ins w:id="4598" w:author="Stephen" w:date="2018-12-23T14:42:00Z"/>
              </w:rPr>
            </w:pPr>
            <w:ins w:id="4599" w:author="Stephen" w:date="2018-12-23T14:42:00Z">
              <w:r>
                <w:t>4275</w:t>
              </w:r>
            </w:ins>
          </w:p>
        </w:tc>
        <w:tc>
          <w:tcPr>
            <w:tcW w:w="724" w:type="dxa"/>
          </w:tcPr>
          <w:p w:rsidR="007C64A3" w:rsidRDefault="007C64A3" w:rsidP="007C64A3">
            <w:pPr>
              <w:rPr>
                <w:ins w:id="4600" w:author="Stephen" w:date="2018-12-23T14:42:00Z"/>
              </w:rPr>
            </w:pPr>
          </w:p>
        </w:tc>
        <w:tc>
          <w:tcPr>
            <w:tcW w:w="746" w:type="dxa"/>
          </w:tcPr>
          <w:p w:rsidR="007C64A3" w:rsidRDefault="007C64A3" w:rsidP="007C64A3">
            <w:pPr>
              <w:rPr>
                <w:ins w:id="4601" w:author="Stephen" w:date="2018-12-23T14:42:00Z"/>
              </w:rPr>
            </w:pPr>
            <w:ins w:id="4602" w:author="Stephen" w:date="2018-12-23T14:42:00Z">
              <w:r>
                <w:t>2</w:t>
              </w:r>
            </w:ins>
          </w:p>
        </w:tc>
        <w:tc>
          <w:tcPr>
            <w:tcW w:w="671" w:type="dxa"/>
          </w:tcPr>
          <w:p w:rsidR="007C64A3" w:rsidRDefault="007C64A3" w:rsidP="007C64A3">
            <w:pPr>
              <w:rPr>
                <w:ins w:id="4603" w:author="Stephen" w:date="2018-12-23T14:42:00Z"/>
              </w:rPr>
            </w:pPr>
            <w:ins w:id="4604" w:author="Stephen" w:date="2018-12-23T14:42:00Z">
              <w:r>
                <w:t>2</w:t>
              </w:r>
            </w:ins>
          </w:p>
        </w:tc>
        <w:tc>
          <w:tcPr>
            <w:tcW w:w="629" w:type="dxa"/>
          </w:tcPr>
          <w:p w:rsidR="007C64A3" w:rsidRDefault="007C64A3" w:rsidP="007C64A3">
            <w:pPr>
              <w:rPr>
                <w:ins w:id="4605" w:author="Stephen" w:date="2018-12-23T14:42:00Z"/>
              </w:rPr>
            </w:pPr>
            <w:ins w:id="4606" w:author="Stephen" w:date="2018-12-23T14:42:00Z">
              <w:r>
                <w:t>8</w:t>
              </w:r>
            </w:ins>
          </w:p>
        </w:tc>
      </w:tr>
      <w:tr w:rsidR="007C64A3" w:rsidTr="007C64A3">
        <w:trPr>
          <w:ins w:id="4607" w:author="Stephen" w:date="2018-12-23T14:42:00Z"/>
        </w:trPr>
        <w:tc>
          <w:tcPr>
            <w:tcW w:w="2561" w:type="dxa"/>
          </w:tcPr>
          <w:p w:rsidR="007C64A3" w:rsidRDefault="007C64A3" w:rsidP="007C64A3">
            <w:pPr>
              <w:rPr>
                <w:ins w:id="4608" w:author="Stephen" w:date="2018-12-23T14:42:00Z"/>
              </w:rPr>
            </w:pPr>
          </w:p>
        </w:tc>
        <w:tc>
          <w:tcPr>
            <w:tcW w:w="834" w:type="dxa"/>
          </w:tcPr>
          <w:p w:rsidR="007C64A3" w:rsidRDefault="007C64A3" w:rsidP="007C64A3">
            <w:pPr>
              <w:rPr>
                <w:ins w:id="4609" w:author="Stephen" w:date="2018-12-23T14:42:00Z"/>
              </w:rPr>
            </w:pPr>
          </w:p>
        </w:tc>
        <w:tc>
          <w:tcPr>
            <w:tcW w:w="2303" w:type="dxa"/>
          </w:tcPr>
          <w:p w:rsidR="007C64A3" w:rsidRDefault="009B436A" w:rsidP="007C64A3">
            <w:pPr>
              <w:rPr>
                <w:ins w:id="4610" w:author="Stephen" w:date="2018-12-23T14:42:00Z"/>
              </w:rPr>
            </w:pPr>
            <w:ins w:id="4611" w:author="Stephen" w:date="2018-12-23T14:42:00Z">
              <w:r>
                <w:t>Xu-2011 [</w:t>
              </w:r>
            </w:ins>
            <w:ins w:id="4612" w:author="Stephen" w:date="2018-12-29T08:51:00Z">
              <w:r>
                <w:t>4</w:t>
              </w:r>
            </w:ins>
            <w:ins w:id="4613" w:author="Stephen" w:date="2018-12-23T14:42:00Z">
              <w:r w:rsidR="007C64A3">
                <w:t>0]</w:t>
              </w:r>
            </w:ins>
          </w:p>
        </w:tc>
        <w:tc>
          <w:tcPr>
            <w:tcW w:w="774" w:type="dxa"/>
          </w:tcPr>
          <w:p w:rsidR="007C64A3" w:rsidRDefault="007C64A3" w:rsidP="007C64A3">
            <w:pPr>
              <w:rPr>
                <w:ins w:id="4614" w:author="Stephen" w:date="2018-12-23T14:42:00Z"/>
              </w:rPr>
            </w:pPr>
            <w:ins w:id="4615" w:author="Stephen" w:date="2018-12-23T14:42:00Z">
              <w:r>
                <w:t>878</w:t>
              </w:r>
            </w:ins>
          </w:p>
        </w:tc>
        <w:tc>
          <w:tcPr>
            <w:tcW w:w="724" w:type="dxa"/>
          </w:tcPr>
          <w:p w:rsidR="007C64A3" w:rsidRDefault="007C64A3" w:rsidP="007C64A3">
            <w:pPr>
              <w:rPr>
                <w:ins w:id="4616" w:author="Stephen" w:date="2018-12-23T14:42:00Z"/>
              </w:rPr>
            </w:pPr>
          </w:p>
        </w:tc>
        <w:tc>
          <w:tcPr>
            <w:tcW w:w="746" w:type="dxa"/>
          </w:tcPr>
          <w:p w:rsidR="007C64A3" w:rsidRDefault="007C64A3" w:rsidP="007C64A3">
            <w:pPr>
              <w:rPr>
                <w:ins w:id="4617" w:author="Stephen" w:date="2018-12-23T14:42:00Z"/>
              </w:rPr>
            </w:pPr>
            <w:ins w:id="4618" w:author="Stephen" w:date="2018-12-23T14:42:00Z">
              <w:r>
                <w:t>1</w:t>
              </w:r>
            </w:ins>
          </w:p>
        </w:tc>
        <w:tc>
          <w:tcPr>
            <w:tcW w:w="671" w:type="dxa"/>
          </w:tcPr>
          <w:p w:rsidR="007C64A3" w:rsidRDefault="007C64A3" w:rsidP="007C64A3">
            <w:pPr>
              <w:rPr>
                <w:ins w:id="4619" w:author="Stephen" w:date="2018-12-23T14:42:00Z"/>
              </w:rPr>
            </w:pPr>
            <w:ins w:id="4620" w:author="Stephen" w:date="2018-12-23T14:42:00Z">
              <w:r>
                <w:t>1</w:t>
              </w:r>
            </w:ins>
          </w:p>
        </w:tc>
        <w:tc>
          <w:tcPr>
            <w:tcW w:w="629" w:type="dxa"/>
          </w:tcPr>
          <w:p w:rsidR="007C64A3" w:rsidRDefault="007C64A3" w:rsidP="007C64A3">
            <w:pPr>
              <w:rPr>
                <w:ins w:id="4621" w:author="Stephen" w:date="2018-12-23T14:42:00Z"/>
              </w:rPr>
            </w:pPr>
            <w:ins w:id="4622" w:author="Stephen" w:date="2018-12-23T14:42:00Z">
              <w:r>
                <w:t>4</w:t>
              </w:r>
            </w:ins>
          </w:p>
        </w:tc>
      </w:tr>
      <w:tr w:rsidR="007C64A3" w:rsidTr="007C64A3">
        <w:trPr>
          <w:ins w:id="4623" w:author="Stephen" w:date="2018-12-23T14:42:00Z"/>
        </w:trPr>
        <w:tc>
          <w:tcPr>
            <w:tcW w:w="2561" w:type="dxa"/>
          </w:tcPr>
          <w:p w:rsidR="007C64A3" w:rsidRDefault="007C64A3" w:rsidP="007C64A3">
            <w:pPr>
              <w:rPr>
                <w:ins w:id="4624" w:author="Stephen" w:date="2018-12-23T14:42:00Z"/>
              </w:rPr>
            </w:pPr>
          </w:p>
        </w:tc>
        <w:tc>
          <w:tcPr>
            <w:tcW w:w="834" w:type="dxa"/>
          </w:tcPr>
          <w:p w:rsidR="007C64A3" w:rsidRDefault="007C64A3" w:rsidP="007C64A3">
            <w:pPr>
              <w:rPr>
                <w:ins w:id="4625" w:author="Stephen" w:date="2018-12-23T14:42:00Z"/>
              </w:rPr>
            </w:pPr>
          </w:p>
        </w:tc>
        <w:tc>
          <w:tcPr>
            <w:tcW w:w="2303" w:type="dxa"/>
          </w:tcPr>
          <w:p w:rsidR="007C64A3" w:rsidRDefault="009B436A" w:rsidP="007C64A3">
            <w:pPr>
              <w:rPr>
                <w:ins w:id="4626" w:author="Stephen" w:date="2018-12-23T14:42:00Z"/>
              </w:rPr>
            </w:pPr>
            <w:ins w:id="4627" w:author="Stephen" w:date="2018-12-23T14:42:00Z">
              <w:r>
                <w:t>Kim -2016 [</w:t>
              </w:r>
            </w:ins>
            <w:ins w:id="4628" w:author="Stephen" w:date="2018-12-29T08:51:00Z">
              <w:r>
                <w:t>53</w:t>
              </w:r>
            </w:ins>
            <w:ins w:id="4629" w:author="Stephen" w:date="2018-12-23T14:42:00Z">
              <w:r w:rsidR="007C64A3">
                <w:t>]</w:t>
              </w:r>
            </w:ins>
          </w:p>
        </w:tc>
        <w:tc>
          <w:tcPr>
            <w:tcW w:w="774" w:type="dxa"/>
          </w:tcPr>
          <w:p w:rsidR="007C64A3" w:rsidRDefault="007C64A3" w:rsidP="007C64A3">
            <w:pPr>
              <w:rPr>
                <w:ins w:id="4630" w:author="Stephen" w:date="2018-12-23T14:42:00Z"/>
              </w:rPr>
            </w:pPr>
            <w:ins w:id="4631" w:author="Stephen" w:date="2018-12-23T14:42:00Z">
              <w:r>
                <w:t>13496</w:t>
              </w:r>
            </w:ins>
          </w:p>
        </w:tc>
        <w:tc>
          <w:tcPr>
            <w:tcW w:w="724" w:type="dxa"/>
          </w:tcPr>
          <w:p w:rsidR="007C64A3" w:rsidRDefault="007C64A3" w:rsidP="007C64A3">
            <w:pPr>
              <w:rPr>
                <w:ins w:id="4632" w:author="Stephen" w:date="2018-12-23T14:42:00Z"/>
              </w:rPr>
            </w:pPr>
            <w:ins w:id="4633" w:author="Stephen" w:date="2018-12-23T14:42:00Z">
              <w:r>
                <w:t>2</w:t>
              </w:r>
            </w:ins>
          </w:p>
        </w:tc>
        <w:tc>
          <w:tcPr>
            <w:tcW w:w="746" w:type="dxa"/>
          </w:tcPr>
          <w:p w:rsidR="007C64A3" w:rsidRDefault="007C64A3" w:rsidP="007C64A3">
            <w:pPr>
              <w:rPr>
                <w:ins w:id="4634" w:author="Stephen" w:date="2018-12-23T14:42:00Z"/>
              </w:rPr>
            </w:pPr>
            <w:ins w:id="4635" w:author="Stephen" w:date="2018-12-23T14:42:00Z">
              <w:r>
                <w:t>1</w:t>
              </w:r>
            </w:ins>
          </w:p>
        </w:tc>
        <w:tc>
          <w:tcPr>
            <w:tcW w:w="671" w:type="dxa"/>
          </w:tcPr>
          <w:p w:rsidR="007C64A3" w:rsidRDefault="007C64A3" w:rsidP="007C64A3">
            <w:pPr>
              <w:rPr>
                <w:ins w:id="4636" w:author="Stephen" w:date="2018-12-23T14:42:00Z"/>
              </w:rPr>
            </w:pPr>
          </w:p>
        </w:tc>
        <w:tc>
          <w:tcPr>
            <w:tcW w:w="629" w:type="dxa"/>
          </w:tcPr>
          <w:p w:rsidR="007C64A3" w:rsidRDefault="007C64A3" w:rsidP="007C64A3">
            <w:pPr>
              <w:rPr>
                <w:ins w:id="4637" w:author="Stephen" w:date="2018-12-23T14:42:00Z"/>
              </w:rPr>
            </w:pPr>
            <w:ins w:id="4638" w:author="Stephen" w:date="2018-12-23T14:42:00Z">
              <w:r>
                <w:t>6</w:t>
              </w:r>
            </w:ins>
          </w:p>
        </w:tc>
      </w:tr>
      <w:tr w:rsidR="007C64A3" w:rsidTr="007C64A3">
        <w:trPr>
          <w:ins w:id="4639" w:author="Stephen" w:date="2018-12-23T14:42:00Z"/>
        </w:trPr>
        <w:tc>
          <w:tcPr>
            <w:tcW w:w="2561" w:type="dxa"/>
          </w:tcPr>
          <w:p w:rsidR="007C64A3" w:rsidRDefault="007C64A3" w:rsidP="007C64A3">
            <w:pPr>
              <w:rPr>
                <w:ins w:id="4640" w:author="Stephen" w:date="2018-12-23T14:42:00Z"/>
              </w:rPr>
            </w:pPr>
          </w:p>
        </w:tc>
        <w:tc>
          <w:tcPr>
            <w:tcW w:w="834" w:type="dxa"/>
          </w:tcPr>
          <w:p w:rsidR="007C64A3" w:rsidRDefault="007C64A3" w:rsidP="007C64A3">
            <w:pPr>
              <w:rPr>
                <w:ins w:id="4641" w:author="Stephen" w:date="2018-12-23T14:42:00Z"/>
              </w:rPr>
            </w:pPr>
          </w:p>
        </w:tc>
        <w:tc>
          <w:tcPr>
            <w:tcW w:w="2303" w:type="dxa"/>
          </w:tcPr>
          <w:p w:rsidR="007C64A3" w:rsidRPr="00A864BB" w:rsidRDefault="007C64A3" w:rsidP="007C64A3">
            <w:pPr>
              <w:rPr>
                <w:ins w:id="4642" w:author="Stephen" w:date="2018-12-23T14:42:00Z"/>
                <w:b/>
              </w:rPr>
            </w:pPr>
            <w:ins w:id="4643" w:author="Stephen" w:date="2018-12-23T14:42:00Z">
              <w:r w:rsidRPr="00A864BB">
                <w:rPr>
                  <w:b/>
                </w:rPr>
                <w:t>Total</w:t>
              </w:r>
            </w:ins>
          </w:p>
        </w:tc>
        <w:tc>
          <w:tcPr>
            <w:tcW w:w="774" w:type="dxa"/>
          </w:tcPr>
          <w:p w:rsidR="007C64A3" w:rsidRPr="00A864BB" w:rsidRDefault="007C64A3" w:rsidP="007C64A3">
            <w:pPr>
              <w:rPr>
                <w:ins w:id="4644" w:author="Stephen" w:date="2018-12-23T14:42:00Z"/>
                <w:b/>
              </w:rPr>
            </w:pPr>
          </w:p>
        </w:tc>
        <w:tc>
          <w:tcPr>
            <w:tcW w:w="724" w:type="dxa"/>
          </w:tcPr>
          <w:p w:rsidR="007C64A3" w:rsidRPr="00A864BB" w:rsidRDefault="007C64A3" w:rsidP="007C64A3">
            <w:pPr>
              <w:rPr>
                <w:ins w:id="4645" w:author="Stephen" w:date="2018-12-23T14:42:00Z"/>
                <w:b/>
              </w:rPr>
            </w:pPr>
            <w:ins w:id="4646" w:author="Stephen" w:date="2018-12-23T14:42:00Z">
              <w:r w:rsidRPr="00A864BB">
                <w:rPr>
                  <w:b/>
                </w:rPr>
                <w:t>46</w:t>
              </w:r>
            </w:ins>
          </w:p>
        </w:tc>
        <w:tc>
          <w:tcPr>
            <w:tcW w:w="746" w:type="dxa"/>
          </w:tcPr>
          <w:p w:rsidR="007C64A3" w:rsidRPr="00A864BB" w:rsidRDefault="007C64A3" w:rsidP="007C64A3">
            <w:pPr>
              <w:rPr>
                <w:ins w:id="4647" w:author="Stephen" w:date="2018-12-23T14:42:00Z"/>
                <w:b/>
              </w:rPr>
            </w:pPr>
            <w:ins w:id="4648" w:author="Stephen" w:date="2018-12-23T14:42:00Z">
              <w:r w:rsidRPr="00A864BB">
                <w:rPr>
                  <w:b/>
                </w:rPr>
                <w:t>13</w:t>
              </w:r>
            </w:ins>
          </w:p>
        </w:tc>
        <w:tc>
          <w:tcPr>
            <w:tcW w:w="671" w:type="dxa"/>
          </w:tcPr>
          <w:p w:rsidR="007C64A3" w:rsidRPr="00A864BB" w:rsidRDefault="007C64A3" w:rsidP="007C64A3">
            <w:pPr>
              <w:rPr>
                <w:ins w:id="4649" w:author="Stephen" w:date="2018-12-23T14:42:00Z"/>
                <w:b/>
              </w:rPr>
            </w:pPr>
            <w:ins w:id="4650" w:author="Stephen" w:date="2018-12-23T14:42:00Z">
              <w:r w:rsidRPr="00A864BB">
                <w:rPr>
                  <w:b/>
                </w:rPr>
                <w:t>26</w:t>
              </w:r>
            </w:ins>
          </w:p>
        </w:tc>
        <w:tc>
          <w:tcPr>
            <w:tcW w:w="629" w:type="dxa"/>
          </w:tcPr>
          <w:p w:rsidR="007C64A3" w:rsidRPr="00A864BB" w:rsidRDefault="007C64A3" w:rsidP="007C64A3">
            <w:pPr>
              <w:rPr>
                <w:ins w:id="4651" w:author="Stephen" w:date="2018-12-23T14:42:00Z"/>
                <w:b/>
              </w:rPr>
            </w:pPr>
            <w:ins w:id="4652" w:author="Stephen" w:date="2018-12-23T14:42:00Z">
              <w:r w:rsidRPr="00A864BB">
                <w:rPr>
                  <w:b/>
                </w:rPr>
                <w:t>44</w:t>
              </w:r>
            </w:ins>
          </w:p>
        </w:tc>
      </w:tr>
      <w:tr w:rsidR="007C64A3" w:rsidTr="007C64A3">
        <w:trPr>
          <w:ins w:id="4653" w:author="Stephen" w:date="2018-12-23T14:42:00Z"/>
        </w:trPr>
        <w:tc>
          <w:tcPr>
            <w:tcW w:w="2561" w:type="dxa"/>
          </w:tcPr>
          <w:p w:rsidR="007C64A3" w:rsidRDefault="007C64A3" w:rsidP="007C64A3">
            <w:pPr>
              <w:rPr>
                <w:ins w:id="4654" w:author="Stephen" w:date="2018-12-23T14:42:00Z"/>
              </w:rPr>
            </w:pPr>
          </w:p>
        </w:tc>
        <w:tc>
          <w:tcPr>
            <w:tcW w:w="834" w:type="dxa"/>
          </w:tcPr>
          <w:p w:rsidR="007C64A3" w:rsidRDefault="007C64A3" w:rsidP="007C64A3">
            <w:pPr>
              <w:rPr>
                <w:ins w:id="4655" w:author="Stephen" w:date="2018-12-23T14:42:00Z"/>
              </w:rPr>
            </w:pPr>
          </w:p>
        </w:tc>
        <w:tc>
          <w:tcPr>
            <w:tcW w:w="2303" w:type="dxa"/>
          </w:tcPr>
          <w:p w:rsidR="007C64A3" w:rsidRDefault="007C64A3" w:rsidP="007C64A3">
            <w:pPr>
              <w:rPr>
                <w:ins w:id="4656" w:author="Stephen" w:date="2018-12-23T14:42:00Z"/>
              </w:rPr>
            </w:pPr>
          </w:p>
        </w:tc>
        <w:tc>
          <w:tcPr>
            <w:tcW w:w="774" w:type="dxa"/>
          </w:tcPr>
          <w:p w:rsidR="007C64A3" w:rsidRDefault="007C64A3" w:rsidP="007C64A3">
            <w:pPr>
              <w:rPr>
                <w:ins w:id="4657" w:author="Stephen" w:date="2018-12-23T14:42:00Z"/>
              </w:rPr>
            </w:pPr>
          </w:p>
        </w:tc>
        <w:tc>
          <w:tcPr>
            <w:tcW w:w="724" w:type="dxa"/>
          </w:tcPr>
          <w:p w:rsidR="007C64A3" w:rsidRDefault="007C64A3" w:rsidP="007C64A3">
            <w:pPr>
              <w:rPr>
                <w:ins w:id="4658" w:author="Stephen" w:date="2018-12-23T14:42:00Z"/>
              </w:rPr>
            </w:pPr>
          </w:p>
        </w:tc>
        <w:tc>
          <w:tcPr>
            <w:tcW w:w="746" w:type="dxa"/>
          </w:tcPr>
          <w:p w:rsidR="007C64A3" w:rsidRDefault="007C64A3" w:rsidP="007C64A3">
            <w:pPr>
              <w:rPr>
                <w:ins w:id="4659" w:author="Stephen" w:date="2018-12-23T14:42:00Z"/>
              </w:rPr>
            </w:pPr>
          </w:p>
        </w:tc>
        <w:tc>
          <w:tcPr>
            <w:tcW w:w="671" w:type="dxa"/>
          </w:tcPr>
          <w:p w:rsidR="007C64A3" w:rsidRDefault="007C64A3" w:rsidP="007C64A3">
            <w:pPr>
              <w:rPr>
                <w:ins w:id="4660" w:author="Stephen" w:date="2018-12-23T14:42:00Z"/>
              </w:rPr>
            </w:pPr>
          </w:p>
        </w:tc>
        <w:tc>
          <w:tcPr>
            <w:tcW w:w="629" w:type="dxa"/>
          </w:tcPr>
          <w:p w:rsidR="007C64A3" w:rsidRDefault="007C64A3" w:rsidP="007C64A3">
            <w:pPr>
              <w:rPr>
                <w:ins w:id="4661" w:author="Stephen" w:date="2018-12-23T14:42:00Z"/>
              </w:rPr>
            </w:pPr>
          </w:p>
        </w:tc>
      </w:tr>
      <w:tr w:rsidR="007C64A3" w:rsidTr="007C64A3">
        <w:trPr>
          <w:ins w:id="4662" w:author="Stephen" w:date="2018-12-23T14:42:00Z"/>
        </w:trPr>
        <w:tc>
          <w:tcPr>
            <w:tcW w:w="2561" w:type="dxa"/>
          </w:tcPr>
          <w:p w:rsidR="007C64A3" w:rsidRDefault="007C64A3" w:rsidP="007C64A3">
            <w:pPr>
              <w:rPr>
                <w:ins w:id="4663" w:author="Stephen" w:date="2018-12-23T14:42:00Z"/>
              </w:rPr>
            </w:pPr>
            <w:ins w:id="4664" w:author="Stephen" w:date="2018-12-23T14:42:00Z">
              <w:r>
                <w:t>Metabolic syndrome</w:t>
              </w:r>
            </w:ins>
          </w:p>
        </w:tc>
        <w:tc>
          <w:tcPr>
            <w:tcW w:w="834" w:type="dxa"/>
          </w:tcPr>
          <w:p w:rsidR="007C64A3" w:rsidRDefault="007C64A3" w:rsidP="007C64A3">
            <w:pPr>
              <w:rPr>
                <w:ins w:id="4665" w:author="Stephen" w:date="2018-12-23T14:42:00Z"/>
              </w:rPr>
            </w:pPr>
            <w:ins w:id="4666" w:author="Stephen" w:date="2018-12-23T14:42:00Z">
              <w:r>
                <w:t>SCH+</w:t>
              </w:r>
            </w:ins>
          </w:p>
        </w:tc>
        <w:tc>
          <w:tcPr>
            <w:tcW w:w="2303" w:type="dxa"/>
          </w:tcPr>
          <w:p w:rsidR="007C64A3" w:rsidRDefault="009B436A" w:rsidP="007C64A3">
            <w:pPr>
              <w:rPr>
                <w:ins w:id="4667" w:author="Stephen" w:date="2018-12-23T14:42:00Z"/>
              </w:rPr>
            </w:pPr>
            <w:ins w:id="4668" w:author="Stephen" w:date="2018-12-23T14:42:00Z">
              <w:r>
                <w:t>Kim-2016 [</w:t>
              </w:r>
            </w:ins>
            <w:ins w:id="4669" w:author="Stephen" w:date="2018-12-29T08:51:00Z">
              <w:r>
                <w:t>53</w:t>
              </w:r>
            </w:ins>
            <w:ins w:id="4670" w:author="Stephen" w:date="2018-12-23T14:42:00Z">
              <w:r w:rsidR="007C64A3">
                <w:t>]</w:t>
              </w:r>
            </w:ins>
          </w:p>
        </w:tc>
        <w:tc>
          <w:tcPr>
            <w:tcW w:w="774" w:type="dxa"/>
          </w:tcPr>
          <w:p w:rsidR="007C64A3" w:rsidRDefault="007C64A3" w:rsidP="007C64A3">
            <w:pPr>
              <w:rPr>
                <w:ins w:id="4671" w:author="Stephen" w:date="2018-12-23T14:42:00Z"/>
              </w:rPr>
            </w:pPr>
            <w:ins w:id="4672" w:author="Stephen" w:date="2018-12-23T14:42:00Z">
              <w:r>
                <w:t>13496</w:t>
              </w:r>
            </w:ins>
          </w:p>
        </w:tc>
        <w:tc>
          <w:tcPr>
            <w:tcW w:w="724" w:type="dxa"/>
          </w:tcPr>
          <w:p w:rsidR="007C64A3" w:rsidRDefault="007C64A3" w:rsidP="007C64A3">
            <w:pPr>
              <w:rPr>
                <w:ins w:id="4673" w:author="Stephen" w:date="2018-12-23T14:42:00Z"/>
              </w:rPr>
            </w:pPr>
          </w:p>
        </w:tc>
        <w:tc>
          <w:tcPr>
            <w:tcW w:w="746" w:type="dxa"/>
          </w:tcPr>
          <w:p w:rsidR="007C64A3" w:rsidRDefault="007C64A3" w:rsidP="007C64A3">
            <w:pPr>
              <w:rPr>
                <w:ins w:id="4674" w:author="Stephen" w:date="2018-12-23T14:42:00Z"/>
              </w:rPr>
            </w:pPr>
          </w:p>
        </w:tc>
        <w:tc>
          <w:tcPr>
            <w:tcW w:w="671" w:type="dxa"/>
          </w:tcPr>
          <w:p w:rsidR="007C64A3" w:rsidRDefault="007C64A3" w:rsidP="007C64A3">
            <w:pPr>
              <w:rPr>
                <w:ins w:id="4675" w:author="Stephen" w:date="2018-12-23T14:42:00Z"/>
              </w:rPr>
            </w:pPr>
          </w:p>
        </w:tc>
        <w:tc>
          <w:tcPr>
            <w:tcW w:w="629" w:type="dxa"/>
          </w:tcPr>
          <w:p w:rsidR="007C64A3" w:rsidRPr="00A864BB" w:rsidRDefault="007C64A3" w:rsidP="007C64A3">
            <w:pPr>
              <w:rPr>
                <w:ins w:id="4676" w:author="Stephen" w:date="2018-12-23T14:42:00Z"/>
                <w:b/>
              </w:rPr>
            </w:pPr>
            <w:ins w:id="4677" w:author="Stephen" w:date="2018-12-23T14:42:00Z">
              <w:r w:rsidRPr="00A864BB">
                <w:rPr>
                  <w:b/>
                </w:rPr>
                <w:t>2</w:t>
              </w:r>
            </w:ins>
          </w:p>
        </w:tc>
      </w:tr>
      <w:tr w:rsidR="007C64A3" w:rsidTr="007C64A3">
        <w:trPr>
          <w:ins w:id="4678" w:author="Stephen" w:date="2018-12-23T14:42:00Z"/>
        </w:trPr>
        <w:tc>
          <w:tcPr>
            <w:tcW w:w="2561" w:type="dxa"/>
          </w:tcPr>
          <w:p w:rsidR="007C64A3" w:rsidRDefault="007C64A3" w:rsidP="007C64A3">
            <w:pPr>
              <w:rPr>
                <w:ins w:id="4679" w:author="Stephen" w:date="2018-12-23T14:42:00Z"/>
              </w:rPr>
            </w:pPr>
          </w:p>
        </w:tc>
        <w:tc>
          <w:tcPr>
            <w:tcW w:w="834" w:type="dxa"/>
          </w:tcPr>
          <w:p w:rsidR="007C64A3" w:rsidRDefault="007C64A3" w:rsidP="007C64A3">
            <w:pPr>
              <w:rPr>
                <w:ins w:id="4680" w:author="Stephen" w:date="2018-12-23T14:42:00Z"/>
              </w:rPr>
            </w:pPr>
          </w:p>
        </w:tc>
        <w:tc>
          <w:tcPr>
            <w:tcW w:w="2303" w:type="dxa"/>
          </w:tcPr>
          <w:p w:rsidR="007C64A3" w:rsidRDefault="007C64A3" w:rsidP="007C64A3">
            <w:pPr>
              <w:rPr>
                <w:ins w:id="4681" w:author="Stephen" w:date="2018-12-23T14:42:00Z"/>
              </w:rPr>
            </w:pPr>
          </w:p>
        </w:tc>
        <w:tc>
          <w:tcPr>
            <w:tcW w:w="774" w:type="dxa"/>
          </w:tcPr>
          <w:p w:rsidR="007C64A3" w:rsidRDefault="007C64A3" w:rsidP="007C64A3">
            <w:pPr>
              <w:rPr>
                <w:ins w:id="4682" w:author="Stephen" w:date="2018-12-23T14:42:00Z"/>
              </w:rPr>
            </w:pPr>
          </w:p>
        </w:tc>
        <w:tc>
          <w:tcPr>
            <w:tcW w:w="724" w:type="dxa"/>
          </w:tcPr>
          <w:p w:rsidR="007C64A3" w:rsidRDefault="007C64A3" w:rsidP="007C64A3">
            <w:pPr>
              <w:rPr>
                <w:ins w:id="4683" w:author="Stephen" w:date="2018-12-23T14:42:00Z"/>
              </w:rPr>
            </w:pPr>
          </w:p>
        </w:tc>
        <w:tc>
          <w:tcPr>
            <w:tcW w:w="746" w:type="dxa"/>
          </w:tcPr>
          <w:p w:rsidR="007C64A3" w:rsidRDefault="007C64A3" w:rsidP="007C64A3">
            <w:pPr>
              <w:rPr>
                <w:ins w:id="4684" w:author="Stephen" w:date="2018-12-23T14:42:00Z"/>
              </w:rPr>
            </w:pPr>
          </w:p>
        </w:tc>
        <w:tc>
          <w:tcPr>
            <w:tcW w:w="671" w:type="dxa"/>
          </w:tcPr>
          <w:p w:rsidR="007C64A3" w:rsidRDefault="007C64A3" w:rsidP="007C64A3">
            <w:pPr>
              <w:rPr>
                <w:ins w:id="4685" w:author="Stephen" w:date="2018-12-23T14:42:00Z"/>
              </w:rPr>
            </w:pPr>
          </w:p>
        </w:tc>
        <w:tc>
          <w:tcPr>
            <w:tcW w:w="629" w:type="dxa"/>
          </w:tcPr>
          <w:p w:rsidR="007C64A3" w:rsidRDefault="007C64A3" w:rsidP="007C64A3">
            <w:pPr>
              <w:rPr>
                <w:ins w:id="4686" w:author="Stephen" w:date="2018-12-23T14:42:00Z"/>
              </w:rPr>
            </w:pPr>
          </w:p>
        </w:tc>
      </w:tr>
      <w:tr w:rsidR="007C64A3" w:rsidTr="007C64A3">
        <w:trPr>
          <w:ins w:id="4687" w:author="Stephen" w:date="2018-12-23T14:42:00Z"/>
        </w:trPr>
        <w:tc>
          <w:tcPr>
            <w:tcW w:w="2561" w:type="dxa"/>
          </w:tcPr>
          <w:p w:rsidR="007C64A3" w:rsidRDefault="007C64A3" w:rsidP="007C64A3">
            <w:pPr>
              <w:rPr>
                <w:ins w:id="4688" w:author="Stephen" w:date="2018-12-23T14:42:00Z"/>
              </w:rPr>
            </w:pPr>
            <w:ins w:id="4689" w:author="Stephen" w:date="2018-12-23T14:42:00Z">
              <w:r>
                <w:t>Total</w:t>
              </w:r>
            </w:ins>
          </w:p>
        </w:tc>
        <w:tc>
          <w:tcPr>
            <w:tcW w:w="834" w:type="dxa"/>
          </w:tcPr>
          <w:p w:rsidR="007C64A3" w:rsidRDefault="007C64A3" w:rsidP="007C64A3">
            <w:pPr>
              <w:rPr>
                <w:ins w:id="4690" w:author="Stephen" w:date="2018-12-23T14:42:00Z"/>
              </w:rPr>
            </w:pPr>
          </w:p>
        </w:tc>
        <w:tc>
          <w:tcPr>
            <w:tcW w:w="2303" w:type="dxa"/>
          </w:tcPr>
          <w:p w:rsidR="007C64A3" w:rsidRDefault="007C64A3" w:rsidP="007C64A3">
            <w:pPr>
              <w:rPr>
                <w:ins w:id="4691" w:author="Stephen" w:date="2018-12-23T14:42:00Z"/>
              </w:rPr>
            </w:pPr>
          </w:p>
        </w:tc>
        <w:tc>
          <w:tcPr>
            <w:tcW w:w="774" w:type="dxa"/>
          </w:tcPr>
          <w:p w:rsidR="007C64A3" w:rsidRDefault="007C64A3" w:rsidP="007C64A3">
            <w:pPr>
              <w:rPr>
                <w:ins w:id="4692" w:author="Stephen" w:date="2018-12-23T14:42:00Z"/>
              </w:rPr>
            </w:pPr>
          </w:p>
        </w:tc>
        <w:tc>
          <w:tcPr>
            <w:tcW w:w="724" w:type="dxa"/>
          </w:tcPr>
          <w:p w:rsidR="007C64A3" w:rsidRDefault="007C64A3" w:rsidP="007C64A3">
            <w:pPr>
              <w:rPr>
                <w:ins w:id="4693" w:author="Stephen" w:date="2018-12-23T14:42:00Z"/>
              </w:rPr>
            </w:pPr>
            <w:ins w:id="4694" w:author="Stephen" w:date="2018-12-23T14:42:00Z">
              <w:r>
                <w:t>222</w:t>
              </w:r>
            </w:ins>
          </w:p>
        </w:tc>
        <w:tc>
          <w:tcPr>
            <w:tcW w:w="746" w:type="dxa"/>
          </w:tcPr>
          <w:p w:rsidR="007C64A3" w:rsidRDefault="007C64A3" w:rsidP="007C64A3">
            <w:pPr>
              <w:rPr>
                <w:ins w:id="4695" w:author="Stephen" w:date="2018-12-23T14:42:00Z"/>
              </w:rPr>
            </w:pPr>
            <w:ins w:id="4696" w:author="Stephen" w:date="2018-12-23T14:42:00Z">
              <w:r>
                <w:t>41</w:t>
              </w:r>
            </w:ins>
          </w:p>
        </w:tc>
        <w:tc>
          <w:tcPr>
            <w:tcW w:w="671" w:type="dxa"/>
          </w:tcPr>
          <w:p w:rsidR="007C64A3" w:rsidRDefault="007C64A3" w:rsidP="007C64A3">
            <w:pPr>
              <w:rPr>
                <w:ins w:id="4697" w:author="Stephen" w:date="2018-12-23T14:42:00Z"/>
              </w:rPr>
            </w:pPr>
            <w:ins w:id="4698" w:author="Stephen" w:date="2018-12-23T14:42:00Z">
              <w:r>
                <w:t>95</w:t>
              </w:r>
            </w:ins>
          </w:p>
        </w:tc>
        <w:tc>
          <w:tcPr>
            <w:tcW w:w="629" w:type="dxa"/>
          </w:tcPr>
          <w:p w:rsidR="007C64A3" w:rsidRDefault="007C64A3" w:rsidP="007C64A3">
            <w:pPr>
              <w:rPr>
                <w:ins w:id="4699" w:author="Stephen" w:date="2018-12-23T14:42:00Z"/>
              </w:rPr>
            </w:pPr>
            <w:ins w:id="4700" w:author="Stephen" w:date="2018-12-23T14:42:00Z">
              <w:r>
                <w:t>164</w:t>
              </w:r>
            </w:ins>
          </w:p>
        </w:tc>
      </w:tr>
      <w:tr w:rsidR="007C64A3" w:rsidTr="007C64A3">
        <w:trPr>
          <w:ins w:id="4701" w:author="Stephen" w:date="2018-12-23T14:42:00Z"/>
        </w:trPr>
        <w:tc>
          <w:tcPr>
            <w:tcW w:w="2561" w:type="dxa"/>
          </w:tcPr>
          <w:p w:rsidR="007C64A3" w:rsidRDefault="007C64A3" w:rsidP="007C64A3">
            <w:pPr>
              <w:rPr>
                <w:ins w:id="4702" w:author="Stephen" w:date="2018-12-23T14:42:00Z"/>
              </w:rPr>
            </w:pPr>
          </w:p>
        </w:tc>
        <w:tc>
          <w:tcPr>
            <w:tcW w:w="834" w:type="dxa"/>
          </w:tcPr>
          <w:p w:rsidR="007C64A3" w:rsidRDefault="007C64A3" w:rsidP="007C64A3">
            <w:pPr>
              <w:rPr>
                <w:ins w:id="4703" w:author="Stephen" w:date="2018-12-23T14:42:00Z"/>
              </w:rPr>
            </w:pPr>
          </w:p>
        </w:tc>
        <w:tc>
          <w:tcPr>
            <w:tcW w:w="2303" w:type="dxa"/>
          </w:tcPr>
          <w:p w:rsidR="007C64A3" w:rsidRDefault="007C64A3" w:rsidP="007C64A3">
            <w:pPr>
              <w:rPr>
                <w:ins w:id="4704" w:author="Stephen" w:date="2018-12-23T14:42:00Z"/>
              </w:rPr>
            </w:pPr>
          </w:p>
        </w:tc>
        <w:tc>
          <w:tcPr>
            <w:tcW w:w="774" w:type="dxa"/>
          </w:tcPr>
          <w:p w:rsidR="007C64A3" w:rsidRDefault="007C64A3" w:rsidP="007C64A3">
            <w:pPr>
              <w:rPr>
                <w:ins w:id="4705" w:author="Stephen" w:date="2018-12-23T14:42:00Z"/>
              </w:rPr>
            </w:pPr>
          </w:p>
        </w:tc>
        <w:tc>
          <w:tcPr>
            <w:tcW w:w="724" w:type="dxa"/>
          </w:tcPr>
          <w:p w:rsidR="007C64A3" w:rsidRDefault="007C64A3" w:rsidP="007C64A3">
            <w:pPr>
              <w:rPr>
                <w:ins w:id="4706" w:author="Stephen" w:date="2018-12-23T14:42:00Z"/>
              </w:rPr>
            </w:pPr>
          </w:p>
        </w:tc>
        <w:tc>
          <w:tcPr>
            <w:tcW w:w="746" w:type="dxa"/>
          </w:tcPr>
          <w:p w:rsidR="007C64A3" w:rsidRDefault="007C64A3" w:rsidP="007C64A3">
            <w:pPr>
              <w:rPr>
                <w:ins w:id="4707" w:author="Stephen" w:date="2018-12-23T14:42:00Z"/>
              </w:rPr>
            </w:pPr>
          </w:p>
        </w:tc>
        <w:tc>
          <w:tcPr>
            <w:tcW w:w="671" w:type="dxa"/>
          </w:tcPr>
          <w:p w:rsidR="007C64A3" w:rsidRDefault="007C64A3" w:rsidP="007C64A3">
            <w:pPr>
              <w:rPr>
                <w:ins w:id="4708" w:author="Stephen" w:date="2018-12-23T14:42:00Z"/>
              </w:rPr>
            </w:pPr>
          </w:p>
        </w:tc>
        <w:tc>
          <w:tcPr>
            <w:tcW w:w="629" w:type="dxa"/>
          </w:tcPr>
          <w:p w:rsidR="007C64A3" w:rsidRDefault="007C64A3" w:rsidP="007C64A3">
            <w:pPr>
              <w:rPr>
                <w:ins w:id="4709" w:author="Stephen" w:date="2018-12-23T14:42:00Z"/>
              </w:rPr>
            </w:pPr>
          </w:p>
        </w:tc>
      </w:tr>
    </w:tbl>
    <w:p w:rsidR="00A4202B" w:rsidRDefault="00A4202B" w:rsidP="00D04344">
      <w:pPr>
        <w:rPr>
          <w:ins w:id="4710" w:author="Stephen" w:date="2018-12-23T14:44:00Z"/>
          <w:rFonts w:ascii="Times New Roman" w:hAnsi="Times New Roman" w:cs="Times New Roman"/>
          <w:sz w:val="24"/>
          <w:szCs w:val="24"/>
        </w:rPr>
      </w:pPr>
    </w:p>
    <w:p w:rsidR="007C64A3" w:rsidRDefault="007C64A3" w:rsidP="00D04344">
      <w:pPr>
        <w:rPr>
          <w:ins w:id="4711" w:author="Stephen" w:date="2018-12-23T14:44:00Z"/>
          <w:rFonts w:ascii="Times New Roman" w:hAnsi="Times New Roman" w:cs="Times New Roman"/>
          <w:sz w:val="24"/>
          <w:szCs w:val="24"/>
        </w:rPr>
      </w:pPr>
    </w:p>
    <w:p w:rsidR="007C64A3" w:rsidRPr="00CA3355" w:rsidRDefault="007C64A3" w:rsidP="00D04344">
      <w:pPr>
        <w:rPr>
          <w:rFonts w:ascii="Times New Roman" w:hAnsi="Times New Roman" w:cs="Times New Roman"/>
          <w:sz w:val="24"/>
          <w:szCs w:val="24"/>
        </w:rPr>
      </w:pPr>
      <w:ins w:id="4712" w:author="Stephen" w:date="2018-12-23T14:44:00Z">
        <w:r>
          <w:rPr>
            <w:rFonts w:ascii="Times New Roman" w:hAnsi="Times New Roman" w:cs="Times New Roman"/>
            <w:sz w:val="24"/>
            <w:szCs w:val="24"/>
          </w:rPr>
          <w:t xml:space="preserve">Table </w:t>
        </w:r>
      </w:ins>
      <w:ins w:id="4713" w:author="Stephen" w:date="2018-12-23T14:45:00Z">
        <w:r>
          <w:rPr>
            <w:rFonts w:ascii="Times New Roman" w:hAnsi="Times New Roman" w:cs="Times New Roman"/>
            <w:sz w:val="24"/>
            <w:szCs w:val="24"/>
          </w:rPr>
          <w:t>of consistency of correlations</w:t>
        </w:r>
      </w:ins>
    </w:p>
    <w:tbl>
      <w:tblPr>
        <w:tblStyle w:val="TableGrid"/>
        <w:tblW w:w="3042" w:type="pct"/>
        <w:tblLook w:val="04A0"/>
      </w:tblPr>
      <w:tblGrid>
        <w:gridCol w:w="2212"/>
        <w:gridCol w:w="2258"/>
        <w:gridCol w:w="1378"/>
        <w:gridCol w:w="1478"/>
        <w:gridCol w:w="1297"/>
      </w:tblGrid>
      <w:tr w:rsidR="007C64A3" w:rsidTr="007C64A3">
        <w:tc>
          <w:tcPr>
            <w:tcW w:w="1282" w:type="pct"/>
          </w:tcPr>
          <w:p w:rsidR="007C64A3" w:rsidRDefault="007C64A3" w:rsidP="007C64A3">
            <w:r>
              <w:t>Parameter</w:t>
            </w:r>
          </w:p>
        </w:tc>
        <w:tc>
          <w:tcPr>
            <w:tcW w:w="1309" w:type="pct"/>
          </w:tcPr>
          <w:p w:rsidR="007C64A3" w:rsidRDefault="007C64A3" w:rsidP="007C64A3">
            <w:r>
              <w:t>author</w:t>
            </w:r>
          </w:p>
        </w:tc>
        <w:tc>
          <w:tcPr>
            <w:tcW w:w="799" w:type="pct"/>
          </w:tcPr>
          <w:p w:rsidR="007C64A3" w:rsidRDefault="007C64A3" w:rsidP="007C64A3">
            <w:r>
              <w:t>FT4</w:t>
            </w:r>
          </w:p>
        </w:tc>
        <w:tc>
          <w:tcPr>
            <w:tcW w:w="857" w:type="pct"/>
          </w:tcPr>
          <w:p w:rsidR="007C64A3" w:rsidRDefault="007C64A3" w:rsidP="007C64A3">
            <w:r>
              <w:t>TSH</w:t>
            </w:r>
          </w:p>
        </w:tc>
        <w:tc>
          <w:tcPr>
            <w:tcW w:w="752" w:type="pct"/>
          </w:tcPr>
          <w:p w:rsidR="007C64A3" w:rsidRDefault="007C64A3" w:rsidP="007C64A3">
            <w:r>
              <w:t>FT3</w:t>
            </w:r>
          </w:p>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AF</w:t>
            </w:r>
          </w:p>
        </w:tc>
        <w:tc>
          <w:tcPr>
            <w:tcW w:w="1309" w:type="pct"/>
          </w:tcPr>
          <w:p w:rsidR="007C64A3" w:rsidRDefault="007C64A3" w:rsidP="007C64A3">
            <w:r>
              <w:t>Gammage</w:t>
            </w:r>
            <w:ins w:id="4714" w:author="Stephen" w:date="2018-12-29T08:52:00Z">
              <w:r w:rsidR="009B436A">
                <w:t xml:space="preserve"> [29]</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Baumarttgner</w:t>
            </w:r>
            <w:ins w:id="4715" w:author="Stephen" w:date="2018-12-29T08:52:00Z">
              <w:r w:rsidR="009B436A">
                <w:t xml:space="preserve"> 28]</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Cappola</w:t>
            </w:r>
            <w:ins w:id="4716" w:author="Stephen" w:date="2018-12-29T08:52:00Z">
              <w:r w:rsidR="009B436A">
                <w:t xml:space="preserve"> [27]</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Heeringa</w:t>
            </w:r>
            <w:ins w:id="4717" w:author="Stephen" w:date="2018-12-29T08:52:00Z">
              <w:r w:rsidR="009B436A">
                <w:t xml:space="preserve"> [30]</w:t>
              </w:r>
            </w:ins>
          </w:p>
        </w:tc>
        <w:tc>
          <w:tcPr>
            <w:tcW w:w="799" w:type="pct"/>
          </w:tcPr>
          <w:p w:rsidR="007C64A3" w:rsidRDefault="007C64A3" w:rsidP="007C64A3">
            <w:r>
              <w:t>0</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3734C0" w:rsidRDefault="007C64A3" w:rsidP="007C64A3">
            <w:pPr>
              <w:rPr>
                <w:i/>
              </w:rPr>
            </w:pPr>
            <w:r>
              <w:rPr>
                <w:i/>
              </w:rPr>
              <w:t>Selmer</w:t>
            </w:r>
            <w:ins w:id="4718" w:author="Stephen" w:date="2018-12-29T09:03:00Z">
              <w:r w:rsidR="00AC2B92">
                <w:rPr>
                  <w:i/>
                </w:rPr>
                <w:t xml:space="preserve"> [26]</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r>
              <w:t>‘dysrhythmia’</w:t>
            </w:r>
          </w:p>
        </w:tc>
        <w:tc>
          <w:tcPr>
            <w:tcW w:w="1309" w:type="pct"/>
          </w:tcPr>
          <w:p w:rsidR="007C64A3" w:rsidRDefault="007C64A3" w:rsidP="007C64A3">
            <w:pPr>
              <w:rPr>
                <w:i/>
              </w:rPr>
            </w:pPr>
            <w:r>
              <w:rPr>
                <w:i/>
              </w:rPr>
              <w:t>Vadiveloo</w:t>
            </w:r>
            <w:ins w:id="4719" w:author="Stephen" w:date="2018-12-29T09:03:00Z">
              <w:r w:rsidR="00AC2B92">
                <w:rPr>
                  <w:i/>
                </w:rPr>
                <w:t xml:space="preserve"> [56]</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r>
              <w:t>Osteoporosis</w:t>
            </w:r>
          </w:p>
        </w:tc>
        <w:tc>
          <w:tcPr>
            <w:tcW w:w="1309" w:type="pct"/>
          </w:tcPr>
          <w:p w:rsidR="007C64A3" w:rsidRDefault="007C64A3" w:rsidP="007C64A3">
            <w:r>
              <w:t>Roef</w:t>
            </w:r>
            <w:ins w:id="4720" w:author="Stephen" w:date="2018-12-29T08:52:00Z">
              <w:r w:rsidR="009B436A">
                <w:t xml:space="preserve"> [33]</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Van der Deure</w:t>
            </w:r>
            <w:ins w:id="4721" w:author="Stephen" w:date="2018-12-29T08:52:00Z">
              <w:r w:rsidR="009B436A">
                <w:t xml:space="preserve"> [</w:t>
              </w:r>
            </w:ins>
            <w:ins w:id="4722" w:author="Stephen" w:date="2018-12-29T08:53:00Z">
              <w:r w:rsidR="009B436A">
                <w:t>35]</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Murphy</w:t>
            </w:r>
            <w:ins w:id="4723" w:author="Stephen" w:date="2018-12-29T08:53:00Z">
              <w:r w:rsidR="009B436A">
                <w:t xml:space="preserve"> [34]</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Van Rijn</w:t>
            </w:r>
            <w:ins w:id="4724" w:author="Stephen" w:date="2018-12-29T08:53:00Z">
              <w:r w:rsidR="009B436A">
                <w:t xml:space="preserve"> [32]</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RPr="003734C0" w:rsidTr="007C64A3">
        <w:tc>
          <w:tcPr>
            <w:tcW w:w="1282" w:type="pct"/>
          </w:tcPr>
          <w:p w:rsidR="007C64A3" w:rsidRPr="003734C0" w:rsidRDefault="007C64A3" w:rsidP="007C64A3">
            <w:pPr>
              <w:rPr>
                <w:i/>
              </w:rPr>
            </w:pPr>
          </w:p>
        </w:tc>
        <w:tc>
          <w:tcPr>
            <w:tcW w:w="1309" w:type="pct"/>
          </w:tcPr>
          <w:p w:rsidR="007C64A3" w:rsidRPr="003734C0" w:rsidRDefault="007C64A3" w:rsidP="007C64A3">
            <w:pPr>
              <w:rPr>
                <w:i/>
              </w:rPr>
            </w:pPr>
            <w:r>
              <w:rPr>
                <w:i/>
              </w:rPr>
              <w:t>Yan</w:t>
            </w:r>
            <w:ins w:id="4725" w:author="Stephen" w:date="2018-12-29T09:03:00Z">
              <w:r w:rsidR="00AC2B92">
                <w:rPr>
                  <w:i/>
                </w:rPr>
                <w:t>[31]</w:t>
              </w:r>
            </w:ins>
          </w:p>
        </w:tc>
        <w:tc>
          <w:tcPr>
            <w:tcW w:w="799" w:type="pct"/>
          </w:tcPr>
          <w:p w:rsidR="007C64A3" w:rsidRPr="003734C0" w:rsidRDefault="007C64A3" w:rsidP="007C64A3">
            <w:pPr>
              <w:rPr>
                <w:i/>
              </w:rPr>
            </w:pPr>
          </w:p>
        </w:tc>
        <w:tc>
          <w:tcPr>
            <w:tcW w:w="857" w:type="pct"/>
          </w:tcPr>
          <w:p w:rsidR="007C64A3" w:rsidRPr="003734C0" w:rsidRDefault="007C64A3" w:rsidP="007C64A3">
            <w:pPr>
              <w:rPr>
                <w:i/>
              </w:rPr>
            </w:pPr>
            <w:r>
              <w:rPr>
                <w:i/>
              </w:rPr>
              <w:t>-</w:t>
            </w:r>
          </w:p>
        </w:tc>
        <w:tc>
          <w:tcPr>
            <w:tcW w:w="752" w:type="pct"/>
          </w:tcPr>
          <w:p w:rsidR="007C64A3" w:rsidRPr="003734C0" w:rsidRDefault="007C64A3" w:rsidP="007C64A3">
            <w:pPr>
              <w:rPr>
                <w:i/>
              </w:rPr>
            </w:pPr>
          </w:p>
        </w:tc>
      </w:tr>
      <w:tr w:rsidR="007C64A3" w:rsidRPr="003734C0" w:rsidTr="007C64A3">
        <w:tc>
          <w:tcPr>
            <w:tcW w:w="1282" w:type="pct"/>
          </w:tcPr>
          <w:p w:rsidR="007C64A3" w:rsidRPr="003734C0" w:rsidRDefault="007C64A3" w:rsidP="007C64A3">
            <w:pPr>
              <w:rPr>
                <w:i/>
              </w:rPr>
            </w:pPr>
          </w:p>
        </w:tc>
        <w:tc>
          <w:tcPr>
            <w:tcW w:w="1309" w:type="pct"/>
          </w:tcPr>
          <w:p w:rsidR="007C64A3" w:rsidRPr="003734C0" w:rsidRDefault="007C64A3" w:rsidP="007C64A3"/>
        </w:tc>
        <w:tc>
          <w:tcPr>
            <w:tcW w:w="799" w:type="pct"/>
          </w:tcPr>
          <w:p w:rsidR="007C64A3" w:rsidRPr="003734C0" w:rsidRDefault="007C64A3" w:rsidP="007C64A3">
            <w:pPr>
              <w:rPr>
                <w:i/>
              </w:rPr>
            </w:pPr>
          </w:p>
        </w:tc>
        <w:tc>
          <w:tcPr>
            <w:tcW w:w="857" w:type="pct"/>
          </w:tcPr>
          <w:p w:rsidR="007C64A3" w:rsidRDefault="007C64A3" w:rsidP="007C64A3">
            <w:pPr>
              <w:rPr>
                <w:i/>
              </w:rPr>
            </w:pPr>
          </w:p>
        </w:tc>
        <w:tc>
          <w:tcPr>
            <w:tcW w:w="752" w:type="pct"/>
          </w:tcPr>
          <w:p w:rsidR="007C64A3" w:rsidRPr="003734C0" w:rsidRDefault="007C64A3" w:rsidP="007C64A3">
            <w:pPr>
              <w:rPr>
                <w:i/>
              </w:rPr>
            </w:pPr>
          </w:p>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Cancer</w:t>
            </w:r>
          </w:p>
        </w:tc>
        <w:tc>
          <w:tcPr>
            <w:tcW w:w="1309" w:type="pct"/>
          </w:tcPr>
          <w:p w:rsidR="007C64A3" w:rsidRDefault="007C64A3" w:rsidP="007C64A3">
            <w:r>
              <w:t>Chan</w:t>
            </w:r>
            <w:ins w:id="4726" w:author="Stephen" w:date="2018-12-29T08:54:00Z">
              <w:r w:rsidR="009B436A">
                <w:t xml:space="preserve"> [36]</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Khan</w:t>
            </w:r>
            <w:ins w:id="4727" w:author="Stephen" w:date="2018-12-29T08:54:00Z">
              <w:r w:rsidR="009B436A">
                <w:t xml:space="preserve"> [38]</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Tosovic</w:t>
            </w:r>
            <w:ins w:id="4728" w:author="Stephen" w:date="2018-12-29T08:54:00Z">
              <w:r w:rsidR="009B436A">
                <w:t xml:space="preserve"> [37]</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Obesity</w:t>
            </w:r>
          </w:p>
        </w:tc>
        <w:tc>
          <w:tcPr>
            <w:tcW w:w="1309" w:type="pct"/>
          </w:tcPr>
          <w:p w:rsidR="007C64A3" w:rsidRDefault="007C64A3" w:rsidP="007C64A3">
            <w:r>
              <w:t>Makepeace</w:t>
            </w:r>
            <w:ins w:id="4729" w:author="Stephen" w:date="2018-12-29T08:54:00Z">
              <w:r w:rsidR="009B436A">
                <w:t xml:space="preserve"> [48]</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Shon</w:t>
            </w:r>
            <w:ins w:id="4730" w:author="Stephen" w:date="2018-12-29T08:54:00Z">
              <w:r w:rsidR="009B436A">
                <w:t xml:space="preserve"> [47]</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Knudsen</w:t>
            </w:r>
            <w:ins w:id="4731" w:author="Stephen" w:date="2018-12-29T08:54:00Z">
              <w:r w:rsidR="009B436A">
                <w:t xml:space="preserve"> [49]</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Mehran</w:t>
            </w:r>
            <w:ins w:id="4732" w:author="Stephen" w:date="2018-12-29T08:54:00Z">
              <w:r w:rsidR="009B436A">
                <w:t xml:space="preserve"> [42]</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Jun</w:t>
            </w:r>
            <w:ins w:id="4733" w:author="Stephen" w:date="2018-12-29T08:55:00Z">
              <w:r w:rsidR="009B436A">
                <w:t xml:space="preserve"> [51]</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G-Garcia</w:t>
            </w:r>
            <w:ins w:id="4734" w:author="Stephen" w:date="2018-12-29T08:55:00Z">
              <w:r w:rsidR="009B436A">
                <w:t xml:space="preserve"> [44]</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rPr>
          <w:trHeight w:val="397"/>
        </w:trPr>
        <w:tc>
          <w:tcPr>
            <w:tcW w:w="1282" w:type="pct"/>
          </w:tcPr>
          <w:p w:rsidR="007C64A3" w:rsidRDefault="007C64A3" w:rsidP="007C64A3"/>
        </w:tc>
        <w:tc>
          <w:tcPr>
            <w:tcW w:w="1309" w:type="pct"/>
          </w:tcPr>
          <w:p w:rsidR="007C64A3" w:rsidRDefault="007C64A3" w:rsidP="007C64A3">
            <w:r>
              <w:t>Roos</w:t>
            </w:r>
            <w:ins w:id="4735" w:author="Stephen" w:date="2018-12-29T08:55:00Z">
              <w:r w:rsidR="009B436A">
                <w:t xml:space="preserve"> [43]</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Xu</w:t>
            </w:r>
            <w:ins w:id="4736" w:author="Stephen" w:date="2018-12-29T08:55:00Z">
              <w:r w:rsidR="009B436A">
                <w:t xml:space="preserve"> [40]</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Kim</w:t>
            </w:r>
            <w:ins w:id="4737" w:author="Stephen" w:date="2018-12-29T08:55:00Z">
              <w:r w:rsidR="009B436A">
                <w:t xml:space="preserve"> [53]</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Pr="00652C3A" w:rsidRDefault="007C64A3" w:rsidP="007C64A3">
            <w:pPr>
              <w:rPr>
                <w:i/>
              </w:rPr>
            </w:pPr>
            <w:r>
              <w:rPr>
                <w:i/>
              </w:rPr>
              <w:t>Lin</w:t>
            </w:r>
            <w:ins w:id="4738" w:author="Stephen" w:date="2018-12-29T09:04:00Z">
              <w:r w:rsidR="00AC2B92">
                <w:rPr>
                  <w:i/>
                </w:rPr>
                <w:t xml:space="preserve"> [45]</w:t>
              </w:r>
            </w:ins>
          </w:p>
        </w:tc>
        <w:tc>
          <w:tcPr>
            <w:tcW w:w="799" w:type="pct"/>
          </w:tcPr>
          <w:p w:rsidR="007C64A3" w:rsidRDefault="007C64A3" w:rsidP="007C64A3">
            <w:r>
              <w:t>-</w:t>
            </w:r>
          </w:p>
        </w:tc>
        <w:tc>
          <w:tcPr>
            <w:tcW w:w="857" w:type="pct"/>
          </w:tcPr>
          <w:p w:rsidR="007C64A3" w:rsidRDefault="007C64A3" w:rsidP="007C64A3"/>
        </w:tc>
        <w:tc>
          <w:tcPr>
            <w:tcW w:w="752" w:type="pct"/>
          </w:tcPr>
          <w:p w:rsidR="007C64A3" w:rsidRDefault="007C64A3" w:rsidP="007C64A3"/>
        </w:tc>
      </w:tr>
      <w:tr w:rsidR="00837BC3" w:rsidTr="007C64A3">
        <w:tc>
          <w:tcPr>
            <w:tcW w:w="1282" w:type="pct"/>
          </w:tcPr>
          <w:p w:rsidR="00837BC3" w:rsidRDefault="00837BC3" w:rsidP="007C64A3"/>
        </w:tc>
        <w:tc>
          <w:tcPr>
            <w:tcW w:w="1309" w:type="pct"/>
          </w:tcPr>
          <w:p w:rsidR="00837BC3" w:rsidRDefault="00837BC3" w:rsidP="007C64A3">
            <w:pPr>
              <w:rPr>
                <w:i/>
              </w:rPr>
            </w:pPr>
            <w:r>
              <w:rPr>
                <w:i/>
              </w:rPr>
              <w:t>Svare</w:t>
            </w:r>
            <w:ins w:id="4739" w:author="Stephen" w:date="2018-12-29T09:04:00Z">
              <w:r w:rsidR="00AC2B92">
                <w:rPr>
                  <w:i/>
                </w:rPr>
                <w:t xml:space="preserve"> [55]</w:t>
              </w:r>
            </w:ins>
          </w:p>
        </w:tc>
        <w:tc>
          <w:tcPr>
            <w:tcW w:w="799" w:type="pct"/>
          </w:tcPr>
          <w:p w:rsidR="00837BC3" w:rsidRDefault="00837BC3" w:rsidP="007C64A3"/>
        </w:tc>
        <w:tc>
          <w:tcPr>
            <w:tcW w:w="857" w:type="pct"/>
          </w:tcPr>
          <w:p w:rsidR="00837BC3" w:rsidRDefault="00837BC3" w:rsidP="007C64A3">
            <w:r>
              <w:t>+</w:t>
            </w:r>
          </w:p>
        </w:tc>
        <w:tc>
          <w:tcPr>
            <w:tcW w:w="752" w:type="pct"/>
          </w:tcPr>
          <w:p w:rsidR="00837BC3" w:rsidRDefault="00837BC3" w:rsidP="007C64A3"/>
        </w:tc>
      </w:tr>
      <w:tr w:rsidR="00837BC3" w:rsidTr="007C64A3">
        <w:tc>
          <w:tcPr>
            <w:tcW w:w="1282" w:type="pct"/>
          </w:tcPr>
          <w:p w:rsidR="00837BC3" w:rsidRDefault="00837BC3" w:rsidP="007C64A3"/>
        </w:tc>
        <w:tc>
          <w:tcPr>
            <w:tcW w:w="1309" w:type="pct"/>
          </w:tcPr>
          <w:p w:rsidR="00837BC3" w:rsidRDefault="00837BC3" w:rsidP="007C64A3">
            <w:pPr>
              <w:rPr>
                <w:i/>
              </w:rPr>
            </w:pPr>
          </w:p>
        </w:tc>
        <w:tc>
          <w:tcPr>
            <w:tcW w:w="799" w:type="pct"/>
          </w:tcPr>
          <w:p w:rsidR="00837BC3" w:rsidRDefault="00837BC3" w:rsidP="007C64A3"/>
        </w:tc>
        <w:tc>
          <w:tcPr>
            <w:tcW w:w="857" w:type="pct"/>
          </w:tcPr>
          <w:p w:rsidR="00837BC3" w:rsidRDefault="00837BC3" w:rsidP="007C64A3"/>
        </w:tc>
        <w:tc>
          <w:tcPr>
            <w:tcW w:w="752" w:type="pct"/>
          </w:tcPr>
          <w:p w:rsidR="00837BC3" w:rsidRDefault="00837BC3" w:rsidP="007C64A3"/>
        </w:tc>
      </w:tr>
      <w:tr w:rsidR="007C64A3" w:rsidTr="007C64A3">
        <w:tc>
          <w:tcPr>
            <w:tcW w:w="1282" w:type="pct"/>
          </w:tcPr>
          <w:p w:rsidR="007C64A3" w:rsidRDefault="007C64A3" w:rsidP="007C64A3">
            <w:r>
              <w:t>Metabolic syn</w:t>
            </w:r>
          </w:p>
        </w:tc>
        <w:tc>
          <w:tcPr>
            <w:tcW w:w="1309" w:type="pct"/>
          </w:tcPr>
          <w:p w:rsidR="007C64A3" w:rsidRPr="00FF6401" w:rsidRDefault="007C64A3" w:rsidP="007C64A3">
            <w:pPr>
              <w:rPr>
                <w:i/>
              </w:rPr>
            </w:pPr>
            <w:r>
              <w:rPr>
                <w:i/>
              </w:rPr>
              <w:t>Waring</w:t>
            </w:r>
            <w:ins w:id="4740" w:author="Stephen" w:date="2018-12-29T09:04:00Z">
              <w:r w:rsidR="00AC2B92">
                <w:rPr>
                  <w:i/>
                </w:rPr>
                <w:t xml:space="preserve"> [46]</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FF6401" w:rsidRDefault="007C64A3" w:rsidP="007C64A3">
            <w:pPr>
              <w:rPr>
                <w:i/>
              </w:rPr>
            </w:pPr>
          </w:p>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NAFLD</w:t>
            </w:r>
          </w:p>
        </w:tc>
        <w:tc>
          <w:tcPr>
            <w:tcW w:w="1309" w:type="pct"/>
          </w:tcPr>
          <w:p w:rsidR="007C64A3" w:rsidRDefault="007C64A3" w:rsidP="007C64A3">
            <w:r>
              <w:t>Xu</w:t>
            </w:r>
            <w:ins w:id="4741" w:author="Stephen" w:date="2018-12-29T08:55:00Z">
              <w:r w:rsidR="009B436A">
                <w:t xml:space="preserve"> [40]</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Bano</w:t>
            </w:r>
            <w:ins w:id="4742" w:author="Stephen" w:date="2018-12-29T08:55:00Z">
              <w:r w:rsidR="009B436A">
                <w:t xml:space="preserve"> [41]</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Itterman</w:t>
            </w:r>
            <w:ins w:id="4743" w:author="Stephen" w:date="2018-12-29T08:56:00Z">
              <w:r w:rsidR="009B436A">
                <w:t xml:space="preserve"> [39]</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TG</w:t>
            </w:r>
          </w:p>
        </w:tc>
        <w:tc>
          <w:tcPr>
            <w:tcW w:w="1309" w:type="pct"/>
          </w:tcPr>
          <w:p w:rsidR="007C64A3" w:rsidRDefault="007C64A3" w:rsidP="007C64A3">
            <w:r>
              <w:t>Mehran</w:t>
            </w:r>
            <w:ins w:id="4744" w:author="Stephen" w:date="2018-12-29T08:56:00Z">
              <w:r w:rsidR="009B436A">
                <w:t xml:space="preserve"> [42]</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Roos</w:t>
            </w:r>
            <w:ins w:id="4745" w:author="Stephen" w:date="2018-12-29T08:56:00Z">
              <w:r w:rsidR="009B436A">
                <w:t xml:space="preserve"> [43]</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Jun</w:t>
            </w:r>
            <w:ins w:id="4746" w:author="Stephen" w:date="2018-12-29T08:56:00Z">
              <w:r w:rsidR="009B436A">
                <w:t xml:space="preserve"> [51]</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Shon</w:t>
            </w:r>
            <w:ins w:id="4747" w:author="Stephen" w:date="2018-12-29T08:56:00Z">
              <w:r w:rsidR="009B436A">
                <w:t xml:space="preserve"> [47]</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G- Garcia</w:t>
            </w:r>
            <w:ins w:id="4748" w:author="Stephen" w:date="2018-12-29T08:56:00Z">
              <w:r w:rsidR="009B436A">
                <w:t xml:space="preserve"> [44]</w:t>
              </w:r>
            </w:ins>
          </w:p>
        </w:tc>
        <w:tc>
          <w:tcPr>
            <w:tcW w:w="799" w:type="pct"/>
          </w:tcPr>
          <w:p w:rsidR="007C64A3" w:rsidRDefault="007C64A3" w:rsidP="007C64A3">
            <w:r>
              <w:t>0</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Xu</w:t>
            </w:r>
            <w:ins w:id="4749" w:author="Stephen" w:date="2018-12-29T08:56:00Z">
              <w:r w:rsidR="009B436A">
                <w:t xml:space="preserve"> [40]</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Kim</w:t>
            </w:r>
            <w:ins w:id="4750" w:author="Stephen" w:date="2018-12-29T08:57:00Z">
              <w:r w:rsidR="009B436A">
                <w:t xml:space="preserve"> [53]</w:t>
              </w:r>
            </w:ins>
          </w:p>
        </w:tc>
        <w:tc>
          <w:tcPr>
            <w:tcW w:w="799" w:type="pct"/>
          </w:tcPr>
          <w:p w:rsidR="007C64A3" w:rsidRDefault="007C64A3" w:rsidP="007C64A3">
            <w:r>
              <w:t>0</w:t>
            </w:r>
          </w:p>
        </w:tc>
        <w:tc>
          <w:tcPr>
            <w:tcW w:w="857" w:type="pct"/>
          </w:tcPr>
          <w:p w:rsidR="007C64A3" w:rsidRDefault="007C64A3" w:rsidP="007C64A3">
            <w:r>
              <w:t>0</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Oh</w:t>
            </w:r>
            <w:ins w:id="4751" w:author="Stephen" w:date="2018-12-29T09:05:00Z">
              <w:r w:rsidR="00AC2B92">
                <w:t xml:space="preserve"> [52]</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652C3A" w:rsidRDefault="007C64A3" w:rsidP="007C64A3">
            <w:pPr>
              <w:rPr>
                <w:i/>
              </w:rPr>
            </w:pPr>
            <w:r>
              <w:rPr>
                <w:i/>
              </w:rPr>
              <w:t>Lin</w:t>
            </w:r>
            <w:ins w:id="4752" w:author="Stephen" w:date="2018-12-29T09:05:00Z">
              <w:r w:rsidR="00AC2B92">
                <w:rPr>
                  <w:i/>
                </w:rPr>
                <w:t xml:space="preserve"> [45]</w:t>
              </w:r>
            </w:ins>
          </w:p>
        </w:tc>
        <w:tc>
          <w:tcPr>
            <w:tcW w:w="799" w:type="pct"/>
          </w:tcPr>
          <w:p w:rsidR="007C64A3" w:rsidRDefault="007C64A3" w:rsidP="007C64A3">
            <w:r>
              <w:t>-</w:t>
            </w:r>
          </w:p>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Low HDL</w:t>
            </w:r>
          </w:p>
        </w:tc>
        <w:tc>
          <w:tcPr>
            <w:tcW w:w="1309" w:type="pct"/>
          </w:tcPr>
          <w:p w:rsidR="007C64A3" w:rsidRDefault="007C64A3" w:rsidP="007C64A3">
            <w:r>
              <w:t>Jun</w:t>
            </w:r>
            <w:ins w:id="4753" w:author="Stephen" w:date="2018-12-29T08:57:00Z">
              <w:r w:rsidR="009B436A">
                <w:t xml:space="preserve"> [51]</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Roos</w:t>
            </w:r>
            <w:ins w:id="4754" w:author="Stephen" w:date="2018-12-29T08:57:00Z">
              <w:r w:rsidR="009B436A">
                <w:t xml:space="preserve"> [43]</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Xu</w:t>
            </w:r>
            <w:ins w:id="4755" w:author="Stephen" w:date="2018-12-29T08:57:00Z">
              <w:r w:rsidR="009B436A">
                <w:t xml:space="preserve"> [40]</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Kim</w:t>
            </w:r>
            <w:ins w:id="4756" w:author="Stephen" w:date="2018-12-29T08:57:00Z">
              <w:r w:rsidR="009B436A">
                <w:t xml:space="preserve"> [53]</w:t>
              </w:r>
            </w:ins>
          </w:p>
        </w:tc>
        <w:tc>
          <w:tcPr>
            <w:tcW w:w="799" w:type="pct"/>
          </w:tcPr>
          <w:p w:rsidR="007C64A3" w:rsidRDefault="007C64A3" w:rsidP="007C64A3">
            <w:r>
              <w:t>0</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G Garcia</w:t>
            </w:r>
            <w:ins w:id="4757" w:author="Stephen" w:date="2018-12-29T08:57:00Z">
              <w:r w:rsidR="009B436A">
                <w:t xml:space="preserve"> [44]</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Diabetes</w:t>
            </w:r>
          </w:p>
        </w:tc>
        <w:tc>
          <w:tcPr>
            <w:tcW w:w="1309" w:type="pct"/>
          </w:tcPr>
          <w:p w:rsidR="007C64A3" w:rsidRDefault="007C64A3" w:rsidP="007C64A3">
            <w:r>
              <w:t>Chaker</w:t>
            </w:r>
            <w:ins w:id="4758" w:author="Stephen" w:date="2018-12-29T08:57:00Z">
              <w:r w:rsidR="009B436A">
                <w:t xml:space="preserve"> [50]</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Jun</w:t>
            </w:r>
            <w:ins w:id="4759" w:author="Stephen" w:date="2018-12-29T08:57:00Z">
              <w:r w:rsidR="009B436A">
                <w:t xml:space="preserve"> [</w:t>
              </w:r>
            </w:ins>
            <w:ins w:id="4760" w:author="Stephen" w:date="2018-12-29T08:58:00Z">
              <w:r w:rsidR="009B436A">
                <w:t>51]</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Fasting glucose</w:t>
            </w:r>
          </w:p>
        </w:tc>
        <w:tc>
          <w:tcPr>
            <w:tcW w:w="1309" w:type="pct"/>
          </w:tcPr>
          <w:p w:rsidR="007C64A3" w:rsidRDefault="007C64A3" w:rsidP="007C64A3">
            <w:r>
              <w:t>Jun</w:t>
            </w:r>
            <w:ins w:id="4761" w:author="Stephen" w:date="2018-12-29T08:58:00Z">
              <w:r w:rsidR="009B436A">
                <w:t xml:space="preserve"> [51]</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Mortality</w:t>
            </w:r>
          </w:p>
        </w:tc>
        <w:tc>
          <w:tcPr>
            <w:tcW w:w="1309" w:type="pct"/>
          </w:tcPr>
          <w:p w:rsidR="007C64A3" w:rsidRDefault="007C64A3" w:rsidP="007C64A3">
            <w:r>
              <w:t xml:space="preserve">Van de </w:t>
            </w:r>
            <w:ins w:id="4762" w:author="Stephen" w:date="2018-12-29T08:58:00Z">
              <w:r w:rsidR="009B436A">
                <w:t>V</w:t>
              </w:r>
            </w:ins>
            <w:del w:id="4763" w:author="Stephen" w:date="2018-12-29T08:58:00Z">
              <w:r w:rsidDel="009B436A">
                <w:delText>v</w:delText>
              </w:r>
            </w:del>
            <w:r>
              <w:t>en</w:t>
            </w:r>
            <w:ins w:id="4764" w:author="Stephen" w:date="2018-12-29T08:58:00Z">
              <w:r w:rsidR="009B436A">
                <w:t xml:space="preserve"> [67]</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Inoue</w:t>
            </w:r>
            <w:ins w:id="4765" w:author="Stephen" w:date="2018-12-29T08:58:00Z">
              <w:r w:rsidR="009B436A">
                <w:t xml:space="preserve"> [68]</w:t>
              </w:r>
            </w:ins>
          </w:p>
        </w:tc>
        <w:tc>
          <w:tcPr>
            <w:tcW w:w="799" w:type="pct"/>
          </w:tcPr>
          <w:p w:rsidR="007C64A3" w:rsidRPr="001246E4" w:rsidRDefault="007C64A3" w:rsidP="007C64A3">
            <w:pPr>
              <w:rPr>
                <w:sz w:val="28"/>
                <w:szCs w:val="28"/>
                <w:vertAlign w:val="subscript"/>
              </w:rPr>
            </w:pPr>
            <w:r>
              <w:rPr>
                <w:sz w:val="28"/>
                <w:szCs w:val="28"/>
                <w:vertAlign w:val="subscript"/>
              </w:rP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 xml:space="preserve">Van den </w:t>
            </w:r>
            <w:ins w:id="4766" w:author="Stephen" w:date="2018-12-29T08:58:00Z">
              <w:r w:rsidR="009B436A">
                <w:t>B</w:t>
              </w:r>
            </w:ins>
            <w:del w:id="4767" w:author="Stephen" w:date="2018-12-29T08:58:00Z">
              <w:r w:rsidDel="009B436A">
                <w:delText>b</w:delText>
              </w:r>
            </w:del>
            <w:r>
              <w:t>eld</w:t>
            </w:r>
            <w:ins w:id="4768" w:author="Stephen" w:date="2018-12-29T08:58:00Z">
              <w:r w:rsidR="009B436A">
                <w:t xml:space="preserve"> [64]</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Cappola</w:t>
            </w:r>
            <w:ins w:id="4769" w:author="Stephen" w:date="2018-12-29T08:59:00Z">
              <w:r w:rsidR="009B436A">
                <w:t xml:space="preserve"> [27]</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Yeap</w:t>
            </w:r>
            <w:ins w:id="4770" w:author="Stephen" w:date="2018-12-29T08:59:00Z">
              <w:r w:rsidR="009B436A">
                <w:t xml:space="preserve"> [66]</w:t>
              </w:r>
            </w:ins>
            <w:r>
              <w:t xml:space="preserve"> </w:t>
            </w:r>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Gussekloo</w:t>
            </w:r>
            <w:ins w:id="4771" w:author="Stephen" w:date="2018-12-29T08:59:00Z">
              <w:r w:rsidR="009B436A">
                <w:t xml:space="preserve"> [65]</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Pr="003734C0" w:rsidRDefault="007C64A3" w:rsidP="007C64A3">
            <w:pPr>
              <w:rPr>
                <w:i/>
              </w:rPr>
            </w:pPr>
            <w:r>
              <w:rPr>
                <w:i/>
              </w:rPr>
              <w:t>Moon</w:t>
            </w:r>
            <w:ins w:id="4772" w:author="Stephen" w:date="2018-12-29T09:05:00Z">
              <w:r w:rsidR="00AC2B92">
                <w:rPr>
                  <w:i/>
                </w:rPr>
                <w:t xml:space="preserve"> [70]</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pPr>
              <w:rPr>
                <w:i/>
              </w:rPr>
            </w:pPr>
            <w:r>
              <w:rPr>
                <w:i/>
              </w:rPr>
              <w:t>Selmer</w:t>
            </w:r>
            <w:ins w:id="4773" w:author="Stephen" w:date="2018-12-29T09:05:00Z">
              <w:r w:rsidR="00AC2B92">
                <w:rPr>
                  <w:i/>
                </w:rPr>
                <w:t xml:space="preserve"> [</w:t>
              </w:r>
            </w:ins>
            <w:ins w:id="4774" w:author="Stephen" w:date="2018-12-29T09:06:00Z">
              <w:r w:rsidR="00AC2B92">
                <w:rPr>
                  <w:i/>
                </w:rPr>
                <w:t>69]</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r>
              <w:t>Dementia</w:t>
            </w:r>
          </w:p>
        </w:tc>
        <w:tc>
          <w:tcPr>
            <w:tcW w:w="1309" w:type="pct"/>
          </w:tcPr>
          <w:p w:rsidR="007C64A3" w:rsidRDefault="007C64A3" w:rsidP="007C64A3">
            <w:r>
              <w:t>Cappola</w:t>
            </w:r>
            <w:ins w:id="4775" w:author="Stephen" w:date="2018-12-29T08:59:00Z">
              <w:r w:rsidR="009B436A">
                <w:t xml:space="preserve"> [27]</w:t>
              </w:r>
            </w:ins>
          </w:p>
        </w:tc>
        <w:tc>
          <w:tcPr>
            <w:tcW w:w="799" w:type="pct"/>
          </w:tcPr>
          <w:p w:rsidR="007C64A3" w:rsidRDefault="007C64A3" w:rsidP="007C64A3">
            <w:r>
              <w:t>0</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Volpato</w:t>
            </w:r>
            <w:ins w:id="4776" w:author="Stephen" w:date="2018-12-29T08:59:00Z">
              <w:r w:rsidR="009B436A">
                <w:t xml:space="preserve"> [58]</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7701CF" w:rsidRDefault="007C64A3" w:rsidP="007C64A3">
            <w:pPr>
              <w:rPr>
                <w:i/>
              </w:rPr>
            </w:pPr>
            <w:r>
              <w:rPr>
                <w:i/>
              </w:rPr>
              <w:t>Tan</w:t>
            </w:r>
            <w:ins w:id="4777" w:author="Stephen" w:date="2018-12-29T09:06:00Z">
              <w:r w:rsidR="00AC2B92">
                <w:rPr>
                  <w:i/>
                </w:rPr>
                <w:t>[61]</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r>
              <w:t>Dementia (pathology)</w:t>
            </w:r>
          </w:p>
        </w:tc>
        <w:tc>
          <w:tcPr>
            <w:tcW w:w="1309" w:type="pct"/>
          </w:tcPr>
          <w:p w:rsidR="007C64A3" w:rsidRDefault="007C64A3" w:rsidP="007C64A3">
            <w:r>
              <w:t>Choi</w:t>
            </w:r>
            <w:ins w:id="4778" w:author="Stephen" w:date="2018-12-29T09:00:00Z">
              <w:r w:rsidR="009B436A">
                <w:t xml:space="preserve"> </w:t>
              </w:r>
              <w:r w:rsidR="00AC2B92">
                <w:t xml:space="preserve"> 2015 </w:t>
              </w:r>
              <w:r w:rsidR="009B436A">
                <w:t>[</w:t>
              </w:r>
              <w:r w:rsidR="00AC2B92">
                <w:t>59]</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Choi 2017</w:t>
            </w:r>
            <w:ins w:id="4779" w:author="Stephen" w:date="2018-12-29T09:00:00Z">
              <w:r w:rsidR="00AC2B92">
                <w:t xml:space="preserve"> [57]</w:t>
              </w:r>
            </w:ins>
          </w:p>
        </w:tc>
        <w:tc>
          <w:tcPr>
            <w:tcW w:w="799" w:type="pct"/>
          </w:tcPr>
          <w:p w:rsidR="007C64A3" w:rsidRDefault="007C64A3" w:rsidP="007C64A3">
            <w:r>
              <w:t>0</w:t>
            </w:r>
          </w:p>
        </w:tc>
        <w:tc>
          <w:tcPr>
            <w:tcW w:w="857" w:type="pct"/>
          </w:tcPr>
          <w:p w:rsidR="007C64A3" w:rsidRDefault="007C64A3" w:rsidP="007C64A3">
            <w:r>
              <w:t>0</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r>
              <w:t>De Jong</w:t>
            </w:r>
            <w:ins w:id="4780" w:author="Stephen" w:date="2018-12-29T09:00:00Z">
              <w:r w:rsidR="00AC2B92">
                <w:t xml:space="preserve"> [60]</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Frailty</w:t>
            </w:r>
          </w:p>
        </w:tc>
        <w:tc>
          <w:tcPr>
            <w:tcW w:w="1309" w:type="pct"/>
          </w:tcPr>
          <w:p w:rsidR="007C64A3" w:rsidRDefault="007C64A3" w:rsidP="007C64A3">
            <w:r>
              <w:t>Yeap</w:t>
            </w:r>
            <w:ins w:id="4781" w:author="Stephen" w:date="2018-12-29T09:00:00Z">
              <w:r w:rsidR="00AC2B92">
                <w:t xml:space="preserve"> [</w:t>
              </w:r>
            </w:ins>
            <w:ins w:id="4782" w:author="Stephen" w:date="2018-12-29T09:01:00Z">
              <w:r w:rsidR="00AC2B92">
                <w:t>62]</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Bano</w:t>
            </w:r>
            <w:ins w:id="4783" w:author="Stephen" w:date="2018-12-29T09:01:00Z">
              <w:r w:rsidR="00AC2B92">
                <w:t xml:space="preserve"> [63]</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Gussekloo</w:t>
            </w:r>
            <w:ins w:id="4784" w:author="Stephen" w:date="2018-12-29T09:01:00Z">
              <w:r w:rsidR="00AC2B92">
                <w:t xml:space="preserve"> [65]</w:t>
              </w:r>
            </w:ins>
          </w:p>
        </w:tc>
        <w:tc>
          <w:tcPr>
            <w:tcW w:w="799" w:type="pct"/>
          </w:tcPr>
          <w:p w:rsidR="007C64A3" w:rsidRDefault="007C64A3" w:rsidP="007C64A3">
            <w:r>
              <w:t>0</w:t>
            </w:r>
          </w:p>
        </w:tc>
        <w:tc>
          <w:tcPr>
            <w:tcW w:w="857" w:type="pct"/>
          </w:tcPr>
          <w:p w:rsidR="007C64A3" w:rsidRDefault="003E7197" w:rsidP="007C64A3">
            <w:r>
              <w:t>-</w:t>
            </w:r>
            <w:r w:rsidR="007C64A3">
              <w:t xml:space="preserve"> </w:t>
            </w:r>
          </w:p>
        </w:tc>
        <w:tc>
          <w:tcPr>
            <w:tcW w:w="752" w:type="pct"/>
          </w:tcPr>
          <w:p w:rsidR="007C64A3" w:rsidRDefault="007C64A3" w:rsidP="007C64A3">
            <w:r>
              <w:t>+/-</w:t>
            </w:r>
          </w:p>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r w:rsidR="007C64A3" w:rsidTr="007C64A3">
        <w:tc>
          <w:tcPr>
            <w:tcW w:w="1282" w:type="pct"/>
          </w:tcPr>
          <w:p w:rsidR="007C64A3" w:rsidRDefault="007C64A3" w:rsidP="007C64A3">
            <w:r>
              <w:t>Other cardiac</w:t>
            </w:r>
          </w:p>
        </w:tc>
        <w:tc>
          <w:tcPr>
            <w:tcW w:w="1309" w:type="pct"/>
          </w:tcPr>
          <w:p w:rsidR="007C64A3" w:rsidRDefault="007C64A3" w:rsidP="007C64A3">
            <w:r>
              <w:t>Chaker</w:t>
            </w:r>
            <w:ins w:id="4785" w:author="Stephen" w:date="2018-12-29T09:01:00Z">
              <w:r w:rsidR="00AC2B92">
                <w:t xml:space="preserve"> [72]</w:t>
              </w:r>
            </w:ins>
          </w:p>
        </w:tc>
        <w:tc>
          <w:tcPr>
            <w:tcW w:w="799" w:type="pct"/>
          </w:tcPr>
          <w:p w:rsidR="007C64A3" w:rsidRDefault="007C64A3" w:rsidP="007C64A3">
            <w:r>
              <w:t>+</w:t>
            </w:r>
          </w:p>
        </w:tc>
        <w:tc>
          <w:tcPr>
            <w:tcW w:w="857" w:type="pct"/>
          </w:tcPr>
          <w:p w:rsidR="007C64A3" w:rsidRDefault="007C64A3" w:rsidP="007C64A3">
            <w:r>
              <w:t>0</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r>
              <w:t>Cappola</w:t>
            </w:r>
            <w:ins w:id="4786" w:author="Stephen" w:date="2018-12-29T09:01:00Z">
              <w:r w:rsidR="00AC2B92">
                <w:t xml:space="preserve"> [27]</w:t>
              </w:r>
            </w:ins>
          </w:p>
        </w:tc>
        <w:tc>
          <w:tcPr>
            <w:tcW w:w="799" w:type="pct"/>
          </w:tcPr>
          <w:p w:rsidR="007C64A3" w:rsidRDefault="007C64A3" w:rsidP="007C64A3">
            <w:r>
              <w:t>+</w:t>
            </w:r>
          </w:p>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3734C0" w:rsidRDefault="007C64A3" w:rsidP="007C64A3">
            <w:pPr>
              <w:rPr>
                <w:i/>
              </w:rPr>
            </w:pPr>
            <w:r>
              <w:rPr>
                <w:i/>
              </w:rPr>
              <w:t>Moon</w:t>
            </w:r>
            <w:ins w:id="4787" w:author="Stephen" w:date="2018-12-29T09:07:00Z">
              <w:r w:rsidR="00AC2B92">
                <w:rPr>
                  <w:i/>
                </w:rPr>
                <w:t xml:space="preserve"> [70]</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3734C0" w:rsidRDefault="007C64A3" w:rsidP="007C64A3">
            <w:pPr>
              <w:rPr>
                <w:i/>
              </w:rPr>
            </w:pPr>
            <w:r>
              <w:rPr>
                <w:i/>
              </w:rPr>
              <w:t>Razvi</w:t>
            </w:r>
            <w:ins w:id="4788" w:author="Stephen" w:date="2018-12-29T09:07:00Z">
              <w:r w:rsidR="00AC2B92">
                <w:rPr>
                  <w:i/>
                </w:rPr>
                <w:t xml:space="preserve"> [71]</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3734C0" w:rsidRDefault="007C64A3" w:rsidP="007C64A3">
            <w:pPr>
              <w:rPr>
                <w:i/>
              </w:rPr>
            </w:pPr>
            <w:r>
              <w:rPr>
                <w:i/>
              </w:rPr>
              <w:t>Selmer</w:t>
            </w:r>
            <w:ins w:id="4789" w:author="Stephen" w:date="2018-12-29T09:07:00Z">
              <w:r w:rsidR="00AC2B92">
                <w:rPr>
                  <w:i/>
                </w:rPr>
                <w:t>[69]</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FF6401" w:rsidRDefault="007C64A3" w:rsidP="007C64A3">
            <w:pPr>
              <w:rPr>
                <w:i/>
              </w:rPr>
            </w:pPr>
            <w:r w:rsidRPr="00FF6401">
              <w:rPr>
                <w:i/>
              </w:rPr>
              <w:t>Vadiveloo</w:t>
            </w:r>
            <w:ins w:id="4790" w:author="Stephen" w:date="2018-12-29T09:07:00Z">
              <w:r w:rsidR="00AC2B92">
                <w:rPr>
                  <w:i/>
                </w:rPr>
                <w:t xml:space="preserve"> [56]</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C75F9F" w:rsidRDefault="007C64A3" w:rsidP="007C64A3">
            <w:pPr>
              <w:rPr>
                <w:i/>
              </w:rPr>
            </w:pPr>
            <w:r>
              <w:rPr>
                <w:i/>
              </w:rPr>
              <w:t>Asvold</w:t>
            </w:r>
            <w:ins w:id="4791" w:author="Stephen" w:date="2018-12-29T09:08:00Z">
              <w:r w:rsidR="00AC2B92">
                <w:rPr>
                  <w:i/>
                </w:rPr>
                <w:t>[73]</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B460C1" w:rsidRDefault="007C64A3" w:rsidP="007C64A3">
            <w:pPr>
              <w:rPr>
                <w:i/>
              </w:rPr>
            </w:pPr>
            <w:r>
              <w:rPr>
                <w:i/>
              </w:rPr>
              <w:t>Walsh</w:t>
            </w:r>
            <w:ins w:id="4792" w:author="Stephen" w:date="2018-12-29T09:08:00Z">
              <w:r w:rsidR="00AC2B92">
                <w:rPr>
                  <w:i/>
                </w:rPr>
                <w:t xml:space="preserve"> [75]</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Pr="00FC12A7" w:rsidRDefault="007C64A3" w:rsidP="007C64A3">
            <w:pPr>
              <w:rPr>
                <w:i/>
              </w:rPr>
            </w:pPr>
            <w:r>
              <w:rPr>
                <w:i/>
              </w:rPr>
              <w:t>Inoue</w:t>
            </w:r>
            <w:ins w:id="4793" w:author="Stephen" w:date="2018-12-29T09:02:00Z">
              <w:r w:rsidR="00AC2B92">
                <w:rPr>
                  <w:i/>
                </w:rPr>
                <w:t xml:space="preserve"> [68]</w:t>
              </w:r>
            </w:ins>
          </w:p>
        </w:tc>
        <w:tc>
          <w:tcPr>
            <w:tcW w:w="799" w:type="pct"/>
          </w:tcPr>
          <w:p w:rsidR="007C64A3" w:rsidRDefault="007C64A3" w:rsidP="007C64A3"/>
        </w:tc>
        <w:tc>
          <w:tcPr>
            <w:tcW w:w="857" w:type="pct"/>
          </w:tcPr>
          <w:p w:rsidR="007C64A3" w:rsidRDefault="007C64A3" w:rsidP="007C64A3">
            <w:r>
              <w:t>+</w:t>
            </w:r>
          </w:p>
        </w:tc>
        <w:tc>
          <w:tcPr>
            <w:tcW w:w="752" w:type="pct"/>
          </w:tcPr>
          <w:p w:rsidR="007C64A3" w:rsidRDefault="007C64A3" w:rsidP="007C64A3"/>
        </w:tc>
      </w:tr>
      <w:tr w:rsidR="007C64A3" w:rsidTr="007C64A3">
        <w:tc>
          <w:tcPr>
            <w:tcW w:w="1282" w:type="pct"/>
          </w:tcPr>
          <w:p w:rsidR="007C64A3" w:rsidRDefault="007C64A3" w:rsidP="007C64A3"/>
        </w:tc>
        <w:tc>
          <w:tcPr>
            <w:tcW w:w="1309" w:type="pct"/>
          </w:tcPr>
          <w:p w:rsidR="007C64A3" w:rsidRDefault="007C64A3" w:rsidP="007C64A3"/>
        </w:tc>
        <w:tc>
          <w:tcPr>
            <w:tcW w:w="799" w:type="pct"/>
          </w:tcPr>
          <w:p w:rsidR="007C64A3" w:rsidRDefault="007C64A3" w:rsidP="007C64A3"/>
        </w:tc>
        <w:tc>
          <w:tcPr>
            <w:tcW w:w="857" w:type="pct"/>
          </w:tcPr>
          <w:p w:rsidR="007C64A3" w:rsidRDefault="007C64A3" w:rsidP="007C64A3"/>
        </w:tc>
        <w:tc>
          <w:tcPr>
            <w:tcW w:w="752" w:type="pct"/>
          </w:tcPr>
          <w:p w:rsidR="007C64A3" w:rsidRDefault="007C64A3" w:rsidP="007C64A3"/>
        </w:tc>
      </w:tr>
    </w:tbl>
    <w:p w:rsidR="007C64A3" w:rsidRDefault="007C64A3" w:rsidP="007C64A3"/>
    <w:p w:rsidR="007C64A3" w:rsidRDefault="007C64A3" w:rsidP="007C64A3">
      <w:r>
        <w:lastRenderedPageBreak/>
        <w:t>AF, osteo cancer SCH+</w:t>
      </w:r>
    </w:p>
    <w:p w:rsidR="007C64A3" w:rsidRDefault="007C64A3" w:rsidP="007C64A3">
      <w:r>
        <w:t>Nafld, diab SCH-</w:t>
      </w:r>
    </w:p>
    <w:p w:rsidR="007C64A3" w:rsidRDefault="007C64A3" w:rsidP="007C64A3">
      <w:r>
        <w:t>Obesity  low HDL, TG - mostly SCH-</w:t>
      </w:r>
    </w:p>
    <w:p w:rsidR="007C64A3" w:rsidRDefault="007C64A3" w:rsidP="007C64A3">
      <w:r>
        <w:t>Dementia, mortality, frailty mixed</w:t>
      </w:r>
    </w:p>
    <w:p w:rsidR="007C64A3" w:rsidRDefault="007C64A3" w:rsidP="007C64A3">
      <w:r>
        <w:t>T3 congruent- osteoporosis, diabetes</w:t>
      </w:r>
    </w:p>
    <w:p w:rsidR="007C64A3" w:rsidRDefault="007C64A3" w:rsidP="007C64A3">
      <w:r>
        <w:t xml:space="preserve">T3 incongruent- obesity, </w:t>
      </w:r>
    </w:p>
    <w:p w:rsidR="007C64A3" w:rsidRDefault="007C64A3" w:rsidP="007C64A3">
      <w:r>
        <w:t>T3 mixed-TG, HDL, frailty</w:t>
      </w:r>
    </w:p>
    <w:p w:rsidR="007C64A3" w:rsidRDefault="007C64A3" w:rsidP="007C64A3">
      <w:r>
        <w:t>T4 consistent- AF, osteoporosis,cancer ,obesity, NAFLD, TG, HDL , Diabetes</w:t>
      </w:r>
    </w:p>
    <w:p w:rsidR="007C64A3" w:rsidRDefault="007C64A3" w:rsidP="007C64A3">
      <w:r>
        <w:t>F4 mixed- frailty , dementia, mortality</w:t>
      </w:r>
    </w:p>
    <w:p w:rsidR="007C64A3" w:rsidRDefault="007C64A3" w:rsidP="007C64A3"/>
    <w:p w:rsidR="007C64A3" w:rsidRDefault="007C64A3" w:rsidP="007C64A3">
      <w:r>
        <w:t>AF, osteo cancer SCH+</w:t>
      </w:r>
    </w:p>
    <w:p w:rsidR="007C64A3" w:rsidRDefault="007C64A3" w:rsidP="007C64A3">
      <w:r>
        <w:t>Nafld, diab SCH-</w:t>
      </w:r>
    </w:p>
    <w:p w:rsidR="007C64A3" w:rsidRDefault="007C64A3" w:rsidP="007C64A3">
      <w:r>
        <w:t>Obesity  low HDL, TG - mostly SCH-</w:t>
      </w:r>
    </w:p>
    <w:p w:rsidR="007C64A3" w:rsidRDefault="007C64A3" w:rsidP="007C64A3">
      <w:r>
        <w:t>Dementia, mortality, frailty mixed</w:t>
      </w:r>
    </w:p>
    <w:p w:rsidR="007C64A3" w:rsidRDefault="007C64A3" w:rsidP="007C64A3">
      <w:r>
        <w:t>T3 congruent- osteoporosis, diabetes</w:t>
      </w:r>
    </w:p>
    <w:p w:rsidR="007C64A3" w:rsidRDefault="007C64A3" w:rsidP="007C64A3">
      <w:r>
        <w:t xml:space="preserve">T3 incongruent- obesity, </w:t>
      </w:r>
    </w:p>
    <w:p w:rsidR="007C64A3" w:rsidRDefault="007C64A3" w:rsidP="007C64A3">
      <w:r>
        <w:t>T3 mixed-TG, HDL, frailty</w:t>
      </w:r>
    </w:p>
    <w:p w:rsidR="007C64A3" w:rsidRDefault="007C64A3" w:rsidP="007C64A3">
      <w:r>
        <w:t>T4 consistent- AF, osteoporosis,cancer ,obesity, NAFLD, TG, HDL , Diabetes</w:t>
      </w:r>
    </w:p>
    <w:p w:rsidR="007C64A3" w:rsidRDefault="007C64A3" w:rsidP="007C64A3">
      <w:r>
        <w:lastRenderedPageBreak/>
        <w:t>F4 mixed- frailty , dementia, mortality</w:t>
      </w:r>
    </w:p>
    <w:p w:rsidR="007C64A3" w:rsidRDefault="007C64A3" w:rsidP="007C64A3"/>
    <w:p w:rsidR="007C64A3" w:rsidRDefault="007C64A3" w:rsidP="007C64A3">
      <w:r>
        <w:t>Table P values of not significant correlations</w:t>
      </w:r>
    </w:p>
    <w:tbl>
      <w:tblPr>
        <w:tblStyle w:val="TableGrid"/>
        <w:tblW w:w="14459" w:type="dxa"/>
        <w:tblInd w:w="-1168" w:type="dxa"/>
        <w:tblLayout w:type="fixed"/>
        <w:tblLook w:val="04A0"/>
        <w:tblPrChange w:id="4794" w:author="Stephen" w:date="2018-12-30T19:23:00Z">
          <w:tblPr>
            <w:tblStyle w:val="TableGrid"/>
            <w:tblW w:w="11699" w:type="dxa"/>
            <w:tblInd w:w="-1168" w:type="dxa"/>
            <w:tblLayout w:type="fixed"/>
            <w:tblLook w:val="04A0"/>
          </w:tblPr>
        </w:tblPrChange>
      </w:tblPr>
      <w:tblGrid>
        <w:gridCol w:w="1819"/>
        <w:gridCol w:w="1584"/>
        <w:gridCol w:w="1275"/>
        <w:gridCol w:w="1275"/>
        <w:gridCol w:w="1276"/>
        <w:gridCol w:w="1277"/>
        <w:gridCol w:w="1242"/>
        <w:gridCol w:w="4711"/>
        <w:tblGridChange w:id="4795">
          <w:tblGrid>
            <w:gridCol w:w="1819"/>
            <w:gridCol w:w="1584"/>
            <w:gridCol w:w="1275"/>
            <w:gridCol w:w="1275"/>
            <w:gridCol w:w="1276"/>
            <w:gridCol w:w="1277"/>
            <w:gridCol w:w="1242"/>
            <w:gridCol w:w="1951"/>
          </w:tblGrid>
        </w:tblGridChange>
      </w:tblGrid>
      <w:tr w:rsidR="007C64A3" w:rsidTr="00C317BD">
        <w:trPr>
          <w:trHeight w:val="699"/>
          <w:trPrChange w:id="4796" w:author="Stephen" w:date="2018-12-30T19:23:00Z">
            <w:trPr>
              <w:trHeight w:val="699"/>
            </w:trPr>
          </w:trPrChange>
        </w:trPr>
        <w:tc>
          <w:tcPr>
            <w:tcW w:w="1819" w:type="dxa"/>
            <w:tcPrChange w:id="4797" w:author="Stephen" w:date="2018-12-30T19:23:00Z">
              <w:tcPr>
                <w:tcW w:w="1819" w:type="dxa"/>
              </w:tcPr>
            </w:tcPrChange>
          </w:tcPr>
          <w:p w:rsidR="007C64A3" w:rsidRDefault="007C64A3" w:rsidP="007C64A3">
            <w:r>
              <w:t>Author</w:t>
            </w:r>
          </w:p>
        </w:tc>
        <w:tc>
          <w:tcPr>
            <w:tcW w:w="1584" w:type="dxa"/>
            <w:tcPrChange w:id="4798" w:author="Stephen" w:date="2018-12-30T19:23:00Z">
              <w:tcPr>
                <w:tcW w:w="1584" w:type="dxa"/>
              </w:tcPr>
            </w:tcPrChange>
          </w:tcPr>
          <w:p w:rsidR="007C64A3" w:rsidRDefault="007C64A3" w:rsidP="007C64A3">
            <w:r>
              <w:t>parameter</w:t>
            </w:r>
          </w:p>
        </w:tc>
        <w:tc>
          <w:tcPr>
            <w:tcW w:w="1275" w:type="dxa"/>
            <w:tcPrChange w:id="4799" w:author="Stephen" w:date="2018-12-30T19:23:00Z">
              <w:tcPr>
                <w:tcW w:w="1275" w:type="dxa"/>
              </w:tcPr>
            </w:tcPrChange>
          </w:tcPr>
          <w:p w:rsidR="007C64A3" w:rsidRDefault="007C64A3" w:rsidP="007C64A3">
            <w:r>
              <w:t>p value TSH+/FT4-</w:t>
            </w:r>
          </w:p>
        </w:tc>
        <w:tc>
          <w:tcPr>
            <w:tcW w:w="1275" w:type="dxa"/>
            <w:tcPrChange w:id="4800" w:author="Stephen" w:date="2018-12-30T19:23:00Z">
              <w:tcPr>
                <w:tcW w:w="1275" w:type="dxa"/>
              </w:tcPr>
            </w:tcPrChange>
          </w:tcPr>
          <w:p w:rsidR="007C64A3" w:rsidRDefault="007C64A3" w:rsidP="007C64A3">
            <w:r>
              <w:t>Odds ratio</w:t>
            </w:r>
          </w:p>
          <w:p w:rsidR="007C64A3" w:rsidRDefault="007C64A3" w:rsidP="007C64A3">
            <w:r>
              <w:t>TSH+/FT4-</w:t>
            </w:r>
          </w:p>
        </w:tc>
        <w:tc>
          <w:tcPr>
            <w:tcW w:w="1276" w:type="dxa"/>
            <w:tcPrChange w:id="4801" w:author="Stephen" w:date="2018-12-30T19:23:00Z">
              <w:tcPr>
                <w:tcW w:w="1276" w:type="dxa"/>
              </w:tcPr>
            </w:tcPrChange>
          </w:tcPr>
          <w:p w:rsidR="007C64A3" w:rsidRDefault="007C64A3" w:rsidP="007C64A3">
            <w:r>
              <w:t>Confidence range TSH+/FT4-</w:t>
            </w:r>
          </w:p>
        </w:tc>
        <w:tc>
          <w:tcPr>
            <w:tcW w:w="1277" w:type="dxa"/>
            <w:tcPrChange w:id="4802" w:author="Stephen" w:date="2018-12-30T19:23:00Z">
              <w:tcPr>
                <w:tcW w:w="1277" w:type="dxa"/>
              </w:tcPr>
            </w:tcPrChange>
          </w:tcPr>
          <w:p w:rsidR="007C64A3" w:rsidRDefault="007C64A3" w:rsidP="007C64A3">
            <w:r>
              <w:t>p value FT4+/TSH -</w:t>
            </w:r>
          </w:p>
        </w:tc>
        <w:tc>
          <w:tcPr>
            <w:tcW w:w="1242" w:type="dxa"/>
            <w:tcPrChange w:id="4803" w:author="Stephen" w:date="2018-12-30T19:23:00Z">
              <w:tcPr>
                <w:tcW w:w="1242" w:type="dxa"/>
              </w:tcPr>
            </w:tcPrChange>
          </w:tcPr>
          <w:p w:rsidR="007C64A3" w:rsidRDefault="007C64A3" w:rsidP="007C64A3">
            <w:r>
              <w:t>Odds ratio</w:t>
            </w:r>
          </w:p>
          <w:p w:rsidR="007C64A3" w:rsidRDefault="007C64A3" w:rsidP="007C64A3">
            <w:pPr>
              <w:ind w:left="-392" w:right="-358" w:firstLine="392"/>
            </w:pPr>
            <w:r>
              <w:t>FT4+/TSH-</w:t>
            </w:r>
          </w:p>
        </w:tc>
        <w:tc>
          <w:tcPr>
            <w:tcW w:w="4711" w:type="dxa"/>
            <w:tcPrChange w:id="4804" w:author="Stephen" w:date="2018-12-30T19:23:00Z">
              <w:tcPr>
                <w:tcW w:w="1951" w:type="dxa"/>
              </w:tcPr>
            </w:tcPrChange>
          </w:tcPr>
          <w:p w:rsidR="007C64A3" w:rsidRDefault="007C64A3" w:rsidP="007C64A3">
            <w:r>
              <w:t>Confidence range FT4+/TSH-</w:t>
            </w:r>
          </w:p>
        </w:tc>
      </w:tr>
      <w:tr w:rsidR="007C64A3" w:rsidTr="00C317BD">
        <w:tc>
          <w:tcPr>
            <w:tcW w:w="1819" w:type="dxa"/>
            <w:tcPrChange w:id="4805" w:author="Stephen" w:date="2018-12-30T19:23:00Z">
              <w:tcPr>
                <w:tcW w:w="1819" w:type="dxa"/>
              </w:tcPr>
            </w:tcPrChange>
          </w:tcPr>
          <w:p w:rsidR="007C64A3" w:rsidRDefault="007C64A3" w:rsidP="007C64A3"/>
        </w:tc>
        <w:tc>
          <w:tcPr>
            <w:tcW w:w="1584" w:type="dxa"/>
            <w:tcPrChange w:id="4806" w:author="Stephen" w:date="2018-12-30T19:23:00Z">
              <w:tcPr>
                <w:tcW w:w="1584" w:type="dxa"/>
              </w:tcPr>
            </w:tcPrChange>
          </w:tcPr>
          <w:p w:rsidR="007C64A3" w:rsidRDefault="007C64A3" w:rsidP="007C64A3">
            <w:r>
              <w:t>AF</w:t>
            </w:r>
          </w:p>
        </w:tc>
        <w:tc>
          <w:tcPr>
            <w:tcW w:w="1275" w:type="dxa"/>
            <w:tcPrChange w:id="4807" w:author="Stephen" w:date="2018-12-30T19:23:00Z">
              <w:tcPr>
                <w:tcW w:w="1275" w:type="dxa"/>
              </w:tcPr>
            </w:tcPrChange>
          </w:tcPr>
          <w:p w:rsidR="007C64A3" w:rsidRDefault="007C64A3" w:rsidP="007C64A3"/>
        </w:tc>
        <w:tc>
          <w:tcPr>
            <w:tcW w:w="1275" w:type="dxa"/>
            <w:tcPrChange w:id="4808" w:author="Stephen" w:date="2018-12-30T19:23:00Z">
              <w:tcPr>
                <w:tcW w:w="1275" w:type="dxa"/>
              </w:tcPr>
            </w:tcPrChange>
          </w:tcPr>
          <w:p w:rsidR="007C64A3" w:rsidRDefault="007C64A3" w:rsidP="007C64A3"/>
        </w:tc>
        <w:tc>
          <w:tcPr>
            <w:tcW w:w="1276" w:type="dxa"/>
            <w:tcPrChange w:id="4809" w:author="Stephen" w:date="2018-12-30T19:23:00Z">
              <w:tcPr>
                <w:tcW w:w="1276" w:type="dxa"/>
              </w:tcPr>
            </w:tcPrChange>
          </w:tcPr>
          <w:p w:rsidR="007C64A3" w:rsidRDefault="007C64A3" w:rsidP="007C64A3"/>
        </w:tc>
        <w:tc>
          <w:tcPr>
            <w:tcW w:w="1277" w:type="dxa"/>
            <w:tcPrChange w:id="4810" w:author="Stephen" w:date="2018-12-30T19:23:00Z">
              <w:tcPr>
                <w:tcW w:w="1277" w:type="dxa"/>
              </w:tcPr>
            </w:tcPrChange>
          </w:tcPr>
          <w:p w:rsidR="007C64A3" w:rsidRDefault="007C64A3" w:rsidP="007C64A3"/>
        </w:tc>
        <w:tc>
          <w:tcPr>
            <w:tcW w:w="1242" w:type="dxa"/>
            <w:tcPrChange w:id="4811" w:author="Stephen" w:date="2018-12-30T19:23:00Z">
              <w:tcPr>
                <w:tcW w:w="1242" w:type="dxa"/>
              </w:tcPr>
            </w:tcPrChange>
          </w:tcPr>
          <w:p w:rsidR="007C64A3" w:rsidRDefault="007C64A3" w:rsidP="007C64A3"/>
        </w:tc>
        <w:tc>
          <w:tcPr>
            <w:tcW w:w="4711" w:type="dxa"/>
            <w:tcPrChange w:id="4812" w:author="Stephen" w:date="2018-12-30T19:23:00Z">
              <w:tcPr>
                <w:tcW w:w="1951" w:type="dxa"/>
              </w:tcPr>
            </w:tcPrChange>
          </w:tcPr>
          <w:p w:rsidR="007C64A3" w:rsidRDefault="007C64A3" w:rsidP="007C64A3"/>
        </w:tc>
      </w:tr>
      <w:tr w:rsidR="007C64A3" w:rsidTr="00C317BD">
        <w:tc>
          <w:tcPr>
            <w:tcW w:w="1819" w:type="dxa"/>
            <w:tcPrChange w:id="4813" w:author="Stephen" w:date="2018-12-30T19:23:00Z">
              <w:tcPr>
                <w:tcW w:w="1819" w:type="dxa"/>
              </w:tcPr>
            </w:tcPrChange>
          </w:tcPr>
          <w:p w:rsidR="007C64A3" w:rsidRDefault="007C64A3" w:rsidP="007C64A3">
            <w:r>
              <w:t>Gammage</w:t>
            </w:r>
            <w:ins w:id="4814" w:author="Stephen" w:date="2018-12-29T09:09:00Z">
              <w:r w:rsidR="00AC2B92">
                <w:t xml:space="preserve"> [29]</w:t>
              </w:r>
            </w:ins>
          </w:p>
        </w:tc>
        <w:tc>
          <w:tcPr>
            <w:tcW w:w="1584" w:type="dxa"/>
            <w:tcPrChange w:id="4815" w:author="Stephen" w:date="2018-12-30T19:23:00Z">
              <w:tcPr>
                <w:tcW w:w="1584" w:type="dxa"/>
              </w:tcPr>
            </w:tcPrChange>
          </w:tcPr>
          <w:p w:rsidR="007C64A3" w:rsidRDefault="007C64A3" w:rsidP="007C64A3"/>
        </w:tc>
        <w:tc>
          <w:tcPr>
            <w:tcW w:w="1275" w:type="dxa"/>
            <w:tcPrChange w:id="4816" w:author="Stephen" w:date="2018-12-30T19:23:00Z">
              <w:tcPr>
                <w:tcW w:w="1275" w:type="dxa"/>
              </w:tcPr>
            </w:tcPrChange>
          </w:tcPr>
          <w:p w:rsidR="007C64A3" w:rsidRDefault="007C64A3" w:rsidP="007C64A3"/>
        </w:tc>
        <w:tc>
          <w:tcPr>
            <w:tcW w:w="1275" w:type="dxa"/>
            <w:tcPrChange w:id="4817" w:author="Stephen" w:date="2018-12-30T19:23:00Z">
              <w:tcPr>
                <w:tcW w:w="1275" w:type="dxa"/>
              </w:tcPr>
            </w:tcPrChange>
          </w:tcPr>
          <w:p w:rsidR="007C64A3" w:rsidRDefault="007C64A3" w:rsidP="007C64A3"/>
        </w:tc>
        <w:tc>
          <w:tcPr>
            <w:tcW w:w="1276" w:type="dxa"/>
            <w:tcPrChange w:id="4818" w:author="Stephen" w:date="2018-12-30T19:23:00Z">
              <w:tcPr>
                <w:tcW w:w="1276" w:type="dxa"/>
              </w:tcPr>
            </w:tcPrChange>
          </w:tcPr>
          <w:p w:rsidR="007C64A3" w:rsidRDefault="007C64A3" w:rsidP="007C64A3"/>
        </w:tc>
        <w:tc>
          <w:tcPr>
            <w:tcW w:w="1277" w:type="dxa"/>
            <w:tcPrChange w:id="4819" w:author="Stephen" w:date="2018-12-30T19:23:00Z">
              <w:tcPr>
                <w:tcW w:w="1277" w:type="dxa"/>
              </w:tcPr>
            </w:tcPrChange>
          </w:tcPr>
          <w:p w:rsidR="007C64A3" w:rsidRDefault="007C64A3" w:rsidP="007C64A3">
            <w:r>
              <w:t>0.82,0.94</w:t>
            </w:r>
          </w:p>
        </w:tc>
        <w:tc>
          <w:tcPr>
            <w:tcW w:w="1242" w:type="dxa"/>
            <w:tcPrChange w:id="4820" w:author="Stephen" w:date="2018-12-30T19:23:00Z">
              <w:tcPr>
                <w:tcW w:w="1242" w:type="dxa"/>
              </w:tcPr>
            </w:tcPrChange>
          </w:tcPr>
          <w:p w:rsidR="007C64A3" w:rsidRDefault="007C64A3" w:rsidP="007C64A3"/>
        </w:tc>
        <w:tc>
          <w:tcPr>
            <w:tcW w:w="4711" w:type="dxa"/>
            <w:tcPrChange w:id="4821" w:author="Stephen" w:date="2018-12-30T19:23:00Z">
              <w:tcPr>
                <w:tcW w:w="1951" w:type="dxa"/>
              </w:tcPr>
            </w:tcPrChange>
          </w:tcPr>
          <w:p w:rsidR="007C64A3" w:rsidRDefault="007C64A3" w:rsidP="007C64A3"/>
        </w:tc>
      </w:tr>
      <w:tr w:rsidR="007C64A3" w:rsidTr="00C317BD">
        <w:tc>
          <w:tcPr>
            <w:tcW w:w="1819" w:type="dxa"/>
            <w:tcPrChange w:id="4822" w:author="Stephen" w:date="2018-12-30T19:23:00Z">
              <w:tcPr>
                <w:tcW w:w="1819" w:type="dxa"/>
              </w:tcPr>
            </w:tcPrChange>
          </w:tcPr>
          <w:p w:rsidR="007C64A3" w:rsidRDefault="007C64A3" w:rsidP="007C64A3">
            <w:r>
              <w:t>Baumgartner</w:t>
            </w:r>
            <w:ins w:id="4823" w:author="Stephen" w:date="2018-12-29T09:09:00Z">
              <w:r w:rsidR="00AC2B92">
                <w:t xml:space="preserve"> [28]]</w:t>
              </w:r>
            </w:ins>
          </w:p>
        </w:tc>
        <w:tc>
          <w:tcPr>
            <w:tcW w:w="1584" w:type="dxa"/>
            <w:tcPrChange w:id="4824" w:author="Stephen" w:date="2018-12-30T19:23:00Z">
              <w:tcPr>
                <w:tcW w:w="1584" w:type="dxa"/>
              </w:tcPr>
            </w:tcPrChange>
          </w:tcPr>
          <w:p w:rsidR="007C64A3" w:rsidRDefault="007C64A3" w:rsidP="007C64A3"/>
        </w:tc>
        <w:tc>
          <w:tcPr>
            <w:tcW w:w="1275" w:type="dxa"/>
            <w:tcPrChange w:id="4825" w:author="Stephen" w:date="2018-12-30T19:23:00Z">
              <w:tcPr>
                <w:tcW w:w="1275" w:type="dxa"/>
              </w:tcPr>
            </w:tcPrChange>
          </w:tcPr>
          <w:p w:rsidR="007C64A3" w:rsidRDefault="007C64A3" w:rsidP="007C64A3"/>
        </w:tc>
        <w:tc>
          <w:tcPr>
            <w:tcW w:w="1275" w:type="dxa"/>
            <w:tcPrChange w:id="4826" w:author="Stephen" w:date="2018-12-30T19:23:00Z">
              <w:tcPr>
                <w:tcW w:w="1275" w:type="dxa"/>
              </w:tcPr>
            </w:tcPrChange>
          </w:tcPr>
          <w:p w:rsidR="007C64A3" w:rsidRDefault="007C64A3" w:rsidP="007C64A3"/>
        </w:tc>
        <w:tc>
          <w:tcPr>
            <w:tcW w:w="1276" w:type="dxa"/>
            <w:tcPrChange w:id="4827" w:author="Stephen" w:date="2018-12-30T19:23:00Z">
              <w:tcPr>
                <w:tcW w:w="1276" w:type="dxa"/>
              </w:tcPr>
            </w:tcPrChange>
          </w:tcPr>
          <w:p w:rsidR="007C64A3" w:rsidRDefault="007C64A3" w:rsidP="007C64A3"/>
        </w:tc>
        <w:tc>
          <w:tcPr>
            <w:tcW w:w="1277" w:type="dxa"/>
            <w:tcPrChange w:id="4828" w:author="Stephen" w:date="2018-12-30T19:23:00Z">
              <w:tcPr>
                <w:tcW w:w="1277" w:type="dxa"/>
              </w:tcPr>
            </w:tcPrChange>
          </w:tcPr>
          <w:p w:rsidR="007C64A3" w:rsidRDefault="007C64A3" w:rsidP="007C64A3"/>
        </w:tc>
        <w:tc>
          <w:tcPr>
            <w:tcW w:w="1242" w:type="dxa"/>
            <w:tcPrChange w:id="4829" w:author="Stephen" w:date="2018-12-30T19:23:00Z">
              <w:tcPr>
                <w:tcW w:w="1242" w:type="dxa"/>
              </w:tcPr>
            </w:tcPrChange>
          </w:tcPr>
          <w:p w:rsidR="007C64A3" w:rsidRDefault="007C64A3" w:rsidP="007C64A3">
            <w:r>
              <w:t>1.09 (ave. Of 14)#</w:t>
            </w:r>
          </w:p>
        </w:tc>
        <w:tc>
          <w:tcPr>
            <w:tcW w:w="4711" w:type="dxa"/>
            <w:tcPrChange w:id="4830" w:author="Stephen" w:date="2018-12-30T19:23:00Z">
              <w:tcPr>
                <w:tcW w:w="1951" w:type="dxa"/>
              </w:tcPr>
            </w:tcPrChange>
          </w:tcPr>
          <w:p w:rsidR="007C64A3" w:rsidRDefault="007C64A3" w:rsidP="007C64A3">
            <w:r>
              <w:t>(0.88- 1.34) (ave. Of 14)#</w:t>
            </w:r>
          </w:p>
        </w:tc>
      </w:tr>
      <w:tr w:rsidR="007C64A3" w:rsidTr="00C317BD">
        <w:tc>
          <w:tcPr>
            <w:tcW w:w="1819" w:type="dxa"/>
            <w:tcPrChange w:id="4831" w:author="Stephen" w:date="2018-12-30T19:23:00Z">
              <w:tcPr>
                <w:tcW w:w="1819" w:type="dxa"/>
              </w:tcPr>
            </w:tcPrChange>
          </w:tcPr>
          <w:p w:rsidR="007C64A3" w:rsidRDefault="007C64A3" w:rsidP="007C64A3">
            <w:r>
              <w:t>Cappola</w:t>
            </w:r>
            <w:ins w:id="4832" w:author="Stephen" w:date="2018-12-29T09:09:00Z">
              <w:r w:rsidR="00AC2B92">
                <w:t xml:space="preserve"> [27]</w:t>
              </w:r>
            </w:ins>
          </w:p>
        </w:tc>
        <w:tc>
          <w:tcPr>
            <w:tcW w:w="1584" w:type="dxa"/>
            <w:tcPrChange w:id="4833" w:author="Stephen" w:date="2018-12-30T19:23:00Z">
              <w:tcPr>
                <w:tcW w:w="1584" w:type="dxa"/>
              </w:tcPr>
            </w:tcPrChange>
          </w:tcPr>
          <w:p w:rsidR="007C64A3" w:rsidRDefault="007C64A3" w:rsidP="007C64A3"/>
        </w:tc>
        <w:tc>
          <w:tcPr>
            <w:tcW w:w="1275" w:type="dxa"/>
            <w:tcPrChange w:id="4834" w:author="Stephen" w:date="2018-12-30T19:23:00Z">
              <w:tcPr>
                <w:tcW w:w="1275" w:type="dxa"/>
              </w:tcPr>
            </w:tcPrChange>
          </w:tcPr>
          <w:p w:rsidR="007C64A3" w:rsidRDefault="007C64A3" w:rsidP="007C64A3"/>
        </w:tc>
        <w:tc>
          <w:tcPr>
            <w:tcW w:w="1275" w:type="dxa"/>
            <w:tcPrChange w:id="4835" w:author="Stephen" w:date="2018-12-30T19:23:00Z">
              <w:tcPr>
                <w:tcW w:w="1275" w:type="dxa"/>
              </w:tcPr>
            </w:tcPrChange>
          </w:tcPr>
          <w:p w:rsidR="007C64A3" w:rsidRDefault="007C64A3" w:rsidP="007C64A3"/>
        </w:tc>
        <w:tc>
          <w:tcPr>
            <w:tcW w:w="1276" w:type="dxa"/>
            <w:tcPrChange w:id="4836" w:author="Stephen" w:date="2018-12-30T19:23:00Z">
              <w:tcPr>
                <w:tcW w:w="1276" w:type="dxa"/>
              </w:tcPr>
            </w:tcPrChange>
          </w:tcPr>
          <w:p w:rsidR="007C64A3" w:rsidRDefault="007C64A3" w:rsidP="007C64A3"/>
        </w:tc>
        <w:tc>
          <w:tcPr>
            <w:tcW w:w="1277" w:type="dxa"/>
            <w:tcPrChange w:id="4837" w:author="Stephen" w:date="2018-12-30T19:23:00Z">
              <w:tcPr>
                <w:tcW w:w="1277" w:type="dxa"/>
              </w:tcPr>
            </w:tcPrChange>
          </w:tcPr>
          <w:p w:rsidR="007C64A3" w:rsidRDefault="007C64A3" w:rsidP="007C64A3">
            <w:r>
              <w:t>0.40,0.24</w:t>
            </w:r>
          </w:p>
        </w:tc>
        <w:tc>
          <w:tcPr>
            <w:tcW w:w="1242" w:type="dxa"/>
            <w:tcPrChange w:id="4838" w:author="Stephen" w:date="2018-12-30T19:23:00Z">
              <w:tcPr>
                <w:tcW w:w="1242" w:type="dxa"/>
              </w:tcPr>
            </w:tcPrChange>
          </w:tcPr>
          <w:p w:rsidR="007C64A3" w:rsidRDefault="007C64A3" w:rsidP="007C64A3"/>
        </w:tc>
        <w:tc>
          <w:tcPr>
            <w:tcW w:w="4711" w:type="dxa"/>
            <w:tcPrChange w:id="4839" w:author="Stephen" w:date="2018-12-30T19:23:00Z">
              <w:tcPr>
                <w:tcW w:w="1951" w:type="dxa"/>
              </w:tcPr>
            </w:tcPrChange>
          </w:tcPr>
          <w:p w:rsidR="007C64A3" w:rsidRDefault="007C64A3" w:rsidP="007C64A3"/>
        </w:tc>
      </w:tr>
      <w:tr w:rsidR="007C64A3" w:rsidTr="00C317BD">
        <w:tc>
          <w:tcPr>
            <w:tcW w:w="1819" w:type="dxa"/>
            <w:tcPrChange w:id="4840" w:author="Stephen" w:date="2018-12-30T19:23:00Z">
              <w:tcPr>
                <w:tcW w:w="1819" w:type="dxa"/>
              </w:tcPr>
            </w:tcPrChange>
          </w:tcPr>
          <w:p w:rsidR="007C64A3" w:rsidRDefault="007C64A3" w:rsidP="007C64A3">
            <w:r>
              <w:t>Heeringa</w:t>
            </w:r>
            <w:ins w:id="4841" w:author="Stephen" w:date="2018-12-29T09:09:00Z">
              <w:r w:rsidR="00AC2B92">
                <w:t xml:space="preserve"> [30]</w:t>
              </w:r>
            </w:ins>
          </w:p>
        </w:tc>
        <w:tc>
          <w:tcPr>
            <w:tcW w:w="1584" w:type="dxa"/>
            <w:tcPrChange w:id="4842" w:author="Stephen" w:date="2018-12-30T19:23:00Z">
              <w:tcPr>
                <w:tcW w:w="1584" w:type="dxa"/>
              </w:tcPr>
            </w:tcPrChange>
          </w:tcPr>
          <w:p w:rsidR="007C64A3" w:rsidRDefault="007C64A3" w:rsidP="007C64A3"/>
        </w:tc>
        <w:tc>
          <w:tcPr>
            <w:tcW w:w="1275" w:type="dxa"/>
            <w:tcPrChange w:id="4843" w:author="Stephen" w:date="2018-12-30T19:23:00Z">
              <w:tcPr>
                <w:tcW w:w="1275" w:type="dxa"/>
              </w:tcPr>
            </w:tcPrChange>
          </w:tcPr>
          <w:p w:rsidR="007C64A3" w:rsidRDefault="007C64A3" w:rsidP="007C64A3">
            <w:r>
              <w:t>0.05,0.06</w:t>
            </w:r>
          </w:p>
        </w:tc>
        <w:tc>
          <w:tcPr>
            <w:tcW w:w="1275" w:type="dxa"/>
            <w:tcPrChange w:id="4844" w:author="Stephen" w:date="2018-12-30T19:23:00Z">
              <w:tcPr>
                <w:tcW w:w="1275" w:type="dxa"/>
              </w:tcPr>
            </w:tcPrChange>
          </w:tcPr>
          <w:p w:rsidR="007C64A3" w:rsidRDefault="007C64A3" w:rsidP="007C64A3"/>
        </w:tc>
        <w:tc>
          <w:tcPr>
            <w:tcW w:w="1276" w:type="dxa"/>
            <w:tcPrChange w:id="4845" w:author="Stephen" w:date="2018-12-30T19:23:00Z">
              <w:tcPr>
                <w:tcW w:w="1276" w:type="dxa"/>
              </w:tcPr>
            </w:tcPrChange>
          </w:tcPr>
          <w:p w:rsidR="007C64A3" w:rsidRDefault="007C64A3" w:rsidP="007C64A3"/>
        </w:tc>
        <w:tc>
          <w:tcPr>
            <w:tcW w:w="1277" w:type="dxa"/>
            <w:tcPrChange w:id="4846" w:author="Stephen" w:date="2018-12-30T19:23:00Z">
              <w:tcPr>
                <w:tcW w:w="1277" w:type="dxa"/>
              </w:tcPr>
            </w:tcPrChange>
          </w:tcPr>
          <w:p w:rsidR="007C64A3" w:rsidRDefault="007C64A3" w:rsidP="007C64A3"/>
        </w:tc>
        <w:tc>
          <w:tcPr>
            <w:tcW w:w="1242" w:type="dxa"/>
            <w:tcPrChange w:id="4847" w:author="Stephen" w:date="2018-12-30T19:23:00Z">
              <w:tcPr>
                <w:tcW w:w="1242" w:type="dxa"/>
              </w:tcPr>
            </w:tcPrChange>
          </w:tcPr>
          <w:p w:rsidR="007C64A3" w:rsidRDefault="007C64A3" w:rsidP="007C64A3"/>
        </w:tc>
        <w:tc>
          <w:tcPr>
            <w:tcW w:w="4711" w:type="dxa"/>
            <w:tcPrChange w:id="4848" w:author="Stephen" w:date="2018-12-30T19:23:00Z">
              <w:tcPr>
                <w:tcW w:w="1951" w:type="dxa"/>
              </w:tcPr>
            </w:tcPrChange>
          </w:tcPr>
          <w:p w:rsidR="007C64A3" w:rsidRDefault="007C64A3" w:rsidP="007C64A3"/>
        </w:tc>
      </w:tr>
      <w:tr w:rsidR="007C64A3" w:rsidTr="00C317BD">
        <w:tc>
          <w:tcPr>
            <w:tcW w:w="1819" w:type="dxa"/>
            <w:tcPrChange w:id="4849" w:author="Stephen" w:date="2018-12-30T19:23:00Z">
              <w:tcPr>
                <w:tcW w:w="1819" w:type="dxa"/>
              </w:tcPr>
            </w:tcPrChange>
          </w:tcPr>
          <w:p w:rsidR="007C64A3" w:rsidRDefault="007C64A3" w:rsidP="007C64A3"/>
        </w:tc>
        <w:tc>
          <w:tcPr>
            <w:tcW w:w="1584" w:type="dxa"/>
            <w:tcPrChange w:id="4850" w:author="Stephen" w:date="2018-12-30T19:23:00Z">
              <w:tcPr>
                <w:tcW w:w="1584" w:type="dxa"/>
              </w:tcPr>
            </w:tcPrChange>
          </w:tcPr>
          <w:p w:rsidR="007C64A3" w:rsidRDefault="007C64A3" w:rsidP="007C64A3"/>
        </w:tc>
        <w:tc>
          <w:tcPr>
            <w:tcW w:w="1275" w:type="dxa"/>
            <w:tcPrChange w:id="4851" w:author="Stephen" w:date="2018-12-30T19:23:00Z">
              <w:tcPr>
                <w:tcW w:w="1275" w:type="dxa"/>
              </w:tcPr>
            </w:tcPrChange>
          </w:tcPr>
          <w:p w:rsidR="007C64A3" w:rsidRDefault="007C64A3" w:rsidP="007C64A3"/>
        </w:tc>
        <w:tc>
          <w:tcPr>
            <w:tcW w:w="1275" w:type="dxa"/>
            <w:tcPrChange w:id="4852" w:author="Stephen" w:date="2018-12-30T19:23:00Z">
              <w:tcPr>
                <w:tcW w:w="1275" w:type="dxa"/>
              </w:tcPr>
            </w:tcPrChange>
          </w:tcPr>
          <w:p w:rsidR="007C64A3" w:rsidRDefault="007C64A3" w:rsidP="007C64A3"/>
        </w:tc>
        <w:tc>
          <w:tcPr>
            <w:tcW w:w="1276" w:type="dxa"/>
            <w:tcPrChange w:id="4853" w:author="Stephen" w:date="2018-12-30T19:23:00Z">
              <w:tcPr>
                <w:tcW w:w="1276" w:type="dxa"/>
              </w:tcPr>
            </w:tcPrChange>
          </w:tcPr>
          <w:p w:rsidR="007C64A3" w:rsidRDefault="007C64A3" w:rsidP="007C64A3"/>
        </w:tc>
        <w:tc>
          <w:tcPr>
            <w:tcW w:w="1277" w:type="dxa"/>
            <w:tcPrChange w:id="4854" w:author="Stephen" w:date="2018-12-30T19:23:00Z">
              <w:tcPr>
                <w:tcW w:w="1277" w:type="dxa"/>
              </w:tcPr>
            </w:tcPrChange>
          </w:tcPr>
          <w:p w:rsidR="007C64A3" w:rsidRDefault="007C64A3" w:rsidP="007C64A3"/>
        </w:tc>
        <w:tc>
          <w:tcPr>
            <w:tcW w:w="1242" w:type="dxa"/>
            <w:tcPrChange w:id="4855" w:author="Stephen" w:date="2018-12-30T19:23:00Z">
              <w:tcPr>
                <w:tcW w:w="1242" w:type="dxa"/>
              </w:tcPr>
            </w:tcPrChange>
          </w:tcPr>
          <w:p w:rsidR="007C64A3" w:rsidRDefault="007C64A3" w:rsidP="007C64A3"/>
        </w:tc>
        <w:tc>
          <w:tcPr>
            <w:tcW w:w="4711" w:type="dxa"/>
            <w:tcPrChange w:id="4856" w:author="Stephen" w:date="2018-12-30T19:23:00Z">
              <w:tcPr>
                <w:tcW w:w="1951" w:type="dxa"/>
              </w:tcPr>
            </w:tcPrChange>
          </w:tcPr>
          <w:p w:rsidR="007C64A3" w:rsidRDefault="007C64A3" w:rsidP="007C64A3"/>
        </w:tc>
      </w:tr>
      <w:tr w:rsidR="007C64A3" w:rsidTr="00C317BD">
        <w:tc>
          <w:tcPr>
            <w:tcW w:w="1819" w:type="dxa"/>
            <w:tcPrChange w:id="4857" w:author="Stephen" w:date="2018-12-30T19:23:00Z">
              <w:tcPr>
                <w:tcW w:w="1819" w:type="dxa"/>
              </w:tcPr>
            </w:tcPrChange>
          </w:tcPr>
          <w:p w:rsidR="007C64A3" w:rsidRDefault="007C64A3" w:rsidP="007C64A3"/>
        </w:tc>
        <w:tc>
          <w:tcPr>
            <w:tcW w:w="1584" w:type="dxa"/>
            <w:tcPrChange w:id="4858" w:author="Stephen" w:date="2018-12-30T19:23:00Z">
              <w:tcPr>
                <w:tcW w:w="1584" w:type="dxa"/>
              </w:tcPr>
            </w:tcPrChange>
          </w:tcPr>
          <w:p w:rsidR="007C64A3" w:rsidRDefault="007C64A3" w:rsidP="007C64A3">
            <w:r>
              <w:t>Heart failure</w:t>
            </w:r>
          </w:p>
        </w:tc>
        <w:tc>
          <w:tcPr>
            <w:tcW w:w="1275" w:type="dxa"/>
            <w:tcPrChange w:id="4859" w:author="Stephen" w:date="2018-12-30T19:23:00Z">
              <w:tcPr>
                <w:tcW w:w="1275" w:type="dxa"/>
              </w:tcPr>
            </w:tcPrChange>
          </w:tcPr>
          <w:p w:rsidR="007C64A3" w:rsidRDefault="007C64A3" w:rsidP="007C64A3"/>
        </w:tc>
        <w:tc>
          <w:tcPr>
            <w:tcW w:w="1275" w:type="dxa"/>
            <w:tcPrChange w:id="4860" w:author="Stephen" w:date="2018-12-30T19:23:00Z">
              <w:tcPr>
                <w:tcW w:w="1275" w:type="dxa"/>
              </w:tcPr>
            </w:tcPrChange>
          </w:tcPr>
          <w:p w:rsidR="007C64A3" w:rsidRDefault="007C64A3" w:rsidP="007C64A3"/>
        </w:tc>
        <w:tc>
          <w:tcPr>
            <w:tcW w:w="1276" w:type="dxa"/>
            <w:tcPrChange w:id="4861" w:author="Stephen" w:date="2018-12-30T19:23:00Z">
              <w:tcPr>
                <w:tcW w:w="1276" w:type="dxa"/>
              </w:tcPr>
            </w:tcPrChange>
          </w:tcPr>
          <w:p w:rsidR="007C64A3" w:rsidRDefault="007C64A3" w:rsidP="007C64A3"/>
        </w:tc>
        <w:tc>
          <w:tcPr>
            <w:tcW w:w="1277" w:type="dxa"/>
            <w:tcPrChange w:id="4862" w:author="Stephen" w:date="2018-12-30T19:23:00Z">
              <w:tcPr>
                <w:tcW w:w="1277" w:type="dxa"/>
              </w:tcPr>
            </w:tcPrChange>
          </w:tcPr>
          <w:p w:rsidR="007C64A3" w:rsidRDefault="007C64A3" w:rsidP="007C64A3"/>
        </w:tc>
        <w:tc>
          <w:tcPr>
            <w:tcW w:w="1242" w:type="dxa"/>
            <w:tcPrChange w:id="4863" w:author="Stephen" w:date="2018-12-30T19:23:00Z">
              <w:tcPr>
                <w:tcW w:w="1242" w:type="dxa"/>
              </w:tcPr>
            </w:tcPrChange>
          </w:tcPr>
          <w:p w:rsidR="007C64A3" w:rsidRDefault="007C64A3" w:rsidP="007C64A3">
            <w:pPr>
              <w:tabs>
                <w:tab w:val="left" w:pos="2160"/>
              </w:tabs>
              <w:ind w:left="-392" w:right="1025" w:firstLine="392"/>
            </w:pPr>
          </w:p>
        </w:tc>
        <w:tc>
          <w:tcPr>
            <w:tcW w:w="4711" w:type="dxa"/>
            <w:tcPrChange w:id="4864" w:author="Stephen" w:date="2018-12-30T19:23:00Z">
              <w:tcPr>
                <w:tcW w:w="1951" w:type="dxa"/>
              </w:tcPr>
            </w:tcPrChange>
          </w:tcPr>
          <w:p w:rsidR="007C64A3" w:rsidRDefault="007C64A3" w:rsidP="007C64A3">
            <w:pPr>
              <w:tabs>
                <w:tab w:val="left" w:pos="2160"/>
              </w:tabs>
              <w:ind w:left="-392" w:right="1025" w:firstLine="392"/>
            </w:pPr>
          </w:p>
        </w:tc>
      </w:tr>
      <w:tr w:rsidR="007C64A3" w:rsidTr="00C317BD">
        <w:tc>
          <w:tcPr>
            <w:tcW w:w="1819" w:type="dxa"/>
            <w:tcPrChange w:id="4865" w:author="Stephen" w:date="2018-12-30T19:23:00Z">
              <w:tcPr>
                <w:tcW w:w="1819" w:type="dxa"/>
              </w:tcPr>
            </w:tcPrChange>
          </w:tcPr>
          <w:p w:rsidR="007C64A3" w:rsidRDefault="007C64A3" w:rsidP="007C64A3">
            <w:r>
              <w:t>Cappola</w:t>
            </w:r>
            <w:ins w:id="4866" w:author="Stephen" w:date="2018-12-29T09:09:00Z">
              <w:r w:rsidR="00AC2B92">
                <w:t xml:space="preserve"> [27]</w:t>
              </w:r>
            </w:ins>
          </w:p>
        </w:tc>
        <w:tc>
          <w:tcPr>
            <w:tcW w:w="1584" w:type="dxa"/>
            <w:tcPrChange w:id="4867" w:author="Stephen" w:date="2018-12-30T19:23:00Z">
              <w:tcPr>
                <w:tcW w:w="1584" w:type="dxa"/>
              </w:tcPr>
            </w:tcPrChange>
          </w:tcPr>
          <w:p w:rsidR="007C64A3" w:rsidRDefault="007C64A3" w:rsidP="007C64A3"/>
        </w:tc>
        <w:tc>
          <w:tcPr>
            <w:tcW w:w="1275" w:type="dxa"/>
            <w:tcPrChange w:id="4868" w:author="Stephen" w:date="2018-12-30T19:23:00Z">
              <w:tcPr>
                <w:tcW w:w="1275" w:type="dxa"/>
              </w:tcPr>
            </w:tcPrChange>
          </w:tcPr>
          <w:p w:rsidR="007C64A3" w:rsidRDefault="007C64A3" w:rsidP="007C64A3"/>
        </w:tc>
        <w:tc>
          <w:tcPr>
            <w:tcW w:w="1275" w:type="dxa"/>
            <w:tcPrChange w:id="4869" w:author="Stephen" w:date="2018-12-30T19:23:00Z">
              <w:tcPr>
                <w:tcW w:w="1275" w:type="dxa"/>
              </w:tcPr>
            </w:tcPrChange>
          </w:tcPr>
          <w:p w:rsidR="007C64A3" w:rsidRDefault="007C64A3" w:rsidP="007C64A3"/>
        </w:tc>
        <w:tc>
          <w:tcPr>
            <w:tcW w:w="1276" w:type="dxa"/>
            <w:tcPrChange w:id="4870" w:author="Stephen" w:date="2018-12-30T19:23:00Z">
              <w:tcPr>
                <w:tcW w:w="1276" w:type="dxa"/>
              </w:tcPr>
            </w:tcPrChange>
          </w:tcPr>
          <w:p w:rsidR="007C64A3" w:rsidRDefault="007C64A3" w:rsidP="007C64A3"/>
        </w:tc>
        <w:tc>
          <w:tcPr>
            <w:tcW w:w="1277" w:type="dxa"/>
            <w:tcPrChange w:id="4871" w:author="Stephen" w:date="2018-12-30T19:23:00Z">
              <w:tcPr>
                <w:tcW w:w="1277" w:type="dxa"/>
              </w:tcPr>
            </w:tcPrChange>
          </w:tcPr>
          <w:p w:rsidR="007C64A3" w:rsidRDefault="007C64A3" w:rsidP="007C64A3">
            <w:r>
              <w:t>NS</w:t>
            </w:r>
          </w:p>
        </w:tc>
        <w:tc>
          <w:tcPr>
            <w:tcW w:w="1242" w:type="dxa"/>
            <w:tcPrChange w:id="4872" w:author="Stephen" w:date="2018-12-30T19:23:00Z">
              <w:tcPr>
                <w:tcW w:w="1242" w:type="dxa"/>
              </w:tcPr>
            </w:tcPrChange>
          </w:tcPr>
          <w:p w:rsidR="007C64A3" w:rsidRDefault="007C64A3" w:rsidP="007C64A3"/>
        </w:tc>
        <w:tc>
          <w:tcPr>
            <w:tcW w:w="4711" w:type="dxa"/>
            <w:tcPrChange w:id="4873" w:author="Stephen" w:date="2018-12-30T19:23:00Z">
              <w:tcPr>
                <w:tcW w:w="1951" w:type="dxa"/>
              </w:tcPr>
            </w:tcPrChange>
          </w:tcPr>
          <w:p w:rsidR="007C64A3" w:rsidRDefault="007C64A3" w:rsidP="007C64A3"/>
        </w:tc>
      </w:tr>
      <w:tr w:rsidR="007C64A3" w:rsidTr="00C317BD">
        <w:tc>
          <w:tcPr>
            <w:tcW w:w="1819" w:type="dxa"/>
            <w:tcPrChange w:id="4874" w:author="Stephen" w:date="2018-12-30T19:23:00Z">
              <w:tcPr>
                <w:tcW w:w="1819" w:type="dxa"/>
              </w:tcPr>
            </w:tcPrChange>
          </w:tcPr>
          <w:p w:rsidR="007C64A3" w:rsidRDefault="007C64A3" w:rsidP="007C64A3"/>
        </w:tc>
        <w:tc>
          <w:tcPr>
            <w:tcW w:w="1584" w:type="dxa"/>
            <w:tcPrChange w:id="4875" w:author="Stephen" w:date="2018-12-30T19:23:00Z">
              <w:tcPr>
                <w:tcW w:w="1584" w:type="dxa"/>
              </w:tcPr>
            </w:tcPrChange>
          </w:tcPr>
          <w:p w:rsidR="007C64A3" w:rsidRDefault="007C64A3" w:rsidP="007C64A3">
            <w:r>
              <w:t>Composite</w:t>
            </w:r>
          </w:p>
        </w:tc>
        <w:tc>
          <w:tcPr>
            <w:tcW w:w="1275" w:type="dxa"/>
            <w:tcPrChange w:id="4876" w:author="Stephen" w:date="2018-12-30T19:23:00Z">
              <w:tcPr>
                <w:tcW w:w="1275" w:type="dxa"/>
              </w:tcPr>
            </w:tcPrChange>
          </w:tcPr>
          <w:p w:rsidR="007C64A3" w:rsidRDefault="007C64A3" w:rsidP="007C64A3"/>
        </w:tc>
        <w:tc>
          <w:tcPr>
            <w:tcW w:w="1275" w:type="dxa"/>
            <w:tcPrChange w:id="4877" w:author="Stephen" w:date="2018-12-30T19:23:00Z">
              <w:tcPr>
                <w:tcW w:w="1275" w:type="dxa"/>
              </w:tcPr>
            </w:tcPrChange>
          </w:tcPr>
          <w:p w:rsidR="007C64A3" w:rsidRDefault="007C64A3" w:rsidP="007C64A3"/>
        </w:tc>
        <w:tc>
          <w:tcPr>
            <w:tcW w:w="1276" w:type="dxa"/>
            <w:tcPrChange w:id="4878" w:author="Stephen" w:date="2018-12-30T19:23:00Z">
              <w:tcPr>
                <w:tcW w:w="1276" w:type="dxa"/>
              </w:tcPr>
            </w:tcPrChange>
          </w:tcPr>
          <w:p w:rsidR="007C64A3" w:rsidRDefault="007C64A3" w:rsidP="007C64A3"/>
        </w:tc>
        <w:tc>
          <w:tcPr>
            <w:tcW w:w="1277" w:type="dxa"/>
            <w:tcPrChange w:id="4879" w:author="Stephen" w:date="2018-12-30T19:23:00Z">
              <w:tcPr>
                <w:tcW w:w="1277" w:type="dxa"/>
              </w:tcPr>
            </w:tcPrChange>
          </w:tcPr>
          <w:p w:rsidR="007C64A3" w:rsidRDefault="007C64A3" w:rsidP="007C64A3"/>
        </w:tc>
        <w:tc>
          <w:tcPr>
            <w:tcW w:w="1242" w:type="dxa"/>
            <w:tcPrChange w:id="4880" w:author="Stephen" w:date="2018-12-30T19:23:00Z">
              <w:tcPr>
                <w:tcW w:w="1242" w:type="dxa"/>
              </w:tcPr>
            </w:tcPrChange>
          </w:tcPr>
          <w:p w:rsidR="007C64A3" w:rsidRDefault="007C64A3" w:rsidP="007C64A3"/>
        </w:tc>
        <w:tc>
          <w:tcPr>
            <w:tcW w:w="4711" w:type="dxa"/>
            <w:tcPrChange w:id="4881" w:author="Stephen" w:date="2018-12-30T19:23:00Z">
              <w:tcPr>
                <w:tcW w:w="1951" w:type="dxa"/>
              </w:tcPr>
            </w:tcPrChange>
          </w:tcPr>
          <w:p w:rsidR="007C64A3" w:rsidRDefault="007C64A3" w:rsidP="007C64A3"/>
        </w:tc>
      </w:tr>
      <w:tr w:rsidR="007C64A3" w:rsidTr="00C317BD">
        <w:tc>
          <w:tcPr>
            <w:tcW w:w="1819" w:type="dxa"/>
            <w:tcPrChange w:id="4882" w:author="Stephen" w:date="2018-12-30T19:23:00Z">
              <w:tcPr>
                <w:tcW w:w="1819" w:type="dxa"/>
              </w:tcPr>
            </w:tcPrChange>
          </w:tcPr>
          <w:p w:rsidR="007C64A3" w:rsidRDefault="007C64A3" w:rsidP="007C64A3">
            <w:r>
              <w:t>Cappola</w:t>
            </w:r>
            <w:ins w:id="4883" w:author="Stephen" w:date="2018-12-29T09:09:00Z">
              <w:r w:rsidR="00AC2B92">
                <w:t xml:space="preserve"> [27]</w:t>
              </w:r>
            </w:ins>
          </w:p>
        </w:tc>
        <w:tc>
          <w:tcPr>
            <w:tcW w:w="1584" w:type="dxa"/>
            <w:tcPrChange w:id="4884" w:author="Stephen" w:date="2018-12-30T19:23:00Z">
              <w:tcPr>
                <w:tcW w:w="1584" w:type="dxa"/>
              </w:tcPr>
            </w:tcPrChange>
          </w:tcPr>
          <w:p w:rsidR="007C64A3" w:rsidRDefault="007C64A3" w:rsidP="007C64A3"/>
        </w:tc>
        <w:tc>
          <w:tcPr>
            <w:tcW w:w="1275" w:type="dxa"/>
            <w:tcPrChange w:id="4885" w:author="Stephen" w:date="2018-12-30T19:23:00Z">
              <w:tcPr>
                <w:tcW w:w="1275" w:type="dxa"/>
              </w:tcPr>
            </w:tcPrChange>
          </w:tcPr>
          <w:p w:rsidR="007C64A3" w:rsidRDefault="007C64A3" w:rsidP="007C64A3"/>
        </w:tc>
        <w:tc>
          <w:tcPr>
            <w:tcW w:w="1275" w:type="dxa"/>
            <w:tcPrChange w:id="4886" w:author="Stephen" w:date="2018-12-30T19:23:00Z">
              <w:tcPr>
                <w:tcW w:w="1275" w:type="dxa"/>
              </w:tcPr>
            </w:tcPrChange>
          </w:tcPr>
          <w:p w:rsidR="007C64A3" w:rsidRDefault="007C64A3" w:rsidP="007C64A3"/>
        </w:tc>
        <w:tc>
          <w:tcPr>
            <w:tcW w:w="1276" w:type="dxa"/>
            <w:tcPrChange w:id="4887" w:author="Stephen" w:date="2018-12-30T19:23:00Z">
              <w:tcPr>
                <w:tcW w:w="1276" w:type="dxa"/>
              </w:tcPr>
            </w:tcPrChange>
          </w:tcPr>
          <w:p w:rsidR="007C64A3" w:rsidRDefault="007C64A3" w:rsidP="007C64A3"/>
        </w:tc>
        <w:tc>
          <w:tcPr>
            <w:tcW w:w="1277" w:type="dxa"/>
            <w:tcPrChange w:id="4888" w:author="Stephen" w:date="2018-12-30T19:23:00Z">
              <w:tcPr>
                <w:tcW w:w="1277" w:type="dxa"/>
              </w:tcPr>
            </w:tcPrChange>
          </w:tcPr>
          <w:p w:rsidR="007C64A3" w:rsidRDefault="007C64A3" w:rsidP="007C64A3">
            <w:r>
              <w:t>0.43,0.78</w:t>
            </w:r>
          </w:p>
        </w:tc>
        <w:tc>
          <w:tcPr>
            <w:tcW w:w="1242" w:type="dxa"/>
            <w:tcPrChange w:id="4889" w:author="Stephen" w:date="2018-12-30T19:23:00Z">
              <w:tcPr>
                <w:tcW w:w="1242" w:type="dxa"/>
              </w:tcPr>
            </w:tcPrChange>
          </w:tcPr>
          <w:p w:rsidR="007C64A3" w:rsidRDefault="007C64A3" w:rsidP="007C64A3"/>
        </w:tc>
        <w:tc>
          <w:tcPr>
            <w:tcW w:w="4711" w:type="dxa"/>
            <w:tcPrChange w:id="4890" w:author="Stephen" w:date="2018-12-30T19:23:00Z">
              <w:tcPr>
                <w:tcW w:w="1951" w:type="dxa"/>
              </w:tcPr>
            </w:tcPrChange>
          </w:tcPr>
          <w:p w:rsidR="007C64A3" w:rsidRDefault="007C64A3" w:rsidP="007C64A3"/>
        </w:tc>
      </w:tr>
      <w:tr w:rsidR="007C64A3" w:rsidTr="00C317BD">
        <w:tc>
          <w:tcPr>
            <w:tcW w:w="1819" w:type="dxa"/>
            <w:tcPrChange w:id="4891" w:author="Stephen" w:date="2018-12-30T19:23:00Z">
              <w:tcPr>
                <w:tcW w:w="1819" w:type="dxa"/>
              </w:tcPr>
            </w:tcPrChange>
          </w:tcPr>
          <w:p w:rsidR="007C64A3" w:rsidRDefault="007C64A3" w:rsidP="007C64A3"/>
        </w:tc>
        <w:tc>
          <w:tcPr>
            <w:tcW w:w="1584" w:type="dxa"/>
            <w:tcPrChange w:id="4892" w:author="Stephen" w:date="2018-12-30T19:23:00Z">
              <w:tcPr>
                <w:tcW w:w="1584" w:type="dxa"/>
              </w:tcPr>
            </w:tcPrChange>
          </w:tcPr>
          <w:p w:rsidR="007C64A3" w:rsidRDefault="007C64A3" w:rsidP="007C64A3">
            <w:r>
              <w:t>Sudden cardiac death</w:t>
            </w:r>
          </w:p>
        </w:tc>
        <w:tc>
          <w:tcPr>
            <w:tcW w:w="1275" w:type="dxa"/>
            <w:tcPrChange w:id="4893" w:author="Stephen" w:date="2018-12-30T19:23:00Z">
              <w:tcPr>
                <w:tcW w:w="1275" w:type="dxa"/>
              </w:tcPr>
            </w:tcPrChange>
          </w:tcPr>
          <w:p w:rsidR="007C64A3" w:rsidRDefault="007C64A3" w:rsidP="007C64A3"/>
        </w:tc>
        <w:tc>
          <w:tcPr>
            <w:tcW w:w="1275" w:type="dxa"/>
            <w:tcPrChange w:id="4894" w:author="Stephen" w:date="2018-12-30T19:23:00Z">
              <w:tcPr>
                <w:tcW w:w="1275" w:type="dxa"/>
              </w:tcPr>
            </w:tcPrChange>
          </w:tcPr>
          <w:p w:rsidR="007C64A3" w:rsidRDefault="007C64A3" w:rsidP="007C64A3"/>
        </w:tc>
        <w:tc>
          <w:tcPr>
            <w:tcW w:w="1276" w:type="dxa"/>
            <w:tcPrChange w:id="4895" w:author="Stephen" w:date="2018-12-30T19:23:00Z">
              <w:tcPr>
                <w:tcW w:w="1276" w:type="dxa"/>
              </w:tcPr>
            </w:tcPrChange>
          </w:tcPr>
          <w:p w:rsidR="007C64A3" w:rsidRDefault="007C64A3" w:rsidP="007C64A3"/>
        </w:tc>
        <w:tc>
          <w:tcPr>
            <w:tcW w:w="1277" w:type="dxa"/>
            <w:tcPrChange w:id="4896" w:author="Stephen" w:date="2018-12-30T19:23:00Z">
              <w:tcPr>
                <w:tcW w:w="1277" w:type="dxa"/>
              </w:tcPr>
            </w:tcPrChange>
          </w:tcPr>
          <w:p w:rsidR="007C64A3" w:rsidRDefault="007C64A3" w:rsidP="007C64A3"/>
        </w:tc>
        <w:tc>
          <w:tcPr>
            <w:tcW w:w="1242" w:type="dxa"/>
            <w:tcPrChange w:id="4897" w:author="Stephen" w:date="2018-12-30T19:23:00Z">
              <w:tcPr>
                <w:tcW w:w="1242" w:type="dxa"/>
              </w:tcPr>
            </w:tcPrChange>
          </w:tcPr>
          <w:p w:rsidR="007C64A3" w:rsidRDefault="007C64A3" w:rsidP="007C64A3"/>
        </w:tc>
        <w:tc>
          <w:tcPr>
            <w:tcW w:w="4711" w:type="dxa"/>
            <w:tcPrChange w:id="4898" w:author="Stephen" w:date="2018-12-30T19:23:00Z">
              <w:tcPr>
                <w:tcW w:w="1951" w:type="dxa"/>
              </w:tcPr>
            </w:tcPrChange>
          </w:tcPr>
          <w:p w:rsidR="007C64A3" w:rsidRDefault="007C64A3" w:rsidP="007C64A3"/>
        </w:tc>
      </w:tr>
      <w:tr w:rsidR="007C64A3" w:rsidTr="00C317BD">
        <w:trPr>
          <w:trHeight w:val="1770"/>
        </w:trPr>
        <w:tc>
          <w:tcPr>
            <w:tcW w:w="1819" w:type="dxa"/>
            <w:tcPrChange w:id="4899" w:author="Stephen" w:date="2018-12-30T19:23:00Z">
              <w:tcPr>
                <w:tcW w:w="1819" w:type="dxa"/>
              </w:tcPr>
            </w:tcPrChange>
          </w:tcPr>
          <w:p w:rsidR="007C64A3" w:rsidRDefault="007C64A3" w:rsidP="007C64A3">
            <w:r>
              <w:t>Chaker</w:t>
            </w:r>
            <w:ins w:id="4900" w:author="Stephen" w:date="2018-12-29T09:09:00Z">
              <w:r w:rsidR="00AC2B92">
                <w:t xml:space="preserve"> [72]</w:t>
              </w:r>
            </w:ins>
          </w:p>
        </w:tc>
        <w:tc>
          <w:tcPr>
            <w:tcW w:w="1584" w:type="dxa"/>
            <w:tcPrChange w:id="4901" w:author="Stephen" w:date="2018-12-30T19:23:00Z">
              <w:tcPr>
                <w:tcW w:w="1584" w:type="dxa"/>
              </w:tcPr>
            </w:tcPrChange>
          </w:tcPr>
          <w:p w:rsidR="007C64A3" w:rsidRDefault="007C64A3" w:rsidP="007C64A3"/>
        </w:tc>
        <w:tc>
          <w:tcPr>
            <w:tcW w:w="1275" w:type="dxa"/>
            <w:tcPrChange w:id="4902" w:author="Stephen" w:date="2018-12-30T19:23:00Z">
              <w:tcPr>
                <w:tcW w:w="1275" w:type="dxa"/>
              </w:tcPr>
            </w:tcPrChange>
          </w:tcPr>
          <w:p w:rsidR="007C64A3" w:rsidRDefault="007C64A3" w:rsidP="007C64A3"/>
        </w:tc>
        <w:tc>
          <w:tcPr>
            <w:tcW w:w="1275" w:type="dxa"/>
            <w:tcPrChange w:id="4903" w:author="Stephen" w:date="2018-12-30T19:23:00Z">
              <w:tcPr>
                <w:tcW w:w="1275" w:type="dxa"/>
              </w:tcPr>
            </w:tcPrChange>
          </w:tcPr>
          <w:p w:rsidR="007C64A3" w:rsidRDefault="007C64A3" w:rsidP="007C64A3"/>
        </w:tc>
        <w:tc>
          <w:tcPr>
            <w:tcW w:w="1276" w:type="dxa"/>
            <w:tcPrChange w:id="4904" w:author="Stephen" w:date="2018-12-30T19:23:00Z">
              <w:tcPr>
                <w:tcW w:w="1276" w:type="dxa"/>
              </w:tcPr>
            </w:tcPrChange>
          </w:tcPr>
          <w:p w:rsidR="007C64A3" w:rsidRDefault="007C64A3" w:rsidP="007C64A3"/>
        </w:tc>
        <w:tc>
          <w:tcPr>
            <w:tcW w:w="1277" w:type="dxa"/>
            <w:tcPrChange w:id="4905" w:author="Stephen" w:date="2018-12-30T19:23:00Z">
              <w:tcPr>
                <w:tcW w:w="1277" w:type="dxa"/>
              </w:tcPr>
            </w:tcPrChange>
          </w:tcPr>
          <w:p w:rsidR="007C64A3" w:rsidRDefault="007C64A3" w:rsidP="007C64A3"/>
        </w:tc>
        <w:tc>
          <w:tcPr>
            <w:tcW w:w="1242" w:type="dxa"/>
            <w:tcPrChange w:id="4906" w:author="Stephen" w:date="2018-12-30T19:23:00Z">
              <w:tcPr>
                <w:tcW w:w="1242" w:type="dxa"/>
              </w:tcPr>
            </w:tcPrChange>
          </w:tcPr>
          <w:p w:rsidR="007C64A3" w:rsidRDefault="007C64A3" w:rsidP="007C64A3">
            <w:r>
              <w:t>0.91,0.80,</w:t>
            </w:r>
          </w:p>
          <w:p w:rsidR="007C64A3" w:rsidRDefault="007C64A3" w:rsidP="007C64A3">
            <w:r>
              <w:t>0.87,0.78</w:t>
            </w:r>
          </w:p>
          <w:p w:rsidR="007C64A3" w:rsidRDefault="007C64A3" w:rsidP="007C64A3">
            <w:r>
              <w:t>(all x3); 0.74,0.85, 0.83,0.83, 0.81, 0.91 (all x2)</w:t>
            </w:r>
          </w:p>
        </w:tc>
        <w:tc>
          <w:tcPr>
            <w:tcW w:w="4711" w:type="dxa"/>
            <w:tcPrChange w:id="4907" w:author="Stephen" w:date="2018-12-30T19:23:00Z">
              <w:tcPr>
                <w:tcW w:w="1951" w:type="dxa"/>
              </w:tcPr>
            </w:tcPrChange>
          </w:tcPr>
          <w:p w:rsidR="007C64A3" w:rsidRDefault="007C64A3" w:rsidP="007C64A3">
            <w:r>
              <w:t>(0.80-1.04),( 0.63-1.04), (0.65-1.16), (0.58-1.06), (all x3); (0.53-1.04),      ( 0.65-1.16),(0.64-1.08); (0.64-1.08), (0.62-1.06), (0.65-1.28) (all x2)</w:t>
            </w:r>
          </w:p>
        </w:tc>
      </w:tr>
      <w:tr w:rsidR="007C64A3" w:rsidTr="00C317BD">
        <w:tc>
          <w:tcPr>
            <w:tcW w:w="1819" w:type="dxa"/>
            <w:tcPrChange w:id="4908" w:author="Stephen" w:date="2018-12-30T19:23:00Z">
              <w:tcPr>
                <w:tcW w:w="1819" w:type="dxa"/>
              </w:tcPr>
            </w:tcPrChange>
          </w:tcPr>
          <w:p w:rsidR="007C64A3" w:rsidRDefault="007C64A3" w:rsidP="007C64A3"/>
        </w:tc>
        <w:tc>
          <w:tcPr>
            <w:tcW w:w="1584" w:type="dxa"/>
            <w:tcPrChange w:id="4909" w:author="Stephen" w:date="2018-12-30T19:23:00Z">
              <w:tcPr>
                <w:tcW w:w="1584" w:type="dxa"/>
              </w:tcPr>
            </w:tcPrChange>
          </w:tcPr>
          <w:p w:rsidR="007C64A3" w:rsidRDefault="007C64A3" w:rsidP="007C64A3">
            <w:r>
              <w:t>Death</w:t>
            </w:r>
          </w:p>
        </w:tc>
        <w:tc>
          <w:tcPr>
            <w:tcW w:w="1275" w:type="dxa"/>
            <w:tcPrChange w:id="4910" w:author="Stephen" w:date="2018-12-30T19:23:00Z">
              <w:tcPr>
                <w:tcW w:w="1275" w:type="dxa"/>
              </w:tcPr>
            </w:tcPrChange>
          </w:tcPr>
          <w:p w:rsidR="007C64A3" w:rsidRDefault="007C64A3" w:rsidP="007C64A3"/>
        </w:tc>
        <w:tc>
          <w:tcPr>
            <w:tcW w:w="1275" w:type="dxa"/>
            <w:tcPrChange w:id="4911" w:author="Stephen" w:date="2018-12-30T19:23:00Z">
              <w:tcPr>
                <w:tcW w:w="1275" w:type="dxa"/>
              </w:tcPr>
            </w:tcPrChange>
          </w:tcPr>
          <w:p w:rsidR="007C64A3" w:rsidRDefault="007C64A3" w:rsidP="007C64A3"/>
        </w:tc>
        <w:tc>
          <w:tcPr>
            <w:tcW w:w="1276" w:type="dxa"/>
            <w:tcPrChange w:id="4912" w:author="Stephen" w:date="2018-12-30T19:23:00Z">
              <w:tcPr>
                <w:tcW w:w="1276" w:type="dxa"/>
              </w:tcPr>
            </w:tcPrChange>
          </w:tcPr>
          <w:p w:rsidR="007C64A3" w:rsidRDefault="007C64A3" w:rsidP="007C64A3"/>
        </w:tc>
        <w:tc>
          <w:tcPr>
            <w:tcW w:w="1277" w:type="dxa"/>
            <w:tcPrChange w:id="4913" w:author="Stephen" w:date="2018-12-30T19:23:00Z">
              <w:tcPr>
                <w:tcW w:w="1277" w:type="dxa"/>
              </w:tcPr>
            </w:tcPrChange>
          </w:tcPr>
          <w:p w:rsidR="007C64A3" w:rsidRDefault="007C64A3" w:rsidP="007C64A3"/>
        </w:tc>
        <w:tc>
          <w:tcPr>
            <w:tcW w:w="1242" w:type="dxa"/>
            <w:tcPrChange w:id="4914" w:author="Stephen" w:date="2018-12-30T19:23:00Z">
              <w:tcPr>
                <w:tcW w:w="1242" w:type="dxa"/>
              </w:tcPr>
            </w:tcPrChange>
          </w:tcPr>
          <w:p w:rsidR="007C64A3" w:rsidRDefault="007C64A3" w:rsidP="007C64A3"/>
        </w:tc>
        <w:tc>
          <w:tcPr>
            <w:tcW w:w="4711" w:type="dxa"/>
            <w:tcPrChange w:id="4915" w:author="Stephen" w:date="2018-12-30T19:23:00Z">
              <w:tcPr>
                <w:tcW w:w="1951" w:type="dxa"/>
              </w:tcPr>
            </w:tcPrChange>
          </w:tcPr>
          <w:p w:rsidR="007C64A3" w:rsidRDefault="007C64A3" w:rsidP="007C64A3"/>
        </w:tc>
      </w:tr>
      <w:tr w:rsidR="007C64A3" w:rsidTr="00C317BD">
        <w:tc>
          <w:tcPr>
            <w:tcW w:w="1819" w:type="dxa"/>
            <w:tcPrChange w:id="4916" w:author="Stephen" w:date="2018-12-30T19:23:00Z">
              <w:tcPr>
                <w:tcW w:w="1819" w:type="dxa"/>
              </w:tcPr>
            </w:tcPrChange>
          </w:tcPr>
          <w:p w:rsidR="007C64A3" w:rsidRDefault="007C64A3" w:rsidP="007C64A3">
            <w:r>
              <w:t>Van de Ven</w:t>
            </w:r>
            <w:ins w:id="4917" w:author="Stephen" w:date="2018-12-29T09:10:00Z">
              <w:r w:rsidR="00AC2B92">
                <w:t xml:space="preserve"> [67]</w:t>
              </w:r>
            </w:ins>
          </w:p>
        </w:tc>
        <w:tc>
          <w:tcPr>
            <w:tcW w:w="1584" w:type="dxa"/>
            <w:tcPrChange w:id="4918" w:author="Stephen" w:date="2018-12-30T19:23:00Z">
              <w:tcPr>
                <w:tcW w:w="1584" w:type="dxa"/>
              </w:tcPr>
            </w:tcPrChange>
          </w:tcPr>
          <w:p w:rsidR="007C64A3" w:rsidRDefault="007C64A3" w:rsidP="007C64A3"/>
        </w:tc>
        <w:tc>
          <w:tcPr>
            <w:tcW w:w="1275" w:type="dxa"/>
            <w:tcPrChange w:id="4919" w:author="Stephen" w:date="2018-12-30T19:23:00Z">
              <w:tcPr>
                <w:tcW w:w="1275" w:type="dxa"/>
              </w:tcPr>
            </w:tcPrChange>
          </w:tcPr>
          <w:p w:rsidR="007C64A3" w:rsidRDefault="007C64A3" w:rsidP="007C64A3"/>
        </w:tc>
        <w:tc>
          <w:tcPr>
            <w:tcW w:w="1275" w:type="dxa"/>
            <w:tcPrChange w:id="4920" w:author="Stephen" w:date="2018-12-30T19:23:00Z">
              <w:tcPr>
                <w:tcW w:w="1275" w:type="dxa"/>
              </w:tcPr>
            </w:tcPrChange>
          </w:tcPr>
          <w:p w:rsidR="007C64A3" w:rsidRDefault="007C64A3" w:rsidP="007C64A3">
            <w:r>
              <w:t>1.0</w:t>
            </w:r>
          </w:p>
        </w:tc>
        <w:tc>
          <w:tcPr>
            <w:tcW w:w="1276" w:type="dxa"/>
            <w:tcPrChange w:id="4921" w:author="Stephen" w:date="2018-12-30T19:23:00Z">
              <w:tcPr>
                <w:tcW w:w="1276" w:type="dxa"/>
              </w:tcPr>
            </w:tcPrChange>
          </w:tcPr>
          <w:p w:rsidR="007C64A3" w:rsidRDefault="007C64A3" w:rsidP="007C64A3">
            <w:r>
              <w:t>(0.6-1.8)</w:t>
            </w:r>
          </w:p>
        </w:tc>
        <w:tc>
          <w:tcPr>
            <w:tcW w:w="1277" w:type="dxa"/>
            <w:tcPrChange w:id="4922" w:author="Stephen" w:date="2018-12-30T19:23:00Z">
              <w:tcPr>
                <w:tcW w:w="1277" w:type="dxa"/>
              </w:tcPr>
            </w:tcPrChange>
          </w:tcPr>
          <w:p w:rsidR="007C64A3" w:rsidRDefault="007C64A3" w:rsidP="007C64A3"/>
        </w:tc>
        <w:tc>
          <w:tcPr>
            <w:tcW w:w="1242" w:type="dxa"/>
            <w:tcPrChange w:id="4923" w:author="Stephen" w:date="2018-12-30T19:23:00Z">
              <w:tcPr>
                <w:tcW w:w="1242" w:type="dxa"/>
              </w:tcPr>
            </w:tcPrChange>
          </w:tcPr>
          <w:p w:rsidR="007C64A3" w:rsidRDefault="007C64A3" w:rsidP="007C64A3">
            <w:r>
              <w:t>1.1</w:t>
            </w:r>
          </w:p>
        </w:tc>
        <w:tc>
          <w:tcPr>
            <w:tcW w:w="4711" w:type="dxa"/>
            <w:tcPrChange w:id="4924" w:author="Stephen" w:date="2018-12-30T19:23:00Z">
              <w:tcPr>
                <w:tcW w:w="1951" w:type="dxa"/>
              </w:tcPr>
            </w:tcPrChange>
          </w:tcPr>
          <w:p w:rsidR="007C64A3" w:rsidRDefault="007C64A3" w:rsidP="007C64A3">
            <w:r>
              <w:t>(0.9-1.3)</w:t>
            </w:r>
          </w:p>
        </w:tc>
      </w:tr>
      <w:tr w:rsidR="007C64A3" w:rsidTr="00C317BD">
        <w:tc>
          <w:tcPr>
            <w:tcW w:w="1819" w:type="dxa"/>
            <w:tcPrChange w:id="4925" w:author="Stephen" w:date="2018-12-30T19:23:00Z">
              <w:tcPr>
                <w:tcW w:w="1819" w:type="dxa"/>
              </w:tcPr>
            </w:tcPrChange>
          </w:tcPr>
          <w:p w:rsidR="007C64A3" w:rsidRDefault="007C64A3" w:rsidP="007C64A3">
            <w:r>
              <w:t>Inoue</w:t>
            </w:r>
            <w:ins w:id="4926" w:author="Stephen" w:date="2018-12-29T09:10:00Z">
              <w:r w:rsidR="00AC2B92">
                <w:t xml:space="preserve"> </w:t>
              </w:r>
              <w:r w:rsidR="003066DD">
                <w:t>[68]</w:t>
              </w:r>
            </w:ins>
          </w:p>
        </w:tc>
        <w:tc>
          <w:tcPr>
            <w:tcW w:w="1584" w:type="dxa"/>
            <w:tcPrChange w:id="4927" w:author="Stephen" w:date="2018-12-30T19:23:00Z">
              <w:tcPr>
                <w:tcW w:w="1584" w:type="dxa"/>
              </w:tcPr>
            </w:tcPrChange>
          </w:tcPr>
          <w:p w:rsidR="007C64A3" w:rsidRDefault="007C64A3" w:rsidP="007C64A3"/>
        </w:tc>
        <w:tc>
          <w:tcPr>
            <w:tcW w:w="1275" w:type="dxa"/>
            <w:tcPrChange w:id="4928" w:author="Stephen" w:date="2018-12-30T19:23:00Z">
              <w:tcPr>
                <w:tcW w:w="1275" w:type="dxa"/>
              </w:tcPr>
            </w:tcPrChange>
          </w:tcPr>
          <w:p w:rsidR="007C64A3" w:rsidRDefault="007C64A3" w:rsidP="007C64A3"/>
        </w:tc>
        <w:tc>
          <w:tcPr>
            <w:tcW w:w="1275" w:type="dxa"/>
            <w:tcPrChange w:id="4929" w:author="Stephen" w:date="2018-12-30T19:23:00Z">
              <w:tcPr>
                <w:tcW w:w="1275" w:type="dxa"/>
              </w:tcPr>
            </w:tcPrChange>
          </w:tcPr>
          <w:p w:rsidR="007C64A3" w:rsidRDefault="007C64A3" w:rsidP="007C64A3">
            <w:r>
              <w:t>0.9</w:t>
            </w:r>
          </w:p>
        </w:tc>
        <w:tc>
          <w:tcPr>
            <w:tcW w:w="1276" w:type="dxa"/>
            <w:tcPrChange w:id="4930" w:author="Stephen" w:date="2018-12-30T19:23:00Z">
              <w:tcPr>
                <w:tcW w:w="1276" w:type="dxa"/>
              </w:tcPr>
            </w:tcPrChange>
          </w:tcPr>
          <w:p w:rsidR="007C64A3" w:rsidRDefault="007C64A3" w:rsidP="007C64A3">
            <w:r>
              <w:t>(0.60-1.36)</w:t>
            </w:r>
          </w:p>
        </w:tc>
        <w:tc>
          <w:tcPr>
            <w:tcW w:w="1277" w:type="dxa"/>
            <w:tcPrChange w:id="4931" w:author="Stephen" w:date="2018-12-30T19:23:00Z">
              <w:tcPr>
                <w:tcW w:w="1277" w:type="dxa"/>
              </w:tcPr>
            </w:tcPrChange>
          </w:tcPr>
          <w:p w:rsidR="007C64A3" w:rsidRDefault="007C64A3" w:rsidP="007C64A3"/>
        </w:tc>
        <w:tc>
          <w:tcPr>
            <w:tcW w:w="1242" w:type="dxa"/>
            <w:tcPrChange w:id="4932" w:author="Stephen" w:date="2018-12-30T19:23:00Z">
              <w:tcPr>
                <w:tcW w:w="1242" w:type="dxa"/>
              </w:tcPr>
            </w:tcPrChange>
          </w:tcPr>
          <w:p w:rsidR="007C64A3" w:rsidRDefault="007C64A3" w:rsidP="007C64A3">
            <w:r>
              <w:t>0.94</w:t>
            </w:r>
          </w:p>
        </w:tc>
        <w:tc>
          <w:tcPr>
            <w:tcW w:w="4711" w:type="dxa"/>
            <w:tcPrChange w:id="4933" w:author="Stephen" w:date="2018-12-30T19:23:00Z">
              <w:tcPr>
                <w:tcW w:w="1951" w:type="dxa"/>
              </w:tcPr>
            </w:tcPrChange>
          </w:tcPr>
          <w:p w:rsidR="007C64A3" w:rsidRDefault="007C64A3" w:rsidP="007C64A3">
            <w:r>
              <w:t>(0.61-1.43)</w:t>
            </w:r>
          </w:p>
        </w:tc>
      </w:tr>
      <w:tr w:rsidR="007C64A3" w:rsidTr="00C317BD">
        <w:tc>
          <w:tcPr>
            <w:tcW w:w="1819" w:type="dxa"/>
            <w:tcPrChange w:id="4934" w:author="Stephen" w:date="2018-12-30T19:23:00Z">
              <w:tcPr>
                <w:tcW w:w="1819" w:type="dxa"/>
              </w:tcPr>
            </w:tcPrChange>
          </w:tcPr>
          <w:p w:rsidR="007C64A3" w:rsidRDefault="007C64A3" w:rsidP="007C64A3">
            <w:r>
              <w:t>van den Beld</w:t>
            </w:r>
            <w:ins w:id="4935" w:author="Stephen" w:date="2018-12-29T09:10:00Z">
              <w:r w:rsidR="003066DD">
                <w:t xml:space="preserve"> [64]</w:t>
              </w:r>
            </w:ins>
          </w:p>
        </w:tc>
        <w:tc>
          <w:tcPr>
            <w:tcW w:w="1584" w:type="dxa"/>
            <w:tcPrChange w:id="4936" w:author="Stephen" w:date="2018-12-30T19:23:00Z">
              <w:tcPr>
                <w:tcW w:w="1584" w:type="dxa"/>
              </w:tcPr>
            </w:tcPrChange>
          </w:tcPr>
          <w:p w:rsidR="007C64A3" w:rsidRDefault="007C64A3" w:rsidP="007C64A3"/>
        </w:tc>
        <w:tc>
          <w:tcPr>
            <w:tcW w:w="1275" w:type="dxa"/>
            <w:tcPrChange w:id="4937" w:author="Stephen" w:date="2018-12-30T19:23:00Z">
              <w:tcPr>
                <w:tcW w:w="1275" w:type="dxa"/>
              </w:tcPr>
            </w:tcPrChange>
          </w:tcPr>
          <w:p w:rsidR="007C64A3" w:rsidRDefault="007C64A3" w:rsidP="007C64A3"/>
        </w:tc>
        <w:tc>
          <w:tcPr>
            <w:tcW w:w="1275" w:type="dxa"/>
            <w:tcPrChange w:id="4938" w:author="Stephen" w:date="2018-12-30T19:23:00Z">
              <w:tcPr>
                <w:tcW w:w="1275" w:type="dxa"/>
              </w:tcPr>
            </w:tcPrChange>
          </w:tcPr>
          <w:p w:rsidR="007C64A3" w:rsidRDefault="007C64A3" w:rsidP="007C64A3"/>
        </w:tc>
        <w:tc>
          <w:tcPr>
            <w:tcW w:w="1276" w:type="dxa"/>
            <w:tcPrChange w:id="4939" w:author="Stephen" w:date="2018-12-30T19:23:00Z">
              <w:tcPr>
                <w:tcW w:w="1276" w:type="dxa"/>
              </w:tcPr>
            </w:tcPrChange>
          </w:tcPr>
          <w:p w:rsidR="007C64A3" w:rsidRDefault="007C64A3" w:rsidP="007C64A3"/>
        </w:tc>
        <w:tc>
          <w:tcPr>
            <w:tcW w:w="1277" w:type="dxa"/>
            <w:tcPrChange w:id="4940" w:author="Stephen" w:date="2018-12-30T19:23:00Z">
              <w:tcPr>
                <w:tcW w:w="1277" w:type="dxa"/>
              </w:tcPr>
            </w:tcPrChange>
          </w:tcPr>
          <w:p w:rsidR="007C64A3" w:rsidRDefault="007C64A3" w:rsidP="007C64A3">
            <w:r>
              <w:t>NS</w:t>
            </w:r>
          </w:p>
        </w:tc>
        <w:tc>
          <w:tcPr>
            <w:tcW w:w="1242" w:type="dxa"/>
            <w:tcPrChange w:id="4941" w:author="Stephen" w:date="2018-12-30T19:23:00Z">
              <w:tcPr>
                <w:tcW w:w="1242" w:type="dxa"/>
              </w:tcPr>
            </w:tcPrChange>
          </w:tcPr>
          <w:p w:rsidR="007C64A3" w:rsidRDefault="007C64A3" w:rsidP="007C64A3"/>
        </w:tc>
        <w:tc>
          <w:tcPr>
            <w:tcW w:w="4711" w:type="dxa"/>
            <w:tcPrChange w:id="4942" w:author="Stephen" w:date="2018-12-30T19:23:00Z">
              <w:tcPr>
                <w:tcW w:w="1951" w:type="dxa"/>
              </w:tcPr>
            </w:tcPrChange>
          </w:tcPr>
          <w:p w:rsidR="007C64A3" w:rsidRDefault="007C64A3" w:rsidP="007C64A3"/>
        </w:tc>
      </w:tr>
      <w:tr w:rsidR="007C64A3" w:rsidTr="00C317BD">
        <w:tc>
          <w:tcPr>
            <w:tcW w:w="1819" w:type="dxa"/>
            <w:tcPrChange w:id="4943" w:author="Stephen" w:date="2018-12-30T19:23:00Z">
              <w:tcPr>
                <w:tcW w:w="1819" w:type="dxa"/>
              </w:tcPr>
            </w:tcPrChange>
          </w:tcPr>
          <w:p w:rsidR="007C64A3" w:rsidRDefault="007C64A3" w:rsidP="007C64A3">
            <w:r>
              <w:lastRenderedPageBreak/>
              <w:t>Cappola</w:t>
            </w:r>
            <w:ins w:id="4944" w:author="Stephen" w:date="2018-12-29T09:10:00Z">
              <w:r w:rsidR="003066DD">
                <w:t xml:space="preserve"> [27]</w:t>
              </w:r>
            </w:ins>
          </w:p>
        </w:tc>
        <w:tc>
          <w:tcPr>
            <w:tcW w:w="1584" w:type="dxa"/>
            <w:tcPrChange w:id="4945" w:author="Stephen" w:date="2018-12-30T19:23:00Z">
              <w:tcPr>
                <w:tcW w:w="1584" w:type="dxa"/>
              </w:tcPr>
            </w:tcPrChange>
          </w:tcPr>
          <w:p w:rsidR="007C64A3" w:rsidRDefault="007C64A3" w:rsidP="007C64A3"/>
        </w:tc>
        <w:tc>
          <w:tcPr>
            <w:tcW w:w="1275" w:type="dxa"/>
            <w:tcPrChange w:id="4946" w:author="Stephen" w:date="2018-12-30T19:23:00Z">
              <w:tcPr>
                <w:tcW w:w="1275" w:type="dxa"/>
              </w:tcPr>
            </w:tcPrChange>
          </w:tcPr>
          <w:p w:rsidR="007C64A3" w:rsidRDefault="007C64A3" w:rsidP="007C64A3"/>
        </w:tc>
        <w:tc>
          <w:tcPr>
            <w:tcW w:w="1275" w:type="dxa"/>
            <w:tcPrChange w:id="4947" w:author="Stephen" w:date="2018-12-30T19:23:00Z">
              <w:tcPr>
                <w:tcW w:w="1275" w:type="dxa"/>
              </w:tcPr>
            </w:tcPrChange>
          </w:tcPr>
          <w:p w:rsidR="007C64A3" w:rsidRDefault="007C64A3" w:rsidP="007C64A3"/>
        </w:tc>
        <w:tc>
          <w:tcPr>
            <w:tcW w:w="1276" w:type="dxa"/>
            <w:tcPrChange w:id="4948" w:author="Stephen" w:date="2018-12-30T19:23:00Z">
              <w:tcPr>
                <w:tcW w:w="1276" w:type="dxa"/>
              </w:tcPr>
            </w:tcPrChange>
          </w:tcPr>
          <w:p w:rsidR="007C64A3" w:rsidRDefault="007C64A3" w:rsidP="007C64A3"/>
        </w:tc>
        <w:tc>
          <w:tcPr>
            <w:tcW w:w="1277" w:type="dxa"/>
            <w:tcPrChange w:id="4949" w:author="Stephen" w:date="2018-12-30T19:23:00Z">
              <w:tcPr>
                <w:tcW w:w="1277" w:type="dxa"/>
              </w:tcPr>
            </w:tcPrChange>
          </w:tcPr>
          <w:p w:rsidR="007C64A3" w:rsidRDefault="007C64A3" w:rsidP="007C64A3">
            <w:r>
              <w:t>NS</w:t>
            </w:r>
          </w:p>
        </w:tc>
        <w:tc>
          <w:tcPr>
            <w:tcW w:w="1242" w:type="dxa"/>
            <w:tcPrChange w:id="4950" w:author="Stephen" w:date="2018-12-30T19:23:00Z">
              <w:tcPr>
                <w:tcW w:w="1242" w:type="dxa"/>
              </w:tcPr>
            </w:tcPrChange>
          </w:tcPr>
          <w:p w:rsidR="007C64A3" w:rsidRDefault="007C64A3" w:rsidP="007C64A3"/>
        </w:tc>
        <w:tc>
          <w:tcPr>
            <w:tcW w:w="4711" w:type="dxa"/>
            <w:tcPrChange w:id="4951" w:author="Stephen" w:date="2018-12-30T19:23:00Z">
              <w:tcPr>
                <w:tcW w:w="1951" w:type="dxa"/>
              </w:tcPr>
            </w:tcPrChange>
          </w:tcPr>
          <w:p w:rsidR="007C64A3" w:rsidRDefault="007C64A3" w:rsidP="007C64A3"/>
        </w:tc>
      </w:tr>
      <w:tr w:rsidR="007C64A3" w:rsidTr="00C317BD">
        <w:tc>
          <w:tcPr>
            <w:tcW w:w="1819" w:type="dxa"/>
            <w:tcPrChange w:id="4952" w:author="Stephen" w:date="2018-12-30T19:23:00Z">
              <w:tcPr>
                <w:tcW w:w="1819" w:type="dxa"/>
              </w:tcPr>
            </w:tcPrChange>
          </w:tcPr>
          <w:p w:rsidR="007C64A3" w:rsidRDefault="007C64A3" w:rsidP="007C64A3">
            <w:r>
              <w:t>Yeap</w:t>
            </w:r>
            <w:ins w:id="4953" w:author="Stephen" w:date="2018-12-29T09:10:00Z">
              <w:r w:rsidR="003066DD">
                <w:t xml:space="preserve"> [66]</w:t>
              </w:r>
            </w:ins>
          </w:p>
        </w:tc>
        <w:tc>
          <w:tcPr>
            <w:tcW w:w="1584" w:type="dxa"/>
            <w:tcPrChange w:id="4954" w:author="Stephen" w:date="2018-12-30T19:23:00Z">
              <w:tcPr>
                <w:tcW w:w="1584" w:type="dxa"/>
              </w:tcPr>
            </w:tcPrChange>
          </w:tcPr>
          <w:p w:rsidR="007C64A3" w:rsidRDefault="007C64A3" w:rsidP="007C64A3"/>
        </w:tc>
        <w:tc>
          <w:tcPr>
            <w:tcW w:w="1275" w:type="dxa"/>
            <w:tcPrChange w:id="4955" w:author="Stephen" w:date="2018-12-30T19:23:00Z">
              <w:tcPr>
                <w:tcW w:w="1275" w:type="dxa"/>
              </w:tcPr>
            </w:tcPrChange>
          </w:tcPr>
          <w:p w:rsidR="007C64A3" w:rsidRDefault="007C64A3" w:rsidP="007C64A3"/>
        </w:tc>
        <w:tc>
          <w:tcPr>
            <w:tcW w:w="1275" w:type="dxa"/>
            <w:tcPrChange w:id="4956" w:author="Stephen" w:date="2018-12-30T19:23:00Z">
              <w:tcPr>
                <w:tcW w:w="1275" w:type="dxa"/>
              </w:tcPr>
            </w:tcPrChange>
          </w:tcPr>
          <w:p w:rsidR="007C64A3" w:rsidRDefault="007C64A3" w:rsidP="007C64A3"/>
        </w:tc>
        <w:tc>
          <w:tcPr>
            <w:tcW w:w="1276" w:type="dxa"/>
            <w:tcPrChange w:id="4957" w:author="Stephen" w:date="2018-12-30T19:23:00Z">
              <w:tcPr>
                <w:tcW w:w="1276" w:type="dxa"/>
              </w:tcPr>
            </w:tcPrChange>
          </w:tcPr>
          <w:p w:rsidR="007C64A3" w:rsidRDefault="007C64A3" w:rsidP="007C64A3"/>
        </w:tc>
        <w:tc>
          <w:tcPr>
            <w:tcW w:w="1277" w:type="dxa"/>
            <w:tcPrChange w:id="4958" w:author="Stephen" w:date="2018-12-30T19:23:00Z">
              <w:tcPr>
                <w:tcW w:w="1277" w:type="dxa"/>
              </w:tcPr>
            </w:tcPrChange>
          </w:tcPr>
          <w:p w:rsidR="007C64A3" w:rsidRDefault="007C64A3" w:rsidP="007C64A3"/>
        </w:tc>
        <w:tc>
          <w:tcPr>
            <w:tcW w:w="1242" w:type="dxa"/>
            <w:tcPrChange w:id="4959" w:author="Stephen" w:date="2018-12-30T19:23:00Z">
              <w:tcPr>
                <w:tcW w:w="1242" w:type="dxa"/>
              </w:tcPr>
            </w:tcPrChange>
          </w:tcPr>
          <w:p w:rsidR="007C64A3" w:rsidRDefault="007C64A3" w:rsidP="007C64A3">
            <w:r>
              <w:t>0.98, 1.01, 0.99 (all x5); 1.03 (x3)*</w:t>
            </w:r>
          </w:p>
        </w:tc>
        <w:tc>
          <w:tcPr>
            <w:tcW w:w="4711" w:type="dxa"/>
            <w:tcPrChange w:id="4960" w:author="Stephen" w:date="2018-12-30T19:23:00Z">
              <w:tcPr>
                <w:tcW w:w="1951" w:type="dxa"/>
              </w:tcPr>
            </w:tcPrChange>
          </w:tcPr>
          <w:p w:rsidR="007C64A3" w:rsidRDefault="007C64A3" w:rsidP="007C64A3">
            <w:r>
              <w:t>(0.84-1.15),( 0.84-1.23),(0.84-1.17) (all x5), (0.82-1.29) (x3)*</w:t>
            </w:r>
          </w:p>
        </w:tc>
      </w:tr>
      <w:tr w:rsidR="007C64A3" w:rsidTr="00C317BD">
        <w:tc>
          <w:tcPr>
            <w:tcW w:w="1819" w:type="dxa"/>
            <w:tcPrChange w:id="4961" w:author="Stephen" w:date="2018-12-30T19:23:00Z">
              <w:tcPr>
                <w:tcW w:w="1819" w:type="dxa"/>
              </w:tcPr>
            </w:tcPrChange>
          </w:tcPr>
          <w:p w:rsidR="007C64A3" w:rsidRDefault="007C64A3" w:rsidP="007C64A3">
            <w:r>
              <w:t>Gussekloo</w:t>
            </w:r>
            <w:ins w:id="4962" w:author="Stephen" w:date="2018-12-29T09:11:00Z">
              <w:r w:rsidR="003066DD">
                <w:t xml:space="preserve"> [65]</w:t>
              </w:r>
            </w:ins>
          </w:p>
        </w:tc>
        <w:tc>
          <w:tcPr>
            <w:tcW w:w="1584" w:type="dxa"/>
            <w:tcPrChange w:id="4963" w:author="Stephen" w:date="2018-12-30T19:23:00Z">
              <w:tcPr>
                <w:tcW w:w="1584" w:type="dxa"/>
              </w:tcPr>
            </w:tcPrChange>
          </w:tcPr>
          <w:p w:rsidR="007C64A3" w:rsidRDefault="007C64A3" w:rsidP="007C64A3"/>
        </w:tc>
        <w:tc>
          <w:tcPr>
            <w:tcW w:w="1275" w:type="dxa"/>
            <w:tcPrChange w:id="4964" w:author="Stephen" w:date="2018-12-30T19:23:00Z">
              <w:tcPr>
                <w:tcW w:w="1275" w:type="dxa"/>
              </w:tcPr>
            </w:tcPrChange>
          </w:tcPr>
          <w:p w:rsidR="007C64A3" w:rsidRDefault="007C64A3" w:rsidP="007C64A3"/>
        </w:tc>
        <w:tc>
          <w:tcPr>
            <w:tcW w:w="1275" w:type="dxa"/>
            <w:tcPrChange w:id="4965" w:author="Stephen" w:date="2018-12-30T19:23:00Z">
              <w:tcPr>
                <w:tcW w:w="1275" w:type="dxa"/>
              </w:tcPr>
            </w:tcPrChange>
          </w:tcPr>
          <w:p w:rsidR="007C64A3" w:rsidRDefault="007C64A3" w:rsidP="007C64A3"/>
        </w:tc>
        <w:tc>
          <w:tcPr>
            <w:tcW w:w="1276" w:type="dxa"/>
            <w:tcPrChange w:id="4966" w:author="Stephen" w:date="2018-12-30T19:23:00Z">
              <w:tcPr>
                <w:tcW w:w="1276" w:type="dxa"/>
              </w:tcPr>
            </w:tcPrChange>
          </w:tcPr>
          <w:p w:rsidR="007C64A3" w:rsidRDefault="007C64A3" w:rsidP="007C64A3"/>
        </w:tc>
        <w:tc>
          <w:tcPr>
            <w:tcW w:w="1277" w:type="dxa"/>
            <w:tcPrChange w:id="4967" w:author="Stephen" w:date="2018-12-30T19:23:00Z">
              <w:tcPr>
                <w:tcW w:w="1277" w:type="dxa"/>
              </w:tcPr>
            </w:tcPrChange>
          </w:tcPr>
          <w:p w:rsidR="007C64A3" w:rsidRDefault="007C64A3" w:rsidP="007C64A3">
            <w:r>
              <w:t>0.17</w:t>
            </w:r>
          </w:p>
        </w:tc>
        <w:tc>
          <w:tcPr>
            <w:tcW w:w="1242" w:type="dxa"/>
            <w:tcPrChange w:id="4968" w:author="Stephen" w:date="2018-12-30T19:23:00Z">
              <w:tcPr>
                <w:tcW w:w="1242" w:type="dxa"/>
              </w:tcPr>
            </w:tcPrChange>
          </w:tcPr>
          <w:p w:rsidR="007C64A3" w:rsidRDefault="007C64A3" w:rsidP="007C64A3"/>
        </w:tc>
        <w:tc>
          <w:tcPr>
            <w:tcW w:w="4711" w:type="dxa"/>
            <w:tcPrChange w:id="4969" w:author="Stephen" w:date="2018-12-30T19:23:00Z">
              <w:tcPr>
                <w:tcW w:w="1951" w:type="dxa"/>
              </w:tcPr>
            </w:tcPrChange>
          </w:tcPr>
          <w:p w:rsidR="007C64A3" w:rsidRDefault="007C64A3" w:rsidP="007C64A3"/>
        </w:tc>
      </w:tr>
      <w:tr w:rsidR="007C64A3" w:rsidTr="00C317BD">
        <w:tc>
          <w:tcPr>
            <w:tcW w:w="1819" w:type="dxa"/>
            <w:tcPrChange w:id="4970" w:author="Stephen" w:date="2018-12-30T19:23:00Z">
              <w:tcPr>
                <w:tcW w:w="1819" w:type="dxa"/>
              </w:tcPr>
            </w:tcPrChange>
          </w:tcPr>
          <w:p w:rsidR="007C64A3" w:rsidRDefault="007C64A3" w:rsidP="007C64A3"/>
        </w:tc>
        <w:tc>
          <w:tcPr>
            <w:tcW w:w="1584" w:type="dxa"/>
            <w:tcPrChange w:id="4971" w:author="Stephen" w:date="2018-12-30T19:23:00Z">
              <w:tcPr>
                <w:tcW w:w="1584" w:type="dxa"/>
              </w:tcPr>
            </w:tcPrChange>
          </w:tcPr>
          <w:p w:rsidR="007C64A3" w:rsidRDefault="007C64A3" w:rsidP="007C64A3">
            <w:r>
              <w:t>Frailty</w:t>
            </w:r>
          </w:p>
        </w:tc>
        <w:tc>
          <w:tcPr>
            <w:tcW w:w="1275" w:type="dxa"/>
            <w:tcPrChange w:id="4972" w:author="Stephen" w:date="2018-12-30T19:23:00Z">
              <w:tcPr>
                <w:tcW w:w="1275" w:type="dxa"/>
              </w:tcPr>
            </w:tcPrChange>
          </w:tcPr>
          <w:p w:rsidR="007C64A3" w:rsidRDefault="007C64A3" w:rsidP="007C64A3"/>
        </w:tc>
        <w:tc>
          <w:tcPr>
            <w:tcW w:w="1275" w:type="dxa"/>
            <w:tcPrChange w:id="4973" w:author="Stephen" w:date="2018-12-30T19:23:00Z">
              <w:tcPr>
                <w:tcW w:w="1275" w:type="dxa"/>
              </w:tcPr>
            </w:tcPrChange>
          </w:tcPr>
          <w:p w:rsidR="007C64A3" w:rsidRDefault="007C64A3" w:rsidP="007C64A3"/>
        </w:tc>
        <w:tc>
          <w:tcPr>
            <w:tcW w:w="1276" w:type="dxa"/>
            <w:tcPrChange w:id="4974" w:author="Stephen" w:date="2018-12-30T19:23:00Z">
              <w:tcPr>
                <w:tcW w:w="1276" w:type="dxa"/>
              </w:tcPr>
            </w:tcPrChange>
          </w:tcPr>
          <w:p w:rsidR="007C64A3" w:rsidRDefault="007C64A3" w:rsidP="007C64A3"/>
        </w:tc>
        <w:tc>
          <w:tcPr>
            <w:tcW w:w="1277" w:type="dxa"/>
            <w:tcPrChange w:id="4975" w:author="Stephen" w:date="2018-12-30T19:23:00Z">
              <w:tcPr>
                <w:tcW w:w="1277" w:type="dxa"/>
              </w:tcPr>
            </w:tcPrChange>
          </w:tcPr>
          <w:p w:rsidR="007C64A3" w:rsidRDefault="007C64A3" w:rsidP="007C64A3"/>
        </w:tc>
        <w:tc>
          <w:tcPr>
            <w:tcW w:w="1242" w:type="dxa"/>
            <w:tcPrChange w:id="4976" w:author="Stephen" w:date="2018-12-30T19:23:00Z">
              <w:tcPr>
                <w:tcW w:w="1242" w:type="dxa"/>
              </w:tcPr>
            </w:tcPrChange>
          </w:tcPr>
          <w:p w:rsidR="007C64A3" w:rsidRDefault="007C64A3" w:rsidP="007C64A3"/>
        </w:tc>
        <w:tc>
          <w:tcPr>
            <w:tcW w:w="4711" w:type="dxa"/>
            <w:tcPrChange w:id="4977" w:author="Stephen" w:date="2018-12-30T19:23:00Z">
              <w:tcPr>
                <w:tcW w:w="1951" w:type="dxa"/>
              </w:tcPr>
            </w:tcPrChange>
          </w:tcPr>
          <w:p w:rsidR="007C64A3" w:rsidRDefault="007C64A3" w:rsidP="007C64A3"/>
        </w:tc>
      </w:tr>
      <w:tr w:rsidR="007C64A3" w:rsidTr="00C317BD">
        <w:tc>
          <w:tcPr>
            <w:tcW w:w="1819" w:type="dxa"/>
            <w:tcPrChange w:id="4978" w:author="Stephen" w:date="2018-12-30T19:23:00Z">
              <w:tcPr>
                <w:tcW w:w="1819" w:type="dxa"/>
              </w:tcPr>
            </w:tcPrChange>
          </w:tcPr>
          <w:p w:rsidR="007C64A3" w:rsidRDefault="007C64A3" w:rsidP="007C64A3">
            <w:r>
              <w:t>Yeap</w:t>
            </w:r>
            <w:ins w:id="4979" w:author="Stephen" w:date="2018-12-29T09:11:00Z">
              <w:r w:rsidR="003066DD">
                <w:t xml:space="preserve"> [62]</w:t>
              </w:r>
            </w:ins>
          </w:p>
        </w:tc>
        <w:tc>
          <w:tcPr>
            <w:tcW w:w="1584" w:type="dxa"/>
            <w:tcPrChange w:id="4980" w:author="Stephen" w:date="2018-12-30T19:23:00Z">
              <w:tcPr>
                <w:tcW w:w="1584" w:type="dxa"/>
              </w:tcPr>
            </w:tcPrChange>
          </w:tcPr>
          <w:p w:rsidR="007C64A3" w:rsidRDefault="007C64A3" w:rsidP="007C64A3"/>
        </w:tc>
        <w:tc>
          <w:tcPr>
            <w:tcW w:w="1275" w:type="dxa"/>
            <w:tcPrChange w:id="4981" w:author="Stephen" w:date="2018-12-30T19:23:00Z">
              <w:tcPr>
                <w:tcW w:w="1275" w:type="dxa"/>
              </w:tcPr>
            </w:tcPrChange>
          </w:tcPr>
          <w:p w:rsidR="007C64A3" w:rsidRDefault="007C64A3" w:rsidP="007C64A3"/>
        </w:tc>
        <w:tc>
          <w:tcPr>
            <w:tcW w:w="1275" w:type="dxa"/>
            <w:tcPrChange w:id="4982" w:author="Stephen" w:date="2018-12-30T19:23:00Z">
              <w:tcPr>
                <w:tcW w:w="1275" w:type="dxa"/>
              </w:tcPr>
            </w:tcPrChange>
          </w:tcPr>
          <w:p w:rsidR="007C64A3" w:rsidRDefault="007C64A3" w:rsidP="007C64A3"/>
        </w:tc>
        <w:tc>
          <w:tcPr>
            <w:tcW w:w="1276" w:type="dxa"/>
            <w:tcPrChange w:id="4983" w:author="Stephen" w:date="2018-12-30T19:23:00Z">
              <w:tcPr>
                <w:tcW w:w="1276" w:type="dxa"/>
              </w:tcPr>
            </w:tcPrChange>
          </w:tcPr>
          <w:p w:rsidR="007C64A3" w:rsidRDefault="007C64A3" w:rsidP="007C64A3"/>
        </w:tc>
        <w:tc>
          <w:tcPr>
            <w:tcW w:w="1277" w:type="dxa"/>
            <w:tcPrChange w:id="4984" w:author="Stephen" w:date="2018-12-30T19:23:00Z">
              <w:tcPr>
                <w:tcW w:w="1277" w:type="dxa"/>
              </w:tcPr>
            </w:tcPrChange>
          </w:tcPr>
          <w:p w:rsidR="007C64A3" w:rsidRDefault="007C64A3" w:rsidP="007C64A3">
            <w:r>
              <w:t>0.621,0.533</w:t>
            </w:r>
          </w:p>
        </w:tc>
        <w:tc>
          <w:tcPr>
            <w:tcW w:w="1242" w:type="dxa"/>
            <w:tcPrChange w:id="4985" w:author="Stephen" w:date="2018-12-30T19:23:00Z">
              <w:tcPr>
                <w:tcW w:w="1242" w:type="dxa"/>
              </w:tcPr>
            </w:tcPrChange>
          </w:tcPr>
          <w:p w:rsidR="007C64A3" w:rsidRDefault="007C64A3" w:rsidP="007C64A3"/>
        </w:tc>
        <w:tc>
          <w:tcPr>
            <w:tcW w:w="4711" w:type="dxa"/>
            <w:tcPrChange w:id="4986" w:author="Stephen" w:date="2018-12-30T19:23:00Z">
              <w:tcPr>
                <w:tcW w:w="1951" w:type="dxa"/>
              </w:tcPr>
            </w:tcPrChange>
          </w:tcPr>
          <w:p w:rsidR="007C64A3" w:rsidRDefault="007C64A3" w:rsidP="007C64A3"/>
        </w:tc>
      </w:tr>
      <w:tr w:rsidR="007C64A3" w:rsidTr="00C317BD">
        <w:tc>
          <w:tcPr>
            <w:tcW w:w="1819" w:type="dxa"/>
            <w:tcPrChange w:id="4987" w:author="Stephen" w:date="2018-12-30T19:23:00Z">
              <w:tcPr>
                <w:tcW w:w="1819" w:type="dxa"/>
              </w:tcPr>
            </w:tcPrChange>
          </w:tcPr>
          <w:p w:rsidR="007C64A3" w:rsidRDefault="007C64A3" w:rsidP="007C64A3">
            <w:r>
              <w:t>Bano</w:t>
            </w:r>
            <w:ins w:id="4988" w:author="Stephen" w:date="2018-12-29T09:11:00Z">
              <w:r w:rsidR="003066DD">
                <w:t xml:space="preserve"> [63]</w:t>
              </w:r>
            </w:ins>
          </w:p>
        </w:tc>
        <w:tc>
          <w:tcPr>
            <w:tcW w:w="1584" w:type="dxa"/>
            <w:tcPrChange w:id="4989" w:author="Stephen" w:date="2018-12-30T19:23:00Z">
              <w:tcPr>
                <w:tcW w:w="1584" w:type="dxa"/>
              </w:tcPr>
            </w:tcPrChange>
          </w:tcPr>
          <w:p w:rsidR="007C64A3" w:rsidRDefault="007C64A3" w:rsidP="007C64A3"/>
        </w:tc>
        <w:tc>
          <w:tcPr>
            <w:tcW w:w="1275" w:type="dxa"/>
            <w:tcPrChange w:id="4990" w:author="Stephen" w:date="2018-12-30T19:23:00Z">
              <w:tcPr>
                <w:tcW w:w="1275" w:type="dxa"/>
              </w:tcPr>
            </w:tcPrChange>
          </w:tcPr>
          <w:p w:rsidR="007C64A3" w:rsidRDefault="007C64A3" w:rsidP="007C64A3"/>
        </w:tc>
        <w:tc>
          <w:tcPr>
            <w:tcW w:w="1275" w:type="dxa"/>
            <w:tcPrChange w:id="4991" w:author="Stephen" w:date="2018-12-30T19:23:00Z">
              <w:tcPr>
                <w:tcW w:w="1275" w:type="dxa"/>
              </w:tcPr>
            </w:tcPrChange>
          </w:tcPr>
          <w:p w:rsidR="007C64A3" w:rsidRDefault="007C64A3" w:rsidP="007C64A3"/>
        </w:tc>
        <w:tc>
          <w:tcPr>
            <w:tcW w:w="1276" w:type="dxa"/>
            <w:tcPrChange w:id="4992" w:author="Stephen" w:date="2018-12-30T19:23:00Z">
              <w:tcPr>
                <w:tcW w:w="1276" w:type="dxa"/>
              </w:tcPr>
            </w:tcPrChange>
          </w:tcPr>
          <w:p w:rsidR="007C64A3" w:rsidRDefault="007C64A3" w:rsidP="007C64A3"/>
        </w:tc>
        <w:tc>
          <w:tcPr>
            <w:tcW w:w="1277" w:type="dxa"/>
            <w:tcPrChange w:id="4993" w:author="Stephen" w:date="2018-12-30T19:23:00Z">
              <w:tcPr>
                <w:tcW w:w="1277" w:type="dxa"/>
              </w:tcPr>
            </w:tcPrChange>
          </w:tcPr>
          <w:p w:rsidR="007C64A3" w:rsidRDefault="007C64A3" w:rsidP="007C64A3">
            <w:r>
              <w:t xml:space="preserve">0.3; 0.5,0.5,0.2, </w:t>
            </w:r>
          </w:p>
        </w:tc>
        <w:tc>
          <w:tcPr>
            <w:tcW w:w="1242" w:type="dxa"/>
            <w:tcPrChange w:id="4994" w:author="Stephen" w:date="2018-12-30T19:23:00Z">
              <w:tcPr>
                <w:tcW w:w="1242" w:type="dxa"/>
              </w:tcPr>
            </w:tcPrChange>
          </w:tcPr>
          <w:p w:rsidR="007C64A3" w:rsidRDefault="007C64A3" w:rsidP="007C64A3"/>
        </w:tc>
        <w:tc>
          <w:tcPr>
            <w:tcW w:w="4711" w:type="dxa"/>
            <w:tcPrChange w:id="4995" w:author="Stephen" w:date="2018-12-30T19:23:00Z">
              <w:tcPr>
                <w:tcW w:w="1951" w:type="dxa"/>
              </w:tcPr>
            </w:tcPrChange>
          </w:tcPr>
          <w:p w:rsidR="007C64A3" w:rsidRDefault="007C64A3" w:rsidP="007C64A3">
            <w:r>
              <w:t>(-0.03-0.42)</w:t>
            </w:r>
          </w:p>
        </w:tc>
      </w:tr>
      <w:tr w:rsidR="007C64A3" w:rsidTr="00C317BD">
        <w:tc>
          <w:tcPr>
            <w:tcW w:w="1819" w:type="dxa"/>
            <w:tcPrChange w:id="4996" w:author="Stephen" w:date="2018-12-30T19:23:00Z">
              <w:tcPr>
                <w:tcW w:w="1819" w:type="dxa"/>
              </w:tcPr>
            </w:tcPrChange>
          </w:tcPr>
          <w:p w:rsidR="007C64A3" w:rsidRDefault="007C64A3" w:rsidP="007C64A3">
            <w:r>
              <w:t>Gussekloo</w:t>
            </w:r>
            <w:ins w:id="4997" w:author="Stephen" w:date="2018-12-29T09:11:00Z">
              <w:r w:rsidR="003066DD">
                <w:t xml:space="preserve"> [65]</w:t>
              </w:r>
            </w:ins>
          </w:p>
        </w:tc>
        <w:tc>
          <w:tcPr>
            <w:tcW w:w="1584" w:type="dxa"/>
            <w:tcPrChange w:id="4998" w:author="Stephen" w:date="2018-12-30T19:23:00Z">
              <w:tcPr>
                <w:tcW w:w="1584" w:type="dxa"/>
              </w:tcPr>
            </w:tcPrChange>
          </w:tcPr>
          <w:p w:rsidR="007C64A3" w:rsidRDefault="007C64A3" w:rsidP="007C64A3"/>
        </w:tc>
        <w:tc>
          <w:tcPr>
            <w:tcW w:w="1275" w:type="dxa"/>
            <w:tcPrChange w:id="4999" w:author="Stephen" w:date="2018-12-30T19:23:00Z">
              <w:tcPr>
                <w:tcW w:w="1275" w:type="dxa"/>
              </w:tcPr>
            </w:tcPrChange>
          </w:tcPr>
          <w:p w:rsidR="007C64A3" w:rsidRDefault="007C64A3" w:rsidP="007C64A3">
            <w:r>
              <w:t>0.09</w:t>
            </w:r>
          </w:p>
        </w:tc>
        <w:tc>
          <w:tcPr>
            <w:tcW w:w="1275" w:type="dxa"/>
            <w:tcPrChange w:id="5000" w:author="Stephen" w:date="2018-12-30T19:23:00Z">
              <w:tcPr>
                <w:tcW w:w="1275" w:type="dxa"/>
              </w:tcPr>
            </w:tcPrChange>
          </w:tcPr>
          <w:p w:rsidR="007C64A3" w:rsidRDefault="007C64A3" w:rsidP="007C64A3"/>
        </w:tc>
        <w:tc>
          <w:tcPr>
            <w:tcW w:w="1276" w:type="dxa"/>
            <w:tcPrChange w:id="5001" w:author="Stephen" w:date="2018-12-30T19:23:00Z">
              <w:tcPr>
                <w:tcW w:w="1276" w:type="dxa"/>
              </w:tcPr>
            </w:tcPrChange>
          </w:tcPr>
          <w:p w:rsidR="007C64A3" w:rsidRDefault="007C64A3" w:rsidP="007C64A3"/>
        </w:tc>
        <w:tc>
          <w:tcPr>
            <w:tcW w:w="1277" w:type="dxa"/>
            <w:tcPrChange w:id="5002" w:author="Stephen" w:date="2018-12-30T19:23:00Z">
              <w:tcPr>
                <w:tcW w:w="1277" w:type="dxa"/>
              </w:tcPr>
            </w:tcPrChange>
          </w:tcPr>
          <w:p w:rsidR="007C64A3" w:rsidRDefault="007C64A3" w:rsidP="007C64A3"/>
        </w:tc>
        <w:tc>
          <w:tcPr>
            <w:tcW w:w="1242" w:type="dxa"/>
            <w:tcPrChange w:id="5003" w:author="Stephen" w:date="2018-12-30T19:23:00Z">
              <w:tcPr>
                <w:tcW w:w="1242" w:type="dxa"/>
              </w:tcPr>
            </w:tcPrChange>
          </w:tcPr>
          <w:p w:rsidR="007C64A3" w:rsidRDefault="007C64A3" w:rsidP="007C64A3"/>
        </w:tc>
        <w:tc>
          <w:tcPr>
            <w:tcW w:w="4711" w:type="dxa"/>
            <w:tcPrChange w:id="5004" w:author="Stephen" w:date="2018-12-30T19:23:00Z">
              <w:tcPr>
                <w:tcW w:w="1951" w:type="dxa"/>
              </w:tcPr>
            </w:tcPrChange>
          </w:tcPr>
          <w:p w:rsidR="007C64A3" w:rsidRDefault="007C64A3" w:rsidP="007C64A3"/>
        </w:tc>
      </w:tr>
      <w:tr w:rsidR="007C64A3" w:rsidTr="00C317BD">
        <w:tc>
          <w:tcPr>
            <w:tcW w:w="1819" w:type="dxa"/>
            <w:tcPrChange w:id="5005" w:author="Stephen" w:date="2018-12-30T19:23:00Z">
              <w:tcPr>
                <w:tcW w:w="1819" w:type="dxa"/>
              </w:tcPr>
            </w:tcPrChange>
          </w:tcPr>
          <w:p w:rsidR="007C64A3" w:rsidRDefault="007C64A3" w:rsidP="007C64A3"/>
        </w:tc>
        <w:tc>
          <w:tcPr>
            <w:tcW w:w="1584" w:type="dxa"/>
            <w:tcPrChange w:id="5006" w:author="Stephen" w:date="2018-12-30T19:23:00Z">
              <w:tcPr>
                <w:tcW w:w="1584" w:type="dxa"/>
              </w:tcPr>
            </w:tcPrChange>
          </w:tcPr>
          <w:p w:rsidR="007C64A3" w:rsidRDefault="007C64A3" w:rsidP="007C64A3">
            <w:r>
              <w:t>Dementia</w:t>
            </w:r>
          </w:p>
        </w:tc>
        <w:tc>
          <w:tcPr>
            <w:tcW w:w="1275" w:type="dxa"/>
            <w:tcPrChange w:id="5007" w:author="Stephen" w:date="2018-12-30T19:23:00Z">
              <w:tcPr>
                <w:tcW w:w="1275" w:type="dxa"/>
              </w:tcPr>
            </w:tcPrChange>
          </w:tcPr>
          <w:p w:rsidR="007C64A3" w:rsidRDefault="007C64A3" w:rsidP="007C64A3"/>
        </w:tc>
        <w:tc>
          <w:tcPr>
            <w:tcW w:w="1275" w:type="dxa"/>
            <w:tcPrChange w:id="5008" w:author="Stephen" w:date="2018-12-30T19:23:00Z">
              <w:tcPr>
                <w:tcW w:w="1275" w:type="dxa"/>
              </w:tcPr>
            </w:tcPrChange>
          </w:tcPr>
          <w:p w:rsidR="007C64A3" w:rsidRDefault="007C64A3" w:rsidP="007C64A3"/>
        </w:tc>
        <w:tc>
          <w:tcPr>
            <w:tcW w:w="1276" w:type="dxa"/>
            <w:tcPrChange w:id="5009" w:author="Stephen" w:date="2018-12-30T19:23:00Z">
              <w:tcPr>
                <w:tcW w:w="1276" w:type="dxa"/>
              </w:tcPr>
            </w:tcPrChange>
          </w:tcPr>
          <w:p w:rsidR="007C64A3" w:rsidRDefault="007C64A3" w:rsidP="007C64A3"/>
        </w:tc>
        <w:tc>
          <w:tcPr>
            <w:tcW w:w="1277" w:type="dxa"/>
            <w:tcPrChange w:id="5010" w:author="Stephen" w:date="2018-12-30T19:23:00Z">
              <w:tcPr>
                <w:tcW w:w="1277" w:type="dxa"/>
              </w:tcPr>
            </w:tcPrChange>
          </w:tcPr>
          <w:p w:rsidR="007C64A3" w:rsidRDefault="007C64A3" w:rsidP="007C64A3"/>
        </w:tc>
        <w:tc>
          <w:tcPr>
            <w:tcW w:w="1242" w:type="dxa"/>
            <w:tcPrChange w:id="5011" w:author="Stephen" w:date="2018-12-30T19:23:00Z">
              <w:tcPr>
                <w:tcW w:w="1242" w:type="dxa"/>
              </w:tcPr>
            </w:tcPrChange>
          </w:tcPr>
          <w:p w:rsidR="007C64A3" w:rsidRDefault="007C64A3" w:rsidP="007C64A3"/>
        </w:tc>
        <w:tc>
          <w:tcPr>
            <w:tcW w:w="4711" w:type="dxa"/>
            <w:tcPrChange w:id="5012" w:author="Stephen" w:date="2018-12-30T19:23:00Z">
              <w:tcPr>
                <w:tcW w:w="1951" w:type="dxa"/>
              </w:tcPr>
            </w:tcPrChange>
          </w:tcPr>
          <w:p w:rsidR="007C64A3" w:rsidRDefault="007C64A3" w:rsidP="007C64A3"/>
        </w:tc>
      </w:tr>
      <w:tr w:rsidR="007C64A3" w:rsidTr="00C317BD">
        <w:tc>
          <w:tcPr>
            <w:tcW w:w="1819" w:type="dxa"/>
            <w:tcPrChange w:id="5013" w:author="Stephen" w:date="2018-12-30T19:23:00Z">
              <w:tcPr>
                <w:tcW w:w="1819" w:type="dxa"/>
              </w:tcPr>
            </w:tcPrChange>
          </w:tcPr>
          <w:p w:rsidR="007C64A3" w:rsidRDefault="007C64A3" w:rsidP="007C64A3">
            <w:r>
              <w:t>Cappola</w:t>
            </w:r>
            <w:ins w:id="5014" w:author="Stephen" w:date="2018-12-29T09:11:00Z">
              <w:r w:rsidR="003066DD">
                <w:t xml:space="preserve"> [27]</w:t>
              </w:r>
            </w:ins>
          </w:p>
        </w:tc>
        <w:tc>
          <w:tcPr>
            <w:tcW w:w="1584" w:type="dxa"/>
            <w:tcPrChange w:id="5015" w:author="Stephen" w:date="2018-12-30T19:23:00Z">
              <w:tcPr>
                <w:tcW w:w="1584" w:type="dxa"/>
              </w:tcPr>
            </w:tcPrChange>
          </w:tcPr>
          <w:p w:rsidR="007C64A3" w:rsidRDefault="007C64A3" w:rsidP="007C64A3"/>
        </w:tc>
        <w:tc>
          <w:tcPr>
            <w:tcW w:w="1275" w:type="dxa"/>
            <w:tcPrChange w:id="5016" w:author="Stephen" w:date="2018-12-30T19:23:00Z">
              <w:tcPr>
                <w:tcW w:w="1275" w:type="dxa"/>
              </w:tcPr>
            </w:tcPrChange>
          </w:tcPr>
          <w:p w:rsidR="007C64A3" w:rsidRDefault="007C64A3" w:rsidP="007C64A3">
            <w:r>
              <w:t>NS</w:t>
            </w:r>
          </w:p>
        </w:tc>
        <w:tc>
          <w:tcPr>
            <w:tcW w:w="1275" w:type="dxa"/>
            <w:tcPrChange w:id="5017" w:author="Stephen" w:date="2018-12-30T19:23:00Z">
              <w:tcPr>
                <w:tcW w:w="1275" w:type="dxa"/>
              </w:tcPr>
            </w:tcPrChange>
          </w:tcPr>
          <w:p w:rsidR="007C64A3" w:rsidRDefault="007C64A3" w:rsidP="007C64A3"/>
        </w:tc>
        <w:tc>
          <w:tcPr>
            <w:tcW w:w="1276" w:type="dxa"/>
            <w:tcPrChange w:id="5018" w:author="Stephen" w:date="2018-12-30T19:23:00Z">
              <w:tcPr>
                <w:tcW w:w="1276" w:type="dxa"/>
              </w:tcPr>
            </w:tcPrChange>
          </w:tcPr>
          <w:p w:rsidR="007C64A3" w:rsidRDefault="007C64A3" w:rsidP="007C64A3"/>
        </w:tc>
        <w:tc>
          <w:tcPr>
            <w:tcW w:w="1277" w:type="dxa"/>
            <w:tcPrChange w:id="5019" w:author="Stephen" w:date="2018-12-30T19:23:00Z">
              <w:tcPr>
                <w:tcW w:w="1277" w:type="dxa"/>
              </w:tcPr>
            </w:tcPrChange>
          </w:tcPr>
          <w:p w:rsidR="007C64A3" w:rsidRDefault="007C64A3" w:rsidP="007C64A3"/>
        </w:tc>
        <w:tc>
          <w:tcPr>
            <w:tcW w:w="1242" w:type="dxa"/>
            <w:tcPrChange w:id="5020" w:author="Stephen" w:date="2018-12-30T19:23:00Z">
              <w:tcPr>
                <w:tcW w:w="1242" w:type="dxa"/>
              </w:tcPr>
            </w:tcPrChange>
          </w:tcPr>
          <w:p w:rsidR="007C64A3" w:rsidRDefault="007C64A3" w:rsidP="007C64A3"/>
        </w:tc>
        <w:tc>
          <w:tcPr>
            <w:tcW w:w="4711" w:type="dxa"/>
            <w:tcPrChange w:id="5021" w:author="Stephen" w:date="2018-12-30T19:23:00Z">
              <w:tcPr>
                <w:tcW w:w="1951" w:type="dxa"/>
              </w:tcPr>
            </w:tcPrChange>
          </w:tcPr>
          <w:p w:rsidR="007C64A3" w:rsidRDefault="007C64A3" w:rsidP="007C64A3"/>
        </w:tc>
      </w:tr>
      <w:tr w:rsidR="007C64A3" w:rsidTr="00C317BD">
        <w:tc>
          <w:tcPr>
            <w:tcW w:w="1819" w:type="dxa"/>
            <w:tcPrChange w:id="5022" w:author="Stephen" w:date="2018-12-30T19:23:00Z">
              <w:tcPr>
                <w:tcW w:w="1819" w:type="dxa"/>
              </w:tcPr>
            </w:tcPrChange>
          </w:tcPr>
          <w:p w:rsidR="007C64A3" w:rsidRDefault="007C64A3" w:rsidP="007C64A3">
            <w:r>
              <w:t>Volpato</w:t>
            </w:r>
            <w:ins w:id="5023" w:author="Stephen" w:date="2018-12-29T09:11:00Z">
              <w:r w:rsidR="003066DD">
                <w:t xml:space="preserve"> [</w:t>
              </w:r>
            </w:ins>
            <w:ins w:id="5024" w:author="Stephen" w:date="2018-12-29T09:12:00Z">
              <w:r w:rsidR="003066DD">
                <w:t>58]</w:t>
              </w:r>
            </w:ins>
          </w:p>
        </w:tc>
        <w:tc>
          <w:tcPr>
            <w:tcW w:w="1584" w:type="dxa"/>
            <w:tcPrChange w:id="5025" w:author="Stephen" w:date="2018-12-30T19:23:00Z">
              <w:tcPr>
                <w:tcW w:w="1584" w:type="dxa"/>
              </w:tcPr>
            </w:tcPrChange>
          </w:tcPr>
          <w:p w:rsidR="007C64A3" w:rsidRDefault="007C64A3" w:rsidP="007C64A3"/>
        </w:tc>
        <w:tc>
          <w:tcPr>
            <w:tcW w:w="1275" w:type="dxa"/>
            <w:tcPrChange w:id="5026" w:author="Stephen" w:date="2018-12-30T19:23:00Z">
              <w:tcPr>
                <w:tcW w:w="1275" w:type="dxa"/>
              </w:tcPr>
            </w:tcPrChange>
          </w:tcPr>
          <w:p w:rsidR="007C64A3" w:rsidRDefault="007C64A3" w:rsidP="007C64A3"/>
        </w:tc>
        <w:tc>
          <w:tcPr>
            <w:tcW w:w="1275" w:type="dxa"/>
            <w:tcPrChange w:id="5027" w:author="Stephen" w:date="2018-12-30T19:23:00Z">
              <w:tcPr>
                <w:tcW w:w="1275" w:type="dxa"/>
              </w:tcPr>
            </w:tcPrChange>
          </w:tcPr>
          <w:p w:rsidR="007C64A3" w:rsidRDefault="007C64A3" w:rsidP="007C64A3"/>
        </w:tc>
        <w:tc>
          <w:tcPr>
            <w:tcW w:w="1276" w:type="dxa"/>
            <w:tcPrChange w:id="5028" w:author="Stephen" w:date="2018-12-30T19:23:00Z">
              <w:tcPr>
                <w:tcW w:w="1276" w:type="dxa"/>
              </w:tcPr>
            </w:tcPrChange>
          </w:tcPr>
          <w:p w:rsidR="007C64A3" w:rsidRDefault="007C64A3" w:rsidP="007C64A3"/>
        </w:tc>
        <w:tc>
          <w:tcPr>
            <w:tcW w:w="1277" w:type="dxa"/>
            <w:tcPrChange w:id="5029" w:author="Stephen" w:date="2018-12-30T19:23:00Z">
              <w:tcPr>
                <w:tcW w:w="1277" w:type="dxa"/>
              </w:tcPr>
            </w:tcPrChange>
          </w:tcPr>
          <w:p w:rsidR="007C64A3" w:rsidRDefault="007C64A3" w:rsidP="007C64A3">
            <w:r>
              <w:t>0.48,0.48, 0.97, 0.99, NS</w:t>
            </w:r>
          </w:p>
        </w:tc>
        <w:tc>
          <w:tcPr>
            <w:tcW w:w="1242" w:type="dxa"/>
            <w:tcPrChange w:id="5030" w:author="Stephen" w:date="2018-12-30T19:23:00Z">
              <w:tcPr>
                <w:tcW w:w="1242" w:type="dxa"/>
              </w:tcPr>
            </w:tcPrChange>
          </w:tcPr>
          <w:p w:rsidR="007C64A3" w:rsidRDefault="007C64A3" w:rsidP="007C64A3"/>
        </w:tc>
        <w:tc>
          <w:tcPr>
            <w:tcW w:w="4711" w:type="dxa"/>
            <w:tcPrChange w:id="5031" w:author="Stephen" w:date="2018-12-30T19:23:00Z">
              <w:tcPr>
                <w:tcW w:w="1951" w:type="dxa"/>
              </w:tcPr>
            </w:tcPrChange>
          </w:tcPr>
          <w:p w:rsidR="007C64A3" w:rsidRDefault="007C64A3" w:rsidP="007C64A3"/>
        </w:tc>
      </w:tr>
      <w:tr w:rsidR="007C64A3" w:rsidTr="00C317BD">
        <w:tc>
          <w:tcPr>
            <w:tcW w:w="1819" w:type="dxa"/>
            <w:tcPrChange w:id="5032" w:author="Stephen" w:date="2018-12-30T19:23:00Z">
              <w:tcPr>
                <w:tcW w:w="1819" w:type="dxa"/>
              </w:tcPr>
            </w:tcPrChange>
          </w:tcPr>
          <w:p w:rsidR="007C64A3" w:rsidRDefault="007C64A3" w:rsidP="007C64A3">
            <w:r>
              <w:t>de Jong</w:t>
            </w:r>
            <w:ins w:id="5033" w:author="Stephen" w:date="2018-12-29T09:12:00Z">
              <w:r w:rsidR="003066DD">
                <w:t xml:space="preserve"> [60]</w:t>
              </w:r>
            </w:ins>
          </w:p>
        </w:tc>
        <w:tc>
          <w:tcPr>
            <w:tcW w:w="1584" w:type="dxa"/>
            <w:tcPrChange w:id="5034" w:author="Stephen" w:date="2018-12-30T19:23:00Z">
              <w:tcPr>
                <w:tcW w:w="1584" w:type="dxa"/>
              </w:tcPr>
            </w:tcPrChange>
          </w:tcPr>
          <w:p w:rsidR="007C64A3" w:rsidRDefault="007C64A3" w:rsidP="007C64A3"/>
        </w:tc>
        <w:tc>
          <w:tcPr>
            <w:tcW w:w="1275" w:type="dxa"/>
            <w:tcPrChange w:id="5035" w:author="Stephen" w:date="2018-12-30T19:23:00Z">
              <w:tcPr>
                <w:tcW w:w="1275" w:type="dxa"/>
              </w:tcPr>
            </w:tcPrChange>
          </w:tcPr>
          <w:p w:rsidR="007C64A3" w:rsidRDefault="007C64A3" w:rsidP="007C64A3"/>
        </w:tc>
        <w:tc>
          <w:tcPr>
            <w:tcW w:w="1275" w:type="dxa"/>
            <w:tcPrChange w:id="5036" w:author="Stephen" w:date="2018-12-30T19:23:00Z">
              <w:tcPr>
                <w:tcW w:w="1275" w:type="dxa"/>
              </w:tcPr>
            </w:tcPrChange>
          </w:tcPr>
          <w:p w:rsidR="007C64A3" w:rsidRDefault="007C64A3" w:rsidP="007C64A3"/>
        </w:tc>
        <w:tc>
          <w:tcPr>
            <w:tcW w:w="1276" w:type="dxa"/>
            <w:tcPrChange w:id="5037" w:author="Stephen" w:date="2018-12-30T19:23:00Z">
              <w:tcPr>
                <w:tcW w:w="1276" w:type="dxa"/>
              </w:tcPr>
            </w:tcPrChange>
          </w:tcPr>
          <w:p w:rsidR="007C64A3" w:rsidRDefault="007C64A3" w:rsidP="007C64A3"/>
        </w:tc>
        <w:tc>
          <w:tcPr>
            <w:tcW w:w="1277" w:type="dxa"/>
            <w:tcPrChange w:id="5038" w:author="Stephen" w:date="2018-12-30T19:23:00Z">
              <w:tcPr>
                <w:tcW w:w="1277" w:type="dxa"/>
              </w:tcPr>
            </w:tcPrChange>
          </w:tcPr>
          <w:p w:rsidR="007C64A3" w:rsidRDefault="007C64A3" w:rsidP="007C64A3"/>
        </w:tc>
        <w:tc>
          <w:tcPr>
            <w:tcW w:w="1242" w:type="dxa"/>
            <w:tcPrChange w:id="5039" w:author="Stephen" w:date="2018-12-30T19:23:00Z">
              <w:tcPr>
                <w:tcW w:w="1242" w:type="dxa"/>
              </w:tcPr>
            </w:tcPrChange>
          </w:tcPr>
          <w:p w:rsidR="007C64A3" w:rsidRDefault="007C64A3" w:rsidP="007C64A3">
            <w:r>
              <w:t>0.04,0.03^</w:t>
            </w:r>
          </w:p>
        </w:tc>
        <w:tc>
          <w:tcPr>
            <w:tcW w:w="4711" w:type="dxa"/>
            <w:tcPrChange w:id="5040" w:author="Stephen" w:date="2018-12-30T19:23:00Z">
              <w:tcPr>
                <w:tcW w:w="1951" w:type="dxa"/>
              </w:tcPr>
            </w:tcPrChange>
          </w:tcPr>
          <w:p w:rsidR="007C64A3" w:rsidRDefault="007C64A3" w:rsidP="007C64A3">
            <w:r>
              <w:t>(-0.02-0.11),(-0.03-0.08)</w:t>
            </w:r>
          </w:p>
        </w:tc>
      </w:tr>
      <w:tr w:rsidR="007C64A3" w:rsidTr="00C317BD">
        <w:tc>
          <w:tcPr>
            <w:tcW w:w="1819" w:type="dxa"/>
            <w:tcPrChange w:id="5041" w:author="Stephen" w:date="2018-12-30T19:23:00Z">
              <w:tcPr>
                <w:tcW w:w="1819" w:type="dxa"/>
              </w:tcPr>
            </w:tcPrChange>
          </w:tcPr>
          <w:p w:rsidR="007C64A3" w:rsidRDefault="007C64A3" w:rsidP="007C64A3">
            <w:r>
              <w:t>Choi</w:t>
            </w:r>
            <w:ins w:id="5042" w:author="Stephen" w:date="2018-12-29T09:12:00Z">
              <w:r w:rsidR="003066DD">
                <w:t xml:space="preserve"> [59]</w:t>
              </w:r>
            </w:ins>
          </w:p>
        </w:tc>
        <w:tc>
          <w:tcPr>
            <w:tcW w:w="1584" w:type="dxa"/>
            <w:tcPrChange w:id="5043" w:author="Stephen" w:date="2018-12-30T19:23:00Z">
              <w:tcPr>
                <w:tcW w:w="1584" w:type="dxa"/>
              </w:tcPr>
            </w:tcPrChange>
          </w:tcPr>
          <w:p w:rsidR="007C64A3" w:rsidRDefault="007C64A3" w:rsidP="007C64A3"/>
        </w:tc>
        <w:tc>
          <w:tcPr>
            <w:tcW w:w="1275" w:type="dxa"/>
            <w:tcPrChange w:id="5044" w:author="Stephen" w:date="2018-12-30T19:23:00Z">
              <w:tcPr>
                <w:tcW w:w="1275" w:type="dxa"/>
              </w:tcPr>
            </w:tcPrChange>
          </w:tcPr>
          <w:p w:rsidR="007C64A3" w:rsidRDefault="007C64A3" w:rsidP="007C64A3">
            <w:r>
              <w:t>NS</w:t>
            </w:r>
          </w:p>
        </w:tc>
        <w:tc>
          <w:tcPr>
            <w:tcW w:w="1275" w:type="dxa"/>
            <w:tcPrChange w:id="5045" w:author="Stephen" w:date="2018-12-30T19:23:00Z">
              <w:tcPr>
                <w:tcW w:w="1275" w:type="dxa"/>
              </w:tcPr>
            </w:tcPrChange>
          </w:tcPr>
          <w:p w:rsidR="007C64A3" w:rsidRDefault="007C64A3" w:rsidP="007C64A3"/>
        </w:tc>
        <w:tc>
          <w:tcPr>
            <w:tcW w:w="1276" w:type="dxa"/>
            <w:tcPrChange w:id="5046" w:author="Stephen" w:date="2018-12-30T19:23:00Z">
              <w:tcPr>
                <w:tcW w:w="1276" w:type="dxa"/>
              </w:tcPr>
            </w:tcPrChange>
          </w:tcPr>
          <w:p w:rsidR="007C64A3" w:rsidRDefault="007C64A3" w:rsidP="007C64A3"/>
        </w:tc>
        <w:tc>
          <w:tcPr>
            <w:tcW w:w="1277" w:type="dxa"/>
            <w:tcPrChange w:id="5047" w:author="Stephen" w:date="2018-12-30T19:23:00Z">
              <w:tcPr>
                <w:tcW w:w="1277" w:type="dxa"/>
              </w:tcPr>
            </w:tcPrChange>
          </w:tcPr>
          <w:p w:rsidR="007C64A3" w:rsidRDefault="007C64A3" w:rsidP="007C64A3">
            <w:r>
              <w:t>NS</w:t>
            </w:r>
          </w:p>
        </w:tc>
        <w:tc>
          <w:tcPr>
            <w:tcW w:w="1242" w:type="dxa"/>
            <w:tcPrChange w:id="5048" w:author="Stephen" w:date="2018-12-30T19:23:00Z">
              <w:tcPr>
                <w:tcW w:w="1242" w:type="dxa"/>
              </w:tcPr>
            </w:tcPrChange>
          </w:tcPr>
          <w:p w:rsidR="007C64A3" w:rsidRDefault="007C64A3" w:rsidP="007C64A3"/>
        </w:tc>
        <w:tc>
          <w:tcPr>
            <w:tcW w:w="4711" w:type="dxa"/>
            <w:tcPrChange w:id="5049" w:author="Stephen" w:date="2018-12-30T19:23:00Z">
              <w:tcPr>
                <w:tcW w:w="1951" w:type="dxa"/>
              </w:tcPr>
            </w:tcPrChange>
          </w:tcPr>
          <w:p w:rsidR="007C64A3" w:rsidRDefault="007C64A3" w:rsidP="007C64A3"/>
        </w:tc>
      </w:tr>
      <w:tr w:rsidR="007C64A3" w:rsidTr="00C317BD">
        <w:tc>
          <w:tcPr>
            <w:tcW w:w="1819" w:type="dxa"/>
            <w:tcPrChange w:id="5050" w:author="Stephen" w:date="2018-12-30T19:23:00Z">
              <w:tcPr>
                <w:tcW w:w="1819" w:type="dxa"/>
              </w:tcPr>
            </w:tcPrChange>
          </w:tcPr>
          <w:p w:rsidR="007C64A3" w:rsidRDefault="007C64A3" w:rsidP="007C64A3"/>
        </w:tc>
        <w:tc>
          <w:tcPr>
            <w:tcW w:w="1584" w:type="dxa"/>
            <w:tcPrChange w:id="5051" w:author="Stephen" w:date="2018-12-30T19:23:00Z">
              <w:tcPr>
                <w:tcW w:w="1584" w:type="dxa"/>
              </w:tcPr>
            </w:tcPrChange>
          </w:tcPr>
          <w:p w:rsidR="007C64A3" w:rsidRDefault="007C64A3" w:rsidP="007C64A3"/>
        </w:tc>
        <w:tc>
          <w:tcPr>
            <w:tcW w:w="1275" w:type="dxa"/>
            <w:tcPrChange w:id="5052" w:author="Stephen" w:date="2018-12-30T19:23:00Z">
              <w:tcPr>
                <w:tcW w:w="1275" w:type="dxa"/>
              </w:tcPr>
            </w:tcPrChange>
          </w:tcPr>
          <w:p w:rsidR="007C64A3" w:rsidRDefault="007C64A3" w:rsidP="007C64A3"/>
        </w:tc>
        <w:tc>
          <w:tcPr>
            <w:tcW w:w="1275" w:type="dxa"/>
            <w:tcPrChange w:id="5053" w:author="Stephen" w:date="2018-12-30T19:23:00Z">
              <w:tcPr>
                <w:tcW w:w="1275" w:type="dxa"/>
              </w:tcPr>
            </w:tcPrChange>
          </w:tcPr>
          <w:p w:rsidR="007C64A3" w:rsidRDefault="007C64A3" w:rsidP="007C64A3"/>
        </w:tc>
        <w:tc>
          <w:tcPr>
            <w:tcW w:w="1276" w:type="dxa"/>
            <w:tcPrChange w:id="5054" w:author="Stephen" w:date="2018-12-30T19:23:00Z">
              <w:tcPr>
                <w:tcW w:w="1276" w:type="dxa"/>
              </w:tcPr>
            </w:tcPrChange>
          </w:tcPr>
          <w:p w:rsidR="007C64A3" w:rsidRDefault="007C64A3" w:rsidP="007C64A3"/>
        </w:tc>
        <w:tc>
          <w:tcPr>
            <w:tcW w:w="1277" w:type="dxa"/>
            <w:tcPrChange w:id="5055" w:author="Stephen" w:date="2018-12-30T19:23:00Z">
              <w:tcPr>
                <w:tcW w:w="1277" w:type="dxa"/>
              </w:tcPr>
            </w:tcPrChange>
          </w:tcPr>
          <w:p w:rsidR="007C64A3" w:rsidRDefault="007C64A3" w:rsidP="007C64A3"/>
        </w:tc>
        <w:tc>
          <w:tcPr>
            <w:tcW w:w="1242" w:type="dxa"/>
            <w:tcPrChange w:id="5056" w:author="Stephen" w:date="2018-12-30T19:23:00Z">
              <w:tcPr>
                <w:tcW w:w="1242" w:type="dxa"/>
              </w:tcPr>
            </w:tcPrChange>
          </w:tcPr>
          <w:p w:rsidR="007C64A3" w:rsidRDefault="007C64A3" w:rsidP="007C64A3"/>
        </w:tc>
        <w:tc>
          <w:tcPr>
            <w:tcW w:w="4711" w:type="dxa"/>
            <w:tcPrChange w:id="5057" w:author="Stephen" w:date="2018-12-30T19:23:00Z">
              <w:tcPr>
                <w:tcW w:w="1951" w:type="dxa"/>
              </w:tcPr>
            </w:tcPrChange>
          </w:tcPr>
          <w:p w:rsidR="007C64A3" w:rsidRDefault="007C64A3" w:rsidP="007C64A3"/>
        </w:tc>
      </w:tr>
      <w:tr w:rsidR="007C64A3" w:rsidTr="00C317BD">
        <w:tc>
          <w:tcPr>
            <w:tcW w:w="1819" w:type="dxa"/>
            <w:tcPrChange w:id="5058" w:author="Stephen" w:date="2018-12-30T19:23:00Z">
              <w:tcPr>
                <w:tcW w:w="1819" w:type="dxa"/>
              </w:tcPr>
            </w:tcPrChange>
          </w:tcPr>
          <w:p w:rsidR="007C64A3" w:rsidRDefault="007C64A3" w:rsidP="007C64A3"/>
        </w:tc>
        <w:tc>
          <w:tcPr>
            <w:tcW w:w="1584" w:type="dxa"/>
            <w:tcPrChange w:id="5059" w:author="Stephen" w:date="2018-12-30T19:23:00Z">
              <w:tcPr>
                <w:tcW w:w="1584" w:type="dxa"/>
              </w:tcPr>
            </w:tcPrChange>
          </w:tcPr>
          <w:p w:rsidR="007C64A3" w:rsidRDefault="007C64A3" w:rsidP="007C64A3">
            <w:r>
              <w:t>Low bone density</w:t>
            </w:r>
          </w:p>
        </w:tc>
        <w:tc>
          <w:tcPr>
            <w:tcW w:w="1275" w:type="dxa"/>
            <w:tcPrChange w:id="5060" w:author="Stephen" w:date="2018-12-30T19:23:00Z">
              <w:tcPr>
                <w:tcW w:w="1275" w:type="dxa"/>
              </w:tcPr>
            </w:tcPrChange>
          </w:tcPr>
          <w:p w:rsidR="007C64A3" w:rsidRDefault="007C64A3" w:rsidP="007C64A3"/>
        </w:tc>
        <w:tc>
          <w:tcPr>
            <w:tcW w:w="1275" w:type="dxa"/>
            <w:tcPrChange w:id="5061" w:author="Stephen" w:date="2018-12-30T19:23:00Z">
              <w:tcPr>
                <w:tcW w:w="1275" w:type="dxa"/>
              </w:tcPr>
            </w:tcPrChange>
          </w:tcPr>
          <w:p w:rsidR="007C64A3" w:rsidRDefault="007C64A3" w:rsidP="007C64A3"/>
        </w:tc>
        <w:tc>
          <w:tcPr>
            <w:tcW w:w="1276" w:type="dxa"/>
            <w:tcPrChange w:id="5062" w:author="Stephen" w:date="2018-12-30T19:23:00Z">
              <w:tcPr>
                <w:tcW w:w="1276" w:type="dxa"/>
              </w:tcPr>
            </w:tcPrChange>
          </w:tcPr>
          <w:p w:rsidR="007C64A3" w:rsidRDefault="007C64A3" w:rsidP="007C64A3"/>
        </w:tc>
        <w:tc>
          <w:tcPr>
            <w:tcW w:w="1277" w:type="dxa"/>
            <w:tcPrChange w:id="5063" w:author="Stephen" w:date="2018-12-30T19:23:00Z">
              <w:tcPr>
                <w:tcW w:w="1277" w:type="dxa"/>
              </w:tcPr>
            </w:tcPrChange>
          </w:tcPr>
          <w:p w:rsidR="007C64A3" w:rsidRDefault="007C64A3" w:rsidP="007C64A3"/>
        </w:tc>
        <w:tc>
          <w:tcPr>
            <w:tcW w:w="1242" w:type="dxa"/>
            <w:tcPrChange w:id="5064" w:author="Stephen" w:date="2018-12-30T19:23:00Z">
              <w:tcPr>
                <w:tcW w:w="1242" w:type="dxa"/>
              </w:tcPr>
            </w:tcPrChange>
          </w:tcPr>
          <w:p w:rsidR="007C64A3" w:rsidRDefault="007C64A3" w:rsidP="007C64A3"/>
        </w:tc>
        <w:tc>
          <w:tcPr>
            <w:tcW w:w="4711" w:type="dxa"/>
            <w:tcPrChange w:id="5065" w:author="Stephen" w:date="2018-12-30T19:23:00Z">
              <w:tcPr>
                <w:tcW w:w="1951" w:type="dxa"/>
              </w:tcPr>
            </w:tcPrChange>
          </w:tcPr>
          <w:p w:rsidR="007C64A3" w:rsidRDefault="007C64A3" w:rsidP="007C64A3"/>
        </w:tc>
      </w:tr>
      <w:tr w:rsidR="007C64A3" w:rsidTr="00C317BD">
        <w:tc>
          <w:tcPr>
            <w:tcW w:w="1819" w:type="dxa"/>
            <w:tcPrChange w:id="5066" w:author="Stephen" w:date="2018-12-30T19:23:00Z">
              <w:tcPr>
                <w:tcW w:w="1819" w:type="dxa"/>
              </w:tcPr>
            </w:tcPrChange>
          </w:tcPr>
          <w:p w:rsidR="007C64A3" w:rsidRDefault="007C64A3" w:rsidP="007C64A3">
            <w:r>
              <w:t>van der Deure</w:t>
            </w:r>
            <w:ins w:id="5067" w:author="Stephen" w:date="2018-12-29T09:12:00Z">
              <w:r w:rsidR="003066DD">
                <w:t xml:space="preserve"> [35]</w:t>
              </w:r>
            </w:ins>
          </w:p>
        </w:tc>
        <w:tc>
          <w:tcPr>
            <w:tcW w:w="1584" w:type="dxa"/>
            <w:tcPrChange w:id="5068" w:author="Stephen" w:date="2018-12-30T19:23:00Z">
              <w:tcPr>
                <w:tcW w:w="1584" w:type="dxa"/>
              </w:tcPr>
            </w:tcPrChange>
          </w:tcPr>
          <w:p w:rsidR="007C64A3" w:rsidRDefault="007C64A3" w:rsidP="007C64A3"/>
        </w:tc>
        <w:tc>
          <w:tcPr>
            <w:tcW w:w="1275" w:type="dxa"/>
            <w:tcPrChange w:id="5069" w:author="Stephen" w:date="2018-12-30T19:23:00Z">
              <w:tcPr>
                <w:tcW w:w="1275" w:type="dxa"/>
              </w:tcPr>
            </w:tcPrChange>
          </w:tcPr>
          <w:p w:rsidR="007C64A3" w:rsidRDefault="007C64A3" w:rsidP="007C64A3"/>
        </w:tc>
        <w:tc>
          <w:tcPr>
            <w:tcW w:w="1275" w:type="dxa"/>
            <w:tcPrChange w:id="5070" w:author="Stephen" w:date="2018-12-30T19:23:00Z">
              <w:tcPr>
                <w:tcW w:w="1275" w:type="dxa"/>
              </w:tcPr>
            </w:tcPrChange>
          </w:tcPr>
          <w:p w:rsidR="007C64A3" w:rsidRDefault="007C64A3" w:rsidP="007C64A3"/>
        </w:tc>
        <w:tc>
          <w:tcPr>
            <w:tcW w:w="1276" w:type="dxa"/>
            <w:tcPrChange w:id="5071" w:author="Stephen" w:date="2018-12-30T19:23:00Z">
              <w:tcPr>
                <w:tcW w:w="1276" w:type="dxa"/>
              </w:tcPr>
            </w:tcPrChange>
          </w:tcPr>
          <w:p w:rsidR="007C64A3" w:rsidRDefault="007C64A3" w:rsidP="007C64A3"/>
        </w:tc>
        <w:tc>
          <w:tcPr>
            <w:tcW w:w="1277" w:type="dxa"/>
            <w:tcPrChange w:id="5072" w:author="Stephen" w:date="2018-12-30T19:23:00Z">
              <w:tcPr>
                <w:tcW w:w="1277" w:type="dxa"/>
              </w:tcPr>
            </w:tcPrChange>
          </w:tcPr>
          <w:p w:rsidR="007C64A3" w:rsidRDefault="007C64A3" w:rsidP="007C64A3">
            <w:r>
              <w:t>0.24,0.06,0.10, 0.59,0.20,0.07, 0.10,0.07,0.26, NS</w:t>
            </w:r>
          </w:p>
        </w:tc>
        <w:tc>
          <w:tcPr>
            <w:tcW w:w="1242" w:type="dxa"/>
            <w:tcPrChange w:id="5073" w:author="Stephen" w:date="2018-12-30T19:23:00Z">
              <w:tcPr>
                <w:tcW w:w="1242" w:type="dxa"/>
              </w:tcPr>
            </w:tcPrChange>
          </w:tcPr>
          <w:p w:rsidR="007C64A3" w:rsidRDefault="007C64A3" w:rsidP="007C64A3"/>
        </w:tc>
        <w:tc>
          <w:tcPr>
            <w:tcW w:w="4711" w:type="dxa"/>
            <w:tcPrChange w:id="5074" w:author="Stephen" w:date="2018-12-30T19:23:00Z">
              <w:tcPr>
                <w:tcW w:w="1951" w:type="dxa"/>
              </w:tcPr>
            </w:tcPrChange>
          </w:tcPr>
          <w:p w:rsidR="007C64A3" w:rsidRDefault="007C64A3" w:rsidP="007C64A3"/>
        </w:tc>
      </w:tr>
      <w:tr w:rsidR="007C64A3" w:rsidTr="00C317BD">
        <w:tc>
          <w:tcPr>
            <w:tcW w:w="1819" w:type="dxa"/>
            <w:tcPrChange w:id="5075" w:author="Stephen" w:date="2018-12-30T19:23:00Z">
              <w:tcPr>
                <w:tcW w:w="1819" w:type="dxa"/>
              </w:tcPr>
            </w:tcPrChange>
          </w:tcPr>
          <w:p w:rsidR="007C64A3" w:rsidRDefault="007C64A3" w:rsidP="007C64A3">
            <w:r>
              <w:t>Murphy</w:t>
            </w:r>
            <w:ins w:id="5076" w:author="Stephen" w:date="2018-12-29T09:12:00Z">
              <w:r w:rsidR="003066DD">
                <w:t xml:space="preserve"> [34]</w:t>
              </w:r>
            </w:ins>
            <w:r>
              <w:t xml:space="preserve"> </w:t>
            </w:r>
          </w:p>
        </w:tc>
        <w:tc>
          <w:tcPr>
            <w:tcW w:w="1584" w:type="dxa"/>
            <w:tcPrChange w:id="5077" w:author="Stephen" w:date="2018-12-30T19:23:00Z">
              <w:tcPr>
                <w:tcW w:w="1584" w:type="dxa"/>
              </w:tcPr>
            </w:tcPrChange>
          </w:tcPr>
          <w:p w:rsidR="007C64A3" w:rsidRDefault="007C64A3" w:rsidP="007C64A3"/>
        </w:tc>
        <w:tc>
          <w:tcPr>
            <w:tcW w:w="1275" w:type="dxa"/>
            <w:tcPrChange w:id="5078" w:author="Stephen" w:date="2018-12-30T19:23:00Z">
              <w:tcPr>
                <w:tcW w:w="1275" w:type="dxa"/>
              </w:tcPr>
            </w:tcPrChange>
          </w:tcPr>
          <w:p w:rsidR="007C64A3" w:rsidRDefault="007C64A3" w:rsidP="007C64A3">
            <w:r>
              <w:t>0.443,0.362</w:t>
            </w:r>
          </w:p>
        </w:tc>
        <w:tc>
          <w:tcPr>
            <w:tcW w:w="1275" w:type="dxa"/>
            <w:tcPrChange w:id="5079" w:author="Stephen" w:date="2018-12-30T19:23:00Z">
              <w:tcPr>
                <w:tcW w:w="1275" w:type="dxa"/>
              </w:tcPr>
            </w:tcPrChange>
          </w:tcPr>
          <w:p w:rsidR="007C64A3" w:rsidRDefault="007C64A3" w:rsidP="007C64A3"/>
        </w:tc>
        <w:tc>
          <w:tcPr>
            <w:tcW w:w="1276" w:type="dxa"/>
            <w:tcPrChange w:id="5080" w:author="Stephen" w:date="2018-12-30T19:23:00Z">
              <w:tcPr>
                <w:tcW w:w="1276" w:type="dxa"/>
              </w:tcPr>
            </w:tcPrChange>
          </w:tcPr>
          <w:p w:rsidR="007C64A3" w:rsidRDefault="007C64A3" w:rsidP="007C64A3"/>
        </w:tc>
        <w:tc>
          <w:tcPr>
            <w:tcW w:w="1277" w:type="dxa"/>
            <w:tcPrChange w:id="5081" w:author="Stephen" w:date="2018-12-30T19:23:00Z">
              <w:tcPr>
                <w:tcW w:w="1277" w:type="dxa"/>
              </w:tcPr>
            </w:tcPrChange>
          </w:tcPr>
          <w:p w:rsidR="007C64A3" w:rsidRDefault="007C64A3" w:rsidP="007C64A3">
            <w:pPr>
              <w:ind w:right="-250"/>
            </w:pPr>
            <w:r>
              <w:t>NS,NS,0.167, 0.556,0.190, 0.065,0.761, 0.062,0.115</w:t>
            </w:r>
          </w:p>
        </w:tc>
        <w:tc>
          <w:tcPr>
            <w:tcW w:w="1242" w:type="dxa"/>
            <w:tcPrChange w:id="5082" w:author="Stephen" w:date="2018-12-30T19:23:00Z">
              <w:tcPr>
                <w:tcW w:w="1242" w:type="dxa"/>
              </w:tcPr>
            </w:tcPrChange>
          </w:tcPr>
          <w:p w:rsidR="007C64A3" w:rsidRDefault="007C64A3" w:rsidP="007C64A3"/>
        </w:tc>
        <w:tc>
          <w:tcPr>
            <w:tcW w:w="4711" w:type="dxa"/>
            <w:tcPrChange w:id="5083" w:author="Stephen" w:date="2018-12-30T19:23:00Z">
              <w:tcPr>
                <w:tcW w:w="1951" w:type="dxa"/>
              </w:tcPr>
            </w:tcPrChange>
          </w:tcPr>
          <w:p w:rsidR="007C64A3" w:rsidRDefault="007C64A3" w:rsidP="007C64A3"/>
        </w:tc>
      </w:tr>
      <w:tr w:rsidR="007C64A3" w:rsidTr="00C317BD">
        <w:tc>
          <w:tcPr>
            <w:tcW w:w="1819" w:type="dxa"/>
            <w:tcPrChange w:id="5084" w:author="Stephen" w:date="2018-12-30T19:23:00Z">
              <w:tcPr>
                <w:tcW w:w="1819" w:type="dxa"/>
              </w:tcPr>
            </w:tcPrChange>
          </w:tcPr>
          <w:p w:rsidR="007C64A3" w:rsidRDefault="007C64A3" w:rsidP="007C64A3">
            <w:r>
              <w:t>Van Rijn</w:t>
            </w:r>
            <w:ins w:id="5085" w:author="Stephen" w:date="2018-12-29T09:12:00Z">
              <w:r w:rsidR="003066DD">
                <w:t xml:space="preserve"> [32]</w:t>
              </w:r>
            </w:ins>
          </w:p>
        </w:tc>
        <w:tc>
          <w:tcPr>
            <w:tcW w:w="1584" w:type="dxa"/>
            <w:tcPrChange w:id="5086" w:author="Stephen" w:date="2018-12-30T19:23:00Z">
              <w:tcPr>
                <w:tcW w:w="1584" w:type="dxa"/>
              </w:tcPr>
            </w:tcPrChange>
          </w:tcPr>
          <w:p w:rsidR="007C64A3" w:rsidRDefault="007C64A3" w:rsidP="007C64A3"/>
        </w:tc>
        <w:tc>
          <w:tcPr>
            <w:tcW w:w="1275" w:type="dxa"/>
            <w:tcPrChange w:id="5087" w:author="Stephen" w:date="2018-12-30T19:23:00Z">
              <w:tcPr>
                <w:tcW w:w="1275" w:type="dxa"/>
              </w:tcPr>
            </w:tcPrChange>
          </w:tcPr>
          <w:p w:rsidR="007C64A3" w:rsidRDefault="007C64A3" w:rsidP="007C64A3"/>
        </w:tc>
        <w:tc>
          <w:tcPr>
            <w:tcW w:w="1275" w:type="dxa"/>
            <w:tcPrChange w:id="5088" w:author="Stephen" w:date="2018-12-30T19:23:00Z">
              <w:tcPr>
                <w:tcW w:w="1275" w:type="dxa"/>
              </w:tcPr>
            </w:tcPrChange>
          </w:tcPr>
          <w:p w:rsidR="007C64A3" w:rsidRDefault="007C64A3" w:rsidP="007C64A3"/>
        </w:tc>
        <w:tc>
          <w:tcPr>
            <w:tcW w:w="1276" w:type="dxa"/>
            <w:tcPrChange w:id="5089" w:author="Stephen" w:date="2018-12-30T19:23:00Z">
              <w:tcPr>
                <w:tcW w:w="1276" w:type="dxa"/>
              </w:tcPr>
            </w:tcPrChange>
          </w:tcPr>
          <w:p w:rsidR="007C64A3" w:rsidRDefault="007C64A3" w:rsidP="007C64A3"/>
        </w:tc>
        <w:tc>
          <w:tcPr>
            <w:tcW w:w="1277" w:type="dxa"/>
            <w:tcPrChange w:id="5090" w:author="Stephen" w:date="2018-12-30T19:23:00Z">
              <w:tcPr>
                <w:tcW w:w="1277" w:type="dxa"/>
              </w:tcPr>
            </w:tcPrChange>
          </w:tcPr>
          <w:p w:rsidR="007C64A3" w:rsidRDefault="007C64A3" w:rsidP="007C64A3">
            <w:r>
              <w:t xml:space="preserve">0.34, 0.87, </w:t>
            </w:r>
            <w:r>
              <w:lastRenderedPageBreak/>
              <w:t>NS, 0.39</w:t>
            </w:r>
          </w:p>
        </w:tc>
        <w:tc>
          <w:tcPr>
            <w:tcW w:w="1242" w:type="dxa"/>
            <w:tcPrChange w:id="5091" w:author="Stephen" w:date="2018-12-30T19:23:00Z">
              <w:tcPr>
                <w:tcW w:w="1242" w:type="dxa"/>
              </w:tcPr>
            </w:tcPrChange>
          </w:tcPr>
          <w:p w:rsidR="007C64A3" w:rsidRDefault="007C64A3" w:rsidP="007C64A3"/>
        </w:tc>
        <w:tc>
          <w:tcPr>
            <w:tcW w:w="4711" w:type="dxa"/>
            <w:tcPrChange w:id="5092" w:author="Stephen" w:date="2018-12-30T19:23:00Z">
              <w:tcPr>
                <w:tcW w:w="1951" w:type="dxa"/>
              </w:tcPr>
            </w:tcPrChange>
          </w:tcPr>
          <w:p w:rsidR="007C64A3" w:rsidRDefault="007C64A3" w:rsidP="007C64A3"/>
        </w:tc>
      </w:tr>
      <w:tr w:rsidR="007C64A3" w:rsidTr="00C317BD">
        <w:tc>
          <w:tcPr>
            <w:tcW w:w="1819" w:type="dxa"/>
            <w:tcPrChange w:id="5093" w:author="Stephen" w:date="2018-12-30T19:23:00Z">
              <w:tcPr>
                <w:tcW w:w="1819" w:type="dxa"/>
              </w:tcPr>
            </w:tcPrChange>
          </w:tcPr>
          <w:p w:rsidR="007C64A3" w:rsidRDefault="007C64A3" w:rsidP="007C64A3">
            <w:r>
              <w:lastRenderedPageBreak/>
              <w:t>Roef</w:t>
            </w:r>
            <w:ins w:id="5094" w:author="Stephen" w:date="2018-12-29T09:12:00Z">
              <w:r w:rsidR="003066DD">
                <w:t xml:space="preserve"> [</w:t>
              </w:r>
            </w:ins>
            <w:ins w:id="5095" w:author="Stephen" w:date="2018-12-29T09:13:00Z">
              <w:r w:rsidR="003066DD">
                <w:t>33]</w:t>
              </w:r>
            </w:ins>
          </w:p>
        </w:tc>
        <w:tc>
          <w:tcPr>
            <w:tcW w:w="1584" w:type="dxa"/>
            <w:tcPrChange w:id="5096" w:author="Stephen" w:date="2018-12-30T19:23:00Z">
              <w:tcPr>
                <w:tcW w:w="1584" w:type="dxa"/>
              </w:tcPr>
            </w:tcPrChange>
          </w:tcPr>
          <w:p w:rsidR="007C64A3" w:rsidRDefault="007C64A3" w:rsidP="007C64A3"/>
        </w:tc>
        <w:tc>
          <w:tcPr>
            <w:tcW w:w="1275" w:type="dxa"/>
            <w:tcPrChange w:id="5097" w:author="Stephen" w:date="2018-12-30T19:23:00Z">
              <w:tcPr>
                <w:tcW w:w="1275" w:type="dxa"/>
              </w:tcPr>
            </w:tcPrChange>
          </w:tcPr>
          <w:p w:rsidR="007C64A3" w:rsidRDefault="007C64A3" w:rsidP="007C64A3"/>
        </w:tc>
        <w:tc>
          <w:tcPr>
            <w:tcW w:w="1275" w:type="dxa"/>
            <w:tcPrChange w:id="5098" w:author="Stephen" w:date="2018-12-30T19:23:00Z">
              <w:tcPr>
                <w:tcW w:w="1275" w:type="dxa"/>
              </w:tcPr>
            </w:tcPrChange>
          </w:tcPr>
          <w:p w:rsidR="007C64A3" w:rsidRDefault="007C64A3" w:rsidP="007C64A3"/>
        </w:tc>
        <w:tc>
          <w:tcPr>
            <w:tcW w:w="1276" w:type="dxa"/>
            <w:tcPrChange w:id="5099" w:author="Stephen" w:date="2018-12-30T19:23:00Z">
              <w:tcPr>
                <w:tcW w:w="1276" w:type="dxa"/>
              </w:tcPr>
            </w:tcPrChange>
          </w:tcPr>
          <w:p w:rsidR="007C64A3" w:rsidRDefault="007C64A3" w:rsidP="007C64A3"/>
        </w:tc>
        <w:tc>
          <w:tcPr>
            <w:tcW w:w="1277" w:type="dxa"/>
            <w:tcPrChange w:id="5100" w:author="Stephen" w:date="2018-12-30T19:23:00Z">
              <w:tcPr>
                <w:tcW w:w="1277" w:type="dxa"/>
              </w:tcPr>
            </w:tcPrChange>
          </w:tcPr>
          <w:p w:rsidR="007C64A3" w:rsidRDefault="007C64A3" w:rsidP="007C64A3">
            <w:r>
              <w:t>NS</w:t>
            </w:r>
          </w:p>
        </w:tc>
        <w:tc>
          <w:tcPr>
            <w:tcW w:w="1242" w:type="dxa"/>
            <w:tcPrChange w:id="5101" w:author="Stephen" w:date="2018-12-30T19:23:00Z">
              <w:tcPr>
                <w:tcW w:w="1242" w:type="dxa"/>
              </w:tcPr>
            </w:tcPrChange>
          </w:tcPr>
          <w:p w:rsidR="007C64A3" w:rsidRDefault="007C64A3" w:rsidP="007C64A3"/>
        </w:tc>
        <w:tc>
          <w:tcPr>
            <w:tcW w:w="4711" w:type="dxa"/>
            <w:tcPrChange w:id="5102" w:author="Stephen" w:date="2018-12-30T19:23:00Z">
              <w:tcPr>
                <w:tcW w:w="1951" w:type="dxa"/>
              </w:tcPr>
            </w:tcPrChange>
          </w:tcPr>
          <w:p w:rsidR="007C64A3" w:rsidRDefault="007C64A3" w:rsidP="007C64A3"/>
        </w:tc>
      </w:tr>
      <w:tr w:rsidR="007C64A3" w:rsidTr="00C317BD">
        <w:tc>
          <w:tcPr>
            <w:tcW w:w="1819" w:type="dxa"/>
            <w:tcPrChange w:id="5103" w:author="Stephen" w:date="2018-12-30T19:23:00Z">
              <w:tcPr>
                <w:tcW w:w="1819" w:type="dxa"/>
              </w:tcPr>
            </w:tcPrChange>
          </w:tcPr>
          <w:p w:rsidR="007C64A3" w:rsidRDefault="007C64A3" w:rsidP="007C64A3"/>
        </w:tc>
        <w:tc>
          <w:tcPr>
            <w:tcW w:w="1584" w:type="dxa"/>
            <w:tcPrChange w:id="5104" w:author="Stephen" w:date="2018-12-30T19:23:00Z">
              <w:tcPr>
                <w:tcW w:w="1584" w:type="dxa"/>
              </w:tcPr>
            </w:tcPrChange>
          </w:tcPr>
          <w:p w:rsidR="007C64A3" w:rsidRDefault="007C64A3" w:rsidP="007C64A3">
            <w:r>
              <w:t>Fracture</w:t>
            </w:r>
          </w:p>
        </w:tc>
        <w:tc>
          <w:tcPr>
            <w:tcW w:w="1275" w:type="dxa"/>
            <w:tcPrChange w:id="5105" w:author="Stephen" w:date="2018-12-30T19:23:00Z">
              <w:tcPr>
                <w:tcW w:w="1275" w:type="dxa"/>
              </w:tcPr>
            </w:tcPrChange>
          </w:tcPr>
          <w:p w:rsidR="007C64A3" w:rsidRDefault="007C64A3" w:rsidP="007C64A3"/>
        </w:tc>
        <w:tc>
          <w:tcPr>
            <w:tcW w:w="1275" w:type="dxa"/>
            <w:tcPrChange w:id="5106" w:author="Stephen" w:date="2018-12-30T19:23:00Z">
              <w:tcPr>
                <w:tcW w:w="1275" w:type="dxa"/>
              </w:tcPr>
            </w:tcPrChange>
          </w:tcPr>
          <w:p w:rsidR="007C64A3" w:rsidRDefault="007C64A3" w:rsidP="007C64A3"/>
        </w:tc>
        <w:tc>
          <w:tcPr>
            <w:tcW w:w="1276" w:type="dxa"/>
            <w:tcPrChange w:id="5107" w:author="Stephen" w:date="2018-12-30T19:23:00Z">
              <w:tcPr>
                <w:tcW w:w="1276" w:type="dxa"/>
              </w:tcPr>
            </w:tcPrChange>
          </w:tcPr>
          <w:p w:rsidR="007C64A3" w:rsidRDefault="007C64A3" w:rsidP="007C64A3"/>
        </w:tc>
        <w:tc>
          <w:tcPr>
            <w:tcW w:w="1277" w:type="dxa"/>
            <w:tcPrChange w:id="5108" w:author="Stephen" w:date="2018-12-30T19:23:00Z">
              <w:tcPr>
                <w:tcW w:w="1277" w:type="dxa"/>
              </w:tcPr>
            </w:tcPrChange>
          </w:tcPr>
          <w:p w:rsidR="007C64A3" w:rsidRDefault="007C64A3" w:rsidP="007C64A3"/>
        </w:tc>
        <w:tc>
          <w:tcPr>
            <w:tcW w:w="1242" w:type="dxa"/>
            <w:tcPrChange w:id="5109" w:author="Stephen" w:date="2018-12-30T19:23:00Z">
              <w:tcPr>
                <w:tcW w:w="1242" w:type="dxa"/>
              </w:tcPr>
            </w:tcPrChange>
          </w:tcPr>
          <w:p w:rsidR="007C64A3" w:rsidRDefault="007C64A3" w:rsidP="007C64A3"/>
        </w:tc>
        <w:tc>
          <w:tcPr>
            <w:tcW w:w="4711" w:type="dxa"/>
            <w:tcPrChange w:id="5110" w:author="Stephen" w:date="2018-12-30T19:23:00Z">
              <w:tcPr>
                <w:tcW w:w="1951" w:type="dxa"/>
              </w:tcPr>
            </w:tcPrChange>
          </w:tcPr>
          <w:p w:rsidR="007C64A3" w:rsidRDefault="007C64A3" w:rsidP="007C64A3"/>
        </w:tc>
      </w:tr>
      <w:tr w:rsidR="007C64A3" w:rsidTr="00C317BD">
        <w:tc>
          <w:tcPr>
            <w:tcW w:w="1819" w:type="dxa"/>
            <w:tcPrChange w:id="5111" w:author="Stephen" w:date="2018-12-30T19:23:00Z">
              <w:tcPr>
                <w:tcW w:w="1819" w:type="dxa"/>
              </w:tcPr>
            </w:tcPrChange>
          </w:tcPr>
          <w:p w:rsidR="007C64A3" w:rsidRDefault="007C64A3" w:rsidP="007C64A3">
            <w:r>
              <w:t>Murphy</w:t>
            </w:r>
            <w:ins w:id="5112" w:author="Stephen" w:date="2018-12-29T09:13:00Z">
              <w:r w:rsidR="003066DD">
                <w:t xml:space="preserve"> [34]</w:t>
              </w:r>
            </w:ins>
          </w:p>
        </w:tc>
        <w:tc>
          <w:tcPr>
            <w:tcW w:w="1584" w:type="dxa"/>
            <w:tcPrChange w:id="5113" w:author="Stephen" w:date="2018-12-30T19:23:00Z">
              <w:tcPr>
                <w:tcW w:w="1584" w:type="dxa"/>
              </w:tcPr>
            </w:tcPrChange>
          </w:tcPr>
          <w:p w:rsidR="007C64A3" w:rsidRDefault="007C64A3" w:rsidP="007C64A3"/>
        </w:tc>
        <w:tc>
          <w:tcPr>
            <w:tcW w:w="1275" w:type="dxa"/>
            <w:tcPrChange w:id="5114" w:author="Stephen" w:date="2018-12-30T19:23:00Z">
              <w:tcPr>
                <w:tcW w:w="1275" w:type="dxa"/>
              </w:tcPr>
            </w:tcPrChange>
          </w:tcPr>
          <w:p w:rsidR="007C64A3" w:rsidRDefault="007C64A3" w:rsidP="007C64A3"/>
        </w:tc>
        <w:tc>
          <w:tcPr>
            <w:tcW w:w="1275" w:type="dxa"/>
            <w:tcPrChange w:id="5115" w:author="Stephen" w:date="2018-12-30T19:23:00Z">
              <w:tcPr>
                <w:tcW w:w="1275" w:type="dxa"/>
              </w:tcPr>
            </w:tcPrChange>
          </w:tcPr>
          <w:p w:rsidR="007C64A3" w:rsidRDefault="007C64A3" w:rsidP="007C64A3"/>
        </w:tc>
        <w:tc>
          <w:tcPr>
            <w:tcW w:w="1276" w:type="dxa"/>
            <w:tcPrChange w:id="5116" w:author="Stephen" w:date="2018-12-30T19:23:00Z">
              <w:tcPr>
                <w:tcW w:w="1276" w:type="dxa"/>
              </w:tcPr>
            </w:tcPrChange>
          </w:tcPr>
          <w:p w:rsidR="007C64A3" w:rsidRDefault="007C64A3" w:rsidP="007C64A3"/>
        </w:tc>
        <w:tc>
          <w:tcPr>
            <w:tcW w:w="1277" w:type="dxa"/>
            <w:tcPrChange w:id="5117" w:author="Stephen" w:date="2018-12-30T19:23:00Z">
              <w:tcPr>
                <w:tcW w:w="1277" w:type="dxa"/>
              </w:tcPr>
            </w:tcPrChange>
          </w:tcPr>
          <w:p w:rsidR="007C64A3" w:rsidRDefault="007C64A3" w:rsidP="007C64A3">
            <w:r>
              <w:t>0.167</w:t>
            </w:r>
          </w:p>
        </w:tc>
        <w:tc>
          <w:tcPr>
            <w:tcW w:w="1242" w:type="dxa"/>
            <w:tcPrChange w:id="5118" w:author="Stephen" w:date="2018-12-30T19:23:00Z">
              <w:tcPr>
                <w:tcW w:w="1242" w:type="dxa"/>
              </w:tcPr>
            </w:tcPrChange>
          </w:tcPr>
          <w:p w:rsidR="007C64A3" w:rsidRDefault="007C64A3" w:rsidP="007C64A3"/>
        </w:tc>
        <w:tc>
          <w:tcPr>
            <w:tcW w:w="4711" w:type="dxa"/>
            <w:tcPrChange w:id="5119" w:author="Stephen" w:date="2018-12-30T19:23:00Z">
              <w:tcPr>
                <w:tcW w:w="1951" w:type="dxa"/>
              </w:tcPr>
            </w:tcPrChange>
          </w:tcPr>
          <w:p w:rsidR="007C64A3" w:rsidRDefault="007C64A3" w:rsidP="007C64A3"/>
        </w:tc>
      </w:tr>
      <w:tr w:rsidR="007C64A3" w:rsidTr="00C317BD">
        <w:tc>
          <w:tcPr>
            <w:tcW w:w="1819" w:type="dxa"/>
            <w:tcPrChange w:id="5120" w:author="Stephen" w:date="2018-12-30T19:23:00Z">
              <w:tcPr>
                <w:tcW w:w="1819" w:type="dxa"/>
              </w:tcPr>
            </w:tcPrChange>
          </w:tcPr>
          <w:p w:rsidR="007C64A3" w:rsidRDefault="007C64A3" w:rsidP="007C64A3"/>
        </w:tc>
        <w:tc>
          <w:tcPr>
            <w:tcW w:w="1584" w:type="dxa"/>
            <w:tcPrChange w:id="5121" w:author="Stephen" w:date="2018-12-30T19:23:00Z">
              <w:tcPr>
                <w:tcW w:w="1584" w:type="dxa"/>
              </w:tcPr>
            </w:tcPrChange>
          </w:tcPr>
          <w:p w:rsidR="007C64A3" w:rsidRDefault="007C64A3" w:rsidP="007C64A3"/>
        </w:tc>
        <w:tc>
          <w:tcPr>
            <w:tcW w:w="1275" w:type="dxa"/>
            <w:tcPrChange w:id="5122" w:author="Stephen" w:date="2018-12-30T19:23:00Z">
              <w:tcPr>
                <w:tcW w:w="1275" w:type="dxa"/>
              </w:tcPr>
            </w:tcPrChange>
          </w:tcPr>
          <w:p w:rsidR="007C64A3" w:rsidRDefault="007C64A3" w:rsidP="007C64A3"/>
        </w:tc>
        <w:tc>
          <w:tcPr>
            <w:tcW w:w="1275" w:type="dxa"/>
            <w:tcPrChange w:id="5123" w:author="Stephen" w:date="2018-12-30T19:23:00Z">
              <w:tcPr>
                <w:tcW w:w="1275" w:type="dxa"/>
              </w:tcPr>
            </w:tcPrChange>
          </w:tcPr>
          <w:p w:rsidR="007C64A3" w:rsidRDefault="007C64A3" w:rsidP="007C64A3"/>
        </w:tc>
        <w:tc>
          <w:tcPr>
            <w:tcW w:w="1276" w:type="dxa"/>
            <w:tcPrChange w:id="5124" w:author="Stephen" w:date="2018-12-30T19:23:00Z">
              <w:tcPr>
                <w:tcW w:w="1276" w:type="dxa"/>
              </w:tcPr>
            </w:tcPrChange>
          </w:tcPr>
          <w:p w:rsidR="007C64A3" w:rsidRDefault="007C64A3" w:rsidP="007C64A3"/>
        </w:tc>
        <w:tc>
          <w:tcPr>
            <w:tcW w:w="1277" w:type="dxa"/>
            <w:tcPrChange w:id="5125" w:author="Stephen" w:date="2018-12-30T19:23:00Z">
              <w:tcPr>
                <w:tcW w:w="1277" w:type="dxa"/>
              </w:tcPr>
            </w:tcPrChange>
          </w:tcPr>
          <w:p w:rsidR="007C64A3" w:rsidRDefault="007C64A3" w:rsidP="007C64A3"/>
        </w:tc>
        <w:tc>
          <w:tcPr>
            <w:tcW w:w="1242" w:type="dxa"/>
            <w:tcPrChange w:id="5126" w:author="Stephen" w:date="2018-12-30T19:23:00Z">
              <w:tcPr>
                <w:tcW w:w="1242" w:type="dxa"/>
              </w:tcPr>
            </w:tcPrChange>
          </w:tcPr>
          <w:p w:rsidR="007C64A3" w:rsidRDefault="007C64A3" w:rsidP="007C64A3"/>
        </w:tc>
        <w:tc>
          <w:tcPr>
            <w:tcW w:w="4711" w:type="dxa"/>
            <w:tcPrChange w:id="5127" w:author="Stephen" w:date="2018-12-30T19:23:00Z">
              <w:tcPr>
                <w:tcW w:w="1951" w:type="dxa"/>
              </w:tcPr>
            </w:tcPrChange>
          </w:tcPr>
          <w:p w:rsidR="007C64A3" w:rsidRDefault="007C64A3" w:rsidP="007C64A3"/>
        </w:tc>
      </w:tr>
      <w:tr w:rsidR="007C64A3" w:rsidTr="00C317BD">
        <w:tc>
          <w:tcPr>
            <w:tcW w:w="1819" w:type="dxa"/>
            <w:tcPrChange w:id="5128" w:author="Stephen" w:date="2018-12-30T19:23:00Z">
              <w:tcPr>
                <w:tcW w:w="1819" w:type="dxa"/>
              </w:tcPr>
            </w:tcPrChange>
          </w:tcPr>
          <w:p w:rsidR="007C64A3" w:rsidRDefault="007C64A3" w:rsidP="007C64A3"/>
        </w:tc>
        <w:tc>
          <w:tcPr>
            <w:tcW w:w="1584" w:type="dxa"/>
            <w:tcPrChange w:id="5129" w:author="Stephen" w:date="2018-12-30T19:23:00Z">
              <w:tcPr>
                <w:tcW w:w="1584" w:type="dxa"/>
              </w:tcPr>
            </w:tcPrChange>
          </w:tcPr>
          <w:p w:rsidR="007C64A3" w:rsidRDefault="007C64A3" w:rsidP="007C64A3">
            <w:r>
              <w:t>Cancer</w:t>
            </w:r>
          </w:p>
        </w:tc>
        <w:tc>
          <w:tcPr>
            <w:tcW w:w="1275" w:type="dxa"/>
            <w:tcPrChange w:id="5130" w:author="Stephen" w:date="2018-12-30T19:23:00Z">
              <w:tcPr>
                <w:tcW w:w="1275" w:type="dxa"/>
              </w:tcPr>
            </w:tcPrChange>
          </w:tcPr>
          <w:p w:rsidR="007C64A3" w:rsidRDefault="007C64A3" w:rsidP="007C64A3"/>
        </w:tc>
        <w:tc>
          <w:tcPr>
            <w:tcW w:w="1275" w:type="dxa"/>
            <w:tcPrChange w:id="5131" w:author="Stephen" w:date="2018-12-30T19:23:00Z">
              <w:tcPr>
                <w:tcW w:w="1275" w:type="dxa"/>
              </w:tcPr>
            </w:tcPrChange>
          </w:tcPr>
          <w:p w:rsidR="007C64A3" w:rsidRDefault="007C64A3" w:rsidP="007C64A3"/>
        </w:tc>
        <w:tc>
          <w:tcPr>
            <w:tcW w:w="1276" w:type="dxa"/>
            <w:tcPrChange w:id="5132" w:author="Stephen" w:date="2018-12-30T19:23:00Z">
              <w:tcPr>
                <w:tcW w:w="1276" w:type="dxa"/>
              </w:tcPr>
            </w:tcPrChange>
          </w:tcPr>
          <w:p w:rsidR="007C64A3" w:rsidRDefault="007C64A3" w:rsidP="007C64A3"/>
        </w:tc>
        <w:tc>
          <w:tcPr>
            <w:tcW w:w="1277" w:type="dxa"/>
            <w:tcPrChange w:id="5133" w:author="Stephen" w:date="2018-12-30T19:23:00Z">
              <w:tcPr>
                <w:tcW w:w="1277" w:type="dxa"/>
              </w:tcPr>
            </w:tcPrChange>
          </w:tcPr>
          <w:p w:rsidR="007C64A3" w:rsidRDefault="007C64A3" w:rsidP="007C64A3"/>
        </w:tc>
        <w:tc>
          <w:tcPr>
            <w:tcW w:w="1242" w:type="dxa"/>
            <w:tcPrChange w:id="5134" w:author="Stephen" w:date="2018-12-30T19:23:00Z">
              <w:tcPr>
                <w:tcW w:w="1242" w:type="dxa"/>
              </w:tcPr>
            </w:tcPrChange>
          </w:tcPr>
          <w:p w:rsidR="007C64A3" w:rsidRDefault="007C64A3" w:rsidP="007C64A3"/>
        </w:tc>
        <w:tc>
          <w:tcPr>
            <w:tcW w:w="4711" w:type="dxa"/>
            <w:tcPrChange w:id="5135" w:author="Stephen" w:date="2018-12-30T19:23:00Z">
              <w:tcPr>
                <w:tcW w:w="1951" w:type="dxa"/>
              </w:tcPr>
            </w:tcPrChange>
          </w:tcPr>
          <w:p w:rsidR="007C64A3" w:rsidRDefault="007C64A3" w:rsidP="007C64A3"/>
        </w:tc>
      </w:tr>
      <w:tr w:rsidR="007C64A3" w:rsidTr="00C317BD">
        <w:tc>
          <w:tcPr>
            <w:tcW w:w="1819" w:type="dxa"/>
            <w:tcPrChange w:id="5136" w:author="Stephen" w:date="2018-12-30T19:23:00Z">
              <w:tcPr>
                <w:tcW w:w="1819" w:type="dxa"/>
              </w:tcPr>
            </w:tcPrChange>
          </w:tcPr>
          <w:p w:rsidR="007C64A3" w:rsidRDefault="007C64A3" w:rsidP="007C64A3">
            <w:r>
              <w:t>Chan</w:t>
            </w:r>
            <w:ins w:id="5137" w:author="Stephen" w:date="2018-12-29T09:13:00Z">
              <w:r w:rsidR="003066DD">
                <w:t xml:space="preserve"> [36]</w:t>
              </w:r>
            </w:ins>
          </w:p>
        </w:tc>
        <w:tc>
          <w:tcPr>
            <w:tcW w:w="1584" w:type="dxa"/>
            <w:tcPrChange w:id="5138" w:author="Stephen" w:date="2018-12-30T19:23:00Z">
              <w:tcPr>
                <w:tcW w:w="1584" w:type="dxa"/>
              </w:tcPr>
            </w:tcPrChange>
          </w:tcPr>
          <w:p w:rsidR="007C64A3" w:rsidRDefault="007C64A3" w:rsidP="007C64A3"/>
        </w:tc>
        <w:tc>
          <w:tcPr>
            <w:tcW w:w="1275" w:type="dxa"/>
            <w:tcPrChange w:id="5139" w:author="Stephen" w:date="2018-12-30T19:23:00Z">
              <w:tcPr>
                <w:tcW w:w="1275" w:type="dxa"/>
              </w:tcPr>
            </w:tcPrChange>
          </w:tcPr>
          <w:p w:rsidR="007C64A3" w:rsidRDefault="007C64A3" w:rsidP="007C64A3">
            <w:r>
              <w:t>0.089</w:t>
            </w:r>
          </w:p>
        </w:tc>
        <w:tc>
          <w:tcPr>
            <w:tcW w:w="1275" w:type="dxa"/>
            <w:tcPrChange w:id="5140" w:author="Stephen" w:date="2018-12-30T19:23:00Z">
              <w:tcPr>
                <w:tcW w:w="1275" w:type="dxa"/>
              </w:tcPr>
            </w:tcPrChange>
          </w:tcPr>
          <w:p w:rsidR="007C64A3" w:rsidRDefault="007C64A3" w:rsidP="007C64A3"/>
        </w:tc>
        <w:tc>
          <w:tcPr>
            <w:tcW w:w="1276" w:type="dxa"/>
            <w:tcPrChange w:id="5141" w:author="Stephen" w:date="2018-12-30T19:23:00Z">
              <w:tcPr>
                <w:tcW w:w="1276" w:type="dxa"/>
              </w:tcPr>
            </w:tcPrChange>
          </w:tcPr>
          <w:p w:rsidR="007C64A3" w:rsidRDefault="007C64A3" w:rsidP="007C64A3"/>
        </w:tc>
        <w:tc>
          <w:tcPr>
            <w:tcW w:w="1277" w:type="dxa"/>
            <w:tcPrChange w:id="5142" w:author="Stephen" w:date="2018-12-30T19:23:00Z">
              <w:tcPr>
                <w:tcW w:w="1277" w:type="dxa"/>
              </w:tcPr>
            </w:tcPrChange>
          </w:tcPr>
          <w:p w:rsidR="007C64A3" w:rsidRDefault="007C64A3" w:rsidP="007C64A3"/>
        </w:tc>
        <w:tc>
          <w:tcPr>
            <w:tcW w:w="1242" w:type="dxa"/>
            <w:tcPrChange w:id="5143" w:author="Stephen" w:date="2018-12-30T19:23:00Z">
              <w:tcPr>
                <w:tcW w:w="1242" w:type="dxa"/>
              </w:tcPr>
            </w:tcPrChange>
          </w:tcPr>
          <w:p w:rsidR="007C64A3" w:rsidRDefault="007C64A3" w:rsidP="007C64A3"/>
        </w:tc>
        <w:tc>
          <w:tcPr>
            <w:tcW w:w="4711" w:type="dxa"/>
            <w:tcPrChange w:id="5144" w:author="Stephen" w:date="2018-12-30T19:23:00Z">
              <w:tcPr>
                <w:tcW w:w="1951" w:type="dxa"/>
              </w:tcPr>
            </w:tcPrChange>
          </w:tcPr>
          <w:p w:rsidR="007C64A3" w:rsidRDefault="007C64A3" w:rsidP="007C64A3"/>
        </w:tc>
      </w:tr>
      <w:tr w:rsidR="007C64A3" w:rsidTr="00C317BD">
        <w:tc>
          <w:tcPr>
            <w:tcW w:w="1819" w:type="dxa"/>
            <w:tcPrChange w:id="5145" w:author="Stephen" w:date="2018-12-30T19:23:00Z">
              <w:tcPr>
                <w:tcW w:w="1819" w:type="dxa"/>
              </w:tcPr>
            </w:tcPrChange>
          </w:tcPr>
          <w:p w:rsidR="007C64A3" w:rsidRDefault="007C64A3" w:rsidP="007C64A3">
            <w:r>
              <w:t>Khan</w:t>
            </w:r>
            <w:ins w:id="5146" w:author="Stephen" w:date="2018-12-29T09:13:00Z">
              <w:r w:rsidR="003066DD">
                <w:t xml:space="preserve"> [38]</w:t>
              </w:r>
            </w:ins>
          </w:p>
        </w:tc>
        <w:tc>
          <w:tcPr>
            <w:tcW w:w="1584" w:type="dxa"/>
            <w:tcPrChange w:id="5147" w:author="Stephen" w:date="2018-12-30T19:23:00Z">
              <w:tcPr>
                <w:tcW w:w="1584" w:type="dxa"/>
              </w:tcPr>
            </w:tcPrChange>
          </w:tcPr>
          <w:p w:rsidR="007C64A3" w:rsidRDefault="007C64A3" w:rsidP="007C64A3"/>
        </w:tc>
        <w:tc>
          <w:tcPr>
            <w:tcW w:w="1275" w:type="dxa"/>
            <w:tcPrChange w:id="5148" w:author="Stephen" w:date="2018-12-30T19:23:00Z">
              <w:tcPr>
                <w:tcW w:w="1275" w:type="dxa"/>
              </w:tcPr>
            </w:tcPrChange>
          </w:tcPr>
          <w:p w:rsidR="007C64A3" w:rsidRDefault="007C64A3" w:rsidP="007C64A3"/>
        </w:tc>
        <w:tc>
          <w:tcPr>
            <w:tcW w:w="1275" w:type="dxa"/>
            <w:tcPrChange w:id="5149" w:author="Stephen" w:date="2018-12-30T19:23:00Z">
              <w:tcPr>
                <w:tcW w:w="1275" w:type="dxa"/>
              </w:tcPr>
            </w:tcPrChange>
          </w:tcPr>
          <w:p w:rsidR="007C64A3" w:rsidRDefault="007C64A3" w:rsidP="007C64A3"/>
        </w:tc>
        <w:tc>
          <w:tcPr>
            <w:tcW w:w="1276" w:type="dxa"/>
            <w:tcPrChange w:id="5150" w:author="Stephen" w:date="2018-12-30T19:23:00Z">
              <w:tcPr>
                <w:tcW w:w="1276" w:type="dxa"/>
              </w:tcPr>
            </w:tcPrChange>
          </w:tcPr>
          <w:p w:rsidR="007C64A3" w:rsidRDefault="007C64A3" w:rsidP="007C64A3"/>
        </w:tc>
        <w:tc>
          <w:tcPr>
            <w:tcW w:w="1277" w:type="dxa"/>
            <w:tcPrChange w:id="5151" w:author="Stephen" w:date="2018-12-30T19:23:00Z">
              <w:tcPr>
                <w:tcW w:w="1277" w:type="dxa"/>
              </w:tcPr>
            </w:tcPrChange>
          </w:tcPr>
          <w:p w:rsidR="007C64A3" w:rsidRDefault="007C64A3" w:rsidP="007C64A3">
            <w:r>
              <w:t>NS x 6</w:t>
            </w:r>
          </w:p>
        </w:tc>
        <w:tc>
          <w:tcPr>
            <w:tcW w:w="1242" w:type="dxa"/>
            <w:tcPrChange w:id="5152" w:author="Stephen" w:date="2018-12-30T19:23:00Z">
              <w:tcPr>
                <w:tcW w:w="1242" w:type="dxa"/>
              </w:tcPr>
            </w:tcPrChange>
          </w:tcPr>
          <w:p w:rsidR="007C64A3" w:rsidRDefault="007C64A3" w:rsidP="007C64A3"/>
        </w:tc>
        <w:tc>
          <w:tcPr>
            <w:tcW w:w="4711" w:type="dxa"/>
            <w:tcPrChange w:id="5153" w:author="Stephen" w:date="2018-12-30T19:23:00Z">
              <w:tcPr>
                <w:tcW w:w="1951" w:type="dxa"/>
              </w:tcPr>
            </w:tcPrChange>
          </w:tcPr>
          <w:p w:rsidR="007C64A3" w:rsidRDefault="007C64A3" w:rsidP="007C64A3"/>
        </w:tc>
      </w:tr>
      <w:tr w:rsidR="007C64A3" w:rsidTr="00C317BD">
        <w:tc>
          <w:tcPr>
            <w:tcW w:w="1819" w:type="dxa"/>
            <w:tcPrChange w:id="5154" w:author="Stephen" w:date="2018-12-30T19:23:00Z">
              <w:tcPr>
                <w:tcW w:w="1819" w:type="dxa"/>
              </w:tcPr>
            </w:tcPrChange>
          </w:tcPr>
          <w:p w:rsidR="007C64A3" w:rsidRDefault="007C64A3" w:rsidP="007C64A3">
            <w:r>
              <w:t>Tosovic</w:t>
            </w:r>
            <w:ins w:id="5155" w:author="Stephen" w:date="2018-12-29T09:13:00Z">
              <w:r w:rsidR="003066DD">
                <w:t xml:space="preserve"> [37]</w:t>
              </w:r>
            </w:ins>
          </w:p>
        </w:tc>
        <w:tc>
          <w:tcPr>
            <w:tcW w:w="1584" w:type="dxa"/>
            <w:tcPrChange w:id="5156" w:author="Stephen" w:date="2018-12-30T19:23:00Z">
              <w:tcPr>
                <w:tcW w:w="1584" w:type="dxa"/>
              </w:tcPr>
            </w:tcPrChange>
          </w:tcPr>
          <w:p w:rsidR="007C64A3" w:rsidRDefault="007C64A3" w:rsidP="007C64A3"/>
        </w:tc>
        <w:tc>
          <w:tcPr>
            <w:tcW w:w="1275" w:type="dxa"/>
            <w:tcPrChange w:id="5157" w:author="Stephen" w:date="2018-12-30T19:23:00Z">
              <w:tcPr>
                <w:tcW w:w="1275" w:type="dxa"/>
              </w:tcPr>
            </w:tcPrChange>
          </w:tcPr>
          <w:p w:rsidR="007C64A3" w:rsidRDefault="007C64A3" w:rsidP="007C64A3"/>
        </w:tc>
        <w:tc>
          <w:tcPr>
            <w:tcW w:w="1275" w:type="dxa"/>
            <w:tcPrChange w:id="5158" w:author="Stephen" w:date="2018-12-30T19:23:00Z">
              <w:tcPr>
                <w:tcW w:w="1275" w:type="dxa"/>
              </w:tcPr>
            </w:tcPrChange>
          </w:tcPr>
          <w:p w:rsidR="007C64A3" w:rsidRDefault="007C64A3" w:rsidP="007C64A3"/>
        </w:tc>
        <w:tc>
          <w:tcPr>
            <w:tcW w:w="1276" w:type="dxa"/>
            <w:tcPrChange w:id="5159" w:author="Stephen" w:date="2018-12-30T19:23:00Z">
              <w:tcPr>
                <w:tcW w:w="1276" w:type="dxa"/>
              </w:tcPr>
            </w:tcPrChange>
          </w:tcPr>
          <w:p w:rsidR="007C64A3" w:rsidRDefault="007C64A3" w:rsidP="007C64A3"/>
        </w:tc>
        <w:tc>
          <w:tcPr>
            <w:tcW w:w="1277" w:type="dxa"/>
            <w:tcPrChange w:id="5160" w:author="Stephen" w:date="2018-12-30T19:23:00Z">
              <w:tcPr>
                <w:tcW w:w="1277" w:type="dxa"/>
              </w:tcPr>
            </w:tcPrChange>
          </w:tcPr>
          <w:p w:rsidR="007C64A3" w:rsidRDefault="007C64A3" w:rsidP="007C64A3">
            <w:r>
              <w:t>0.2, 0.14,0.28. 0.38</w:t>
            </w:r>
          </w:p>
        </w:tc>
        <w:tc>
          <w:tcPr>
            <w:tcW w:w="1242" w:type="dxa"/>
            <w:tcPrChange w:id="5161" w:author="Stephen" w:date="2018-12-30T19:23:00Z">
              <w:tcPr>
                <w:tcW w:w="1242" w:type="dxa"/>
              </w:tcPr>
            </w:tcPrChange>
          </w:tcPr>
          <w:p w:rsidR="007C64A3" w:rsidRDefault="007C64A3" w:rsidP="007C64A3">
            <w:r>
              <w:t>0.86,0.90, 1.00, 0.94</w:t>
            </w:r>
          </w:p>
        </w:tc>
        <w:tc>
          <w:tcPr>
            <w:tcW w:w="4711" w:type="dxa"/>
            <w:tcPrChange w:id="5162" w:author="Stephen" w:date="2018-12-30T19:23:00Z">
              <w:tcPr>
                <w:tcW w:w="1951" w:type="dxa"/>
              </w:tcPr>
            </w:tcPrChange>
          </w:tcPr>
          <w:p w:rsidR="007C64A3" w:rsidRDefault="007C64A3" w:rsidP="007C64A3">
            <w:r>
              <w:t>(0.69-1.08),(0.77-1.06),(0.67-1.07), (0.76-1.09)</w:t>
            </w:r>
          </w:p>
        </w:tc>
      </w:tr>
      <w:tr w:rsidR="007C64A3" w:rsidTr="00C317BD">
        <w:tc>
          <w:tcPr>
            <w:tcW w:w="1819" w:type="dxa"/>
            <w:tcPrChange w:id="5163" w:author="Stephen" w:date="2018-12-30T19:23:00Z">
              <w:tcPr>
                <w:tcW w:w="1819" w:type="dxa"/>
              </w:tcPr>
            </w:tcPrChange>
          </w:tcPr>
          <w:p w:rsidR="007C64A3" w:rsidRDefault="007C64A3" w:rsidP="007C64A3"/>
        </w:tc>
        <w:tc>
          <w:tcPr>
            <w:tcW w:w="1584" w:type="dxa"/>
            <w:tcPrChange w:id="5164" w:author="Stephen" w:date="2018-12-30T19:23:00Z">
              <w:tcPr>
                <w:tcW w:w="1584" w:type="dxa"/>
              </w:tcPr>
            </w:tcPrChange>
          </w:tcPr>
          <w:p w:rsidR="007C64A3" w:rsidRDefault="007C64A3" w:rsidP="007C64A3"/>
        </w:tc>
        <w:tc>
          <w:tcPr>
            <w:tcW w:w="1275" w:type="dxa"/>
            <w:tcPrChange w:id="5165" w:author="Stephen" w:date="2018-12-30T19:23:00Z">
              <w:tcPr>
                <w:tcW w:w="1275" w:type="dxa"/>
              </w:tcPr>
            </w:tcPrChange>
          </w:tcPr>
          <w:p w:rsidR="007C64A3" w:rsidRDefault="007C64A3" w:rsidP="007C64A3"/>
        </w:tc>
        <w:tc>
          <w:tcPr>
            <w:tcW w:w="1275" w:type="dxa"/>
            <w:tcPrChange w:id="5166" w:author="Stephen" w:date="2018-12-30T19:23:00Z">
              <w:tcPr>
                <w:tcW w:w="1275" w:type="dxa"/>
              </w:tcPr>
            </w:tcPrChange>
          </w:tcPr>
          <w:p w:rsidR="007C64A3" w:rsidRDefault="007C64A3" w:rsidP="007C64A3"/>
        </w:tc>
        <w:tc>
          <w:tcPr>
            <w:tcW w:w="1276" w:type="dxa"/>
            <w:tcPrChange w:id="5167" w:author="Stephen" w:date="2018-12-30T19:23:00Z">
              <w:tcPr>
                <w:tcW w:w="1276" w:type="dxa"/>
              </w:tcPr>
            </w:tcPrChange>
          </w:tcPr>
          <w:p w:rsidR="007C64A3" w:rsidRDefault="007C64A3" w:rsidP="007C64A3"/>
        </w:tc>
        <w:tc>
          <w:tcPr>
            <w:tcW w:w="1277" w:type="dxa"/>
            <w:tcPrChange w:id="5168" w:author="Stephen" w:date="2018-12-30T19:23:00Z">
              <w:tcPr>
                <w:tcW w:w="1277" w:type="dxa"/>
              </w:tcPr>
            </w:tcPrChange>
          </w:tcPr>
          <w:p w:rsidR="007C64A3" w:rsidRDefault="007C64A3" w:rsidP="007C64A3"/>
        </w:tc>
        <w:tc>
          <w:tcPr>
            <w:tcW w:w="1242" w:type="dxa"/>
            <w:tcPrChange w:id="5169" w:author="Stephen" w:date="2018-12-30T19:23:00Z">
              <w:tcPr>
                <w:tcW w:w="1242" w:type="dxa"/>
              </w:tcPr>
            </w:tcPrChange>
          </w:tcPr>
          <w:p w:rsidR="007C64A3" w:rsidRDefault="007C64A3" w:rsidP="007C64A3"/>
        </w:tc>
        <w:tc>
          <w:tcPr>
            <w:tcW w:w="4711" w:type="dxa"/>
            <w:tcPrChange w:id="5170" w:author="Stephen" w:date="2018-12-30T19:23:00Z">
              <w:tcPr>
                <w:tcW w:w="1951" w:type="dxa"/>
              </w:tcPr>
            </w:tcPrChange>
          </w:tcPr>
          <w:p w:rsidR="007C64A3" w:rsidRDefault="007C64A3" w:rsidP="007C64A3"/>
        </w:tc>
      </w:tr>
      <w:tr w:rsidR="007C64A3" w:rsidTr="00C317BD">
        <w:tc>
          <w:tcPr>
            <w:tcW w:w="1819" w:type="dxa"/>
            <w:tcPrChange w:id="5171" w:author="Stephen" w:date="2018-12-30T19:23:00Z">
              <w:tcPr>
                <w:tcW w:w="1819" w:type="dxa"/>
              </w:tcPr>
            </w:tcPrChange>
          </w:tcPr>
          <w:p w:rsidR="007C64A3" w:rsidRDefault="007C64A3" w:rsidP="007C64A3"/>
        </w:tc>
        <w:tc>
          <w:tcPr>
            <w:tcW w:w="1584" w:type="dxa"/>
            <w:tcPrChange w:id="5172" w:author="Stephen" w:date="2018-12-30T19:23:00Z">
              <w:tcPr>
                <w:tcW w:w="1584" w:type="dxa"/>
              </w:tcPr>
            </w:tcPrChange>
          </w:tcPr>
          <w:p w:rsidR="007C64A3" w:rsidRDefault="007C64A3" w:rsidP="007C64A3">
            <w:r>
              <w:t>Obesity</w:t>
            </w:r>
          </w:p>
        </w:tc>
        <w:tc>
          <w:tcPr>
            <w:tcW w:w="1275" w:type="dxa"/>
            <w:tcPrChange w:id="5173" w:author="Stephen" w:date="2018-12-30T19:23:00Z">
              <w:tcPr>
                <w:tcW w:w="1275" w:type="dxa"/>
              </w:tcPr>
            </w:tcPrChange>
          </w:tcPr>
          <w:p w:rsidR="007C64A3" w:rsidRDefault="007C64A3" w:rsidP="007C64A3"/>
        </w:tc>
        <w:tc>
          <w:tcPr>
            <w:tcW w:w="1275" w:type="dxa"/>
            <w:tcPrChange w:id="5174" w:author="Stephen" w:date="2018-12-30T19:23:00Z">
              <w:tcPr>
                <w:tcW w:w="1275" w:type="dxa"/>
              </w:tcPr>
            </w:tcPrChange>
          </w:tcPr>
          <w:p w:rsidR="007C64A3" w:rsidRDefault="007C64A3" w:rsidP="007C64A3"/>
        </w:tc>
        <w:tc>
          <w:tcPr>
            <w:tcW w:w="1276" w:type="dxa"/>
            <w:tcPrChange w:id="5175" w:author="Stephen" w:date="2018-12-30T19:23:00Z">
              <w:tcPr>
                <w:tcW w:w="1276" w:type="dxa"/>
              </w:tcPr>
            </w:tcPrChange>
          </w:tcPr>
          <w:p w:rsidR="007C64A3" w:rsidRDefault="007C64A3" w:rsidP="007C64A3"/>
        </w:tc>
        <w:tc>
          <w:tcPr>
            <w:tcW w:w="1277" w:type="dxa"/>
            <w:tcPrChange w:id="5176" w:author="Stephen" w:date="2018-12-30T19:23:00Z">
              <w:tcPr>
                <w:tcW w:w="1277" w:type="dxa"/>
              </w:tcPr>
            </w:tcPrChange>
          </w:tcPr>
          <w:p w:rsidR="007C64A3" w:rsidRDefault="007C64A3" w:rsidP="007C64A3"/>
        </w:tc>
        <w:tc>
          <w:tcPr>
            <w:tcW w:w="1242" w:type="dxa"/>
            <w:tcPrChange w:id="5177" w:author="Stephen" w:date="2018-12-30T19:23:00Z">
              <w:tcPr>
                <w:tcW w:w="1242" w:type="dxa"/>
              </w:tcPr>
            </w:tcPrChange>
          </w:tcPr>
          <w:p w:rsidR="007C64A3" w:rsidRDefault="007C64A3" w:rsidP="007C64A3"/>
        </w:tc>
        <w:tc>
          <w:tcPr>
            <w:tcW w:w="4711" w:type="dxa"/>
            <w:tcPrChange w:id="5178" w:author="Stephen" w:date="2018-12-30T19:23:00Z">
              <w:tcPr>
                <w:tcW w:w="1951" w:type="dxa"/>
              </w:tcPr>
            </w:tcPrChange>
          </w:tcPr>
          <w:p w:rsidR="007C64A3" w:rsidRDefault="007C64A3" w:rsidP="007C64A3"/>
        </w:tc>
      </w:tr>
      <w:tr w:rsidR="007C64A3" w:rsidTr="00C317BD">
        <w:tc>
          <w:tcPr>
            <w:tcW w:w="1819" w:type="dxa"/>
            <w:tcPrChange w:id="5179" w:author="Stephen" w:date="2018-12-30T19:23:00Z">
              <w:tcPr>
                <w:tcW w:w="1819" w:type="dxa"/>
              </w:tcPr>
            </w:tcPrChange>
          </w:tcPr>
          <w:p w:rsidR="007C64A3" w:rsidRDefault="007C64A3" w:rsidP="007C64A3">
            <w:r>
              <w:t>Makepeace</w:t>
            </w:r>
            <w:ins w:id="5180" w:author="Stephen" w:date="2018-12-29T09:13:00Z">
              <w:r w:rsidR="003066DD">
                <w:t xml:space="preserve"> [48]</w:t>
              </w:r>
            </w:ins>
          </w:p>
        </w:tc>
        <w:tc>
          <w:tcPr>
            <w:tcW w:w="1584" w:type="dxa"/>
            <w:tcPrChange w:id="5181" w:author="Stephen" w:date="2018-12-30T19:23:00Z">
              <w:tcPr>
                <w:tcW w:w="1584" w:type="dxa"/>
              </w:tcPr>
            </w:tcPrChange>
          </w:tcPr>
          <w:p w:rsidR="007C64A3" w:rsidRDefault="007C64A3" w:rsidP="007C64A3"/>
        </w:tc>
        <w:tc>
          <w:tcPr>
            <w:tcW w:w="1275" w:type="dxa"/>
            <w:tcPrChange w:id="5182" w:author="Stephen" w:date="2018-12-30T19:23:00Z">
              <w:tcPr>
                <w:tcW w:w="1275" w:type="dxa"/>
              </w:tcPr>
            </w:tcPrChange>
          </w:tcPr>
          <w:p w:rsidR="007C64A3" w:rsidRDefault="007C64A3" w:rsidP="007C64A3"/>
        </w:tc>
        <w:tc>
          <w:tcPr>
            <w:tcW w:w="1275" w:type="dxa"/>
            <w:tcPrChange w:id="5183" w:author="Stephen" w:date="2018-12-30T19:23:00Z">
              <w:tcPr>
                <w:tcW w:w="1275" w:type="dxa"/>
              </w:tcPr>
            </w:tcPrChange>
          </w:tcPr>
          <w:p w:rsidR="007C64A3" w:rsidRDefault="007C64A3" w:rsidP="007C64A3"/>
        </w:tc>
        <w:tc>
          <w:tcPr>
            <w:tcW w:w="1276" w:type="dxa"/>
            <w:tcPrChange w:id="5184" w:author="Stephen" w:date="2018-12-30T19:23:00Z">
              <w:tcPr>
                <w:tcW w:w="1276" w:type="dxa"/>
              </w:tcPr>
            </w:tcPrChange>
          </w:tcPr>
          <w:p w:rsidR="007C64A3" w:rsidRDefault="007C64A3" w:rsidP="007C64A3"/>
        </w:tc>
        <w:tc>
          <w:tcPr>
            <w:tcW w:w="1277" w:type="dxa"/>
            <w:tcPrChange w:id="5185" w:author="Stephen" w:date="2018-12-30T19:23:00Z">
              <w:tcPr>
                <w:tcW w:w="1277" w:type="dxa"/>
              </w:tcPr>
            </w:tcPrChange>
          </w:tcPr>
          <w:p w:rsidR="007C64A3" w:rsidRDefault="007C64A3" w:rsidP="007C64A3">
            <w:r>
              <w:t>0.29,0.53, 0.59, 0.50, 0.87,0.52 0.84</w:t>
            </w:r>
          </w:p>
        </w:tc>
        <w:tc>
          <w:tcPr>
            <w:tcW w:w="1242" w:type="dxa"/>
            <w:tcPrChange w:id="5186" w:author="Stephen" w:date="2018-12-30T19:23:00Z">
              <w:tcPr>
                <w:tcW w:w="1242" w:type="dxa"/>
              </w:tcPr>
            </w:tcPrChange>
          </w:tcPr>
          <w:p w:rsidR="007C64A3" w:rsidRDefault="007C64A3" w:rsidP="007C64A3"/>
        </w:tc>
        <w:tc>
          <w:tcPr>
            <w:tcW w:w="4711" w:type="dxa"/>
            <w:tcPrChange w:id="5187" w:author="Stephen" w:date="2018-12-30T19:23:00Z">
              <w:tcPr>
                <w:tcW w:w="1951" w:type="dxa"/>
              </w:tcPr>
            </w:tcPrChange>
          </w:tcPr>
          <w:p w:rsidR="007C64A3" w:rsidRDefault="007C64A3" w:rsidP="007C64A3"/>
        </w:tc>
      </w:tr>
      <w:tr w:rsidR="007C64A3" w:rsidTr="00C317BD">
        <w:tc>
          <w:tcPr>
            <w:tcW w:w="1819" w:type="dxa"/>
            <w:tcPrChange w:id="5188" w:author="Stephen" w:date="2018-12-30T19:23:00Z">
              <w:tcPr>
                <w:tcW w:w="1819" w:type="dxa"/>
              </w:tcPr>
            </w:tcPrChange>
          </w:tcPr>
          <w:p w:rsidR="007C64A3" w:rsidRDefault="007C64A3" w:rsidP="007C64A3">
            <w:r>
              <w:t>Shon</w:t>
            </w:r>
            <w:ins w:id="5189" w:author="Stephen" w:date="2018-12-29T09:13:00Z">
              <w:r w:rsidR="003066DD">
                <w:t xml:space="preserve"> [47]</w:t>
              </w:r>
            </w:ins>
          </w:p>
        </w:tc>
        <w:tc>
          <w:tcPr>
            <w:tcW w:w="1584" w:type="dxa"/>
            <w:tcPrChange w:id="5190" w:author="Stephen" w:date="2018-12-30T19:23:00Z">
              <w:tcPr>
                <w:tcW w:w="1584" w:type="dxa"/>
              </w:tcPr>
            </w:tcPrChange>
          </w:tcPr>
          <w:p w:rsidR="007C64A3" w:rsidRDefault="007C64A3" w:rsidP="007C64A3"/>
        </w:tc>
        <w:tc>
          <w:tcPr>
            <w:tcW w:w="1275" w:type="dxa"/>
            <w:tcPrChange w:id="5191" w:author="Stephen" w:date="2018-12-30T19:23:00Z">
              <w:tcPr>
                <w:tcW w:w="1275" w:type="dxa"/>
              </w:tcPr>
            </w:tcPrChange>
          </w:tcPr>
          <w:p w:rsidR="007C64A3" w:rsidRDefault="007C64A3" w:rsidP="007C64A3"/>
        </w:tc>
        <w:tc>
          <w:tcPr>
            <w:tcW w:w="1275" w:type="dxa"/>
            <w:tcPrChange w:id="5192" w:author="Stephen" w:date="2018-12-30T19:23:00Z">
              <w:tcPr>
                <w:tcW w:w="1275" w:type="dxa"/>
              </w:tcPr>
            </w:tcPrChange>
          </w:tcPr>
          <w:p w:rsidR="007C64A3" w:rsidRDefault="007C64A3" w:rsidP="007C64A3"/>
        </w:tc>
        <w:tc>
          <w:tcPr>
            <w:tcW w:w="1276" w:type="dxa"/>
            <w:tcPrChange w:id="5193" w:author="Stephen" w:date="2018-12-30T19:23:00Z">
              <w:tcPr>
                <w:tcW w:w="1276" w:type="dxa"/>
              </w:tcPr>
            </w:tcPrChange>
          </w:tcPr>
          <w:p w:rsidR="007C64A3" w:rsidRDefault="007C64A3" w:rsidP="007C64A3"/>
        </w:tc>
        <w:tc>
          <w:tcPr>
            <w:tcW w:w="1277" w:type="dxa"/>
            <w:tcPrChange w:id="5194" w:author="Stephen" w:date="2018-12-30T19:23:00Z">
              <w:tcPr>
                <w:tcW w:w="1277" w:type="dxa"/>
              </w:tcPr>
            </w:tcPrChange>
          </w:tcPr>
          <w:p w:rsidR="007C64A3" w:rsidRDefault="007C64A3" w:rsidP="007C64A3">
            <w:r>
              <w:t>NS x3</w:t>
            </w:r>
          </w:p>
        </w:tc>
        <w:tc>
          <w:tcPr>
            <w:tcW w:w="1242" w:type="dxa"/>
            <w:tcPrChange w:id="5195" w:author="Stephen" w:date="2018-12-30T19:23:00Z">
              <w:tcPr>
                <w:tcW w:w="1242" w:type="dxa"/>
              </w:tcPr>
            </w:tcPrChange>
          </w:tcPr>
          <w:p w:rsidR="007C64A3" w:rsidRDefault="007C64A3" w:rsidP="007C64A3"/>
        </w:tc>
        <w:tc>
          <w:tcPr>
            <w:tcW w:w="4711" w:type="dxa"/>
            <w:tcPrChange w:id="5196" w:author="Stephen" w:date="2018-12-30T19:23:00Z">
              <w:tcPr>
                <w:tcW w:w="1951" w:type="dxa"/>
              </w:tcPr>
            </w:tcPrChange>
          </w:tcPr>
          <w:p w:rsidR="007C64A3" w:rsidRDefault="007C64A3" w:rsidP="007C64A3"/>
        </w:tc>
      </w:tr>
      <w:tr w:rsidR="007C64A3" w:rsidTr="00C317BD">
        <w:tc>
          <w:tcPr>
            <w:tcW w:w="1819" w:type="dxa"/>
            <w:tcPrChange w:id="5197" w:author="Stephen" w:date="2018-12-30T19:23:00Z">
              <w:tcPr>
                <w:tcW w:w="1819" w:type="dxa"/>
              </w:tcPr>
            </w:tcPrChange>
          </w:tcPr>
          <w:p w:rsidR="007C64A3" w:rsidRDefault="007C64A3" w:rsidP="007C64A3">
            <w:r>
              <w:t>Knudsen</w:t>
            </w:r>
            <w:ins w:id="5198" w:author="Stephen" w:date="2018-12-29T09:13:00Z">
              <w:r w:rsidR="003066DD">
                <w:t xml:space="preserve"> [49]</w:t>
              </w:r>
            </w:ins>
          </w:p>
        </w:tc>
        <w:tc>
          <w:tcPr>
            <w:tcW w:w="1584" w:type="dxa"/>
            <w:tcPrChange w:id="5199" w:author="Stephen" w:date="2018-12-30T19:23:00Z">
              <w:tcPr>
                <w:tcW w:w="1584" w:type="dxa"/>
              </w:tcPr>
            </w:tcPrChange>
          </w:tcPr>
          <w:p w:rsidR="007C64A3" w:rsidRDefault="007C64A3" w:rsidP="007C64A3"/>
        </w:tc>
        <w:tc>
          <w:tcPr>
            <w:tcW w:w="1275" w:type="dxa"/>
            <w:tcPrChange w:id="5200" w:author="Stephen" w:date="2018-12-30T19:23:00Z">
              <w:tcPr>
                <w:tcW w:w="1275" w:type="dxa"/>
              </w:tcPr>
            </w:tcPrChange>
          </w:tcPr>
          <w:p w:rsidR="007C64A3" w:rsidRDefault="007C64A3" w:rsidP="007C64A3">
            <w:r>
              <w:t>NS</w:t>
            </w:r>
          </w:p>
        </w:tc>
        <w:tc>
          <w:tcPr>
            <w:tcW w:w="1275" w:type="dxa"/>
            <w:tcPrChange w:id="5201" w:author="Stephen" w:date="2018-12-30T19:23:00Z">
              <w:tcPr>
                <w:tcW w:w="1275" w:type="dxa"/>
              </w:tcPr>
            </w:tcPrChange>
          </w:tcPr>
          <w:p w:rsidR="007C64A3" w:rsidRDefault="007C64A3" w:rsidP="007C64A3"/>
        </w:tc>
        <w:tc>
          <w:tcPr>
            <w:tcW w:w="1276" w:type="dxa"/>
            <w:tcPrChange w:id="5202" w:author="Stephen" w:date="2018-12-30T19:23:00Z">
              <w:tcPr>
                <w:tcW w:w="1276" w:type="dxa"/>
              </w:tcPr>
            </w:tcPrChange>
          </w:tcPr>
          <w:p w:rsidR="007C64A3" w:rsidRDefault="007C64A3" w:rsidP="007C64A3"/>
        </w:tc>
        <w:tc>
          <w:tcPr>
            <w:tcW w:w="1277" w:type="dxa"/>
            <w:tcPrChange w:id="5203" w:author="Stephen" w:date="2018-12-30T19:23:00Z">
              <w:tcPr>
                <w:tcW w:w="1277" w:type="dxa"/>
              </w:tcPr>
            </w:tcPrChange>
          </w:tcPr>
          <w:p w:rsidR="007C64A3" w:rsidRDefault="007C64A3" w:rsidP="007C64A3"/>
        </w:tc>
        <w:tc>
          <w:tcPr>
            <w:tcW w:w="1242" w:type="dxa"/>
            <w:tcPrChange w:id="5204" w:author="Stephen" w:date="2018-12-30T19:23:00Z">
              <w:tcPr>
                <w:tcW w:w="1242" w:type="dxa"/>
              </w:tcPr>
            </w:tcPrChange>
          </w:tcPr>
          <w:p w:rsidR="007C64A3" w:rsidRDefault="007C64A3" w:rsidP="007C64A3"/>
        </w:tc>
        <w:tc>
          <w:tcPr>
            <w:tcW w:w="4711" w:type="dxa"/>
            <w:tcPrChange w:id="5205" w:author="Stephen" w:date="2018-12-30T19:23:00Z">
              <w:tcPr>
                <w:tcW w:w="1951" w:type="dxa"/>
              </w:tcPr>
            </w:tcPrChange>
          </w:tcPr>
          <w:p w:rsidR="007C64A3" w:rsidRDefault="007C64A3" w:rsidP="007C64A3"/>
        </w:tc>
      </w:tr>
      <w:tr w:rsidR="007C64A3" w:rsidTr="00C317BD">
        <w:tc>
          <w:tcPr>
            <w:tcW w:w="1819" w:type="dxa"/>
            <w:tcPrChange w:id="5206" w:author="Stephen" w:date="2018-12-30T19:23:00Z">
              <w:tcPr>
                <w:tcW w:w="1819" w:type="dxa"/>
              </w:tcPr>
            </w:tcPrChange>
          </w:tcPr>
          <w:p w:rsidR="007C64A3" w:rsidRDefault="007C64A3" w:rsidP="007C64A3">
            <w:r>
              <w:t>Roos</w:t>
            </w:r>
            <w:ins w:id="5207" w:author="Stephen" w:date="2018-12-29T09:14:00Z">
              <w:r w:rsidR="003066DD">
                <w:t xml:space="preserve"> [43]</w:t>
              </w:r>
            </w:ins>
          </w:p>
        </w:tc>
        <w:tc>
          <w:tcPr>
            <w:tcW w:w="1584" w:type="dxa"/>
            <w:tcPrChange w:id="5208" w:author="Stephen" w:date="2018-12-30T19:23:00Z">
              <w:tcPr>
                <w:tcW w:w="1584" w:type="dxa"/>
              </w:tcPr>
            </w:tcPrChange>
          </w:tcPr>
          <w:p w:rsidR="007C64A3" w:rsidRDefault="007C64A3" w:rsidP="007C64A3"/>
        </w:tc>
        <w:tc>
          <w:tcPr>
            <w:tcW w:w="1275" w:type="dxa"/>
            <w:tcPrChange w:id="5209" w:author="Stephen" w:date="2018-12-30T19:23:00Z">
              <w:tcPr>
                <w:tcW w:w="1275" w:type="dxa"/>
              </w:tcPr>
            </w:tcPrChange>
          </w:tcPr>
          <w:p w:rsidR="007C64A3" w:rsidRDefault="007C64A3" w:rsidP="007C64A3"/>
        </w:tc>
        <w:tc>
          <w:tcPr>
            <w:tcW w:w="1275" w:type="dxa"/>
            <w:tcPrChange w:id="5210" w:author="Stephen" w:date="2018-12-30T19:23:00Z">
              <w:tcPr>
                <w:tcW w:w="1275" w:type="dxa"/>
              </w:tcPr>
            </w:tcPrChange>
          </w:tcPr>
          <w:p w:rsidR="007C64A3" w:rsidRDefault="007C64A3" w:rsidP="007C64A3">
            <w:r>
              <w:t>1,1.01</w:t>
            </w:r>
          </w:p>
        </w:tc>
        <w:tc>
          <w:tcPr>
            <w:tcW w:w="1276" w:type="dxa"/>
            <w:tcPrChange w:id="5211" w:author="Stephen" w:date="2018-12-30T19:23:00Z">
              <w:tcPr>
                <w:tcW w:w="1276" w:type="dxa"/>
              </w:tcPr>
            </w:tcPrChange>
          </w:tcPr>
          <w:p w:rsidR="007C64A3" w:rsidRDefault="007C64A3" w:rsidP="007C64A3">
            <w:r>
              <w:t>(0.99-1.01)</w:t>
            </w:r>
          </w:p>
          <w:p w:rsidR="007C64A3" w:rsidRDefault="007C64A3" w:rsidP="007C64A3">
            <w:r>
              <w:t>X2</w:t>
            </w:r>
          </w:p>
        </w:tc>
        <w:tc>
          <w:tcPr>
            <w:tcW w:w="1277" w:type="dxa"/>
            <w:tcPrChange w:id="5212" w:author="Stephen" w:date="2018-12-30T19:23:00Z">
              <w:tcPr>
                <w:tcW w:w="1277" w:type="dxa"/>
              </w:tcPr>
            </w:tcPrChange>
          </w:tcPr>
          <w:p w:rsidR="007C64A3" w:rsidRDefault="007C64A3" w:rsidP="007C64A3">
            <w:r>
              <w:t>0.162,0.993</w:t>
            </w:r>
          </w:p>
        </w:tc>
        <w:tc>
          <w:tcPr>
            <w:tcW w:w="1242" w:type="dxa"/>
            <w:tcPrChange w:id="5213" w:author="Stephen" w:date="2018-12-30T19:23:00Z">
              <w:tcPr>
                <w:tcW w:w="1242" w:type="dxa"/>
              </w:tcPr>
            </w:tcPrChange>
          </w:tcPr>
          <w:p w:rsidR="007C64A3" w:rsidRDefault="007C64A3" w:rsidP="007C64A3"/>
        </w:tc>
        <w:tc>
          <w:tcPr>
            <w:tcW w:w="4711" w:type="dxa"/>
            <w:tcPrChange w:id="5214" w:author="Stephen" w:date="2018-12-30T19:23:00Z">
              <w:tcPr>
                <w:tcW w:w="1951" w:type="dxa"/>
              </w:tcPr>
            </w:tcPrChange>
          </w:tcPr>
          <w:p w:rsidR="007C64A3" w:rsidRDefault="007C64A3" w:rsidP="007C64A3"/>
        </w:tc>
      </w:tr>
      <w:tr w:rsidR="007C64A3" w:rsidTr="00C317BD">
        <w:tc>
          <w:tcPr>
            <w:tcW w:w="1819" w:type="dxa"/>
            <w:tcPrChange w:id="5215" w:author="Stephen" w:date="2018-12-30T19:23:00Z">
              <w:tcPr>
                <w:tcW w:w="1819" w:type="dxa"/>
              </w:tcPr>
            </w:tcPrChange>
          </w:tcPr>
          <w:p w:rsidR="007C64A3" w:rsidRDefault="007C64A3" w:rsidP="007C64A3">
            <w:r>
              <w:t>Mehran</w:t>
            </w:r>
            <w:ins w:id="5216" w:author="Stephen" w:date="2018-12-29T09:14:00Z">
              <w:r w:rsidR="003066DD">
                <w:t xml:space="preserve"> [42]</w:t>
              </w:r>
            </w:ins>
          </w:p>
        </w:tc>
        <w:tc>
          <w:tcPr>
            <w:tcW w:w="1584" w:type="dxa"/>
            <w:tcPrChange w:id="5217" w:author="Stephen" w:date="2018-12-30T19:23:00Z">
              <w:tcPr>
                <w:tcW w:w="1584" w:type="dxa"/>
              </w:tcPr>
            </w:tcPrChange>
          </w:tcPr>
          <w:p w:rsidR="007C64A3" w:rsidRDefault="007C64A3" w:rsidP="007C64A3"/>
        </w:tc>
        <w:tc>
          <w:tcPr>
            <w:tcW w:w="1275" w:type="dxa"/>
            <w:tcPrChange w:id="5218" w:author="Stephen" w:date="2018-12-30T19:23:00Z">
              <w:tcPr>
                <w:tcW w:w="1275" w:type="dxa"/>
              </w:tcPr>
            </w:tcPrChange>
          </w:tcPr>
          <w:p w:rsidR="007C64A3" w:rsidRDefault="007C64A3" w:rsidP="007C64A3"/>
        </w:tc>
        <w:tc>
          <w:tcPr>
            <w:tcW w:w="1275" w:type="dxa"/>
            <w:tcPrChange w:id="5219" w:author="Stephen" w:date="2018-12-30T19:23:00Z">
              <w:tcPr>
                <w:tcW w:w="1275" w:type="dxa"/>
              </w:tcPr>
            </w:tcPrChange>
          </w:tcPr>
          <w:p w:rsidR="007C64A3" w:rsidRDefault="007C64A3" w:rsidP="007C64A3"/>
        </w:tc>
        <w:tc>
          <w:tcPr>
            <w:tcW w:w="1276" w:type="dxa"/>
            <w:tcPrChange w:id="5220" w:author="Stephen" w:date="2018-12-30T19:23:00Z">
              <w:tcPr>
                <w:tcW w:w="1276" w:type="dxa"/>
              </w:tcPr>
            </w:tcPrChange>
          </w:tcPr>
          <w:p w:rsidR="007C64A3" w:rsidRDefault="007C64A3" w:rsidP="007C64A3"/>
        </w:tc>
        <w:tc>
          <w:tcPr>
            <w:tcW w:w="1277" w:type="dxa"/>
            <w:tcPrChange w:id="5221" w:author="Stephen" w:date="2018-12-30T19:23:00Z">
              <w:tcPr>
                <w:tcW w:w="1277" w:type="dxa"/>
              </w:tcPr>
            </w:tcPrChange>
          </w:tcPr>
          <w:p w:rsidR="007C64A3" w:rsidRDefault="007C64A3" w:rsidP="007C64A3"/>
        </w:tc>
        <w:tc>
          <w:tcPr>
            <w:tcW w:w="1242" w:type="dxa"/>
            <w:tcPrChange w:id="5222" w:author="Stephen" w:date="2018-12-30T19:23:00Z">
              <w:tcPr>
                <w:tcW w:w="1242" w:type="dxa"/>
              </w:tcPr>
            </w:tcPrChange>
          </w:tcPr>
          <w:p w:rsidR="007C64A3" w:rsidRDefault="007C64A3" w:rsidP="007C64A3"/>
        </w:tc>
        <w:tc>
          <w:tcPr>
            <w:tcW w:w="4711" w:type="dxa"/>
            <w:tcPrChange w:id="5223" w:author="Stephen" w:date="2018-12-30T19:23:00Z">
              <w:tcPr>
                <w:tcW w:w="1951" w:type="dxa"/>
              </w:tcPr>
            </w:tcPrChange>
          </w:tcPr>
          <w:p w:rsidR="007C64A3" w:rsidRDefault="007C64A3" w:rsidP="007C64A3"/>
        </w:tc>
      </w:tr>
      <w:tr w:rsidR="007C64A3" w:rsidTr="00C317BD">
        <w:tc>
          <w:tcPr>
            <w:tcW w:w="1819" w:type="dxa"/>
            <w:tcPrChange w:id="5224" w:author="Stephen" w:date="2018-12-30T19:23:00Z">
              <w:tcPr>
                <w:tcW w:w="1819" w:type="dxa"/>
              </w:tcPr>
            </w:tcPrChange>
          </w:tcPr>
          <w:p w:rsidR="007C64A3" w:rsidRDefault="007C64A3" w:rsidP="007C64A3">
            <w:r>
              <w:t>Xu</w:t>
            </w:r>
            <w:ins w:id="5225" w:author="Stephen" w:date="2018-12-29T09:14:00Z">
              <w:r w:rsidR="003066DD">
                <w:t xml:space="preserve"> [40]</w:t>
              </w:r>
            </w:ins>
          </w:p>
        </w:tc>
        <w:tc>
          <w:tcPr>
            <w:tcW w:w="1584" w:type="dxa"/>
            <w:tcPrChange w:id="5226" w:author="Stephen" w:date="2018-12-30T19:23:00Z">
              <w:tcPr>
                <w:tcW w:w="1584" w:type="dxa"/>
              </w:tcPr>
            </w:tcPrChange>
          </w:tcPr>
          <w:p w:rsidR="007C64A3" w:rsidRDefault="007C64A3" w:rsidP="007C64A3"/>
        </w:tc>
        <w:tc>
          <w:tcPr>
            <w:tcW w:w="1275" w:type="dxa"/>
            <w:tcPrChange w:id="5227" w:author="Stephen" w:date="2018-12-30T19:23:00Z">
              <w:tcPr>
                <w:tcW w:w="1275" w:type="dxa"/>
              </w:tcPr>
            </w:tcPrChange>
          </w:tcPr>
          <w:p w:rsidR="007C64A3" w:rsidRDefault="007C64A3" w:rsidP="007C64A3"/>
        </w:tc>
        <w:tc>
          <w:tcPr>
            <w:tcW w:w="1275" w:type="dxa"/>
            <w:tcPrChange w:id="5228" w:author="Stephen" w:date="2018-12-30T19:23:00Z">
              <w:tcPr>
                <w:tcW w:w="1275" w:type="dxa"/>
              </w:tcPr>
            </w:tcPrChange>
          </w:tcPr>
          <w:p w:rsidR="007C64A3" w:rsidRDefault="007C64A3" w:rsidP="007C64A3"/>
        </w:tc>
        <w:tc>
          <w:tcPr>
            <w:tcW w:w="1276" w:type="dxa"/>
            <w:tcPrChange w:id="5229" w:author="Stephen" w:date="2018-12-30T19:23:00Z">
              <w:tcPr>
                <w:tcW w:w="1276" w:type="dxa"/>
              </w:tcPr>
            </w:tcPrChange>
          </w:tcPr>
          <w:p w:rsidR="007C64A3" w:rsidRDefault="007C64A3" w:rsidP="007C64A3"/>
        </w:tc>
        <w:tc>
          <w:tcPr>
            <w:tcW w:w="1277" w:type="dxa"/>
            <w:tcPrChange w:id="5230" w:author="Stephen" w:date="2018-12-30T19:23:00Z">
              <w:tcPr>
                <w:tcW w:w="1277" w:type="dxa"/>
              </w:tcPr>
            </w:tcPrChange>
          </w:tcPr>
          <w:p w:rsidR="007C64A3" w:rsidRDefault="007C64A3" w:rsidP="007C64A3">
            <w:r>
              <w:t>0.063,0.156</w:t>
            </w:r>
          </w:p>
        </w:tc>
        <w:tc>
          <w:tcPr>
            <w:tcW w:w="1242" w:type="dxa"/>
            <w:tcPrChange w:id="5231" w:author="Stephen" w:date="2018-12-30T19:23:00Z">
              <w:tcPr>
                <w:tcW w:w="1242" w:type="dxa"/>
              </w:tcPr>
            </w:tcPrChange>
          </w:tcPr>
          <w:p w:rsidR="007C64A3" w:rsidRDefault="007C64A3" w:rsidP="007C64A3"/>
        </w:tc>
        <w:tc>
          <w:tcPr>
            <w:tcW w:w="4711" w:type="dxa"/>
            <w:tcPrChange w:id="5232" w:author="Stephen" w:date="2018-12-30T19:23:00Z">
              <w:tcPr>
                <w:tcW w:w="1951" w:type="dxa"/>
              </w:tcPr>
            </w:tcPrChange>
          </w:tcPr>
          <w:p w:rsidR="007C64A3" w:rsidRDefault="007C64A3" w:rsidP="007C64A3"/>
        </w:tc>
      </w:tr>
      <w:tr w:rsidR="007C64A3" w:rsidTr="00C317BD">
        <w:tc>
          <w:tcPr>
            <w:tcW w:w="1819" w:type="dxa"/>
            <w:tcPrChange w:id="5233" w:author="Stephen" w:date="2018-12-30T19:23:00Z">
              <w:tcPr>
                <w:tcW w:w="1819" w:type="dxa"/>
              </w:tcPr>
            </w:tcPrChange>
          </w:tcPr>
          <w:p w:rsidR="007C64A3" w:rsidRDefault="007C64A3" w:rsidP="007C64A3"/>
        </w:tc>
        <w:tc>
          <w:tcPr>
            <w:tcW w:w="1584" w:type="dxa"/>
            <w:tcPrChange w:id="5234" w:author="Stephen" w:date="2018-12-30T19:23:00Z">
              <w:tcPr>
                <w:tcW w:w="1584" w:type="dxa"/>
              </w:tcPr>
            </w:tcPrChange>
          </w:tcPr>
          <w:p w:rsidR="007C64A3" w:rsidRDefault="007C64A3" w:rsidP="007C64A3"/>
        </w:tc>
        <w:tc>
          <w:tcPr>
            <w:tcW w:w="1275" w:type="dxa"/>
            <w:tcPrChange w:id="5235" w:author="Stephen" w:date="2018-12-30T19:23:00Z">
              <w:tcPr>
                <w:tcW w:w="1275" w:type="dxa"/>
              </w:tcPr>
            </w:tcPrChange>
          </w:tcPr>
          <w:p w:rsidR="007C64A3" w:rsidRDefault="007C64A3" w:rsidP="007C64A3"/>
        </w:tc>
        <w:tc>
          <w:tcPr>
            <w:tcW w:w="1275" w:type="dxa"/>
            <w:tcPrChange w:id="5236" w:author="Stephen" w:date="2018-12-30T19:23:00Z">
              <w:tcPr>
                <w:tcW w:w="1275" w:type="dxa"/>
              </w:tcPr>
            </w:tcPrChange>
          </w:tcPr>
          <w:p w:rsidR="007C64A3" w:rsidRDefault="007C64A3" w:rsidP="007C64A3"/>
        </w:tc>
        <w:tc>
          <w:tcPr>
            <w:tcW w:w="1276" w:type="dxa"/>
            <w:tcPrChange w:id="5237" w:author="Stephen" w:date="2018-12-30T19:23:00Z">
              <w:tcPr>
                <w:tcW w:w="1276" w:type="dxa"/>
              </w:tcPr>
            </w:tcPrChange>
          </w:tcPr>
          <w:p w:rsidR="007C64A3" w:rsidRDefault="007C64A3" w:rsidP="007C64A3"/>
        </w:tc>
        <w:tc>
          <w:tcPr>
            <w:tcW w:w="1277" w:type="dxa"/>
            <w:tcPrChange w:id="5238" w:author="Stephen" w:date="2018-12-30T19:23:00Z">
              <w:tcPr>
                <w:tcW w:w="1277" w:type="dxa"/>
              </w:tcPr>
            </w:tcPrChange>
          </w:tcPr>
          <w:p w:rsidR="007C64A3" w:rsidRDefault="007C64A3" w:rsidP="007C64A3"/>
        </w:tc>
        <w:tc>
          <w:tcPr>
            <w:tcW w:w="1242" w:type="dxa"/>
            <w:tcPrChange w:id="5239" w:author="Stephen" w:date="2018-12-30T19:23:00Z">
              <w:tcPr>
                <w:tcW w:w="1242" w:type="dxa"/>
              </w:tcPr>
            </w:tcPrChange>
          </w:tcPr>
          <w:p w:rsidR="007C64A3" w:rsidRDefault="007C64A3" w:rsidP="007C64A3"/>
        </w:tc>
        <w:tc>
          <w:tcPr>
            <w:tcW w:w="4711" w:type="dxa"/>
            <w:tcPrChange w:id="5240" w:author="Stephen" w:date="2018-12-30T19:23:00Z">
              <w:tcPr>
                <w:tcW w:w="1951" w:type="dxa"/>
              </w:tcPr>
            </w:tcPrChange>
          </w:tcPr>
          <w:p w:rsidR="007C64A3" w:rsidRDefault="007C64A3" w:rsidP="007C64A3"/>
        </w:tc>
      </w:tr>
      <w:tr w:rsidR="007C64A3" w:rsidTr="00C317BD">
        <w:tc>
          <w:tcPr>
            <w:tcW w:w="1819" w:type="dxa"/>
            <w:tcPrChange w:id="5241" w:author="Stephen" w:date="2018-12-30T19:23:00Z">
              <w:tcPr>
                <w:tcW w:w="1819" w:type="dxa"/>
              </w:tcPr>
            </w:tcPrChange>
          </w:tcPr>
          <w:p w:rsidR="007C64A3" w:rsidRDefault="007C64A3" w:rsidP="007C64A3"/>
        </w:tc>
        <w:tc>
          <w:tcPr>
            <w:tcW w:w="1584" w:type="dxa"/>
            <w:tcPrChange w:id="5242" w:author="Stephen" w:date="2018-12-30T19:23:00Z">
              <w:tcPr>
                <w:tcW w:w="1584" w:type="dxa"/>
              </w:tcPr>
            </w:tcPrChange>
          </w:tcPr>
          <w:p w:rsidR="007C64A3" w:rsidRDefault="007C64A3" w:rsidP="007C64A3">
            <w:r>
              <w:t>Triglcerides</w:t>
            </w:r>
          </w:p>
        </w:tc>
        <w:tc>
          <w:tcPr>
            <w:tcW w:w="1275" w:type="dxa"/>
            <w:tcPrChange w:id="5243" w:author="Stephen" w:date="2018-12-30T19:23:00Z">
              <w:tcPr>
                <w:tcW w:w="1275" w:type="dxa"/>
              </w:tcPr>
            </w:tcPrChange>
          </w:tcPr>
          <w:p w:rsidR="007C64A3" w:rsidRDefault="007C64A3" w:rsidP="007C64A3"/>
        </w:tc>
        <w:tc>
          <w:tcPr>
            <w:tcW w:w="1275" w:type="dxa"/>
            <w:tcPrChange w:id="5244" w:author="Stephen" w:date="2018-12-30T19:23:00Z">
              <w:tcPr>
                <w:tcW w:w="1275" w:type="dxa"/>
              </w:tcPr>
            </w:tcPrChange>
          </w:tcPr>
          <w:p w:rsidR="007C64A3" w:rsidRDefault="007C64A3" w:rsidP="007C64A3"/>
        </w:tc>
        <w:tc>
          <w:tcPr>
            <w:tcW w:w="1276" w:type="dxa"/>
            <w:tcPrChange w:id="5245" w:author="Stephen" w:date="2018-12-30T19:23:00Z">
              <w:tcPr>
                <w:tcW w:w="1276" w:type="dxa"/>
              </w:tcPr>
            </w:tcPrChange>
          </w:tcPr>
          <w:p w:rsidR="007C64A3" w:rsidRDefault="007C64A3" w:rsidP="007C64A3"/>
        </w:tc>
        <w:tc>
          <w:tcPr>
            <w:tcW w:w="1277" w:type="dxa"/>
            <w:tcPrChange w:id="5246" w:author="Stephen" w:date="2018-12-30T19:23:00Z">
              <w:tcPr>
                <w:tcW w:w="1277" w:type="dxa"/>
              </w:tcPr>
            </w:tcPrChange>
          </w:tcPr>
          <w:p w:rsidR="007C64A3" w:rsidRDefault="007C64A3" w:rsidP="007C64A3"/>
        </w:tc>
        <w:tc>
          <w:tcPr>
            <w:tcW w:w="1242" w:type="dxa"/>
            <w:tcPrChange w:id="5247" w:author="Stephen" w:date="2018-12-30T19:23:00Z">
              <w:tcPr>
                <w:tcW w:w="1242" w:type="dxa"/>
              </w:tcPr>
            </w:tcPrChange>
          </w:tcPr>
          <w:p w:rsidR="007C64A3" w:rsidRDefault="007C64A3" w:rsidP="007C64A3"/>
        </w:tc>
        <w:tc>
          <w:tcPr>
            <w:tcW w:w="4711" w:type="dxa"/>
            <w:tcPrChange w:id="5248" w:author="Stephen" w:date="2018-12-30T19:23:00Z">
              <w:tcPr>
                <w:tcW w:w="1951" w:type="dxa"/>
              </w:tcPr>
            </w:tcPrChange>
          </w:tcPr>
          <w:p w:rsidR="007C64A3" w:rsidRDefault="007C64A3" w:rsidP="007C64A3"/>
        </w:tc>
      </w:tr>
      <w:tr w:rsidR="007C64A3" w:rsidTr="00C317BD">
        <w:tc>
          <w:tcPr>
            <w:tcW w:w="1819" w:type="dxa"/>
            <w:tcPrChange w:id="5249" w:author="Stephen" w:date="2018-12-30T19:23:00Z">
              <w:tcPr>
                <w:tcW w:w="1819" w:type="dxa"/>
              </w:tcPr>
            </w:tcPrChange>
          </w:tcPr>
          <w:p w:rsidR="007C64A3" w:rsidRDefault="007C64A3" w:rsidP="007C64A3">
            <w:r>
              <w:t>Shon</w:t>
            </w:r>
            <w:ins w:id="5250" w:author="Stephen" w:date="2018-12-29T09:14:00Z">
              <w:r w:rsidR="003066DD">
                <w:t xml:space="preserve"> [47]</w:t>
              </w:r>
            </w:ins>
          </w:p>
        </w:tc>
        <w:tc>
          <w:tcPr>
            <w:tcW w:w="1584" w:type="dxa"/>
            <w:tcPrChange w:id="5251" w:author="Stephen" w:date="2018-12-30T19:23:00Z">
              <w:tcPr>
                <w:tcW w:w="1584" w:type="dxa"/>
              </w:tcPr>
            </w:tcPrChange>
          </w:tcPr>
          <w:p w:rsidR="007C64A3" w:rsidRDefault="007C64A3" w:rsidP="007C64A3"/>
        </w:tc>
        <w:tc>
          <w:tcPr>
            <w:tcW w:w="1275" w:type="dxa"/>
            <w:tcPrChange w:id="5252" w:author="Stephen" w:date="2018-12-30T19:23:00Z">
              <w:tcPr>
                <w:tcW w:w="1275" w:type="dxa"/>
              </w:tcPr>
            </w:tcPrChange>
          </w:tcPr>
          <w:p w:rsidR="007C64A3" w:rsidRDefault="007C64A3" w:rsidP="007C64A3"/>
        </w:tc>
        <w:tc>
          <w:tcPr>
            <w:tcW w:w="1275" w:type="dxa"/>
            <w:tcPrChange w:id="5253" w:author="Stephen" w:date="2018-12-30T19:23:00Z">
              <w:tcPr>
                <w:tcW w:w="1275" w:type="dxa"/>
              </w:tcPr>
            </w:tcPrChange>
          </w:tcPr>
          <w:p w:rsidR="007C64A3" w:rsidRDefault="007C64A3" w:rsidP="007C64A3"/>
        </w:tc>
        <w:tc>
          <w:tcPr>
            <w:tcW w:w="1276" w:type="dxa"/>
            <w:tcPrChange w:id="5254" w:author="Stephen" w:date="2018-12-30T19:23:00Z">
              <w:tcPr>
                <w:tcW w:w="1276" w:type="dxa"/>
              </w:tcPr>
            </w:tcPrChange>
          </w:tcPr>
          <w:p w:rsidR="007C64A3" w:rsidRDefault="007C64A3" w:rsidP="007C64A3"/>
        </w:tc>
        <w:tc>
          <w:tcPr>
            <w:tcW w:w="1277" w:type="dxa"/>
            <w:tcPrChange w:id="5255" w:author="Stephen" w:date="2018-12-30T19:23:00Z">
              <w:tcPr>
                <w:tcW w:w="1277" w:type="dxa"/>
              </w:tcPr>
            </w:tcPrChange>
          </w:tcPr>
          <w:p w:rsidR="007C64A3" w:rsidRDefault="007C64A3" w:rsidP="007C64A3">
            <w:r>
              <w:t xml:space="preserve">NS </w:t>
            </w:r>
          </w:p>
        </w:tc>
        <w:tc>
          <w:tcPr>
            <w:tcW w:w="1242" w:type="dxa"/>
            <w:tcPrChange w:id="5256" w:author="Stephen" w:date="2018-12-30T19:23:00Z">
              <w:tcPr>
                <w:tcW w:w="1242" w:type="dxa"/>
              </w:tcPr>
            </w:tcPrChange>
          </w:tcPr>
          <w:p w:rsidR="007C64A3" w:rsidRDefault="007C64A3" w:rsidP="007C64A3"/>
        </w:tc>
        <w:tc>
          <w:tcPr>
            <w:tcW w:w="4711" w:type="dxa"/>
            <w:tcPrChange w:id="5257" w:author="Stephen" w:date="2018-12-30T19:23:00Z">
              <w:tcPr>
                <w:tcW w:w="1951" w:type="dxa"/>
              </w:tcPr>
            </w:tcPrChange>
          </w:tcPr>
          <w:p w:rsidR="007C64A3" w:rsidRDefault="007C64A3" w:rsidP="007C64A3"/>
        </w:tc>
      </w:tr>
      <w:tr w:rsidR="007C64A3" w:rsidTr="00C317BD">
        <w:tc>
          <w:tcPr>
            <w:tcW w:w="1819" w:type="dxa"/>
            <w:tcPrChange w:id="5258" w:author="Stephen" w:date="2018-12-30T19:23:00Z">
              <w:tcPr>
                <w:tcW w:w="1819" w:type="dxa"/>
              </w:tcPr>
            </w:tcPrChange>
          </w:tcPr>
          <w:p w:rsidR="007C64A3" w:rsidRDefault="007C64A3" w:rsidP="007C64A3">
            <w:r>
              <w:t>Mehran</w:t>
            </w:r>
            <w:ins w:id="5259" w:author="Stephen" w:date="2018-12-29T09:14:00Z">
              <w:r w:rsidR="003066DD">
                <w:t xml:space="preserve"> [42]</w:t>
              </w:r>
            </w:ins>
          </w:p>
        </w:tc>
        <w:tc>
          <w:tcPr>
            <w:tcW w:w="1584" w:type="dxa"/>
            <w:tcPrChange w:id="5260" w:author="Stephen" w:date="2018-12-30T19:23:00Z">
              <w:tcPr>
                <w:tcW w:w="1584" w:type="dxa"/>
              </w:tcPr>
            </w:tcPrChange>
          </w:tcPr>
          <w:p w:rsidR="007C64A3" w:rsidRDefault="007C64A3" w:rsidP="007C64A3"/>
        </w:tc>
        <w:tc>
          <w:tcPr>
            <w:tcW w:w="1275" w:type="dxa"/>
            <w:tcPrChange w:id="5261" w:author="Stephen" w:date="2018-12-30T19:23:00Z">
              <w:tcPr>
                <w:tcW w:w="1275" w:type="dxa"/>
              </w:tcPr>
            </w:tcPrChange>
          </w:tcPr>
          <w:p w:rsidR="007C64A3" w:rsidRDefault="007C64A3" w:rsidP="007C64A3">
            <w:r>
              <w:t>0.87,0.11, 0.093</w:t>
            </w:r>
          </w:p>
        </w:tc>
        <w:tc>
          <w:tcPr>
            <w:tcW w:w="1275" w:type="dxa"/>
            <w:tcPrChange w:id="5262" w:author="Stephen" w:date="2018-12-30T19:23:00Z">
              <w:tcPr>
                <w:tcW w:w="1275" w:type="dxa"/>
              </w:tcPr>
            </w:tcPrChange>
          </w:tcPr>
          <w:p w:rsidR="007C64A3" w:rsidRDefault="007C64A3" w:rsidP="007C64A3"/>
        </w:tc>
        <w:tc>
          <w:tcPr>
            <w:tcW w:w="1276" w:type="dxa"/>
            <w:tcPrChange w:id="5263" w:author="Stephen" w:date="2018-12-30T19:23:00Z">
              <w:tcPr>
                <w:tcW w:w="1276" w:type="dxa"/>
              </w:tcPr>
            </w:tcPrChange>
          </w:tcPr>
          <w:p w:rsidR="007C64A3" w:rsidRDefault="007C64A3" w:rsidP="007C64A3"/>
        </w:tc>
        <w:tc>
          <w:tcPr>
            <w:tcW w:w="1277" w:type="dxa"/>
            <w:tcPrChange w:id="5264" w:author="Stephen" w:date="2018-12-30T19:23:00Z">
              <w:tcPr>
                <w:tcW w:w="1277" w:type="dxa"/>
              </w:tcPr>
            </w:tcPrChange>
          </w:tcPr>
          <w:p w:rsidR="007C64A3" w:rsidRDefault="007C64A3" w:rsidP="007C64A3"/>
        </w:tc>
        <w:tc>
          <w:tcPr>
            <w:tcW w:w="1242" w:type="dxa"/>
            <w:tcPrChange w:id="5265" w:author="Stephen" w:date="2018-12-30T19:23:00Z">
              <w:tcPr>
                <w:tcW w:w="1242" w:type="dxa"/>
              </w:tcPr>
            </w:tcPrChange>
          </w:tcPr>
          <w:p w:rsidR="007C64A3" w:rsidRDefault="007C64A3" w:rsidP="007C64A3">
            <w:r>
              <w:t>1x3</w:t>
            </w:r>
          </w:p>
        </w:tc>
        <w:tc>
          <w:tcPr>
            <w:tcW w:w="4711" w:type="dxa"/>
            <w:tcPrChange w:id="5266" w:author="Stephen" w:date="2018-12-30T19:23:00Z">
              <w:tcPr>
                <w:tcW w:w="1951" w:type="dxa"/>
              </w:tcPr>
            </w:tcPrChange>
          </w:tcPr>
          <w:p w:rsidR="007C64A3" w:rsidRDefault="007C64A3" w:rsidP="007C64A3">
            <w:r>
              <w:t>(0.99-1.01),(0.99-1.03),0.99-1.01)</w:t>
            </w:r>
          </w:p>
        </w:tc>
      </w:tr>
      <w:tr w:rsidR="007C64A3" w:rsidTr="00C317BD">
        <w:tc>
          <w:tcPr>
            <w:tcW w:w="1819" w:type="dxa"/>
            <w:tcPrChange w:id="5267" w:author="Stephen" w:date="2018-12-30T19:23:00Z">
              <w:tcPr>
                <w:tcW w:w="1819" w:type="dxa"/>
              </w:tcPr>
            </w:tcPrChange>
          </w:tcPr>
          <w:p w:rsidR="007C64A3" w:rsidRDefault="007C64A3" w:rsidP="007C64A3">
            <w:r>
              <w:t>Jun</w:t>
            </w:r>
            <w:ins w:id="5268" w:author="Stephen" w:date="2018-12-29T09:14:00Z">
              <w:r w:rsidR="003066DD">
                <w:t xml:space="preserve"> [51]</w:t>
              </w:r>
            </w:ins>
          </w:p>
        </w:tc>
        <w:tc>
          <w:tcPr>
            <w:tcW w:w="1584" w:type="dxa"/>
            <w:tcPrChange w:id="5269" w:author="Stephen" w:date="2018-12-30T19:23:00Z">
              <w:tcPr>
                <w:tcW w:w="1584" w:type="dxa"/>
              </w:tcPr>
            </w:tcPrChange>
          </w:tcPr>
          <w:p w:rsidR="007C64A3" w:rsidRDefault="007C64A3" w:rsidP="007C64A3"/>
        </w:tc>
        <w:tc>
          <w:tcPr>
            <w:tcW w:w="1275" w:type="dxa"/>
            <w:tcPrChange w:id="5270" w:author="Stephen" w:date="2018-12-30T19:23:00Z">
              <w:tcPr>
                <w:tcW w:w="1275" w:type="dxa"/>
              </w:tcPr>
            </w:tcPrChange>
          </w:tcPr>
          <w:p w:rsidR="007C64A3" w:rsidRDefault="007C64A3" w:rsidP="007C64A3">
            <w:r>
              <w:t>NSx2</w:t>
            </w:r>
          </w:p>
        </w:tc>
        <w:tc>
          <w:tcPr>
            <w:tcW w:w="1275" w:type="dxa"/>
            <w:tcPrChange w:id="5271" w:author="Stephen" w:date="2018-12-30T19:23:00Z">
              <w:tcPr>
                <w:tcW w:w="1275" w:type="dxa"/>
              </w:tcPr>
            </w:tcPrChange>
          </w:tcPr>
          <w:p w:rsidR="007C64A3" w:rsidRDefault="007C64A3" w:rsidP="007C64A3"/>
        </w:tc>
        <w:tc>
          <w:tcPr>
            <w:tcW w:w="1276" w:type="dxa"/>
            <w:tcPrChange w:id="5272" w:author="Stephen" w:date="2018-12-30T19:23:00Z">
              <w:tcPr>
                <w:tcW w:w="1276" w:type="dxa"/>
              </w:tcPr>
            </w:tcPrChange>
          </w:tcPr>
          <w:p w:rsidR="007C64A3" w:rsidRDefault="007C64A3" w:rsidP="007C64A3"/>
        </w:tc>
        <w:tc>
          <w:tcPr>
            <w:tcW w:w="1277" w:type="dxa"/>
            <w:tcPrChange w:id="5273" w:author="Stephen" w:date="2018-12-30T19:23:00Z">
              <w:tcPr>
                <w:tcW w:w="1277" w:type="dxa"/>
              </w:tcPr>
            </w:tcPrChange>
          </w:tcPr>
          <w:p w:rsidR="007C64A3" w:rsidRDefault="007C64A3" w:rsidP="007C64A3"/>
        </w:tc>
        <w:tc>
          <w:tcPr>
            <w:tcW w:w="1242" w:type="dxa"/>
            <w:tcPrChange w:id="5274" w:author="Stephen" w:date="2018-12-30T19:23:00Z">
              <w:tcPr>
                <w:tcW w:w="1242" w:type="dxa"/>
              </w:tcPr>
            </w:tcPrChange>
          </w:tcPr>
          <w:p w:rsidR="007C64A3" w:rsidRDefault="007C64A3" w:rsidP="007C64A3"/>
        </w:tc>
        <w:tc>
          <w:tcPr>
            <w:tcW w:w="4711" w:type="dxa"/>
            <w:tcPrChange w:id="5275" w:author="Stephen" w:date="2018-12-30T19:23:00Z">
              <w:tcPr>
                <w:tcW w:w="1951" w:type="dxa"/>
              </w:tcPr>
            </w:tcPrChange>
          </w:tcPr>
          <w:p w:rsidR="007C64A3" w:rsidRDefault="007C64A3" w:rsidP="007C64A3"/>
        </w:tc>
      </w:tr>
      <w:tr w:rsidR="007C64A3" w:rsidTr="00C317BD">
        <w:tc>
          <w:tcPr>
            <w:tcW w:w="1819" w:type="dxa"/>
            <w:tcPrChange w:id="5276" w:author="Stephen" w:date="2018-12-30T19:23:00Z">
              <w:tcPr>
                <w:tcW w:w="1819" w:type="dxa"/>
              </w:tcPr>
            </w:tcPrChange>
          </w:tcPr>
          <w:p w:rsidR="007C64A3" w:rsidRDefault="007C64A3" w:rsidP="007C64A3">
            <w:r>
              <w:t>Oh</w:t>
            </w:r>
            <w:ins w:id="5277" w:author="Stephen" w:date="2018-12-29T09:14:00Z">
              <w:r w:rsidR="003066DD">
                <w:t xml:space="preserve"> [52]</w:t>
              </w:r>
            </w:ins>
          </w:p>
        </w:tc>
        <w:tc>
          <w:tcPr>
            <w:tcW w:w="1584" w:type="dxa"/>
            <w:tcPrChange w:id="5278" w:author="Stephen" w:date="2018-12-30T19:23:00Z">
              <w:tcPr>
                <w:tcW w:w="1584" w:type="dxa"/>
              </w:tcPr>
            </w:tcPrChange>
          </w:tcPr>
          <w:p w:rsidR="007C64A3" w:rsidRDefault="007C64A3" w:rsidP="007C64A3"/>
        </w:tc>
        <w:tc>
          <w:tcPr>
            <w:tcW w:w="1275" w:type="dxa"/>
            <w:tcPrChange w:id="5279" w:author="Stephen" w:date="2018-12-30T19:23:00Z">
              <w:tcPr>
                <w:tcW w:w="1275" w:type="dxa"/>
              </w:tcPr>
            </w:tcPrChange>
          </w:tcPr>
          <w:p w:rsidR="007C64A3" w:rsidRDefault="007C64A3" w:rsidP="007C64A3"/>
        </w:tc>
        <w:tc>
          <w:tcPr>
            <w:tcW w:w="1275" w:type="dxa"/>
            <w:tcPrChange w:id="5280" w:author="Stephen" w:date="2018-12-30T19:23:00Z">
              <w:tcPr>
                <w:tcW w:w="1275" w:type="dxa"/>
              </w:tcPr>
            </w:tcPrChange>
          </w:tcPr>
          <w:p w:rsidR="007C64A3" w:rsidRDefault="007C64A3" w:rsidP="007C64A3"/>
        </w:tc>
        <w:tc>
          <w:tcPr>
            <w:tcW w:w="1276" w:type="dxa"/>
            <w:tcPrChange w:id="5281" w:author="Stephen" w:date="2018-12-30T19:23:00Z">
              <w:tcPr>
                <w:tcW w:w="1276" w:type="dxa"/>
              </w:tcPr>
            </w:tcPrChange>
          </w:tcPr>
          <w:p w:rsidR="007C64A3" w:rsidRDefault="007C64A3" w:rsidP="007C64A3"/>
        </w:tc>
        <w:tc>
          <w:tcPr>
            <w:tcW w:w="1277" w:type="dxa"/>
            <w:tcPrChange w:id="5282" w:author="Stephen" w:date="2018-12-30T19:23:00Z">
              <w:tcPr>
                <w:tcW w:w="1277" w:type="dxa"/>
              </w:tcPr>
            </w:tcPrChange>
          </w:tcPr>
          <w:p w:rsidR="007C64A3" w:rsidRDefault="007C64A3" w:rsidP="007C64A3">
            <w:r>
              <w:t>0.510</w:t>
            </w:r>
          </w:p>
        </w:tc>
        <w:tc>
          <w:tcPr>
            <w:tcW w:w="1242" w:type="dxa"/>
            <w:tcPrChange w:id="5283" w:author="Stephen" w:date="2018-12-30T19:23:00Z">
              <w:tcPr>
                <w:tcW w:w="1242" w:type="dxa"/>
              </w:tcPr>
            </w:tcPrChange>
          </w:tcPr>
          <w:p w:rsidR="007C64A3" w:rsidRDefault="007C64A3" w:rsidP="007C64A3"/>
        </w:tc>
        <w:tc>
          <w:tcPr>
            <w:tcW w:w="4711" w:type="dxa"/>
            <w:tcPrChange w:id="5284" w:author="Stephen" w:date="2018-12-30T19:23:00Z">
              <w:tcPr>
                <w:tcW w:w="1951" w:type="dxa"/>
              </w:tcPr>
            </w:tcPrChange>
          </w:tcPr>
          <w:p w:rsidR="007C64A3" w:rsidRDefault="007C64A3" w:rsidP="007C64A3"/>
        </w:tc>
      </w:tr>
      <w:tr w:rsidR="007C64A3" w:rsidTr="00C317BD">
        <w:tc>
          <w:tcPr>
            <w:tcW w:w="1819" w:type="dxa"/>
            <w:tcPrChange w:id="5285" w:author="Stephen" w:date="2018-12-30T19:23:00Z">
              <w:tcPr>
                <w:tcW w:w="1819" w:type="dxa"/>
              </w:tcPr>
            </w:tcPrChange>
          </w:tcPr>
          <w:p w:rsidR="007C64A3" w:rsidRDefault="007C64A3" w:rsidP="007C64A3">
            <w:r>
              <w:t>Garduno-Garcia</w:t>
            </w:r>
            <w:ins w:id="5286" w:author="Stephen" w:date="2018-12-29T09:15:00Z">
              <w:r w:rsidR="003066DD">
                <w:t xml:space="preserve"> [44]</w:t>
              </w:r>
            </w:ins>
          </w:p>
        </w:tc>
        <w:tc>
          <w:tcPr>
            <w:tcW w:w="1584" w:type="dxa"/>
            <w:tcPrChange w:id="5287" w:author="Stephen" w:date="2018-12-30T19:23:00Z">
              <w:tcPr>
                <w:tcW w:w="1584" w:type="dxa"/>
              </w:tcPr>
            </w:tcPrChange>
          </w:tcPr>
          <w:p w:rsidR="007C64A3" w:rsidRDefault="007C64A3" w:rsidP="007C64A3"/>
        </w:tc>
        <w:tc>
          <w:tcPr>
            <w:tcW w:w="1275" w:type="dxa"/>
            <w:tcPrChange w:id="5288" w:author="Stephen" w:date="2018-12-30T19:23:00Z">
              <w:tcPr>
                <w:tcW w:w="1275" w:type="dxa"/>
              </w:tcPr>
            </w:tcPrChange>
          </w:tcPr>
          <w:p w:rsidR="007C64A3" w:rsidRDefault="007C64A3" w:rsidP="007C64A3">
            <w:r>
              <w:t>0.053, NSx4</w:t>
            </w:r>
          </w:p>
        </w:tc>
        <w:tc>
          <w:tcPr>
            <w:tcW w:w="1275" w:type="dxa"/>
            <w:tcPrChange w:id="5289" w:author="Stephen" w:date="2018-12-30T19:23:00Z">
              <w:tcPr>
                <w:tcW w:w="1275" w:type="dxa"/>
              </w:tcPr>
            </w:tcPrChange>
          </w:tcPr>
          <w:p w:rsidR="007C64A3" w:rsidRDefault="007C64A3" w:rsidP="007C64A3"/>
        </w:tc>
        <w:tc>
          <w:tcPr>
            <w:tcW w:w="1276" w:type="dxa"/>
            <w:tcPrChange w:id="5290" w:author="Stephen" w:date="2018-12-30T19:23:00Z">
              <w:tcPr>
                <w:tcW w:w="1276" w:type="dxa"/>
              </w:tcPr>
            </w:tcPrChange>
          </w:tcPr>
          <w:p w:rsidR="007C64A3" w:rsidRDefault="007C64A3" w:rsidP="007C64A3"/>
        </w:tc>
        <w:tc>
          <w:tcPr>
            <w:tcW w:w="1277" w:type="dxa"/>
            <w:tcPrChange w:id="5291" w:author="Stephen" w:date="2018-12-30T19:23:00Z">
              <w:tcPr>
                <w:tcW w:w="1277" w:type="dxa"/>
              </w:tcPr>
            </w:tcPrChange>
          </w:tcPr>
          <w:p w:rsidR="007C64A3" w:rsidRDefault="007C64A3" w:rsidP="007C64A3"/>
        </w:tc>
        <w:tc>
          <w:tcPr>
            <w:tcW w:w="1242" w:type="dxa"/>
            <w:tcPrChange w:id="5292" w:author="Stephen" w:date="2018-12-30T19:23:00Z">
              <w:tcPr>
                <w:tcW w:w="1242" w:type="dxa"/>
              </w:tcPr>
            </w:tcPrChange>
          </w:tcPr>
          <w:p w:rsidR="007C64A3" w:rsidRDefault="007C64A3" w:rsidP="007C64A3"/>
        </w:tc>
        <w:tc>
          <w:tcPr>
            <w:tcW w:w="4711" w:type="dxa"/>
            <w:tcPrChange w:id="5293" w:author="Stephen" w:date="2018-12-30T19:23:00Z">
              <w:tcPr>
                <w:tcW w:w="1951" w:type="dxa"/>
              </w:tcPr>
            </w:tcPrChange>
          </w:tcPr>
          <w:p w:rsidR="007C64A3" w:rsidRDefault="007C64A3" w:rsidP="007C64A3"/>
        </w:tc>
      </w:tr>
      <w:tr w:rsidR="007C64A3" w:rsidTr="00C317BD">
        <w:tc>
          <w:tcPr>
            <w:tcW w:w="1819" w:type="dxa"/>
            <w:tcPrChange w:id="5294" w:author="Stephen" w:date="2018-12-30T19:23:00Z">
              <w:tcPr>
                <w:tcW w:w="1819" w:type="dxa"/>
              </w:tcPr>
            </w:tcPrChange>
          </w:tcPr>
          <w:p w:rsidR="007C64A3" w:rsidRDefault="007C64A3" w:rsidP="007C64A3"/>
        </w:tc>
        <w:tc>
          <w:tcPr>
            <w:tcW w:w="1584" w:type="dxa"/>
            <w:tcPrChange w:id="5295" w:author="Stephen" w:date="2018-12-30T19:23:00Z">
              <w:tcPr>
                <w:tcW w:w="1584" w:type="dxa"/>
              </w:tcPr>
            </w:tcPrChange>
          </w:tcPr>
          <w:p w:rsidR="007C64A3" w:rsidRDefault="007C64A3" w:rsidP="007C64A3"/>
        </w:tc>
        <w:tc>
          <w:tcPr>
            <w:tcW w:w="1275" w:type="dxa"/>
            <w:tcPrChange w:id="5296" w:author="Stephen" w:date="2018-12-30T19:23:00Z">
              <w:tcPr>
                <w:tcW w:w="1275" w:type="dxa"/>
              </w:tcPr>
            </w:tcPrChange>
          </w:tcPr>
          <w:p w:rsidR="007C64A3" w:rsidRDefault="007C64A3" w:rsidP="007C64A3"/>
        </w:tc>
        <w:tc>
          <w:tcPr>
            <w:tcW w:w="1275" w:type="dxa"/>
            <w:tcPrChange w:id="5297" w:author="Stephen" w:date="2018-12-30T19:23:00Z">
              <w:tcPr>
                <w:tcW w:w="1275" w:type="dxa"/>
              </w:tcPr>
            </w:tcPrChange>
          </w:tcPr>
          <w:p w:rsidR="007C64A3" w:rsidRDefault="007C64A3" w:rsidP="007C64A3"/>
        </w:tc>
        <w:tc>
          <w:tcPr>
            <w:tcW w:w="1276" w:type="dxa"/>
            <w:tcPrChange w:id="5298" w:author="Stephen" w:date="2018-12-30T19:23:00Z">
              <w:tcPr>
                <w:tcW w:w="1276" w:type="dxa"/>
              </w:tcPr>
            </w:tcPrChange>
          </w:tcPr>
          <w:p w:rsidR="007C64A3" w:rsidRDefault="007C64A3" w:rsidP="007C64A3"/>
        </w:tc>
        <w:tc>
          <w:tcPr>
            <w:tcW w:w="1277" w:type="dxa"/>
            <w:tcPrChange w:id="5299" w:author="Stephen" w:date="2018-12-30T19:23:00Z">
              <w:tcPr>
                <w:tcW w:w="1277" w:type="dxa"/>
              </w:tcPr>
            </w:tcPrChange>
          </w:tcPr>
          <w:p w:rsidR="007C64A3" w:rsidRDefault="007C64A3" w:rsidP="007C64A3"/>
        </w:tc>
        <w:tc>
          <w:tcPr>
            <w:tcW w:w="1242" w:type="dxa"/>
            <w:tcPrChange w:id="5300" w:author="Stephen" w:date="2018-12-30T19:23:00Z">
              <w:tcPr>
                <w:tcW w:w="1242" w:type="dxa"/>
              </w:tcPr>
            </w:tcPrChange>
          </w:tcPr>
          <w:p w:rsidR="007C64A3" w:rsidRDefault="007C64A3" w:rsidP="007C64A3"/>
        </w:tc>
        <w:tc>
          <w:tcPr>
            <w:tcW w:w="4711" w:type="dxa"/>
            <w:tcPrChange w:id="5301" w:author="Stephen" w:date="2018-12-30T19:23:00Z">
              <w:tcPr>
                <w:tcW w:w="1951" w:type="dxa"/>
              </w:tcPr>
            </w:tcPrChange>
          </w:tcPr>
          <w:p w:rsidR="007C64A3" w:rsidRDefault="007C64A3" w:rsidP="007C64A3"/>
        </w:tc>
      </w:tr>
      <w:tr w:rsidR="007C64A3" w:rsidTr="00C317BD">
        <w:tc>
          <w:tcPr>
            <w:tcW w:w="1819" w:type="dxa"/>
            <w:tcPrChange w:id="5302" w:author="Stephen" w:date="2018-12-30T19:23:00Z">
              <w:tcPr>
                <w:tcW w:w="1819" w:type="dxa"/>
              </w:tcPr>
            </w:tcPrChange>
          </w:tcPr>
          <w:p w:rsidR="007C64A3" w:rsidRDefault="007C64A3" w:rsidP="007C64A3"/>
        </w:tc>
        <w:tc>
          <w:tcPr>
            <w:tcW w:w="1584" w:type="dxa"/>
            <w:tcPrChange w:id="5303" w:author="Stephen" w:date="2018-12-30T19:23:00Z">
              <w:tcPr>
                <w:tcW w:w="1584" w:type="dxa"/>
              </w:tcPr>
            </w:tcPrChange>
          </w:tcPr>
          <w:p w:rsidR="007C64A3" w:rsidRDefault="007C64A3" w:rsidP="007C64A3"/>
        </w:tc>
        <w:tc>
          <w:tcPr>
            <w:tcW w:w="1275" w:type="dxa"/>
            <w:tcPrChange w:id="5304" w:author="Stephen" w:date="2018-12-30T19:23:00Z">
              <w:tcPr>
                <w:tcW w:w="1275" w:type="dxa"/>
              </w:tcPr>
            </w:tcPrChange>
          </w:tcPr>
          <w:p w:rsidR="007C64A3" w:rsidRDefault="007C64A3" w:rsidP="007C64A3"/>
        </w:tc>
        <w:tc>
          <w:tcPr>
            <w:tcW w:w="1275" w:type="dxa"/>
            <w:tcPrChange w:id="5305" w:author="Stephen" w:date="2018-12-30T19:23:00Z">
              <w:tcPr>
                <w:tcW w:w="1275" w:type="dxa"/>
              </w:tcPr>
            </w:tcPrChange>
          </w:tcPr>
          <w:p w:rsidR="007C64A3" w:rsidRDefault="007C64A3" w:rsidP="007C64A3"/>
        </w:tc>
        <w:tc>
          <w:tcPr>
            <w:tcW w:w="1276" w:type="dxa"/>
            <w:tcPrChange w:id="5306" w:author="Stephen" w:date="2018-12-30T19:23:00Z">
              <w:tcPr>
                <w:tcW w:w="1276" w:type="dxa"/>
              </w:tcPr>
            </w:tcPrChange>
          </w:tcPr>
          <w:p w:rsidR="007C64A3" w:rsidRDefault="007C64A3" w:rsidP="007C64A3"/>
        </w:tc>
        <w:tc>
          <w:tcPr>
            <w:tcW w:w="1277" w:type="dxa"/>
            <w:tcPrChange w:id="5307" w:author="Stephen" w:date="2018-12-30T19:23:00Z">
              <w:tcPr>
                <w:tcW w:w="1277" w:type="dxa"/>
              </w:tcPr>
            </w:tcPrChange>
          </w:tcPr>
          <w:p w:rsidR="007C64A3" w:rsidRDefault="007C64A3" w:rsidP="007C64A3"/>
        </w:tc>
        <w:tc>
          <w:tcPr>
            <w:tcW w:w="1242" w:type="dxa"/>
            <w:tcPrChange w:id="5308" w:author="Stephen" w:date="2018-12-30T19:23:00Z">
              <w:tcPr>
                <w:tcW w:w="1242" w:type="dxa"/>
              </w:tcPr>
            </w:tcPrChange>
          </w:tcPr>
          <w:p w:rsidR="007C64A3" w:rsidRDefault="007C64A3" w:rsidP="007C64A3"/>
        </w:tc>
        <w:tc>
          <w:tcPr>
            <w:tcW w:w="4711" w:type="dxa"/>
            <w:tcPrChange w:id="5309" w:author="Stephen" w:date="2018-12-30T19:23:00Z">
              <w:tcPr>
                <w:tcW w:w="1951" w:type="dxa"/>
              </w:tcPr>
            </w:tcPrChange>
          </w:tcPr>
          <w:p w:rsidR="007C64A3" w:rsidRDefault="007C64A3" w:rsidP="007C64A3"/>
        </w:tc>
      </w:tr>
      <w:tr w:rsidR="007C64A3" w:rsidTr="00C317BD">
        <w:tc>
          <w:tcPr>
            <w:tcW w:w="1819" w:type="dxa"/>
            <w:tcPrChange w:id="5310" w:author="Stephen" w:date="2018-12-30T19:23:00Z">
              <w:tcPr>
                <w:tcW w:w="1819" w:type="dxa"/>
              </w:tcPr>
            </w:tcPrChange>
          </w:tcPr>
          <w:p w:rsidR="007C64A3" w:rsidRDefault="007C64A3" w:rsidP="007C64A3"/>
        </w:tc>
        <w:tc>
          <w:tcPr>
            <w:tcW w:w="1584" w:type="dxa"/>
            <w:tcPrChange w:id="5311" w:author="Stephen" w:date="2018-12-30T19:23:00Z">
              <w:tcPr>
                <w:tcW w:w="1584" w:type="dxa"/>
              </w:tcPr>
            </w:tcPrChange>
          </w:tcPr>
          <w:p w:rsidR="007C64A3" w:rsidRDefault="007C64A3" w:rsidP="007C64A3">
            <w:r>
              <w:t>Diabetes</w:t>
            </w:r>
          </w:p>
        </w:tc>
        <w:tc>
          <w:tcPr>
            <w:tcW w:w="1275" w:type="dxa"/>
            <w:tcPrChange w:id="5312" w:author="Stephen" w:date="2018-12-30T19:23:00Z">
              <w:tcPr>
                <w:tcW w:w="1275" w:type="dxa"/>
              </w:tcPr>
            </w:tcPrChange>
          </w:tcPr>
          <w:p w:rsidR="007C64A3" w:rsidRDefault="007C64A3" w:rsidP="007C64A3"/>
        </w:tc>
        <w:tc>
          <w:tcPr>
            <w:tcW w:w="1275" w:type="dxa"/>
            <w:tcPrChange w:id="5313" w:author="Stephen" w:date="2018-12-30T19:23:00Z">
              <w:tcPr>
                <w:tcW w:w="1275" w:type="dxa"/>
              </w:tcPr>
            </w:tcPrChange>
          </w:tcPr>
          <w:p w:rsidR="007C64A3" w:rsidRDefault="007C64A3" w:rsidP="007C64A3"/>
        </w:tc>
        <w:tc>
          <w:tcPr>
            <w:tcW w:w="1276" w:type="dxa"/>
            <w:tcPrChange w:id="5314" w:author="Stephen" w:date="2018-12-30T19:23:00Z">
              <w:tcPr>
                <w:tcW w:w="1276" w:type="dxa"/>
              </w:tcPr>
            </w:tcPrChange>
          </w:tcPr>
          <w:p w:rsidR="007C64A3" w:rsidRDefault="007C64A3" w:rsidP="007C64A3"/>
        </w:tc>
        <w:tc>
          <w:tcPr>
            <w:tcW w:w="1277" w:type="dxa"/>
            <w:tcPrChange w:id="5315" w:author="Stephen" w:date="2018-12-30T19:23:00Z">
              <w:tcPr>
                <w:tcW w:w="1277" w:type="dxa"/>
              </w:tcPr>
            </w:tcPrChange>
          </w:tcPr>
          <w:p w:rsidR="007C64A3" w:rsidRDefault="007C64A3" w:rsidP="007C64A3"/>
        </w:tc>
        <w:tc>
          <w:tcPr>
            <w:tcW w:w="1242" w:type="dxa"/>
            <w:tcPrChange w:id="5316" w:author="Stephen" w:date="2018-12-30T19:23:00Z">
              <w:tcPr>
                <w:tcW w:w="1242" w:type="dxa"/>
              </w:tcPr>
            </w:tcPrChange>
          </w:tcPr>
          <w:p w:rsidR="007C64A3" w:rsidRDefault="007C64A3" w:rsidP="007C64A3"/>
        </w:tc>
        <w:tc>
          <w:tcPr>
            <w:tcW w:w="4711" w:type="dxa"/>
            <w:tcPrChange w:id="5317" w:author="Stephen" w:date="2018-12-30T19:23:00Z">
              <w:tcPr>
                <w:tcW w:w="1951" w:type="dxa"/>
              </w:tcPr>
            </w:tcPrChange>
          </w:tcPr>
          <w:p w:rsidR="007C64A3" w:rsidRDefault="007C64A3" w:rsidP="007C64A3"/>
        </w:tc>
      </w:tr>
      <w:tr w:rsidR="007C64A3" w:rsidTr="00C317BD">
        <w:tc>
          <w:tcPr>
            <w:tcW w:w="1819" w:type="dxa"/>
            <w:tcPrChange w:id="5318" w:author="Stephen" w:date="2018-12-30T19:23:00Z">
              <w:tcPr>
                <w:tcW w:w="1819" w:type="dxa"/>
              </w:tcPr>
            </w:tcPrChange>
          </w:tcPr>
          <w:p w:rsidR="007C64A3" w:rsidRDefault="007C64A3" w:rsidP="007C64A3">
            <w:r>
              <w:t>Jun</w:t>
            </w:r>
            <w:ins w:id="5319" w:author="Stephen" w:date="2018-12-29T09:15:00Z">
              <w:r w:rsidR="003066DD">
                <w:t xml:space="preserve">  [51]</w:t>
              </w:r>
            </w:ins>
          </w:p>
        </w:tc>
        <w:tc>
          <w:tcPr>
            <w:tcW w:w="1584" w:type="dxa"/>
            <w:tcPrChange w:id="5320" w:author="Stephen" w:date="2018-12-30T19:23:00Z">
              <w:tcPr>
                <w:tcW w:w="1584" w:type="dxa"/>
              </w:tcPr>
            </w:tcPrChange>
          </w:tcPr>
          <w:p w:rsidR="007C64A3" w:rsidRDefault="007C64A3" w:rsidP="007C64A3"/>
        </w:tc>
        <w:tc>
          <w:tcPr>
            <w:tcW w:w="1275" w:type="dxa"/>
            <w:tcPrChange w:id="5321" w:author="Stephen" w:date="2018-12-30T19:23:00Z">
              <w:tcPr>
                <w:tcW w:w="1275" w:type="dxa"/>
              </w:tcPr>
            </w:tcPrChange>
          </w:tcPr>
          <w:p w:rsidR="007C64A3" w:rsidRDefault="007C64A3" w:rsidP="007C64A3">
            <w:r>
              <w:t>0.146,0.8380.589</w:t>
            </w:r>
          </w:p>
        </w:tc>
        <w:tc>
          <w:tcPr>
            <w:tcW w:w="1275" w:type="dxa"/>
            <w:tcPrChange w:id="5322" w:author="Stephen" w:date="2018-12-30T19:23:00Z">
              <w:tcPr>
                <w:tcW w:w="1275" w:type="dxa"/>
              </w:tcPr>
            </w:tcPrChange>
          </w:tcPr>
          <w:p w:rsidR="007C64A3" w:rsidRDefault="007C64A3" w:rsidP="007C64A3"/>
        </w:tc>
        <w:tc>
          <w:tcPr>
            <w:tcW w:w="1276" w:type="dxa"/>
            <w:tcPrChange w:id="5323" w:author="Stephen" w:date="2018-12-30T19:23:00Z">
              <w:tcPr>
                <w:tcW w:w="1276" w:type="dxa"/>
              </w:tcPr>
            </w:tcPrChange>
          </w:tcPr>
          <w:p w:rsidR="007C64A3" w:rsidRDefault="007C64A3" w:rsidP="007C64A3"/>
        </w:tc>
        <w:tc>
          <w:tcPr>
            <w:tcW w:w="1277" w:type="dxa"/>
            <w:tcPrChange w:id="5324" w:author="Stephen" w:date="2018-12-30T19:23:00Z">
              <w:tcPr>
                <w:tcW w:w="1277" w:type="dxa"/>
              </w:tcPr>
            </w:tcPrChange>
          </w:tcPr>
          <w:p w:rsidR="007C64A3" w:rsidRDefault="007C64A3" w:rsidP="007C64A3">
            <w:r>
              <w:t>0.078,0.148</w:t>
            </w:r>
          </w:p>
          <w:p w:rsidR="007C64A3" w:rsidRDefault="007C64A3" w:rsidP="007C64A3">
            <w:r>
              <w:t>0.157,0.133NS</w:t>
            </w:r>
          </w:p>
        </w:tc>
        <w:tc>
          <w:tcPr>
            <w:tcW w:w="1242" w:type="dxa"/>
            <w:tcPrChange w:id="5325" w:author="Stephen" w:date="2018-12-30T19:23:00Z">
              <w:tcPr>
                <w:tcW w:w="1242" w:type="dxa"/>
              </w:tcPr>
            </w:tcPrChange>
          </w:tcPr>
          <w:p w:rsidR="007C64A3" w:rsidRDefault="007C64A3" w:rsidP="007C64A3">
            <w:r>
              <w:t>1.55,1.27</w:t>
            </w:r>
          </w:p>
        </w:tc>
        <w:tc>
          <w:tcPr>
            <w:tcW w:w="4711" w:type="dxa"/>
            <w:tcPrChange w:id="5326" w:author="Stephen" w:date="2018-12-30T19:23:00Z">
              <w:tcPr>
                <w:tcW w:w="1951" w:type="dxa"/>
              </w:tcPr>
            </w:tcPrChange>
          </w:tcPr>
          <w:p w:rsidR="007C64A3" w:rsidRDefault="007C64A3" w:rsidP="007C64A3">
            <w:r>
              <w:t>(0.76-3.14),(0.86-1.90)</w:t>
            </w:r>
          </w:p>
        </w:tc>
      </w:tr>
      <w:tr w:rsidR="007C64A3" w:rsidTr="00C317BD">
        <w:tc>
          <w:tcPr>
            <w:tcW w:w="1819" w:type="dxa"/>
            <w:tcPrChange w:id="5327" w:author="Stephen" w:date="2018-12-30T19:23:00Z">
              <w:tcPr>
                <w:tcW w:w="1819" w:type="dxa"/>
              </w:tcPr>
            </w:tcPrChange>
          </w:tcPr>
          <w:p w:rsidR="007C64A3" w:rsidRDefault="007C64A3" w:rsidP="007C64A3">
            <w:r>
              <w:t>Roos</w:t>
            </w:r>
            <w:ins w:id="5328" w:author="Stephen" w:date="2018-12-29T09:15:00Z">
              <w:r w:rsidR="003066DD">
                <w:t xml:space="preserve"> [43]</w:t>
              </w:r>
            </w:ins>
          </w:p>
        </w:tc>
        <w:tc>
          <w:tcPr>
            <w:tcW w:w="1584" w:type="dxa"/>
            <w:tcPrChange w:id="5329" w:author="Stephen" w:date="2018-12-30T19:23:00Z">
              <w:tcPr>
                <w:tcW w:w="1584" w:type="dxa"/>
              </w:tcPr>
            </w:tcPrChange>
          </w:tcPr>
          <w:p w:rsidR="007C64A3" w:rsidRDefault="007C64A3" w:rsidP="007C64A3"/>
        </w:tc>
        <w:tc>
          <w:tcPr>
            <w:tcW w:w="1275" w:type="dxa"/>
            <w:tcPrChange w:id="5330" w:author="Stephen" w:date="2018-12-30T19:23:00Z">
              <w:tcPr>
                <w:tcW w:w="1275" w:type="dxa"/>
              </w:tcPr>
            </w:tcPrChange>
          </w:tcPr>
          <w:p w:rsidR="007C64A3" w:rsidRDefault="007C64A3" w:rsidP="007C64A3"/>
        </w:tc>
        <w:tc>
          <w:tcPr>
            <w:tcW w:w="1275" w:type="dxa"/>
            <w:tcPrChange w:id="5331" w:author="Stephen" w:date="2018-12-30T19:23:00Z">
              <w:tcPr>
                <w:tcW w:w="1275" w:type="dxa"/>
              </w:tcPr>
            </w:tcPrChange>
          </w:tcPr>
          <w:p w:rsidR="007C64A3" w:rsidRDefault="007C64A3" w:rsidP="007C64A3"/>
        </w:tc>
        <w:tc>
          <w:tcPr>
            <w:tcW w:w="1276" w:type="dxa"/>
            <w:tcPrChange w:id="5332" w:author="Stephen" w:date="2018-12-30T19:23:00Z">
              <w:tcPr>
                <w:tcW w:w="1276" w:type="dxa"/>
              </w:tcPr>
            </w:tcPrChange>
          </w:tcPr>
          <w:p w:rsidR="007C64A3" w:rsidRDefault="007C64A3" w:rsidP="007C64A3"/>
        </w:tc>
        <w:tc>
          <w:tcPr>
            <w:tcW w:w="1277" w:type="dxa"/>
            <w:tcPrChange w:id="5333" w:author="Stephen" w:date="2018-12-30T19:23:00Z">
              <w:tcPr>
                <w:tcW w:w="1277" w:type="dxa"/>
              </w:tcPr>
            </w:tcPrChange>
          </w:tcPr>
          <w:p w:rsidR="007C64A3" w:rsidRDefault="007C64A3" w:rsidP="007C64A3">
            <w:r>
              <w:t>0.075</w:t>
            </w:r>
          </w:p>
        </w:tc>
        <w:tc>
          <w:tcPr>
            <w:tcW w:w="1242" w:type="dxa"/>
            <w:tcPrChange w:id="5334" w:author="Stephen" w:date="2018-12-30T19:23:00Z">
              <w:tcPr>
                <w:tcW w:w="1242" w:type="dxa"/>
              </w:tcPr>
            </w:tcPrChange>
          </w:tcPr>
          <w:p w:rsidR="007C64A3" w:rsidRDefault="007C64A3" w:rsidP="007C64A3"/>
        </w:tc>
        <w:tc>
          <w:tcPr>
            <w:tcW w:w="4711" w:type="dxa"/>
            <w:tcPrChange w:id="5335" w:author="Stephen" w:date="2018-12-30T19:23:00Z">
              <w:tcPr>
                <w:tcW w:w="1951" w:type="dxa"/>
              </w:tcPr>
            </w:tcPrChange>
          </w:tcPr>
          <w:p w:rsidR="007C64A3" w:rsidRDefault="007C64A3" w:rsidP="007C64A3"/>
        </w:tc>
      </w:tr>
      <w:tr w:rsidR="007C64A3" w:rsidTr="00C317BD">
        <w:tc>
          <w:tcPr>
            <w:tcW w:w="1819" w:type="dxa"/>
            <w:tcPrChange w:id="5336" w:author="Stephen" w:date="2018-12-30T19:23:00Z">
              <w:tcPr>
                <w:tcW w:w="1819" w:type="dxa"/>
              </w:tcPr>
            </w:tcPrChange>
          </w:tcPr>
          <w:p w:rsidR="007C64A3" w:rsidRDefault="007C64A3" w:rsidP="007C64A3">
            <w:r>
              <w:t>Garduno-Garcia</w:t>
            </w:r>
            <w:ins w:id="5337" w:author="Stephen" w:date="2018-12-29T09:15:00Z">
              <w:r w:rsidR="003066DD">
                <w:t xml:space="preserve"> [44]</w:t>
              </w:r>
            </w:ins>
          </w:p>
        </w:tc>
        <w:tc>
          <w:tcPr>
            <w:tcW w:w="1584" w:type="dxa"/>
            <w:tcPrChange w:id="5338" w:author="Stephen" w:date="2018-12-30T19:23:00Z">
              <w:tcPr>
                <w:tcW w:w="1584" w:type="dxa"/>
              </w:tcPr>
            </w:tcPrChange>
          </w:tcPr>
          <w:p w:rsidR="007C64A3" w:rsidRDefault="007C64A3" w:rsidP="007C64A3"/>
        </w:tc>
        <w:tc>
          <w:tcPr>
            <w:tcW w:w="1275" w:type="dxa"/>
            <w:tcPrChange w:id="5339" w:author="Stephen" w:date="2018-12-30T19:23:00Z">
              <w:tcPr>
                <w:tcW w:w="1275" w:type="dxa"/>
              </w:tcPr>
            </w:tcPrChange>
          </w:tcPr>
          <w:p w:rsidR="007C64A3" w:rsidRDefault="007C64A3" w:rsidP="007C64A3">
            <w:r>
              <w:t>0.775</w:t>
            </w:r>
          </w:p>
        </w:tc>
        <w:tc>
          <w:tcPr>
            <w:tcW w:w="1275" w:type="dxa"/>
            <w:tcPrChange w:id="5340" w:author="Stephen" w:date="2018-12-30T19:23:00Z">
              <w:tcPr>
                <w:tcW w:w="1275" w:type="dxa"/>
              </w:tcPr>
            </w:tcPrChange>
          </w:tcPr>
          <w:p w:rsidR="007C64A3" w:rsidRDefault="007C64A3" w:rsidP="007C64A3"/>
        </w:tc>
        <w:tc>
          <w:tcPr>
            <w:tcW w:w="1276" w:type="dxa"/>
            <w:tcPrChange w:id="5341" w:author="Stephen" w:date="2018-12-30T19:23:00Z">
              <w:tcPr>
                <w:tcW w:w="1276" w:type="dxa"/>
              </w:tcPr>
            </w:tcPrChange>
          </w:tcPr>
          <w:p w:rsidR="007C64A3" w:rsidRDefault="007C64A3" w:rsidP="007C64A3"/>
        </w:tc>
        <w:tc>
          <w:tcPr>
            <w:tcW w:w="1277" w:type="dxa"/>
            <w:tcPrChange w:id="5342" w:author="Stephen" w:date="2018-12-30T19:23:00Z">
              <w:tcPr>
                <w:tcW w:w="1277" w:type="dxa"/>
              </w:tcPr>
            </w:tcPrChange>
          </w:tcPr>
          <w:p w:rsidR="007C64A3" w:rsidRDefault="007C64A3" w:rsidP="007C64A3"/>
        </w:tc>
        <w:tc>
          <w:tcPr>
            <w:tcW w:w="1242" w:type="dxa"/>
            <w:tcPrChange w:id="5343" w:author="Stephen" w:date="2018-12-30T19:23:00Z">
              <w:tcPr>
                <w:tcW w:w="1242" w:type="dxa"/>
              </w:tcPr>
            </w:tcPrChange>
          </w:tcPr>
          <w:p w:rsidR="007C64A3" w:rsidRDefault="007C64A3" w:rsidP="007C64A3"/>
        </w:tc>
        <w:tc>
          <w:tcPr>
            <w:tcW w:w="4711" w:type="dxa"/>
            <w:tcPrChange w:id="5344" w:author="Stephen" w:date="2018-12-30T19:23:00Z">
              <w:tcPr>
                <w:tcW w:w="1951" w:type="dxa"/>
              </w:tcPr>
            </w:tcPrChange>
          </w:tcPr>
          <w:p w:rsidR="007C64A3" w:rsidRDefault="007C64A3" w:rsidP="007C64A3"/>
        </w:tc>
      </w:tr>
      <w:tr w:rsidR="007C64A3" w:rsidTr="00C317BD">
        <w:tc>
          <w:tcPr>
            <w:tcW w:w="1819" w:type="dxa"/>
            <w:tcPrChange w:id="5345" w:author="Stephen" w:date="2018-12-30T19:23:00Z">
              <w:tcPr>
                <w:tcW w:w="1819" w:type="dxa"/>
              </w:tcPr>
            </w:tcPrChange>
          </w:tcPr>
          <w:p w:rsidR="007C64A3" w:rsidRDefault="007C64A3" w:rsidP="007C64A3"/>
        </w:tc>
        <w:tc>
          <w:tcPr>
            <w:tcW w:w="1584" w:type="dxa"/>
            <w:tcPrChange w:id="5346" w:author="Stephen" w:date="2018-12-30T19:23:00Z">
              <w:tcPr>
                <w:tcW w:w="1584" w:type="dxa"/>
              </w:tcPr>
            </w:tcPrChange>
          </w:tcPr>
          <w:p w:rsidR="007C64A3" w:rsidRDefault="007C64A3" w:rsidP="007C64A3">
            <w:r>
              <w:t>Other metabolic syn</w:t>
            </w:r>
          </w:p>
        </w:tc>
        <w:tc>
          <w:tcPr>
            <w:tcW w:w="1275" w:type="dxa"/>
            <w:tcPrChange w:id="5347" w:author="Stephen" w:date="2018-12-30T19:23:00Z">
              <w:tcPr>
                <w:tcW w:w="1275" w:type="dxa"/>
              </w:tcPr>
            </w:tcPrChange>
          </w:tcPr>
          <w:p w:rsidR="007C64A3" w:rsidRDefault="007C64A3" w:rsidP="007C64A3"/>
        </w:tc>
        <w:tc>
          <w:tcPr>
            <w:tcW w:w="1275" w:type="dxa"/>
            <w:tcPrChange w:id="5348" w:author="Stephen" w:date="2018-12-30T19:23:00Z">
              <w:tcPr>
                <w:tcW w:w="1275" w:type="dxa"/>
              </w:tcPr>
            </w:tcPrChange>
          </w:tcPr>
          <w:p w:rsidR="007C64A3" w:rsidRDefault="007C64A3" w:rsidP="007C64A3"/>
        </w:tc>
        <w:tc>
          <w:tcPr>
            <w:tcW w:w="1276" w:type="dxa"/>
            <w:tcPrChange w:id="5349" w:author="Stephen" w:date="2018-12-30T19:23:00Z">
              <w:tcPr>
                <w:tcW w:w="1276" w:type="dxa"/>
              </w:tcPr>
            </w:tcPrChange>
          </w:tcPr>
          <w:p w:rsidR="007C64A3" w:rsidRDefault="007C64A3" w:rsidP="007C64A3"/>
        </w:tc>
        <w:tc>
          <w:tcPr>
            <w:tcW w:w="1277" w:type="dxa"/>
            <w:tcPrChange w:id="5350" w:author="Stephen" w:date="2018-12-30T19:23:00Z">
              <w:tcPr>
                <w:tcW w:w="1277" w:type="dxa"/>
              </w:tcPr>
            </w:tcPrChange>
          </w:tcPr>
          <w:p w:rsidR="007C64A3" w:rsidRDefault="007C64A3" w:rsidP="007C64A3"/>
        </w:tc>
        <w:tc>
          <w:tcPr>
            <w:tcW w:w="1242" w:type="dxa"/>
            <w:tcPrChange w:id="5351" w:author="Stephen" w:date="2018-12-30T19:23:00Z">
              <w:tcPr>
                <w:tcW w:w="1242" w:type="dxa"/>
              </w:tcPr>
            </w:tcPrChange>
          </w:tcPr>
          <w:p w:rsidR="007C64A3" w:rsidRDefault="007C64A3" w:rsidP="007C64A3"/>
        </w:tc>
        <w:tc>
          <w:tcPr>
            <w:tcW w:w="4711" w:type="dxa"/>
            <w:tcPrChange w:id="5352" w:author="Stephen" w:date="2018-12-30T19:23:00Z">
              <w:tcPr>
                <w:tcW w:w="1951" w:type="dxa"/>
              </w:tcPr>
            </w:tcPrChange>
          </w:tcPr>
          <w:p w:rsidR="007C64A3" w:rsidRDefault="007C64A3" w:rsidP="007C64A3"/>
        </w:tc>
      </w:tr>
      <w:tr w:rsidR="007C64A3" w:rsidTr="00C317BD">
        <w:tc>
          <w:tcPr>
            <w:tcW w:w="1819" w:type="dxa"/>
            <w:tcPrChange w:id="5353" w:author="Stephen" w:date="2018-12-30T19:23:00Z">
              <w:tcPr>
                <w:tcW w:w="1819" w:type="dxa"/>
              </w:tcPr>
            </w:tcPrChange>
          </w:tcPr>
          <w:p w:rsidR="007C64A3" w:rsidRDefault="007C64A3" w:rsidP="007C64A3">
            <w:r>
              <w:t>Shon</w:t>
            </w:r>
            <w:ins w:id="5354" w:author="Stephen" w:date="2018-12-29T09:15:00Z">
              <w:r w:rsidR="003066DD">
                <w:t xml:space="preserve"> [47]</w:t>
              </w:r>
            </w:ins>
          </w:p>
        </w:tc>
        <w:tc>
          <w:tcPr>
            <w:tcW w:w="1584" w:type="dxa"/>
            <w:tcPrChange w:id="5355" w:author="Stephen" w:date="2018-12-30T19:23:00Z">
              <w:tcPr>
                <w:tcW w:w="1584" w:type="dxa"/>
              </w:tcPr>
            </w:tcPrChange>
          </w:tcPr>
          <w:p w:rsidR="007C64A3" w:rsidRDefault="007C64A3" w:rsidP="007C64A3"/>
        </w:tc>
        <w:tc>
          <w:tcPr>
            <w:tcW w:w="1275" w:type="dxa"/>
            <w:tcPrChange w:id="5356" w:author="Stephen" w:date="2018-12-30T19:23:00Z">
              <w:tcPr>
                <w:tcW w:w="1275" w:type="dxa"/>
              </w:tcPr>
            </w:tcPrChange>
          </w:tcPr>
          <w:p w:rsidR="007C64A3" w:rsidRDefault="007C64A3" w:rsidP="007C64A3"/>
        </w:tc>
        <w:tc>
          <w:tcPr>
            <w:tcW w:w="1275" w:type="dxa"/>
            <w:tcPrChange w:id="5357" w:author="Stephen" w:date="2018-12-30T19:23:00Z">
              <w:tcPr>
                <w:tcW w:w="1275" w:type="dxa"/>
              </w:tcPr>
            </w:tcPrChange>
          </w:tcPr>
          <w:p w:rsidR="007C64A3" w:rsidRDefault="007C64A3" w:rsidP="007C64A3"/>
        </w:tc>
        <w:tc>
          <w:tcPr>
            <w:tcW w:w="1276" w:type="dxa"/>
            <w:tcPrChange w:id="5358" w:author="Stephen" w:date="2018-12-30T19:23:00Z">
              <w:tcPr>
                <w:tcW w:w="1276" w:type="dxa"/>
              </w:tcPr>
            </w:tcPrChange>
          </w:tcPr>
          <w:p w:rsidR="007C64A3" w:rsidRDefault="007C64A3" w:rsidP="007C64A3"/>
        </w:tc>
        <w:tc>
          <w:tcPr>
            <w:tcW w:w="1277" w:type="dxa"/>
            <w:tcPrChange w:id="5359" w:author="Stephen" w:date="2018-12-30T19:23:00Z">
              <w:tcPr>
                <w:tcW w:w="1277" w:type="dxa"/>
              </w:tcPr>
            </w:tcPrChange>
          </w:tcPr>
          <w:p w:rsidR="007C64A3" w:rsidRDefault="007C64A3" w:rsidP="007C64A3">
            <w:r>
              <w:t>NS</w:t>
            </w:r>
          </w:p>
        </w:tc>
        <w:tc>
          <w:tcPr>
            <w:tcW w:w="1242" w:type="dxa"/>
            <w:tcPrChange w:id="5360" w:author="Stephen" w:date="2018-12-30T19:23:00Z">
              <w:tcPr>
                <w:tcW w:w="1242" w:type="dxa"/>
              </w:tcPr>
            </w:tcPrChange>
          </w:tcPr>
          <w:p w:rsidR="007C64A3" w:rsidRDefault="007C64A3" w:rsidP="007C64A3"/>
        </w:tc>
        <w:tc>
          <w:tcPr>
            <w:tcW w:w="4711" w:type="dxa"/>
            <w:tcPrChange w:id="5361" w:author="Stephen" w:date="2018-12-30T19:23:00Z">
              <w:tcPr>
                <w:tcW w:w="1951" w:type="dxa"/>
              </w:tcPr>
            </w:tcPrChange>
          </w:tcPr>
          <w:p w:rsidR="007C64A3" w:rsidRDefault="007C64A3" w:rsidP="007C64A3"/>
        </w:tc>
      </w:tr>
      <w:tr w:rsidR="007C64A3" w:rsidTr="00C317BD">
        <w:tc>
          <w:tcPr>
            <w:tcW w:w="1819" w:type="dxa"/>
            <w:tcPrChange w:id="5362" w:author="Stephen" w:date="2018-12-30T19:23:00Z">
              <w:tcPr>
                <w:tcW w:w="1819" w:type="dxa"/>
              </w:tcPr>
            </w:tcPrChange>
          </w:tcPr>
          <w:p w:rsidR="007C64A3" w:rsidRDefault="007C64A3" w:rsidP="007C64A3">
            <w:r>
              <w:t>Jun</w:t>
            </w:r>
            <w:ins w:id="5363" w:author="Stephen" w:date="2018-12-29T09:15:00Z">
              <w:r w:rsidR="003066DD">
                <w:t xml:space="preserve"> [51]</w:t>
              </w:r>
            </w:ins>
          </w:p>
        </w:tc>
        <w:tc>
          <w:tcPr>
            <w:tcW w:w="1584" w:type="dxa"/>
            <w:tcPrChange w:id="5364" w:author="Stephen" w:date="2018-12-30T19:23:00Z">
              <w:tcPr>
                <w:tcW w:w="1584" w:type="dxa"/>
              </w:tcPr>
            </w:tcPrChange>
          </w:tcPr>
          <w:p w:rsidR="007C64A3" w:rsidRDefault="007C64A3" w:rsidP="007C64A3"/>
        </w:tc>
        <w:tc>
          <w:tcPr>
            <w:tcW w:w="1275" w:type="dxa"/>
            <w:tcPrChange w:id="5365" w:author="Stephen" w:date="2018-12-30T19:23:00Z">
              <w:tcPr>
                <w:tcW w:w="1275" w:type="dxa"/>
              </w:tcPr>
            </w:tcPrChange>
          </w:tcPr>
          <w:p w:rsidR="007C64A3" w:rsidRDefault="007C64A3" w:rsidP="007C64A3"/>
        </w:tc>
        <w:tc>
          <w:tcPr>
            <w:tcW w:w="1275" w:type="dxa"/>
            <w:tcPrChange w:id="5366" w:author="Stephen" w:date="2018-12-30T19:23:00Z">
              <w:tcPr>
                <w:tcW w:w="1275" w:type="dxa"/>
              </w:tcPr>
            </w:tcPrChange>
          </w:tcPr>
          <w:p w:rsidR="007C64A3" w:rsidRDefault="007C64A3" w:rsidP="007C64A3"/>
        </w:tc>
        <w:tc>
          <w:tcPr>
            <w:tcW w:w="1276" w:type="dxa"/>
            <w:tcPrChange w:id="5367" w:author="Stephen" w:date="2018-12-30T19:23:00Z">
              <w:tcPr>
                <w:tcW w:w="1276" w:type="dxa"/>
              </w:tcPr>
            </w:tcPrChange>
          </w:tcPr>
          <w:p w:rsidR="007C64A3" w:rsidRDefault="007C64A3" w:rsidP="007C64A3"/>
        </w:tc>
        <w:tc>
          <w:tcPr>
            <w:tcW w:w="1277" w:type="dxa"/>
            <w:tcPrChange w:id="5368" w:author="Stephen" w:date="2018-12-30T19:23:00Z">
              <w:tcPr>
                <w:tcW w:w="1277" w:type="dxa"/>
              </w:tcPr>
            </w:tcPrChange>
          </w:tcPr>
          <w:p w:rsidR="007C64A3" w:rsidRDefault="007C64A3" w:rsidP="007C64A3">
            <w:r>
              <w:t>NSx6,0.5240.176,0.154</w:t>
            </w:r>
          </w:p>
        </w:tc>
        <w:tc>
          <w:tcPr>
            <w:tcW w:w="1242" w:type="dxa"/>
            <w:tcPrChange w:id="5369" w:author="Stephen" w:date="2018-12-30T19:23:00Z">
              <w:tcPr>
                <w:tcW w:w="1242" w:type="dxa"/>
              </w:tcPr>
            </w:tcPrChange>
          </w:tcPr>
          <w:p w:rsidR="007C64A3" w:rsidRDefault="007C64A3" w:rsidP="007C64A3"/>
        </w:tc>
        <w:tc>
          <w:tcPr>
            <w:tcW w:w="4711" w:type="dxa"/>
            <w:tcPrChange w:id="5370" w:author="Stephen" w:date="2018-12-30T19:23:00Z">
              <w:tcPr>
                <w:tcW w:w="1951" w:type="dxa"/>
              </w:tcPr>
            </w:tcPrChange>
          </w:tcPr>
          <w:p w:rsidR="007C64A3" w:rsidRDefault="007C64A3" w:rsidP="007C64A3"/>
        </w:tc>
      </w:tr>
      <w:tr w:rsidR="007C64A3" w:rsidTr="00C317BD">
        <w:tc>
          <w:tcPr>
            <w:tcW w:w="1819" w:type="dxa"/>
            <w:tcPrChange w:id="5371" w:author="Stephen" w:date="2018-12-30T19:23:00Z">
              <w:tcPr>
                <w:tcW w:w="1819" w:type="dxa"/>
              </w:tcPr>
            </w:tcPrChange>
          </w:tcPr>
          <w:p w:rsidR="007C64A3" w:rsidRDefault="007C64A3" w:rsidP="007C64A3">
            <w:r>
              <w:t>Roos</w:t>
            </w:r>
            <w:ins w:id="5372" w:author="Stephen" w:date="2018-12-29T09:15:00Z">
              <w:r w:rsidR="003066DD">
                <w:t xml:space="preserve"> [43]</w:t>
              </w:r>
            </w:ins>
          </w:p>
        </w:tc>
        <w:tc>
          <w:tcPr>
            <w:tcW w:w="1584" w:type="dxa"/>
            <w:tcPrChange w:id="5373" w:author="Stephen" w:date="2018-12-30T19:23:00Z">
              <w:tcPr>
                <w:tcW w:w="1584" w:type="dxa"/>
              </w:tcPr>
            </w:tcPrChange>
          </w:tcPr>
          <w:p w:rsidR="007C64A3" w:rsidRDefault="007C64A3" w:rsidP="007C64A3"/>
        </w:tc>
        <w:tc>
          <w:tcPr>
            <w:tcW w:w="1275" w:type="dxa"/>
            <w:tcPrChange w:id="5374" w:author="Stephen" w:date="2018-12-30T19:23:00Z">
              <w:tcPr>
                <w:tcW w:w="1275" w:type="dxa"/>
              </w:tcPr>
            </w:tcPrChange>
          </w:tcPr>
          <w:p w:rsidR="007C64A3" w:rsidRDefault="007C64A3" w:rsidP="007C64A3">
            <w:r>
              <w:t>0.122,0.1400.6910.587</w:t>
            </w:r>
          </w:p>
        </w:tc>
        <w:tc>
          <w:tcPr>
            <w:tcW w:w="1275" w:type="dxa"/>
            <w:tcPrChange w:id="5375" w:author="Stephen" w:date="2018-12-30T19:23:00Z">
              <w:tcPr>
                <w:tcW w:w="1275" w:type="dxa"/>
              </w:tcPr>
            </w:tcPrChange>
          </w:tcPr>
          <w:p w:rsidR="007C64A3" w:rsidRDefault="007C64A3" w:rsidP="007C64A3"/>
        </w:tc>
        <w:tc>
          <w:tcPr>
            <w:tcW w:w="1276" w:type="dxa"/>
            <w:tcPrChange w:id="5376" w:author="Stephen" w:date="2018-12-30T19:23:00Z">
              <w:tcPr>
                <w:tcW w:w="1276" w:type="dxa"/>
              </w:tcPr>
            </w:tcPrChange>
          </w:tcPr>
          <w:p w:rsidR="007C64A3" w:rsidRDefault="007C64A3" w:rsidP="007C64A3"/>
        </w:tc>
        <w:tc>
          <w:tcPr>
            <w:tcW w:w="1277" w:type="dxa"/>
            <w:tcPrChange w:id="5377" w:author="Stephen" w:date="2018-12-30T19:23:00Z">
              <w:tcPr>
                <w:tcW w:w="1277" w:type="dxa"/>
              </w:tcPr>
            </w:tcPrChange>
          </w:tcPr>
          <w:p w:rsidR="007C64A3" w:rsidRDefault="007C64A3" w:rsidP="007C64A3">
            <w:r>
              <w:t>0.670,0.490</w:t>
            </w:r>
          </w:p>
          <w:p w:rsidR="007C64A3" w:rsidRDefault="007C64A3" w:rsidP="007C64A3">
            <w:r>
              <w:t>0.594,0.224</w:t>
            </w:r>
          </w:p>
          <w:p w:rsidR="007C64A3" w:rsidRDefault="007C64A3" w:rsidP="007C64A3">
            <w:r>
              <w:t>0.501,0.401</w:t>
            </w:r>
          </w:p>
          <w:p w:rsidR="007C64A3" w:rsidRDefault="007C64A3" w:rsidP="007C64A3">
            <w:r>
              <w:t>0.098,0.411</w:t>
            </w:r>
          </w:p>
          <w:p w:rsidR="007C64A3" w:rsidRDefault="007C64A3" w:rsidP="007C64A3">
            <w:r>
              <w:t>0.758,0.690</w:t>
            </w:r>
          </w:p>
          <w:p w:rsidR="007C64A3" w:rsidRDefault="007C64A3" w:rsidP="007C64A3">
            <w:r>
              <w:t>0.610,0.634NS</w:t>
            </w:r>
          </w:p>
        </w:tc>
        <w:tc>
          <w:tcPr>
            <w:tcW w:w="1242" w:type="dxa"/>
            <w:tcPrChange w:id="5378" w:author="Stephen" w:date="2018-12-30T19:23:00Z">
              <w:tcPr>
                <w:tcW w:w="1242" w:type="dxa"/>
              </w:tcPr>
            </w:tcPrChange>
          </w:tcPr>
          <w:p w:rsidR="007C64A3" w:rsidRDefault="007C64A3" w:rsidP="007C64A3"/>
        </w:tc>
        <w:tc>
          <w:tcPr>
            <w:tcW w:w="4711" w:type="dxa"/>
            <w:tcPrChange w:id="5379" w:author="Stephen" w:date="2018-12-30T19:23:00Z">
              <w:tcPr>
                <w:tcW w:w="1951" w:type="dxa"/>
              </w:tcPr>
            </w:tcPrChange>
          </w:tcPr>
          <w:p w:rsidR="007C64A3" w:rsidRDefault="007C64A3" w:rsidP="007C64A3"/>
        </w:tc>
      </w:tr>
      <w:tr w:rsidR="007C64A3" w:rsidTr="00C317BD">
        <w:tc>
          <w:tcPr>
            <w:tcW w:w="1819" w:type="dxa"/>
            <w:tcPrChange w:id="5380" w:author="Stephen" w:date="2018-12-30T19:23:00Z">
              <w:tcPr>
                <w:tcW w:w="1819" w:type="dxa"/>
              </w:tcPr>
            </w:tcPrChange>
          </w:tcPr>
          <w:p w:rsidR="007C64A3" w:rsidRDefault="007C64A3" w:rsidP="007C64A3">
            <w:r>
              <w:t>Mehran</w:t>
            </w:r>
            <w:ins w:id="5381" w:author="Stephen" w:date="2018-12-29T09:15:00Z">
              <w:r w:rsidR="003066DD">
                <w:t xml:space="preserve"> [42]</w:t>
              </w:r>
            </w:ins>
          </w:p>
        </w:tc>
        <w:tc>
          <w:tcPr>
            <w:tcW w:w="1584" w:type="dxa"/>
            <w:tcPrChange w:id="5382" w:author="Stephen" w:date="2018-12-30T19:23:00Z">
              <w:tcPr>
                <w:tcW w:w="1584" w:type="dxa"/>
              </w:tcPr>
            </w:tcPrChange>
          </w:tcPr>
          <w:p w:rsidR="007C64A3" w:rsidRDefault="007C64A3" w:rsidP="007C64A3"/>
        </w:tc>
        <w:tc>
          <w:tcPr>
            <w:tcW w:w="1275" w:type="dxa"/>
            <w:tcPrChange w:id="5383" w:author="Stephen" w:date="2018-12-30T19:23:00Z">
              <w:tcPr>
                <w:tcW w:w="1275" w:type="dxa"/>
              </w:tcPr>
            </w:tcPrChange>
          </w:tcPr>
          <w:p w:rsidR="007C64A3" w:rsidRDefault="007C64A3" w:rsidP="007C64A3"/>
        </w:tc>
        <w:tc>
          <w:tcPr>
            <w:tcW w:w="1275" w:type="dxa"/>
            <w:tcPrChange w:id="5384" w:author="Stephen" w:date="2018-12-30T19:23:00Z">
              <w:tcPr>
                <w:tcW w:w="1275" w:type="dxa"/>
              </w:tcPr>
            </w:tcPrChange>
          </w:tcPr>
          <w:p w:rsidR="007C64A3" w:rsidRDefault="007C64A3" w:rsidP="007C64A3"/>
        </w:tc>
        <w:tc>
          <w:tcPr>
            <w:tcW w:w="1276" w:type="dxa"/>
            <w:tcPrChange w:id="5385" w:author="Stephen" w:date="2018-12-30T19:23:00Z">
              <w:tcPr>
                <w:tcW w:w="1276" w:type="dxa"/>
              </w:tcPr>
            </w:tcPrChange>
          </w:tcPr>
          <w:p w:rsidR="007C64A3" w:rsidRDefault="007C64A3" w:rsidP="007C64A3"/>
        </w:tc>
        <w:tc>
          <w:tcPr>
            <w:tcW w:w="1277" w:type="dxa"/>
            <w:tcPrChange w:id="5386" w:author="Stephen" w:date="2018-12-30T19:23:00Z">
              <w:tcPr>
                <w:tcW w:w="1277" w:type="dxa"/>
              </w:tcPr>
            </w:tcPrChange>
          </w:tcPr>
          <w:p w:rsidR="007C64A3" w:rsidRDefault="007C64A3" w:rsidP="007C64A3">
            <w:r>
              <w:t>0.92,0.49, 0.71</w:t>
            </w:r>
          </w:p>
        </w:tc>
        <w:tc>
          <w:tcPr>
            <w:tcW w:w="1242" w:type="dxa"/>
            <w:tcPrChange w:id="5387" w:author="Stephen" w:date="2018-12-30T19:23:00Z">
              <w:tcPr>
                <w:tcW w:w="1242" w:type="dxa"/>
              </w:tcPr>
            </w:tcPrChange>
          </w:tcPr>
          <w:p w:rsidR="007C64A3" w:rsidRDefault="007C64A3" w:rsidP="007C64A3">
            <w:r>
              <w:t>1,0.99 x3</w:t>
            </w:r>
          </w:p>
        </w:tc>
        <w:tc>
          <w:tcPr>
            <w:tcW w:w="4711" w:type="dxa"/>
            <w:tcPrChange w:id="5388" w:author="Stephen" w:date="2018-12-30T19:23:00Z">
              <w:tcPr>
                <w:tcW w:w="1951" w:type="dxa"/>
              </w:tcPr>
            </w:tcPrChange>
          </w:tcPr>
          <w:p w:rsidR="007C64A3" w:rsidRDefault="007C64A3" w:rsidP="007C64A3">
            <w:r>
              <w:t>(0.99-1.02),(0.96-1.1),(0.99-1)</w:t>
            </w:r>
          </w:p>
        </w:tc>
      </w:tr>
      <w:tr w:rsidR="007C64A3" w:rsidTr="00C317BD">
        <w:tc>
          <w:tcPr>
            <w:tcW w:w="1819" w:type="dxa"/>
            <w:tcPrChange w:id="5389" w:author="Stephen" w:date="2018-12-30T19:23:00Z">
              <w:tcPr>
                <w:tcW w:w="1819" w:type="dxa"/>
              </w:tcPr>
            </w:tcPrChange>
          </w:tcPr>
          <w:p w:rsidR="007C64A3" w:rsidRDefault="007C64A3" w:rsidP="007C64A3">
            <w:r>
              <w:t>Oh</w:t>
            </w:r>
            <w:ins w:id="5390" w:author="Stephen" w:date="2018-12-29T09:16:00Z">
              <w:r w:rsidR="003066DD">
                <w:t xml:space="preserve"> [52]</w:t>
              </w:r>
            </w:ins>
          </w:p>
        </w:tc>
        <w:tc>
          <w:tcPr>
            <w:tcW w:w="1584" w:type="dxa"/>
            <w:tcPrChange w:id="5391" w:author="Stephen" w:date="2018-12-30T19:23:00Z">
              <w:tcPr>
                <w:tcW w:w="1584" w:type="dxa"/>
              </w:tcPr>
            </w:tcPrChange>
          </w:tcPr>
          <w:p w:rsidR="007C64A3" w:rsidRDefault="007C64A3" w:rsidP="007C64A3"/>
        </w:tc>
        <w:tc>
          <w:tcPr>
            <w:tcW w:w="1275" w:type="dxa"/>
            <w:tcPrChange w:id="5392" w:author="Stephen" w:date="2018-12-30T19:23:00Z">
              <w:tcPr>
                <w:tcW w:w="1275" w:type="dxa"/>
              </w:tcPr>
            </w:tcPrChange>
          </w:tcPr>
          <w:p w:rsidR="007C64A3" w:rsidRDefault="007C64A3" w:rsidP="007C64A3">
            <w:r>
              <w:t>0.168,0.883</w:t>
            </w:r>
          </w:p>
        </w:tc>
        <w:tc>
          <w:tcPr>
            <w:tcW w:w="1275" w:type="dxa"/>
            <w:tcPrChange w:id="5393" w:author="Stephen" w:date="2018-12-30T19:23:00Z">
              <w:tcPr>
                <w:tcW w:w="1275" w:type="dxa"/>
              </w:tcPr>
            </w:tcPrChange>
          </w:tcPr>
          <w:p w:rsidR="007C64A3" w:rsidRDefault="007C64A3" w:rsidP="007C64A3"/>
        </w:tc>
        <w:tc>
          <w:tcPr>
            <w:tcW w:w="1276" w:type="dxa"/>
            <w:tcPrChange w:id="5394" w:author="Stephen" w:date="2018-12-30T19:23:00Z">
              <w:tcPr>
                <w:tcW w:w="1276" w:type="dxa"/>
              </w:tcPr>
            </w:tcPrChange>
          </w:tcPr>
          <w:p w:rsidR="007C64A3" w:rsidRDefault="007C64A3" w:rsidP="007C64A3"/>
        </w:tc>
        <w:tc>
          <w:tcPr>
            <w:tcW w:w="1277" w:type="dxa"/>
            <w:tcPrChange w:id="5395" w:author="Stephen" w:date="2018-12-30T19:23:00Z">
              <w:tcPr>
                <w:tcW w:w="1277" w:type="dxa"/>
              </w:tcPr>
            </w:tcPrChange>
          </w:tcPr>
          <w:p w:rsidR="007C64A3" w:rsidRDefault="007C64A3" w:rsidP="007C64A3"/>
        </w:tc>
        <w:tc>
          <w:tcPr>
            <w:tcW w:w="1242" w:type="dxa"/>
            <w:tcPrChange w:id="5396" w:author="Stephen" w:date="2018-12-30T19:23:00Z">
              <w:tcPr>
                <w:tcW w:w="1242" w:type="dxa"/>
              </w:tcPr>
            </w:tcPrChange>
          </w:tcPr>
          <w:p w:rsidR="007C64A3" w:rsidRDefault="007C64A3" w:rsidP="007C64A3"/>
        </w:tc>
        <w:tc>
          <w:tcPr>
            <w:tcW w:w="4711" w:type="dxa"/>
            <w:tcPrChange w:id="5397" w:author="Stephen" w:date="2018-12-30T19:23:00Z">
              <w:tcPr>
                <w:tcW w:w="1951" w:type="dxa"/>
              </w:tcPr>
            </w:tcPrChange>
          </w:tcPr>
          <w:p w:rsidR="007C64A3" w:rsidRDefault="007C64A3" w:rsidP="007C64A3"/>
        </w:tc>
      </w:tr>
      <w:tr w:rsidR="007C64A3" w:rsidTr="00C317BD">
        <w:tc>
          <w:tcPr>
            <w:tcW w:w="1819" w:type="dxa"/>
            <w:tcPrChange w:id="5398" w:author="Stephen" w:date="2018-12-30T19:23:00Z">
              <w:tcPr>
                <w:tcW w:w="1819" w:type="dxa"/>
              </w:tcPr>
            </w:tcPrChange>
          </w:tcPr>
          <w:p w:rsidR="007C64A3" w:rsidRDefault="007C64A3" w:rsidP="007C64A3">
            <w:r>
              <w:t>Garduno-Garcia</w:t>
            </w:r>
            <w:ins w:id="5399" w:author="Stephen" w:date="2018-12-29T09:16:00Z">
              <w:r w:rsidR="003066DD">
                <w:t xml:space="preserve"> [44]</w:t>
              </w:r>
            </w:ins>
          </w:p>
        </w:tc>
        <w:tc>
          <w:tcPr>
            <w:tcW w:w="1584" w:type="dxa"/>
            <w:tcPrChange w:id="5400" w:author="Stephen" w:date="2018-12-30T19:23:00Z">
              <w:tcPr>
                <w:tcW w:w="1584" w:type="dxa"/>
              </w:tcPr>
            </w:tcPrChange>
          </w:tcPr>
          <w:p w:rsidR="007C64A3" w:rsidRDefault="007C64A3" w:rsidP="007C64A3"/>
        </w:tc>
        <w:tc>
          <w:tcPr>
            <w:tcW w:w="1275" w:type="dxa"/>
            <w:tcPrChange w:id="5401" w:author="Stephen" w:date="2018-12-30T19:23:00Z">
              <w:tcPr>
                <w:tcW w:w="1275" w:type="dxa"/>
              </w:tcPr>
            </w:tcPrChange>
          </w:tcPr>
          <w:p w:rsidR="007C64A3" w:rsidRDefault="007C64A3" w:rsidP="007C64A3">
            <w:r>
              <w:t>NSx5</w:t>
            </w:r>
          </w:p>
        </w:tc>
        <w:tc>
          <w:tcPr>
            <w:tcW w:w="1275" w:type="dxa"/>
            <w:tcPrChange w:id="5402" w:author="Stephen" w:date="2018-12-30T19:23:00Z">
              <w:tcPr>
                <w:tcW w:w="1275" w:type="dxa"/>
              </w:tcPr>
            </w:tcPrChange>
          </w:tcPr>
          <w:p w:rsidR="007C64A3" w:rsidRDefault="007C64A3" w:rsidP="007C64A3"/>
        </w:tc>
        <w:tc>
          <w:tcPr>
            <w:tcW w:w="1276" w:type="dxa"/>
            <w:tcPrChange w:id="5403" w:author="Stephen" w:date="2018-12-30T19:23:00Z">
              <w:tcPr>
                <w:tcW w:w="1276" w:type="dxa"/>
              </w:tcPr>
            </w:tcPrChange>
          </w:tcPr>
          <w:p w:rsidR="007C64A3" w:rsidRDefault="007C64A3" w:rsidP="007C64A3"/>
        </w:tc>
        <w:tc>
          <w:tcPr>
            <w:tcW w:w="1277" w:type="dxa"/>
            <w:tcPrChange w:id="5404" w:author="Stephen" w:date="2018-12-30T19:23:00Z">
              <w:tcPr>
                <w:tcW w:w="1277" w:type="dxa"/>
              </w:tcPr>
            </w:tcPrChange>
          </w:tcPr>
          <w:p w:rsidR="007C64A3" w:rsidRDefault="007C64A3" w:rsidP="007C64A3">
            <w:r>
              <w:t>NS x 11,0.120 0.108, 0.85</w:t>
            </w:r>
          </w:p>
        </w:tc>
        <w:tc>
          <w:tcPr>
            <w:tcW w:w="1242" w:type="dxa"/>
            <w:tcPrChange w:id="5405" w:author="Stephen" w:date="2018-12-30T19:23:00Z">
              <w:tcPr>
                <w:tcW w:w="1242" w:type="dxa"/>
              </w:tcPr>
            </w:tcPrChange>
          </w:tcPr>
          <w:p w:rsidR="007C64A3" w:rsidRDefault="007C64A3" w:rsidP="007C64A3"/>
        </w:tc>
        <w:tc>
          <w:tcPr>
            <w:tcW w:w="4711" w:type="dxa"/>
            <w:tcPrChange w:id="5406" w:author="Stephen" w:date="2018-12-30T19:23:00Z">
              <w:tcPr>
                <w:tcW w:w="1951" w:type="dxa"/>
              </w:tcPr>
            </w:tcPrChange>
          </w:tcPr>
          <w:p w:rsidR="007C64A3" w:rsidRDefault="007C64A3" w:rsidP="007C64A3"/>
        </w:tc>
      </w:tr>
      <w:tr w:rsidR="007C64A3" w:rsidTr="00C317BD">
        <w:tc>
          <w:tcPr>
            <w:tcW w:w="1819" w:type="dxa"/>
            <w:tcPrChange w:id="5407" w:author="Stephen" w:date="2018-12-30T19:23:00Z">
              <w:tcPr>
                <w:tcW w:w="1819" w:type="dxa"/>
              </w:tcPr>
            </w:tcPrChange>
          </w:tcPr>
          <w:p w:rsidR="007C64A3" w:rsidRDefault="007C64A3" w:rsidP="007C64A3">
            <w:r>
              <w:t>Xu</w:t>
            </w:r>
            <w:ins w:id="5408" w:author="Stephen" w:date="2018-12-29T09:16:00Z">
              <w:r w:rsidR="003066DD">
                <w:t xml:space="preserve"> [40]</w:t>
              </w:r>
            </w:ins>
          </w:p>
        </w:tc>
        <w:tc>
          <w:tcPr>
            <w:tcW w:w="1584" w:type="dxa"/>
            <w:tcPrChange w:id="5409" w:author="Stephen" w:date="2018-12-30T19:23:00Z">
              <w:tcPr>
                <w:tcW w:w="1584" w:type="dxa"/>
              </w:tcPr>
            </w:tcPrChange>
          </w:tcPr>
          <w:p w:rsidR="007C64A3" w:rsidRDefault="007C64A3" w:rsidP="007C64A3"/>
        </w:tc>
        <w:tc>
          <w:tcPr>
            <w:tcW w:w="1275" w:type="dxa"/>
            <w:tcPrChange w:id="5410" w:author="Stephen" w:date="2018-12-30T19:23:00Z">
              <w:tcPr>
                <w:tcW w:w="1275" w:type="dxa"/>
              </w:tcPr>
            </w:tcPrChange>
          </w:tcPr>
          <w:p w:rsidR="007C64A3" w:rsidRDefault="007C64A3" w:rsidP="007C64A3">
            <w:r>
              <w:t>0.143</w:t>
            </w:r>
          </w:p>
        </w:tc>
        <w:tc>
          <w:tcPr>
            <w:tcW w:w="1275" w:type="dxa"/>
            <w:tcPrChange w:id="5411" w:author="Stephen" w:date="2018-12-30T19:23:00Z">
              <w:tcPr>
                <w:tcW w:w="1275" w:type="dxa"/>
              </w:tcPr>
            </w:tcPrChange>
          </w:tcPr>
          <w:p w:rsidR="007C64A3" w:rsidRDefault="007C64A3" w:rsidP="007C64A3"/>
        </w:tc>
        <w:tc>
          <w:tcPr>
            <w:tcW w:w="1276" w:type="dxa"/>
            <w:tcPrChange w:id="5412" w:author="Stephen" w:date="2018-12-30T19:23:00Z">
              <w:tcPr>
                <w:tcW w:w="1276" w:type="dxa"/>
              </w:tcPr>
            </w:tcPrChange>
          </w:tcPr>
          <w:p w:rsidR="007C64A3" w:rsidRDefault="007C64A3" w:rsidP="007C64A3"/>
        </w:tc>
        <w:tc>
          <w:tcPr>
            <w:tcW w:w="1277" w:type="dxa"/>
            <w:tcPrChange w:id="5413" w:author="Stephen" w:date="2018-12-30T19:23:00Z">
              <w:tcPr>
                <w:tcW w:w="1277" w:type="dxa"/>
              </w:tcPr>
            </w:tcPrChange>
          </w:tcPr>
          <w:p w:rsidR="007C64A3" w:rsidRDefault="007C64A3" w:rsidP="007C64A3"/>
        </w:tc>
        <w:tc>
          <w:tcPr>
            <w:tcW w:w="1242" w:type="dxa"/>
            <w:tcPrChange w:id="5414" w:author="Stephen" w:date="2018-12-30T19:23:00Z">
              <w:tcPr>
                <w:tcW w:w="1242" w:type="dxa"/>
              </w:tcPr>
            </w:tcPrChange>
          </w:tcPr>
          <w:p w:rsidR="007C64A3" w:rsidRDefault="007C64A3" w:rsidP="007C64A3"/>
        </w:tc>
        <w:tc>
          <w:tcPr>
            <w:tcW w:w="4711" w:type="dxa"/>
            <w:tcPrChange w:id="5415" w:author="Stephen" w:date="2018-12-30T19:23:00Z">
              <w:tcPr>
                <w:tcW w:w="1951" w:type="dxa"/>
              </w:tcPr>
            </w:tcPrChange>
          </w:tcPr>
          <w:p w:rsidR="007C64A3" w:rsidRDefault="007C64A3" w:rsidP="007C64A3"/>
        </w:tc>
      </w:tr>
      <w:tr w:rsidR="007C64A3" w:rsidTr="00C317BD">
        <w:tc>
          <w:tcPr>
            <w:tcW w:w="1819" w:type="dxa"/>
            <w:tcPrChange w:id="5416" w:author="Stephen" w:date="2018-12-30T19:23:00Z">
              <w:tcPr>
                <w:tcW w:w="1819" w:type="dxa"/>
              </w:tcPr>
            </w:tcPrChange>
          </w:tcPr>
          <w:p w:rsidR="007C64A3" w:rsidRDefault="007C64A3" w:rsidP="007C64A3"/>
        </w:tc>
        <w:tc>
          <w:tcPr>
            <w:tcW w:w="1584" w:type="dxa"/>
            <w:tcPrChange w:id="5417" w:author="Stephen" w:date="2018-12-30T19:23:00Z">
              <w:tcPr>
                <w:tcW w:w="1584" w:type="dxa"/>
              </w:tcPr>
            </w:tcPrChange>
          </w:tcPr>
          <w:p w:rsidR="007C64A3" w:rsidRDefault="007C64A3" w:rsidP="007C64A3"/>
        </w:tc>
        <w:tc>
          <w:tcPr>
            <w:tcW w:w="1275" w:type="dxa"/>
            <w:tcPrChange w:id="5418" w:author="Stephen" w:date="2018-12-30T19:23:00Z">
              <w:tcPr>
                <w:tcW w:w="1275" w:type="dxa"/>
              </w:tcPr>
            </w:tcPrChange>
          </w:tcPr>
          <w:p w:rsidR="007C64A3" w:rsidRDefault="007C64A3" w:rsidP="007C64A3"/>
        </w:tc>
        <w:tc>
          <w:tcPr>
            <w:tcW w:w="1275" w:type="dxa"/>
            <w:tcPrChange w:id="5419" w:author="Stephen" w:date="2018-12-30T19:23:00Z">
              <w:tcPr>
                <w:tcW w:w="1275" w:type="dxa"/>
              </w:tcPr>
            </w:tcPrChange>
          </w:tcPr>
          <w:p w:rsidR="007C64A3" w:rsidRDefault="007C64A3" w:rsidP="007C64A3"/>
        </w:tc>
        <w:tc>
          <w:tcPr>
            <w:tcW w:w="1276" w:type="dxa"/>
            <w:tcPrChange w:id="5420" w:author="Stephen" w:date="2018-12-30T19:23:00Z">
              <w:tcPr>
                <w:tcW w:w="1276" w:type="dxa"/>
              </w:tcPr>
            </w:tcPrChange>
          </w:tcPr>
          <w:p w:rsidR="007C64A3" w:rsidRDefault="007C64A3" w:rsidP="007C64A3"/>
        </w:tc>
        <w:tc>
          <w:tcPr>
            <w:tcW w:w="1277" w:type="dxa"/>
            <w:tcPrChange w:id="5421" w:author="Stephen" w:date="2018-12-30T19:23:00Z">
              <w:tcPr>
                <w:tcW w:w="1277" w:type="dxa"/>
              </w:tcPr>
            </w:tcPrChange>
          </w:tcPr>
          <w:p w:rsidR="007C64A3" w:rsidRDefault="007C64A3" w:rsidP="007C64A3"/>
        </w:tc>
        <w:tc>
          <w:tcPr>
            <w:tcW w:w="1242" w:type="dxa"/>
            <w:tcPrChange w:id="5422" w:author="Stephen" w:date="2018-12-30T19:23:00Z">
              <w:tcPr>
                <w:tcW w:w="1242" w:type="dxa"/>
              </w:tcPr>
            </w:tcPrChange>
          </w:tcPr>
          <w:p w:rsidR="007C64A3" w:rsidRDefault="007C64A3" w:rsidP="007C64A3"/>
        </w:tc>
        <w:tc>
          <w:tcPr>
            <w:tcW w:w="4711" w:type="dxa"/>
            <w:tcPrChange w:id="5423" w:author="Stephen" w:date="2018-12-30T19:23:00Z">
              <w:tcPr>
                <w:tcW w:w="1951" w:type="dxa"/>
              </w:tcPr>
            </w:tcPrChange>
          </w:tcPr>
          <w:p w:rsidR="007C64A3" w:rsidRDefault="007C64A3" w:rsidP="007C64A3"/>
        </w:tc>
      </w:tr>
      <w:tr w:rsidR="007C64A3" w:rsidTr="00C317BD">
        <w:tc>
          <w:tcPr>
            <w:tcW w:w="1819" w:type="dxa"/>
            <w:tcPrChange w:id="5424" w:author="Stephen" w:date="2018-12-30T19:23:00Z">
              <w:tcPr>
                <w:tcW w:w="1819" w:type="dxa"/>
              </w:tcPr>
            </w:tcPrChange>
          </w:tcPr>
          <w:p w:rsidR="007C64A3" w:rsidRDefault="007C64A3" w:rsidP="007C64A3">
            <w:r>
              <w:t>Kim</w:t>
            </w:r>
            <w:ins w:id="5425" w:author="Stephen" w:date="2018-12-29T09:16:00Z">
              <w:r w:rsidR="003066DD">
                <w:t xml:space="preserve"> [53]</w:t>
              </w:r>
            </w:ins>
          </w:p>
        </w:tc>
        <w:tc>
          <w:tcPr>
            <w:tcW w:w="1584" w:type="dxa"/>
            <w:tcPrChange w:id="5426" w:author="Stephen" w:date="2018-12-30T19:23:00Z">
              <w:tcPr>
                <w:tcW w:w="1584" w:type="dxa"/>
              </w:tcPr>
            </w:tcPrChange>
          </w:tcPr>
          <w:p w:rsidR="007C64A3" w:rsidRDefault="007C64A3" w:rsidP="007C64A3"/>
        </w:tc>
        <w:tc>
          <w:tcPr>
            <w:tcW w:w="1275" w:type="dxa"/>
            <w:tcPrChange w:id="5427" w:author="Stephen" w:date="2018-12-30T19:23:00Z">
              <w:tcPr>
                <w:tcW w:w="1275" w:type="dxa"/>
              </w:tcPr>
            </w:tcPrChange>
          </w:tcPr>
          <w:p w:rsidR="007C64A3" w:rsidRDefault="007C64A3" w:rsidP="007C64A3">
            <w:r>
              <w:t>NS x2</w:t>
            </w:r>
          </w:p>
        </w:tc>
        <w:tc>
          <w:tcPr>
            <w:tcW w:w="1275" w:type="dxa"/>
            <w:tcPrChange w:id="5428" w:author="Stephen" w:date="2018-12-30T19:23:00Z">
              <w:tcPr>
                <w:tcW w:w="1275" w:type="dxa"/>
              </w:tcPr>
            </w:tcPrChange>
          </w:tcPr>
          <w:p w:rsidR="007C64A3" w:rsidRDefault="007C64A3" w:rsidP="007C64A3"/>
        </w:tc>
        <w:tc>
          <w:tcPr>
            <w:tcW w:w="1276" w:type="dxa"/>
            <w:tcPrChange w:id="5429" w:author="Stephen" w:date="2018-12-30T19:23:00Z">
              <w:tcPr>
                <w:tcW w:w="1276" w:type="dxa"/>
              </w:tcPr>
            </w:tcPrChange>
          </w:tcPr>
          <w:p w:rsidR="007C64A3" w:rsidRDefault="007C64A3" w:rsidP="007C64A3"/>
        </w:tc>
        <w:tc>
          <w:tcPr>
            <w:tcW w:w="1277" w:type="dxa"/>
            <w:tcPrChange w:id="5430" w:author="Stephen" w:date="2018-12-30T19:23:00Z">
              <w:tcPr>
                <w:tcW w:w="1277" w:type="dxa"/>
              </w:tcPr>
            </w:tcPrChange>
          </w:tcPr>
          <w:p w:rsidR="007C64A3" w:rsidRDefault="007C64A3" w:rsidP="007C64A3">
            <w:r>
              <w:t>NS x2</w:t>
            </w:r>
          </w:p>
        </w:tc>
        <w:tc>
          <w:tcPr>
            <w:tcW w:w="1242" w:type="dxa"/>
            <w:tcPrChange w:id="5431" w:author="Stephen" w:date="2018-12-30T19:23:00Z">
              <w:tcPr>
                <w:tcW w:w="1242" w:type="dxa"/>
              </w:tcPr>
            </w:tcPrChange>
          </w:tcPr>
          <w:p w:rsidR="007C64A3" w:rsidRDefault="007C64A3" w:rsidP="007C64A3">
            <w:r>
              <w:t>0.888</w:t>
            </w:r>
          </w:p>
          <w:p w:rsidR="007C64A3" w:rsidRDefault="007C64A3" w:rsidP="007C64A3">
            <w:r>
              <w:t>0.919</w:t>
            </w:r>
          </w:p>
          <w:p w:rsidR="007C64A3" w:rsidRDefault="007C64A3" w:rsidP="007C64A3">
            <w:r>
              <w:t>0.926</w:t>
            </w:r>
          </w:p>
        </w:tc>
        <w:tc>
          <w:tcPr>
            <w:tcW w:w="4711" w:type="dxa"/>
            <w:tcPrChange w:id="5432" w:author="Stephen" w:date="2018-12-30T19:23:00Z">
              <w:tcPr>
                <w:tcW w:w="1951" w:type="dxa"/>
              </w:tcPr>
            </w:tcPrChange>
          </w:tcPr>
          <w:p w:rsidR="007C64A3" w:rsidRDefault="007C64A3" w:rsidP="007C64A3">
            <w:r>
              <w:t>(0.747-1.055)</w:t>
            </w:r>
          </w:p>
          <w:p w:rsidR="007C64A3" w:rsidRDefault="007C64A3" w:rsidP="007C64A3">
            <w:r>
              <w:t>(0.772-1.095) (0.727-1.178)</w:t>
            </w:r>
          </w:p>
        </w:tc>
      </w:tr>
      <w:tr w:rsidR="007C64A3" w:rsidTr="00C317BD">
        <w:tc>
          <w:tcPr>
            <w:tcW w:w="1819" w:type="dxa"/>
            <w:tcPrChange w:id="5433" w:author="Stephen" w:date="2018-12-30T19:23:00Z">
              <w:tcPr>
                <w:tcW w:w="1819" w:type="dxa"/>
              </w:tcPr>
            </w:tcPrChange>
          </w:tcPr>
          <w:p w:rsidR="007C64A3" w:rsidRDefault="007C64A3" w:rsidP="007C64A3"/>
        </w:tc>
        <w:tc>
          <w:tcPr>
            <w:tcW w:w="1584" w:type="dxa"/>
            <w:tcPrChange w:id="5434" w:author="Stephen" w:date="2018-12-30T19:23:00Z">
              <w:tcPr>
                <w:tcW w:w="1584" w:type="dxa"/>
              </w:tcPr>
            </w:tcPrChange>
          </w:tcPr>
          <w:p w:rsidR="007C64A3" w:rsidRDefault="007C64A3" w:rsidP="007C64A3">
            <w:r>
              <w:t>Steatohepatitis</w:t>
            </w:r>
          </w:p>
        </w:tc>
        <w:tc>
          <w:tcPr>
            <w:tcW w:w="1275" w:type="dxa"/>
            <w:tcPrChange w:id="5435" w:author="Stephen" w:date="2018-12-30T19:23:00Z">
              <w:tcPr>
                <w:tcW w:w="1275" w:type="dxa"/>
              </w:tcPr>
            </w:tcPrChange>
          </w:tcPr>
          <w:p w:rsidR="007C64A3" w:rsidRDefault="007C64A3" w:rsidP="007C64A3"/>
        </w:tc>
        <w:tc>
          <w:tcPr>
            <w:tcW w:w="1275" w:type="dxa"/>
            <w:tcPrChange w:id="5436" w:author="Stephen" w:date="2018-12-30T19:23:00Z">
              <w:tcPr>
                <w:tcW w:w="1275" w:type="dxa"/>
              </w:tcPr>
            </w:tcPrChange>
          </w:tcPr>
          <w:p w:rsidR="007C64A3" w:rsidRDefault="007C64A3" w:rsidP="007C64A3"/>
        </w:tc>
        <w:tc>
          <w:tcPr>
            <w:tcW w:w="1276" w:type="dxa"/>
            <w:tcPrChange w:id="5437" w:author="Stephen" w:date="2018-12-30T19:23:00Z">
              <w:tcPr>
                <w:tcW w:w="1276" w:type="dxa"/>
              </w:tcPr>
            </w:tcPrChange>
          </w:tcPr>
          <w:p w:rsidR="007C64A3" w:rsidRDefault="007C64A3" w:rsidP="007C64A3"/>
        </w:tc>
        <w:tc>
          <w:tcPr>
            <w:tcW w:w="1277" w:type="dxa"/>
            <w:tcPrChange w:id="5438" w:author="Stephen" w:date="2018-12-30T19:23:00Z">
              <w:tcPr>
                <w:tcW w:w="1277" w:type="dxa"/>
              </w:tcPr>
            </w:tcPrChange>
          </w:tcPr>
          <w:p w:rsidR="007C64A3" w:rsidRDefault="007C64A3" w:rsidP="007C64A3"/>
        </w:tc>
        <w:tc>
          <w:tcPr>
            <w:tcW w:w="1242" w:type="dxa"/>
            <w:tcPrChange w:id="5439" w:author="Stephen" w:date="2018-12-30T19:23:00Z">
              <w:tcPr>
                <w:tcW w:w="1242" w:type="dxa"/>
              </w:tcPr>
            </w:tcPrChange>
          </w:tcPr>
          <w:p w:rsidR="007C64A3" w:rsidRDefault="007C64A3" w:rsidP="007C64A3"/>
        </w:tc>
        <w:tc>
          <w:tcPr>
            <w:tcW w:w="4711" w:type="dxa"/>
            <w:tcPrChange w:id="5440" w:author="Stephen" w:date="2018-12-30T19:23:00Z">
              <w:tcPr>
                <w:tcW w:w="1951" w:type="dxa"/>
              </w:tcPr>
            </w:tcPrChange>
          </w:tcPr>
          <w:p w:rsidR="007C64A3" w:rsidRDefault="007C64A3" w:rsidP="007C64A3"/>
        </w:tc>
      </w:tr>
      <w:tr w:rsidR="007C64A3" w:rsidTr="00C317BD">
        <w:tc>
          <w:tcPr>
            <w:tcW w:w="1819" w:type="dxa"/>
            <w:tcPrChange w:id="5441" w:author="Stephen" w:date="2018-12-30T19:23:00Z">
              <w:tcPr>
                <w:tcW w:w="1819" w:type="dxa"/>
              </w:tcPr>
            </w:tcPrChange>
          </w:tcPr>
          <w:p w:rsidR="007C64A3" w:rsidRDefault="007C64A3" w:rsidP="007C64A3">
            <w:r>
              <w:t>Xu</w:t>
            </w:r>
            <w:ins w:id="5442" w:author="Stephen" w:date="2018-12-29T09:16:00Z">
              <w:r w:rsidR="003066DD">
                <w:t xml:space="preserve"> [40]</w:t>
              </w:r>
            </w:ins>
          </w:p>
        </w:tc>
        <w:tc>
          <w:tcPr>
            <w:tcW w:w="1584" w:type="dxa"/>
            <w:tcPrChange w:id="5443" w:author="Stephen" w:date="2018-12-30T19:23:00Z">
              <w:tcPr>
                <w:tcW w:w="1584" w:type="dxa"/>
              </w:tcPr>
            </w:tcPrChange>
          </w:tcPr>
          <w:p w:rsidR="007C64A3" w:rsidRDefault="007C64A3" w:rsidP="007C64A3"/>
        </w:tc>
        <w:tc>
          <w:tcPr>
            <w:tcW w:w="1275" w:type="dxa"/>
            <w:tcPrChange w:id="5444" w:author="Stephen" w:date="2018-12-30T19:23:00Z">
              <w:tcPr>
                <w:tcW w:w="1275" w:type="dxa"/>
              </w:tcPr>
            </w:tcPrChange>
          </w:tcPr>
          <w:p w:rsidR="007C64A3" w:rsidRDefault="007C64A3" w:rsidP="007C64A3"/>
        </w:tc>
        <w:tc>
          <w:tcPr>
            <w:tcW w:w="1275" w:type="dxa"/>
            <w:tcPrChange w:id="5445" w:author="Stephen" w:date="2018-12-30T19:23:00Z">
              <w:tcPr>
                <w:tcW w:w="1275" w:type="dxa"/>
              </w:tcPr>
            </w:tcPrChange>
          </w:tcPr>
          <w:p w:rsidR="007C64A3" w:rsidRDefault="007C64A3" w:rsidP="007C64A3"/>
        </w:tc>
        <w:tc>
          <w:tcPr>
            <w:tcW w:w="1276" w:type="dxa"/>
            <w:tcPrChange w:id="5446" w:author="Stephen" w:date="2018-12-30T19:23:00Z">
              <w:tcPr>
                <w:tcW w:w="1276" w:type="dxa"/>
              </w:tcPr>
            </w:tcPrChange>
          </w:tcPr>
          <w:p w:rsidR="007C64A3" w:rsidRDefault="007C64A3" w:rsidP="007C64A3"/>
        </w:tc>
        <w:tc>
          <w:tcPr>
            <w:tcW w:w="1277" w:type="dxa"/>
            <w:tcPrChange w:id="5447" w:author="Stephen" w:date="2018-12-30T19:23:00Z">
              <w:tcPr>
                <w:tcW w:w="1277" w:type="dxa"/>
              </w:tcPr>
            </w:tcPrChange>
          </w:tcPr>
          <w:p w:rsidR="007C64A3" w:rsidRDefault="007C64A3" w:rsidP="007C64A3">
            <w:r>
              <w:t>NS</w:t>
            </w:r>
          </w:p>
        </w:tc>
        <w:tc>
          <w:tcPr>
            <w:tcW w:w="1242" w:type="dxa"/>
            <w:tcPrChange w:id="5448" w:author="Stephen" w:date="2018-12-30T19:23:00Z">
              <w:tcPr>
                <w:tcW w:w="1242" w:type="dxa"/>
              </w:tcPr>
            </w:tcPrChange>
          </w:tcPr>
          <w:p w:rsidR="007C64A3" w:rsidRDefault="007C64A3" w:rsidP="007C64A3"/>
        </w:tc>
        <w:tc>
          <w:tcPr>
            <w:tcW w:w="4711" w:type="dxa"/>
            <w:tcPrChange w:id="5449" w:author="Stephen" w:date="2018-12-30T19:23:00Z">
              <w:tcPr>
                <w:tcW w:w="1951" w:type="dxa"/>
              </w:tcPr>
            </w:tcPrChange>
          </w:tcPr>
          <w:p w:rsidR="007C64A3" w:rsidRDefault="007C64A3" w:rsidP="007C64A3"/>
        </w:tc>
      </w:tr>
      <w:tr w:rsidR="007C64A3" w:rsidTr="00C317BD">
        <w:tc>
          <w:tcPr>
            <w:tcW w:w="1819" w:type="dxa"/>
            <w:tcPrChange w:id="5450" w:author="Stephen" w:date="2018-12-30T19:23:00Z">
              <w:tcPr>
                <w:tcW w:w="1819" w:type="dxa"/>
              </w:tcPr>
            </w:tcPrChange>
          </w:tcPr>
          <w:p w:rsidR="007C64A3" w:rsidRDefault="007C64A3" w:rsidP="007C64A3">
            <w:r>
              <w:t>Itterman</w:t>
            </w:r>
            <w:ins w:id="5451" w:author="Stephen" w:date="2018-12-29T09:16:00Z">
              <w:r w:rsidR="003066DD">
                <w:t xml:space="preserve"> [39]</w:t>
              </w:r>
            </w:ins>
          </w:p>
        </w:tc>
        <w:tc>
          <w:tcPr>
            <w:tcW w:w="1584" w:type="dxa"/>
            <w:tcPrChange w:id="5452" w:author="Stephen" w:date="2018-12-30T19:23:00Z">
              <w:tcPr>
                <w:tcW w:w="1584" w:type="dxa"/>
              </w:tcPr>
            </w:tcPrChange>
          </w:tcPr>
          <w:p w:rsidR="007C64A3" w:rsidRDefault="007C64A3" w:rsidP="007C64A3"/>
        </w:tc>
        <w:tc>
          <w:tcPr>
            <w:tcW w:w="1275" w:type="dxa"/>
            <w:tcPrChange w:id="5453" w:author="Stephen" w:date="2018-12-30T19:23:00Z">
              <w:tcPr>
                <w:tcW w:w="1275" w:type="dxa"/>
              </w:tcPr>
            </w:tcPrChange>
          </w:tcPr>
          <w:p w:rsidR="007C64A3" w:rsidRDefault="007C64A3" w:rsidP="007C64A3"/>
        </w:tc>
        <w:tc>
          <w:tcPr>
            <w:tcW w:w="1275" w:type="dxa"/>
            <w:tcPrChange w:id="5454" w:author="Stephen" w:date="2018-12-30T19:23:00Z">
              <w:tcPr>
                <w:tcW w:w="1275" w:type="dxa"/>
              </w:tcPr>
            </w:tcPrChange>
          </w:tcPr>
          <w:p w:rsidR="007C64A3" w:rsidRDefault="007C64A3" w:rsidP="007C64A3"/>
        </w:tc>
        <w:tc>
          <w:tcPr>
            <w:tcW w:w="1276" w:type="dxa"/>
            <w:tcPrChange w:id="5455" w:author="Stephen" w:date="2018-12-30T19:23:00Z">
              <w:tcPr>
                <w:tcW w:w="1276" w:type="dxa"/>
              </w:tcPr>
            </w:tcPrChange>
          </w:tcPr>
          <w:p w:rsidR="007C64A3" w:rsidRDefault="007C64A3" w:rsidP="007C64A3"/>
        </w:tc>
        <w:tc>
          <w:tcPr>
            <w:tcW w:w="1277" w:type="dxa"/>
            <w:tcPrChange w:id="5456" w:author="Stephen" w:date="2018-12-30T19:23:00Z">
              <w:tcPr>
                <w:tcW w:w="1277" w:type="dxa"/>
              </w:tcPr>
            </w:tcPrChange>
          </w:tcPr>
          <w:p w:rsidR="007C64A3" w:rsidRDefault="007C64A3" w:rsidP="007C64A3">
            <w:r>
              <w:t>0.928,0.069</w:t>
            </w:r>
          </w:p>
          <w:p w:rsidR="007C64A3" w:rsidRDefault="007C64A3" w:rsidP="007C64A3">
            <w:r>
              <w:t>0.509,0.594</w:t>
            </w:r>
          </w:p>
        </w:tc>
        <w:tc>
          <w:tcPr>
            <w:tcW w:w="1242" w:type="dxa"/>
            <w:tcPrChange w:id="5457" w:author="Stephen" w:date="2018-12-30T19:23:00Z">
              <w:tcPr>
                <w:tcW w:w="1242" w:type="dxa"/>
              </w:tcPr>
            </w:tcPrChange>
          </w:tcPr>
          <w:p w:rsidR="007C64A3" w:rsidRDefault="007C64A3" w:rsidP="007C64A3"/>
        </w:tc>
        <w:tc>
          <w:tcPr>
            <w:tcW w:w="4711" w:type="dxa"/>
            <w:tcPrChange w:id="5458" w:author="Stephen" w:date="2018-12-30T19:23:00Z">
              <w:tcPr>
                <w:tcW w:w="1951" w:type="dxa"/>
              </w:tcPr>
            </w:tcPrChange>
          </w:tcPr>
          <w:p w:rsidR="007C64A3" w:rsidRDefault="007C64A3" w:rsidP="007C64A3"/>
        </w:tc>
      </w:tr>
      <w:tr w:rsidR="007C64A3" w:rsidTr="00C317BD">
        <w:tc>
          <w:tcPr>
            <w:tcW w:w="1819" w:type="dxa"/>
            <w:tcPrChange w:id="5459" w:author="Stephen" w:date="2018-12-30T19:23:00Z">
              <w:tcPr>
                <w:tcW w:w="1819" w:type="dxa"/>
              </w:tcPr>
            </w:tcPrChange>
          </w:tcPr>
          <w:p w:rsidR="007C64A3" w:rsidRDefault="007C64A3" w:rsidP="007C64A3">
            <w:r>
              <w:t>Bano</w:t>
            </w:r>
            <w:ins w:id="5460" w:author="Stephen" w:date="2018-12-29T09:16:00Z">
              <w:r w:rsidR="003066DD">
                <w:t xml:space="preserve"> [41]</w:t>
              </w:r>
            </w:ins>
          </w:p>
        </w:tc>
        <w:tc>
          <w:tcPr>
            <w:tcW w:w="1584" w:type="dxa"/>
            <w:tcPrChange w:id="5461" w:author="Stephen" w:date="2018-12-30T19:23:00Z">
              <w:tcPr>
                <w:tcW w:w="1584" w:type="dxa"/>
              </w:tcPr>
            </w:tcPrChange>
          </w:tcPr>
          <w:p w:rsidR="007C64A3" w:rsidRDefault="007C64A3" w:rsidP="007C64A3"/>
        </w:tc>
        <w:tc>
          <w:tcPr>
            <w:tcW w:w="1275" w:type="dxa"/>
            <w:tcPrChange w:id="5462" w:author="Stephen" w:date="2018-12-30T19:23:00Z">
              <w:tcPr>
                <w:tcW w:w="1275" w:type="dxa"/>
              </w:tcPr>
            </w:tcPrChange>
          </w:tcPr>
          <w:p w:rsidR="007C64A3" w:rsidRDefault="007C64A3" w:rsidP="007C64A3"/>
        </w:tc>
        <w:tc>
          <w:tcPr>
            <w:tcW w:w="1275" w:type="dxa"/>
            <w:tcPrChange w:id="5463" w:author="Stephen" w:date="2018-12-30T19:23:00Z">
              <w:tcPr>
                <w:tcW w:w="1275" w:type="dxa"/>
              </w:tcPr>
            </w:tcPrChange>
          </w:tcPr>
          <w:p w:rsidR="007C64A3" w:rsidRDefault="007C64A3" w:rsidP="007C64A3">
            <w:r>
              <w:t>0.41,0.59</w:t>
            </w:r>
          </w:p>
        </w:tc>
        <w:tc>
          <w:tcPr>
            <w:tcW w:w="1276" w:type="dxa"/>
            <w:tcPrChange w:id="5464" w:author="Stephen" w:date="2018-12-30T19:23:00Z">
              <w:tcPr>
                <w:tcW w:w="1276" w:type="dxa"/>
              </w:tcPr>
            </w:tcPrChange>
          </w:tcPr>
          <w:p w:rsidR="007C64A3" w:rsidRDefault="007C64A3" w:rsidP="007C64A3">
            <w:r>
              <w:t>(0.09-1.73)</w:t>
            </w:r>
          </w:p>
          <w:p w:rsidR="007C64A3" w:rsidRDefault="007C64A3" w:rsidP="007C64A3">
            <w:r>
              <w:t>(0.13-2.59)</w:t>
            </w:r>
          </w:p>
        </w:tc>
        <w:tc>
          <w:tcPr>
            <w:tcW w:w="1277" w:type="dxa"/>
            <w:tcPrChange w:id="5465" w:author="Stephen" w:date="2018-12-30T19:23:00Z">
              <w:tcPr>
                <w:tcW w:w="1277" w:type="dxa"/>
              </w:tcPr>
            </w:tcPrChange>
          </w:tcPr>
          <w:p w:rsidR="007C64A3" w:rsidRDefault="007C64A3" w:rsidP="007C64A3"/>
        </w:tc>
        <w:tc>
          <w:tcPr>
            <w:tcW w:w="1242" w:type="dxa"/>
            <w:tcPrChange w:id="5466" w:author="Stephen" w:date="2018-12-30T19:23:00Z">
              <w:tcPr>
                <w:tcW w:w="1242" w:type="dxa"/>
              </w:tcPr>
            </w:tcPrChange>
          </w:tcPr>
          <w:p w:rsidR="007C64A3" w:rsidRDefault="007C64A3" w:rsidP="007C64A3">
            <w:r>
              <w:t>1.07,1.08</w:t>
            </w:r>
          </w:p>
        </w:tc>
        <w:tc>
          <w:tcPr>
            <w:tcW w:w="4711" w:type="dxa"/>
            <w:tcPrChange w:id="5467" w:author="Stephen" w:date="2018-12-30T19:23:00Z">
              <w:tcPr>
                <w:tcW w:w="1951" w:type="dxa"/>
              </w:tcPr>
            </w:tcPrChange>
          </w:tcPr>
          <w:p w:rsidR="007C64A3" w:rsidRDefault="007C64A3" w:rsidP="007C64A3">
            <w:r>
              <w:t>(0.98-1.17),(0.95-1.23)</w:t>
            </w:r>
          </w:p>
        </w:tc>
      </w:tr>
      <w:tr w:rsidR="007C64A3" w:rsidTr="00C317BD">
        <w:tc>
          <w:tcPr>
            <w:tcW w:w="1819" w:type="dxa"/>
            <w:tcPrChange w:id="5468" w:author="Stephen" w:date="2018-12-30T19:23:00Z">
              <w:tcPr>
                <w:tcW w:w="1819" w:type="dxa"/>
              </w:tcPr>
            </w:tcPrChange>
          </w:tcPr>
          <w:p w:rsidR="007C64A3" w:rsidRDefault="007C64A3" w:rsidP="007C64A3"/>
        </w:tc>
        <w:tc>
          <w:tcPr>
            <w:tcW w:w="1584" w:type="dxa"/>
            <w:tcPrChange w:id="5469" w:author="Stephen" w:date="2018-12-30T19:23:00Z">
              <w:tcPr>
                <w:tcW w:w="1584" w:type="dxa"/>
              </w:tcPr>
            </w:tcPrChange>
          </w:tcPr>
          <w:p w:rsidR="007C64A3" w:rsidRDefault="007C64A3" w:rsidP="007C64A3"/>
        </w:tc>
        <w:tc>
          <w:tcPr>
            <w:tcW w:w="1275" w:type="dxa"/>
            <w:tcPrChange w:id="5470" w:author="Stephen" w:date="2018-12-30T19:23:00Z">
              <w:tcPr>
                <w:tcW w:w="1275" w:type="dxa"/>
              </w:tcPr>
            </w:tcPrChange>
          </w:tcPr>
          <w:p w:rsidR="007C64A3" w:rsidRDefault="007C64A3" w:rsidP="007C64A3"/>
        </w:tc>
        <w:tc>
          <w:tcPr>
            <w:tcW w:w="1275" w:type="dxa"/>
            <w:tcPrChange w:id="5471" w:author="Stephen" w:date="2018-12-30T19:23:00Z">
              <w:tcPr>
                <w:tcW w:w="1275" w:type="dxa"/>
              </w:tcPr>
            </w:tcPrChange>
          </w:tcPr>
          <w:p w:rsidR="007C64A3" w:rsidRDefault="007C64A3" w:rsidP="007C64A3"/>
        </w:tc>
        <w:tc>
          <w:tcPr>
            <w:tcW w:w="1276" w:type="dxa"/>
            <w:tcPrChange w:id="5472" w:author="Stephen" w:date="2018-12-30T19:23:00Z">
              <w:tcPr>
                <w:tcW w:w="1276" w:type="dxa"/>
              </w:tcPr>
            </w:tcPrChange>
          </w:tcPr>
          <w:p w:rsidR="007C64A3" w:rsidRDefault="007C64A3" w:rsidP="007C64A3"/>
        </w:tc>
        <w:tc>
          <w:tcPr>
            <w:tcW w:w="1277" w:type="dxa"/>
            <w:tcPrChange w:id="5473" w:author="Stephen" w:date="2018-12-30T19:23:00Z">
              <w:tcPr>
                <w:tcW w:w="1277" w:type="dxa"/>
              </w:tcPr>
            </w:tcPrChange>
          </w:tcPr>
          <w:p w:rsidR="007C64A3" w:rsidRDefault="007C64A3" w:rsidP="007C64A3"/>
        </w:tc>
        <w:tc>
          <w:tcPr>
            <w:tcW w:w="1242" w:type="dxa"/>
            <w:tcPrChange w:id="5474" w:author="Stephen" w:date="2018-12-30T19:23:00Z">
              <w:tcPr>
                <w:tcW w:w="1242" w:type="dxa"/>
              </w:tcPr>
            </w:tcPrChange>
          </w:tcPr>
          <w:p w:rsidR="007C64A3" w:rsidRDefault="007C64A3" w:rsidP="007C64A3"/>
        </w:tc>
        <w:tc>
          <w:tcPr>
            <w:tcW w:w="4711" w:type="dxa"/>
            <w:tcPrChange w:id="5475" w:author="Stephen" w:date="2018-12-30T19:23:00Z">
              <w:tcPr>
                <w:tcW w:w="1951" w:type="dxa"/>
              </w:tcPr>
            </w:tcPrChange>
          </w:tcPr>
          <w:p w:rsidR="007C64A3" w:rsidRDefault="007C64A3" w:rsidP="007C64A3"/>
        </w:tc>
      </w:tr>
    </w:tbl>
    <w:p w:rsidR="007C64A3" w:rsidRDefault="007C64A3" w:rsidP="007C64A3"/>
    <w:p w:rsidR="007C64A3" w:rsidRDefault="007C64A3" w:rsidP="007C64A3">
      <w:r>
        <w:t># Conservative approximation</w:t>
      </w:r>
    </w:p>
    <w:p w:rsidR="007C64A3" w:rsidRDefault="007C64A3" w:rsidP="007C64A3">
      <w:r>
        <w:t>*Similar values grouped</w:t>
      </w:r>
    </w:p>
    <w:p w:rsidR="007C64A3" w:rsidRDefault="007C64A3" w:rsidP="007C64A3"/>
    <w:p w:rsidR="007C64A3" w:rsidRDefault="007C64A3" w:rsidP="007C64A3">
      <w:r>
        <w:t>Correlations summed FT4/T3/TSH</w:t>
      </w:r>
    </w:p>
    <w:p w:rsidR="00B53A8A" w:rsidRDefault="00B53A8A" w:rsidP="00D04344">
      <w:pPr>
        <w:rPr>
          <w:rFonts w:ascii="Times New Roman" w:hAnsi="Times New Roman" w:cs="Times New Roman"/>
          <w:sz w:val="24"/>
          <w:szCs w:val="24"/>
        </w:rPr>
      </w:pPr>
    </w:p>
    <w:tbl>
      <w:tblPr>
        <w:tblStyle w:val="TableGrid"/>
        <w:tblW w:w="5203" w:type="pct"/>
        <w:tblLook w:val="04A0"/>
      </w:tblPr>
      <w:tblGrid>
        <w:gridCol w:w="1693"/>
        <w:gridCol w:w="1950"/>
        <w:gridCol w:w="1858"/>
        <w:gridCol w:w="1770"/>
        <w:gridCol w:w="1336"/>
        <w:gridCol w:w="1484"/>
        <w:gridCol w:w="1422"/>
        <w:gridCol w:w="1047"/>
        <w:gridCol w:w="985"/>
        <w:gridCol w:w="1204"/>
      </w:tblGrid>
      <w:tr w:rsidR="007C64A3" w:rsidTr="007C64A3">
        <w:tc>
          <w:tcPr>
            <w:tcW w:w="574" w:type="pct"/>
          </w:tcPr>
          <w:p w:rsidR="007C64A3" w:rsidRDefault="007C64A3" w:rsidP="007C64A3">
            <w:r>
              <w:t>Parameter</w:t>
            </w:r>
          </w:p>
        </w:tc>
        <w:tc>
          <w:tcPr>
            <w:tcW w:w="661" w:type="pct"/>
          </w:tcPr>
          <w:p w:rsidR="007C64A3" w:rsidRDefault="007C64A3" w:rsidP="007C64A3">
            <w:r>
              <w:t>Author</w:t>
            </w:r>
          </w:p>
        </w:tc>
        <w:tc>
          <w:tcPr>
            <w:tcW w:w="630" w:type="pct"/>
          </w:tcPr>
          <w:p w:rsidR="007C64A3" w:rsidRDefault="007C64A3" w:rsidP="007C64A3">
            <w:r>
              <w:t>T3/FT4/TSH+</w:t>
            </w:r>
          </w:p>
        </w:tc>
        <w:tc>
          <w:tcPr>
            <w:tcW w:w="600" w:type="pct"/>
          </w:tcPr>
          <w:p w:rsidR="007C64A3" w:rsidRDefault="007C64A3" w:rsidP="007C64A3">
            <w:r>
              <w:t>T3/FT4+/TSH-</w:t>
            </w:r>
          </w:p>
        </w:tc>
        <w:tc>
          <w:tcPr>
            <w:tcW w:w="453" w:type="pct"/>
          </w:tcPr>
          <w:p w:rsidR="007C64A3" w:rsidRDefault="007C64A3" w:rsidP="007C64A3">
            <w:r>
              <w:t>T3+/FT4-/TSH+</w:t>
            </w:r>
          </w:p>
        </w:tc>
        <w:tc>
          <w:tcPr>
            <w:tcW w:w="503" w:type="pct"/>
          </w:tcPr>
          <w:p w:rsidR="007C64A3" w:rsidRDefault="007C64A3" w:rsidP="007C64A3">
            <w:r>
              <w:t>T3+ /FT4/TSH-</w:t>
            </w:r>
          </w:p>
        </w:tc>
        <w:tc>
          <w:tcPr>
            <w:tcW w:w="482" w:type="pct"/>
          </w:tcPr>
          <w:p w:rsidR="007C64A3" w:rsidRDefault="007C64A3" w:rsidP="007C64A3">
            <w:r>
              <w:t>T3- / FT4/TSH+</w:t>
            </w:r>
          </w:p>
        </w:tc>
        <w:tc>
          <w:tcPr>
            <w:tcW w:w="355" w:type="pct"/>
          </w:tcPr>
          <w:p w:rsidR="007C64A3" w:rsidRDefault="007C64A3" w:rsidP="007C64A3">
            <w:r>
              <w:t>T3-/FT4+ /TSH-</w:t>
            </w:r>
          </w:p>
        </w:tc>
        <w:tc>
          <w:tcPr>
            <w:tcW w:w="334" w:type="pct"/>
          </w:tcPr>
          <w:p w:rsidR="007C64A3" w:rsidRDefault="007C64A3" w:rsidP="007C64A3">
            <w:r>
              <w:t>T3-/FT4-TSH+</w:t>
            </w:r>
          </w:p>
        </w:tc>
        <w:tc>
          <w:tcPr>
            <w:tcW w:w="408" w:type="pct"/>
          </w:tcPr>
          <w:p w:rsidR="007C64A3" w:rsidRDefault="007C64A3" w:rsidP="007C64A3">
            <w:r>
              <w:t>T3/FT4/ TSH-</w:t>
            </w:r>
          </w:p>
        </w:tc>
      </w:tr>
      <w:tr w:rsidR="007C64A3" w:rsidTr="007C64A3">
        <w:tc>
          <w:tcPr>
            <w:tcW w:w="574" w:type="pct"/>
          </w:tcPr>
          <w:p w:rsidR="007C64A3" w:rsidRDefault="007C64A3" w:rsidP="007C64A3">
            <w:r>
              <w:t>Bone density</w:t>
            </w:r>
          </w:p>
        </w:tc>
        <w:tc>
          <w:tcPr>
            <w:tcW w:w="661" w:type="pct"/>
          </w:tcPr>
          <w:p w:rsidR="007C64A3" w:rsidRDefault="007C64A3" w:rsidP="007C64A3">
            <w:r>
              <w:t>Murphy</w:t>
            </w:r>
            <w:ins w:id="5476" w:author="Stephen" w:date="2018-12-29T09:17:00Z">
              <w:r w:rsidR="003066DD">
                <w:t xml:space="preserve"> [34]</w:t>
              </w:r>
            </w:ins>
          </w:p>
        </w:tc>
        <w:tc>
          <w:tcPr>
            <w:tcW w:w="630" w:type="pct"/>
          </w:tcPr>
          <w:p w:rsidR="007C64A3" w:rsidRDefault="007C64A3" w:rsidP="007C64A3">
            <w:r>
              <w:t>1</w:t>
            </w:r>
          </w:p>
        </w:tc>
        <w:tc>
          <w:tcPr>
            <w:tcW w:w="600" w:type="pct"/>
          </w:tcPr>
          <w:p w:rsidR="007C64A3" w:rsidRDefault="007C64A3" w:rsidP="007C64A3">
            <w:r>
              <w:t>3</w:t>
            </w:r>
          </w:p>
        </w:tc>
        <w:tc>
          <w:tcPr>
            <w:tcW w:w="453" w:type="pct"/>
          </w:tcPr>
          <w:p w:rsidR="007C64A3" w:rsidRDefault="007C64A3" w:rsidP="007C64A3">
            <w:r>
              <w:t>1</w:t>
            </w:r>
          </w:p>
        </w:tc>
        <w:tc>
          <w:tcPr>
            <w:tcW w:w="503" w:type="pct"/>
          </w:tcPr>
          <w:p w:rsidR="007C64A3" w:rsidRDefault="007C64A3" w:rsidP="007C64A3">
            <w:r>
              <w:t>2</w:t>
            </w:r>
          </w:p>
        </w:tc>
        <w:tc>
          <w:tcPr>
            <w:tcW w:w="482" w:type="pct"/>
          </w:tcPr>
          <w:p w:rsidR="007C64A3" w:rsidRDefault="007C64A3" w:rsidP="007C64A3"/>
        </w:tc>
        <w:tc>
          <w:tcPr>
            <w:tcW w:w="355" w:type="pct"/>
          </w:tcPr>
          <w:p w:rsidR="007C64A3" w:rsidRDefault="007C64A3" w:rsidP="007C64A3">
            <w:r>
              <w:t>4</w:t>
            </w:r>
          </w:p>
        </w:tc>
        <w:tc>
          <w:tcPr>
            <w:tcW w:w="334" w:type="pct"/>
          </w:tcPr>
          <w:p w:rsidR="007C64A3" w:rsidRDefault="007C64A3" w:rsidP="007C64A3"/>
        </w:tc>
        <w:tc>
          <w:tcPr>
            <w:tcW w:w="408" w:type="pct"/>
          </w:tcPr>
          <w:p w:rsidR="007C64A3" w:rsidRDefault="007C64A3" w:rsidP="007C64A3">
            <w:r>
              <w:t>6</w:t>
            </w:r>
          </w:p>
        </w:tc>
      </w:tr>
      <w:tr w:rsidR="007C64A3" w:rsidTr="007C64A3">
        <w:tc>
          <w:tcPr>
            <w:tcW w:w="574" w:type="pct"/>
          </w:tcPr>
          <w:p w:rsidR="007C64A3" w:rsidRDefault="007C64A3" w:rsidP="007C64A3"/>
        </w:tc>
        <w:tc>
          <w:tcPr>
            <w:tcW w:w="661" w:type="pct"/>
          </w:tcPr>
          <w:p w:rsidR="007C64A3" w:rsidRDefault="007C64A3" w:rsidP="007C64A3">
            <w:r>
              <w:t>Roef</w:t>
            </w:r>
            <w:ins w:id="5477" w:author="Stephen" w:date="2018-12-29T09:17:00Z">
              <w:r w:rsidR="003066DD">
                <w:t xml:space="preserve"> [33]</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r>
              <w:t>7</w:t>
            </w:r>
          </w:p>
        </w:tc>
        <w:tc>
          <w:tcPr>
            <w:tcW w:w="482" w:type="pct"/>
          </w:tcPr>
          <w:p w:rsidR="007C64A3" w:rsidRDefault="007C64A3" w:rsidP="007C64A3"/>
        </w:tc>
        <w:tc>
          <w:tcPr>
            <w:tcW w:w="355" w:type="pct"/>
          </w:tcPr>
          <w:p w:rsidR="007C64A3" w:rsidRDefault="007C64A3" w:rsidP="007C64A3">
            <w:r>
              <w:t>1</w:t>
            </w:r>
          </w:p>
        </w:tc>
        <w:tc>
          <w:tcPr>
            <w:tcW w:w="334" w:type="pct"/>
          </w:tcPr>
          <w:p w:rsidR="007C64A3" w:rsidRDefault="007C64A3" w:rsidP="007C64A3"/>
        </w:tc>
        <w:tc>
          <w:tcPr>
            <w:tcW w:w="408" w:type="pct"/>
          </w:tcPr>
          <w:p w:rsidR="007C64A3" w:rsidRDefault="007C64A3" w:rsidP="007C64A3">
            <w:r>
              <w:t>4</w:t>
            </w:r>
          </w:p>
        </w:tc>
      </w:tr>
      <w:tr w:rsidR="007C64A3" w:rsidTr="007C64A3">
        <w:tc>
          <w:tcPr>
            <w:tcW w:w="574" w:type="pct"/>
          </w:tcPr>
          <w:p w:rsidR="007C64A3" w:rsidRDefault="007C64A3" w:rsidP="007C64A3"/>
        </w:tc>
        <w:tc>
          <w:tcPr>
            <w:tcW w:w="661" w:type="pct"/>
          </w:tcPr>
          <w:p w:rsidR="007C64A3" w:rsidRDefault="007C64A3" w:rsidP="007C64A3">
            <w:r>
              <w:t>Cappola</w:t>
            </w:r>
            <w:ins w:id="5478" w:author="Stephen" w:date="2018-12-29T09:17:00Z">
              <w:r w:rsidR="003066DD">
                <w:t xml:space="preserve"> [27]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r>
              <w:t>2</w:t>
            </w:r>
          </w:p>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3</w:t>
            </w:r>
          </w:p>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AF</w:t>
            </w:r>
          </w:p>
        </w:tc>
        <w:tc>
          <w:tcPr>
            <w:tcW w:w="661" w:type="pct"/>
          </w:tcPr>
          <w:p w:rsidR="007C64A3" w:rsidRDefault="007C64A3" w:rsidP="007C64A3">
            <w:pPr>
              <w:ind w:right="-343"/>
            </w:pPr>
            <w:r>
              <w:t>Cappola</w:t>
            </w:r>
            <w:ins w:id="5479" w:author="Stephen" w:date="2018-12-29T09:17:00Z">
              <w:r w:rsidR="003066DD">
                <w:t xml:space="preserve"> [</w:t>
              </w:r>
            </w:ins>
            <w:ins w:id="5480" w:author="Stephen" w:date="2018-12-29T09:18:00Z">
              <w:r w:rsidR="003066DD">
                <w:t>27]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Other heart</w:t>
            </w:r>
          </w:p>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r>
              <w:t>1</w:t>
            </w:r>
          </w:p>
        </w:tc>
        <w:tc>
          <w:tcPr>
            <w:tcW w:w="355" w:type="pct"/>
          </w:tcPr>
          <w:p w:rsidR="007C64A3" w:rsidRDefault="007C64A3" w:rsidP="007C64A3">
            <w:r>
              <w:t>3</w:t>
            </w:r>
          </w:p>
        </w:tc>
        <w:tc>
          <w:tcPr>
            <w:tcW w:w="334" w:type="pct"/>
          </w:tcPr>
          <w:p w:rsidR="007C64A3" w:rsidRDefault="007C64A3" w:rsidP="007C64A3"/>
        </w:tc>
        <w:tc>
          <w:tcPr>
            <w:tcW w:w="408" w:type="pct"/>
          </w:tcPr>
          <w:p w:rsidR="007C64A3" w:rsidRDefault="007C64A3" w:rsidP="007C64A3">
            <w:r>
              <w:t>4</w:t>
            </w:r>
          </w:p>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Mortality</w:t>
            </w:r>
          </w:p>
        </w:tc>
        <w:tc>
          <w:tcPr>
            <w:tcW w:w="661" w:type="pct"/>
          </w:tcPr>
          <w:p w:rsidR="007C64A3" w:rsidRDefault="007C64A3" w:rsidP="007C64A3">
            <w:r>
              <w:t>Cappola</w:t>
            </w:r>
            <w:ins w:id="5481" w:author="Stephen" w:date="2018-12-29T09:18:00Z">
              <w:r w:rsidR="003066DD">
                <w:t xml:space="preserve"> [27]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1</w:t>
            </w:r>
          </w:p>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Van den Beld</w:t>
            </w:r>
            <w:ins w:id="5482" w:author="Stephen" w:date="2018-12-29T09:18:00Z">
              <w:r w:rsidR="003066DD">
                <w:t xml:space="preserve"> [64]</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1</w:t>
            </w:r>
          </w:p>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Gussekloo</w:t>
            </w:r>
            <w:ins w:id="5483" w:author="Stephen" w:date="2018-12-29T09:18:00Z">
              <w:r w:rsidR="003066DD">
                <w:t xml:space="preserve"> [65]</w:t>
              </w:r>
            </w:ins>
          </w:p>
        </w:tc>
        <w:tc>
          <w:tcPr>
            <w:tcW w:w="630" w:type="pct"/>
          </w:tcPr>
          <w:p w:rsidR="007C64A3" w:rsidRDefault="007C64A3" w:rsidP="007C64A3">
            <w:r>
              <w:t>1</w:t>
            </w:r>
          </w:p>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C67429" w:rsidP="007C64A3">
            <w:ins w:id="5484" w:author="Stephen" w:date="2018-12-30T21:39:00Z">
              <w:r>
                <w:t>1</w:t>
              </w:r>
            </w:ins>
          </w:p>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 xml:space="preserve">Dementia </w:t>
            </w:r>
          </w:p>
        </w:tc>
        <w:tc>
          <w:tcPr>
            <w:tcW w:w="661" w:type="pct"/>
          </w:tcPr>
          <w:p w:rsidR="007C64A3" w:rsidRDefault="007C64A3" w:rsidP="007C64A3">
            <w:r>
              <w:t>Cappola</w:t>
            </w:r>
            <w:ins w:id="5485" w:author="Stephen" w:date="2018-12-29T09:18:00Z">
              <w:r w:rsidR="003066DD">
                <w:t xml:space="preserve"> [27]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096003" w:rsidP="007C64A3">
            <w:moveToRangeStart w:id="5486" w:author="Stephen" w:date="2018-12-30T21:43:00Z" w:name="move533969562"/>
            <w:moveTo w:id="5487" w:author="Stephen" w:date="2018-12-30T21:43:00Z">
              <w:r>
                <w:t>1</w:t>
              </w:r>
            </w:moveTo>
            <w:moveToRangeEnd w:id="5486"/>
          </w:p>
        </w:tc>
        <w:tc>
          <w:tcPr>
            <w:tcW w:w="355" w:type="pct"/>
          </w:tcPr>
          <w:p w:rsidR="007C64A3" w:rsidRDefault="007C64A3" w:rsidP="007C64A3"/>
        </w:tc>
        <w:tc>
          <w:tcPr>
            <w:tcW w:w="334" w:type="pct"/>
          </w:tcPr>
          <w:p w:rsidR="007C64A3" w:rsidRDefault="007C64A3" w:rsidP="007C64A3">
            <w:moveFromRangeStart w:id="5488" w:author="Stephen" w:date="2018-12-30T21:43:00Z" w:name="move533969562"/>
            <w:moveFrom w:id="5489" w:author="Stephen" w:date="2018-12-30T21:43:00Z">
              <w:r w:rsidDel="00096003">
                <w:t>1</w:t>
              </w:r>
            </w:moveFrom>
            <w:moveFromRangeEnd w:id="5488"/>
          </w:p>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Choi</w:t>
            </w:r>
            <w:ins w:id="5490" w:author="Stephen" w:date="2018-12-29T09:18:00Z">
              <w:r w:rsidR="003066DD">
                <w:t xml:space="preserve"> [</w:t>
              </w:r>
            </w:ins>
            <w:ins w:id="5491" w:author="Stephen" w:date="2018-12-29T09:23:00Z">
              <w:r w:rsidR="002D66B7">
                <w:t>59]</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r>
              <w:t>1</w:t>
            </w:r>
          </w:p>
        </w:tc>
      </w:tr>
      <w:tr w:rsidR="007C64A3" w:rsidTr="007C64A3">
        <w:tc>
          <w:tcPr>
            <w:tcW w:w="574" w:type="pct"/>
          </w:tcPr>
          <w:p w:rsidR="007C64A3" w:rsidRDefault="007C64A3" w:rsidP="007C64A3"/>
        </w:tc>
        <w:tc>
          <w:tcPr>
            <w:tcW w:w="661" w:type="pct"/>
          </w:tcPr>
          <w:p w:rsidR="007C64A3" w:rsidRDefault="007C64A3" w:rsidP="007C64A3">
            <w:r>
              <w:t>De Jong</w:t>
            </w:r>
            <w:ins w:id="5492" w:author="Stephen" w:date="2018-12-29T09:20:00Z">
              <w:r w:rsidR="003066DD">
                <w:t xml:space="preserve"> [60]</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r>
              <w:t>2</w:t>
            </w:r>
          </w:p>
        </w:tc>
      </w:tr>
      <w:tr w:rsidR="007C64A3" w:rsidTr="007C64A3">
        <w:tc>
          <w:tcPr>
            <w:tcW w:w="574" w:type="pct"/>
          </w:tcPr>
          <w:p w:rsidR="007C64A3" w:rsidRDefault="007C64A3" w:rsidP="007C64A3">
            <w:r>
              <w:t>(path)</w:t>
            </w:r>
          </w:p>
        </w:tc>
        <w:tc>
          <w:tcPr>
            <w:tcW w:w="661" w:type="pct"/>
          </w:tcPr>
          <w:p w:rsidR="007C64A3" w:rsidRDefault="007C64A3" w:rsidP="007C64A3">
            <w:r>
              <w:t>De Jong</w:t>
            </w:r>
            <w:ins w:id="5493" w:author="Stephen" w:date="2018-12-29T09:20:00Z">
              <w:r w:rsidR="003066DD">
                <w:t xml:space="preserve"> [60]</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2</w:t>
            </w:r>
          </w:p>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Choi</w:t>
            </w:r>
            <w:ins w:id="5494" w:author="Stephen" w:date="2018-12-29T09:24:00Z">
              <w:r w:rsidR="002D66B7">
                <w:t xml:space="preserve"> [57]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1</w:t>
            </w:r>
          </w:p>
        </w:tc>
        <w:tc>
          <w:tcPr>
            <w:tcW w:w="334" w:type="pct"/>
          </w:tcPr>
          <w:p w:rsidR="007C64A3" w:rsidRDefault="007C64A3" w:rsidP="007C64A3">
            <w:r>
              <w:t>1</w:t>
            </w:r>
          </w:p>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Choi</w:t>
            </w:r>
            <w:ins w:id="5495" w:author="Stephen" w:date="2018-12-29T09:23:00Z">
              <w:r w:rsidR="002D66B7">
                <w:t xml:space="preserve"> [59]</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r>
              <w:t>4</w:t>
            </w:r>
          </w:p>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 xml:space="preserve">Cancer </w:t>
            </w:r>
          </w:p>
        </w:tc>
        <w:tc>
          <w:tcPr>
            <w:tcW w:w="661" w:type="pct"/>
          </w:tcPr>
          <w:p w:rsidR="007C64A3" w:rsidRDefault="007C64A3" w:rsidP="007C64A3">
            <w:r>
              <w:t>Tosovic</w:t>
            </w:r>
            <w:ins w:id="5496" w:author="Stephen" w:date="2018-12-29T09:20:00Z">
              <w:r w:rsidR="002D66B7">
                <w:t xml:space="preserve"> [37]</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5</w:t>
            </w:r>
          </w:p>
        </w:tc>
        <w:tc>
          <w:tcPr>
            <w:tcW w:w="334" w:type="pct"/>
          </w:tcPr>
          <w:p w:rsidR="007C64A3" w:rsidRDefault="007C64A3" w:rsidP="007C64A3"/>
        </w:tc>
        <w:tc>
          <w:tcPr>
            <w:tcW w:w="408" w:type="pct"/>
          </w:tcPr>
          <w:p w:rsidR="007C64A3" w:rsidRDefault="007C64A3" w:rsidP="007C64A3">
            <w:r>
              <w:t>4</w:t>
            </w:r>
          </w:p>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r>
              <w:t>Met S/fatty liver</w:t>
            </w:r>
          </w:p>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r>
              <w:t>Knudsen</w:t>
            </w:r>
            <w:ins w:id="5497" w:author="Stephen" w:date="2018-12-29T09:20:00Z">
              <w:r w:rsidR="002D66B7">
                <w:t xml:space="preserve"> [49]</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r>
              <w:t>1</w:t>
            </w:r>
          </w:p>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Pr="00096003" w:rsidRDefault="007C64A3" w:rsidP="007C64A3">
            <w:pPr>
              <w:spacing w:after="200" w:line="276" w:lineRule="auto"/>
              <w:rPr>
                <w:vertAlign w:val="superscript"/>
                <w:rPrChange w:id="5498" w:author="Stephen" w:date="2018-12-30T21:44:00Z">
                  <w:rPr/>
                </w:rPrChange>
              </w:rPr>
            </w:pPr>
            <w:r>
              <w:t>Xu</w:t>
            </w:r>
            <w:ins w:id="5499" w:author="Stephen" w:date="2018-12-29T09:20:00Z">
              <w:r w:rsidR="002D66B7">
                <w:t xml:space="preserve"> [40]</w:t>
              </w:r>
            </w:ins>
            <w:ins w:id="5500" w:author="Stephen" w:date="2018-12-30T21:45:00Z">
              <w:r w:rsidR="00096003">
                <w:rPr>
                  <w:vertAlign w:val="superscript"/>
                </w:rPr>
                <w:t>*</w:t>
              </w:r>
            </w:ins>
          </w:p>
        </w:tc>
        <w:tc>
          <w:tcPr>
            <w:tcW w:w="630" w:type="pct"/>
          </w:tcPr>
          <w:p w:rsidR="007C64A3" w:rsidRDefault="007C64A3" w:rsidP="007C64A3">
            <w:r>
              <w:t>1</w:t>
            </w:r>
          </w:p>
        </w:tc>
        <w:tc>
          <w:tcPr>
            <w:tcW w:w="600" w:type="pct"/>
          </w:tcPr>
          <w:p w:rsidR="007C64A3" w:rsidRDefault="007C64A3" w:rsidP="007C64A3">
            <w:r>
              <w:t>2</w:t>
            </w:r>
          </w:p>
        </w:tc>
        <w:tc>
          <w:tcPr>
            <w:tcW w:w="453" w:type="pct"/>
          </w:tcPr>
          <w:p w:rsidR="007C64A3" w:rsidRDefault="007C64A3" w:rsidP="007C64A3"/>
        </w:tc>
        <w:tc>
          <w:tcPr>
            <w:tcW w:w="503" w:type="pct"/>
          </w:tcPr>
          <w:p w:rsidR="007C64A3" w:rsidRDefault="007C64A3" w:rsidP="007C64A3">
            <w:r>
              <w:t>2</w:t>
            </w:r>
          </w:p>
        </w:tc>
        <w:tc>
          <w:tcPr>
            <w:tcW w:w="482" w:type="pct"/>
          </w:tcPr>
          <w:p w:rsidR="007C64A3" w:rsidRDefault="007C64A3" w:rsidP="007C64A3">
            <w:r>
              <w:t>1</w:t>
            </w:r>
          </w:p>
        </w:tc>
        <w:tc>
          <w:tcPr>
            <w:tcW w:w="355" w:type="pct"/>
          </w:tcPr>
          <w:p w:rsidR="007C64A3" w:rsidRDefault="007C64A3" w:rsidP="007C64A3">
            <w:r>
              <w:t>2</w:t>
            </w:r>
          </w:p>
        </w:tc>
        <w:tc>
          <w:tcPr>
            <w:tcW w:w="334" w:type="pct"/>
          </w:tcPr>
          <w:p w:rsidR="007C64A3" w:rsidRDefault="007C64A3" w:rsidP="007C64A3">
            <w:r>
              <w:t>1</w:t>
            </w:r>
          </w:p>
        </w:tc>
        <w:tc>
          <w:tcPr>
            <w:tcW w:w="408" w:type="pct"/>
          </w:tcPr>
          <w:p w:rsidR="007C64A3" w:rsidRDefault="007C64A3" w:rsidP="007C64A3">
            <w:r>
              <w:t>2</w:t>
            </w:r>
          </w:p>
        </w:tc>
      </w:tr>
      <w:tr w:rsidR="007C64A3" w:rsidTr="007C64A3">
        <w:tc>
          <w:tcPr>
            <w:tcW w:w="574" w:type="pct"/>
          </w:tcPr>
          <w:p w:rsidR="007C64A3" w:rsidRDefault="007C64A3" w:rsidP="007C64A3"/>
        </w:tc>
        <w:tc>
          <w:tcPr>
            <w:tcW w:w="661" w:type="pct"/>
          </w:tcPr>
          <w:p w:rsidR="007C64A3" w:rsidRPr="00096003" w:rsidRDefault="007C64A3" w:rsidP="007C64A3">
            <w:pPr>
              <w:spacing w:after="200" w:line="276" w:lineRule="auto"/>
              <w:rPr>
                <w:vertAlign w:val="superscript"/>
                <w:rPrChange w:id="5501" w:author="Stephen" w:date="2018-12-30T21:45:00Z">
                  <w:rPr/>
                </w:rPrChange>
              </w:rPr>
            </w:pPr>
            <w:r>
              <w:t>Jun</w:t>
            </w:r>
            <w:ins w:id="5502" w:author="Stephen" w:date="2018-12-29T09:21:00Z">
              <w:r w:rsidR="002D66B7">
                <w:t xml:space="preserve"> [51]</w:t>
              </w:r>
            </w:ins>
            <w:ins w:id="5503" w:author="Stephen" w:date="2018-12-30T21:45:00Z">
              <w:r w:rsidR="00096003">
                <w:rPr>
                  <w:vertAlign w:val="superscript"/>
                </w:rPr>
                <w:t>*</w:t>
              </w:r>
            </w:ins>
          </w:p>
        </w:tc>
        <w:tc>
          <w:tcPr>
            <w:tcW w:w="630" w:type="pct"/>
          </w:tcPr>
          <w:p w:rsidR="007C64A3" w:rsidRDefault="007C64A3" w:rsidP="007C64A3">
            <w:r>
              <w:t>10</w:t>
            </w:r>
          </w:p>
        </w:tc>
        <w:tc>
          <w:tcPr>
            <w:tcW w:w="600" w:type="pct"/>
          </w:tcPr>
          <w:p w:rsidR="007C64A3" w:rsidRDefault="007C64A3" w:rsidP="007C64A3">
            <w:r>
              <w:t>12</w:t>
            </w:r>
          </w:p>
        </w:tc>
        <w:tc>
          <w:tcPr>
            <w:tcW w:w="453" w:type="pct"/>
          </w:tcPr>
          <w:p w:rsidR="007C64A3" w:rsidRDefault="007C64A3" w:rsidP="007C64A3">
            <w:r>
              <w:t>6</w:t>
            </w:r>
          </w:p>
        </w:tc>
        <w:tc>
          <w:tcPr>
            <w:tcW w:w="503" w:type="pct"/>
          </w:tcPr>
          <w:p w:rsidR="007C64A3" w:rsidRDefault="007C64A3" w:rsidP="007C64A3">
            <w:r>
              <w:t>9</w:t>
            </w:r>
          </w:p>
        </w:tc>
        <w:tc>
          <w:tcPr>
            <w:tcW w:w="482" w:type="pct"/>
          </w:tcPr>
          <w:p w:rsidR="007C64A3" w:rsidRDefault="007C64A3" w:rsidP="007C64A3">
            <w:r>
              <w:t>2</w:t>
            </w:r>
          </w:p>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r>
              <w:t>1</w:t>
            </w:r>
          </w:p>
        </w:tc>
      </w:tr>
      <w:tr w:rsidR="007C64A3" w:rsidTr="007C64A3">
        <w:tc>
          <w:tcPr>
            <w:tcW w:w="574" w:type="pct"/>
          </w:tcPr>
          <w:p w:rsidR="007C64A3" w:rsidRDefault="007C64A3" w:rsidP="007C64A3"/>
        </w:tc>
        <w:tc>
          <w:tcPr>
            <w:tcW w:w="661" w:type="pct"/>
          </w:tcPr>
          <w:p w:rsidR="007C64A3" w:rsidRDefault="007C64A3" w:rsidP="007C64A3">
            <w:r>
              <w:t>Itterman</w:t>
            </w:r>
            <w:ins w:id="5504" w:author="Stephen" w:date="2018-12-29T09:21:00Z">
              <w:r w:rsidR="002D66B7">
                <w:t xml:space="preserve"> [39]</w:t>
              </w:r>
            </w:ins>
          </w:p>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r>
              <w:t>2</w:t>
            </w:r>
          </w:p>
        </w:tc>
        <w:tc>
          <w:tcPr>
            <w:tcW w:w="334" w:type="pct"/>
          </w:tcPr>
          <w:p w:rsidR="007C64A3" w:rsidRDefault="007C64A3" w:rsidP="007C64A3"/>
        </w:tc>
        <w:tc>
          <w:tcPr>
            <w:tcW w:w="408" w:type="pct"/>
          </w:tcPr>
          <w:p w:rsidR="007C64A3" w:rsidRDefault="007C64A3" w:rsidP="007C64A3">
            <w:r>
              <w:t>1</w:t>
            </w:r>
          </w:p>
        </w:tc>
      </w:tr>
      <w:tr w:rsidR="007C64A3" w:rsidTr="007C64A3">
        <w:tc>
          <w:tcPr>
            <w:tcW w:w="574" w:type="pct"/>
          </w:tcPr>
          <w:p w:rsidR="007C64A3" w:rsidRDefault="007C64A3" w:rsidP="007C64A3"/>
        </w:tc>
        <w:tc>
          <w:tcPr>
            <w:tcW w:w="661" w:type="pct"/>
          </w:tcPr>
          <w:p w:rsidR="007C64A3" w:rsidRDefault="007C64A3" w:rsidP="007C64A3">
            <w:r>
              <w:t>Roos</w:t>
            </w:r>
            <w:ins w:id="5505" w:author="Stephen" w:date="2018-12-29T09:21:00Z">
              <w:r w:rsidR="002D66B7">
                <w:t xml:space="preserve"> [43]</w:t>
              </w:r>
            </w:ins>
          </w:p>
        </w:tc>
        <w:tc>
          <w:tcPr>
            <w:tcW w:w="630" w:type="pct"/>
          </w:tcPr>
          <w:p w:rsidR="007C64A3" w:rsidRDefault="007C64A3" w:rsidP="007C64A3">
            <w:r>
              <w:t>3</w:t>
            </w:r>
          </w:p>
        </w:tc>
        <w:tc>
          <w:tcPr>
            <w:tcW w:w="600" w:type="pct"/>
          </w:tcPr>
          <w:p w:rsidR="007C64A3" w:rsidRDefault="007C64A3" w:rsidP="007C64A3">
            <w:r>
              <w:t>8</w:t>
            </w:r>
          </w:p>
        </w:tc>
        <w:tc>
          <w:tcPr>
            <w:tcW w:w="453" w:type="pct"/>
          </w:tcPr>
          <w:p w:rsidR="007C64A3" w:rsidRDefault="007C64A3" w:rsidP="007C64A3"/>
        </w:tc>
        <w:tc>
          <w:tcPr>
            <w:tcW w:w="503" w:type="pct"/>
          </w:tcPr>
          <w:p w:rsidR="007C64A3" w:rsidRDefault="007C64A3" w:rsidP="007C64A3">
            <w:r>
              <w:t>3</w:t>
            </w:r>
          </w:p>
        </w:tc>
        <w:tc>
          <w:tcPr>
            <w:tcW w:w="482" w:type="pct"/>
          </w:tcPr>
          <w:p w:rsidR="007C64A3" w:rsidRDefault="007C64A3" w:rsidP="007C64A3"/>
        </w:tc>
        <w:tc>
          <w:tcPr>
            <w:tcW w:w="355" w:type="pct"/>
          </w:tcPr>
          <w:p w:rsidR="007C64A3" w:rsidRDefault="007C64A3" w:rsidP="007C64A3">
            <w:r>
              <w:t>6</w:t>
            </w:r>
          </w:p>
        </w:tc>
        <w:tc>
          <w:tcPr>
            <w:tcW w:w="334" w:type="pct"/>
          </w:tcPr>
          <w:p w:rsidR="007C64A3" w:rsidRDefault="007C64A3" w:rsidP="007C64A3">
            <w:r>
              <w:t>2</w:t>
            </w:r>
          </w:p>
        </w:tc>
        <w:tc>
          <w:tcPr>
            <w:tcW w:w="408" w:type="pct"/>
          </w:tcPr>
          <w:p w:rsidR="007C64A3" w:rsidRDefault="007C64A3" w:rsidP="007C64A3">
            <w:r>
              <w:t>6</w:t>
            </w:r>
          </w:p>
        </w:tc>
      </w:tr>
      <w:tr w:rsidR="007C64A3" w:rsidTr="007C64A3">
        <w:tc>
          <w:tcPr>
            <w:tcW w:w="574" w:type="pct"/>
          </w:tcPr>
          <w:p w:rsidR="007C64A3" w:rsidRDefault="007C64A3" w:rsidP="007C64A3"/>
        </w:tc>
        <w:tc>
          <w:tcPr>
            <w:tcW w:w="661" w:type="pct"/>
          </w:tcPr>
          <w:p w:rsidR="007C64A3" w:rsidRPr="00096003" w:rsidRDefault="007C64A3" w:rsidP="007C64A3">
            <w:pPr>
              <w:spacing w:after="200" w:line="276" w:lineRule="auto"/>
              <w:rPr>
                <w:vertAlign w:val="superscript"/>
                <w:rPrChange w:id="5506" w:author="Stephen" w:date="2018-12-30T21:45:00Z">
                  <w:rPr/>
                </w:rPrChange>
              </w:rPr>
            </w:pPr>
            <w:r>
              <w:t>Kim</w:t>
            </w:r>
            <w:ins w:id="5507" w:author="Stephen" w:date="2018-12-29T09:21:00Z">
              <w:r w:rsidR="002D66B7">
                <w:t xml:space="preserve"> [53]</w:t>
              </w:r>
            </w:ins>
            <w:ins w:id="5508" w:author="Stephen" w:date="2018-12-30T21:45:00Z">
              <w:r w:rsidR="00096003">
                <w:rPr>
                  <w:vertAlign w:val="superscript"/>
                </w:rPr>
                <w:t>*</w:t>
              </w:r>
            </w:ins>
          </w:p>
        </w:tc>
        <w:tc>
          <w:tcPr>
            <w:tcW w:w="630" w:type="pct"/>
          </w:tcPr>
          <w:p w:rsidR="007C64A3" w:rsidRDefault="007C64A3" w:rsidP="007C64A3">
            <w:r>
              <w:t>1</w:t>
            </w:r>
          </w:p>
        </w:tc>
        <w:tc>
          <w:tcPr>
            <w:tcW w:w="600" w:type="pct"/>
          </w:tcPr>
          <w:p w:rsidR="007C64A3" w:rsidRDefault="007C64A3" w:rsidP="007C64A3">
            <w:r>
              <w:t>4</w:t>
            </w:r>
          </w:p>
        </w:tc>
        <w:tc>
          <w:tcPr>
            <w:tcW w:w="453" w:type="pct"/>
          </w:tcPr>
          <w:p w:rsidR="007C64A3" w:rsidRDefault="007C64A3" w:rsidP="007C64A3">
            <w:r>
              <w:t>2</w:t>
            </w:r>
          </w:p>
        </w:tc>
        <w:tc>
          <w:tcPr>
            <w:tcW w:w="503" w:type="pct"/>
          </w:tcPr>
          <w:p w:rsidR="007C64A3" w:rsidRDefault="007C64A3" w:rsidP="007C64A3">
            <w:r>
              <w:t>1</w:t>
            </w:r>
          </w:p>
        </w:tc>
        <w:tc>
          <w:tcPr>
            <w:tcW w:w="482" w:type="pct"/>
          </w:tcPr>
          <w:p w:rsidR="007C64A3" w:rsidRDefault="007C64A3" w:rsidP="007C64A3">
            <w:r>
              <w:t>1</w:t>
            </w:r>
          </w:p>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7C64A3" w:rsidTr="007C64A3">
        <w:tc>
          <w:tcPr>
            <w:tcW w:w="574" w:type="pct"/>
          </w:tcPr>
          <w:p w:rsidR="007C64A3" w:rsidRDefault="007C64A3" w:rsidP="007C64A3"/>
        </w:tc>
        <w:tc>
          <w:tcPr>
            <w:tcW w:w="661" w:type="pct"/>
          </w:tcPr>
          <w:p w:rsidR="007C64A3" w:rsidRDefault="007C64A3" w:rsidP="007C64A3"/>
        </w:tc>
        <w:tc>
          <w:tcPr>
            <w:tcW w:w="630" w:type="pct"/>
          </w:tcPr>
          <w:p w:rsidR="007C64A3" w:rsidRDefault="007C64A3" w:rsidP="007C64A3"/>
        </w:tc>
        <w:tc>
          <w:tcPr>
            <w:tcW w:w="600" w:type="pct"/>
          </w:tcPr>
          <w:p w:rsidR="007C64A3" w:rsidRDefault="007C64A3" w:rsidP="007C64A3"/>
        </w:tc>
        <w:tc>
          <w:tcPr>
            <w:tcW w:w="453" w:type="pct"/>
          </w:tcPr>
          <w:p w:rsidR="007C64A3" w:rsidRDefault="007C64A3" w:rsidP="007C64A3"/>
        </w:tc>
        <w:tc>
          <w:tcPr>
            <w:tcW w:w="503" w:type="pct"/>
          </w:tcPr>
          <w:p w:rsidR="007C64A3" w:rsidRDefault="007C64A3" w:rsidP="007C64A3"/>
        </w:tc>
        <w:tc>
          <w:tcPr>
            <w:tcW w:w="482" w:type="pct"/>
          </w:tcPr>
          <w:p w:rsidR="007C64A3" w:rsidRDefault="007C64A3" w:rsidP="007C64A3"/>
        </w:tc>
        <w:tc>
          <w:tcPr>
            <w:tcW w:w="355" w:type="pct"/>
          </w:tcPr>
          <w:p w:rsidR="007C64A3" w:rsidRDefault="007C64A3" w:rsidP="007C64A3"/>
        </w:tc>
        <w:tc>
          <w:tcPr>
            <w:tcW w:w="334" w:type="pct"/>
          </w:tcPr>
          <w:p w:rsidR="007C64A3" w:rsidRDefault="007C64A3" w:rsidP="007C64A3"/>
        </w:tc>
        <w:tc>
          <w:tcPr>
            <w:tcW w:w="408" w:type="pct"/>
          </w:tcPr>
          <w:p w:rsidR="007C64A3" w:rsidRDefault="007C64A3" w:rsidP="007C64A3"/>
        </w:tc>
      </w:tr>
      <w:tr w:rsidR="00C317BD" w:rsidTr="007C64A3">
        <w:tc>
          <w:tcPr>
            <w:tcW w:w="574" w:type="pct"/>
          </w:tcPr>
          <w:p w:rsidR="00C317BD" w:rsidRDefault="00C317BD" w:rsidP="007C64A3">
            <w:ins w:id="5509" w:author="Stephen" w:date="2018-12-30T19:26:00Z">
              <w:r>
                <w:t>Frailty</w:t>
              </w:r>
            </w:ins>
          </w:p>
        </w:tc>
        <w:tc>
          <w:tcPr>
            <w:tcW w:w="661" w:type="pct"/>
          </w:tcPr>
          <w:p w:rsidR="00C317BD" w:rsidRPr="00096003" w:rsidRDefault="00C317BD" w:rsidP="007C64A3">
            <w:pPr>
              <w:spacing w:after="200" w:line="276" w:lineRule="auto"/>
              <w:rPr>
                <w:vertAlign w:val="superscript"/>
                <w:rPrChange w:id="5510" w:author="Stephen" w:date="2018-12-30T21:45:00Z">
                  <w:rPr/>
                </w:rPrChange>
              </w:rPr>
            </w:pPr>
            <w:ins w:id="5511" w:author="Stephen" w:date="2018-12-30T19:26:00Z">
              <w:r>
                <w:t>Gussekloo [65]</w:t>
              </w:r>
            </w:ins>
            <w:ins w:id="5512" w:author="Stephen" w:date="2018-12-30T21:45:00Z">
              <w:r w:rsidR="00096003">
                <w:rPr>
                  <w:vertAlign w:val="superscript"/>
                </w:rPr>
                <w:t>#</w:t>
              </w:r>
            </w:ins>
          </w:p>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ins w:id="5513" w:author="Stephen" w:date="2018-12-30T19:26:00Z">
              <w:r>
                <w:t>10</w:t>
              </w:r>
            </w:ins>
          </w:p>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ins w:id="5514" w:author="Stephen" w:date="2018-12-30T19:26:00Z">
              <w:r>
                <w:t>1</w:t>
              </w:r>
            </w:ins>
          </w:p>
        </w:tc>
        <w:tc>
          <w:tcPr>
            <w:tcW w:w="408" w:type="pct"/>
          </w:tcPr>
          <w:p w:rsidR="00C317BD" w:rsidRDefault="00C317BD" w:rsidP="007C64A3">
            <w:ins w:id="5515" w:author="Stephen" w:date="2018-12-30T19:26:00Z">
              <w:r>
                <w:t>5</w:t>
              </w:r>
            </w:ins>
          </w:p>
        </w:tc>
      </w:tr>
      <w:tr w:rsidR="00C317BD" w:rsidTr="007C64A3">
        <w:trPr>
          <w:ins w:id="5516" w:author="Stephen" w:date="2018-12-30T19:26:00Z"/>
        </w:trPr>
        <w:tc>
          <w:tcPr>
            <w:tcW w:w="574" w:type="pct"/>
          </w:tcPr>
          <w:p w:rsidR="00C317BD" w:rsidRDefault="00C317BD" w:rsidP="007C64A3">
            <w:pPr>
              <w:rPr>
                <w:ins w:id="5517" w:author="Stephen" w:date="2018-12-30T19:26:00Z"/>
              </w:rPr>
            </w:pPr>
          </w:p>
        </w:tc>
        <w:tc>
          <w:tcPr>
            <w:tcW w:w="661" w:type="pct"/>
          </w:tcPr>
          <w:p w:rsidR="00C317BD" w:rsidRDefault="00C317BD" w:rsidP="007C64A3">
            <w:pPr>
              <w:rPr>
                <w:ins w:id="5518" w:author="Stephen" w:date="2018-12-30T19:26:00Z"/>
              </w:rPr>
            </w:pPr>
            <w:ins w:id="5519" w:author="Stephen" w:date="2018-12-30T19:26:00Z">
              <w:r>
                <w:t>Van den Beld [64]</w:t>
              </w:r>
            </w:ins>
          </w:p>
        </w:tc>
        <w:tc>
          <w:tcPr>
            <w:tcW w:w="630" w:type="pct"/>
          </w:tcPr>
          <w:p w:rsidR="00C317BD" w:rsidRDefault="00C317BD" w:rsidP="007C64A3">
            <w:pPr>
              <w:rPr>
                <w:ins w:id="5520" w:author="Stephen" w:date="2018-12-30T19:26:00Z"/>
              </w:rPr>
            </w:pPr>
          </w:p>
        </w:tc>
        <w:tc>
          <w:tcPr>
            <w:tcW w:w="600" w:type="pct"/>
          </w:tcPr>
          <w:p w:rsidR="00C317BD" w:rsidRDefault="00C317BD" w:rsidP="007C64A3">
            <w:pPr>
              <w:rPr>
                <w:ins w:id="5521" w:author="Stephen" w:date="2018-12-30T19:26:00Z"/>
              </w:rPr>
            </w:pPr>
          </w:p>
        </w:tc>
        <w:tc>
          <w:tcPr>
            <w:tcW w:w="453" w:type="pct"/>
          </w:tcPr>
          <w:p w:rsidR="00C317BD" w:rsidRDefault="00C317BD" w:rsidP="007C64A3">
            <w:pPr>
              <w:rPr>
                <w:ins w:id="5522" w:author="Stephen" w:date="2018-12-30T19:26:00Z"/>
              </w:rPr>
            </w:pPr>
          </w:p>
        </w:tc>
        <w:tc>
          <w:tcPr>
            <w:tcW w:w="503" w:type="pct"/>
          </w:tcPr>
          <w:p w:rsidR="00C317BD" w:rsidRDefault="00C317BD" w:rsidP="007C64A3">
            <w:pPr>
              <w:rPr>
                <w:ins w:id="5523" w:author="Stephen" w:date="2018-12-30T19:26:00Z"/>
              </w:rPr>
            </w:pPr>
          </w:p>
        </w:tc>
        <w:tc>
          <w:tcPr>
            <w:tcW w:w="482" w:type="pct"/>
          </w:tcPr>
          <w:p w:rsidR="00C317BD" w:rsidRDefault="00C317BD" w:rsidP="007C64A3">
            <w:pPr>
              <w:rPr>
                <w:ins w:id="5524" w:author="Stephen" w:date="2018-12-30T19:26:00Z"/>
              </w:rPr>
            </w:pPr>
          </w:p>
        </w:tc>
        <w:tc>
          <w:tcPr>
            <w:tcW w:w="355" w:type="pct"/>
          </w:tcPr>
          <w:p w:rsidR="00C317BD" w:rsidRDefault="00C317BD" w:rsidP="007C64A3">
            <w:pPr>
              <w:rPr>
                <w:ins w:id="5525" w:author="Stephen" w:date="2018-12-30T19:26:00Z"/>
              </w:rPr>
            </w:pPr>
          </w:p>
        </w:tc>
        <w:tc>
          <w:tcPr>
            <w:tcW w:w="334" w:type="pct"/>
          </w:tcPr>
          <w:p w:rsidR="00C317BD" w:rsidRDefault="00C317BD" w:rsidP="007C64A3">
            <w:pPr>
              <w:rPr>
                <w:ins w:id="5526" w:author="Stephen" w:date="2018-12-30T19:26:00Z"/>
              </w:rPr>
            </w:pPr>
          </w:p>
        </w:tc>
        <w:tc>
          <w:tcPr>
            <w:tcW w:w="408" w:type="pct"/>
          </w:tcPr>
          <w:p w:rsidR="00C317BD" w:rsidRDefault="00C317BD" w:rsidP="007C64A3">
            <w:pPr>
              <w:rPr>
                <w:ins w:id="5527" w:author="Stephen" w:date="2018-12-30T19:26:00Z"/>
              </w:rPr>
            </w:pPr>
            <w:ins w:id="5528" w:author="Stephen" w:date="2018-12-30T19:26:00Z">
              <w:r>
                <w:t>3</w:t>
              </w:r>
            </w:ins>
          </w:p>
        </w:tc>
      </w:tr>
      <w:tr w:rsidR="00C317BD" w:rsidTr="007C64A3">
        <w:trPr>
          <w:ins w:id="5529" w:author="Stephen" w:date="2018-12-30T19:26:00Z"/>
        </w:trPr>
        <w:tc>
          <w:tcPr>
            <w:tcW w:w="574" w:type="pct"/>
          </w:tcPr>
          <w:p w:rsidR="00C317BD" w:rsidRDefault="00C317BD" w:rsidP="007C64A3">
            <w:pPr>
              <w:rPr>
                <w:ins w:id="5530" w:author="Stephen" w:date="2018-12-30T19:26:00Z"/>
              </w:rPr>
            </w:pPr>
          </w:p>
        </w:tc>
        <w:tc>
          <w:tcPr>
            <w:tcW w:w="661" w:type="pct"/>
          </w:tcPr>
          <w:p w:rsidR="00C317BD" w:rsidRDefault="00C317BD" w:rsidP="007C64A3">
            <w:pPr>
              <w:rPr>
                <w:ins w:id="5531" w:author="Stephen" w:date="2018-12-30T19:26:00Z"/>
              </w:rPr>
            </w:pPr>
          </w:p>
        </w:tc>
        <w:tc>
          <w:tcPr>
            <w:tcW w:w="630" w:type="pct"/>
          </w:tcPr>
          <w:p w:rsidR="00C317BD" w:rsidRDefault="00C317BD" w:rsidP="007C64A3">
            <w:pPr>
              <w:rPr>
                <w:ins w:id="5532" w:author="Stephen" w:date="2018-12-30T19:26:00Z"/>
              </w:rPr>
            </w:pPr>
          </w:p>
        </w:tc>
        <w:tc>
          <w:tcPr>
            <w:tcW w:w="600" w:type="pct"/>
          </w:tcPr>
          <w:p w:rsidR="00C317BD" w:rsidRDefault="00C317BD" w:rsidP="007C64A3">
            <w:pPr>
              <w:rPr>
                <w:ins w:id="5533" w:author="Stephen" w:date="2018-12-30T19:26:00Z"/>
              </w:rPr>
            </w:pPr>
          </w:p>
        </w:tc>
        <w:tc>
          <w:tcPr>
            <w:tcW w:w="453" w:type="pct"/>
          </w:tcPr>
          <w:p w:rsidR="00C317BD" w:rsidRDefault="00C317BD" w:rsidP="007C64A3">
            <w:pPr>
              <w:rPr>
                <w:ins w:id="5534" w:author="Stephen" w:date="2018-12-30T19:26:00Z"/>
              </w:rPr>
            </w:pPr>
          </w:p>
        </w:tc>
        <w:tc>
          <w:tcPr>
            <w:tcW w:w="503" w:type="pct"/>
          </w:tcPr>
          <w:p w:rsidR="00C317BD" w:rsidRDefault="00C317BD" w:rsidP="007C64A3">
            <w:pPr>
              <w:rPr>
                <w:ins w:id="5535" w:author="Stephen" w:date="2018-12-30T19:26:00Z"/>
              </w:rPr>
            </w:pPr>
          </w:p>
        </w:tc>
        <w:tc>
          <w:tcPr>
            <w:tcW w:w="482" w:type="pct"/>
          </w:tcPr>
          <w:p w:rsidR="00C317BD" w:rsidRDefault="00C317BD" w:rsidP="007C64A3">
            <w:pPr>
              <w:rPr>
                <w:ins w:id="5536" w:author="Stephen" w:date="2018-12-30T19:26:00Z"/>
              </w:rPr>
            </w:pPr>
          </w:p>
        </w:tc>
        <w:tc>
          <w:tcPr>
            <w:tcW w:w="355" w:type="pct"/>
          </w:tcPr>
          <w:p w:rsidR="00C317BD" w:rsidRDefault="00C317BD" w:rsidP="007C64A3">
            <w:pPr>
              <w:rPr>
                <w:ins w:id="5537" w:author="Stephen" w:date="2018-12-30T19:26:00Z"/>
              </w:rPr>
            </w:pPr>
          </w:p>
        </w:tc>
        <w:tc>
          <w:tcPr>
            <w:tcW w:w="334" w:type="pct"/>
          </w:tcPr>
          <w:p w:rsidR="00C317BD" w:rsidRDefault="00C317BD" w:rsidP="007C64A3">
            <w:pPr>
              <w:rPr>
                <w:ins w:id="5538" w:author="Stephen" w:date="2018-12-30T19:26:00Z"/>
              </w:rPr>
            </w:pPr>
          </w:p>
        </w:tc>
        <w:tc>
          <w:tcPr>
            <w:tcW w:w="408" w:type="pct"/>
          </w:tcPr>
          <w:p w:rsidR="00C317BD" w:rsidRDefault="00C317BD" w:rsidP="007C64A3">
            <w:pPr>
              <w:rPr>
                <w:ins w:id="5539" w:author="Stephen" w:date="2018-12-30T19:26:00Z"/>
              </w:rPr>
            </w:pPr>
          </w:p>
        </w:tc>
      </w:tr>
      <w:tr w:rsidR="00C317BD" w:rsidTr="007C64A3">
        <w:tc>
          <w:tcPr>
            <w:tcW w:w="574" w:type="pct"/>
          </w:tcPr>
          <w:p w:rsidR="00C317BD" w:rsidRDefault="00C317BD" w:rsidP="007C64A3">
            <w:r>
              <w:t>Total</w:t>
            </w:r>
          </w:p>
        </w:tc>
        <w:tc>
          <w:tcPr>
            <w:tcW w:w="661" w:type="pct"/>
          </w:tcPr>
          <w:p w:rsidR="00C317BD" w:rsidRDefault="00C317BD" w:rsidP="007C64A3"/>
        </w:tc>
        <w:tc>
          <w:tcPr>
            <w:tcW w:w="630" w:type="pct"/>
          </w:tcPr>
          <w:p w:rsidR="00C317BD" w:rsidRDefault="00C317BD" w:rsidP="007C64A3">
            <w:ins w:id="5540" w:author="Stephen" w:date="2018-12-30T19:29:00Z">
              <w:r>
                <w:t>17</w:t>
              </w:r>
            </w:ins>
            <w:del w:id="5541" w:author="Stephen" w:date="2018-12-30T19:29:00Z">
              <w:r w:rsidDel="00C317BD">
                <w:delText>21</w:delText>
              </w:r>
            </w:del>
          </w:p>
        </w:tc>
        <w:tc>
          <w:tcPr>
            <w:tcW w:w="600" w:type="pct"/>
          </w:tcPr>
          <w:p w:rsidR="00C317BD" w:rsidRDefault="00C317BD" w:rsidP="007C64A3">
            <w:r>
              <w:t>2</w:t>
            </w:r>
            <w:ins w:id="5542" w:author="Stephen" w:date="2018-12-30T19:29:00Z">
              <w:r>
                <w:t>9</w:t>
              </w:r>
            </w:ins>
            <w:del w:id="5543" w:author="Stephen" w:date="2018-12-30T19:29:00Z">
              <w:r w:rsidDel="00C317BD">
                <w:delText>7</w:delText>
              </w:r>
            </w:del>
          </w:p>
        </w:tc>
        <w:tc>
          <w:tcPr>
            <w:tcW w:w="453" w:type="pct"/>
          </w:tcPr>
          <w:p w:rsidR="00C317BD" w:rsidRDefault="00C317BD" w:rsidP="007C64A3">
            <w:r>
              <w:t>9</w:t>
            </w:r>
          </w:p>
        </w:tc>
        <w:tc>
          <w:tcPr>
            <w:tcW w:w="503" w:type="pct"/>
          </w:tcPr>
          <w:p w:rsidR="00C317BD" w:rsidRDefault="00C317BD" w:rsidP="007C64A3">
            <w:ins w:id="5544" w:author="Stephen" w:date="2018-12-30T19:29:00Z">
              <w:r>
                <w:t>3</w:t>
              </w:r>
            </w:ins>
            <w:del w:id="5545" w:author="Stephen" w:date="2018-12-30T19:29:00Z">
              <w:r w:rsidDel="00C317BD">
                <w:delText>2</w:delText>
              </w:r>
            </w:del>
            <w:r>
              <w:t>8</w:t>
            </w:r>
          </w:p>
        </w:tc>
        <w:tc>
          <w:tcPr>
            <w:tcW w:w="482" w:type="pct"/>
          </w:tcPr>
          <w:p w:rsidR="00C317BD" w:rsidRDefault="00096003" w:rsidP="007C64A3">
            <w:ins w:id="5546" w:author="Stephen" w:date="2018-12-30T21:44:00Z">
              <w:r>
                <w:t>7</w:t>
              </w:r>
            </w:ins>
            <w:del w:id="5547" w:author="Stephen" w:date="2018-12-30T21:44:00Z">
              <w:r w:rsidR="00C317BD" w:rsidDel="00096003">
                <w:delText>6</w:delText>
              </w:r>
            </w:del>
          </w:p>
        </w:tc>
        <w:tc>
          <w:tcPr>
            <w:tcW w:w="355" w:type="pct"/>
          </w:tcPr>
          <w:p w:rsidR="00C317BD" w:rsidRDefault="00C317BD" w:rsidP="007C64A3">
            <w:r>
              <w:t>31</w:t>
            </w:r>
          </w:p>
        </w:tc>
        <w:tc>
          <w:tcPr>
            <w:tcW w:w="334" w:type="pct"/>
          </w:tcPr>
          <w:p w:rsidR="00C317BD" w:rsidRDefault="00096003" w:rsidP="007C64A3">
            <w:ins w:id="5548" w:author="Stephen" w:date="2018-12-30T21:44:00Z">
              <w:r>
                <w:t>6</w:t>
              </w:r>
            </w:ins>
            <w:del w:id="5549" w:author="Stephen" w:date="2018-12-30T19:31:00Z">
              <w:r w:rsidR="00C317BD" w:rsidDel="00C317BD">
                <w:delText>5</w:delText>
              </w:r>
            </w:del>
          </w:p>
        </w:tc>
        <w:tc>
          <w:tcPr>
            <w:tcW w:w="408" w:type="pct"/>
          </w:tcPr>
          <w:p w:rsidR="00C317BD" w:rsidRDefault="00C317BD" w:rsidP="007C64A3">
            <w:ins w:id="5550" w:author="Stephen" w:date="2018-12-30T19:31:00Z">
              <w:r>
                <w:t>41</w:t>
              </w:r>
            </w:ins>
            <w:del w:id="5551" w:author="Stephen" w:date="2018-12-30T19:31:00Z">
              <w:r w:rsidDel="00C317BD">
                <w:delText>33</w:delText>
              </w:r>
            </w:del>
          </w:p>
        </w:tc>
      </w:tr>
      <w:tr w:rsidR="00C317BD" w:rsidTr="007C64A3">
        <w:tc>
          <w:tcPr>
            <w:tcW w:w="574" w:type="pct"/>
          </w:tcPr>
          <w:p w:rsidR="00C317BD" w:rsidRDefault="00C317BD" w:rsidP="007C64A3"/>
        </w:tc>
        <w:tc>
          <w:tcPr>
            <w:tcW w:w="661" w:type="pct"/>
          </w:tcPr>
          <w:p w:rsidR="00C317BD" w:rsidRDefault="00C317BD" w:rsidP="007C64A3"/>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tc>
        <w:tc>
          <w:tcPr>
            <w:tcW w:w="408" w:type="pct"/>
          </w:tcPr>
          <w:p w:rsidR="00C317BD" w:rsidRDefault="00C317BD" w:rsidP="007C64A3"/>
        </w:tc>
      </w:tr>
      <w:tr w:rsidR="00C317BD" w:rsidTr="007C64A3">
        <w:tc>
          <w:tcPr>
            <w:tcW w:w="574" w:type="pct"/>
          </w:tcPr>
          <w:p w:rsidR="00C317BD" w:rsidRDefault="00C317BD" w:rsidP="007C64A3"/>
        </w:tc>
        <w:tc>
          <w:tcPr>
            <w:tcW w:w="661" w:type="pct"/>
          </w:tcPr>
          <w:p w:rsidR="00C317BD" w:rsidRDefault="00C317BD" w:rsidP="007C64A3"/>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tc>
        <w:tc>
          <w:tcPr>
            <w:tcW w:w="408" w:type="pct"/>
          </w:tcPr>
          <w:p w:rsidR="00C317BD" w:rsidRDefault="00C317BD" w:rsidP="007C64A3"/>
        </w:tc>
      </w:tr>
      <w:tr w:rsidR="00C317BD" w:rsidTr="007C64A3">
        <w:tc>
          <w:tcPr>
            <w:tcW w:w="574" w:type="pct"/>
          </w:tcPr>
          <w:p w:rsidR="00C317BD" w:rsidRDefault="00C317BD" w:rsidP="007C64A3">
            <w:del w:id="5552" w:author="Stephen" w:date="2018-12-30T19:26:00Z">
              <w:r w:rsidDel="00C317BD">
                <w:delText>Frailty</w:delText>
              </w:r>
            </w:del>
          </w:p>
        </w:tc>
        <w:tc>
          <w:tcPr>
            <w:tcW w:w="661" w:type="pct"/>
          </w:tcPr>
          <w:p w:rsidR="00C317BD" w:rsidRDefault="00C317BD" w:rsidP="007C64A3">
            <w:del w:id="5553" w:author="Stephen" w:date="2018-12-30T19:26:00Z">
              <w:r w:rsidDel="00C317BD">
                <w:delText>Gussekloo</w:delText>
              </w:r>
            </w:del>
          </w:p>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del w:id="5554" w:author="Stephen" w:date="2018-12-30T19:26:00Z">
              <w:r w:rsidDel="00C317BD">
                <w:delText>10</w:delText>
              </w:r>
            </w:del>
          </w:p>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del w:id="5555" w:author="Stephen" w:date="2018-12-30T19:26:00Z">
              <w:r w:rsidDel="00C317BD">
                <w:delText>1</w:delText>
              </w:r>
            </w:del>
          </w:p>
        </w:tc>
        <w:tc>
          <w:tcPr>
            <w:tcW w:w="408" w:type="pct"/>
          </w:tcPr>
          <w:p w:rsidR="00C317BD" w:rsidRDefault="00C317BD" w:rsidP="007C64A3">
            <w:del w:id="5556" w:author="Stephen" w:date="2018-12-30T19:26:00Z">
              <w:r w:rsidDel="00C317BD">
                <w:delText>5</w:delText>
              </w:r>
            </w:del>
          </w:p>
        </w:tc>
      </w:tr>
      <w:tr w:rsidR="00C317BD" w:rsidTr="007C64A3">
        <w:tc>
          <w:tcPr>
            <w:tcW w:w="574" w:type="pct"/>
          </w:tcPr>
          <w:p w:rsidR="00C317BD" w:rsidRDefault="00C317BD" w:rsidP="007C64A3"/>
        </w:tc>
        <w:tc>
          <w:tcPr>
            <w:tcW w:w="661" w:type="pct"/>
          </w:tcPr>
          <w:p w:rsidR="00C317BD" w:rsidRDefault="00C317BD" w:rsidP="007C64A3">
            <w:del w:id="5557" w:author="Stephen" w:date="2018-12-30T19:26:00Z">
              <w:r w:rsidDel="00C317BD">
                <w:delText>Van den Beld</w:delText>
              </w:r>
            </w:del>
          </w:p>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tc>
        <w:tc>
          <w:tcPr>
            <w:tcW w:w="408" w:type="pct"/>
          </w:tcPr>
          <w:p w:rsidR="00C317BD" w:rsidRDefault="00C317BD" w:rsidP="007C64A3">
            <w:del w:id="5558" w:author="Stephen" w:date="2018-12-30T19:26:00Z">
              <w:r w:rsidDel="00C317BD">
                <w:delText>3</w:delText>
              </w:r>
            </w:del>
          </w:p>
        </w:tc>
      </w:tr>
      <w:tr w:rsidR="00C317BD" w:rsidTr="007C64A3">
        <w:tc>
          <w:tcPr>
            <w:tcW w:w="574" w:type="pct"/>
          </w:tcPr>
          <w:p w:rsidR="00C317BD" w:rsidRDefault="00C317BD" w:rsidP="007C64A3">
            <w:del w:id="5559" w:author="Stephen" w:date="2018-12-30T19:27:00Z">
              <w:r w:rsidDel="00C317BD">
                <w:delText>Total</w:delText>
              </w:r>
            </w:del>
          </w:p>
        </w:tc>
        <w:tc>
          <w:tcPr>
            <w:tcW w:w="661" w:type="pct"/>
          </w:tcPr>
          <w:p w:rsidR="00C317BD" w:rsidRDefault="00C317BD" w:rsidP="007C64A3"/>
        </w:tc>
        <w:tc>
          <w:tcPr>
            <w:tcW w:w="630" w:type="pct"/>
          </w:tcPr>
          <w:p w:rsidR="00C317BD" w:rsidRDefault="00C317BD" w:rsidP="007C64A3"/>
        </w:tc>
        <w:tc>
          <w:tcPr>
            <w:tcW w:w="600" w:type="pct"/>
          </w:tcPr>
          <w:p w:rsidR="00C317BD" w:rsidRDefault="00C317BD" w:rsidP="007C64A3"/>
        </w:tc>
        <w:tc>
          <w:tcPr>
            <w:tcW w:w="453" w:type="pct"/>
          </w:tcPr>
          <w:p w:rsidR="00C317BD" w:rsidRDefault="00C317BD" w:rsidP="007C64A3"/>
        </w:tc>
        <w:tc>
          <w:tcPr>
            <w:tcW w:w="503" w:type="pct"/>
          </w:tcPr>
          <w:p w:rsidR="00C317BD" w:rsidRDefault="00C317BD" w:rsidP="007C64A3">
            <w:del w:id="5560" w:author="Stephen" w:date="2018-12-30T19:27:00Z">
              <w:r w:rsidDel="00C317BD">
                <w:delText>10</w:delText>
              </w:r>
            </w:del>
          </w:p>
        </w:tc>
        <w:tc>
          <w:tcPr>
            <w:tcW w:w="482" w:type="pct"/>
          </w:tcPr>
          <w:p w:rsidR="00C317BD" w:rsidRDefault="00C317BD" w:rsidP="007C64A3"/>
        </w:tc>
        <w:tc>
          <w:tcPr>
            <w:tcW w:w="355" w:type="pct"/>
          </w:tcPr>
          <w:p w:rsidR="00C317BD" w:rsidRDefault="00C317BD" w:rsidP="007C64A3"/>
        </w:tc>
        <w:tc>
          <w:tcPr>
            <w:tcW w:w="334" w:type="pct"/>
          </w:tcPr>
          <w:p w:rsidR="00C317BD" w:rsidRDefault="00C317BD" w:rsidP="007C64A3">
            <w:del w:id="5561" w:author="Stephen" w:date="2018-12-30T19:27:00Z">
              <w:r w:rsidDel="00C317BD">
                <w:delText>1</w:delText>
              </w:r>
            </w:del>
          </w:p>
        </w:tc>
        <w:tc>
          <w:tcPr>
            <w:tcW w:w="408" w:type="pct"/>
          </w:tcPr>
          <w:p w:rsidR="00C317BD" w:rsidRDefault="00C317BD" w:rsidP="007C64A3">
            <w:del w:id="5562" w:author="Stephen" w:date="2018-12-30T19:27:00Z">
              <w:r w:rsidDel="00C317BD">
                <w:delText>8</w:delText>
              </w:r>
            </w:del>
          </w:p>
        </w:tc>
      </w:tr>
    </w:tbl>
    <w:p w:rsidR="007C64A3" w:rsidRDefault="007C64A3" w:rsidP="007C64A3"/>
    <w:p w:rsidR="00000000" w:rsidRDefault="004D1516">
      <w:pPr>
        <w:pStyle w:val="ListParagraph"/>
        <w:numPr>
          <w:ilvl w:val="0"/>
          <w:numId w:val="10"/>
        </w:numPr>
        <w:rPr>
          <w:ins w:id="5563" w:author="Stephen" w:date="2018-12-30T21:47:00Z"/>
          <w:vertAlign w:val="superscript"/>
          <w:rPrChange w:id="5564" w:author="Stephen" w:date="2018-12-30T21:47:00Z">
            <w:rPr>
              <w:ins w:id="5565" w:author="Stephen" w:date="2018-12-30T21:47:00Z"/>
            </w:rPr>
          </w:rPrChange>
        </w:rPr>
        <w:pPrChange w:id="5566" w:author="Stephen" w:date="2018-12-30T21:46:00Z">
          <w:pPr/>
        </w:pPrChange>
      </w:pPr>
      <w:ins w:id="5567" w:author="Stephen" w:date="2018-12-30T21:47:00Z">
        <w:r>
          <w:rPr>
            <w:vertAlign w:val="superscript"/>
          </w:rPr>
          <w:t xml:space="preserve">*  </w:t>
        </w:r>
      </w:ins>
      <w:ins w:id="5568" w:author="Stephen" w:date="2018-12-30T21:46:00Z">
        <w:r w:rsidR="00096003">
          <w:t>T3 correlations paradoxical</w:t>
        </w:r>
      </w:ins>
      <w:ins w:id="5569" w:author="Stephen" w:date="2018-12-30T21:48:00Z">
        <w:r>
          <w:t xml:space="preserve"> –</w:t>
        </w:r>
      </w:ins>
      <w:ins w:id="5570" w:author="Stephen" w:date="2018-12-30T21:47:00Z">
        <w:r w:rsidR="00096003">
          <w:t xml:space="preserve"> </w:t>
        </w:r>
      </w:ins>
      <w:ins w:id="5571" w:author="Stephen" w:date="2018-12-30T21:48:00Z">
        <w:r>
          <w:t xml:space="preserve">reverse causation- </w:t>
        </w:r>
      </w:ins>
      <w:ins w:id="5572" w:author="Stephen" w:date="2018-12-30T21:47:00Z">
        <w:r w:rsidR="00096003">
          <w:t>responding to metabolic syndrome [51]</w:t>
        </w:r>
      </w:ins>
    </w:p>
    <w:p w:rsidR="00000000" w:rsidRDefault="004D1516">
      <w:pPr>
        <w:pStyle w:val="ListParagraph"/>
        <w:numPr>
          <w:ilvl w:val="0"/>
          <w:numId w:val="10"/>
        </w:numPr>
        <w:rPr>
          <w:ins w:id="5573" w:author="Stephen" w:date="2018-12-30T21:46:00Z"/>
          <w:vertAlign w:val="superscript"/>
          <w:rPrChange w:id="5574" w:author="Stephen" w:date="2018-12-30T21:46:00Z">
            <w:rPr>
              <w:ins w:id="5575" w:author="Stephen" w:date="2018-12-30T21:46:00Z"/>
            </w:rPr>
          </w:rPrChange>
        </w:rPr>
        <w:pPrChange w:id="5576" w:author="Stephen" w:date="2018-12-30T21:46:00Z">
          <w:pPr/>
        </w:pPrChange>
      </w:pPr>
      <w:ins w:id="5577" w:author="Stephen" w:date="2018-12-30T21:48:00Z">
        <w:r>
          <w:rPr>
            <w:vertAlign w:val="superscript"/>
          </w:rPr>
          <w:t xml:space="preserve">#  </w:t>
        </w:r>
        <w:r>
          <w:t>T3 correlations reverse causation</w:t>
        </w:r>
      </w:ins>
      <w:ins w:id="5578" w:author="Stephen" w:date="2018-12-30T21:49:00Z">
        <w:r>
          <w:t xml:space="preserve"> – manifestation of sick euthyroid syndrome [65]</w:t>
        </w:r>
      </w:ins>
    </w:p>
    <w:p w:rsidR="007C64A3" w:rsidDel="007C00BE" w:rsidRDefault="007C64A3" w:rsidP="007C64A3">
      <w:pPr>
        <w:rPr>
          <w:del w:id="5579" w:author="Stephen" w:date="2018-12-30T19:33:00Z"/>
        </w:rPr>
      </w:pPr>
      <w:del w:id="5580" w:author="Stephen" w:date="2018-12-30T19:33:00Z">
        <w:r w:rsidDel="007C00BE">
          <w:delText>T3+/T4+ : T3+/T4- = 48: 37</w:delText>
        </w:r>
      </w:del>
    </w:p>
    <w:p w:rsidR="007C64A3" w:rsidDel="007C00BE" w:rsidRDefault="007C64A3" w:rsidP="007C64A3">
      <w:pPr>
        <w:rPr>
          <w:del w:id="5581" w:author="Stephen" w:date="2018-12-30T19:33:00Z"/>
        </w:rPr>
      </w:pPr>
      <w:del w:id="5582" w:author="Stephen" w:date="2018-12-30T19:33:00Z">
        <w:r w:rsidDel="007C00BE">
          <w:delText>T3+/T4+ : T4+/T3- =48: 37</w:delText>
        </w:r>
      </w:del>
    </w:p>
    <w:p w:rsidR="007C64A3" w:rsidDel="007C00BE" w:rsidRDefault="007C64A3" w:rsidP="007C64A3">
      <w:pPr>
        <w:rPr>
          <w:del w:id="5583" w:author="Stephen" w:date="2018-12-30T19:33:00Z"/>
        </w:rPr>
      </w:pPr>
      <w:del w:id="5584" w:author="Stephen" w:date="2018-12-30T19:33:00Z">
        <w:r w:rsidDel="007C00BE">
          <w:delText>T3+  85</w:delText>
        </w:r>
      </w:del>
    </w:p>
    <w:p w:rsidR="007C64A3" w:rsidDel="007C00BE" w:rsidRDefault="007C64A3" w:rsidP="007C64A3">
      <w:pPr>
        <w:rPr>
          <w:del w:id="5585" w:author="Stephen" w:date="2018-12-30T19:33:00Z"/>
        </w:rPr>
      </w:pPr>
      <w:del w:id="5586" w:author="Stephen" w:date="2018-12-30T19:33:00Z">
        <w:r w:rsidDel="007C00BE">
          <w:delText>T4+  85</w:delText>
        </w:r>
      </w:del>
    </w:p>
    <w:p w:rsidR="007C64A3" w:rsidRPr="00CA3355" w:rsidRDefault="007C64A3"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CB2CBE" w:rsidRPr="00CA3355" w:rsidRDefault="00CB2CBE" w:rsidP="00D04344">
      <w:pPr>
        <w:rPr>
          <w:rFonts w:ascii="Times New Roman" w:hAnsi="Times New Roman" w:cs="Times New Roman"/>
          <w:sz w:val="24"/>
          <w:szCs w:val="24"/>
        </w:rPr>
      </w:pPr>
    </w:p>
    <w:p w:rsidR="00B90197" w:rsidRPr="00CA3355" w:rsidRDefault="00B90197" w:rsidP="00D04344">
      <w:pPr>
        <w:rPr>
          <w:rFonts w:ascii="Times New Roman" w:hAnsi="Times New Roman" w:cs="Times New Roman"/>
          <w:sz w:val="24"/>
          <w:szCs w:val="24"/>
        </w:rPr>
      </w:pPr>
    </w:p>
    <w:p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enrik Falhammar" w:date="2018-12-25T17:09:00Z" w:initials="HF">
    <w:p w:rsidR="008175EF" w:rsidRDefault="008175EF">
      <w:pPr>
        <w:pStyle w:val="CommentText"/>
      </w:pPr>
      <w:r>
        <w:rPr>
          <w:rStyle w:val="CommentReference"/>
        </w:rPr>
        <w:annotationRef/>
      </w:r>
      <w:r>
        <w:t>Add authors, affiliations, corresponding author etc here on the title page.</w:t>
      </w:r>
    </w:p>
  </w:comment>
  <w:comment w:id="46" w:author="Henrik Falhammar" w:date="2018-12-25T17:09:00Z" w:initials="HF">
    <w:p w:rsidR="008175EF" w:rsidRDefault="008175EF">
      <w:pPr>
        <w:pStyle w:val="CommentText"/>
      </w:pPr>
      <w:r>
        <w:rPr>
          <w:rStyle w:val="CommentReference"/>
        </w:rPr>
        <w:annotationRef/>
      </w:r>
      <w:r>
        <w:t>In most places you have used without hyphen. /we should be consequent, either with or without. Using hyphen saves a few words but when I googled it looks like without hyphen is the most common (setpoint without space is also fairly common)</w:t>
      </w:r>
    </w:p>
  </w:comment>
  <w:comment w:id="115" w:author="Stephen" w:date="2018-12-25T17:09:00Z" w:initials="S">
    <w:p w:rsidR="008175EF" w:rsidRDefault="008175EF">
      <w:pPr>
        <w:pStyle w:val="CommentText"/>
      </w:pPr>
      <w:r>
        <w:rPr>
          <w:rStyle w:val="CommentReference"/>
        </w:rPr>
        <w:annotationRef/>
      </w:r>
    </w:p>
  </w:comment>
  <w:comment w:id="120" w:author="Henrik Falhammar [2]" w:date="2018-12-25T17:09:00Z" w:initials="HF">
    <w:p w:rsidR="008175EF" w:rsidRDefault="008175EF">
      <w:pPr>
        <w:pStyle w:val="CommentText"/>
      </w:pPr>
      <w:r>
        <w:rPr>
          <w:rStyle w:val="CommentReference"/>
        </w:rPr>
        <w:annotationRef/>
      </w:r>
      <w:r>
        <w:t>Maybe just use PubMed/Medline, there is probably enough articles. Otherwise we could do a WoS search.</w:t>
      </w:r>
    </w:p>
  </w:comment>
  <w:comment w:id="123" w:author="Henrik Falhammar [2]" w:date="2018-12-25T17:09:00Z" w:initials="HF">
    <w:p w:rsidR="008175EF" w:rsidRDefault="008175EF">
      <w:pPr>
        <w:pStyle w:val="CommentText"/>
      </w:pPr>
      <w:r>
        <w:rPr>
          <w:rStyle w:val="CommentReference"/>
        </w:rPr>
        <w:annotationRef/>
      </w:r>
      <w:r>
        <w:t>Did you use FT3 as well? Other search terms?</w:t>
      </w:r>
    </w:p>
  </w:comment>
  <w:comment w:id="148" w:author="Henrik Falhammar [2]" w:date="2018-12-25T17:09:00Z" w:initials="HF">
    <w:p w:rsidR="008175EF" w:rsidRDefault="008175EF">
      <w:pPr>
        <w:pStyle w:val="CommentText"/>
      </w:pPr>
      <w:r>
        <w:rPr>
          <w:rStyle w:val="CommentReference"/>
        </w:rPr>
        <w:annotationRef/>
      </w:r>
      <w:r>
        <w:t>Did you use FT# as well?</w:t>
      </w:r>
    </w:p>
  </w:comment>
  <w:comment w:id="150" w:author="Henrik Falhammar [2]" w:date="2018-12-25T17:09:00Z" w:initials="HF">
    <w:p w:rsidR="008175EF" w:rsidRDefault="008175EF">
      <w:pPr>
        <w:pStyle w:val="CommentText"/>
      </w:pPr>
      <w:r>
        <w:rPr>
          <w:rStyle w:val="CommentReference"/>
        </w:rPr>
        <w:annotationRef/>
      </w:r>
      <w:r>
        <w:t>Probably good to have a number, not necessary but will reduce the number of included studies and smaller studies that may not have enough power.</w:t>
      </w:r>
    </w:p>
  </w:comment>
  <w:comment w:id="151" w:author="Stephen" w:date="2018-12-25T17:09:00Z" w:initials="S">
    <w:p w:rsidR="008175EF" w:rsidRDefault="008175EF">
      <w:pPr>
        <w:pStyle w:val="CommentText"/>
      </w:pPr>
      <w:r>
        <w:rPr>
          <w:rStyle w:val="CommentReference"/>
        </w:rPr>
        <w:annotationRef/>
      </w:r>
      <w:r>
        <w:t>We have one poster- Choi 2015 /?exclude or change sentence</w:t>
      </w:r>
    </w:p>
  </w:comment>
  <w:comment w:id="152" w:author="Henrik Falhammar [2]" w:date="2018-12-25T17:09:00Z" w:initials="HF">
    <w:p w:rsidR="008175EF" w:rsidRDefault="008175EF">
      <w:pPr>
        <w:pStyle w:val="CommentText"/>
      </w:pPr>
      <w:r>
        <w:rPr>
          <w:rStyle w:val="CommentReference"/>
        </w:rPr>
        <w:annotationRef/>
      </w:r>
      <w:r>
        <w:t>It is good if we can do a quality assessment, have included Newcastle-Ottowa for you to review if relevant or not.</w:t>
      </w:r>
    </w:p>
  </w:comment>
  <w:comment w:id="175" w:author="Henrik Falhammar [2]" w:date="2018-12-25T17:09:00Z" w:initials="HF">
    <w:p w:rsidR="008175EF" w:rsidRDefault="008175EF" w:rsidP="00751BC6">
      <w:pPr>
        <w:pStyle w:val="CommentText"/>
      </w:pPr>
      <w:r>
        <w:rPr>
          <w:rStyle w:val="CommentReference"/>
        </w:rPr>
        <w:annotationRef/>
      </w:r>
      <w:r>
        <w:t>Please add Reference</w:t>
      </w:r>
    </w:p>
    <w:p w:rsidR="008175EF" w:rsidRDefault="008175EF" w:rsidP="00751BC6">
      <w:pPr>
        <w:pStyle w:val="CommentText"/>
      </w:pPr>
      <w:r>
        <w:t>Moher D, Liberati A, Tetzlaff J, Altman DG; PRISMA Group.</w:t>
      </w:r>
    </w:p>
    <w:p w:rsidR="008175EF" w:rsidRDefault="008175EF" w:rsidP="00751BC6">
      <w:pPr>
        <w:pStyle w:val="CommentText"/>
      </w:pPr>
      <w:r>
        <w:t>Preferred reporting items for systematic reviews and meta-analyses:</w:t>
      </w:r>
    </w:p>
    <w:p w:rsidR="008175EF" w:rsidRDefault="008175EF" w:rsidP="00751BC6">
      <w:pPr>
        <w:pStyle w:val="CommentText"/>
      </w:pPr>
      <w:r>
        <w:t>the PRISMA statement. PLoS Med. 2009;6(7):e1000097.</w:t>
      </w:r>
    </w:p>
  </w:comment>
  <w:comment w:id="363" w:author="Stephen" w:date="2018-12-25T17:09:00Z" w:initials="S">
    <w:p w:rsidR="008175EF" w:rsidRDefault="008175EF">
      <w:pPr>
        <w:pStyle w:val="CommentText"/>
      </w:pPr>
      <w:r>
        <w:rPr>
          <w:rStyle w:val="CommentReference"/>
        </w:rPr>
        <w:annotationRef/>
      </w:r>
      <w:r>
        <w:t>? just quote the no. Of our references article</w:t>
      </w:r>
    </w:p>
  </w:comment>
  <w:comment w:id="381" w:author="Stephen" w:date="2018-12-25T17:09:00Z" w:initials="S">
    <w:p w:rsidR="008175EF" w:rsidRDefault="008175EF" w:rsidP="002809CC">
      <w:pPr>
        <w:pStyle w:val="CommentText"/>
      </w:pPr>
      <w:r>
        <w:rPr>
          <w:rStyle w:val="CommentReference"/>
        </w:rPr>
        <w:annotationRef/>
      </w:r>
      <w:r>
        <w:t>? just quote the no. Of our references article</w:t>
      </w:r>
    </w:p>
  </w:comment>
  <w:comment w:id="974" w:author="Henrik Falhammar" w:date="2018-12-25T17:09:00Z" w:initials="HF">
    <w:p w:rsidR="008175EF" w:rsidRDefault="008175EF">
      <w:pPr>
        <w:pStyle w:val="CommentText"/>
      </w:pPr>
      <w:r>
        <w:rPr>
          <w:rStyle w:val="CommentReference"/>
        </w:rPr>
        <w:annotationRef/>
      </w:r>
      <w:r>
        <w:t xml:space="preserve">I’m not too fond of using text books as reference. Maybe use </w:t>
      </w:r>
    </w:p>
    <w:p w:rsidR="008175EF" w:rsidRPr="00D42E76" w:rsidRDefault="00175687" w:rsidP="00D42E76">
      <w:pPr>
        <w:spacing w:before="100" w:beforeAutospacing="1" w:after="100" w:afterAutospacing="1" w:line="240" w:lineRule="auto"/>
        <w:rPr>
          <w:rFonts w:ascii="Times New Roman" w:eastAsia="Times New Roman" w:hAnsi="Times New Roman" w:cs="Times New Roman"/>
          <w:sz w:val="24"/>
          <w:szCs w:val="24"/>
        </w:rPr>
      </w:pPr>
      <w:hyperlink r:id="rId1" w:history="1">
        <w:r w:rsidR="008175EF" w:rsidRPr="00D42E76">
          <w:rPr>
            <w:rFonts w:ascii="Times New Roman" w:eastAsia="Times New Roman" w:hAnsi="Times New Roman" w:cs="Times New Roman"/>
            <w:color w:val="0000FF"/>
            <w:sz w:val="24"/>
            <w:szCs w:val="24"/>
            <w:u w:val="single"/>
          </w:rPr>
          <w:t>Hyperthyroidism.</w:t>
        </w:r>
      </w:hyperlink>
    </w:p>
    <w:p w:rsidR="008175EF" w:rsidRPr="00D42E76" w:rsidRDefault="008175EF"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De Leo S, Lee SY, Braverman LE.</w:t>
      </w:r>
    </w:p>
    <w:p w:rsidR="008175EF" w:rsidRPr="00D42E76" w:rsidRDefault="008175EF"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Lancet. 2016 Aug 27;388(10047):906-918. doi: 10.1016/S0140-6736(16)00278-6. Epub 2016 Mar 30. Review.</w:t>
      </w:r>
    </w:p>
    <w:p w:rsidR="008175EF" w:rsidRDefault="008175EF">
      <w:pPr>
        <w:pStyle w:val="CommentText"/>
      </w:pPr>
      <w:r>
        <w:t xml:space="preserve"> And </w:t>
      </w:r>
    </w:p>
    <w:p w:rsidR="008175EF" w:rsidRDefault="008175EF">
      <w:pPr>
        <w:pStyle w:val="CommentText"/>
      </w:pPr>
    </w:p>
    <w:p w:rsidR="008175EF" w:rsidRPr="00D42E76" w:rsidRDefault="00175687" w:rsidP="00D42E76">
      <w:pPr>
        <w:spacing w:before="100" w:beforeAutospacing="1" w:after="100" w:afterAutospacing="1" w:line="240" w:lineRule="auto"/>
        <w:rPr>
          <w:rFonts w:ascii="Times New Roman" w:eastAsia="Times New Roman" w:hAnsi="Times New Roman" w:cs="Times New Roman"/>
          <w:sz w:val="24"/>
          <w:szCs w:val="24"/>
        </w:rPr>
      </w:pPr>
      <w:hyperlink r:id="rId2" w:history="1">
        <w:r w:rsidR="008175EF" w:rsidRPr="00D42E76">
          <w:rPr>
            <w:rFonts w:ascii="Times New Roman" w:eastAsia="Times New Roman" w:hAnsi="Times New Roman" w:cs="Times New Roman"/>
            <w:color w:val="0000FF"/>
            <w:sz w:val="24"/>
            <w:szCs w:val="24"/>
            <w:u w:val="single"/>
          </w:rPr>
          <w:t xml:space="preserve">Subclinical </w:t>
        </w:r>
        <w:r w:rsidR="008175EF" w:rsidRPr="00D42E76">
          <w:rPr>
            <w:rFonts w:ascii="Times New Roman" w:eastAsia="Times New Roman" w:hAnsi="Times New Roman" w:cs="Times New Roman"/>
            <w:b/>
            <w:bCs/>
            <w:color w:val="0000FF"/>
            <w:sz w:val="24"/>
            <w:szCs w:val="24"/>
            <w:u w:val="single"/>
          </w:rPr>
          <w:t>thyroid</w:t>
        </w:r>
        <w:r w:rsidR="008175EF" w:rsidRPr="00D42E76">
          <w:rPr>
            <w:rFonts w:ascii="Times New Roman" w:eastAsia="Times New Roman" w:hAnsi="Times New Roman" w:cs="Times New Roman"/>
            <w:color w:val="0000FF"/>
            <w:sz w:val="24"/>
            <w:szCs w:val="24"/>
            <w:u w:val="single"/>
          </w:rPr>
          <w:t xml:space="preserve"> disease.</w:t>
        </w:r>
      </w:hyperlink>
    </w:p>
    <w:p w:rsidR="008175EF" w:rsidRPr="00D42E76" w:rsidRDefault="008175EF"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Cooper DS, Biondi B.</w:t>
      </w:r>
    </w:p>
    <w:p w:rsidR="008175EF" w:rsidRPr="00D42E76" w:rsidRDefault="008175EF" w:rsidP="00D42E76">
      <w:pPr>
        <w:spacing w:before="100" w:beforeAutospacing="1" w:after="100" w:afterAutospacing="1" w:line="240" w:lineRule="auto"/>
        <w:rPr>
          <w:rFonts w:ascii="Times New Roman" w:eastAsia="Times New Roman" w:hAnsi="Times New Roman" w:cs="Times New Roman"/>
          <w:sz w:val="24"/>
          <w:szCs w:val="24"/>
        </w:rPr>
      </w:pPr>
      <w:r w:rsidRPr="00D42E76">
        <w:rPr>
          <w:rFonts w:ascii="Times New Roman" w:eastAsia="Times New Roman" w:hAnsi="Times New Roman" w:cs="Times New Roman"/>
          <w:sz w:val="24"/>
          <w:szCs w:val="24"/>
        </w:rPr>
        <w:t>Lancet. 2012 Mar 24;379(9821):1142-54. doi: 10.1016/S0140-6736(11)60276-6. Epub 2012 Jan 23. Review.</w:t>
      </w:r>
    </w:p>
    <w:p w:rsidR="008175EF" w:rsidRDefault="008175EF">
      <w:pPr>
        <w:pStyle w:val="CommentText"/>
      </w:pPr>
    </w:p>
    <w:p w:rsidR="008175EF" w:rsidRDefault="008175EF">
      <w:pPr>
        <w:pStyle w:val="CommentText"/>
      </w:pPr>
      <w:r>
        <w:t>I haven’t read them but I assume a lot of general statements of thyroid disorders can be found in those high impact articles</w:t>
      </w:r>
    </w:p>
  </w:comment>
  <w:comment w:id="975" w:author="Henrik Falhammar" w:date="2018-12-25T17:09:00Z" w:initials="HF">
    <w:p w:rsidR="008175EF" w:rsidRDefault="008175EF">
      <w:pPr>
        <w:pStyle w:val="CommentText"/>
      </w:pPr>
      <w:r>
        <w:rPr>
          <w:rStyle w:val="CommentReference"/>
        </w:rPr>
        <w:annotationRef/>
      </w:r>
      <w:r>
        <w:t>You could use the following reference instead</w:t>
      </w:r>
    </w:p>
    <w:p w:rsidR="008175EF" w:rsidRDefault="008175EF">
      <w:pPr>
        <w:pStyle w:val="CommentText"/>
      </w:pPr>
    </w:p>
    <w:p w:rsidR="008175EF" w:rsidRPr="008121DF" w:rsidRDefault="00175687" w:rsidP="008121DF">
      <w:pPr>
        <w:spacing w:before="100" w:beforeAutospacing="1" w:after="100" w:afterAutospacing="1" w:line="240" w:lineRule="auto"/>
        <w:rPr>
          <w:rFonts w:ascii="Times New Roman" w:eastAsia="Times New Roman" w:hAnsi="Times New Roman" w:cs="Times New Roman"/>
          <w:sz w:val="24"/>
          <w:szCs w:val="24"/>
        </w:rPr>
      </w:pPr>
      <w:hyperlink r:id="rId3" w:history="1">
        <w:r w:rsidR="008175EF" w:rsidRPr="008121DF">
          <w:rPr>
            <w:rFonts w:ascii="Times New Roman" w:eastAsia="Times New Roman" w:hAnsi="Times New Roman" w:cs="Times New Roman"/>
            <w:color w:val="0000FF"/>
            <w:sz w:val="24"/>
            <w:szCs w:val="24"/>
            <w:u w:val="single"/>
          </w:rPr>
          <w:t>Frequency of Cushing's syndrome due to ACTH-secreting adrenal medullary lesions: a retrospective study over 10 years from a single center.</w:t>
        </w:r>
      </w:hyperlink>
    </w:p>
    <w:p w:rsidR="008175EF" w:rsidRPr="008121DF" w:rsidRDefault="008175EF" w:rsidP="008121DF">
      <w:pPr>
        <w:spacing w:before="100" w:beforeAutospacing="1" w:after="100" w:afterAutospacing="1" w:line="240" w:lineRule="auto"/>
        <w:rPr>
          <w:rFonts w:ascii="Times New Roman" w:eastAsia="Times New Roman" w:hAnsi="Times New Roman" w:cs="Times New Roman"/>
          <w:sz w:val="24"/>
          <w:szCs w:val="24"/>
        </w:rPr>
      </w:pPr>
      <w:r w:rsidRPr="008121DF">
        <w:rPr>
          <w:rFonts w:ascii="Times New Roman" w:eastAsia="Times New Roman" w:hAnsi="Times New Roman" w:cs="Times New Roman"/>
          <w:b/>
          <w:bCs/>
          <w:sz w:val="24"/>
          <w:szCs w:val="24"/>
        </w:rPr>
        <w:t>Falhammar</w:t>
      </w:r>
      <w:r w:rsidRPr="008121DF">
        <w:rPr>
          <w:rFonts w:ascii="Times New Roman" w:eastAsia="Times New Roman" w:hAnsi="Times New Roman" w:cs="Times New Roman"/>
          <w:sz w:val="24"/>
          <w:szCs w:val="24"/>
        </w:rPr>
        <w:t xml:space="preserve"> H, Calissendorff J, Höybye C.</w:t>
      </w:r>
    </w:p>
    <w:p w:rsidR="008175EF" w:rsidRPr="008121DF" w:rsidRDefault="008175EF" w:rsidP="008121DF">
      <w:pPr>
        <w:spacing w:before="100" w:beforeAutospacing="1" w:after="100" w:afterAutospacing="1" w:line="240" w:lineRule="auto"/>
        <w:rPr>
          <w:rFonts w:ascii="Times New Roman" w:eastAsia="Times New Roman" w:hAnsi="Times New Roman" w:cs="Times New Roman"/>
          <w:sz w:val="24"/>
          <w:szCs w:val="24"/>
        </w:rPr>
      </w:pPr>
      <w:r w:rsidRPr="008121DF">
        <w:rPr>
          <w:rFonts w:ascii="Times New Roman" w:eastAsia="Times New Roman" w:hAnsi="Times New Roman" w:cs="Times New Roman"/>
          <w:sz w:val="24"/>
          <w:szCs w:val="24"/>
        </w:rPr>
        <w:t xml:space="preserve">Endocrine. 2017 Jan;55(1):296-302. doi: 10.1007/s12020-016-1127-y. </w:t>
      </w:r>
    </w:p>
    <w:p w:rsidR="008175EF" w:rsidRDefault="008175EF">
      <w:pPr>
        <w:pStyle w:val="CommentText"/>
      </w:pPr>
    </w:p>
  </w:comment>
  <w:comment w:id="983" w:author="Stephen" w:date="2018-12-25T17:09:00Z" w:initials="S">
    <w:p w:rsidR="008175EF" w:rsidRDefault="008175EF">
      <w:pPr>
        <w:pStyle w:val="CommentText"/>
      </w:pPr>
      <w:r>
        <w:rPr>
          <w:rStyle w:val="CommentReference"/>
        </w:rPr>
        <w:annotationRef/>
      </w:r>
      <w:r>
        <w:t>added</w:t>
      </w:r>
    </w:p>
  </w:comment>
  <w:comment w:id="2142" w:author="Henrik Falhammar" w:date="2018-12-25T17:09:00Z" w:initials="HF">
    <w:p w:rsidR="008175EF" w:rsidRDefault="008175EF" w:rsidP="00D0130E">
      <w:pPr>
        <w:pStyle w:val="CommentText"/>
      </w:pPr>
      <w:r>
        <w:rPr>
          <w:rStyle w:val="CommentReference"/>
        </w:rPr>
        <w:annotationRef/>
      </w:r>
      <w:r>
        <w:t>If you have redone the graph significantly we may publish it without permission, otherwise we must ask the journal from which it is taken for permission in writing.</w:t>
      </w:r>
    </w:p>
  </w:comment>
  <w:comment w:id="2184" w:author="Stephen" w:date="2018-12-25T17:09:00Z" w:initials="S">
    <w:p w:rsidR="008175EF" w:rsidRDefault="008175EF" w:rsidP="00CA3355">
      <w:pPr>
        <w:pStyle w:val="CommentText"/>
      </w:pPr>
      <w:r>
        <w:rPr>
          <w:rStyle w:val="CommentReference"/>
        </w:rPr>
        <w:annotationRef/>
      </w:r>
      <w:r>
        <w:t>Meta-analysis- includes cappola,chakerheeringa-? Discuss separately- did not apply NOS. See also ref 60.</w:t>
      </w:r>
    </w:p>
  </w:comment>
  <w:comment w:id="2253" w:author="Henrik Falhammar" w:date="2018-12-25T17:09:00Z" w:initials="HF">
    <w:p w:rsidR="008175EF" w:rsidRDefault="008175EF" w:rsidP="00CA3355">
      <w:pPr>
        <w:pStyle w:val="CommentText"/>
      </w:pPr>
      <w:r>
        <w:rPr>
          <w:rStyle w:val="CommentReference"/>
        </w:rPr>
        <w:annotationRef/>
      </w:r>
      <w:r>
        <w:t>Not sure why you have the gaps in the Table</w:t>
      </w:r>
    </w:p>
  </w:comment>
  <w:comment w:id="2506" w:author="Henrik Falhammar" w:date="2018-12-25T17:09:00Z" w:initials="HF">
    <w:p w:rsidR="008175EF" w:rsidRDefault="008175EF">
      <w:pPr>
        <w:pStyle w:val="CommentText"/>
      </w:pPr>
      <w:r>
        <w:rPr>
          <w:rStyle w:val="CommentReference"/>
        </w:rPr>
        <w:annotationRef/>
      </w:r>
      <w:r>
        <w:t>Should be 2008</w:t>
      </w:r>
    </w:p>
  </w:comment>
  <w:comment w:id="2827" w:author="Henrik Falhammar" w:date="2018-12-25T17:09:00Z" w:initials="HF">
    <w:p w:rsidR="008175EF" w:rsidRDefault="008175EF">
      <w:pPr>
        <w:pStyle w:val="CommentText"/>
      </w:pPr>
      <w:r>
        <w:rPr>
          <w:rStyle w:val="CommentReference"/>
        </w:rPr>
        <w:annotationRef/>
      </w:r>
      <w:r>
        <w:t>Should be 2008</w:t>
      </w:r>
    </w:p>
  </w:comment>
  <w:comment w:id="2903" w:author="Henrik Falhammar" w:date="2018-12-25T17:09:00Z" w:initials="HF">
    <w:p w:rsidR="008175EF" w:rsidRDefault="008175EF" w:rsidP="00CA3355">
      <w:pPr>
        <w:pStyle w:val="CommentText"/>
      </w:pPr>
      <w:r>
        <w:rPr>
          <w:rStyle w:val="CommentReference"/>
        </w:rPr>
        <w:annotationRef/>
      </w:r>
      <w:r>
        <w:t>If you put the Tables at the end you could use landscape layout instead to have more space on each row.</w:t>
      </w:r>
    </w:p>
  </w:comment>
  <w:comment w:id="2904" w:author="Stephen" w:date="2018-12-25T17:09:00Z" w:initials="S">
    <w:p w:rsidR="008175EF" w:rsidRDefault="008175EF" w:rsidP="00CA3355">
      <w:pPr>
        <w:pStyle w:val="CommentText"/>
      </w:pPr>
      <w:r>
        <w:rPr>
          <w:rStyle w:val="CommentReference"/>
        </w:rPr>
        <w:annotationRef/>
      </w:r>
      <w:r>
        <w:t>Not sure I know how to do this- could ask kids!</w:t>
      </w:r>
    </w:p>
  </w:comment>
  <w:comment w:id="2947" w:author="Stephen" w:date="2018-12-25T17:09:00Z" w:initials="S">
    <w:p w:rsidR="008175EF" w:rsidRDefault="008175EF" w:rsidP="00CA3355">
      <w:pPr>
        <w:pStyle w:val="CommentText"/>
      </w:pPr>
      <w:r>
        <w:rPr>
          <w:rStyle w:val="CommentReference"/>
        </w:rPr>
        <w:annotationRef/>
      </w:r>
      <w:r>
        <w:t>Break in table here to separate hyper and hypo. Again i do not know how to do this.</w:t>
      </w:r>
    </w:p>
  </w:comment>
  <w:comment w:id="3024" w:author="Stephen" w:date="2018-12-25T17:09:00Z" w:initials="S">
    <w:p w:rsidR="008175EF" w:rsidRDefault="008175EF" w:rsidP="00CA3355">
      <w:pPr>
        <w:pStyle w:val="CommentText"/>
      </w:pPr>
      <w:r>
        <w:rPr>
          <w:rStyle w:val="CommentReference"/>
        </w:rPr>
        <w:annotationRef/>
      </w:r>
      <w:r>
        <w:t>This is case of higher FT4 levels assoc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0457A" w15:done="0"/>
  <w15:commentEx w15:paraId="34527176" w15:done="0"/>
  <w15:commentEx w15:paraId="02341DEE" w15:done="0"/>
  <w15:commentEx w15:paraId="246CE4EA" w15:done="0"/>
  <w15:commentEx w15:paraId="0096BA5C" w15:done="0"/>
  <w15:commentEx w15:paraId="3177FB45" w15:done="0"/>
  <w15:commentEx w15:paraId="0FA1B99C" w15:done="0"/>
  <w15:commentEx w15:paraId="55FFFF7B" w15:done="0"/>
  <w15:commentEx w15:paraId="58F8F03E" w15:done="0"/>
  <w15:commentEx w15:paraId="61255D34" w15:done="0"/>
  <w15:commentEx w15:paraId="424441FE" w15:done="0"/>
  <w15:commentEx w15:paraId="5F15DF34" w15:done="0"/>
  <w15:commentEx w15:paraId="2C31B7D5" w15:done="0"/>
  <w15:commentEx w15:paraId="0A663847" w15:done="0"/>
  <w15:commentEx w15:paraId="0E89C3BA" w15:done="0"/>
  <w15:commentEx w15:paraId="1F53D227" w15:done="0"/>
  <w15:commentEx w15:paraId="1537D263" w15:done="0"/>
  <w15:commentEx w15:paraId="1CE70734" w15:done="0"/>
  <w15:commentEx w15:paraId="55CC3DEB" w15:done="0"/>
  <w15:commentEx w15:paraId="6326A7E4" w15:done="0"/>
  <w15:commentEx w15:paraId="5D03CC23" w15:done="0"/>
  <w15:commentEx w15:paraId="1D286D65" w15:done="0"/>
  <w15:commentEx w15:paraId="729CF247" w15:done="0"/>
  <w15:commentEx w15:paraId="0A076F94" w15:done="0"/>
  <w15:commentEx w15:paraId="5A5035E3" w15:done="0"/>
  <w15:commentEx w15:paraId="52303D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EB4" w:rsidRDefault="000B0EB4" w:rsidP="00D04344">
      <w:pPr>
        <w:spacing w:after="0" w:line="240" w:lineRule="auto"/>
      </w:pPr>
      <w:r>
        <w:separator/>
      </w:r>
    </w:p>
  </w:endnote>
  <w:endnote w:type="continuationSeparator" w:id="1">
    <w:p w:rsidR="000B0EB4" w:rsidRDefault="000B0EB4" w:rsidP="00D04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793370"/>
      <w:docPartObj>
        <w:docPartGallery w:val="Page Numbers (Bottom of Page)"/>
        <w:docPartUnique/>
      </w:docPartObj>
    </w:sdtPr>
    <w:sdtEndPr>
      <w:rPr>
        <w:noProof/>
      </w:rPr>
    </w:sdtEndPr>
    <w:sdtContent>
      <w:p w:rsidR="008175EF" w:rsidRDefault="00175687">
        <w:pPr>
          <w:pStyle w:val="Footer"/>
          <w:jc w:val="right"/>
        </w:pPr>
        <w:fldSimple w:instr=" PAGE   \* MERGEFORMAT ">
          <w:r w:rsidR="00F06F11">
            <w:rPr>
              <w:noProof/>
            </w:rPr>
            <w:t>10</w:t>
          </w:r>
        </w:fldSimple>
      </w:p>
    </w:sdtContent>
  </w:sdt>
  <w:p w:rsidR="008175EF" w:rsidRDefault="00817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EB4" w:rsidRDefault="000B0EB4" w:rsidP="00D04344">
      <w:pPr>
        <w:spacing w:after="0" w:line="240" w:lineRule="auto"/>
      </w:pPr>
      <w:r>
        <w:separator/>
      </w:r>
    </w:p>
  </w:footnote>
  <w:footnote w:type="continuationSeparator" w:id="1">
    <w:p w:rsidR="000B0EB4" w:rsidRDefault="000B0EB4" w:rsidP="00D04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k Falhammar">
    <w15:presenceInfo w15:providerId="None" w15:userId="Henrik Falhammar"/>
  </w15:person>
  <w15:person w15:author="Henrik Falhammar [2]">
    <w15:presenceInfo w15:providerId="AD" w15:userId="S-1-5-21-2926237862-3770063950-2320700579-30454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trackRevisions/>
  <w:defaultTabStop w:val="720"/>
  <w:characterSpacingControl w:val="doNotCompress"/>
  <w:footnotePr>
    <w:footnote w:id="0"/>
    <w:footnote w:id="1"/>
  </w:footnotePr>
  <w:endnotePr>
    <w:endnote w:id="0"/>
    <w:endnote w:id="1"/>
  </w:endnotePr>
  <w:compat>
    <w:useFELayout/>
  </w:compat>
  <w:rsids>
    <w:rsidRoot w:val="00E7553A"/>
    <w:rsid w:val="00000C5C"/>
    <w:rsid w:val="00001044"/>
    <w:rsid w:val="00001BF4"/>
    <w:rsid w:val="00005204"/>
    <w:rsid w:val="00007288"/>
    <w:rsid w:val="00013601"/>
    <w:rsid w:val="00013AA0"/>
    <w:rsid w:val="00015B5D"/>
    <w:rsid w:val="00020891"/>
    <w:rsid w:val="00020987"/>
    <w:rsid w:val="000241AA"/>
    <w:rsid w:val="0002627F"/>
    <w:rsid w:val="00031B2B"/>
    <w:rsid w:val="000322B7"/>
    <w:rsid w:val="0003578C"/>
    <w:rsid w:val="00037399"/>
    <w:rsid w:val="00044517"/>
    <w:rsid w:val="00044AE0"/>
    <w:rsid w:val="00045B6B"/>
    <w:rsid w:val="00052822"/>
    <w:rsid w:val="000534AA"/>
    <w:rsid w:val="000549C1"/>
    <w:rsid w:val="00054ED0"/>
    <w:rsid w:val="0005510A"/>
    <w:rsid w:val="00055EB4"/>
    <w:rsid w:val="000572A2"/>
    <w:rsid w:val="000577C1"/>
    <w:rsid w:val="00057F34"/>
    <w:rsid w:val="0006340C"/>
    <w:rsid w:val="00064C72"/>
    <w:rsid w:val="000732ED"/>
    <w:rsid w:val="0007449C"/>
    <w:rsid w:val="00075F02"/>
    <w:rsid w:val="00076293"/>
    <w:rsid w:val="000835A2"/>
    <w:rsid w:val="000859A5"/>
    <w:rsid w:val="00085FE3"/>
    <w:rsid w:val="00086A51"/>
    <w:rsid w:val="00092C90"/>
    <w:rsid w:val="00095CE6"/>
    <w:rsid w:val="00096003"/>
    <w:rsid w:val="000961D0"/>
    <w:rsid w:val="000A0D15"/>
    <w:rsid w:val="000A12B3"/>
    <w:rsid w:val="000A32CC"/>
    <w:rsid w:val="000A415C"/>
    <w:rsid w:val="000A50CB"/>
    <w:rsid w:val="000B0EB4"/>
    <w:rsid w:val="000B207B"/>
    <w:rsid w:val="000B5B7C"/>
    <w:rsid w:val="000C0B13"/>
    <w:rsid w:val="000C4690"/>
    <w:rsid w:val="000C6C4B"/>
    <w:rsid w:val="000C772D"/>
    <w:rsid w:val="000D1689"/>
    <w:rsid w:val="000D363E"/>
    <w:rsid w:val="000D563B"/>
    <w:rsid w:val="000E008C"/>
    <w:rsid w:val="000E36F8"/>
    <w:rsid w:val="000E50A5"/>
    <w:rsid w:val="000F7CF4"/>
    <w:rsid w:val="00100294"/>
    <w:rsid w:val="0010223D"/>
    <w:rsid w:val="00105008"/>
    <w:rsid w:val="00105CF4"/>
    <w:rsid w:val="00111AFB"/>
    <w:rsid w:val="001135C3"/>
    <w:rsid w:val="00116C8D"/>
    <w:rsid w:val="001311C6"/>
    <w:rsid w:val="00134284"/>
    <w:rsid w:val="00137602"/>
    <w:rsid w:val="001407E9"/>
    <w:rsid w:val="00140879"/>
    <w:rsid w:val="00142750"/>
    <w:rsid w:val="0014279E"/>
    <w:rsid w:val="00143E2C"/>
    <w:rsid w:val="001455EA"/>
    <w:rsid w:val="0014635D"/>
    <w:rsid w:val="001552F7"/>
    <w:rsid w:val="001555C6"/>
    <w:rsid w:val="0016115C"/>
    <w:rsid w:val="00166D6C"/>
    <w:rsid w:val="00171C72"/>
    <w:rsid w:val="00174762"/>
    <w:rsid w:val="00175687"/>
    <w:rsid w:val="0018272B"/>
    <w:rsid w:val="00183C9F"/>
    <w:rsid w:val="0018632F"/>
    <w:rsid w:val="00186DDB"/>
    <w:rsid w:val="001877D1"/>
    <w:rsid w:val="001877E6"/>
    <w:rsid w:val="00192109"/>
    <w:rsid w:val="001954DF"/>
    <w:rsid w:val="001A0A45"/>
    <w:rsid w:val="001A1CED"/>
    <w:rsid w:val="001A64B1"/>
    <w:rsid w:val="001A7CEC"/>
    <w:rsid w:val="001C2E4C"/>
    <w:rsid w:val="001C46ED"/>
    <w:rsid w:val="001C7049"/>
    <w:rsid w:val="001C7826"/>
    <w:rsid w:val="001D153F"/>
    <w:rsid w:val="001D301A"/>
    <w:rsid w:val="001D3BBF"/>
    <w:rsid w:val="001D5DD0"/>
    <w:rsid w:val="001D7621"/>
    <w:rsid w:val="001E6A83"/>
    <w:rsid w:val="001F033C"/>
    <w:rsid w:val="001F0D8B"/>
    <w:rsid w:val="00200C00"/>
    <w:rsid w:val="00201BBC"/>
    <w:rsid w:val="002027C3"/>
    <w:rsid w:val="00206DFD"/>
    <w:rsid w:val="00207768"/>
    <w:rsid w:val="00211A0E"/>
    <w:rsid w:val="0021566A"/>
    <w:rsid w:val="00220816"/>
    <w:rsid w:val="00220D27"/>
    <w:rsid w:val="002212FF"/>
    <w:rsid w:val="00224E67"/>
    <w:rsid w:val="00232C6B"/>
    <w:rsid w:val="0023337E"/>
    <w:rsid w:val="0023487D"/>
    <w:rsid w:val="00237984"/>
    <w:rsid w:val="00256165"/>
    <w:rsid w:val="00256EFB"/>
    <w:rsid w:val="002572ED"/>
    <w:rsid w:val="00257EB4"/>
    <w:rsid w:val="00262B5E"/>
    <w:rsid w:val="00264FDD"/>
    <w:rsid w:val="0026698F"/>
    <w:rsid w:val="00272A62"/>
    <w:rsid w:val="00272AA3"/>
    <w:rsid w:val="00272FDE"/>
    <w:rsid w:val="00276091"/>
    <w:rsid w:val="002809CC"/>
    <w:rsid w:val="002858D2"/>
    <w:rsid w:val="00285AAE"/>
    <w:rsid w:val="00290478"/>
    <w:rsid w:val="002932C7"/>
    <w:rsid w:val="00294555"/>
    <w:rsid w:val="00297DE3"/>
    <w:rsid w:val="002A3F41"/>
    <w:rsid w:val="002A43E2"/>
    <w:rsid w:val="002A67B5"/>
    <w:rsid w:val="002B74F5"/>
    <w:rsid w:val="002C43C1"/>
    <w:rsid w:val="002C6B7B"/>
    <w:rsid w:val="002C7909"/>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4B42"/>
    <w:rsid w:val="00331EA6"/>
    <w:rsid w:val="00336294"/>
    <w:rsid w:val="0033702B"/>
    <w:rsid w:val="00337743"/>
    <w:rsid w:val="0034087F"/>
    <w:rsid w:val="00341418"/>
    <w:rsid w:val="00342597"/>
    <w:rsid w:val="00351557"/>
    <w:rsid w:val="003522CD"/>
    <w:rsid w:val="00352F82"/>
    <w:rsid w:val="0035316B"/>
    <w:rsid w:val="00357832"/>
    <w:rsid w:val="003613FF"/>
    <w:rsid w:val="003651C8"/>
    <w:rsid w:val="00366A52"/>
    <w:rsid w:val="0037167D"/>
    <w:rsid w:val="00372CB4"/>
    <w:rsid w:val="0037383B"/>
    <w:rsid w:val="00375521"/>
    <w:rsid w:val="00375817"/>
    <w:rsid w:val="003764E2"/>
    <w:rsid w:val="0037708F"/>
    <w:rsid w:val="003811E8"/>
    <w:rsid w:val="00391918"/>
    <w:rsid w:val="00396491"/>
    <w:rsid w:val="00397160"/>
    <w:rsid w:val="00397D75"/>
    <w:rsid w:val="003A171D"/>
    <w:rsid w:val="003A17D2"/>
    <w:rsid w:val="003A2319"/>
    <w:rsid w:val="003A2B61"/>
    <w:rsid w:val="003A2BD4"/>
    <w:rsid w:val="003A6ACF"/>
    <w:rsid w:val="003A78D2"/>
    <w:rsid w:val="003B0649"/>
    <w:rsid w:val="003C09D9"/>
    <w:rsid w:val="003C1785"/>
    <w:rsid w:val="003C6993"/>
    <w:rsid w:val="003C6D69"/>
    <w:rsid w:val="003C7104"/>
    <w:rsid w:val="003C7F26"/>
    <w:rsid w:val="003D3E91"/>
    <w:rsid w:val="003D6A5E"/>
    <w:rsid w:val="003D7539"/>
    <w:rsid w:val="003E065B"/>
    <w:rsid w:val="003E0A2A"/>
    <w:rsid w:val="003E0FB8"/>
    <w:rsid w:val="003E11E9"/>
    <w:rsid w:val="003E3CC8"/>
    <w:rsid w:val="003E6494"/>
    <w:rsid w:val="003E7197"/>
    <w:rsid w:val="003F2684"/>
    <w:rsid w:val="003F36DB"/>
    <w:rsid w:val="003F3BF9"/>
    <w:rsid w:val="00402389"/>
    <w:rsid w:val="004059DC"/>
    <w:rsid w:val="00406B65"/>
    <w:rsid w:val="00407C53"/>
    <w:rsid w:val="00416991"/>
    <w:rsid w:val="00420B42"/>
    <w:rsid w:val="00421E48"/>
    <w:rsid w:val="00424C37"/>
    <w:rsid w:val="00431D4B"/>
    <w:rsid w:val="00444ED5"/>
    <w:rsid w:val="004504C4"/>
    <w:rsid w:val="00454963"/>
    <w:rsid w:val="00455ACD"/>
    <w:rsid w:val="00456937"/>
    <w:rsid w:val="00464C61"/>
    <w:rsid w:val="00470420"/>
    <w:rsid w:val="0047276B"/>
    <w:rsid w:val="00475301"/>
    <w:rsid w:val="004759A5"/>
    <w:rsid w:val="00482A25"/>
    <w:rsid w:val="004848F1"/>
    <w:rsid w:val="004916E5"/>
    <w:rsid w:val="00497791"/>
    <w:rsid w:val="00497A1C"/>
    <w:rsid w:val="004A0507"/>
    <w:rsid w:val="004A0588"/>
    <w:rsid w:val="004A0CB7"/>
    <w:rsid w:val="004A3C4A"/>
    <w:rsid w:val="004A5174"/>
    <w:rsid w:val="004C25C3"/>
    <w:rsid w:val="004C2930"/>
    <w:rsid w:val="004C5066"/>
    <w:rsid w:val="004C55A4"/>
    <w:rsid w:val="004C595F"/>
    <w:rsid w:val="004D1516"/>
    <w:rsid w:val="004D759C"/>
    <w:rsid w:val="004E1CF3"/>
    <w:rsid w:val="004E7AA7"/>
    <w:rsid w:val="004F2AAB"/>
    <w:rsid w:val="004F3B73"/>
    <w:rsid w:val="004F3FA8"/>
    <w:rsid w:val="004F6382"/>
    <w:rsid w:val="00500981"/>
    <w:rsid w:val="00502185"/>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6433"/>
    <w:rsid w:val="0052763D"/>
    <w:rsid w:val="00532205"/>
    <w:rsid w:val="00537C7D"/>
    <w:rsid w:val="00543E9C"/>
    <w:rsid w:val="00545E17"/>
    <w:rsid w:val="00547A6A"/>
    <w:rsid w:val="00550A44"/>
    <w:rsid w:val="00553DE9"/>
    <w:rsid w:val="00557A5F"/>
    <w:rsid w:val="00561E7F"/>
    <w:rsid w:val="0056724C"/>
    <w:rsid w:val="005700C6"/>
    <w:rsid w:val="0057092E"/>
    <w:rsid w:val="00573154"/>
    <w:rsid w:val="00583285"/>
    <w:rsid w:val="00586964"/>
    <w:rsid w:val="0059427A"/>
    <w:rsid w:val="005A2BC4"/>
    <w:rsid w:val="005A32AC"/>
    <w:rsid w:val="005A41D3"/>
    <w:rsid w:val="005B5B1A"/>
    <w:rsid w:val="005C1BEF"/>
    <w:rsid w:val="005C207C"/>
    <w:rsid w:val="005C2686"/>
    <w:rsid w:val="005C3C8D"/>
    <w:rsid w:val="005D040F"/>
    <w:rsid w:val="005D3A1D"/>
    <w:rsid w:val="005E4059"/>
    <w:rsid w:val="005E5977"/>
    <w:rsid w:val="005E6A49"/>
    <w:rsid w:val="005F1945"/>
    <w:rsid w:val="005F5CA6"/>
    <w:rsid w:val="00602F72"/>
    <w:rsid w:val="00603F85"/>
    <w:rsid w:val="00613318"/>
    <w:rsid w:val="00614E16"/>
    <w:rsid w:val="00616FA5"/>
    <w:rsid w:val="00621C9A"/>
    <w:rsid w:val="00622E87"/>
    <w:rsid w:val="006252D3"/>
    <w:rsid w:val="006255A8"/>
    <w:rsid w:val="00625D44"/>
    <w:rsid w:val="0062684B"/>
    <w:rsid w:val="00631740"/>
    <w:rsid w:val="00631F7F"/>
    <w:rsid w:val="00635055"/>
    <w:rsid w:val="00636FB2"/>
    <w:rsid w:val="006415E8"/>
    <w:rsid w:val="00650E88"/>
    <w:rsid w:val="00661921"/>
    <w:rsid w:val="00664097"/>
    <w:rsid w:val="00664631"/>
    <w:rsid w:val="0066472D"/>
    <w:rsid w:val="00665A63"/>
    <w:rsid w:val="006707C5"/>
    <w:rsid w:val="00673D35"/>
    <w:rsid w:val="006778E9"/>
    <w:rsid w:val="006811DF"/>
    <w:rsid w:val="00682983"/>
    <w:rsid w:val="00684944"/>
    <w:rsid w:val="00684F81"/>
    <w:rsid w:val="00685E75"/>
    <w:rsid w:val="00690845"/>
    <w:rsid w:val="006A294C"/>
    <w:rsid w:val="006B15FB"/>
    <w:rsid w:val="006B3279"/>
    <w:rsid w:val="006B32BC"/>
    <w:rsid w:val="006C09B0"/>
    <w:rsid w:val="006C6980"/>
    <w:rsid w:val="006C7D52"/>
    <w:rsid w:val="006D0B5F"/>
    <w:rsid w:val="006D185B"/>
    <w:rsid w:val="006D6ADA"/>
    <w:rsid w:val="006E053A"/>
    <w:rsid w:val="006E2703"/>
    <w:rsid w:val="006E2F84"/>
    <w:rsid w:val="006F083D"/>
    <w:rsid w:val="006F2546"/>
    <w:rsid w:val="006F5CDC"/>
    <w:rsid w:val="006F7C1F"/>
    <w:rsid w:val="006F7CEF"/>
    <w:rsid w:val="007009EC"/>
    <w:rsid w:val="00700D8E"/>
    <w:rsid w:val="00702243"/>
    <w:rsid w:val="00703854"/>
    <w:rsid w:val="00704CF9"/>
    <w:rsid w:val="007053CB"/>
    <w:rsid w:val="00713A5E"/>
    <w:rsid w:val="0071614B"/>
    <w:rsid w:val="007247EC"/>
    <w:rsid w:val="00725870"/>
    <w:rsid w:val="00726110"/>
    <w:rsid w:val="0073592C"/>
    <w:rsid w:val="00741E21"/>
    <w:rsid w:val="00751BC6"/>
    <w:rsid w:val="00754CE9"/>
    <w:rsid w:val="00755F3E"/>
    <w:rsid w:val="00757638"/>
    <w:rsid w:val="0076476A"/>
    <w:rsid w:val="007648CF"/>
    <w:rsid w:val="00766FBB"/>
    <w:rsid w:val="0077152B"/>
    <w:rsid w:val="007720ED"/>
    <w:rsid w:val="00774E37"/>
    <w:rsid w:val="0078075C"/>
    <w:rsid w:val="0079187F"/>
    <w:rsid w:val="00793F9C"/>
    <w:rsid w:val="00794703"/>
    <w:rsid w:val="007A02AD"/>
    <w:rsid w:val="007A366F"/>
    <w:rsid w:val="007A7211"/>
    <w:rsid w:val="007A78B9"/>
    <w:rsid w:val="007B032B"/>
    <w:rsid w:val="007B1FBE"/>
    <w:rsid w:val="007C00BE"/>
    <w:rsid w:val="007C2D97"/>
    <w:rsid w:val="007C64A3"/>
    <w:rsid w:val="007D0AD9"/>
    <w:rsid w:val="007D35DF"/>
    <w:rsid w:val="007D3B60"/>
    <w:rsid w:val="007D5FA0"/>
    <w:rsid w:val="007D60AF"/>
    <w:rsid w:val="007D6298"/>
    <w:rsid w:val="007D661F"/>
    <w:rsid w:val="007E1120"/>
    <w:rsid w:val="007E3426"/>
    <w:rsid w:val="007E4FAC"/>
    <w:rsid w:val="007E79DC"/>
    <w:rsid w:val="007F2F4B"/>
    <w:rsid w:val="007F6E27"/>
    <w:rsid w:val="007F7ABE"/>
    <w:rsid w:val="008058E8"/>
    <w:rsid w:val="0080616F"/>
    <w:rsid w:val="0081080D"/>
    <w:rsid w:val="0081100A"/>
    <w:rsid w:val="008121DF"/>
    <w:rsid w:val="008154D3"/>
    <w:rsid w:val="00816DCE"/>
    <w:rsid w:val="008175EF"/>
    <w:rsid w:val="00822B21"/>
    <w:rsid w:val="00824BB7"/>
    <w:rsid w:val="00825B97"/>
    <w:rsid w:val="00832F64"/>
    <w:rsid w:val="00834503"/>
    <w:rsid w:val="008368D0"/>
    <w:rsid w:val="00837BC3"/>
    <w:rsid w:val="00841222"/>
    <w:rsid w:val="008474F9"/>
    <w:rsid w:val="00850FDE"/>
    <w:rsid w:val="00852EEE"/>
    <w:rsid w:val="008550B2"/>
    <w:rsid w:val="0085562D"/>
    <w:rsid w:val="0085738A"/>
    <w:rsid w:val="00860378"/>
    <w:rsid w:val="008627B5"/>
    <w:rsid w:val="00864761"/>
    <w:rsid w:val="0087583F"/>
    <w:rsid w:val="00876310"/>
    <w:rsid w:val="00877085"/>
    <w:rsid w:val="008776B9"/>
    <w:rsid w:val="00880219"/>
    <w:rsid w:val="0088342A"/>
    <w:rsid w:val="00885377"/>
    <w:rsid w:val="00885B80"/>
    <w:rsid w:val="00890722"/>
    <w:rsid w:val="0089381F"/>
    <w:rsid w:val="00896026"/>
    <w:rsid w:val="008A1635"/>
    <w:rsid w:val="008A2445"/>
    <w:rsid w:val="008B3C5D"/>
    <w:rsid w:val="008C0D72"/>
    <w:rsid w:val="008C253B"/>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4680"/>
    <w:rsid w:val="009156D6"/>
    <w:rsid w:val="009169FD"/>
    <w:rsid w:val="00921460"/>
    <w:rsid w:val="009306C4"/>
    <w:rsid w:val="009324CA"/>
    <w:rsid w:val="00933CFF"/>
    <w:rsid w:val="00934759"/>
    <w:rsid w:val="00940424"/>
    <w:rsid w:val="009447F7"/>
    <w:rsid w:val="00944F6E"/>
    <w:rsid w:val="00946692"/>
    <w:rsid w:val="00946783"/>
    <w:rsid w:val="00950586"/>
    <w:rsid w:val="009525AB"/>
    <w:rsid w:val="00957C3F"/>
    <w:rsid w:val="00960DBA"/>
    <w:rsid w:val="00962200"/>
    <w:rsid w:val="00966DB4"/>
    <w:rsid w:val="00967232"/>
    <w:rsid w:val="00971490"/>
    <w:rsid w:val="00974A13"/>
    <w:rsid w:val="00981005"/>
    <w:rsid w:val="0098262E"/>
    <w:rsid w:val="00985DC4"/>
    <w:rsid w:val="00987561"/>
    <w:rsid w:val="00991E6E"/>
    <w:rsid w:val="0099392A"/>
    <w:rsid w:val="0099402E"/>
    <w:rsid w:val="00994F4F"/>
    <w:rsid w:val="00996CAF"/>
    <w:rsid w:val="009A307F"/>
    <w:rsid w:val="009A4747"/>
    <w:rsid w:val="009B0981"/>
    <w:rsid w:val="009B1F8D"/>
    <w:rsid w:val="009B33E2"/>
    <w:rsid w:val="009B436A"/>
    <w:rsid w:val="009B6CC8"/>
    <w:rsid w:val="009C3C06"/>
    <w:rsid w:val="009C4853"/>
    <w:rsid w:val="009C4A16"/>
    <w:rsid w:val="009C59FB"/>
    <w:rsid w:val="009C5AEF"/>
    <w:rsid w:val="009C758F"/>
    <w:rsid w:val="009C7ED6"/>
    <w:rsid w:val="009D0C35"/>
    <w:rsid w:val="009D4709"/>
    <w:rsid w:val="009D58EA"/>
    <w:rsid w:val="009D694F"/>
    <w:rsid w:val="009D72AC"/>
    <w:rsid w:val="009E1879"/>
    <w:rsid w:val="009E25AB"/>
    <w:rsid w:val="009E37BB"/>
    <w:rsid w:val="009F0F6F"/>
    <w:rsid w:val="009F754A"/>
    <w:rsid w:val="00A006DF"/>
    <w:rsid w:val="00A12C6E"/>
    <w:rsid w:val="00A12F3A"/>
    <w:rsid w:val="00A13EC3"/>
    <w:rsid w:val="00A179F4"/>
    <w:rsid w:val="00A23421"/>
    <w:rsid w:val="00A26F56"/>
    <w:rsid w:val="00A27EAB"/>
    <w:rsid w:val="00A319DD"/>
    <w:rsid w:val="00A3280B"/>
    <w:rsid w:val="00A34ECD"/>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60002"/>
    <w:rsid w:val="00A608DD"/>
    <w:rsid w:val="00A60B3C"/>
    <w:rsid w:val="00A60C98"/>
    <w:rsid w:val="00A62984"/>
    <w:rsid w:val="00A63EF8"/>
    <w:rsid w:val="00A81933"/>
    <w:rsid w:val="00A90EF1"/>
    <w:rsid w:val="00A92C38"/>
    <w:rsid w:val="00A92EE9"/>
    <w:rsid w:val="00A93D60"/>
    <w:rsid w:val="00A95850"/>
    <w:rsid w:val="00A96980"/>
    <w:rsid w:val="00AA5FC7"/>
    <w:rsid w:val="00AB0A12"/>
    <w:rsid w:val="00AB25FD"/>
    <w:rsid w:val="00AB3FF7"/>
    <w:rsid w:val="00AB6A3A"/>
    <w:rsid w:val="00AB7098"/>
    <w:rsid w:val="00AB7F12"/>
    <w:rsid w:val="00AC1172"/>
    <w:rsid w:val="00AC2300"/>
    <w:rsid w:val="00AC2B92"/>
    <w:rsid w:val="00AC41C6"/>
    <w:rsid w:val="00AC431D"/>
    <w:rsid w:val="00AC4BDE"/>
    <w:rsid w:val="00AC763A"/>
    <w:rsid w:val="00AC7CBE"/>
    <w:rsid w:val="00AD1A70"/>
    <w:rsid w:val="00AD5E06"/>
    <w:rsid w:val="00AD7C50"/>
    <w:rsid w:val="00AE33F2"/>
    <w:rsid w:val="00AE4A3B"/>
    <w:rsid w:val="00AF09FC"/>
    <w:rsid w:val="00AF263B"/>
    <w:rsid w:val="00B00BCF"/>
    <w:rsid w:val="00B035B9"/>
    <w:rsid w:val="00B056F3"/>
    <w:rsid w:val="00B06593"/>
    <w:rsid w:val="00B101E3"/>
    <w:rsid w:val="00B10D6F"/>
    <w:rsid w:val="00B12885"/>
    <w:rsid w:val="00B1295F"/>
    <w:rsid w:val="00B228CF"/>
    <w:rsid w:val="00B242DF"/>
    <w:rsid w:val="00B24F66"/>
    <w:rsid w:val="00B264C7"/>
    <w:rsid w:val="00B322EE"/>
    <w:rsid w:val="00B337CD"/>
    <w:rsid w:val="00B34D7E"/>
    <w:rsid w:val="00B378F5"/>
    <w:rsid w:val="00B431DD"/>
    <w:rsid w:val="00B43E44"/>
    <w:rsid w:val="00B4437E"/>
    <w:rsid w:val="00B446DB"/>
    <w:rsid w:val="00B462B6"/>
    <w:rsid w:val="00B46BA7"/>
    <w:rsid w:val="00B53A8A"/>
    <w:rsid w:val="00B55EAC"/>
    <w:rsid w:val="00B610DB"/>
    <w:rsid w:val="00B65415"/>
    <w:rsid w:val="00B66676"/>
    <w:rsid w:val="00B70F69"/>
    <w:rsid w:val="00B71573"/>
    <w:rsid w:val="00B75786"/>
    <w:rsid w:val="00B775B5"/>
    <w:rsid w:val="00B822AC"/>
    <w:rsid w:val="00B846CA"/>
    <w:rsid w:val="00B87AB5"/>
    <w:rsid w:val="00B90197"/>
    <w:rsid w:val="00B90692"/>
    <w:rsid w:val="00B954CD"/>
    <w:rsid w:val="00B957A9"/>
    <w:rsid w:val="00BA1419"/>
    <w:rsid w:val="00BB7D04"/>
    <w:rsid w:val="00BC199C"/>
    <w:rsid w:val="00BC25AA"/>
    <w:rsid w:val="00BC3D05"/>
    <w:rsid w:val="00BC703F"/>
    <w:rsid w:val="00BE3D5F"/>
    <w:rsid w:val="00BE460C"/>
    <w:rsid w:val="00BE592A"/>
    <w:rsid w:val="00BE6F66"/>
    <w:rsid w:val="00BF234F"/>
    <w:rsid w:val="00C001F4"/>
    <w:rsid w:val="00C068B9"/>
    <w:rsid w:val="00C06F6C"/>
    <w:rsid w:val="00C0728F"/>
    <w:rsid w:val="00C12100"/>
    <w:rsid w:val="00C12E60"/>
    <w:rsid w:val="00C16783"/>
    <w:rsid w:val="00C2075C"/>
    <w:rsid w:val="00C209E9"/>
    <w:rsid w:val="00C21007"/>
    <w:rsid w:val="00C21554"/>
    <w:rsid w:val="00C23C8A"/>
    <w:rsid w:val="00C27B68"/>
    <w:rsid w:val="00C317BD"/>
    <w:rsid w:val="00C329AA"/>
    <w:rsid w:val="00C32ACB"/>
    <w:rsid w:val="00C40415"/>
    <w:rsid w:val="00C45E5C"/>
    <w:rsid w:val="00C46DDB"/>
    <w:rsid w:val="00C51DD5"/>
    <w:rsid w:val="00C527AF"/>
    <w:rsid w:val="00C54C0D"/>
    <w:rsid w:val="00C57288"/>
    <w:rsid w:val="00C60318"/>
    <w:rsid w:val="00C6376A"/>
    <w:rsid w:val="00C63A82"/>
    <w:rsid w:val="00C662A7"/>
    <w:rsid w:val="00C67429"/>
    <w:rsid w:val="00C67DF4"/>
    <w:rsid w:val="00C70772"/>
    <w:rsid w:val="00C745BE"/>
    <w:rsid w:val="00C75877"/>
    <w:rsid w:val="00C920E8"/>
    <w:rsid w:val="00C92910"/>
    <w:rsid w:val="00C94A51"/>
    <w:rsid w:val="00CA0476"/>
    <w:rsid w:val="00CA26AB"/>
    <w:rsid w:val="00CA2ECF"/>
    <w:rsid w:val="00CA2F1B"/>
    <w:rsid w:val="00CA3355"/>
    <w:rsid w:val="00CA3379"/>
    <w:rsid w:val="00CA704D"/>
    <w:rsid w:val="00CB26A7"/>
    <w:rsid w:val="00CB2CBE"/>
    <w:rsid w:val="00CB3A68"/>
    <w:rsid w:val="00CB7AA1"/>
    <w:rsid w:val="00CC10DA"/>
    <w:rsid w:val="00CC2903"/>
    <w:rsid w:val="00CC50F7"/>
    <w:rsid w:val="00CD0FD7"/>
    <w:rsid w:val="00CD1285"/>
    <w:rsid w:val="00CD17F4"/>
    <w:rsid w:val="00CE2A6E"/>
    <w:rsid w:val="00CE3B75"/>
    <w:rsid w:val="00CE5CE7"/>
    <w:rsid w:val="00CF2804"/>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4035D"/>
    <w:rsid w:val="00D40835"/>
    <w:rsid w:val="00D413E0"/>
    <w:rsid w:val="00D42E76"/>
    <w:rsid w:val="00D44410"/>
    <w:rsid w:val="00D504B3"/>
    <w:rsid w:val="00D51727"/>
    <w:rsid w:val="00D51D8F"/>
    <w:rsid w:val="00D60B3E"/>
    <w:rsid w:val="00D65531"/>
    <w:rsid w:val="00D6637F"/>
    <w:rsid w:val="00D725BE"/>
    <w:rsid w:val="00D744E7"/>
    <w:rsid w:val="00D7505B"/>
    <w:rsid w:val="00D76A47"/>
    <w:rsid w:val="00D90322"/>
    <w:rsid w:val="00D91C98"/>
    <w:rsid w:val="00D9253B"/>
    <w:rsid w:val="00D9534D"/>
    <w:rsid w:val="00D95E60"/>
    <w:rsid w:val="00DA1AA5"/>
    <w:rsid w:val="00DA1F03"/>
    <w:rsid w:val="00DA3562"/>
    <w:rsid w:val="00DA7C8D"/>
    <w:rsid w:val="00DB215C"/>
    <w:rsid w:val="00DB480B"/>
    <w:rsid w:val="00DC47E2"/>
    <w:rsid w:val="00DC6CD9"/>
    <w:rsid w:val="00DC6F4B"/>
    <w:rsid w:val="00DD1E36"/>
    <w:rsid w:val="00DE489E"/>
    <w:rsid w:val="00DE5C0D"/>
    <w:rsid w:val="00DE66CB"/>
    <w:rsid w:val="00DE6808"/>
    <w:rsid w:val="00DE75B6"/>
    <w:rsid w:val="00DF073F"/>
    <w:rsid w:val="00DF0ABE"/>
    <w:rsid w:val="00DF1C1A"/>
    <w:rsid w:val="00DF28D3"/>
    <w:rsid w:val="00DF318B"/>
    <w:rsid w:val="00DF3FCB"/>
    <w:rsid w:val="00DF5BA5"/>
    <w:rsid w:val="00DF7B2E"/>
    <w:rsid w:val="00E0088F"/>
    <w:rsid w:val="00E079B8"/>
    <w:rsid w:val="00E17407"/>
    <w:rsid w:val="00E21905"/>
    <w:rsid w:val="00E21A45"/>
    <w:rsid w:val="00E22D78"/>
    <w:rsid w:val="00E3250E"/>
    <w:rsid w:val="00E437B1"/>
    <w:rsid w:val="00E44E25"/>
    <w:rsid w:val="00E45739"/>
    <w:rsid w:val="00E465E8"/>
    <w:rsid w:val="00E46D23"/>
    <w:rsid w:val="00E514BD"/>
    <w:rsid w:val="00E613CF"/>
    <w:rsid w:val="00E61E08"/>
    <w:rsid w:val="00E64B3B"/>
    <w:rsid w:val="00E65C73"/>
    <w:rsid w:val="00E67AE3"/>
    <w:rsid w:val="00E703BA"/>
    <w:rsid w:val="00E70A74"/>
    <w:rsid w:val="00E7553A"/>
    <w:rsid w:val="00E76057"/>
    <w:rsid w:val="00E813DF"/>
    <w:rsid w:val="00E82BFD"/>
    <w:rsid w:val="00E8538F"/>
    <w:rsid w:val="00E94444"/>
    <w:rsid w:val="00E9468E"/>
    <w:rsid w:val="00E9510E"/>
    <w:rsid w:val="00E97315"/>
    <w:rsid w:val="00EA432D"/>
    <w:rsid w:val="00EA76AF"/>
    <w:rsid w:val="00EB0FE7"/>
    <w:rsid w:val="00EB0FF0"/>
    <w:rsid w:val="00EB1ECB"/>
    <w:rsid w:val="00EB22AB"/>
    <w:rsid w:val="00EB6392"/>
    <w:rsid w:val="00EC3CE9"/>
    <w:rsid w:val="00EC718E"/>
    <w:rsid w:val="00ED5069"/>
    <w:rsid w:val="00ED7CB2"/>
    <w:rsid w:val="00EE2BA9"/>
    <w:rsid w:val="00EE3445"/>
    <w:rsid w:val="00EF0011"/>
    <w:rsid w:val="00F041E4"/>
    <w:rsid w:val="00F06F11"/>
    <w:rsid w:val="00F07370"/>
    <w:rsid w:val="00F103D6"/>
    <w:rsid w:val="00F11472"/>
    <w:rsid w:val="00F139A6"/>
    <w:rsid w:val="00F17133"/>
    <w:rsid w:val="00F21937"/>
    <w:rsid w:val="00F2357B"/>
    <w:rsid w:val="00F23AE3"/>
    <w:rsid w:val="00F260D7"/>
    <w:rsid w:val="00F262B7"/>
    <w:rsid w:val="00F31831"/>
    <w:rsid w:val="00F319B1"/>
    <w:rsid w:val="00F37E23"/>
    <w:rsid w:val="00F5021C"/>
    <w:rsid w:val="00F527C5"/>
    <w:rsid w:val="00F5517D"/>
    <w:rsid w:val="00F5778F"/>
    <w:rsid w:val="00F57996"/>
    <w:rsid w:val="00F6441D"/>
    <w:rsid w:val="00F66D4F"/>
    <w:rsid w:val="00F70676"/>
    <w:rsid w:val="00F73846"/>
    <w:rsid w:val="00F80168"/>
    <w:rsid w:val="00F939EA"/>
    <w:rsid w:val="00F946D1"/>
    <w:rsid w:val="00F96FB1"/>
    <w:rsid w:val="00FA36E5"/>
    <w:rsid w:val="00FA4DD0"/>
    <w:rsid w:val="00FA7375"/>
    <w:rsid w:val="00FA7EDE"/>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573E"/>
    <w:rsid w:val="00FE741A"/>
    <w:rsid w:val="00FF3448"/>
    <w:rsid w:val="00FF375A"/>
    <w:rsid w:val="00FF41C2"/>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roxy.kib.ki.se/pubmed/27699708" TargetMode="External"/><Relationship Id="rId2" Type="http://schemas.openxmlformats.org/officeDocument/2006/relationships/hyperlink" Target="https://www-ncbi-nlm-nih-gov.proxy.kib.ki.se/pubmed/22273398" TargetMode="External"/><Relationship Id="rId1" Type="http://schemas.openxmlformats.org/officeDocument/2006/relationships/hyperlink" Target="https://www-ncbi-nlm-nih-gov.proxy.kib.ki.se/pubmed/2703849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7C143DC8-5505-4DF8-8B27-E41C5709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53</Pages>
  <Words>16671</Words>
  <Characters>95028</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111477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21</cp:revision>
  <cp:lastPrinted>2018-12-28T21:33:00Z</cp:lastPrinted>
  <dcterms:created xsi:type="dcterms:W3CDTF">2018-12-28T22:58:00Z</dcterms:created>
  <dcterms:modified xsi:type="dcterms:W3CDTF">2019-03-13T07:55:00Z</dcterms:modified>
</cp:coreProperties>
</file>