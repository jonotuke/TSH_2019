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A69BC" w14:textId="77777777" w:rsidR="009669B1" w:rsidRDefault="009669B1" w:rsidP="009669B1">
      <w:pPr>
        <w:spacing w:line="480" w:lineRule="auto"/>
        <w:ind w:left="-1418"/>
        <w:jc w:val="center"/>
        <w:rPr>
          <w:sz w:val="28"/>
          <w:szCs w:val="28"/>
        </w:rPr>
      </w:pPr>
    </w:p>
    <w:p w14:paraId="6DF7145B" w14:textId="77777777" w:rsidR="00F939EA" w:rsidRDefault="00F939EA" w:rsidP="00DE75B6">
      <w:pPr>
        <w:spacing w:line="480" w:lineRule="auto"/>
        <w:jc w:val="center"/>
        <w:rPr>
          <w:sz w:val="28"/>
          <w:szCs w:val="28"/>
        </w:rPr>
      </w:pPr>
      <w:r>
        <w:rPr>
          <w:sz w:val="28"/>
          <w:szCs w:val="28"/>
        </w:rPr>
        <w:t xml:space="preserve">CLINICAL PARAMETERS CORRELATE </w:t>
      </w:r>
      <w:r w:rsidR="00DA5A75">
        <w:rPr>
          <w:sz w:val="28"/>
          <w:szCs w:val="28"/>
        </w:rPr>
        <w:t xml:space="preserve">BETTER </w:t>
      </w:r>
      <w:r>
        <w:rPr>
          <w:sz w:val="28"/>
          <w:szCs w:val="28"/>
        </w:rPr>
        <w:t>WITH THYROID HORMONE LEVELS THAN WITH TSH LEVELS: A SYSTEMATIC REVIEW</w:t>
      </w:r>
      <w:r w:rsidR="00DA5A75">
        <w:rPr>
          <w:sz w:val="28"/>
          <w:szCs w:val="28"/>
        </w:rPr>
        <w:t xml:space="preserve"> AND META-ANALYSIS</w:t>
      </w:r>
    </w:p>
    <w:p w14:paraId="3AD4D6B4" w14:textId="77777777" w:rsidR="00DE75B6" w:rsidRDefault="00DE75B6" w:rsidP="00DE75B6">
      <w:pPr>
        <w:spacing w:line="480" w:lineRule="auto"/>
        <w:rPr>
          <w:sz w:val="28"/>
          <w:szCs w:val="28"/>
        </w:rPr>
      </w:pPr>
    </w:p>
    <w:p w14:paraId="123D83BF" w14:textId="77777777" w:rsidR="00DE75B6" w:rsidRDefault="00DE75B6" w:rsidP="00DE75B6">
      <w:pPr>
        <w:spacing w:line="480" w:lineRule="auto"/>
        <w:rPr>
          <w:sz w:val="28"/>
          <w:szCs w:val="28"/>
        </w:rPr>
      </w:pPr>
    </w:p>
    <w:p w14:paraId="5CF3ED62" w14:textId="77777777" w:rsidR="00DE75B6" w:rsidRDefault="009C3C06" w:rsidP="00DE75B6">
      <w:pPr>
        <w:spacing w:line="480" w:lineRule="auto"/>
        <w:rPr>
          <w:sz w:val="28"/>
          <w:szCs w:val="28"/>
        </w:rPr>
      </w:pPr>
      <w:r>
        <w:rPr>
          <w:sz w:val="28"/>
          <w:szCs w:val="28"/>
        </w:rPr>
        <w:br w:type="page"/>
      </w:r>
    </w:p>
    <w:p w14:paraId="14E6AEE2" w14:textId="77777777" w:rsidR="00DE75B6" w:rsidRPr="00DE75B6" w:rsidRDefault="00DE75B6" w:rsidP="00DE75B6">
      <w:pPr>
        <w:spacing w:line="480" w:lineRule="auto"/>
        <w:rPr>
          <w:rFonts w:ascii="Times New Roman" w:hAnsi="Times New Roman" w:cs="Times New Roman"/>
          <w:b/>
          <w:sz w:val="24"/>
          <w:szCs w:val="24"/>
        </w:rPr>
      </w:pPr>
      <w:r w:rsidRPr="00DE75B6">
        <w:rPr>
          <w:rFonts w:ascii="Times New Roman" w:hAnsi="Times New Roman" w:cs="Times New Roman"/>
          <w:b/>
          <w:sz w:val="24"/>
          <w:szCs w:val="24"/>
        </w:rPr>
        <w:lastRenderedPageBreak/>
        <w:t>Abstract</w:t>
      </w:r>
    </w:p>
    <w:p w14:paraId="70CFC540" w14:textId="77777777"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Background</w:t>
      </w:r>
      <w:r w:rsidR="00DE75B6" w:rsidRPr="00DE75B6">
        <w:rPr>
          <w:rFonts w:ascii="Times New Roman" w:hAnsi="Times New Roman" w:cs="Times New Roman"/>
          <w:b/>
          <w:sz w:val="24"/>
          <w:szCs w:val="24"/>
        </w:rPr>
        <w:t>:</w:t>
      </w:r>
      <w:r w:rsidR="00DE75B6" w:rsidRPr="00DE75B6">
        <w:rPr>
          <w:rFonts w:ascii="Times New Roman" w:hAnsi="Times New Roman" w:cs="Times New Roman"/>
          <w:sz w:val="24"/>
          <w:szCs w:val="24"/>
        </w:rPr>
        <w:t xml:space="preserve"> The assessment of thyroid function is based on TSH levels. Subclinical thyroid dysfunction is defined as the combination of normal levels of thyroid hormones with</w:t>
      </w:r>
      <w:r w:rsidR="00CD0FD7">
        <w:rPr>
          <w:rFonts w:ascii="Times New Roman" w:hAnsi="Times New Roman" w:cs="Times New Roman"/>
          <w:sz w:val="24"/>
          <w:szCs w:val="24"/>
        </w:rPr>
        <w:t xml:space="preserve"> </w:t>
      </w:r>
      <w:r w:rsidR="00DE75B6" w:rsidRPr="00DE75B6">
        <w:rPr>
          <w:rFonts w:ascii="Times New Roman" w:hAnsi="Times New Roman" w:cs="Times New Roman"/>
          <w:sz w:val="24"/>
          <w:szCs w:val="24"/>
        </w:rPr>
        <w:t xml:space="preserve">abnormal levels of </w:t>
      </w:r>
      <w:ins w:id="0" w:author="Stephen" w:date="2019-07-11T15:19:00Z">
        <w:r w:rsidR="00692C69">
          <w:rPr>
            <w:rFonts w:ascii="Times New Roman" w:hAnsi="Times New Roman" w:cs="Times New Roman"/>
            <w:sz w:val="24"/>
            <w:szCs w:val="24"/>
          </w:rPr>
          <w:t xml:space="preserve">the controlling hormone, </w:t>
        </w:r>
      </w:ins>
      <w:r w:rsidR="00DE75B6" w:rsidRPr="00DE75B6">
        <w:rPr>
          <w:rFonts w:ascii="Times New Roman" w:hAnsi="Times New Roman" w:cs="Times New Roman"/>
          <w:sz w:val="24"/>
          <w:szCs w:val="24"/>
        </w:rPr>
        <w:t xml:space="preserve">TSH. </w:t>
      </w:r>
      <w:ins w:id="1" w:author="Stephen" w:date="2019-07-11T15:17:00Z">
        <w:r w:rsidR="00692C69">
          <w:rPr>
            <w:rFonts w:ascii="Times New Roman" w:hAnsi="Times New Roman" w:cs="Times New Roman"/>
            <w:sz w:val="24"/>
            <w:szCs w:val="24"/>
          </w:rPr>
          <w:t xml:space="preserve">Other endocrine </w:t>
        </w:r>
      </w:ins>
      <w:ins w:id="2" w:author="Stephen" w:date="2019-07-11T15:23:00Z">
        <w:r w:rsidR="00324CFB">
          <w:rPr>
            <w:rFonts w:ascii="Times New Roman" w:hAnsi="Times New Roman" w:cs="Times New Roman"/>
            <w:sz w:val="24"/>
            <w:szCs w:val="24"/>
          </w:rPr>
          <w:t xml:space="preserve">dysfunctions </w:t>
        </w:r>
      </w:ins>
      <w:ins w:id="3" w:author="Stephen" w:date="2019-07-11T15:17:00Z">
        <w:r w:rsidR="00692C69">
          <w:rPr>
            <w:rFonts w:ascii="Times New Roman" w:hAnsi="Times New Roman" w:cs="Times New Roman"/>
            <w:sz w:val="24"/>
            <w:szCs w:val="24"/>
          </w:rPr>
          <w:t xml:space="preserve">are </w:t>
        </w:r>
      </w:ins>
      <w:ins w:id="4" w:author="Stephen" w:date="2019-07-11T15:19:00Z">
        <w:r w:rsidR="00692C69">
          <w:rPr>
            <w:rFonts w:ascii="Times New Roman" w:hAnsi="Times New Roman" w:cs="Times New Roman"/>
            <w:sz w:val="24"/>
            <w:szCs w:val="24"/>
          </w:rPr>
          <w:t xml:space="preserve">not </w:t>
        </w:r>
      </w:ins>
      <w:ins w:id="5" w:author="Stephen" w:date="2019-07-11T15:23:00Z">
        <w:r w:rsidR="00324CFB">
          <w:rPr>
            <w:rFonts w:ascii="Times New Roman" w:hAnsi="Times New Roman" w:cs="Times New Roman"/>
            <w:sz w:val="24"/>
            <w:szCs w:val="24"/>
          </w:rPr>
          <w:t xml:space="preserve">defined </w:t>
        </w:r>
      </w:ins>
      <w:ins w:id="6" w:author="Stephen" w:date="2019-07-11T15:20:00Z">
        <w:r w:rsidR="00324CFB">
          <w:rPr>
            <w:rFonts w:ascii="Times New Roman" w:hAnsi="Times New Roman" w:cs="Times New Roman"/>
            <w:sz w:val="24"/>
            <w:szCs w:val="24"/>
          </w:rPr>
          <w:t xml:space="preserve">on the basis of levels of controlling hormones. </w:t>
        </w:r>
      </w:ins>
      <w:del w:id="7" w:author="Stephen" w:date="2019-07-11T15:16:00Z">
        <w:r w:rsidR="00DE75B6" w:rsidRPr="00DE75B6" w:rsidDel="00692C69">
          <w:rPr>
            <w:rFonts w:ascii="Times New Roman" w:hAnsi="Times New Roman" w:cs="Times New Roman"/>
            <w:sz w:val="24"/>
            <w:szCs w:val="24"/>
          </w:rPr>
          <w:delText xml:space="preserve">Evidence has emerged contradicting the set-point model of thyroid regulation which underlies </w:delText>
        </w:r>
      </w:del>
      <w:del w:id="8" w:author="Stephen" w:date="2019-07-11T14:52:00Z">
        <w:r w:rsidR="00DE75B6" w:rsidRPr="00DE75B6" w:rsidDel="00FF4FF4">
          <w:rPr>
            <w:rFonts w:ascii="Times New Roman" w:hAnsi="Times New Roman" w:cs="Times New Roman"/>
            <w:sz w:val="24"/>
            <w:szCs w:val="24"/>
          </w:rPr>
          <w:delText xml:space="preserve">the concept of TSH based </w:delText>
        </w:r>
      </w:del>
      <w:del w:id="9" w:author="Stephen" w:date="2019-07-11T15:16:00Z">
        <w:r w:rsidR="00DE75B6" w:rsidRPr="00DE75B6" w:rsidDel="00692C69">
          <w:rPr>
            <w:rFonts w:ascii="Times New Roman" w:hAnsi="Times New Roman" w:cs="Times New Roman"/>
            <w:sz w:val="24"/>
            <w:szCs w:val="24"/>
          </w:rPr>
          <w:delText xml:space="preserve">subclinical thyroid dysfunction. </w:delText>
        </w:r>
      </w:del>
      <w:r w:rsidR="00DE75B6" w:rsidRPr="00DE75B6">
        <w:rPr>
          <w:rFonts w:ascii="Times New Roman" w:hAnsi="Times New Roman" w:cs="Times New Roman"/>
          <w:sz w:val="24"/>
          <w:szCs w:val="24"/>
        </w:rPr>
        <w:t>We therefore addressed the question as to whether</w:t>
      </w:r>
      <w:r w:rsidR="0091336C">
        <w:rPr>
          <w:rFonts w:ascii="Times New Roman" w:hAnsi="Times New Roman" w:cs="Times New Roman"/>
          <w:sz w:val="24"/>
          <w:szCs w:val="24"/>
        </w:rPr>
        <w:t xml:space="preserve"> thyroid hormones (</w:t>
      </w:r>
      <w:r w:rsidR="00DE75B6" w:rsidRPr="00DE75B6">
        <w:rPr>
          <w:rFonts w:ascii="Times New Roman" w:hAnsi="Times New Roman" w:cs="Times New Roman"/>
          <w:sz w:val="24"/>
          <w:szCs w:val="24"/>
        </w:rPr>
        <w:t>free thyroxine (FT4)</w:t>
      </w:r>
      <w:r w:rsidR="0091336C">
        <w:rPr>
          <w:rFonts w:ascii="Times New Roman" w:hAnsi="Times New Roman" w:cs="Times New Roman"/>
          <w:sz w:val="24"/>
          <w:szCs w:val="24"/>
        </w:rPr>
        <w:t xml:space="preserve">, </w:t>
      </w:r>
      <w:r w:rsidR="00CA05FC">
        <w:rPr>
          <w:rFonts w:ascii="Times New Roman" w:hAnsi="Times New Roman" w:cs="Times New Roman"/>
          <w:sz w:val="24"/>
          <w:szCs w:val="24"/>
        </w:rPr>
        <w:t>triiodothyronine/free tri</w:t>
      </w:r>
      <w:r w:rsidR="0091336C">
        <w:rPr>
          <w:rFonts w:ascii="Times New Roman" w:hAnsi="Times New Roman" w:cs="Times New Roman"/>
          <w:sz w:val="24"/>
          <w:szCs w:val="24"/>
        </w:rPr>
        <w:t>iodothyronine (T3/FT3)),</w:t>
      </w:r>
      <w:r w:rsidR="00DE75B6" w:rsidRPr="00DE75B6">
        <w:rPr>
          <w:rFonts w:ascii="Times New Roman" w:hAnsi="Times New Roman" w:cs="Times New Roman"/>
          <w:sz w:val="24"/>
          <w:szCs w:val="24"/>
        </w:rPr>
        <w:t xml:space="preserve"> or TSH levels</w:t>
      </w:r>
      <w:r w:rsidR="008768D6">
        <w:rPr>
          <w:rFonts w:ascii="Times New Roman" w:hAnsi="Times New Roman" w:cs="Times New Roman"/>
          <w:sz w:val="24"/>
          <w:szCs w:val="24"/>
        </w:rPr>
        <w:t>, within and beyond the normal ranges,</w:t>
      </w:r>
      <w:r w:rsidR="00DE75B6" w:rsidRPr="00DE75B6">
        <w:rPr>
          <w:rFonts w:ascii="Times New Roman" w:hAnsi="Times New Roman" w:cs="Times New Roman"/>
          <w:sz w:val="24"/>
          <w:szCs w:val="24"/>
        </w:rPr>
        <w:t xml:space="preserve"> provide the better guide to the range of clinical parameters associated with thyroid</w:t>
      </w:r>
      <w:r w:rsidR="008768D6">
        <w:rPr>
          <w:rFonts w:ascii="Times New Roman" w:hAnsi="Times New Roman" w:cs="Times New Roman"/>
          <w:sz w:val="24"/>
          <w:szCs w:val="24"/>
        </w:rPr>
        <w:t xml:space="preserve"> status</w:t>
      </w:r>
      <w:r w:rsidR="00DE75B6" w:rsidRPr="00DE75B6">
        <w:rPr>
          <w:rFonts w:ascii="Times New Roman" w:hAnsi="Times New Roman" w:cs="Times New Roman"/>
          <w:sz w:val="24"/>
          <w:szCs w:val="24"/>
        </w:rPr>
        <w:t>.</w:t>
      </w:r>
    </w:p>
    <w:p w14:paraId="6DCF2E72" w14:textId="77777777"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Methods</w:t>
      </w:r>
      <w:r w:rsidR="00DE75B6" w:rsidRPr="00DE75B6">
        <w:rPr>
          <w:rFonts w:ascii="Times New Roman" w:hAnsi="Times New Roman" w:cs="Times New Roman"/>
          <w:b/>
          <w:sz w:val="24"/>
          <w:szCs w:val="24"/>
        </w:rPr>
        <w:t>:</w:t>
      </w:r>
      <w:r w:rsidR="00DE75B6" w:rsidRPr="00DE75B6">
        <w:rPr>
          <w:rFonts w:ascii="Times New Roman" w:hAnsi="Times New Roman" w:cs="Times New Roman"/>
          <w:sz w:val="24"/>
          <w:szCs w:val="24"/>
        </w:rPr>
        <w:t xml:space="preserve"> A PubMed/Medline search </w:t>
      </w:r>
      <w:r w:rsidR="002776EB">
        <w:rPr>
          <w:rFonts w:ascii="Times New Roman" w:hAnsi="Times New Roman" w:cs="Times New Roman"/>
          <w:sz w:val="24"/>
          <w:szCs w:val="24"/>
        </w:rPr>
        <w:t xml:space="preserve">of papers </w:t>
      </w:r>
      <w:r w:rsidR="002776EB" w:rsidRPr="00DE75B6">
        <w:rPr>
          <w:rFonts w:ascii="Times New Roman" w:hAnsi="Times New Roman" w:cs="Times New Roman"/>
          <w:sz w:val="24"/>
          <w:szCs w:val="24"/>
        </w:rPr>
        <w:t>up to November 2018</w:t>
      </w:r>
      <w:r w:rsidR="002776EB">
        <w:rPr>
          <w:rFonts w:ascii="Times New Roman" w:hAnsi="Times New Roman" w:cs="Times New Roman"/>
          <w:sz w:val="24"/>
          <w:szCs w:val="24"/>
        </w:rPr>
        <w:t>, examining correlations of thyroid hormones and TSH with clinical parameters was performed</w:t>
      </w:r>
      <w:r w:rsidR="00DE75B6" w:rsidRPr="00DE75B6">
        <w:rPr>
          <w:rFonts w:ascii="Times New Roman" w:hAnsi="Times New Roman" w:cs="Times New Roman"/>
          <w:sz w:val="24"/>
          <w:szCs w:val="24"/>
        </w:rPr>
        <w:t>. References of retrieved articles were searched. Papers were assessed for quality using a modified Newcastle-Ottawa score. PRISMA guidelines were followed.</w:t>
      </w:r>
      <w:r w:rsidR="002776EB">
        <w:rPr>
          <w:rFonts w:ascii="Times New Roman" w:hAnsi="Times New Roman" w:cs="Times New Roman"/>
          <w:sz w:val="24"/>
          <w:szCs w:val="24"/>
        </w:rPr>
        <w:t xml:space="preserve"> A meta-analysis of the correlations was performed.</w:t>
      </w:r>
    </w:p>
    <w:p w14:paraId="4035B18B" w14:textId="77777777" w:rsidR="00DE75B6" w:rsidRPr="00DE75B6" w:rsidRDefault="00D40B8A" w:rsidP="00DE75B6">
      <w:pPr>
        <w:spacing w:line="480" w:lineRule="auto"/>
        <w:rPr>
          <w:rFonts w:ascii="Times New Roman" w:hAnsi="Times New Roman" w:cs="Times New Roman"/>
          <w:sz w:val="24"/>
          <w:szCs w:val="24"/>
        </w:rPr>
      </w:pPr>
      <w:r>
        <w:rPr>
          <w:rFonts w:ascii="Times New Roman" w:hAnsi="Times New Roman" w:cs="Times New Roman"/>
          <w:b/>
          <w:sz w:val="24"/>
          <w:szCs w:val="24"/>
        </w:rPr>
        <w:t>Results</w:t>
      </w:r>
      <w:r w:rsidR="00DE75B6" w:rsidRPr="00DE75B6">
        <w:rPr>
          <w:rFonts w:ascii="Times New Roman" w:hAnsi="Times New Roman" w:cs="Times New Roman"/>
          <w:b/>
          <w:sz w:val="24"/>
          <w:szCs w:val="24"/>
        </w:rPr>
        <w:t>:</w:t>
      </w:r>
      <w:r w:rsidR="00CD0FD7">
        <w:rPr>
          <w:rFonts w:ascii="Times New Roman" w:hAnsi="Times New Roman" w:cs="Times New Roman"/>
          <w:b/>
          <w:sz w:val="24"/>
          <w:szCs w:val="24"/>
        </w:rPr>
        <w:t xml:space="preserve"> </w:t>
      </w:r>
      <w:r w:rsidR="00B66676">
        <w:rPr>
          <w:rFonts w:ascii="Times New Roman" w:hAnsi="Times New Roman" w:cs="Times New Roman"/>
          <w:sz w:val="24"/>
          <w:szCs w:val="24"/>
        </w:rPr>
        <w:t xml:space="preserve">We identified </w:t>
      </w:r>
      <w:r w:rsidR="005E6A49">
        <w:rPr>
          <w:rFonts w:ascii="Times New Roman" w:hAnsi="Times New Roman" w:cs="Times New Roman"/>
          <w:sz w:val="24"/>
          <w:szCs w:val="24"/>
        </w:rPr>
        <w:t>3</w:t>
      </w:r>
      <w:r w:rsidR="001D6DDE">
        <w:rPr>
          <w:rFonts w:ascii="Times New Roman" w:hAnsi="Times New Roman" w:cs="Times New Roman"/>
          <w:sz w:val="24"/>
          <w:szCs w:val="24"/>
        </w:rPr>
        <w:t>3</w:t>
      </w:r>
      <w:r w:rsidR="00B66676">
        <w:rPr>
          <w:rFonts w:ascii="Times New Roman" w:hAnsi="Times New Roman" w:cs="Times New Roman"/>
          <w:sz w:val="24"/>
          <w:szCs w:val="24"/>
        </w:rPr>
        <w:t xml:space="preserve"> ar</w:t>
      </w:r>
      <w:r w:rsidR="00E8538F">
        <w:rPr>
          <w:rFonts w:ascii="Times New Roman" w:hAnsi="Times New Roman" w:cs="Times New Roman"/>
          <w:sz w:val="24"/>
          <w:szCs w:val="24"/>
        </w:rPr>
        <w:t>t</w:t>
      </w:r>
      <w:r w:rsidR="00B66676">
        <w:rPr>
          <w:rFonts w:ascii="Times New Roman" w:hAnsi="Times New Roman" w:cs="Times New Roman"/>
          <w:sz w:val="24"/>
          <w:szCs w:val="24"/>
        </w:rPr>
        <w:t>icles.</w:t>
      </w:r>
      <w:r w:rsidR="00CD0FD7">
        <w:rPr>
          <w:rFonts w:ascii="Times New Roman" w:hAnsi="Times New Roman" w:cs="Times New Roman"/>
          <w:sz w:val="24"/>
          <w:szCs w:val="24"/>
        </w:rPr>
        <w:t xml:space="preserve"> </w:t>
      </w:r>
      <w:r w:rsidR="00DE75B6" w:rsidRPr="00DE75B6">
        <w:rPr>
          <w:rFonts w:ascii="Times New Roman" w:hAnsi="Times New Roman" w:cs="Times New Roman"/>
          <w:sz w:val="24"/>
          <w:szCs w:val="24"/>
        </w:rPr>
        <w:t xml:space="preserve">There was consistent </w:t>
      </w:r>
      <w:proofErr w:type="gramStart"/>
      <w:r w:rsidR="00DE75B6" w:rsidRPr="00DE75B6">
        <w:rPr>
          <w:rFonts w:ascii="Times New Roman" w:hAnsi="Times New Roman" w:cs="Times New Roman"/>
          <w:sz w:val="24"/>
          <w:szCs w:val="24"/>
        </w:rPr>
        <w:t>high quality</w:t>
      </w:r>
      <w:proofErr w:type="gramEnd"/>
      <w:r w:rsidR="00DE75B6" w:rsidRPr="00DE75B6">
        <w:rPr>
          <w:rFonts w:ascii="Times New Roman" w:hAnsi="Times New Roman" w:cs="Times New Roman"/>
          <w:sz w:val="24"/>
          <w:szCs w:val="24"/>
        </w:rPr>
        <w:t xml:space="preserve"> evidence that atrial fibrillation, low bone density, frailty</w:t>
      </w:r>
      <w:r w:rsidR="00AC4539">
        <w:rPr>
          <w:rFonts w:ascii="Times New Roman" w:hAnsi="Times New Roman" w:cs="Times New Roman"/>
          <w:sz w:val="24"/>
          <w:szCs w:val="24"/>
        </w:rPr>
        <w:t>,</w:t>
      </w:r>
      <w:r w:rsidR="00DE75B6" w:rsidRPr="00DE75B6">
        <w:rPr>
          <w:rFonts w:ascii="Times New Roman" w:hAnsi="Times New Roman" w:cs="Times New Roman"/>
          <w:sz w:val="24"/>
          <w:szCs w:val="24"/>
        </w:rPr>
        <w:t xml:space="preserve"> death, </w:t>
      </w:r>
      <w:r w:rsidR="00BF0B90">
        <w:rPr>
          <w:rFonts w:ascii="Times New Roman" w:hAnsi="Times New Roman" w:cs="Times New Roman"/>
          <w:sz w:val="24"/>
          <w:szCs w:val="24"/>
        </w:rPr>
        <w:t>cognition</w:t>
      </w:r>
      <w:r w:rsidR="003B6AB1">
        <w:rPr>
          <w:rFonts w:ascii="Times New Roman" w:hAnsi="Times New Roman" w:cs="Times New Roman"/>
          <w:sz w:val="24"/>
          <w:szCs w:val="24"/>
        </w:rPr>
        <w:t>,</w:t>
      </w:r>
      <w:r w:rsidR="00AC4539">
        <w:rPr>
          <w:rFonts w:ascii="Times New Roman" w:hAnsi="Times New Roman" w:cs="Times New Roman"/>
          <w:sz w:val="24"/>
          <w:szCs w:val="24"/>
        </w:rPr>
        <w:t xml:space="preserve"> </w:t>
      </w:r>
      <w:r w:rsidR="00DE75B6" w:rsidRPr="00DE75B6">
        <w:rPr>
          <w:rFonts w:ascii="Times New Roman" w:hAnsi="Times New Roman" w:cs="Times New Roman"/>
          <w:sz w:val="24"/>
          <w:szCs w:val="24"/>
        </w:rPr>
        <w:t>features of the metabolic syndrome and steatohepatitis were more strongly associated with FT4</w:t>
      </w:r>
      <w:r w:rsidR="00AC4539">
        <w:rPr>
          <w:rFonts w:ascii="Times New Roman" w:hAnsi="Times New Roman" w:cs="Times New Roman"/>
          <w:sz w:val="24"/>
          <w:szCs w:val="24"/>
        </w:rPr>
        <w:t xml:space="preserve"> rather</w:t>
      </w:r>
      <w:r w:rsidR="00DE75B6" w:rsidRPr="00DE75B6">
        <w:rPr>
          <w:rFonts w:ascii="Times New Roman" w:hAnsi="Times New Roman" w:cs="Times New Roman"/>
          <w:sz w:val="24"/>
          <w:szCs w:val="24"/>
        </w:rPr>
        <w:t xml:space="preserve"> tha</w:t>
      </w:r>
      <w:r w:rsidR="00AC4539">
        <w:rPr>
          <w:rFonts w:ascii="Times New Roman" w:hAnsi="Times New Roman" w:cs="Times New Roman"/>
          <w:sz w:val="24"/>
          <w:szCs w:val="24"/>
        </w:rPr>
        <w:t>n</w:t>
      </w:r>
      <w:r w:rsidR="00DE75B6" w:rsidRPr="00DE75B6">
        <w:rPr>
          <w:rFonts w:ascii="Times New Roman" w:hAnsi="Times New Roman" w:cs="Times New Roman"/>
          <w:sz w:val="24"/>
          <w:szCs w:val="24"/>
        </w:rPr>
        <w:t xml:space="preserve"> TSH levels. We were unable to find any consistent evidence suggesting TSH levels correlated better than FT4 levels</w:t>
      </w:r>
      <w:r w:rsidR="00CD0FD7">
        <w:rPr>
          <w:rFonts w:ascii="Times New Roman" w:hAnsi="Times New Roman" w:cs="Times New Roman"/>
          <w:sz w:val="24"/>
          <w:szCs w:val="24"/>
        </w:rPr>
        <w:t xml:space="preserve"> </w:t>
      </w:r>
      <w:r w:rsidR="00DE75B6" w:rsidRPr="00DE75B6">
        <w:rPr>
          <w:rFonts w:ascii="Times New Roman" w:hAnsi="Times New Roman" w:cs="Times New Roman"/>
          <w:sz w:val="24"/>
          <w:szCs w:val="24"/>
        </w:rPr>
        <w:t xml:space="preserve">with any </w:t>
      </w:r>
      <w:ins w:id="10" w:author="Stephen" w:date="2019-07-11T14:53:00Z">
        <w:r w:rsidR="00FF4FF4">
          <w:rPr>
            <w:rFonts w:ascii="Times New Roman" w:hAnsi="Times New Roman" w:cs="Times New Roman"/>
            <w:sz w:val="24"/>
            <w:szCs w:val="24"/>
          </w:rPr>
          <w:t xml:space="preserve">clinical </w:t>
        </w:r>
      </w:ins>
      <w:r w:rsidR="00DE75B6" w:rsidRPr="00DE75B6">
        <w:rPr>
          <w:rFonts w:ascii="Times New Roman" w:hAnsi="Times New Roman" w:cs="Times New Roman"/>
          <w:sz w:val="24"/>
          <w:szCs w:val="24"/>
        </w:rPr>
        <w:t>parameter.</w:t>
      </w:r>
      <w:r w:rsidR="0091336C">
        <w:rPr>
          <w:rFonts w:ascii="Times New Roman" w:hAnsi="Times New Roman" w:cs="Times New Roman"/>
          <w:sz w:val="24"/>
          <w:szCs w:val="24"/>
        </w:rPr>
        <w:t xml:space="preserve"> T3 and FT3 levels </w:t>
      </w:r>
      <w:r w:rsidR="00E876D9">
        <w:rPr>
          <w:rFonts w:ascii="Times New Roman" w:hAnsi="Times New Roman" w:cs="Times New Roman"/>
          <w:sz w:val="24"/>
          <w:szCs w:val="24"/>
        </w:rPr>
        <w:t xml:space="preserve">were </w:t>
      </w:r>
      <w:r w:rsidR="0091336C">
        <w:rPr>
          <w:rFonts w:ascii="Times New Roman" w:hAnsi="Times New Roman" w:cs="Times New Roman"/>
          <w:sz w:val="24"/>
          <w:szCs w:val="24"/>
        </w:rPr>
        <w:t>correlated</w:t>
      </w:r>
      <w:r w:rsidR="003B6AB1">
        <w:rPr>
          <w:rFonts w:ascii="Times New Roman" w:hAnsi="Times New Roman" w:cs="Times New Roman"/>
          <w:sz w:val="24"/>
          <w:szCs w:val="24"/>
        </w:rPr>
        <w:t xml:space="preserve"> with clinical parameters as strongly as </w:t>
      </w:r>
      <w:r w:rsidR="0091336C">
        <w:rPr>
          <w:rFonts w:ascii="Times New Roman" w:hAnsi="Times New Roman" w:cs="Times New Roman"/>
          <w:sz w:val="24"/>
          <w:szCs w:val="24"/>
        </w:rPr>
        <w:t>FT4</w:t>
      </w:r>
      <w:r w:rsidR="003B6AB1">
        <w:rPr>
          <w:rFonts w:ascii="Times New Roman" w:hAnsi="Times New Roman" w:cs="Times New Roman"/>
          <w:sz w:val="24"/>
          <w:szCs w:val="24"/>
        </w:rPr>
        <w:t xml:space="preserve"> levels</w:t>
      </w:r>
      <w:r w:rsidR="002776EB">
        <w:rPr>
          <w:rFonts w:ascii="Times New Roman" w:hAnsi="Times New Roman" w:cs="Times New Roman"/>
          <w:sz w:val="24"/>
          <w:szCs w:val="24"/>
        </w:rPr>
        <w:t>, but there was</w:t>
      </w:r>
      <w:r w:rsidR="0091336C">
        <w:rPr>
          <w:rFonts w:ascii="Times New Roman" w:hAnsi="Times New Roman" w:cs="Times New Roman"/>
          <w:sz w:val="24"/>
          <w:szCs w:val="24"/>
        </w:rPr>
        <w:t xml:space="preserve"> less literature </w:t>
      </w:r>
      <w:r w:rsidR="00D2754F">
        <w:rPr>
          <w:rFonts w:ascii="Times New Roman" w:hAnsi="Times New Roman" w:cs="Times New Roman"/>
          <w:sz w:val="24"/>
          <w:szCs w:val="24"/>
        </w:rPr>
        <w:t>regarding the</w:t>
      </w:r>
      <w:r w:rsidR="0091336C">
        <w:rPr>
          <w:rFonts w:ascii="Times New Roman" w:hAnsi="Times New Roman" w:cs="Times New Roman"/>
          <w:sz w:val="24"/>
          <w:szCs w:val="24"/>
        </w:rPr>
        <w:t>s</w:t>
      </w:r>
      <w:r w:rsidR="00D2754F">
        <w:rPr>
          <w:rFonts w:ascii="Times New Roman" w:hAnsi="Times New Roman" w:cs="Times New Roman"/>
          <w:sz w:val="24"/>
          <w:szCs w:val="24"/>
        </w:rPr>
        <w:t>e</w:t>
      </w:r>
      <w:r w:rsidR="0091336C">
        <w:rPr>
          <w:rFonts w:ascii="Times New Roman" w:hAnsi="Times New Roman" w:cs="Times New Roman"/>
          <w:sz w:val="24"/>
          <w:szCs w:val="24"/>
        </w:rPr>
        <w:t xml:space="preserve"> correlation</w:t>
      </w:r>
      <w:r w:rsidR="00D2754F">
        <w:rPr>
          <w:rFonts w:ascii="Times New Roman" w:hAnsi="Times New Roman" w:cs="Times New Roman"/>
          <w:sz w:val="24"/>
          <w:szCs w:val="24"/>
        </w:rPr>
        <w:t>s</w:t>
      </w:r>
      <w:r w:rsidR="0091336C">
        <w:rPr>
          <w:rFonts w:ascii="Times New Roman" w:hAnsi="Times New Roman" w:cs="Times New Roman"/>
          <w:sz w:val="24"/>
          <w:szCs w:val="24"/>
        </w:rPr>
        <w:t xml:space="preserve"> </w:t>
      </w:r>
      <w:r w:rsidR="003B6AB1">
        <w:rPr>
          <w:rFonts w:ascii="Times New Roman" w:hAnsi="Times New Roman" w:cs="Times New Roman"/>
          <w:sz w:val="24"/>
          <w:szCs w:val="24"/>
        </w:rPr>
        <w:t xml:space="preserve">available, </w:t>
      </w:r>
      <w:r w:rsidR="0091336C">
        <w:rPr>
          <w:rFonts w:ascii="Times New Roman" w:hAnsi="Times New Roman" w:cs="Times New Roman"/>
          <w:sz w:val="24"/>
          <w:szCs w:val="24"/>
        </w:rPr>
        <w:t xml:space="preserve">and some of the </w:t>
      </w:r>
      <w:r w:rsidR="003B6AB1">
        <w:rPr>
          <w:rFonts w:ascii="Times New Roman" w:hAnsi="Times New Roman" w:cs="Times New Roman"/>
          <w:sz w:val="24"/>
          <w:szCs w:val="24"/>
        </w:rPr>
        <w:t xml:space="preserve">FT3/T3 </w:t>
      </w:r>
      <w:r w:rsidR="0091336C">
        <w:rPr>
          <w:rFonts w:ascii="Times New Roman" w:hAnsi="Times New Roman" w:cs="Times New Roman"/>
          <w:sz w:val="24"/>
          <w:szCs w:val="24"/>
        </w:rPr>
        <w:t>correlations appear</w:t>
      </w:r>
      <w:r w:rsidR="00AC4539">
        <w:rPr>
          <w:rFonts w:ascii="Times New Roman" w:hAnsi="Times New Roman" w:cs="Times New Roman"/>
          <w:sz w:val="24"/>
          <w:szCs w:val="24"/>
        </w:rPr>
        <w:t>ed</w:t>
      </w:r>
      <w:r w:rsidR="0091336C">
        <w:rPr>
          <w:rFonts w:ascii="Times New Roman" w:hAnsi="Times New Roman" w:cs="Times New Roman"/>
          <w:sz w:val="24"/>
          <w:szCs w:val="24"/>
        </w:rPr>
        <w:t xml:space="preserve"> to be due to reverse causation.</w:t>
      </w:r>
    </w:p>
    <w:p w14:paraId="66E8EB26" w14:textId="77777777" w:rsidR="00C76633" w:rsidDel="00FF4FF4" w:rsidRDefault="009669B1" w:rsidP="00DE75B6">
      <w:pPr>
        <w:spacing w:line="480" w:lineRule="auto"/>
        <w:rPr>
          <w:del w:id="11" w:author="Stephen" w:date="2019-07-11T14:59:00Z"/>
          <w:rFonts w:ascii="Times New Roman" w:hAnsi="Times New Roman" w:cs="Times New Roman"/>
          <w:sz w:val="24"/>
          <w:szCs w:val="24"/>
        </w:rPr>
      </w:pPr>
      <w:r w:rsidRPr="009669B1">
        <w:rPr>
          <w:rFonts w:ascii="Times New Roman" w:hAnsi="Times New Roman" w:cs="Times New Roman"/>
          <w:b/>
          <w:sz w:val="24"/>
          <w:szCs w:val="24"/>
        </w:rPr>
        <w:t>Conclusions</w:t>
      </w:r>
      <w:r w:rsidR="00DE75B6" w:rsidRPr="00DE75B6">
        <w:rPr>
          <w:rFonts w:ascii="Times New Roman" w:hAnsi="Times New Roman" w:cs="Times New Roman"/>
          <w:sz w:val="24"/>
          <w:szCs w:val="24"/>
        </w:rPr>
        <w:t xml:space="preserve">. </w:t>
      </w:r>
      <w:r w:rsidR="0091336C">
        <w:rPr>
          <w:rFonts w:ascii="Times New Roman" w:hAnsi="Times New Roman" w:cs="Times New Roman"/>
          <w:sz w:val="24"/>
          <w:szCs w:val="24"/>
        </w:rPr>
        <w:t xml:space="preserve"> </w:t>
      </w:r>
      <w:r w:rsidR="003B6AB1">
        <w:rPr>
          <w:rFonts w:ascii="Times New Roman" w:hAnsi="Times New Roman" w:cs="Times New Roman"/>
          <w:sz w:val="24"/>
          <w:szCs w:val="24"/>
        </w:rPr>
        <w:t xml:space="preserve">Thyroid hormone </w:t>
      </w:r>
      <w:r w:rsidR="006B60BE">
        <w:rPr>
          <w:rFonts w:ascii="Times New Roman" w:hAnsi="Times New Roman" w:cs="Times New Roman"/>
          <w:sz w:val="24"/>
          <w:szCs w:val="24"/>
        </w:rPr>
        <w:t>levels</w:t>
      </w:r>
      <w:r w:rsidR="00DE75B6" w:rsidRPr="00DE75B6">
        <w:rPr>
          <w:rFonts w:ascii="Times New Roman" w:hAnsi="Times New Roman" w:cs="Times New Roman"/>
          <w:sz w:val="24"/>
          <w:szCs w:val="24"/>
        </w:rPr>
        <w:t xml:space="preserve"> have stronger correlation</w:t>
      </w:r>
      <w:r w:rsidR="006B60BE">
        <w:rPr>
          <w:rFonts w:ascii="Times New Roman" w:hAnsi="Times New Roman" w:cs="Times New Roman"/>
          <w:sz w:val="24"/>
          <w:szCs w:val="24"/>
        </w:rPr>
        <w:t>s</w:t>
      </w:r>
      <w:r w:rsidR="00DE75B6" w:rsidRPr="00DE75B6">
        <w:rPr>
          <w:rFonts w:ascii="Times New Roman" w:hAnsi="Times New Roman" w:cs="Times New Roman"/>
          <w:sz w:val="24"/>
          <w:szCs w:val="24"/>
        </w:rPr>
        <w:t xml:space="preserve"> with clinical parameters than do TSH levels. </w:t>
      </w:r>
      <w:r w:rsidR="001F7AAD">
        <w:rPr>
          <w:rFonts w:ascii="Times New Roman" w:hAnsi="Times New Roman" w:cs="Times New Roman"/>
          <w:sz w:val="24"/>
          <w:szCs w:val="24"/>
        </w:rPr>
        <w:t xml:space="preserve">The previously emphasized </w:t>
      </w:r>
      <w:r w:rsidR="006B60BE">
        <w:rPr>
          <w:rFonts w:ascii="Times New Roman" w:hAnsi="Times New Roman" w:cs="Times New Roman"/>
          <w:sz w:val="24"/>
          <w:szCs w:val="24"/>
        </w:rPr>
        <w:t>correlation</w:t>
      </w:r>
      <w:r w:rsidR="001F7AAD">
        <w:rPr>
          <w:rFonts w:ascii="Times New Roman" w:hAnsi="Times New Roman" w:cs="Times New Roman"/>
          <w:sz w:val="24"/>
          <w:szCs w:val="24"/>
        </w:rPr>
        <w:t xml:space="preserve">s </w:t>
      </w:r>
      <w:r w:rsidR="006B60BE">
        <w:rPr>
          <w:rFonts w:ascii="Times New Roman" w:hAnsi="Times New Roman" w:cs="Times New Roman"/>
          <w:sz w:val="24"/>
          <w:szCs w:val="24"/>
        </w:rPr>
        <w:t xml:space="preserve">of clinical parameters with TSH </w:t>
      </w:r>
      <w:r w:rsidR="001F7AAD">
        <w:rPr>
          <w:rFonts w:ascii="Times New Roman" w:hAnsi="Times New Roman" w:cs="Times New Roman"/>
          <w:sz w:val="24"/>
          <w:szCs w:val="24"/>
        </w:rPr>
        <w:t>levels are</w:t>
      </w:r>
      <w:r w:rsidR="006B60BE">
        <w:rPr>
          <w:rFonts w:ascii="Times New Roman" w:hAnsi="Times New Roman" w:cs="Times New Roman"/>
          <w:sz w:val="24"/>
          <w:szCs w:val="24"/>
        </w:rPr>
        <w:t xml:space="preserve"> due to the strong </w:t>
      </w:r>
      <w:r w:rsidR="003B6AB1">
        <w:rPr>
          <w:rFonts w:ascii="Times New Roman" w:hAnsi="Times New Roman" w:cs="Times New Roman"/>
          <w:sz w:val="24"/>
          <w:szCs w:val="24"/>
        </w:rPr>
        <w:t xml:space="preserve">negative </w:t>
      </w:r>
      <w:r w:rsidR="006B60BE">
        <w:rPr>
          <w:rFonts w:ascii="Times New Roman" w:hAnsi="Times New Roman" w:cs="Times New Roman"/>
          <w:sz w:val="24"/>
          <w:szCs w:val="24"/>
        </w:rPr>
        <w:t xml:space="preserve">population correlation between </w:t>
      </w:r>
      <w:r w:rsidR="008768D6">
        <w:rPr>
          <w:rFonts w:ascii="Times New Roman" w:hAnsi="Times New Roman" w:cs="Times New Roman"/>
          <w:sz w:val="24"/>
          <w:szCs w:val="24"/>
        </w:rPr>
        <w:t xml:space="preserve">thyroid hormones </w:t>
      </w:r>
      <w:r w:rsidR="006B60BE">
        <w:rPr>
          <w:rFonts w:ascii="Times New Roman" w:hAnsi="Times New Roman" w:cs="Times New Roman"/>
          <w:sz w:val="24"/>
          <w:szCs w:val="24"/>
        </w:rPr>
        <w:t xml:space="preserve">and TSH. </w:t>
      </w:r>
      <w:r w:rsidR="00F56C20">
        <w:rPr>
          <w:rFonts w:ascii="Times New Roman" w:hAnsi="Times New Roman" w:cs="Times New Roman"/>
          <w:sz w:val="24"/>
          <w:szCs w:val="24"/>
        </w:rPr>
        <w:t xml:space="preserve"> </w:t>
      </w:r>
      <w:ins w:id="12" w:author="Stephen" w:date="2019-07-11T14:59:00Z">
        <w:r w:rsidR="00FF4FF4">
          <w:rPr>
            <w:rFonts w:ascii="Times New Roman" w:hAnsi="Times New Roman" w:cs="Times New Roman"/>
            <w:sz w:val="24"/>
            <w:szCs w:val="24"/>
          </w:rPr>
          <w:t xml:space="preserve">Any borderline thyroid dysfunction would be better defined in terms of thyroid </w:t>
        </w:r>
        <w:r w:rsidR="00FF4FF4">
          <w:rPr>
            <w:rFonts w:ascii="Times New Roman" w:hAnsi="Times New Roman" w:cs="Times New Roman"/>
            <w:sz w:val="24"/>
            <w:szCs w:val="24"/>
          </w:rPr>
          <w:lastRenderedPageBreak/>
          <w:t>hormone, rather than TSH, levels.</w:t>
        </w:r>
        <w:r w:rsidR="00FF4FF4" w:rsidRPr="003B6AB1">
          <w:rPr>
            <w:rFonts w:ascii="Times New Roman" w:hAnsi="Times New Roman" w:cs="Times New Roman"/>
            <w:sz w:val="24"/>
            <w:szCs w:val="24"/>
          </w:rPr>
          <w:t xml:space="preserve"> </w:t>
        </w:r>
        <w:r w:rsidR="00FF4FF4">
          <w:rPr>
            <w:rFonts w:ascii="Times New Roman" w:hAnsi="Times New Roman" w:cs="Times New Roman"/>
            <w:sz w:val="24"/>
            <w:szCs w:val="24"/>
          </w:rPr>
          <w:t>TSH levels remain sensitive screening tests for overt thyroid dysfunction, but there is no reason to otherwise determine thyroid function or thyroid hormone replacement on the basis of TSH levels.</w:t>
        </w:r>
      </w:ins>
    </w:p>
    <w:p w14:paraId="1091FFDA" w14:textId="77777777" w:rsidR="00DE75B6" w:rsidRPr="00DE75B6" w:rsidRDefault="008768D6" w:rsidP="00DE75B6">
      <w:pPr>
        <w:spacing w:line="480" w:lineRule="auto"/>
        <w:rPr>
          <w:rFonts w:ascii="Times New Roman" w:hAnsi="Times New Roman" w:cs="Times New Roman"/>
          <w:sz w:val="24"/>
          <w:szCs w:val="24"/>
        </w:rPr>
      </w:pPr>
      <w:del w:id="13" w:author="Stephen" w:date="2019-07-11T14:58:00Z">
        <w:r w:rsidDel="00FF4FF4">
          <w:rPr>
            <w:rFonts w:ascii="Times New Roman" w:hAnsi="Times New Roman" w:cs="Times New Roman"/>
            <w:sz w:val="24"/>
            <w:szCs w:val="24"/>
          </w:rPr>
          <w:delText>T</w:delText>
        </w:r>
        <w:r w:rsidR="00F56C20" w:rsidDel="00FF4FF4">
          <w:rPr>
            <w:rFonts w:ascii="Times New Roman" w:hAnsi="Times New Roman" w:cs="Times New Roman"/>
            <w:sz w:val="24"/>
            <w:szCs w:val="24"/>
          </w:rPr>
          <w:delText>he</w:delText>
        </w:r>
      </w:del>
      <w:del w:id="14" w:author="Stephen" w:date="2019-07-11T14:55:00Z">
        <w:r w:rsidR="00F56C20" w:rsidDel="00FF4FF4">
          <w:rPr>
            <w:rFonts w:ascii="Times New Roman" w:hAnsi="Times New Roman" w:cs="Times New Roman"/>
            <w:sz w:val="24"/>
            <w:szCs w:val="24"/>
          </w:rPr>
          <w:delText xml:space="preserve"> concept</w:delText>
        </w:r>
      </w:del>
      <w:del w:id="15" w:author="Stephen" w:date="2019-07-11T14:58:00Z">
        <w:r w:rsidR="00F56C20" w:rsidDel="00FF4FF4">
          <w:rPr>
            <w:rFonts w:ascii="Times New Roman" w:hAnsi="Times New Roman" w:cs="Times New Roman"/>
            <w:sz w:val="24"/>
            <w:szCs w:val="24"/>
          </w:rPr>
          <w:delText xml:space="preserve"> of subclinical thyroid dysfunction </w:delText>
        </w:r>
      </w:del>
      <w:del w:id="16" w:author="Stephen" w:date="2019-07-11T14:56:00Z">
        <w:r w:rsidR="001F7AAD" w:rsidDel="00FF4FF4">
          <w:rPr>
            <w:rFonts w:ascii="Times New Roman" w:hAnsi="Times New Roman" w:cs="Times New Roman"/>
            <w:sz w:val="24"/>
            <w:szCs w:val="24"/>
          </w:rPr>
          <w:delText xml:space="preserve">based on TSH levels </w:delText>
        </w:r>
      </w:del>
      <w:del w:id="17" w:author="Stephen" w:date="2019-07-11T14:58:00Z">
        <w:r w:rsidR="00F56C20" w:rsidDel="00FF4FF4">
          <w:rPr>
            <w:rFonts w:ascii="Times New Roman" w:hAnsi="Times New Roman" w:cs="Times New Roman"/>
            <w:sz w:val="24"/>
            <w:szCs w:val="24"/>
          </w:rPr>
          <w:delText>is not valid</w:delText>
        </w:r>
      </w:del>
      <w:ins w:id="18" w:author="Stephen" w:date="2019-07-11T15:21:00Z">
        <w:r w:rsidR="00324CFB">
          <w:rPr>
            <w:rFonts w:ascii="Times New Roman" w:hAnsi="Times New Roman" w:cs="Times New Roman"/>
            <w:sz w:val="24"/>
            <w:szCs w:val="24"/>
          </w:rPr>
          <w:t xml:space="preserve"> These conclusions </w:t>
        </w:r>
      </w:ins>
      <w:del w:id="19" w:author="Stephen" w:date="2019-07-11T15:20:00Z">
        <w:r w:rsidR="00F56C20" w:rsidDel="00324CFB">
          <w:rPr>
            <w:rFonts w:ascii="Times New Roman" w:hAnsi="Times New Roman" w:cs="Times New Roman"/>
            <w:sz w:val="24"/>
            <w:szCs w:val="24"/>
          </w:rPr>
          <w:delText>.</w:delText>
        </w:r>
      </w:del>
      <w:ins w:id="20" w:author="Stephen" w:date="2019-07-11T15:21:00Z">
        <w:r w:rsidR="00324CFB">
          <w:rPr>
            <w:rFonts w:ascii="Times New Roman" w:hAnsi="Times New Roman" w:cs="Times New Roman"/>
            <w:sz w:val="24"/>
            <w:szCs w:val="24"/>
          </w:rPr>
          <w:t>are consonant with recent advances in the understanding of thyroid hormone regulation.</w:t>
        </w:r>
      </w:ins>
      <w:del w:id="21" w:author="Stephen" w:date="2019-07-11T15:21:00Z">
        <w:r w:rsidR="00F56C20" w:rsidDel="00324CFB">
          <w:rPr>
            <w:rFonts w:ascii="Times New Roman" w:hAnsi="Times New Roman" w:cs="Times New Roman"/>
            <w:sz w:val="24"/>
            <w:szCs w:val="24"/>
          </w:rPr>
          <w:delText xml:space="preserve"> </w:delText>
        </w:r>
      </w:del>
      <w:del w:id="22" w:author="Stephen" w:date="2019-07-11T14:59:00Z">
        <w:r w:rsidR="00F56C20" w:rsidDel="00FF4FF4">
          <w:rPr>
            <w:rFonts w:ascii="Times New Roman" w:hAnsi="Times New Roman" w:cs="Times New Roman"/>
            <w:sz w:val="24"/>
            <w:szCs w:val="24"/>
          </w:rPr>
          <w:delText>Any borderline thyroid dysfunction would be better defined in terms of thyroid hormone levels.</w:delText>
        </w:r>
        <w:r w:rsidR="003B6AB1" w:rsidRPr="003B6AB1" w:rsidDel="00FF4FF4">
          <w:rPr>
            <w:rFonts w:ascii="Times New Roman" w:hAnsi="Times New Roman" w:cs="Times New Roman"/>
            <w:sz w:val="24"/>
            <w:szCs w:val="24"/>
          </w:rPr>
          <w:delText xml:space="preserve"> </w:delText>
        </w:r>
        <w:r w:rsidR="00B52DA9" w:rsidDel="00FF4FF4">
          <w:rPr>
            <w:rFonts w:ascii="Times New Roman" w:hAnsi="Times New Roman" w:cs="Times New Roman"/>
            <w:sz w:val="24"/>
            <w:szCs w:val="24"/>
          </w:rPr>
          <w:delText xml:space="preserve">TSH levels remain </w:delText>
        </w:r>
        <w:r w:rsidR="003C31C7" w:rsidDel="00FF4FF4">
          <w:rPr>
            <w:rFonts w:ascii="Times New Roman" w:hAnsi="Times New Roman" w:cs="Times New Roman"/>
            <w:sz w:val="24"/>
            <w:szCs w:val="24"/>
          </w:rPr>
          <w:delText xml:space="preserve">sensitive </w:delText>
        </w:r>
        <w:r w:rsidR="00B52DA9" w:rsidDel="00FF4FF4">
          <w:rPr>
            <w:rFonts w:ascii="Times New Roman" w:hAnsi="Times New Roman" w:cs="Times New Roman"/>
            <w:sz w:val="24"/>
            <w:szCs w:val="24"/>
          </w:rPr>
          <w:delText>screening tests</w:delText>
        </w:r>
        <w:r w:rsidR="00BF0B90" w:rsidDel="00FF4FF4">
          <w:rPr>
            <w:rFonts w:ascii="Times New Roman" w:hAnsi="Times New Roman" w:cs="Times New Roman"/>
            <w:sz w:val="24"/>
            <w:szCs w:val="24"/>
          </w:rPr>
          <w:delText xml:space="preserve"> for overt thyroid dysfunction</w:delText>
        </w:r>
        <w:r w:rsidR="00C76633" w:rsidDel="00FF4FF4">
          <w:rPr>
            <w:rFonts w:ascii="Times New Roman" w:hAnsi="Times New Roman" w:cs="Times New Roman"/>
            <w:sz w:val="24"/>
            <w:szCs w:val="24"/>
          </w:rPr>
          <w:delText xml:space="preserve">, </w:delText>
        </w:r>
        <w:r w:rsidR="00891D5A" w:rsidDel="00FF4FF4">
          <w:rPr>
            <w:rFonts w:ascii="Times New Roman" w:hAnsi="Times New Roman" w:cs="Times New Roman"/>
            <w:sz w:val="24"/>
            <w:szCs w:val="24"/>
          </w:rPr>
          <w:delText xml:space="preserve">but </w:delText>
        </w:r>
        <w:r w:rsidR="00C76633" w:rsidDel="00FF4FF4">
          <w:rPr>
            <w:rFonts w:ascii="Times New Roman" w:hAnsi="Times New Roman" w:cs="Times New Roman"/>
            <w:sz w:val="24"/>
            <w:szCs w:val="24"/>
          </w:rPr>
          <w:delText>t</w:delText>
        </w:r>
        <w:r w:rsidR="00B52DA9" w:rsidDel="00FF4FF4">
          <w:rPr>
            <w:rFonts w:ascii="Times New Roman" w:hAnsi="Times New Roman" w:cs="Times New Roman"/>
            <w:sz w:val="24"/>
            <w:szCs w:val="24"/>
          </w:rPr>
          <w:delText xml:space="preserve">here is no reason to otherwise </w:delText>
        </w:r>
        <w:r w:rsidDel="00FF4FF4">
          <w:rPr>
            <w:rFonts w:ascii="Times New Roman" w:hAnsi="Times New Roman" w:cs="Times New Roman"/>
            <w:sz w:val="24"/>
            <w:szCs w:val="24"/>
          </w:rPr>
          <w:delText xml:space="preserve">determine </w:delText>
        </w:r>
        <w:r w:rsidR="00B52DA9" w:rsidDel="00FF4FF4">
          <w:rPr>
            <w:rFonts w:ascii="Times New Roman" w:hAnsi="Times New Roman" w:cs="Times New Roman"/>
            <w:sz w:val="24"/>
            <w:szCs w:val="24"/>
          </w:rPr>
          <w:delText>thyroid function or thyroid hormone replacement on the basis of TSH levels.</w:delText>
        </w:r>
      </w:del>
    </w:p>
    <w:p w14:paraId="4C110903" w14:textId="77777777" w:rsidR="00DE75B6" w:rsidRPr="00DE75B6" w:rsidRDefault="00DE75B6" w:rsidP="00DE75B6">
      <w:pPr>
        <w:spacing w:line="480" w:lineRule="auto"/>
        <w:rPr>
          <w:rFonts w:ascii="Times New Roman" w:hAnsi="Times New Roman" w:cs="Times New Roman"/>
          <w:sz w:val="24"/>
          <w:szCs w:val="24"/>
        </w:rPr>
      </w:pPr>
    </w:p>
    <w:p w14:paraId="4493A87B" w14:textId="77777777" w:rsidR="00DE75B6" w:rsidRPr="00DE75B6" w:rsidRDefault="00DE75B6" w:rsidP="00DE75B6">
      <w:pPr>
        <w:spacing w:line="480" w:lineRule="auto"/>
        <w:rPr>
          <w:rFonts w:ascii="Times New Roman" w:hAnsi="Times New Roman" w:cs="Times New Roman"/>
          <w:b/>
          <w:sz w:val="24"/>
          <w:szCs w:val="24"/>
        </w:rPr>
      </w:pPr>
      <w:r w:rsidRPr="00DE75B6">
        <w:rPr>
          <w:rFonts w:ascii="Times New Roman" w:hAnsi="Times New Roman" w:cs="Times New Roman"/>
          <w:b/>
          <w:sz w:val="24"/>
          <w:szCs w:val="24"/>
        </w:rPr>
        <w:t>Introduction</w:t>
      </w:r>
    </w:p>
    <w:p w14:paraId="6FB36234"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Subclinical thyroid dysfunction is defined as the combination of</w:t>
      </w:r>
      <w:r w:rsidR="002F054F">
        <w:rPr>
          <w:rFonts w:ascii="Times New Roman" w:hAnsi="Times New Roman" w:cs="Times New Roman"/>
          <w:sz w:val="24"/>
          <w:szCs w:val="24"/>
        </w:rPr>
        <w:t xml:space="preserve"> </w:t>
      </w:r>
      <w:r w:rsidRPr="00DE75B6">
        <w:rPr>
          <w:rFonts w:ascii="Times New Roman" w:hAnsi="Times New Roman" w:cs="Times New Roman"/>
          <w:sz w:val="24"/>
          <w:szCs w:val="24"/>
        </w:rPr>
        <w:t>abnormal thyroid stimulation hormone (TSH)</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levels with normal thyroid hormone levels</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[1-</w:t>
      </w:r>
      <w:r w:rsidR="005E5977">
        <w:rPr>
          <w:rFonts w:ascii="Times New Roman" w:hAnsi="Times New Roman" w:cs="Times New Roman"/>
          <w:sz w:val="24"/>
          <w:szCs w:val="24"/>
        </w:rPr>
        <w:t>5</w:t>
      </w:r>
      <w:r w:rsidRPr="00DE75B6">
        <w:rPr>
          <w:rFonts w:ascii="Times New Roman" w:hAnsi="Times New Roman" w:cs="Times New Roman"/>
          <w:sz w:val="24"/>
          <w:szCs w:val="24"/>
        </w:rPr>
        <w:t xml:space="preserve">]. Subclinical thyroid dysfunction, so defined, is common, </w:t>
      </w:r>
      <w:r w:rsidR="00604CFE">
        <w:rPr>
          <w:rFonts w:ascii="Times New Roman" w:hAnsi="Times New Roman" w:cs="Times New Roman"/>
          <w:sz w:val="24"/>
          <w:szCs w:val="24"/>
        </w:rPr>
        <w:t xml:space="preserve">and comprises most cases of thyroid dysfunction </w:t>
      </w:r>
      <w:r w:rsidRPr="00DE75B6">
        <w:rPr>
          <w:rFonts w:ascii="Times New Roman" w:hAnsi="Times New Roman" w:cs="Times New Roman"/>
          <w:sz w:val="24"/>
          <w:szCs w:val="24"/>
        </w:rPr>
        <w:t>with a population prevalence of approximately 5%</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[1]</w:t>
      </w:r>
      <w:r w:rsidR="00224E67">
        <w:rPr>
          <w:rFonts w:ascii="Times New Roman" w:hAnsi="Times New Roman" w:cs="Times New Roman"/>
          <w:sz w:val="24"/>
          <w:szCs w:val="24"/>
        </w:rPr>
        <w:t>, increasing to 15% to 20% in the elderly</w:t>
      </w:r>
      <w:r w:rsidR="005E5977">
        <w:rPr>
          <w:rFonts w:ascii="Times New Roman" w:hAnsi="Times New Roman" w:cs="Times New Roman"/>
          <w:sz w:val="24"/>
          <w:szCs w:val="24"/>
        </w:rPr>
        <w:t xml:space="preserve"> [5]</w:t>
      </w:r>
      <w:r w:rsidRPr="00DE75B6">
        <w:rPr>
          <w:rFonts w:ascii="Times New Roman" w:hAnsi="Times New Roman" w:cs="Times New Roman"/>
          <w:sz w:val="24"/>
          <w:szCs w:val="24"/>
        </w:rPr>
        <w:t xml:space="preserve"> Even though it is generally asymptomatic or associated only with non-specific symptoms, subclinical thyroid dysfunction has been associated with many adverse outcomes across a variety of organ systems [1-</w:t>
      </w:r>
      <w:r w:rsidR="005E5977">
        <w:rPr>
          <w:rFonts w:ascii="Times New Roman" w:hAnsi="Times New Roman" w:cs="Times New Roman"/>
          <w:sz w:val="24"/>
          <w:szCs w:val="24"/>
        </w:rPr>
        <w:t>5</w:t>
      </w:r>
      <w:r w:rsidRPr="00DE75B6">
        <w:rPr>
          <w:rFonts w:ascii="Times New Roman" w:hAnsi="Times New Roman" w:cs="Times New Roman"/>
          <w:sz w:val="24"/>
          <w:szCs w:val="24"/>
        </w:rPr>
        <w:t xml:space="preserve">]. Therefore, despite the lack of convincing evidence of significant benefit, treatment for subclinical thyroid dysfunction has been recommended in certain </w:t>
      </w:r>
      <w:r w:rsidR="002D68E3" w:rsidRPr="00DE75B6">
        <w:rPr>
          <w:rFonts w:ascii="Times New Roman" w:hAnsi="Times New Roman" w:cs="Times New Roman"/>
          <w:sz w:val="24"/>
          <w:szCs w:val="24"/>
        </w:rPr>
        <w:t>circumstances [</w:t>
      </w:r>
      <w:r w:rsidRPr="00DE75B6">
        <w:rPr>
          <w:rFonts w:ascii="Times New Roman" w:hAnsi="Times New Roman" w:cs="Times New Roman"/>
          <w:sz w:val="24"/>
          <w:szCs w:val="24"/>
        </w:rPr>
        <w:t>2,</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5-</w:t>
      </w:r>
      <w:r w:rsidR="005E5977">
        <w:rPr>
          <w:rFonts w:ascii="Times New Roman" w:hAnsi="Times New Roman" w:cs="Times New Roman"/>
          <w:sz w:val="24"/>
          <w:szCs w:val="24"/>
        </w:rPr>
        <w:t>8</w:t>
      </w:r>
      <w:r w:rsidRPr="00DE75B6">
        <w:rPr>
          <w:rFonts w:ascii="Times New Roman" w:hAnsi="Times New Roman" w:cs="Times New Roman"/>
          <w:sz w:val="24"/>
          <w:szCs w:val="24"/>
        </w:rPr>
        <w:t>].</w:t>
      </w:r>
    </w:p>
    <w:p w14:paraId="4FCB57D4"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It has previously been suggested by some authors that the above definition of subclinical thyroid dysfunction is overly simple and that its diagnosis should not be based</w:t>
      </w:r>
      <w:r w:rsidR="006E053A">
        <w:rPr>
          <w:rFonts w:ascii="Times New Roman" w:hAnsi="Times New Roman" w:cs="Times New Roman"/>
          <w:sz w:val="24"/>
          <w:szCs w:val="24"/>
        </w:rPr>
        <w:t xml:space="preserve"> </w:t>
      </w:r>
      <w:r w:rsidRPr="00DE75B6">
        <w:rPr>
          <w:rFonts w:ascii="Times New Roman" w:hAnsi="Times New Roman" w:cs="Times New Roman"/>
          <w:sz w:val="24"/>
          <w:szCs w:val="24"/>
        </w:rPr>
        <w:t>solely on the TSH level being outside of a general population range</w:t>
      </w:r>
      <w:r w:rsidR="009D0C35">
        <w:rPr>
          <w:rFonts w:ascii="Times New Roman" w:hAnsi="Times New Roman" w:cs="Times New Roman"/>
          <w:sz w:val="24"/>
          <w:szCs w:val="24"/>
        </w:rPr>
        <w:t xml:space="preserve"> </w:t>
      </w:r>
      <w:r w:rsidRPr="00DE75B6">
        <w:rPr>
          <w:rFonts w:ascii="Times New Roman" w:hAnsi="Times New Roman" w:cs="Times New Roman"/>
          <w:sz w:val="24"/>
          <w:szCs w:val="24"/>
        </w:rPr>
        <w:t>[</w:t>
      </w:r>
      <w:r w:rsidR="002C4A3B">
        <w:rPr>
          <w:rFonts w:ascii="Times New Roman" w:hAnsi="Times New Roman" w:cs="Times New Roman"/>
          <w:sz w:val="24"/>
          <w:szCs w:val="24"/>
        </w:rPr>
        <w:t>9, 10</w:t>
      </w:r>
      <w:r w:rsidRPr="00DE75B6">
        <w:rPr>
          <w:rFonts w:ascii="Times New Roman" w:hAnsi="Times New Roman" w:cs="Times New Roman"/>
          <w:sz w:val="24"/>
          <w:szCs w:val="24"/>
        </w:rPr>
        <w:t>]. Rather, more accuracy may be achieved by defining a normal range for the combination of thyroid hormones and TSH.</w:t>
      </w:r>
    </w:p>
    <w:p w14:paraId="46F5526E" w14:textId="77777777" w:rsidR="00123986" w:rsidDel="00D80EB7" w:rsidRDefault="00DE75B6" w:rsidP="00DE75B6">
      <w:pPr>
        <w:spacing w:line="480" w:lineRule="auto"/>
        <w:rPr>
          <w:del w:id="23" w:author="Stephen" w:date="2019-07-13T16:08:00Z"/>
          <w:rFonts w:ascii="Times New Roman" w:hAnsi="Times New Roman" w:cs="Times New Roman"/>
          <w:sz w:val="24"/>
          <w:szCs w:val="24"/>
        </w:rPr>
      </w:pPr>
      <w:r w:rsidRPr="00DE75B6">
        <w:rPr>
          <w:rFonts w:ascii="Times New Roman" w:hAnsi="Times New Roman" w:cs="Times New Roman"/>
          <w:sz w:val="24"/>
          <w:szCs w:val="24"/>
        </w:rPr>
        <w:t>However, any model whereby judgement of the thyroid status includes consideration of the TSH level is anomalous, in that the levels of other</w:t>
      </w:r>
      <w:r w:rsidR="0003578C">
        <w:rPr>
          <w:rFonts w:ascii="Times New Roman" w:hAnsi="Times New Roman" w:cs="Times New Roman"/>
          <w:sz w:val="24"/>
          <w:szCs w:val="24"/>
        </w:rPr>
        <w:t xml:space="preserve"> </w:t>
      </w:r>
      <w:r w:rsidRPr="00DE75B6">
        <w:rPr>
          <w:rFonts w:ascii="Times New Roman" w:hAnsi="Times New Roman" w:cs="Times New Roman"/>
          <w:sz w:val="24"/>
          <w:szCs w:val="24"/>
        </w:rPr>
        <w:t>physiological parameters</w:t>
      </w:r>
      <w:r w:rsidR="0003578C">
        <w:rPr>
          <w:rFonts w:ascii="Times New Roman" w:hAnsi="Times New Roman" w:cs="Times New Roman"/>
          <w:sz w:val="24"/>
          <w:szCs w:val="24"/>
        </w:rPr>
        <w:t xml:space="preserve"> </w:t>
      </w:r>
      <w:r w:rsidRPr="00DE75B6">
        <w:rPr>
          <w:rFonts w:ascii="Times New Roman" w:hAnsi="Times New Roman" w:cs="Times New Roman"/>
          <w:sz w:val="24"/>
          <w:szCs w:val="24"/>
        </w:rPr>
        <w:t>are not judged</w:t>
      </w:r>
      <w:r w:rsidR="0003578C">
        <w:rPr>
          <w:rFonts w:ascii="Times New Roman" w:hAnsi="Times New Roman" w:cs="Times New Roman"/>
          <w:sz w:val="24"/>
          <w:szCs w:val="24"/>
        </w:rPr>
        <w:t xml:space="preserve"> </w:t>
      </w:r>
      <w:r w:rsidRPr="00DE75B6">
        <w:rPr>
          <w:rFonts w:ascii="Times New Roman" w:hAnsi="Times New Roman" w:cs="Times New Roman"/>
          <w:sz w:val="24"/>
          <w:szCs w:val="24"/>
        </w:rPr>
        <w:t>by the levels of their controlling hormones. For example, whether or not an individual has hypoglycaemia or hypercalcemia is not determined</w:t>
      </w:r>
      <w:r w:rsidR="0003578C">
        <w:rPr>
          <w:rFonts w:ascii="Times New Roman" w:hAnsi="Times New Roman" w:cs="Times New Roman"/>
          <w:sz w:val="24"/>
          <w:szCs w:val="24"/>
        </w:rPr>
        <w:t xml:space="preserve"> </w:t>
      </w:r>
      <w:r w:rsidRPr="00DE75B6">
        <w:rPr>
          <w:rFonts w:ascii="Times New Roman" w:hAnsi="Times New Roman" w:cs="Times New Roman"/>
          <w:sz w:val="24"/>
          <w:szCs w:val="24"/>
        </w:rPr>
        <w:t>by reference to insulin</w:t>
      </w:r>
      <w:r w:rsidR="00F66D4F">
        <w:rPr>
          <w:rFonts w:ascii="Times New Roman" w:hAnsi="Times New Roman" w:cs="Times New Roman"/>
          <w:sz w:val="24"/>
          <w:szCs w:val="24"/>
        </w:rPr>
        <w:t xml:space="preserve"> [1</w:t>
      </w:r>
      <w:r w:rsidR="002C4A3B">
        <w:rPr>
          <w:rFonts w:ascii="Times New Roman" w:hAnsi="Times New Roman" w:cs="Times New Roman"/>
          <w:sz w:val="24"/>
          <w:szCs w:val="24"/>
        </w:rPr>
        <w:t>1</w:t>
      </w:r>
      <w:r w:rsidR="00F66D4F">
        <w:rPr>
          <w:rFonts w:ascii="Times New Roman" w:hAnsi="Times New Roman" w:cs="Times New Roman"/>
          <w:sz w:val="24"/>
          <w:szCs w:val="24"/>
        </w:rPr>
        <w:t>]</w:t>
      </w:r>
      <w:r w:rsidRPr="00DE75B6">
        <w:rPr>
          <w:rFonts w:ascii="Times New Roman" w:hAnsi="Times New Roman" w:cs="Times New Roman"/>
          <w:sz w:val="24"/>
          <w:szCs w:val="24"/>
        </w:rPr>
        <w:t xml:space="preserve"> or parathyroid </w:t>
      </w:r>
      <w:r w:rsidRPr="00DE75B6">
        <w:rPr>
          <w:rFonts w:ascii="Times New Roman" w:hAnsi="Times New Roman" w:cs="Times New Roman"/>
          <w:sz w:val="24"/>
          <w:szCs w:val="24"/>
        </w:rPr>
        <w:lastRenderedPageBreak/>
        <w:t>hormone levels</w:t>
      </w:r>
      <w:r w:rsidR="00F66D4F">
        <w:rPr>
          <w:rFonts w:ascii="Times New Roman" w:hAnsi="Times New Roman" w:cs="Times New Roman"/>
          <w:sz w:val="24"/>
          <w:szCs w:val="24"/>
        </w:rPr>
        <w:t xml:space="preserve"> [1</w:t>
      </w:r>
      <w:r w:rsidR="002C4A3B">
        <w:rPr>
          <w:rFonts w:ascii="Times New Roman" w:hAnsi="Times New Roman" w:cs="Times New Roman"/>
          <w:sz w:val="24"/>
          <w:szCs w:val="24"/>
        </w:rPr>
        <w:t>2</w:t>
      </w:r>
      <w:r w:rsidR="00F66D4F">
        <w:rPr>
          <w:rFonts w:ascii="Times New Roman" w:hAnsi="Times New Roman" w:cs="Times New Roman"/>
          <w:sz w:val="24"/>
          <w:szCs w:val="24"/>
        </w:rPr>
        <w:t>]</w:t>
      </w:r>
      <w:r w:rsidRPr="00DE75B6">
        <w:rPr>
          <w:rFonts w:ascii="Times New Roman" w:hAnsi="Times New Roman" w:cs="Times New Roman"/>
          <w:sz w:val="24"/>
          <w:szCs w:val="24"/>
        </w:rPr>
        <w:t xml:space="preserve"> respectively. ACTH levels</w:t>
      </w:r>
      <w:r w:rsidR="00431B35">
        <w:rPr>
          <w:rFonts w:ascii="Times New Roman" w:hAnsi="Times New Roman" w:cs="Times New Roman"/>
          <w:sz w:val="24"/>
          <w:szCs w:val="24"/>
        </w:rPr>
        <w:t>, though helpful in diagnosing adrenal autonomy</w:t>
      </w:r>
      <w:r w:rsidR="002A19EA">
        <w:rPr>
          <w:rFonts w:ascii="Times New Roman" w:hAnsi="Times New Roman" w:cs="Times New Roman"/>
          <w:sz w:val="24"/>
          <w:szCs w:val="24"/>
        </w:rPr>
        <w:t xml:space="preserve"> </w:t>
      </w:r>
      <w:r w:rsidRPr="00DE75B6">
        <w:rPr>
          <w:rFonts w:ascii="Times New Roman" w:hAnsi="Times New Roman" w:cs="Times New Roman"/>
          <w:sz w:val="24"/>
          <w:szCs w:val="24"/>
        </w:rPr>
        <w:t xml:space="preserve">are not </w:t>
      </w:r>
      <w:del w:id="24" w:author="Stephen" w:date="2019-07-11T15:09:00Z">
        <w:r w:rsidRPr="00DE75B6" w:rsidDel="00A71C84">
          <w:rPr>
            <w:rFonts w:ascii="Times New Roman" w:hAnsi="Times New Roman" w:cs="Times New Roman"/>
            <w:sz w:val="24"/>
            <w:szCs w:val="24"/>
          </w:rPr>
          <w:delText xml:space="preserve">considered </w:delText>
        </w:r>
        <w:r w:rsidR="00F30D78" w:rsidDel="00A71C84">
          <w:rPr>
            <w:rFonts w:ascii="Times New Roman" w:hAnsi="Times New Roman" w:cs="Times New Roman"/>
            <w:sz w:val="24"/>
            <w:szCs w:val="24"/>
          </w:rPr>
          <w:delText xml:space="preserve"> diagnostic</w:delText>
        </w:r>
      </w:del>
      <w:ins w:id="25" w:author="Stephen" w:date="2019-07-11T15:09:00Z">
        <w:r w:rsidR="00A71C84" w:rsidRPr="00DE75B6">
          <w:rPr>
            <w:rFonts w:ascii="Times New Roman" w:hAnsi="Times New Roman" w:cs="Times New Roman"/>
            <w:sz w:val="24"/>
            <w:szCs w:val="24"/>
          </w:rPr>
          <w:t xml:space="preserve">considered </w:t>
        </w:r>
        <w:r w:rsidR="00A71C84">
          <w:rPr>
            <w:rFonts w:ascii="Times New Roman" w:hAnsi="Times New Roman" w:cs="Times New Roman"/>
            <w:sz w:val="24"/>
            <w:szCs w:val="24"/>
          </w:rPr>
          <w:t>diagnostic</w:t>
        </w:r>
      </w:ins>
      <w:r w:rsidR="00F30D78">
        <w:rPr>
          <w:rFonts w:ascii="Times New Roman" w:hAnsi="Times New Roman" w:cs="Times New Roman"/>
          <w:sz w:val="24"/>
          <w:szCs w:val="24"/>
        </w:rPr>
        <w:t xml:space="preserve"> for </w:t>
      </w:r>
      <w:r w:rsidRPr="00DE75B6">
        <w:rPr>
          <w:rFonts w:ascii="Times New Roman" w:hAnsi="Times New Roman" w:cs="Times New Roman"/>
          <w:sz w:val="24"/>
          <w:szCs w:val="24"/>
        </w:rPr>
        <w:t>Cushing’s syndrome</w:t>
      </w:r>
      <w:r w:rsidR="00F66D4F">
        <w:rPr>
          <w:rFonts w:ascii="Times New Roman" w:hAnsi="Times New Roman" w:cs="Times New Roman"/>
          <w:sz w:val="24"/>
          <w:szCs w:val="24"/>
        </w:rPr>
        <w:t xml:space="preserve"> [1</w:t>
      </w:r>
      <w:r w:rsidR="002C4A3B">
        <w:rPr>
          <w:rFonts w:ascii="Times New Roman" w:hAnsi="Times New Roman" w:cs="Times New Roman"/>
          <w:sz w:val="24"/>
          <w:szCs w:val="24"/>
        </w:rPr>
        <w:t>3</w:t>
      </w:r>
      <w:r w:rsidR="00F66D4F">
        <w:rPr>
          <w:rFonts w:ascii="Times New Roman" w:hAnsi="Times New Roman" w:cs="Times New Roman"/>
          <w:sz w:val="24"/>
          <w:szCs w:val="24"/>
        </w:rPr>
        <w:t>]</w:t>
      </w:r>
      <w:r w:rsidRPr="00DE75B6">
        <w:rPr>
          <w:rFonts w:ascii="Times New Roman" w:hAnsi="Times New Roman" w:cs="Times New Roman"/>
          <w:sz w:val="24"/>
          <w:szCs w:val="24"/>
        </w:rPr>
        <w:t xml:space="preserve">. In </w:t>
      </w:r>
      <w:proofErr w:type="gramStart"/>
      <w:r w:rsidRPr="00DE75B6">
        <w:rPr>
          <w:rFonts w:ascii="Times New Roman" w:hAnsi="Times New Roman" w:cs="Times New Roman"/>
          <w:sz w:val="24"/>
          <w:szCs w:val="24"/>
        </w:rPr>
        <w:t>general</w:t>
      </w:r>
      <w:proofErr w:type="gramEnd"/>
      <w:r w:rsidRPr="00DE75B6">
        <w:rPr>
          <w:rFonts w:ascii="Times New Roman" w:hAnsi="Times New Roman" w:cs="Times New Roman"/>
          <w:sz w:val="24"/>
          <w:szCs w:val="24"/>
        </w:rPr>
        <w:t xml:space="preserve"> the level of a controlling hormone is used to determine the cause of a disturbance rather than </w:t>
      </w:r>
      <w:ins w:id="26" w:author="Stephen" w:date="2019-07-11T15:03:00Z">
        <w:r w:rsidR="00A71C84">
          <w:rPr>
            <w:rFonts w:ascii="Times New Roman" w:hAnsi="Times New Roman" w:cs="Times New Roman"/>
            <w:sz w:val="24"/>
            <w:szCs w:val="24"/>
          </w:rPr>
          <w:t xml:space="preserve">identifying </w:t>
        </w:r>
      </w:ins>
      <w:r w:rsidRPr="00DE75B6">
        <w:rPr>
          <w:rFonts w:ascii="Times New Roman" w:hAnsi="Times New Roman" w:cs="Times New Roman"/>
          <w:sz w:val="24"/>
          <w:szCs w:val="24"/>
        </w:rPr>
        <w:t>whether or not there is a disturbance</w:t>
      </w:r>
      <w:r w:rsidR="00F66D4F">
        <w:rPr>
          <w:rFonts w:ascii="Times New Roman" w:hAnsi="Times New Roman" w:cs="Times New Roman"/>
          <w:sz w:val="24"/>
          <w:szCs w:val="24"/>
        </w:rPr>
        <w:t xml:space="preserve"> [1</w:t>
      </w:r>
      <w:r w:rsidR="002C4A3B">
        <w:rPr>
          <w:rFonts w:ascii="Times New Roman" w:hAnsi="Times New Roman" w:cs="Times New Roman"/>
          <w:sz w:val="24"/>
          <w:szCs w:val="24"/>
        </w:rPr>
        <w:t>1</w:t>
      </w:r>
      <w:r w:rsidR="00F66D4F">
        <w:rPr>
          <w:rFonts w:ascii="Times New Roman" w:hAnsi="Times New Roman" w:cs="Times New Roman"/>
          <w:sz w:val="24"/>
          <w:szCs w:val="24"/>
        </w:rPr>
        <w:t>-1</w:t>
      </w:r>
      <w:r w:rsidR="002C4A3B">
        <w:rPr>
          <w:rFonts w:ascii="Times New Roman" w:hAnsi="Times New Roman" w:cs="Times New Roman"/>
          <w:sz w:val="24"/>
          <w:szCs w:val="24"/>
        </w:rPr>
        <w:t>3</w:t>
      </w:r>
      <w:r w:rsidR="00F66D4F">
        <w:rPr>
          <w:rFonts w:ascii="Times New Roman" w:hAnsi="Times New Roman" w:cs="Times New Roman"/>
          <w:sz w:val="24"/>
          <w:szCs w:val="24"/>
        </w:rPr>
        <w:t>]</w:t>
      </w:r>
      <w:r w:rsidRPr="00DE75B6">
        <w:rPr>
          <w:rFonts w:ascii="Times New Roman" w:hAnsi="Times New Roman" w:cs="Times New Roman"/>
          <w:sz w:val="24"/>
          <w:szCs w:val="24"/>
        </w:rPr>
        <w:t xml:space="preserve">. </w:t>
      </w:r>
    </w:p>
    <w:p w14:paraId="4C682DD0" w14:textId="77777777" w:rsidR="00DE75B6" w:rsidDel="00692C69" w:rsidRDefault="00DE75B6" w:rsidP="00DE75B6">
      <w:pPr>
        <w:spacing w:line="480" w:lineRule="auto"/>
        <w:rPr>
          <w:del w:id="27" w:author="Stephen" w:date="2019-07-11T15:11:00Z"/>
          <w:rFonts w:ascii="Times New Roman" w:hAnsi="Times New Roman" w:cs="Times New Roman"/>
          <w:sz w:val="24"/>
          <w:szCs w:val="24"/>
        </w:rPr>
      </w:pPr>
      <w:del w:id="28" w:author="Stephen" w:date="2019-07-11T15:11:00Z">
        <w:r w:rsidRPr="00DE75B6" w:rsidDel="00692C69">
          <w:rPr>
            <w:rFonts w:ascii="Times New Roman" w:hAnsi="Times New Roman" w:cs="Times New Roman"/>
            <w:sz w:val="24"/>
            <w:szCs w:val="24"/>
          </w:rPr>
          <w:delText xml:space="preserve">The anomalous situation appears to have arisen in the case of thyroid function because of the strong </w:delText>
        </w:r>
        <w:r w:rsidR="00DB1CB5" w:rsidDel="00692C69">
          <w:rPr>
            <w:rFonts w:ascii="Times New Roman" w:hAnsi="Times New Roman" w:cs="Times New Roman"/>
            <w:sz w:val="24"/>
            <w:szCs w:val="24"/>
          </w:rPr>
          <w:delText xml:space="preserve">negative </w:delText>
        </w:r>
        <w:r w:rsidRPr="00DE75B6" w:rsidDel="00692C69">
          <w:rPr>
            <w:rFonts w:ascii="Times New Roman" w:hAnsi="Times New Roman" w:cs="Times New Roman"/>
            <w:sz w:val="24"/>
            <w:szCs w:val="24"/>
          </w:rPr>
          <w:delText xml:space="preserve">population correlation between thyroid hormones and TSH </w:delText>
        </w:r>
        <w:r w:rsidR="002F054F" w:rsidRPr="00DE75B6" w:rsidDel="00692C69">
          <w:rPr>
            <w:rFonts w:ascii="Times New Roman" w:hAnsi="Times New Roman" w:cs="Times New Roman"/>
            <w:sz w:val="24"/>
            <w:szCs w:val="24"/>
          </w:rPr>
          <w:delText>levels [</w:delText>
        </w:r>
        <w:r w:rsidRPr="00DE75B6" w:rsidDel="00692C69">
          <w:rPr>
            <w:rFonts w:ascii="Times New Roman" w:hAnsi="Times New Roman" w:cs="Times New Roman"/>
            <w:sz w:val="24"/>
            <w:szCs w:val="24"/>
          </w:rPr>
          <w:delText>1</w:delText>
        </w:r>
        <w:r w:rsidR="002C4A3B" w:rsidDel="00692C69">
          <w:rPr>
            <w:rFonts w:ascii="Times New Roman" w:hAnsi="Times New Roman" w:cs="Times New Roman"/>
            <w:sz w:val="24"/>
            <w:szCs w:val="24"/>
          </w:rPr>
          <w:delText>4</w:delText>
        </w:r>
        <w:r w:rsidRPr="00DE75B6" w:rsidDel="00692C69">
          <w:rPr>
            <w:rFonts w:ascii="Times New Roman" w:hAnsi="Times New Roman" w:cs="Times New Roman"/>
            <w:sz w:val="24"/>
            <w:szCs w:val="24"/>
          </w:rPr>
          <w:delText>,</w:delText>
        </w:r>
        <w:r w:rsidR="009D0C35" w:rsidDel="00692C69">
          <w:rPr>
            <w:rFonts w:ascii="Times New Roman" w:hAnsi="Times New Roman" w:cs="Times New Roman"/>
            <w:sz w:val="24"/>
            <w:szCs w:val="24"/>
          </w:rPr>
          <w:delText xml:space="preserve"> </w:delText>
        </w:r>
        <w:r w:rsidR="002C4A3B" w:rsidDel="00692C69">
          <w:rPr>
            <w:rFonts w:ascii="Times New Roman" w:hAnsi="Times New Roman" w:cs="Times New Roman"/>
            <w:sz w:val="24"/>
            <w:szCs w:val="24"/>
          </w:rPr>
          <w:delText>15</w:delText>
        </w:r>
        <w:r w:rsidRPr="00DE75B6" w:rsidDel="00692C69">
          <w:rPr>
            <w:rFonts w:ascii="Times New Roman" w:hAnsi="Times New Roman" w:cs="Times New Roman"/>
            <w:sz w:val="24"/>
            <w:szCs w:val="24"/>
          </w:rPr>
          <w:delText>]. This correlation is such that determining the TSH level is a very good screening test for overt thyroid dysfunction.</w:delText>
        </w:r>
      </w:del>
    </w:p>
    <w:p w14:paraId="53B254F6" w14:textId="77777777" w:rsidR="00435006" w:rsidDel="00692C69" w:rsidRDefault="00123986" w:rsidP="00DE75B6">
      <w:pPr>
        <w:spacing w:line="480" w:lineRule="auto"/>
        <w:rPr>
          <w:del w:id="29" w:author="Stephen" w:date="2019-07-11T15:11:00Z"/>
          <w:rFonts w:ascii="Times New Roman" w:hAnsi="Times New Roman" w:cs="Times New Roman"/>
          <w:sz w:val="24"/>
          <w:szCs w:val="24"/>
        </w:rPr>
      </w:pPr>
      <w:del w:id="30" w:author="Stephen" w:date="2019-07-11T15:11:00Z">
        <w:r w:rsidDel="00692C69">
          <w:rPr>
            <w:rFonts w:ascii="Times New Roman" w:hAnsi="Times New Roman" w:cs="Times New Roman"/>
            <w:sz w:val="24"/>
            <w:szCs w:val="24"/>
          </w:rPr>
          <w:delText xml:space="preserve">Furthermore </w:delText>
        </w:r>
        <w:r w:rsidR="00723CD4" w:rsidDel="00692C69">
          <w:rPr>
            <w:rFonts w:ascii="Times New Roman" w:hAnsi="Times New Roman" w:cs="Times New Roman"/>
            <w:sz w:val="24"/>
            <w:szCs w:val="24"/>
          </w:rPr>
          <w:delText>current consensus still confirms the set point hypothesis of thyroid regulation</w:delText>
        </w:r>
        <w:r w:rsidR="00CA05FC" w:rsidDel="00692C69">
          <w:rPr>
            <w:rFonts w:ascii="Times New Roman" w:hAnsi="Times New Roman" w:cs="Times New Roman"/>
            <w:sz w:val="24"/>
            <w:szCs w:val="24"/>
          </w:rPr>
          <w:delText xml:space="preserve">     </w:delText>
        </w:r>
        <w:r w:rsidR="00723CD4" w:rsidDel="00692C69">
          <w:rPr>
            <w:rFonts w:ascii="Times New Roman" w:hAnsi="Times New Roman" w:cs="Times New Roman"/>
            <w:sz w:val="24"/>
            <w:szCs w:val="24"/>
          </w:rPr>
          <w:delText xml:space="preserve"> [</w:delText>
        </w:r>
        <w:r w:rsidR="00BB7849" w:rsidDel="00692C69">
          <w:rPr>
            <w:rFonts w:ascii="Times New Roman" w:hAnsi="Times New Roman" w:cs="Times New Roman"/>
            <w:sz w:val="24"/>
            <w:szCs w:val="24"/>
          </w:rPr>
          <w:delText>16</w:delText>
        </w:r>
        <w:r w:rsidR="00723CD4" w:rsidDel="00692C69">
          <w:rPr>
            <w:rFonts w:ascii="Times New Roman" w:hAnsi="Times New Roman" w:cs="Times New Roman"/>
            <w:sz w:val="24"/>
            <w:szCs w:val="24"/>
          </w:rPr>
          <w:delText>]. This</w:delText>
        </w:r>
        <w:r w:rsidDel="00692C69">
          <w:rPr>
            <w:rFonts w:ascii="Times New Roman" w:hAnsi="Times New Roman" w:cs="Times New Roman"/>
            <w:sz w:val="24"/>
            <w:szCs w:val="24"/>
          </w:rPr>
          <w:delText xml:space="preserve"> hypothesis proposes that each individual has a set point or target, ideal level of </w:delText>
        </w:r>
        <w:r w:rsidR="00CD07A0" w:rsidDel="00692C69">
          <w:rPr>
            <w:rFonts w:ascii="Times New Roman" w:hAnsi="Times New Roman" w:cs="Times New Roman"/>
            <w:sz w:val="24"/>
            <w:szCs w:val="24"/>
          </w:rPr>
          <w:delText xml:space="preserve">a given parameter defended by physiological mechanisms [17].  Therefore, for the parameter </w:delText>
        </w:r>
        <w:r w:rsidDel="00692C69">
          <w:rPr>
            <w:rFonts w:ascii="Times New Roman" w:hAnsi="Times New Roman" w:cs="Times New Roman"/>
            <w:sz w:val="24"/>
            <w:szCs w:val="24"/>
          </w:rPr>
          <w:delText>FT4</w:delText>
        </w:r>
        <w:r w:rsidR="00CD07A0" w:rsidDel="00692C69">
          <w:rPr>
            <w:rFonts w:ascii="Times New Roman" w:hAnsi="Times New Roman" w:cs="Times New Roman"/>
            <w:sz w:val="24"/>
            <w:szCs w:val="24"/>
          </w:rPr>
          <w:delText>,</w:delText>
        </w:r>
        <w:r w:rsidDel="00692C69">
          <w:rPr>
            <w:rFonts w:ascii="Times New Roman" w:hAnsi="Times New Roman" w:cs="Times New Roman"/>
            <w:sz w:val="24"/>
            <w:szCs w:val="24"/>
          </w:rPr>
          <w:delText xml:space="preserve"> individuals can have FT4</w:delText>
        </w:r>
        <w:r w:rsidR="00DB1CB5" w:rsidDel="00692C69">
          <w:rPr>
            <w:rFonts w:ascii="Times New Roman" w:hAnsi="Times New Roman" w:cs="Times New Roman"/>
            <w:sz w:val="24"/>
            <w:szCs w:val="24"/>
          </w:rPr>
          <w:delText xml:space="preserve"> (and TSH)</w:delText>
        </w:r>
        <w:r w:rsidDel="00692C69">
          <w:rPr>
            <w:rFonts w:ascii="Times New Roman" w:hAnsi="Times New Roman" w:cs="Times New Roman"/>
            <w:sz w:val="24"/>
            <w:szCs w:val="24"/>
          </w:rPr>
          <w:delText xml:space="preserve"> levels within the population normal range that are nevertheless abnormal for those individuals</w:delText>
        </w:r>
        <w:r w:rsidR="00371434" w:rsidDel="00692C69">
          <w:rPr>
            <w:rFonts w:ascii="Times New Roman" w:hAnsi="Times New Roman" w:cs="Times New Roman"/>
            <w:sz w:val="24"/>
            <w:szCs w:val="24"/>
          </w:rPr>
          <w:delText xml:space="preserve">, and </w:delText>
        </w:r>
        <w:r w:rsidR="00CD07A0" w:rsidDel="00692C69">
          <w:rPr>
            <w:rFonts w:ascii="Times New Roman" w:hAnsi="Times New Roman" w:cs="Times New Roman"/>
            <w:sz w:val="24"/>
            <w:szCs w:val="24"/>
          </w:rPr>
          <w:delText xml:space="preserve">in these circumstances </w:delText>
        </w:r>
        <w:r w:rsidDel="00692C69">
          <w:rPr>
            <w:rFonts w:ascii="Times New Roman" w:hAnsi="Times New Roman" w:cs="Times New Roman"/>
            <w:sz w:val="24"/>
            <w:szCs w:val="24"/>
          </w:rPr>
          <w:delText>thyroid dysfunction</w:delText>
        </w:r>
        <w:r w:rsidR="00371434" w:rsidDel="00692C69">
          <w:rPr>
            <w:rFonts w:ascii="Times New Roman" w:hAnsi="Times New Roman" w:cs="Times New Roman"/>
            <w:sz w:val="24"/>
            <w:szCs w:val="24"/>
          </w:rPr>
          <w:delText>,</w:delText>
        </w:r>
        <w:r w:rsidDel="00692C69">
          <w:rPr>
            <w:rFonts w:ascii="Times New Roman" w:hAnsi="Times New Roman" w:cs="Times New Roman"/>
            <w:sz w:val="24"/>
            <w:szCs w:val="24"/>
          </w:rPr>
          <w:delText xml:space="preserve"> though masked</w:delText>
        </w:r>
        <w:r w:rsidR="00371434" w:rsidDel="00692C69">
          <w:rPr>
            <w:rFonts w:ascii="Times New Roman" w:hAnsi="Times New Roman" w:cs="Times New Roman"/>
            <w:sz w:val="24"/>
            <w:szCs w:val="24"/>
          </w:rPr>
          <w:delText>,</w:delText>
        </w:r>
        <w:r w:rsidR="00431B35" w:rsidDel="00692C69">
          <w:rPr>
            <w:rFonts w:ascii="Times New Roman" w:hAnsi="Times New Roman" w:cs="Times New Roman"/>
            <w:sz w:val="24"/>
            <w:szCs w:val="24"/>
          </w:rPr>
          <w:delText xml:space="preserve"> is present [</w:delText>
        </w:r>
        <w:r w:rsidR="00BB7849" w:rsidDel="00692C69">
          <w:rPr>
            <w:rFonts w:ascii="Times New Roman" w:hAnsi="Times New Roman" w:cs="Times New Roman"/>
            <w:sz w:val="24"/>
            <w:szCs w:val="24"/>
          </w:rPr>
          <w:delText>1</w:delText>
        </w:r>
        <w:r w:rsidR="006248F8" w:rsidDel="00692C69">
          <w:rPr>
            <w:rFonts w:ascii="Times New Roman" w:hAnsi="Times New Roman" w:cs="Times New Roman"/>
            <w:sz w:val="24"/>
            <w:szCs w:val="24"/>
          </w:rPr>
          <w:delText>8</w:delText>
        </w:r>
        <w:r w:rsidR="00BB7849" w:rsidDel="00692C69">
          <w:rPr>
            <w:rFonts w:ascii="Times New Roman" w:hAnsi="Times New Roman" w:cs="Times New Roman"/>
            <w:sz w:val="24"/>
            <w:szCs w:val="24"/>
          </w:rPr>
          <w:delText>,1</w:delText>
        </w:r>
        <w:r w:rsidR="006248F8" w:rsidDel="00692C69">
          <w:rPr>
            <w:rFonts w:ascii="Times New Roman" w:hAnsi="Times New Roman" w:cs="Times New Roman"/>
            <w:sz w:val="24"/>
            <w:szCs w:val="24"/>
          </w:rPr>
          <w:delText>9</w:delText>
        </w:r>
        <w:r w:rsidR="00431B35" w:rsidDel="00692C69">
          <w:rPr>
            <w:rFonts w:ascii="Times New Roman" w:hAnsi="Times New Roman" w:cs="Times New Roman"/>
            <w:sz w:val="24"/>
            <w:szCs w:val="24"/>
          </w:rPr>
          <w:delText xml:space="preserve"> ]</w:delText>
        </w:r>
        <w:r w:rsidDel="00692C69">
          <w:rPr>
            <w:rFonts w:ascii="Times New Roman" w:hAnsi="Times New Roman" w:cs="Times New Roman"/>
            <w:sz w:val="24"/>
            <w:szCs w:val="24"/>
          </w:rPr>
          <w:delText>.</w:delText>
        </w:r>
        <w:r w:rsidR="00604CFE" w:rsidRPr="00604CFE" w:rsidDel="00692C69">
          <w:rPr>
            <w:rFonts w:ascii="Times New Roman" w:hAnsi="Times New Roman" w:cs="Times New Roman"/>
            <w:sz w:val="24"/>
            <w:szCs w:val="24"/>
          </w:rPr>
          <w:delText xml:space="preserve"> </w:delText>
        </w:r>
        <w:r w:rsidR="00F30D78" w:rsidDel="00692C69">
          <w:rPr>
            <w:rFonts w:ascii="Times New Roman" w:hAnsi="Times New Roman" w:cs="Times New Roman"/>
            <w:sz w:val="24"/>
            <w:szCs w:val="24"/>
          </w:rPr>
          <w:delText xml:space="preserve">It is also believed that on account of the different ways TSH and FT4 </w:delText>
        </w:r>
        <w:r w:rsidR="00723CD4" w:rsidDel="00692C69">
          <w:rPr>
            <w:rFonts w:ascii="Times New Roman" w:hAnsi="Times New Roman" w:cs="Times New Roman"/>
            <w:sz w:val="24"/>
            <w:szCs w:val="24"/>
          </w:rPr>
          <w:delText xml:space="preserve">levels </w:delText>
        </w:r>
        <w:r w:rsidR="00F30D78" w:rsidDel="00692C69">
          <w:rPr>
            <w:rFonts w:ascii="Times New Roman" w:hAnsi="Times New Roman" w:cs="Times New Roman"/>
            <w:sz w:val="24"/>
            <w:szCs w:val="24"/>
          </w:rPr>
          <w:delText>change with any change in thyroid function, TSH levels are the more sensitive marker of thyroid function [4,</w:delText>
        </w:r>
        <w:r w:rsidR="006248F8" w:rsidDel="00692C69">
          <w:rPr>
            <w:rFonts w:ascii="Times New Roman" w:hAnsi="Times New Roman" w:cs="Times New Roman"/>
            <w:sz w:val="24"/>
            <w:szCs w:val="24"/>
          </w:rPr>
          <w:delText>20</w:delText>
        </w:r>
      </w:del>
      <w:del w:id="31" w:author="Stephen" w:date="2019-07-01T21:08:00Z">
        <w:r w:rsidR="00F30D78" w:rsidDel="00EA43FC">
          <w:rPr>
            <w:rFonts w:ascii="Times New Roman" w:hAnsi="Times New Roman" w:cs="Times New Roman"/>
            <w:sz w:val="24"/>
            <w:szCs w:val="24"/>
          </w:rPr>
          <w:delText xml:space="preserve"> </w:delText>
        </w:r>
      </w:del>
      <w:del w:id="32" w:author="Stephen" w:date="2019-07-11T15:11:00Z">
        <w:r w:rsidR="00F30D78" w:rsidDel="00692C69">
          <w:rPr>
            <w:rFonts w:ascii="Times New Roman" w:hAnsi="Times New Roman" w:cs="Times New Roman"/>
            <w:sz w:val="24"/>
            <w:szCs w:val="24"/>
          </w:rPr>
          <w:delText xml:space="preserve">]. </w:delText>
        </w:r>
        <w:r w:rsidR="00604CFE" w:rsidDel="00692C69">
          <w:rPr>
            <w:rFonts w:ascii="Times New Roman" w:hAnsi="Times New Roman" w:cs="Times New Roman"/>
            <w:sz w:val="24"/>
            <w:szCs w:val="24"/>
          </w:rPr>
          <w:delText xml:space="preserve">By extension an abnormal TSH level in the absence of abnormalities in the levels of FT4 or FT3 has come to imply that there is </w:delText>
        </w:r>
        <w:r w:rsidR="00F30D78" w:rsidDel="00692C69">
          <w:rPr>
            <w:rFonts w:ascii="Times New Roman" w:hAnsi="Times New Roman" w:cs="Times New Roman"/>
            <w:sz w:val="24"/>
            <w:szCs w:val="24"/>
          </w:rPr>
          <w:delText xml:space="preserve">an abnormality of thyroid function, </w:delText>
        </w:r>
        <w:r w:rsidR="006A0D9B" w:rsidDel="00692C69">
          <w:rPr>
            <w:rFonts w:ascii="Times New Roman" w:hAnsi="Times New Roman" w:cs="Times New Roman"/>
            <w:sz w:val="24"/>
            <w:szCs w:val="24"/>
          </w:rPr>
          <w:delText xml:space="preserve">albeit an abnormality </w:delText>
        </w:r>
        <w:r w:rsidR="00604CFE" w:rsidDel="00692C69">
          <w:rPr>
            <w:rFonts w:ascii="Times New Roman" w:hAnsi="Times New Roman" w:cs="Times New Roman"/>
            <w:sz w:val="24"/>
            <w:szCs w:val="24"/>
          </w:rPr>
          <w:delText xml:space="preserve">more subtle </w:delText>
        </w:r>
        <w:r w:rsidR="00F30D78" w:rsidDel="00692C69">
          <w:rPr>
            <w:rFonts w:ascii="Times New Roman" w:hAnsi="Times New Roman" w:cs="Times New Roman"/>
            <w:sz w:val="24"/>
            <w:szCs w:val="24"/>
          </w:rPr>
          <w:delText xml:space="preserve">than that of overt thyroid dysfunction, </w:delText>
        </w:r>
        <w:r w:rsidR="00604CFE" w:rsidDel="00692C69">
          <w:rPr>
            <w:rFonts w:ascii="Times New Roman" w:hAnsi="Times New Roman" w:cs="Times New Roman"/>
            <w:sz w:val="24"/>
            <w:szCs w:val="24"/>
          </w:rPr>
          <w:delText>this concept creating a pleasing concordance with the relationships in overt thyroid dysfunction.</w:delText>
        </w:r>
      </w:del>
    </w:p>
    <w:p w14:paraId="7B723762" w14:textId="77777777" w:rsidR="00DE75B6" w:rsidRPr="00DE75B6" w:rsidDel="00A71C84" w:rsidRDefault="00DE75B6" w:rsidP="00DE75B6">
      <w:pPr>
        <w:spacing w:line="480" w:lineRule="auto"/>
        <w:rPr>
          <w:rFonts w:ascii="Times New Roman" w:hAnsi="Times New Roman" w:cs="Times New Roman"/>
          <w:sz w:val="24"/>
          <w:szCs w:val="24"/>
        </w:rPr>
      </w:pPr>
      <w:moveFromRangeStart w:id="33" w:author="Stephen" w:date="2019-07-11T15:08:00Z" w:name="move13750131"/>
      <w:moveFrom w:id="34" w:author="Stephen" w:date="2019-07-11T15:08:00Z">
        <w:r w:rsidRPr="00DE75B6" w:rsidDel="00A71C84">
          <w:rPr>
            <w:rFonts w:ascii="Times New Roman" w:hAnsi="Times New Roman" w:cs="Times New Roman"/>
            <w:sz w:val="24"/>
            <w:szCs w:val="24"/>
          </w:rPr>
          <w:t xml:space="preserve">Our previous work, has demonstrated that the negative population correlation between FT4 and TSH </w:t>
        </w:r>
        <w:r w:rsidR="00DB1CB5" w:rsidDel="00A71C84">
          <w:rPr>
            <w:rFonts w:ascii="Times New Roman" w:hAnsi="Times New Roman" w:cs="Times New Roman"/>
            <w:sz w:val="24"/>
            <w:szCs w:val="24"/>
          </w:rPr>
          <w:t xml:space="preserve">within the normal range of FT4 </w:t>
        </w:r>
        <w:r w:rsidR="00123986" w:rsidDel="00A71C84">
          <w:rPr>
            <w:rFonts w:ascii="Times New Roman" w:hAnsi="Times New Roman" w:cs="Times New Roman"/>
            <w:sz w:val="24"/>
            <w:szCs w:val="24"/>
          </w:rPr>
          <w:t>is merely a function</w:t>
        </w:r>
        <w:r w:rsidR="00DB1CB5" w:rsidDel="00A71C84">
          <w:rPr>
            <w:rFonts w:ascii="Times New Roman" w:hAnsi="Times New Roman" w:cs="Times New Roman"/>
            <w:sz w:val="24"/>
            <w:szCs w:val="24"/>
          </w:rPr>
          <w:t xml:space="preserve"> of the population variability of thyroid versus pituitary sensitivity</w:t>
        </w:r>
        <w:r w:rsidR="00431B35" w:rsidDel="00A71C84">
          <w:rPr>
            <w:rFonts w:ascii="Times New Roman" w:hAnsi="Times New Roman" w:cs="Times New Roman"/>
            <w:sz w:val="24"/>
            <w:szCs w:val="24"/>
          </w:rPr>
          <w:t xml:space="preserve"> [</w:t>
        </w:r>
        <w:r w:rsidR="00BB7849" w:rsidDel="00A71C84">
          <w:rPr>
            <w:rFonts w:ascii="Times New Roman" w:hAnsi="Times New Roman" w:cs="Times New Roman"/>
            <w:sz w:val="24"/>
            <w:szCs w:val="24"/>
          </w:rPr>
          <w:t>2</w:t>
        </w:r>
        <w:r w:rsidR="006248F8" w:rsidDel="00A71C84">
          <w:rPr>
            <w:rFonts w:ascii="Times New Roman" w:hAnsi="Times New Roman" w:cs="Times New Roman"/>
            <w:sz w:val="24"/>
            <w:szCs w:val="24"/>
          </w:rPr>
          <w:t>1</w:t>
        </w:r>
        <w:r w:rsidR="00431B35" w:rsidDel="00A71C84">
          <w:rPr>
            <w:rFonts w:ascii="Times New Roman" w:hAnsi="Times New Roman" w:cs="Times New Roman"/>
            <w:sz w:val="24"/>
            <w:szCs w:val="24"/>
          </w:rPr>
          <w:t xml:space="preserve"> ]</w:t>
        </w:r>
        <w:r w:rsidR="00DB1CB5" w:rsidDel="00A71C84">
          <w:rPr>
            <w:rFonts w:ascii="Times New Roman" w:hAnsi="Times New Roman" w:cs="Times New Roman"/>
            <w:sz w:val="24"/>
            <w:szCs w:val="24"/>
          </w:rPr>
          <w:t xml:space="preserve"> and </w:t>
        </w:r>
        <w:r w:rsidR="00431B35" w:rsidDel="00A71C84">
          <w:rPr>
            <w:rFonts w:ascii="Times New Roman" w:hAnsi="Times New Roman" w:cs="Times New Roman"/>
            <w:sz w:val="24"/>
            <w:szCs w:val="24"/>
          </w:rPr>
          <w:t xml:space="preserve">furthermore </w:t>
        </w:r>
        <w:r w:rsidRPr="00DE75B6" w:rsidDel="00A71C84">
          <w:rPr>
            <w:rFonts w:ascii="Times New Roman" w:hAnsi="Times New Roman" w:cs="Times New Roman"/>
            <w:sz w:val="24"/>
            <w:szCs w:val="24"/>
          </w:rPr>
          <w:t xml:space="preserve">provides evidence against the existence of a set point for thyroid </w:t>
        </w:r>
        <w:r w:rsidR="002F054F" w:rsidRPr="00DE75B6" w:rsidDel="00A71C84">
          <w:rPr>
            <w:rFonts w:ascii="Times New Roman" w:hAnsi="Times New Roman" w:cs="Times New Roman"/>
            <w:sz w:val="24"/>
            <w:szCs w:val="24"/>
          </w:rPr>
          <w:t>hormones [</w:t>
        </w:r>
        <w:r w:rsidR="00020987" w:rsidDel="00A71C84">
          <w:rPr>
            <w:rFonts w:ascii="Times New Roman" w:hAnsi="Times New Roman" w:cs="Times New Roman"/>
            <w:sz w:val="24"/>
            <w:szCs w:val="24"/>
          </w:rPr>
          <w:t>2</w:t>
        </w:r>
        <w:r w:rsidR="006248F8" w:rsidDel="00A71C84">
          <w:rPr>
            <w:rFonts w:ascii="Times New Roman" w:hAnsi="Times New Roman" w:cs="Times New Roman"/>
            <w:sz w:val="24"/>
            <w:szCs w:val="24"/>
          </w:rPr>
          <w:t>2</w:t>
        </w:r>
        <w:r w:rsidRPr="00DE75B6" w:rsidDel="00A71C84">
          <w:rPr>
            <w:rFonts w:ascii="Times New Roman" w:hAnsi="Times New Roman" w:cs="Times New Roman"/>
            <w:sz w:val="24"/>
            <w:szCs w:val="24"/>
          </w:rPr>
          <w:t xml:space="preserve">]. We have analogously provided evidence that set points also do not exist for other physiological </w:t>
        </w:r>
        <w:r w:rsidR="002D68E3" w:rsidRPr="00DE75B6" w:rsidDel="00A71C84">
          <w:rPr>
            <w:rFonts w:ascii="Times New Roman" w:hAnsi="Times New Roman" w:cs="Times New Roman"/>
            <w:sz w:val="24"/>
            <w:szCs w:val="24"/>
          </w:rPr>
          <w:t>parameters [</w:t>
        </w:r>
        <w:r w:rsidR="00020987" w:rsidDel="00A71C84">
          <w:rPr>
            <w:rFonts w:ascii="Times New Roman" w:hAnsi="Times New Roman" w:cs="Times New Roman"/>
            <w:sz w:val="24"/>
            <w:szCs w:val="24"/>
          </w:rPr>
          <w:t>2</w:t>
        </w:r>
        <w:r w:rsidR="006248F8" w:rsidDel="00A71C84">
          <w:rPr>
            <w:rFonts w:ascii="Times New Roman" w:hAnsi="Times New Roman" w:cs="Times New Roman"/>
            <w:sz w:val="24"/>
            <w:szCs w:val="24"/>
          </w:rPr>
          <w:t>3,24</w:t>
        </w:r>
        <w:r w:rsidRPr="00DE75B6" w:rsidDel="00A71C84">
          <w:rPr>
            <w:rFonts w:ascii="Times New Roman" w:hAnsi="Times New Roman" w:cs="Times New Roman"/>
            <w:sz w:val="24"/>
            <w:szCs w:val="24"/>
          </w:rPr>
          <w:t xml:space="preserve">], and have argued that the evidence therefore suggests that, in general, regulation and homeostasis are </w:t>
        </w:r>
        <w:r w:rsidR="00400F75" w:rsidDel="00A71C84">
          <w:rPr>
            <w:rFonts w:ascii="Times New Roman" w:hAnsi="Times New Roman" w:cs="Times New Roman"/>
            <w:sz w:val="24"/>
            <w:szCs w:val="24"/>
          </w:rPr>
          <w:t xml:space="preserve">not </w:t>
        </w:r>
        <w:r w:rsidRPr="00DE75B6" w:rsidDel="00A71C84">
          <w:rPr>
            <w:rFonts w:ascii="Times New Roman" w:hAnsi="Times New Roman" w:cs="Times New Roman"/>
            <w:sz w:val="24"/>
            <w:szCs w:val="24"/>
          </w:rPr>
          <w:t xml:space="preserve">based on set points. Other authors using different methods have come to </w:t>
        </w:r>
        <w:r w:rsidR="002D68E3" w:rsidRPr="00DE75B6" w:rsidDel="00A71C84">
          <w:rPr>
            <w:rFonts w:ascii="Times New Roman" w:hAnsi="Times New Roman" w:cs="Times New Roman"/>
            <w:sz w:val="24"/>
            <w:szCs w:val="24"/>
          </w:rPr>
          <w:t xml:space="preserve">similar </w:t>
        </w:r>
        <w:r w:rsidR="002D68E3" w:rsidDel="00A71C84">
          <w:rPr>
            <w:rFonts w:ascii="Times New Roman" w:hAnsi="Times New Roman" w:cs="Times New Roman"/>
            <w:sz w:val="24"/>
            <w:szCs w:val="24"/>
          </w:rPr>
          <w:t>conclusions</w:t>
        </w:r>
        <w:r w:rsidR="002D68E3" w:rsidRPr="00DE75B6" w:rsidDel="00A71C84">
          <w:rPr>
            <w:rFonts w:ascii="Times New Roman" w:hAnsi="Times New Roman" w:cs="Times New Roman"/>
            <w:sz w:val="24"/>
            <w:szCs w:val="24"/>
          </w:rPr>
          <w:t xml:space="preserve"> [</w:t>
        </w:r>
        <w:r w:rsidR="00020987" w:rsidDel="00A71C84">
          <w:rPr>
            <w:rFonts w:ascii="Times New Roman" w:hAnsi="Times New Roman" w:cs="Times New Roman"/>
            <w:sz w:val="24"/>
            <w:szCs w:val="24"/>
          </w:rPr>
          <w:t>2</w:t>
        </w:r>
        <w:r w:rsidR="006248F8" w:rsidDel="00A71C84">
          <w:rPr>
            <w:rFonts w:ascii="Times New Roman" w:hAnsi="Times New Roman" w:cs="Times New Roman"/>
            <w:sz w:val="24"/>
            <w:szCs w:val="24"/>
          </w:rPr>
          <w:t>5</w:t>
        </w:r>
        <w:r w:rsidRPr="00DE75B6" w:rsidDel="00A71C84">
          <w:rPr>
            <w:rFonts w:ascii="Times New Roman" w:hAnsi="Times New Roman" w:cs="Times New Roman"/>
            <w:sz w:val="24"/>
            <w:szCs w:val="24"/>
          </w:rPr>
          <w:t>]</w:t>
        </w:r>
        <w:r w:rsidR="00DB1CB5" w:rsidDel="00A71C84">
          <w:rPr>
            <w:rFonts w:ascii="Times New Roman" w:hAnsi="Times New Roman" w:cs="Times New Roman"/>
            <w:sz w:val="24"/>
            <w:szCs w:val="24"/>
          </w:rPr>
          <w:t xml:space="preserve"> </w:t>
        </w:r>
        <w:r w:rsidR="009D7E82" w:rsidDel="00A71C84">
          <w:rPr>
            <w:rFonts w:ascii="Times New Roman" w:hAnsi="Times New Roman" w:cs="Times New Roman"/>
            <w:sz w:val="24"/>
            <w:szCs w:val="24"/>
          </w:rPr>
          <w:t>.</w:t>
        </w:r>
      </w:moveFrom>
    </w:p>
    <w:p w14:paraId="67C39885" w14:textId="77777777" w:rsidR="00DE75B6" w:rsidRPr="00DE75B6" w:rsidDel="00D80EB7" w:rsidRDefault="00DE75B6" w:rsidP="00DE75B6">
      <w:pPr>
        <w:spacing w:line="480" w:lineRule="auto"/>
        <w:rPr>
          <w:del w:id="35" w:author="Stephen" w:date="2019-07-13T16:08:00Z"/>
          <w:rFonts w:ascii="Times New Roman" w:hAnsi="Times New Roman" w:cs="Times New Roman"/>
          <w:sz w:val="24"/>
          <w:szCs w:val="24"/>
        </w:rPr>
      </w:pPr>
      <w:moveFrom w:id="36" w:author="Stephen" w:date="2019-07-11T15:08:00Z">
        <w:r w:rsidRPr="00DE75B6" w:rsidDel="00A71C84">
          <w:rPr>
            <w:rFonts w:ascii="Times New Roman" w:hAnsi="Times New Roman" w:cs="Times New Roman"/>
            <w:sz w:val="24"/>
            <w:szCs w:val="24"/>
          </w:rPr>
          <w:t xml:space="preserve">Whereas the current model and practice emphasises the importance of TSH levels in the diagnosis of subclinical thyroid dysfunction, a model of thyroid regulation </w:t>
        </w:r>
        <w:r w:rsidR="009D7E82" w:rsidDel="00A71C84">
          <w:rPr>
            <w:rFonts w:ascii="Times New Roman" w:hAnsi="Times New Roman" w:cs="Times New Roman"/>
            <w:sz w:val="24"/>
            <w:szCs w:val="24"/>
          </w:rPr>
          <w:t xml:space="preserve">not emphasising the importance of TSH levels </w:t>
        </w:r>
        <w:r w:rsidRPr="00DE75B6" w:rsidDel="00A71C84">
          <w:rPr>
            <w:rFonts w:ascii="Times New Roman" w:hAnsi="Times New Roman" w:cs="Times New Roman"/>
            <w:sz w:val="24"/>
            <w:szCs w:val="24"/>
          </w:rPr>
          <w:t>would imply that thyroid hormone levels alone provide a better indicator of the physiological state.</w:t>
        </w:r>
      </w:moveFrom>
    </w:p>
    <w:moveFromRangeEnd w:id="33"/>
    <w:p w14:paraId="55BF1223" w14:textId="77777777" w:rsidR="00604CFE" w:rsidRDefault="003764E2" w:rsidP="00604CFE">
      <w:pPr>
        <w:spacing w:line="480" w:lineRule="auto"/>
        <w:rPr>
          <w:rFonts w:ascii="Times New Roman" w:hAnsi="Times New Roman" w:cs="Times New Roman"/>
          <w:sz w:val="24"/>
          <w:szCs w:val="24"/>
        </w:rPr>
      </w:pPr>
      <w:r>
        <w:rPr>
          <w:rFonts w:ascii="Times New Roman" w:hAnsi="Times New Roman" w:cs="Times New Roman"/>
          <w:sz w:val="24"/>
          <w:szCs w:val="24"/>
        </w:rPr>
        <w:t xml:space="preserve">We therefore aimed in this work to determine whether or not a systematic review of the literature might indicate the relative merits of thyroid hormone levels and TSH levels, in terms of correlations with a broad range of clinical </w:t>
      </w:r>
      <w:r w:rsidR="002D68E3">
        <w:rPr>
          <w:rFonts w:ascii="Times New Roman" w:hAnsi="Times New Roman" w:cs="Times New Roman"/>
          <w:sz w:val="24"/>
          <w:szCs w:val="24"/>
        </w:rPr>
        <w:t>parameters. Because</w:t>
      </w:r>
      <w:r w:rsidR="00DE75B6" w:rsidRPr="00DE75B6">
        <w:rPr>
          <w:rFonts w:ascii="Times New Roman" w:hAnsi="Times New Roman" w:cs="Times New Roman"/>
          <w:sz w:val="24"/>
          <w:szCs w:val="24"/>
        </w:rPr>
        <w:t xml:space="preserve"> of the strong negative </w:t>
      </w:r>
      <w:ins w:id="37" w:author="Stephen" w:date="2019-07-11T15:11:00Z">
        <w:r w:rsidR="00692C69">
          <w:rPr>
            <w:rFonts w:ascii="Times New Roman" w:hAnsi="Times New Roman" w:cs="Times New Roman"/>
            <w:sz w:val="24"/>
            <w:szCs w:val="24"/>
          </w:rPr>
          <w:t>popula</w:t>
        </w:r>
      </w:ins>
      <w:ins w:id="38" w:author="Stephen" w:date="2019-07-11T15:12:00Z">
        <w:r w:rsidR="00692C69">
          <w:rPr>
            <w:rFonts w:ascii="Times New Roman" w:hAnsi="Times New Roman" w:cs="Times New Roman"/>
            <w:sz w:val="24"/>
            <w:szCs w:val="24"/>
          </w:rPr>
          <w:t xml:space="preserve">tion </w:t>
        </w:r>
      </w:ins>
      <w:r w:rsidR="00DE75B6" w:rsidRPr="00DE75B6">
        <w:rPr>
          <w:rFonts w:ascii="Times New Roman" w:hAnsi="Times New Roman" w:cs="Times New Roman"/>
          <w:sz w:val="24"/>
          <w:szCs w:val="24"/>
        </w:rPr>
        <w:t xml:space="preserve">correlation between FT4 and TSH we expected to find correlations between both TSH and FT4 with the clinical features of thyroid dysfunction. We further reasoned however, that if the clinical features correlated better with TSH levels the current </w:t>
      </w:r>
      <w:ins w:id="39" w:author="Stephen" w:date="2019-07-11T15:13:00Z">
        <w:r w:rsidR="00692C69">
          <w:rPr>
            <w:rFonts w:ascii="Times New Roman" w:hAnsi="Times New Roman" w:cs="Times New Roman"/>
            <w:sz w:val="24"/>
            <w:szCs w:val="24"/>
          </w:rPr>
          <w:t xml:space="preserve">definition of </w:t>
        </w:r>
      </w:ins>
      <w:del w:id="40" w:author="Stephen" w:date="2019-07-11T15:13:00Z">
        <w:r w:rsidR="00DE75B6" w:rsidRPr="00DE75B6" w:rsidDel="00692C69">
          <w:rPr>
            <w:rFonts w:ascii="Times New Roman" w:hAnsi="Times New Roman" w:cs="Times New Roman"/>
            <w:sz w:val="24"/>
            <w:szCs w:val="24"/>
          </w:rPr>
          <w:delText>model</w:delText>
        </w:r>
        <w:r w:rsidDel="00692C69">
          <w:rPr>
            <w:rFonts w:ascii="Times New Roman" w:hAnsi="Times New Roman" w:cs="Times New Roman"/>
            <w:sz w:val="24"/>
            <w:szCs w:val="24"/>
          </w:rPr>
          <w:delText xml:space="preserve">s of thyroid regulation and </w:delText>
        </w:r>
      </w:del>
      <w:r>
        <w:rPr>
          <w:rFonts w:ascii="Times New Roman" w:hAnsi="Times New Roman" w:cs="Times New Roman"/>
          <w:sz w:val="24"/>
          <w:szCs w:val="24"/>
        </w:rPr>
        <w:t>subclinical thyroid dysfunction</w:t>
      </w:r>
      <w:r w:rsidR="00DE75B6" w:rsidRPr="00DE75B6">
        <w:rPr>
          <w:rFonts w:ascii="Times New Roman" w:hAnsi="Times New Roman" w:cs="Times New Roman"/>
          <w:sz w:val="24"/>
          <w:szCs w:val="24"/>
        </w:rPr>
        <w:t xml:space="preserve"> would be supported, but, if the clinical feature</w:t>
      </w:r>
      <w:r w:rsidR="00BF0B90">
        <w:rPr>
          <w:rFonts w:ascii="Times New Roman" w:hAnsi="Times New Roman" w:cs="Times New Roman"/>
          <w:sz w:val="24"/>
          <w:szCs w:val="24"/>
        </w:rPr>
        <w:t>s</w:t>
      </w:r>
      <w:r w:rsidR="00DE75B6" w:rsidRPr="00DE75B6">
        <w:rPr>
          <w:rFonts w:ascii="Times New Roman" w:hAnsi="Times New Roman" w:cs="Times New Roman"/>
          <w:sz w:val="24"/>
          <w:szCs w:val="24"/>
        </w:rPr>
        <w:t xml:space="preserve"> correlated better with thyroid hormone levels, </w:t>
      </w:r>
      <w:ins w:id="41" w:author="Stephen" w:date="2019-07-11T15:13:00Z">
        <w:r w:rsidR="00692C69">
          <w:rPr>
            <w:rFonts w:ascii="Times New Roman" w:hAnsi="Times New Roman" w:cs="Times New Roman"/>
            <w:sz w:val="24"/>
            <w:szCs w:val="24"/>
          </w:rPr>
          <w:t xml:space="preserve">the </w:t>
        </w:r>
      </w:ins>
      <w:ins w:id="42" w:author="Stephen" w:date="2019-07-11T15:14:00Z">
        <w:r w:rsidR="00692C69">
          <w:rPr>
            <w:rFonts w:ascii="Times New Roman" w:hAnsi="Times New Roman" w:cs="Times New Roman"/>
            <w:sz w:val="24"/>
            <w:szCs w:val="24"/>
          </w:rPr>
          <w:t>current definition of subclinical thyroid dysfunction would warrant review.</w:t>
        </w:r>
      </w:ins>
      <w:del w:id="43" w:author="Stephen" w:date="2019-07-11T15:14:00Z">
        <w:r w:rsidR="00F30D78" w:rsidDel="00692C69">
          <w:rPr>
            <w:rFonts w:ascii="Times New Roman" w:hAnsi="Times New Roman" w:cs="Times New Roman"/>
            <w:sz w:val="24"/>
            <w:szCs w:val="24"/>
          </w:rPr>
          <w:delText xml:space="preserve">further </w:delText>
        </w:r>
        <w:r w:rsidR="00DE75B6" w:rsidRPr="00DE75B6" w:rsidDel="00692C69">
          <w:rPr>
            <w:rFonts w:ascii="Times New Roman" w:hAnsi="Times New Roman" w:cs="Times New Roman"/>
            <w:sz w:val="24"/>
            <w:szCs w:val="24"/>
          </w:rPr>
          <w:delText>doubt would be cast on</w:delText>
        </w:r>
        <w:r w:rsidR="00371434" w:rsidDel="00692C69">
          <w:rPr>
            <w:rFonts w:ascii="Times New Roman" w:hAnsi="Times New Roman" w:cs="Times New Roman"/>
            <w:sz w:val="24"/>
            <w:szCs w:val="24"/>
          </w:rPr>
          <w:delText>,</w:delText>
        </w:r>
        <w:r w:rsidR="00DE75B6" w:rsidRPr="00DE75B6" w:rsidDel="00692C69">
          <w:rPr>
            <w:rFonts w:ascii="Times New Roman" w:hAnsi="Times New Roman" w:cs="Times New Roman"/>
            <w:sz w:val="24"/>
            <w:szCs w:val="24"/>
          </w:rPr>
          <w:delText xml:space="preserve"> the validity </w:delText>
        </w:r>
        <w:r w:rsidR="00371434" w:rsidDel="00692C69">
          <w:rPr>
            <w:rFonts w:ascii="Times New Roman" w:hAnsi="Times New Roman" w:cs="Times New Roman"/>
            <w:sz w:val="24"/>
            <w:szCs w:val="24"/>
          </w:rPr>
          <w:delText xml:space="preserve"> </w:delText>
        </w:r>
        <w:r w:rsidR="00F30D78" w:rsidDel="00692C69">
          <w:rPr>
            <w:rFonts w:ascii="Times New Roman" w:hAnsi="Times New Roman" w:cs="Times New Roman"/>
            <w:sz w:val="24"/>
            <w:szCs w:val="24"/>
          </w:rPr>
          <w:delText xml:space="preserve">set point </w:delText>
        </w:r>
        <w:r w:rsidR="00371434" w:rsidDel="00692C69">
          <w:rPr>
            <w:rFonts w:ascii="Times New Roman" w:hAnsi="Times New Roman" w:cs="Times New Roman"/>
            <w:sz w:val="24"/>
            <w:szCs w:val="24"/>
          </w:rPr>
          <w:delText xml:space="preserve">hypothesis of thyroid </w:delText>
        </w:r>
        <w:r w:rsidR="00F30D78" w:rsidDel="00692C69">
          <w:rPr>
            <w:rFonts w:ascii="Times New Roman" w:hAnsi="Times New Roman" w:cs="Times New Roman"/>
            <w:sz w:val="24"/>
            <w:szCs w:val="24"/>
          </w:rPr>
          <w:delText>regulation</w:delText>
        </w:r>
        <w:r w:rsidR="00371434" w:rsidDel="00692C69">
          <w:rPr>
            <w:rFonts w:ascii="Times New Roman" w:hAnsi="Times New Roman" w:cs="Times New Roman"/>
            <w:sz w:val="24"/>
            <w:szCs w:val="24"/>
          </w:rPr>
          <w:delText>,</w:delText>
        </w:r>
        <w:r w:rsidR="00F30D78" w:rsidDel="00692C69">
          <w:rPr>
            <w:rFonts w:ascii="Times New Roman" w:hAnsi="Times New Roman" w:cs="Times New Roman"/>
            <w:sz w:val="24"/>
            <w:szCs w:val="24"/>
          </w:rPr>
          <w:delText xml:space="preserve"> and </w:delText>
        </w:r>
        <w:r w:rsidR="00DE75B6" w:rsidRPr="00DE75B6" w:rsidDel="00692C69">
          <w:rPr>
            <w:rFonts w:ascii="Times New Roman" w:hAnsi="Times New Roman" w:cs="Times New Roman"/>
            <w:sz w:val="24"/>
            <w:szCs w:val="24"/>
          </w:rPr>
          <w:delText xml:space="preserve">the current </w:delText>
        </w:r>
        <w:r w:rsidDel="00692C69">
          <w:rPr>
            <w:rFonts w:ascii="Times New Roman" w:hAnsi="Times New Roman" w:cs="Times New Roman"/>
            <w:sz w:val="24"/>
            <w:szCs w:val="24"/>
          </w:rPr>
          <w:delText xml:space="preserve">TSH-based </w:delText>
        </w:r>
        <w:r w:rsidR="00DE75B6" w:rsidRPr="00DE75B6" w:rsidDel="00692C69">
          <w:rPr>
            <w:rFonts w:ascii="Times New Roman" w:hAnsi="Times New Roman" w:cs="Times New Roman"/>
            <w:sz w:val="24"/>
            <w:szCs w:val="24"/>
          </w:rPr>
          <w:delText>conception of subclinical thyroid dysfunction.</w:delText>
        </w:r>
      </w:del>
      <w:r w:rsidR="00CA05FC" w:rsidRPr="00CA05FC">
        <w:rPr>
          <w:rFonts w:ascii="Times New Roman" w:hAnsi="Times New Roman" w:cs="Times New Roman"/>
          <w:sz w:val="24"/>
          <w:szCs w:val="24"/>
        </w:rPr>
        <w:t xml:space="preserve"> </w:t>
      </w:r>
      <w:r w:rsidR="00CA05FC" w:rsidRPr="00DE75B6">
        <w:rPr>
          <w:rFonts w:ascii="Times New Roman" w:hAnsi="Times New Roman" w:cs="Times New Roman"/>
          <w:sz w:val="24"/>
          <w:szCs w:val="24"/>
        </w:rPr>
        <w:t xml:space="preserve">In this </w:t>
      </w:r>
      <w:r w:rsidR="00CA05FC">
        <w:rPr>
          <w:rFonts w:ascii="Times New Roman" w:hAnsi="Times New Roman" w:cs="Times New Roman"/>
          <w:sz w:val="24"/>
          <w:szCs w:val="24"/>
        </w:rPr>
        <w:t xml:space="preserve">latter </w:t>
      </w:r>
      <w:r w:rsidR="00CA05FC" w:rsidRPr="00DE75B6">
        <w:rPr>
          <w:rFonts w:ascii="Times New Roman" w:hAnsi="Times New Roman" w:cs="Times New Roman"/>
          <w:sz w:val="24"/>
          <w:szCs w:val="24"/>
        </w:rPr>
        <w:t xml:space="preserve">circumstance the previously noted correlations of clinical features with TSH levels would merely reflect the </w:t>
      </w:r>
      <w:r w:rsidR="00BF0B90">
        <w:rPr>
          <w:rFonts w:ascii="Times New Roman" w:hAnsi="Times New Roman" w:cs="Times New Roman"/>
          <w:sz w:val="24"/>
          <w:szCs w:val="24"/>
        </w:rPr>
        <w:t xml:space="preserve">strong negative </w:t>
      </w:r>
      <w:r w:rsidR="00CA05FC" w:rsidRPr="00DE75B6">
        <w:rPr>
          <w:rFonts w:ascii="Times New Roman" w:hAnsi="Times New Roman" w:cs="Times New Roman"/>
          <w:sz w:val="24"/>
          <w:szCs w:val="24"/>
        </w:rPr>
        <w:t>population correlation between FT4 and TSH.</w:t>
      </w:r>
    </w:p>
    <w:p w14:paraId="1E27B12B" w14:textId="77777777" w:rsidR="00604CFE" w:rsidRDefault="00DE75B6" w:rsidP="00604CFE">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 </w:t>
      </w:r>
    </w:p>
    <w:p w14:paraId="73C47A09" w14:textId="77777777" w:rsidR="00DE75B6" w:rsidRPr="00DE75B6" w:rsidRDefault="00DE75B6" w:rsidP="00604CFE">
      <w:pPr>
        <w:spacing w:line="480" w:lineRule="auto"/>
        <w:rPr>
          <w:rFonts w:ascii="Times New Roman" w:hAnsi="Times New Roman" w:cs="Times New Roman"/>
          <w:sz w:val="24"/>
          <w:szCs w:val="24"/>
        </w:rPr>
      </w:pPr>
    </w:p>
    <w:p w14:paraId="538AAD0B"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METHOD</w:t>
      </w:r>
    </w:p>
    <w:p w14:paraId="0A1D6FEB"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Search strategy</w:t>
      </w:r>
    </w:p>
    <w:p w14:paraId="265B3395"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Up to </w:t>
      </w:r>
      <w:r w:rsidR="00996CAF">
        <w:rPr>
          <w:rFonts w:ascii="Times New Roman" w:hAnsi="Times New Roman" w:cs="Times New Roman"/>
          <w:sz w:val="24"/>
          <w:szCs w:val="24"/>
        </w:rPr>
        <w:t>2</w:t>
      </w:r>
      <w:r w:rsidR="00057F34">
        <w:rPr>
          <w:rFonts w:ascii="Times New Roman" w:hAnsi="Times New Roman" w:cs="Times New Roman"/>
          <w:sz w:val="24"/>
          <w:szCs w:val="24"/>
        </w:rPr>
        <w:t>6</w:t>
      </w:r>
      <w:r w:rsidRPr="00DE75B6">
        <w:rPr>
          <w:rFonts w:ascii="Times New Roman" w:hAnsi="Times New Roman" w:cs="Times New Roman"/>
          <w:sz w:val="24"/>
          <w:szCs w:val="24"/>
        </w:rPr>
        <w:t xml:space="preserve"> November 2018 a systematic search was performed of PubMed/</w:t>
      </w:r>
      <w:commentRangeStart w:id="44"/>
      <w:r w:rsidRPr="00DE75B6">
        <w:rPr>
          <w:rFonts w:ascii="Times New Roman" w:hAnsi="Times New Roman" w:cs="Times New Roman"/>
          <w:sz w:val="24"/>
          <w:szCs w:val="24"/>
        </w:rPr>
        <w:t>MEDLINE</w:t>
      </w:r>
      <w:commentRangeEnd w:id="44"/>
      <w:r w:rsidRPr="00DE75B6">
        <w:rPr>
          <w:rStyle w:val="CommentReference"/>
          <w:rFonts w:ascii="Times New Roman" w:hAnsi="Times New Roman" w:cs="Times New Roman"/>
          <w:sz w:val="24"/>
          <w:szCs w:val="24"/>
        </w:rPr>
        <w:commentReference w:id="44"/>
      </w:r>
      <w:r w:rsidRPr="00DE75B6">
        <w:rPr>
          <w:rFonts w:ascii="Times New Roman" w:hAnsi="Times New Roman" w:cs="Times New Roman"/>
          <w:sz w:val="24"/>
          <w:szCs w:val="24"/>
        </w:rPr>
        <w:t xml:space="preserve"> using the following </w:t>
      </w:r>
      <w:r w:rsidR="002D68E3" w:rsidRPr="00DE75B6">
        <w:rPr>
          <w:rFonts w:ascii="Times New Roman" w:hAnsi="Times New Roman" w:cs="Times New Roman"/>
          <w:sz w:val="24"/>
          <w:szCs w:val="24"/>
        </w:rPr>
        <w:t>terms: thyroxine</w:t>
      </w:r>
      <w:r w:rsidRPr="00DE75B6">
        <w:rPr>
          <w:rFonts w:ascii="Times New Roman" w:hAnsi="Times New Roman" w:cs="Times New Roman"/>
          <w:sz w:val="24"/>
          <w:szCs w:val="24"/>
        </w:rPr>
        <w:t>/</w:t>
      </w:r>
      <w:commentRangeStart w:id="45"/>
      <w:r w:rsidRPr="00DE75B6">
        <w:rPr>
          <w:rFonts w:ascii="Times New Roman" w:hAnsi="Times New Roman" w:cs="Times New Roman"/>
          <w:sz w:val="24"/>
          <w:szCs w:val="24"/>
        </w:rPr>
        <w:t>T4</w:t>
      </w:r>
      <w:commentRangeEnd w:id="45"/>
      <w:r w:rsidRPr="00DE75B6">
        <w:rPr>
          <w:rStyle w:val="CommentReference"/>
          <w:rFonts w:ascii="Times New Roman" w:hAnsi="Times New Roman" w:cs="Times New Roman"/>
          <w:sz w:val="24"/>
          <w:szCs w:val="24"/>
        </w:rPr>
        <w:commentReference w:id="45"/>
      </w:r>
      <w:r w:rsidRPr="00DE75B6">
        <w:rPr>
          <w:rFonts w:ascii="Times New Roman" w:hAnsi="Times New Roman" w:cs="Times New Roman"/>
          <w:sz w:val="24"/>
          <w:szCs w:val="24"/>
        </w:rPr>
        <w:t xml:space="preserve">, </w:t>
      </w:r>
      <w:r w:rsidR="00EA76AF">
        <w:rPr>
          <w:rFonts w:ascii="Times New Roman" w:hAnsi="Times New Roman" w:cs="Times New Roman"/>
          <w:sz w:val="24"/>
          <w:szCs w:val="24"/>
        </w:rPr>
        <w:t>triiodothyronine/T3</w:t>
      </w:r>
      <w:r w:rsidR="00BF0B90">
        <w:rPr>
          <w:rFonts w:ascii="Times New Roman" w:hAnsi="Times New Roman" w:cs="Times New Roman"/>
          <w:sz w:val="24"/>
          <w:szCs w:val="24"/>
        </w:rPr>
        <w:t>/FT3</w:t>
      </w:r>
      <w:r w:rsidR="002D68E3">
        <w:rPr>
          <w:rFonts w:ascii="Times New Roman" w:hAnsi="Times New Roman" w:cs="Times New Roman"/>
          <w:sz w:val="24"/>
          <w:szCs w:val="24"/>
        </w:rPr>
        <w:t>,</w:t>
      </w:r>
      <w:r w:rsidR="002D68E3" w:rsidRPr="00DE75B6">
        <w:rPr>
          <w:rFonts w:ascii="Times New Roman" w:hAnsi="Times New Roman" w:cs="Times New Roman"/>
          <w:sz w:val="24"/>
          <w:szCs w:val="24"/>
        </w:rPr>
        <w:t xml:space="preserve"> TSH</w:t>
      </w:r>
      <w:r w:rsidRPr="00DE75B6">
        <w:rPr>
          <w:rFonts w:ascii="Times New Roman" w:hAnsi="Times New Roman" w:cs="Times New Roman"/>
          <w:sz w:val="24"/>
          <w:szCs w:val="24"/>
        </w:rPr>
        <w:t xml:space="preserve">/thyroid stimulation hormone </w:t>
      </w:r>
      <w:r w:rsidR="002D68E3" w:rsidRPr="00DE75B6">
        <w:rPr>
          <w:rFonts w:ascii="Times New Roman" w:hAnsi="Times New Roman" w:cs="Times New Roman"/>
          <w:sz w:val="24"/>
          <w:szCs w:val="24"/>
        </w:rPr>
        <w:t>and subclinical</w:t>
      </w:r>
      <w:r w:rsidRPr="00DE75B6">
        <w:rPr>
          <w:rFonts w:ascii="Times New Roman" w:hAnsi="Times New Roman" w:cs="Times New Roman"/>
          <w:sz w:val="24"/>
          <w:szCs w:val="24"/>
        </w:rPr>
        <w:t xml:space="preserve">. No restrictions were placed on language, country, or publication date. Initially the titles of the articles were screened for relevance and then the abstracts, with </w:t>
      </w:r>
      <w:r w:rsidRPr="00DE75B6">
        <w:rPr>
          <w:rFonts w:ascii="Times New Roman" w:hAnsi="Times New Roman" w:cs="Times New Roman"/>
          <w:sz w:val="24"/>
          <w:szCs w:val="24"/>
        </w:rPr>
        <w:lastRenderedPageBreak/>
        <w:t xml:space="preserve">full-text reports of potentially relevant reports reviewed. Additional relevant articles were searched for in the reference lists of the retrieved full-text studies. </w:t>
      </w:r>
      <w:r w:rsidR="00741E21">
        <w:rPr>
          <w:rFonts w:ascii="Times New Roman" w:hAnsi="Times New Roman" w:cs="Times New Roman"/>
          <w:sz w:val="24"/>
          <w:szCs w:val="24"/>
        </w:rPr>
        <w:t>If relevant articles were so found the reference lists of these articles were examined for further relevant articles</w:t>
      </w:r>
      <w:r w:rsidR="006A0D9B">
        <w:rPr>
          <w:rFonts w:ascii="Times New Roman" w:hAnsi="Times New Roman" w:cs="Times New Roman"/>
          <w:sz w:val="24"/>
          <w:szCs w:val="24"/>
        </w:rPr>
        <w:t xml:space="preserve">. </w:t>
      </w:r>
      <w:r w:rsidR="00B757DF">
        <w:rPr>
          <w:rFonts w:ascii="Times New Roman" w:hAnsi="Times New Roman" w:cs="Times New Roman"/>
          <w:sz w:val="24"/>
          <w:szCs w:val="24"/>
        </w:rPr>
        <w:t xml:space="preserve">If repeated study was made of the same cohort the latest only was included. </w:t>
      </w:r>
      <w:r w:rsidR="002D68E3" w:rsidRPr="00DE75B6">
        <w:rPr>
          <w:rFonts w:ascii="Times New Roman" w:hAnsi="Times New Roman" w:cs="Times New Roman"/>
          <w:sz w:val="24"/>
          <w:szCs w:val="24"/>
        </w:rPr>
        <w:t>The</w:t>
      </w:r>
      <w:r w:rsidRPr="00DE75B6">
        <w:rPr>
          <w:rFonts w:ascii="Times New Roman" w:hAnsi="Times New Roman" w:cs="Times New Roman"/>
          <w:sz w:val="24"/>
          <w:szCs w:val="24"/>
        </w:rPr>
        <w:t xml:space="preserve"> literature search was conducted independently by two of the authors (SPF and HF), and the included and excluded articles were agreed on by consensus with reference to the criteria described in the next section. </w:t>
      </w:r>
    </w:p>
    <w:p w14:paraId="13D6B139"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Study selection and data extraction</w:t>
      </w:r>
    </w:p>
    <w:p w14:paraId="2E59A63C" w14:textId="77777777" w:rsidR="00BF0B90"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Studies reporting on free thyroxine/</w:t>
      </w:r>
      <w:r w:rsidR="00FE1DC8">
        <w:rPr>
          <w:rFonts w:ascii="Times New Roman" w:hAnsi="Times New Roman" w:cs="Times New Roman"/>
          <w:sz w:val="24"/>
          <w:szCs w:val="24"/>
        </w:rPr>
        <w:t>F</w:t>
      </w:r>
      <w:commentRangeStart w:id="46"/>
      <w:r w:rsidRPr="00DE75B6">
        <w:rPr>
          <w:rFonts w:ascii="Times New Roman" w:hAnsi="Times New Roman" w:cs="Times New Roman"/>
          <w:sz w:val="24"/>
          <w:szCs w:val="24"/>
        </w:rPr>
        <w:t>T4</w:t>
      </w:r>
      <w:commentRangeEnd w:id="46"/>
      <w:r w:rsidRPr="00DE75B6">
        <w:rPr>
          <w:rStyle w:val="CommentReference"/>
          <w:rFonts w:ascii="Times New Roman" w:hAnsi="Times New Roman" w:cs="Times New Roman"/>
          <w:sz w:val="24"/>
          <w:szCs w:val="24"/>
        </w:rPr>
        <w:commentReference w:id="46"/>
      </w:r>
      <w:r w:rsidRPr="00DE75B6">
        <w:rPr>
          <w:rFonts w:ascii="Times New Roman" w:hAnsi="Times New Roman" w:cs="Times New Roman"/>
          <w:sz w:val="24"/>
          <w:szCs w:val="24"/>
        </w:rPr>
        <w:t xml:space="preserve">, </w:t>
      </w:r>
      <w:r w:rsidR="00EA76AF">
        <w:rPr>
          <w:rFonts w:ascii="Times New Roman" w:hAnsi="Times New Roman" w:cs="Times New Roman"/>
          <w:sz w:val="24"/>
          <w:szCs w:val="24"/>
        </w:rPr>
        <w:t xml:space="preserve">T3, </w:t>
      </w:r>
      <w:r w:rsidRPr="00DE75B6">
        <w:rPr>
          <w:rFonts w:ascii="Times New Roman" w:hAnsi="Times New Roman" w:cs="Times New Roman"/>
          <w:sz w:val="24"/>
          <w:szCs w:val="24"/>
        </w:rPr>
        <w:t xml:space="preserve">TSH/thyroid stimulation hormone and subclinical thyroid dysfunction were included. Reports were excluded if the studied population was </w:t>
      </w:r>
      <w:r w:rsidR="005A6518">
        <w:rPr>
          <w:rFonts w:ascii="Times New Roman" w:hAnsi="Times New Roman" w:cs="Times New Roman"/>
          <w:sz w:val="24"/>
          <w:szCs w:val="24"/>
        </w:rPr>
        <w:t xml:space="preserve">duplicated or </w:t>
      </w:r>
      <w:r w:rsidRPr="00DE75B6">
        <w:rPr>
          <w:rFonts w:ascii="Times New Roman" w:hAnsi="Times New Roman" w:cs="Times New Roman"/>
          <w:sz w:val="24"/>
          <w:szCs w:val="24"/>
        </w:rPr>
        <w:t xml:space="preserve">less than </w:t>
      </w:r>
      <w:commentRangeStart w:id="47"/>
      <w:r w:rsidRPr="00DE75B6">
        <w:rPr>
          <w:rFonts w:ascii="Times New Roman" w:hAnsi="Times New Roman" w:cs="Times New Roman"/>
          <w:sz w:val="24"/>
          <w:szCs w:val="24"/>
        </w:rPr>
        <w:t>100</w:t>
      </w:r>
      <w:commentRangeEnd w:id="47"/>
      <w:r w:rsidRPr="00DE75B6">
        <w:rPr>
          <w:rStyle w:val="CommentReference"/>
          <w:rFonts w:ascii="Times New Roman" w:hAnsi="Times New Roman" w:cs="Times New Roman"/>
          <w:sz w:val="24"/>
          <w:szCs w:val="24"/>
        </w:rPr>
        <w:commentReference w:id="47"/>
      </w:r>
      <w:r w:rsidRPr="00DE75B6">
        <w:rPr>
          <w:rFonts w:ascii="Times New Roman" w:hAnsi="Times New Roman" w:cs="Times New Roman"/>
          <w:sz w:val="24"/>
          <w:szCs w:val="24"/>
        </w:rPr>
        <w:t xml:space="preserve"> individuals. Review articles, editorials, and meeting abstracts </w:t>
      </w:r>
      <w:commentRangeStart w:id="48"/>
      <w:r w:rsidRPr="00DE75B6">
        <w:rPr>
          <w:rFonts w:ascii="Times New Roman" w:hAnsi="Times New Roman" w:cs="Times New Roman"/>
          <w:sz w:val="24"/>
          <w:szCs w:val="24"/>
        </w:rPr>
        <w:t>were</w:t>
      </w:r>
      <w:commentRangeEnd w:id="48"/>
      <w:r w:rsidR="00BB7D04">
        <w:rPr>
          <w:rStyle w:val="CommentReference"/>
        </w:rPr>
        <w:commentReference w:id="48"/>
      </w:r>
      <w:r w:rsidRPr="00DE75B6">
        <w:rPr>
          <w:rFonts w:ascii="Times New Roman" w:hAnsi="Times New Roman" w:cs="Times New Roman"/>
          <w:sz w:val="24"/>
          <w:szCs w:val="24"/>
        </w:rPr>
        <w:t xml:space="preserve"> also excluded. </w:t>
      </w:r>
    </w:p>
    <w:p w14:paraId="404B0D0F" w14:textId="77777777" w:rsidR="00AF6F38" w:rsidRDefault="00AF6F38" w:rsidP="00DE75B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literature was first examined to confirm the previously reported general trends of association between clinical parameters and thyroid status. </w:t>
      </w:r>
    </w:p>
    <w:p w14:paraId="1A40DA4F" w14:textId="77777777" w:rsidR="007C55D7" w:rsidRDefault="00AF6F38" w:rsidP="00DE75B6">
      <w:pPr>
        <w:spacing w:line="480" w:lineRule="auto"/>
        <w:rPr>
          <w:rFonts w:ascii="Times New Roman" w:hAnsi="Times New Roman" w:cs="Times New Roman"/>
          <w:sz w:val="24"/>
          <w:szCs w:val="24"/>
        </w:rPr>
      </w:pPr>
      <w:r>
        <w:rPr>
          <w:rFonts w:ascii="Times New Roman" w:hAnsi="Times New Roman" w:cs="Times New Roman"/>
          <w:sz w:val="24"/>
          <w:szCs w:val="24"/>
        </w:rPr>
        <w:t xml:space="preserve">We then specifically examined studies that reported correlations of clinical parameters with </w:t>
      </w:r>
      <w:r w:rsidR="00BF0B90">
        <w:rPr>
          <w:rFonts w:ascii="Times New Roman" w:hAnsi="Times New Roman" w:cs="Times New Roman"/>
          <w:sz w:val="24"/>
          <w:szCs w:val="24"/>
        </w:rPr>
        <w:t xml:space="preserve">both TSH and </w:t>
      </w:r>
      <w:r>
        <w:rPr>
          <w:rFonts w:ascii="Times New Roman" w:hAnsi="Times New Roman" w:cs="Times New Roman"/>
          <w:sz w:val="24"/>
          <w:szCs w:val="24"/>
        </w:rPr>
        <w:t>thyroid hormone levels</w:t>
      </w:r>
      <w:ins w:id="49" w:author="Stephen" w:date="2019-07-13T17:59:00Z">
        <w:r w:rsidR="00BF18C8">
          <w:rPr>
            <w:rFonts w:ascii="Times New Roman" w:hAnsi="Times New Roman" w:cs="Times New Roman"/>
            <w:sz w:val="24"/>
            <w:szCs w:val="24"/>
          </w:rPr>
          <w:t xml:space="preserve"> (FT4 +/- FT3/T3)</w:t>
        </w:r>
      </w:ins>
      <w:r>
        <w:rPr>
          <w:rFonts w:ascii="Times New Roman" w:hAnsi="Times New Roman" w:cs="Times New Roman"/>
          <w:sz w:val="24"/>
          <w:szCs w:val="24"/>
        </w:rPr>
        <w:t xml:space="preserve">. </w:t>
      </w:r>
      <w:r w:rsidR="00DE75B6" w:rsidRPr="00DE75B6">
        <w:rPr>
          <w:rFonts w:ascii="Times New Roman" w:hAnsi="Times New Roman" w:cs="Times New Roman"/>
          <w:sz w:val="24"/>
          <w:szCs w:val="24"/>
        </w:rPr>
        <w:t xml:space="preserve">The following information was extracted from each </w:t>
      </w:r>
      <w:r>
        <w:rPr>
          <w:rFonts w:ascii="Times New Roman" w:hAnsi="Times New Roman" w:cs="Times New Roman"/>
          <w:sz w:val="24"/>
          <w:szCs w:val="24"/>
        </w:rPr>
        <w:t xml:space="preserve">such </w:t>
      </w:r>
      <w:r w:rsidR="00DE75B6" w:rsidRPr="00DE75B6">
        <w:rPr>
          <w:rFonts w:ascii="Times New Roman" w:hAnsi="Times New Roman" w:cs="Times New Roman"/>
          <w:sz w:val="24"/>
          <w:szCs w:val="24"/>
        </w:rPr>
        <w:t xml:space="preserve">study: first author, country, number of individuals, sex, age intervals, nature of the study, clinical parameter and </w:t>
      </w:r>
      <w:r w:rsidR="007C55D7">
        <w:rPr>
          <w:rFonts w:ascii="Times New Roman" w:hAnsi="Times New Roman" w:cs="Times New Roman"/>
          <w:sz w:val="24"/>
          <w:szCs w:val="24"/>
        </w:rPr>
        <w:t>any correlations with thyroid hormones and</w:t>
      </w:r>
      <w:r w:rsidR="00BF0B90">
        <w:rPr>
          <w:rFonts w:ascii="Times New Roman" w:hAnsi="Times New Roman" w:cs="Times New Roman"/>
          <w:sz w:val="24"/>
          <w:szCs w:val="24"/>
        </w:rPr>
        <w:t>/or</w:t>
      </w:r>
      <w:r w:rsidR="007C55D7">
        <w:rPr>
          <w:rFonts w:ascii="Times New Roman" w:hAnsi="Times New Roman" w:cs="Times New Roman"/>
          <w:sz w:val="24"/>
          <w:szCs w:val="24"/>
        </w:rPr>
        <w:t xml:space="preserve"> TSH, (including the statistical techniques and degrees of significance of any correlations)</w:t>
      </w:r>
      <w:r w:rsidR="00DE75B6" w:rsidRPr="00DE75B6">
        <w:rPr>
          <w:rFonts w:ascii="Times New Roman" w:hAnsi="Times New Roman" w:cs="Times New Roman"/>
          <w:sz w:val="24"/>
          <w:szCs w:val="24"/>
        </w:rPr>
        <w:t xml:space="preserve">. </w:t>
      </w:r>
    </w:p>
    <w:p w14:paraId="4503C4B8" w14:textId="77777777" w:rsidR="00DE75B6" w:rsidRDefault="007C55D7" w:rsidP="00DE75B6">
      <w:pPr>
        <w:spacing w:line="480" w:lineRule="auto"/>
        <w:rPr>
          <w:rFonts w:ascii="Times New Roman" w:hAnsi="Times New Roman" w:cs="Times New Roman"/>
          <w:sz w:val="24"/>
          <w:szCs w:val="24"/>
        </w:rPr>
      </w:pPr>
      <w:r>
        <w:rPr>
          <w:rFonts w:ascii="Times New Roman" w:hAnsi="Times New Roman" w:cs="Times New Roman"/>
          <w:sz w:val="24"/>
          <w:szCs w:val="24"/>
        </w:rPr>
        <w:t xml:space="preserve">As our study was not directed at a collection of works addressing therapeutic outcomes of an intervention, the </w:t>
      </w:r>
      <w:r w:rsidR="00DE75B6" w:rsidRPr="00DE75B6">
        <w:rPr>
          <w:rFonts w:ascii="Times New Roman" w:hAnsi="Times New Roman" w:cs="Times New Roman"/>
          <w:sz w:val="24"/>
          <w:szCs w:val="24"/>
        </w:rPr>
        <w:t>use of a quality assessment (the Newcastle-Ottawa Scale; available at: www.ohri.ca/ programs/</w:t>
      </w:r>
      <w:proofErr w:type="spellStart"/>
      <w:r w:rsidR="00DE75B6" w:rsidRPr="00DE75B6">
        <w:rPr>
          <w:rFonts w:ascii="Times New Roman" w:hAnsi="Times New Roman" w:cs="Times New Roman"/>
          <w:sz w:val="24"/>
          <w:szCs w:val="24"/>
        </w:rPr>
        <w:t>clinical_epidemiology</w:t>
      </w:r>
      <w:proofErr w:type="spellEnd"/>
      <w:r w:rsidR="00DE75B6" w:rsidRPr="00DE75B6">
        <w:rPr>
          <w:rFonts w:ascii="Times New Roman" w:hAnsi="Times New Roman" w:cs="Times New Roman"/>
          <w:sz w:val="24"/>
          <w:szCs w:val="24"/>
        </w:rPr>
        <w:t xml:space="preserve">/oxford.asp) was adjusted to suit this </w:t>
      </w:r>
      <w:commentRangeStart w:id="50"/>
      <w:r w:rsidR="00DE75B6" w:rsidRPr="00DE75B6">
        <w:rPr>
          <w:rFonts w:ascii="Times New Roman" w:hAnsi="Times New Roman" w:cs="Times New Roman"/>
          <w:sz w:val="24"/>
          <w:szCs w:val="24"/>
        </w:rPr>
        <w:t>setting</w:t>
      </w:r>
      <w:commentRangeEnd w:id="50"/>
      <w:r w:rsidR="00DE75B6" w:rsidRPr="00DE75B6">
        <w:rPr>
          <w:rStyle w:val="CommentReference"/>
          <w:rFonts w:ascii="Times New Roman" w:hAnsi="Times New Roman" w:cs="Times New Roman"/>
          <w:sz w:val="24"/>
          <w:szCs w:val="24"/>
        </w:rPr>
        <w:commentReference w:id="50"/>
      </w:r>
      <w:r w:rsidR="00DE75B6" w:rsidRPr="00DE75B6">
        <w:rPr>
          <w:rFonts w:ascii="Times New Roman" w:hAnsi="Times New Roman" w:cs="Times New Roman"/>
          <w:sz w:val="24"/>
          <w:szCs w:val="24"/>
        </w:rPr>
        <w:t xml:space="preserve">. In </w:t>
      </w:r>
      <w:r w:rsidR="00DE75B6" w:rsidRPr="00DE75B6">
        <w:rPr>
          <w:rFonts w:ascii="Times New Roman" w:hAnsi="Times New Roman" w:cs="Times New Roman"/>
          <w:sz w:val="24"/>
          <w:szCs w:val="24"/>
        </w:rPr>
        <w:lastRenderedPageBreak/>
        <w:t xml:space="preserve">the main this adjustment consisted of allowing for </w:t>
      </w:r>
      <w:r w:rsidR="002D68E3" w:rsidRPr="00DE75B6">
        <w:rPr>
          <w:rFonts w:ascii="Times New Roman" w:hAnsi="Times New Roman" w:cs="Times New Roman"/>
          <w:sz w:val="24"/>
          <w:szCs w:val="24"/>
        </w:rPr>
        <w:t>continuous, as</w:t>
      </w:r>
      <w:r w:rsidR="00DE75B6" w:rsidRPr="00DE75B6">
        <w:rPr>
          <w:rFonts w:ascii="Times New Roman" w:hAnsi="Times New Roman" w:cs="Times New Roman"/>
          <w:sz w:val="24"/>
          <w:szCs w:val="24"/>
        </w:rPr>
        <w:t xml:space="preserve"> well as binary quantifications, of clinical outcomes and exposure to thyroid hormone </w:t>
      </w:r>
      <w:r w:rsidR="002D68E3" w:rsidRPr="00DE75B6">
        <w:rPr>
          <w:rFonts w:ascii="Times New Roman" w:hAnsi="Times New Roman" w:cs="Times New Roman"/>
          <w:sz w:val="24"/>
          <w:szCs w:val="24"/>
        </w:rPr>
        <w:t xml:space="preserve">levels. </w:t>
      </w:r>
      <w:r w:rsidR="001A7CEC">
        <w:rPr>
          <w:rFonts w:ascii="Times New Roman" w:hAnsi="Times New Roman" w:cs="Times New Roman"/>
          <w:sz w:val="24"/>
          <w:szCs w:val="24"/>
        </w:rPr>
        <w:t xml:space="preserve"> </w:t>
      </w:r>
      <w:r w:rsidR="002F054F">
        <w:rPr>
          <w:rFonts w:ascii="Times New Roman" w:hAnsi="Times New Roman" w:cs="Times New Roman"/>
          <w:sz w:val="24"/>
          <w:szCs w:val="24"/>
        </w:rPr>
        <w:t>P</w:t>
      </w:r>
      <w:r w:rsidR="001A7CEC">
        <w:rPr>
          <w:rFonts w:ascii="Times New Roman" w:hAnsi="Times New Roman" w:cs="Times New Roman"/>
          <w:sz w:val="24"/>
          <w:szCs w:val="24"/>
        </w:rPr>
        <w:t>apers were scored according to the representativeness of the subjects, the similarity of the subjects apart from differences in the parameter of interest, the reliability of the classification of thyroid status</w:t>
      </w:r>
      <w:r w:rsidR="00BB7D04">
        <w:rPr>
          <w:rFonts w:ascii="Times New Roman" w:hAnsi="Times New Roman" w:cs="Times New Roman"/>
          <w:sz w:val="24"/>
          <w:szCs w:val="24"/>
        </w:rPr>
        <w:t xml:space="preserve"> and parameter status, control for confounding factors, and for prospective studies, the demonstration that outcome was not present at study onset, the adequacy of length and completeness of follow-up. </w:t>
      </w:r>
      <w:r w:rsidR="002D68E3" w:rsidRPr="00DE75B6">
        <w:rPr>
          <w:rFonts w:ascii="Times New Roman" w:hAnsi="Times New Roman" w:cs="Times New Roman"/>
          <w:sz w:val="24"/>
          <w:szCs w:val="24"/>
        </w:rPr>
        <w:t>The</w:t>
      </w:r>
      <w:r w:rsidR="00DE75B6" w:rsidRPr="00DE75B6">
        <w:rPr>
          <w:rFonts w:ascii="Times New Roman" w:hAnsi="Times New Roman" w:cs="Times New Roman"/>
          <w:sz w:val="24"/>
          <w:szCs w:val="24"/>
        </w:rPr>
        <w:t xml:space="preserve"> PRISMA (Preferred Reporting Items for Systematic Reviews and Meta-Analyses) guidelines were followed</w:t>
      </w:r>
      <w:r w:rsidR="00741E21">
        <w:rPr>
          <w:rFonts w:ascii="Times New Roman" w:hAnsi="Times New Roman" w:cs="Times New Roman"/>
          <w:sz w:val="24"/>
          <w:szCs w:val="24"/>
        </w:rPr>
        <w:t xml:space="preserve"> [2</w:t>
      </w:r>
      <w:r w:rsidR="005629EB">
        <w:rPr>
          <w:rFonts w:ascii="Times New Roman" w:hAnsi="Times New Roman" w:cs="Times New Roman"/>
          <w:sz w:val="24"/>
          <w:szCs w:val="24"/>
        </w:rPr>
        <w:t>6</w:t>
      </w:r>
      <w:r w:rsidR="00741E21">
        <w:rPr>
          <w:rFonts w:ascii="Times New Roman" w:hAnsi="Times New Roman" w:cs="Times New Roman"/>
          <w:sz w:val="24"/>
          <w:szCs w:val="24"/>
        </w:rPr>
        <w:t>]</w:t>
      </w:r>
      <w:r w:rsidR="00DE75B6" w:rsidRPr="00DE75B6">
        <w:rPr>
          <w:rFonts w:ascii="Times New Roman" w:hAnsi="Times New Roman" w:cs="Times New Roman"/>
          <w:sz w:val="24"/>
          <w:szCs w:val="24"/>
        </w:rPr>
        <w:t>.</w:t>
      </w:r>
    </w:p>
    <w:p w14:paraId="3C9E8D47" w14:textId="77777777" w:rsidR="007C55D7" w:rsidRDefault="007C55D7" w:rsidP="00DE75B6">
      <w:pPr>
        <w:spacing w:line="480" w:lineRule="auto"/>
        <w:rPr>
          <w:ins w:id="51" w:author="Simon Tuke" w:date="2019-07-25T08:11:00Z"/>
          <w:rFonts w:ascii="Times New Roman" w:hAnsi="Times New Roman" w:cs="Times New Roman"/>
          <w:sz w:val="24"/>
          <w:szCs w:val="24"/>
        </w:rPr>
      </w:pPr>
      <w:r>
        <w:rPr>
          <w:rFonts w:ascii="Times New Roman" w:hAnsi="Times New Roman" w:cs="Times New Roman"/>
          <w:sz w:val="24"/>
          <w:szCs w:val="24"/>
        </w:rPr>
        <w:t>Statistical Analysis</w:t>
      </w:r>
    </w:p>
    <w:p w14:paraId="299EACBE" w14:textId="77777777" w:rsidR="00A567C4" w:rsidRDefault="00A567C4" w:rsidP="00DE75B6">
      <w:pPr>
        <w:spacing w:line="480" w:lineRule="auto"/>
        <w:rPr>
          <w:ins w:id="52" w:author="Simon Tuke" w:date="2019-07-25T08:29:00Z"/>
          <w:rFonts w:ascii="Times New Roman" w:hAnsi="Times New Roman" w:cs="Times New Roman"/>
          <w:sz w:val="24"/>
          <w:szCs w:val="24"/>
        </w:rPr>
      </w:pPr>
      <w:ins w:id="53" w:author="Simon Tuke" w:date="2019-07-25T08:11:00Z">
        <w:r>
          <w:rPr>
            <w:rFonts w:ascii="Times New Roman" w:hAnsi="Times New Roman" w:cs="Times New Roman"/>
            <w:sz w:val="24"/>
            <w:szCs w:val="24"/>
          </w:rPr>
          <w:t xml:space="preserve">For each result given in the literature, we </w:t>
        </w:r>
      </w:ins>
      <w:ins w:id="54" w:author="Simon Tuke" w:date="2019-07-25T08:12:00Z">
        <w:r>
          <w:rPr>
            <w:rFonts w:ascii="Times New Roman" w:hAnsi="Times New Roman" w:cs="Times New Roman"/>
            <w:sz w:val="24"/>
            <w:szCs w:val="24"/>
          </w:rPr>
          <w:t xml:space="preserve">fitted a logistic regression model. The response </w:t>
        </w:r>
        <w:r w:rsidRPr="00A567C4">
          <w:rPr>
            <w:rFonts w:ascii="Times New Roman" w:hAnsi="Times New Roman" w:cs="Times New Roman"/>
            <w:sz w:val="24"/>
            <w:szCs w:val="24"/>
          </w:rPr>
          <w:t>variable</w:t>
        </w:r>
        <w:r>
          <w:rPr>
            <w:rFonts w:ascii="Times New Roman" w:hAnsi="Times New Roman" w:cs="Times New Roman"/>
            <w:sz w:val="24"/>
            <w:szCs w:val="24"/>
          </w:rPr>
          <w:t xml:space="preserve"> was whether the </w:t>
        </w:r>
      </w:ins>
      <w:ins w:id="55" w:author="Simon Tuke" w:date="2019-07-25T08:13:00Z">
        <w:r>
          <w:rPr>
            <w:rFonts w:ascii="Times New Roman" w:hAnsi="Times New Roman" w:cs="Times New Roman"/>
            <w:sz w:val="24"/>
            <w:szCs w:val="24"/>
          </w:rPr>
          <w:t>analysis</w:t>
        </w:r>
      </w:ins>
      <w:ins w:id="56" w:author="Simon Tuke" w:date="2019-07-25T08:12:00Z">
        <w:r>
          <w:rPr>
            <w:rFonts w:ascii="Times New Roman" w:hAnsi="Times New Roman" w:cs="Times New Roman"/>
            <w:sz w:val="24"/>
            <w:szCs w:val="24"/>
          </w:rPr>
          <w:t xml:space="preserve"> indicated a significant or non-significant result. The </w:t>
        </w:r>
      </w:ins>
      <w:ins w:id="57" w:author="Simon Tuke" w:date="2019-07-25T08:13:00Z">
        <w:r w:rsidRPr="00A567C4">
          <w:rPr>
            <w:rFonts w:ascii="Times New Roman" w:hAnsi="Times New Roman" w:cs="Times New Roman"/>
            <w:sz w:val="24"/>
            <w:szCs w:val="24"/>
          </w:rPr>
          <w:t xml:space="preserve">predictors </w:t>
        </w:r>
        <w:r>
          <w:rPr>
            <w:rFonts w:ascii="Times New Roman" w:hAnsi="Times New Roman" w:cs="Times New Roman"/>
            <w:sz w:val="24"/>
            <w:szCs w:val="24"/>
          </w:rPr>
          <w:t>considered are the type of thyroid test</w:t>
        </w:r>
      </w:ins>
      <w:ins w:id="58" w:author="Simon Tuke" w:date="2019-07-25T08:14:00Z">
        <w:r>
          <w:rPr>
            <w:rFonts w:ascii="Times New Roman" w:hAnsi="Times New Roman" w:cs="Times New Roman"/>
            <w:sz w:val="24"/>
            <w:szCs w:val="24"/>
          </w:rPr>
          <w:t>;</w:t>
        </w:r>
      </w:ins>
      <w:ins w:id="59" w:author="Simon Tuke" w:date="2019-07-25T08:13:00Z">
        <w:r>
          <w:rPr>
            <w:rFonts w:ascii="Times New Roman" w:hAnsi="Times New Roman" w:cs="Times New Roman"/>
            <w:sz w:val="24"/>
            <w:szCs w:val="24"/>
          </w:rPr>
          <w:t xml:space="preserve"> </w:t>
        </w:r>
      </w:ins>
      <w:ins w:id="60" w:author="Simon Tuke" w:date="2019-07-25T08:14:00Z">
        <w:r>
          <w:rPr>
            <w:rFonts w:ascii="Times New Roman" w:hAnsi="Times New Roman" w:cs="Times New Roman"/>
            <w:sz w:val="24"/>
            <w:szCs w:val="24"/>
          </w:rPr>
          <w:t xml:space="preserve">the medical system under consideration; the number of subjects in the analysis; </w:t>
        </w:r>
      </w:ins>
      <w:ins w:id="61" w:author="Simon Tuke" w:date="2019-07-25T08:15:00Z">
        <w:r>
          <w:rPr>
            <w:rFonts w:ascii="Times New Roman" w:hAnsi="Times New Roman" w:cs="Times New Roman"/>
            <w:sz w:val="24"/>
            <w:szCs w:val="24"/>
          </w:rPr>
          <w:t xml:space="preserve">and </w:t>
        </w:r>
      </w:ins>
      <w:ins w:id="62" w:author="Simon Tuke" w:date="2019-07-25T08:14:00Z">
        <w:r>
          <w:rPr>
            <w:rFonts w:ascii="Times New Roman" w:hAnsi="Times New Roman" w:cs="Times New Roman"/>
            <w:sz w:val="24"/>
            <w:szCs w:val="24"/>
          </w:rPr>
          <w:t>the number of covariates in the model</w:t>
        </w:r>
      </w:ins>
      <w:ins w:id="63" w:author="Simon Tuke" w:date="2019-07-25T08:15:00Z">
        <w:r>
          <w:rPr>
            <w:rFonts w:ascii="Times New Roman" w:hAnsi="Times New Roman" w:cs="Times New Roman"/>
            <w:sz w:val="24"/>
            <w:szCs w:val="24"/>
          </w:rPr>
          <w:t>. To account for the repeated analysis, we also incorporated a random intercept term. We considered random intercepts for the paper, the co</w:t>
        </w:r>
      </w:ins>
      <w:ins w:id="64" w:author="Simon Tuke" w:date="2019-07-25T08:16:00Z">
        <w:r>
          <w:rPr>
            <w:rFonts w:ascii="Times New Roman" w:hAnsi="Times New Roman" w:cs="Times New Roman"/>
            <w:sz w:val="24"/>
            <w:szCs w:val="24"/>
          </w:rPr>
          <w:t xml:space="preserve">horts nested with each paper, the type of analysis nested within paper; </w:t>
        </w:r>
      </w:ins>
      <w:ins w:id="65" w:author="Simon Tuke" w:date="2019-07-25T08:17:00Z">
        <w:r>
          <w:rPr>
            <w:rFonts w:ascii="Times New Roman" w:hAnsi="Times New Roman" w:cs="Times New Roman"/>
            <w:sz w:val="24"/>
            <w:szCs w:val="24"/>
          </w:rPr>
          <w:t xml:space="preserve">and the complexity of the models nested within the papers. </w:t>
        </w:r>
      </w:ins>
    </w:p>
    <w:p w14:paraId="4755C798" w14:textId="77777777" w:rsidR="00FB06A4" w:rsidRDefault="00FB06A4" w:rsidP="00DE75B6">
      <w:pPr>
        <w:spacing w:line="480" w:lineRule="auto"/>
        <w:rPr>
          <w:ins w:id="66" w:author="Simon Tuke" w:date="2019-07-25T08:17:00Z"/>
          <w:rFonts w:ascii="Times New Roman" w:hAnsi="Times New Roman" w:cs="Times New Roman"/>
          <w:sz w:val="24"/>
          <w:szCs w:val="24"/>
        </w:rPr>
      </w:pPr>
      <w:ins w:id="67" w:author="Simon Tuke" w:date="2019-07-25T08:29:00Z">
        <w:r>
          <w:rPr>
            <w:rFonts w:ascii="Times New Roman" w:hAnsi="Times New Roman" w:cs="Times New Roman"/>
            <w:sz w:val="24"/>
            <w:szCs w:val="24"/>
          </w:rPr>
          <w:t>Pairwise comparisons of the thyroid tests were performed at a 95% overall significance level for those models where a signifi</w:t>
        </w:r>
      </w:ins>
      <w:ins w:id="68" w:author="Simon Tuke" w:date="2019-07-25T08:30:00Z">
        <w:r>
          <w:rPr>
            <w:rFonts w:ascii="Times New Roman" w:hAnsi="Times New Roman" w:cs="Times New Roman"/>
            <w:sz w:val="24"/>
            <w:szCs w:val="24"/>
          </w:rPr>
          <w:t xml:space="preserve">cant effect of thyroid test was found. </w:t>
        </w:r>
      </w:ins>
    </w:p>
    <w:p w14:paraId="40D6F280" w14:textId="77777777" w:rsidR="00A567C4" w:rsidRDefault="00A567C4" w:rsidP="00DE75B6">
      <w:pPr>
        <w:spacing w:line="480" w:lineRule="auto"/>
        <w:rPr>
          <w:ins w:id="69" w:author="Simon Tuke" w:date="2019-07-25T08:18:00Z"/>
          <w:rFonts w:ascii="Times New Roman" w:hAnsi="Times New Roman" w:cs="Times New Roman"/>
          <w:sz w:val="24"/>
          <w:szCs w:val="24"/>
        </w:rPr>
      </w:pPr>
      <w:ins w:id="70" w:author="Simon Tuke" w:date="2019-07-25T08:17:00Z">
        <w:r>
          <w:rPr>
            <w:rFonts w:ascii="Times New Roman" w:hAnsi="Times New Roman" w:cs="Times New Roman"/>
            <w:sz w:val="24"/>
            <w:szCs w:val="24"/>
          </w:rPr>
          <w:t xml:space="preserve">As well, as we were concerned that multiple </w:t>
        </w:r>
      </w:ins>
      <w:ins w:id="71" w:author="Simon Tuke" w:date="2019-07-25T08:20:00Z">
        <w:r>
          <w:rPr>
            <w:rFonts w:ascii="Times New Roman" w:hAnsi="Times New Roman" w:cs="Times New Roman"/>
            <w:sz w:val="24"/>
            <w:szCs w:val="24"/>
          </w:rPr>
          <w:t>nested models are often considered within the same paper, we a</w:t>
        </w:r>
      </w:ins>
      <w:ins w:id="72" w:author="Simon Tuke" w:date="2019-07-25T08:21:00Z">
        <w:r>
          <w:rPr>
            <w:rFonts w:ascii="Times New Roman" w:hAnsi="Times New Roman" w:cs="Times New Roman"/>
            <w:sz w:val="24"/>
            <w:szCs w:val="24"/>
          </w:rPr>
          <w:t>lso repeated the analysis under the strict constraint</w:t>
        </w:r>
      </w:ins>
      <w:ins w:id="73" w:author="Simon Tuke" w:date="2019-07-25T08:22:00Z">
        <w:r>
          <w:rPr>
            <w:rFonts w:ascii="Times New Roman" w:hAnsi="Times New Roman" w:cs="Times New Roman"/>
            <w:sz w:val="24"/>
            <w:szCs w:val="24"/>
          </w:rPr>
          <w:t xml:space="preserve"> that we only considered a single representative analysis </w:t>
        </w:r>
      </w:ins>
      <w:ins w:id="74" w:author="Simon Tuke" w:date="2019-07-25T08:24:00Z">
        <w:r>
          <w:rPr>
            <w:rFonts w:ascii="Times New Roman" w:hAnsi="Times New Roman" w:cs="Times New Roman"/>
            <w:sz w:val="24"/>
            <w:szCs w:val="24"/>
          </w:rPr>
          <w:t xml:space="preserve">from the series of nested models. </w:t>
        </w:r>
      </w:ins>
    </w:p>
    <w:p w14:paraId="11220201" w14:textId="77777777" w:rsidR="00FB06A4" w:rsidRDefault="00A567C4" w:rsidP="00FB06A4">
      <w:pPr>
        <w:rPr>
          <w:ins w:id="75" w:author="Simon Tuke" w:date="2019-07-25T08:28:00Z"/>
        </w:rPr>
      </w:pPr>
      <w:ins w:id="76" w:author="Simon Tuke" w:date="2019-07-25T08:18:00Z">
        <w:r>
          <w:rPr>
            <w:rFonts w:ascii="Times New Roman" w:hAnsi="Times New Roman" w:cs="Times New Roman"/>
            <w:sz w:val="24"/>
            <w:szCs w:val="24"/>
          </w:rPr>
          <w:t xml:space="preserve">All modelling was performed by the </w:t>
        </w:r>
        <w:proofErr w:type="spellStart"/>
        <w:r w:rsidRPr="00A567C4">
          <w:rPr>
            <w:rFonts w:ascii="Andale Mono" w:hAnsi="Andale Mono" w:cs="Times New Roman"/>
            <w:sz w:val="24"/>
            <w:szCs w:val="24"/>
            <w:rPrChange w:id="77" w:author="Simon Tuke" w:date="2019-07-25T08:19:00Z">
              <w:rPr>
                <w:rFonts w:ascii="Times New Roman" w:hAnsi="Times New Roman" w:cs="Times New Roman"/>
                <w:sz w:val="24"/>
                <w:szCs w:val="24"/>
              </w:rPr>
            </w:rPrChange>
          </w:rPr>
          <w:t>glmer</w:t>
        </w:r>
        <w:proofErr w:type="spellEnd"/>
        <w:r w:rsidRPr="00A567C4">
          <w:rPr>
            <w:rFonts w:ascii="Andale Mono" w:hAnsi="Andale Mono" w:cs="Times New Roman"/>
            <w:sz w:val="24"/>
            <w:szCs w:val="24"/>
            <w:rPrChange w:id="78" w:author="Simon Tuke" w:date="2019-07-25T08:19:00Z">
              <w:rPr>
                <w:rFonts w:ascii="Times New Roman" w:hAnsi="Times New Roman" w:cs="Times New Roman"/>
                <w:sz w:val="24"/>
                <w:szCs w:val="24"/>
              </w:rPr>
            </w:rPrChange>
          </w:rPr>
          <w:t>()</w:t>
        </w:r>
        <w:r>
          <w:rPr>
            <w:rFonts w:ascii="Times New Roman" w:hAnsi="Times New Roman" w:cs="Times New Roman"/>
            <w:sz w:val="24"/>
            <w:szCs w:val="24"/>
          </w:rPr>
          <w:t xml:space="preserve"> function in the </w:t>
        </w:r>
        <w:commentRangeStart w:id="79"/>
        <w:r w:rsidRPr="00A567C4">
          <w:rPr>
            <w:rFonts w:ascii="Andale Mono" w:hAnsi="Andale Mono" w:cs="Times New Roman"/>
            <w:sz w:val="24"/>
            <w:szCs w:val="24"/>
            <w:rPrChange w:id="80" w:author="Simon Tuke" w:date="2019-07-25T08:19:00Z">
              <w:rPr>
                <w:rFonts w:ascii="Times New Roman" w:hAnsi="Times New Roman" w:cs="Times New Roman"/>
                <w:sz w:val="24"/>
                <w:szCs w:val="24"/>
              </w:rPr>
            </w:rPrChange>
          </w:rPr>
          <w:t>lme4</w:t>
        </w:r>
        <w:r>
          <w:rPr>
            <w:rFonts w:ascii="Times New Roman" w:hAnsi="Times New Roman" w:cs="Times New Roman"/>
            <w:sz w:val="24"/>
            <w:szCs w:val="24"/>
          </w:rPr>
          <w:t xml:space="preserve"> package </w:t>
        </w:r>
      </w:ins>
      <w:commentRangeEnd w:id="79"/>
      <w:ins w:id="81" w:author="Simon Tuke" w:date="2019-07-25T08:25:00Z">
        <w:r>
          <w:rPr>
            <w:rStyle w:val="CommentReference"/>
          </w:rPr>
          <w:commentReference w:id="79"/>
        </w:r>
      </w:ins>
      <w:ins w:id="82" w:author="Simon Tuke" w:date="2019-07-25T08:18:00Z">
        <w:r>
          <w:rPr>
            <w:rFonts w:ascii="Times New Roman" w:hAnsi="Times New Roman" w:cs="Times New Roman"/>
            <w:sz w:val="24"/>
            <w:szCs w:val="24"/>
          </w:rPr>
          <w:t xml:space="preserve">in </w:t>
        </w:r>
        <w:commentRangeStart w:id="83"/>
        <w:r>
          <w:rPr>
            <w:rFonts w:ascii="Times New Roman" w:hAnsi="Times New Roman" w:cs="Times New Roman"/>
            <w:sz w:val="24"/>
            <w:szCs w:val="24"/>
          </w:rPr>
          <w:t>R</w:t>
        </w:r>
      </w:ins>
      <w:commentRangeEnd w:id="83"/>
      <w:ins w:id="84" w:author="Simon Tuke" w:date="2019-07-25T08:26:00Z">
        <w:r>
          <w:rPr>
            <w:rStyle w:val="CommentReference"/>
          </w:rPr>
          <w:commentReference w:id="83"/>
        </w:r>
        <w:r>
          <w:rPr>
            <w:rFonts w:ascii="Times New Roman" w:hAnsi="Times New Roman" w:cs="Times New Roman"/>
            <w:sz w:val="24"/>
            <w:szCs w:val="24"/>
          </w:rPr>
          <w:t xml:space="preserve">, and all code is available at </w:t>
        </w:r>
      </w:ins>
      <w:ins w:id="85" w:author="Simon Tuke" w:date="2019-07-25T08:28:00Z">
        <w:r w:rsidR="00FB06A4">
          <w:fldChar w:fldCharType="begin"/>
        </w:r>
        <w:r w:rsidR="00FB06A4">
          <w:instrText xml:space="preserve"> HYPERLINK "https://github.com/jonotuke/TSH_2019" </w:instrText>
        </w:r>
        <w:r w:rsidR="00FB06A4">
          <w:fldChar w:fldCharType="separate"/>
        </w:r>
        <w:r w:rsidR="00FB06A4">
          <w:rPr>
            <w:rStyle w:val="Hyperlink"/>
          </w:rPr>
          <w:t>https://github.com/jonotuke/TSH_2019</w:t>
        </w:r>
        <w:r w:rsidR="00FB06A4">
          <w:fldChar w:fldCharType="end"/>
        </w:r>
      </w:ins>
    </w:p>
    <w:p w14:paraId="60B38A3F" w14:textId="77777777" w:rsidR="00A567C4" w:rsidRDefault="00A567C4" w:rsidP="00DE75B6">
      <w:pPr>
        <w:spacing w:line="480" w:lineRule="auto"/>
        <w:rPr>
          <w:ins w:id="86" w:author="Stephen" w:date="2019-07-06T12:42:00Z"/>
          <w:rFonts w:ascii="Times New Roman" w:hAnsi="Times New Roman" w:cs="Times New Roman"/>
          <w:sz w:val="24"/>
          <w:szCs w:val="24"/>
        </w:rPr>
      </w:pPr>
    </w:p>
    <w:p w14:paraId="62CB8154" w14:textId="77777777" w:rsidR="008367CE" w:rsidDel="00FB06A4" w:rsidRDefault="008367CE" w:rsidP="00DE75B6">
      <w:pPr>
        <w:spacing w:line="480" w:lineRule="auto"/>
        <w:rPr>
          <w:del w:id="87" w:author="Simon Tuke" w:date="2019-07-25T08:28:00Z"/>
          <w:rFonts w:ascii="Times New Roman" w:hAnsi="Times New Roman" w:cs="Times New Roman"/>
          <w:sz w:val="24"/>
          <w:szCs w:val="24"/>
        </w:rPr>
      </w:pPr>
      <w:ins w:id="88" w:author="Stephen" w:date="2019-07-06T12:42:00Z">
        <w:del w:id="89" w:author="Simon Tuke" w:date="2019-07-25T08:28:00Z">
          <w:r w:rsidDel="00FB06A4">
            <w:rPr>
              <w:rFonts w:ascii="Times New Roman" w:hAnsi="Times New Roman" w:cs="Times New Roman"/>
              <w:sz w:val="24"/>
              <w:szCs w:val="24"/>
            </w:rPr>
            <w:lastRenderedPageBreak/>
            <w:delText>We initially performed a qualitative ana</w:delText>
          </w:r>
        </w:del>
      </w:ins>
      <w:ins w:id="90" w:author="Stephen" w:date="2019-07-06T12:43:00Z">
        <w:del w:id="91" w:author="Simon Tuke" w:date="2019-07-25T08:28:00Z">
          <w:r w:rsidDel="00FB06A4">
            <w:rPr>
              <w:rFonts w:ascii="Times New Roman" w:hAnsi="Times New Roman" w:cs="Times New Roman"/>
              <w:sz w:val="24"/>
              <w:szCs w:val="24"/>
            </w:rPr>
            <w:delText xml:space="preserve">lysis, examining the summaries of the articles as per the abstracts, as to any </w:delText>
          </w:r>
        </w:del>
      </w:ins>
      <w:ins w:id="92" w:author="Stephen" w:date="2019-07-06T12:44:00Z">
        <w:del w:id="93" w:author="Simon Tuke" w:date="2019-07-25T08:28:00Z">
          <w:r w:rsidDel="00FB06A4">
            <w:rPr>
              <w:rFonts w:ascii="Times New Roman" w:hAnsi="Times New Roman" w:cs="Times New Roman"/>
              <w:sz w:val="24"/>
              <w:szCs w:val="24"/>
            </w:rPr>
            <w:delText xml:space="preserve">differences </w:delText>
          </w:r>
        </w:del>
      </w:ins>
      <w:ins w:id="94" w:author="Stephen" w:date="2019-07-06T12:48:00Z">
        <w:del w:id="95" w:author="Simon Tuke" w:date="2019-07-25T08:28:00Z">
          <w:r w:rsidR="00C66F72" w:rsidDel="00FB06A4">
            <w:rPr>
              <w:rFonts w:ascii="Times New Roman" w:hAnsi="Times New Roman" w:cs="Times New Roman"/>
              <w:sz w:val="24"/>
              <w:szCs w:val="24"/>
            </w:rPr>
            <w:delText xml:space="preserve">between levels of thyroid hormones and TSH </w:delText>
          </w:r>
        </w:del>
      </w:ins>
      <w:ins w:id="96" w:author="Stephen" w:date="2019-07-06T12:44:00Z">
        <w:del w:id="97" w:author="Simon Tuke" w:date="2019-07-25T08:28:00Z">
          <w:r w:rsidDel="00FB06A4">
            <w:rPr>
              <w:rFonts w:ascii="Times New Roman" w:hAnsi="Times New Roman" w:cs="Times New Roman"/>
              <w:sz w:val="24"/>
              <w:szCs w:val="24"/>
            </w:rPr>
            <w:delText xml:space="preserve">in </w:delText>
          </w:r>
        </w:del>
      </w:ins>
      <w:ins w:id="98" w:author="Stephen" w:date="2019-07-06T12:48:00Z">
        <w:del w:id="99" w:author="Simon Tuke" w:date="2019-07-25T08:28:00Z">
          <w:r w:rsidR="00C66F72" w:rsidDel="00FB06A4">
            <w:rPr>
              <w:rFonts w:ascii="Times New Roman" w:hAnsi="Times New Roman" w:cs="Times New Roman"/>
              <w:sz w:val="24"/>
              <w:szCs w:val="24"/>
            </w:rPr>
            <w:delText xml:space="preserve">terms of </w:delText>
          </w:r>
        </w:del>
      </w:ins>
      <w:ins w:id="100" w:author="Stephen" w:date="2019-07-06T12:44:00Z">
        <w:del w:id="101" w:author="Simon Tuke" w:date="2019-07-25T08:28:00Z">
          <w:r w:rsidDel="00FB06A4">
            <w:rPr>
              <w:rFonts w:ascii="Times New Roman" w:hAnsi="Times New Roman" w:cs="Times New Roman"/>
              <w:sz w:val="24"/>
              <w:szCs w:val="24"/>
            </w:rPr>
            <w:delText xml:space="preserve">correlations </w:delText>
          </w:r>
        </w:del>
      </w:ins>
      <w:ins w:id="102" w:author="Stephen" w:date="2019-07-06T12:48:00Z">
        <w:del w:id="103" w:author="Simon Tuke" w:date="2019-07-25T08:28:00Z">
          <w:r w:rsidR="00C66F72" w:rsidDel="00FB06A4">
            <w:rPr>
              <w:rFonts w:ascii="Times New Roman" w:hAnsi="Times New Roman" w:cs="Times New Roman"/>
              <w:sz w:val="24"/>
              <w:szCs w:val="24"/>
            </w:rPr>
            <w:delText xml:space="preserve">with </w:delText>
          </w:r>
        </w:del>
      </w:ins>
      <w:ins w:id="104" w:author="Stephen" w:date="2019-07-06T12:44:00Z">
        <w:del w:id="105" w:author="Simon Tuke" w:date="2019-07-25T08:28:00Z">
          <w:r w:rsidR="00C66F72" w:rsidDel="00FB06A4">
            <w:rPr>
              <w:rFonts w:ascii="Times New Roman" w:hAnsi="Times New Roman" w:cs="Times New Roman"/>
              <w:sz w:val="24"/>
              <w:szCs w:val="24"/>
            </w:rPr>
            <w:delText>clinica</w:delText>
          </w:r>
        </w:del>
      </w:ins>
      <w:ins w:id="106" w:author="Stephen" w:date="2019-07-06T12:45:00Z">
        <w:del w:id="107" w:author="Simon Tuke" w:date="2019-07-25T08:28:00Z">
          <w:r w:rsidR="00C66F72" w:rsidDel="00FB06A4">
            <w:rPr>
              <w:rFonts w:ascii="Times New Roman" w:hAnsi="Times New Roman" w:cs="Times New Roman"/>
              <w:sz w:val="24"/>
              <w:szCs w:val="24"/>
            </w:rPr>
            <w:delText>l parameters</w:delText>
          </w:r>
        </w:del>
      </w:ins>
      <w:ins w:id="108" w:author="Stephen" w:date="2019-07-06T12:47:00Z">
        <w:del w:id="109" w:author="Simon Tuke" w:date="2019-07-25T08:28:00Z">
          <w:r w:rsidR="00C66F72" w:rsidDel="00FB06A4">
            <w:rPr>
              <w:rFonts w:ascii="Times New Roman" w:hAnsi="Times New Roman" w:cs="Times New Roman"/>
              <w:sz w:val="24"/>
              <w:szCs w:val="24"/>
            </w:rPr>
            <w:delText>.</w:delText>
          </w:r>
        </w:del>
      </w:ins>
    </w:p>
    <w:p w14:paraId="342D69AE" w14:textId="77777777" w:rsidR="00FE1DC8" w:rsidDel="00FB06A4" w:rsidRDefault="00C66F72" w:rsidP="00DE75B6">
      <w:pPr>
        <w:spacing w:line="480" w:lineRule="auto"/>
        <w:rPr>
          <w:del w:id="110" w:author="Simon Tuke" w:date="2019-07-25T08:28:00Z"/>
          <w:rFonts w:ascii="Times New Roman" w:hAnsi="Times New Roman" w:cs="Times New Roman"/>
          <w:sz w:val="24"/>
          <w:szCs w:val="24"/>
        </w:rPr>
      </w:pPr>
      <w:ins w:id="111" w:author="Stephen" w:date="2019-07-06T12:49:00Z">
        <w:del w:id="112" w:author="Simon Tuke" w:date="2019-07-25T08:28:00Z">
          <w:r w:rsidDel="00FB06A4">
            <w:rPr>
              <w:rFonts w:ascii="Times New Roman" w:hAnsi="Times New Roman" w:cs="Times New Roman"/>
              <w:sz w:val="24"/>
              <w:szCs w:val="24"/>
            </w:rPr>
            <w:delText xml:space="preserve">We also performed a formal mathematical analysis. </w:delText>
          </w:r>
        </w:del>
      </w:ins>
      <w:del w:id="113" w:author="Simon Tuke" w:date="2019-07-25T08:28:00Z">
        <w:r w:rsidR="00FE1DC8" w:rsidDel="00FB06A4">
          <w:rPr>
            <w:rFonts w:ascii="Times New Roman" w:hAnsi="Times New Roman" w:cs="Times New Roman"/>
            <w:sz w:val="24"/>
            <w:szCs w:val="24"/>
          </w:rPr>
          <w:delText xml:space="preserve">From articles which reported clinical or pathological </w:delText>
        </w:r>
        <w:r w:rsidR="00397160" w:rsidDel="00FB06A4">
          <w:rPr>
            <w:rFonts w:ascii="Times New Roman" w:hAnsi="Times New Roman" w:cs="Times New Roman"/>
            <w:sz w:val="24"/>
            <w:szCs w:val="24"/>
          </w:rPr>
          <w:delText xml:space="preserve">correlations </w:delText>
        </w:r>
        <w:r w:rsidR="00FE1DC8" w:rsidDel="00FB06A4">
          <w:rPr>
            <w:rFonts w:ascii="Times New Roman" w:hAnsi="Times New Roman" w:cs="Times New Roman"/>
            <w:sz w:val="24"/>
            <w:szCs w:val="24"/>
          </w:rPr>
          <w:delText xml:space="preserve">with both </w:delText>
        </w:r>
        <w:r w:rsidR="001B6C20" w:rsidDel="00FB06A4">
          <w:rPr>
            <w:rFonts w:ascii="Times New Roman" w:hAnsi="Times New Roman" w:cs="Times New Roman"/>
            <w:sz w:val="24"/>
            <w:szCs w:val="24"/>
          </w:rPr>
          <w:delText xml:space="preserve">thyroid hormones </w:delText>
        </w:r>
        <w:r w:rsidR="00FE1DC8" w:rsidDel="00FB06A4">
          <w:rPr>
            <w:rFonts w:ascii="Times New Roman" w:hAnsi="Times New Roman" w:cs="Times New Roman"/>
            <w:sz w:val="24"/>
            <w:szCs w:val="24"/>
          </w:rPr>
          <w:delText>and TSH we e</w:delText>
        </w:r>
        <w:r w:rsidR="001B6C20" w:rsidDel="00FB06A4">
          <w:rPr>
            <w:rFonts w:ascii="Times New Roman" w:hAnsi="Times New Roman" w:cs="Times New Roman"/>
            <w:sz w:val="24"/>
            <w:szCs w:val="24"/>
          </w:rPr>
          <w:delText>xamined</w:delText>
        </w:r>
        <w:r w:rsidR="00FE1DC8" w:rsidDel="00FB06A4">
          <w:rPr>
            <w:rFonts w:ascii="Times New Roman" w:hAnsi="Times New Roman" w:cs="Times New Roman"/>
            <w:sz w:val="24"/>
            <w:szCs w:val="24"/>
          </w:rPr>
          <w:delText xml:space="preserve"> all reported correlations</w:delText>
        </w:r>
        <w:r w:rsidR="001B6C20" w:rsidDel="00FB06A4">
          <w:rPr>
            <w:rFonts w:ascii="Times New Roman" w:hAnsi="Times New Roman" w:cs="Times New Roman"/>
            <w:sz w:val="24"/>
            <w:szCs w:val="24"/>
          </w:rPr>
          <w:delText xml:space="preserve"> (Excel Sheet- Supplement).</w:delText>
        </w:r>
      </w:del>
    </w:p>
    <w:p w14:paraId="4D3BFCD8" w14:textId="77777777" w:rsidR="00CA2F1B" w:rsidDel="00FB06A4" w:rsidRDefault="00CA2F1B" w:rsidP="00DE75B6">
      <w:pPr>
        <w:spacing w:line="480" w:lineRule="auto"/>
        <w:rPr>
          <w:del w:id="114" w:author="Simon Tuke" w:date="2019-07-25T08:28:00Z"/>
          <w:rFonts w:ascii="Times New Roman" w:hAnsi="Times New Roman" w:cs="Times New Roman"/>
          <w:sz w:val="24"/>
          <w:szCs w:val="24"/>
        </w:rPr>
      </w:pPr>
      <w:del w:id="115" w:author="Simon Tuke" w:date="2019-07-25T08:28:00Z">
        <w:r w:rsidDel="00FB06A4">
          <w:rPr>
            <w:rFonts w:ascii="Times New Roman" w:hAnsi="Times New Roman" w:cs="Times New Roman"/>
            <w:sz w:val="24"/>
            <w:szCs w:val="24"/>
          </w:rPr>
          <w:delText>The relative strengths of FT4 levels</w:delText>
        </w:r>
        <w:r w:rsidR="00397160" w:rsidDel="00FB06A4">
          <w:rPr>
            <w:rFonts w:ascii="Times New Roman" w:hAnsi="Times New Roman" w:cs="Times New Roman"/>
            <w:sz w:val="24"/>
            <w:szCs w:val="24"/>
          </w:rPr>
          <w:delText xml:space="preserve">, T3 levels, </w:delText>
        </w:r>
        <w:r w:rsidDel="00FB06A4">
          <w:rPr>
            <w:rFonts w:ascii="Times New Roman" w:hAnsi="Times New Roman" w:cs="Times New Roman"/>
            <w:sz w:val="24"/>
            <w:szCs w:val="24"/>
          </w:rPr>
          <w:delText xml:space="preserve">and TSH levels in terms of correlation with clinical and pathological states </w:delText>
        </w:r>
        <w:r w:rsidR="002D68E3" w:rsidDel="00FB06A4">
          <w:rPr>
            <w:rFonts w:ascii="Times New Roman" w:hAnsi="Times New Roman" w:cs="Times New Roman"/>
            <w:sz w:val="24"/>
            <w:szCs w:val="24"/>
          </w:rPr>
          <w:delText>were</w:delText>
        </w:r>
        <w:r w:rsidDel="00FB06A4">
          <w:rPr>
            <w:rFonts w:ascii="Times New Roman" w:hAnsi="Times New Roman" w:cs="Times New Roman"/>
            <w:sz w:val="24"/>
            <w:szCs w:val="24"/>
          </w:rPr>
          <w:delText xml:space="preserve"> determined by</w:delText>
        </w:r>
        <w:r w:rsidR="001B6C20" w:rsidDel="00FB06A4">
          <w:rPr>
            <w:rFonts w:ascii="Times New Roman" w:hAnsi="Times New Roman" w:cs="Times New Roman"/>
            <w:sz w:val="24"/>
            <w:szCs w:val="24"/>
          </w:rPr>
          <w:delText>.........</w:delText>
        </w:r>
        <w:r w:rsidDel="00FB06A4">
          <w:rPr>
            <w:rFonts w:ascii="Times New Roman" w:hAnsi="Times New Roman" w:cs="Times New Roman"/>
            <w:sz w:val="24"/>
            <w:szCs w:val="24"/>
          </w:rPr>
          <w:delText>.</w:delText>
        </w:r>
        <w:r w:rsidR="00741E21" w:rsidDel="00FB06A4">
          <w:rPr>
            <w:rFonts w:ascii="Times New Roman" w:hAnsi="Times New Roman" w:cs="Times New Roman"/>
            <w:sz w:val="24"/>
            <w:szCs w:val="24"/>
          </w:rPr>
          <w:delText xml:space="preserve"> We examined the studies to check that </w:delText>
        </w:r>
        <w:r w:rsidR="00397160" w:rsidDel="00FB06A4">
          <w:rPr>
            <w:rFonts w:ascii="Times New Roman" w:hAnsi="Times New Roman" w:cs="Times New Roman"/>
            <w:sz w:val="24"/>
            <w:szCs w:val="24"/>
          </w:rPr>
          <w:delText>studies supporting correlations with thyroid hormones or TSH</w:delText>
        </w:r>
        <w:r w:rsidR="0014279E" w:rsidDel="00FB06A4">
          <w:rPr>
            <w:rFonts w:ascii="Times New Roman" w:hAnsi="Times New Roman" w:cs="Times New Roman"/>
            <w:sz w:val="24"/>
            <w:szCs w:val="24"/>
          </w:rPr>
          <w:delText xml:space="preserve"> </w:delText>
        </w:r>
        <w:r w:rsidR="00741E21" w:rsidDel="00FB06A4">
          <w:rPr>
            <w:rFonts w:ascii="Times New Roman" w:hAnsi="Times New Roman" w:cs="Times New Roman"/>
            <w:sz w:val="24"/>
            <w:szCs w:val="24"/>
          </w:rPr>
          <w:delText>did not differ by number of subjects or degree of any insignificance.</w:delText>
        </w:r>
        <w:r w:rsidR="001B6C20" w:rsidDel="00FB06A4">
          <w:rPr>
            <w:rFonts w:ascii="Times New Roman" w:hAnsi="Times New Roman" w:cs="Times New Roman"/>
            <w:sz w:val="24"/>
            <w:szCs w:val="24"/>
          </w:rPr>
          <w:delText>.........</w:delText>
        </w:r>
      </w:del>
    </w:p>
    <w:p w14:paraId="115FD2FF" w14:textId="77777777" w:rsidR="001B6C20" w:rsidDel="00FB06A4" w:rsidRDefault="001B6C20" w:rsidP="00DE75B6">
      <w:pPr>
        <w:spacing w:line="480" w:lineRule="auto"/>
        <w:rPr>
          <w:del w:id="116" w:author="Simon Tuke" w:date="2019-07-25T08:28:00Z"/>
          <w:rFonts w:ascii="Times New Roman" w:hAnsi="Times New Roman" w:cs="Times New Roman"/>
          <w:sz w:val="24"/>
          <w:szCs w:val="24"/>
        </w:rPr>
      </w:pPr>
      <w:del w:id="117" w:author="Simon Tuke" w:date="2019-07-25T08:28:00Z">
        <w:r w:rsidDel="00FB06A4">
          <w:rPr>
            <w:rFonts w:ascii="Times New Roman" w:hAnsi="Times New Roman" w:cs="Times New Roman"/>
            <w:sz w:val="24"/>
            <w:szCs w:val="24"/>
          </w:rPr>
          <w:delText>Etc...</w:delText>
        </w:r>
      </w:del>
    </w:p>
    <w:p w14:paraId="242E4306" w14:textId="77777777" w:rsidR="00FE1DC8" w:rsidRDefault="00FE1DC8" w:rsidP="00DE75B6">
      <w:pPr>
        <w:spacing w:line="480" w:lineRule="auto"/>
        <w:rPr>
          <w:rFonts w:ascii="Times New Roman" w:hAnsi="Times New Roman" w:cs="Times New Roman"/>
          <w:sz w:val="24"/>
          <w:szCs w:val="24"/>
        </w:rPr>
      </w:pPr>
    </w:p>
    <w:p w14:paraId="1DCE1479" w14:textId="77777777" w:rsidR="00FE1DC8" w:rsidRPr="00DE75B6" w:rsidRDefault="00FE1DC8" w:rsidP="00DE75B6">
      <w:pPr>
        <w:spacing w:line="480" w:lineRule="auto"/>
        <w:rPr>
          <w:rFonts w:ascii="Times New Roman" w:hAnsi="Times New Roman" w:cs="Times New Roman"/>
          <w:sz w:val="24"/>
          <w:szCs w:val="24"/>
        </w:rPr>
      </w:pPr>
    </w:p>
    <w:p w14:paraId="05F430E4" w14:textId="77777777" w:rsidR="00DE75B6" w:rsidRP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RESULTS</w:t>
      </w:r>
    </w:p>
    <w:p w14:paraId="04044085" w14:textId="77777777" w:rsidR="00BF234F" w:rsidRDefault="00DE75B6" w:rsidP="00BF234F">
      <w:pPr>
        <w:spacing w:line="480" w:lineRule="auto"/>
        <w:rPr>
          <w:rFonts w:ascii="Times New Roman" w:hAnsi="Times New Roman" w:cs="Times New Roman"/>
          <w:sz w:val="24"/>
          <w:szCs w:val="24"/>
        </w:rPr>
      </w:pPr>
      <w:r w:rsidRPr="00DE75B6">
        <w:rPr>
          <w:rFonts w:ascii="Times New Roman" w:hAnsi="Times New Roman" w:cs="Times New Roman"/>
          <w:sz w:val="24"/>
          <w:szCs w:val="24"/>
        </w:rPr>
        <w:t>We found an extensive literature addressing thyroid function and various clinical</w:t>
      </w:r>
      <w:r w:rsidR="00DB480B">
        <w:rPr>
          <w:rFonts w:ascii="Times New Roman" w:hAnsi="Times New Roman" w:cs="Times New Roman"/>
          <w:sz w:val="24"/>
          <w:szCs w:val="24"/>
        </w:rPr>
        <w:t xml:space="preserve"> </w:t>
      </w:r>
      <w:r w:rsidRPr="00DE75B6">
        <w:rPr>
          <w:rFonts w:ascii="Times New Roman" w:hAnsi="Times New Roman" w:cs="Times New Roman"/>
          <w:sz w:val="24"/>
          <w:szCs w:val="24"/>
        </w:rPr>
        <w:t xml:space="preserve">features </w:t>
      </w:r>
      <w:r w:rsidR="00057F34">
        <w:rPr>
          <w:rFonts w:ascii="Times New Roman" w:hAnsi="Times New Roman" w:cs="Times New Roman"/>
          <w:sz w:val="24"/>
          <w:szCs w:val="24"/>
        </w:rPr>
        <w:t>(Figure 1</w:t>
      </w:r>
      <w:r w:rsidR="005777A3">
        <w:rPr>
          <w:rFonts w:ascii="Times New Roman" w:hAnsi="Times New Roman" w:cs="Times New Roman"/>
          <w:sz w:val="24"/>
          <w:szCs w:val="24"/>
        </w:rPr>
        <w:t>(?</w:t>
      </w:r>
      <w:r w:rsidR="00BF0B90">
        <w:rPr>
          <w:rFonts w:ascii="Times New Roman" w:hAnsi="Times New Roman" w:cs="Times New Roman"/>
          <w:sz w:val="24"/>
          <w:szCs w:val="24"/>
        </w:rPr>
        <w:t xml:space="preserve"> </w:t>
      </w:r>
      <w:proofErr w:type="spellStart"/>
      <w:r w:rsidR="00BF0B90">
        <w:rPr>
          <w:rFonts w:ascii="Times New Roman" w:hAnsi="Times New Roman" w:cs="Times New Roman"/>
          <w:sz w:val="24"/>
          <w:szCs w:val="24"/>
        </w:rPr>
        <w:t>Diag</w:t>
      </w:r>
      <w:proofErr w:type="spellEnd"/>
      <w:r w:rsidR="00BF0B90">
        <w:rPr>
          <w:rFonts w:ascii="Times New Roman" w:hAnsi="Times New Roman" w:cs="Times New Roman"/>
          <w:sz w:val="24"/>
          <w:szCs w:val="24"/>
        </w:rPr>
        <w:t xml:space="preserve"> of literature search</w:t>
      </w:r>
      <w:r w:rsidR="005777A3">
        <w:rPr>
          <w:rFonts w:ascii="Times New Roman" w:hAnsi="Times New Roman" w:cs="Times New Roman"/>
          <w:sz w:val="24"/>
          <w:szCs w:val="24"/>
        </w:rPr>
        <w:t>)</w:t>
      </w:r>
      <w:r w:rsidR="00057F34">
        <w:rPr>
          <w:rFonts w:ascii="Times New Roman" w:hAnsi="Times New Roman" w:cs="Times New Roman"/>
          <w:sz w:val="24"/>
          <w:szCs w:val="24"/>
        </w:rPr>
        <w:t>)</w:t>
      </w:r>
      <w:r w:rsidR="006E053A">
        <w:rPr>
          <w:rFonts w:ascii="Times New Roman" w:hAnsi="Times New Roman" w:cs="Times New Roman"/>
          <w:sz w:val="24"/>
          <w:szCs w:val="24"/>
        </w:rPr>
        <w:t xml:space="preserve">. </w:t>
      </w:r>
      <w:r w:rsidR="00BF234F" w:rsidRPr="00DE75B6">
        <w:rPr>
          <w:rFonts w:ascii="Times New Roman" w:hAnsi="Times New Roman" w:cs="Times New Roman"/>
          <w:sz w:val="24"/>
          <w:szCs w:val="24"/>
        </w:rPr>
        <w:t>We found that though there was general consistency of the data, the findings were not unanimous. In general</w:t>
      </w:r>
      <w:r w:rsidR="001C46ED">
        <w:rPr>
          <w:rFonts w:ascii="Times New Roman" w:hAnsi="Times New Roman" w:cs="Times New Roman"/>
          <w:sz w:val="24"/>
          <w:szCs w:val="24"/>
        </w:rPr>
        <w:t>, co</w:t>
      </w:r>
      <w:r w:rsidR="00EA76AF">
        <w:rPr>
          <w:rFonts w:ascii="Times New Roman" w:hAnsi="Times New Roman" w:cs="Times New Roman"/>
          <w:sz w:val="24"/>
          <w:szCs w:val="24"/>
        </w:rPr>
        <w:t>nsistent with</w:t>
      </w:r>
      <w:r w:rsidR="001C46ED">
        <w:rPr>
          <w:rFonts w:ascii="Times New Roman" w:hAnsi="Times New Roman" w:cs="Times New Roman"/>
          <w:sz w:val="24"/>
          <w:szCs w:val="24"/>
        </w:rPr>
        <w:t xml:space="preserve"> prior work [5],</w:t>
      </w:r>
      <w:r w:rsidR="006A0D9B">
        <w:rPr>
          <w:rFonts w:ascii="Times New Roman" w:hAnsi="Times New Roman" w:cs="Times New Roman"/>
          <w:sz w:val="24"/>
          <w:szCs w:val="24"/>
        </w:rPr>
        <w:t xml:space="preserve"> </w:t>
      </w:r>
      <w:r w:rsidR="00EA76AF" w:rsidRPr="00DE75B6">
        <w:rPr>
          <w:rFonts w:ascii="Times New Roman" w:hAnsi="Times New Roman" w:cs="Times New Roman"/>
          <w:sz w:val="24"/>
          <w:szCs w:val="24"/>
        </w:rPr>
        <w:t>atrial fibrillation</w:t>
      </w:r>
      <w:r w:rsidR="00397160">
        <w:rPr>
          <w:rFonts w:ascii="Times New Roman" w:hAnsi="Times New Roman" w:cs="Times New Roman"/>
          <w:sz w:val="24"/>
          <w:szCs w:val="24"/>
        </w:rPr>
        <w:t xml:space="preserve"> </w:t>
      </w:r>
      <w:r w:rsidR="00AE7912">
        <w:rPr>
          <w:rFonts w:ascii="Times New Roman" w:hAnsi="Times New Roman" w:cs="Times New Roman"/>
          <w:sz w:val="24"/>
          <w:szCs w:val="24"/>
        </w:rPr>
        <w:t>(AF)</w:t>
      </w:r>
      <w:r w:rsidR="00397160">
        <w:rPr>
          <w:rFonts w:ascii="Times New Roman" w:hAnsi="Times New Roman" w:cs="Times New Roman"/>
          <w:sz w:val="24"/>
          <w:szCs w:val="24"/>
        </w:rPr>
        <w:t>[</w:t>
      </w:r>
      <w:r w:rsidR="00C96EC7">
        <w:rPr>
          <w:rFonts w:ascii="Times New Roman" w:hAnsi="Times New Roman" w:cs="Times New Roman"/>
          <w:sz w:val="24"/>
          <w:szCs w:val="24"/>
        </w:rPr>
        <w:t>27-3</w:t>
      </w:r>
      <w:r w:rsidR="00D54D3E">
        <w:rPr>
          <w:rFonts w:ascii="Times New Roman" w:hAnsi="Times New Roman" w:cs="Times New Roman"/>
          <w:sz w:val="24"/>
          <w:szCs w:val="24"/>
        </w:rPr>
        <w:t>2</w:t>
      </w:r>
      <w:r w:rsidR="00397160">
        <w:rPr>
          <w:rFonts w:ascii="Times New Roman" w:hAnsi="Times New Roman" w:cs="Times New Roman"/>
          <w:sz w:val="24"/>
          <w:szCs w:val="24"/>
        </w:rPr>
        <w:t>]</w:t>
      </w:r>
      <w:r w:rsidR="00EA76AF" w:rsidRPr="00DE75B6">
        <w:rPr>
          <w:rFonts w:ascii="Times New Roman" w:hAnsi="Times New Roman" w:cs="Times New Roman"/>
          <w:sz w:val="24"/>
          <w:szCs w:val="24"/>
        </w:rPr>
        <w:t>, osteoporosis</w:t>
      </w:r>
      <w:r w:rsidR="003E7197">
        <w:rPr>
          <w:rFonts w:ascii="Times New Roman" w:hAnsi="Times New Roman" w:cs="Times New Roman"/>
          <w:sz w:val="24"/>
          <w:szCs w:val="24"/>
        </w:rPr>
        <w:t xml:space="preserve"> [3</w:t>
      </w:r>
      <w:r w:rsidR="00D54D3E">
        <w:rPr>
          <w:rFonts w:ascii="Times New Roman" w:hAnsi="Times New Roman" w:cs="Times New Roman"/>
          <w:sz w:val="24"/>
          <w:szCs w:val="24"/>
        </w:rPr>
        <w:t>3</w:t>
      </w:r>
      <w:r w:rsidR="003E7197">
        <w:rPr>
          <w:rFonts w:ascii="Times New Roman" w:hAnsi="Times New Roman" w:cs="Times New Roman"/>
          <w:sz w:val="24"/>
          <w:szCs w:val="24"/>
        </w:rPr>
        <w:t>-</w:t>
      </w:r>
      <w:r w:rsidR="00397160">
        <w:rPr>
          <w:rFonts w:ascii="Times New Roman" w:hAnsi="Times New Roman" w:cs="Times New Roman"/>
          <w:sz w:val="24"/>
          <w:szCs w:val="24"/>
        </w:rPr>
        <w:t>3</w:t>
      </w:r>
      <w:r w:rsidR="00D54D3E">
        <w:rPr>
          <w:rFonts w:ascii="Times New Roman" w:hAnsi="Times New Roman" w:cs="Times New Roman"/>
          <w:sz w:val="24"/>
          <w:szCs w:val="24"/>
        </w:rPr>
        <w:t>7</w:t>
      </w:r>
      <w:r w:rsidR="00397160">
        <w:rPr>
          <w:rFonts w:ascii="Times New Roman" w:hAnsi="Times New Roman" w:cs="Times New Roman"/>
          <w:sz w:val="24"/>
          <w:szCs w:val="24"/>
        </w:rPr>
        <w:t>]</w:t>
      </w:r>
      <w:r w:rsidR="00EA76AF" w:rsidRPr="00DE75B6">
        <w:rPr>
          <w:rFonts w:ascii="Times New Roman" w:hAnsi="Times New Roman" w:cs="Times New Roman"/>
          <w:sz w:val="24"/>
          <w:szCs w:val="24"/>
        </w:rPr>
        <w:t xml:space="preserve">, and </w:t>
      </w:r>
      <w:r w:rsidR="00EA76AF">
        <w:rPr>
          <w:rFonts w:ascii="Times New Roman" w:hAnsi="Times New Roman" w:cs="Times New Roman"/>
          <w:sz w:val="24"/>
          <w:szCs w:val="24"/>
        </w:rPr>
        <w:t xml:space="preserve"> cancer</w:t>
      </w:r>
      <w:r w:rsidR="003E7197">
        <w:rPr>
          <w:rFonts w:ascii="Times New Roman" w:hAnsi="Times New Roman" w:cs="Times New Roman"/>
          <w:sz w:val="24"/>
          <w:szCs w:val="24"/>
        </w:rPr>
        <w:t xml:space="preserve"> [3</w:t>
      </w:r>
      <w:r w:rsidR="00D54D3E">
        <w:rPr>
          <w:rFonts w:ascii="Times New Roman" w:hAnsi="Times New Roman" w:cs="Times New Roman"/>
          <w:sz w:val="24"/>
          <w:szCs w:val="24"/>
        </w:rPr>
        <w:t>8</w:t>
      </w:r>
      <w:r w:rsidR="003E7197">
        <w:rPr>
          <w:rFonts w:ascii="Times New Roman" w:hAnsi="Times New Roman" w:cs="Times New Roman"/>
          <w:sz w:val="24"/>
          <w:szCs w:val="24"/>
        </w:rPr>
        <w:t>-</w:t>
      </w:r>
      <w:r w:rsidR="00D54D3E">
        <w:rPr>
          <w:rFonts w:ascii="Times New Roman" w:hAnsi="Times New Roman" w:cs="Times New Roman"/>
          <w:sz w:val="24"/>
          <w:szCs w:val="24"/>
        </w:rPr>
        <w:t>40</w:t>
      </w:r>
      <w:r w:rsidR="003E7197">
        <w:rPr>
          <w:rFonts w:ascii="Times New Roman" w:hAnsi="Times New Roman" w:cs="Times New Roman"/>
          <w:sz w:val="24"/>
          <w:szCs w:val="24"/>
        </w:rPr>
        <w:t>]</w:t>
      </w:r>
      <w:r w:rsidR="00EA76AF">
        <w:rPr>
          <w:rFonts w:ascii="Times New Roman" w:hAnsi="Times New Roman" w:cs="Times New Roman"/>
          <w:sz w:val="24"/>
          <w:szCs w:val="24"/>
        </w:rPr>
        <w:t xml:space="preserve"> correlated with </w:t>
      </w:r>
      <w:r w:rsidR="00BF234F" w:rsidRPr="00DE75B6">
        <w:rPr>
          <w:rFonts w:ascii="Times New Roman" w:hAnsi="Times New Roman" w:cs="Times New Roman"/>
          <w:sz w:val="24"/>
          <w:szCs w:val="24"/>
        </w:rPr>
        <w:t>higher thyroid function</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defined using TSH and/or thyroid hormone levels</w:t>
      </w:r>
      <w:r w:rsidR="00DB480B">
        <w:rPr>
          <w:rFonts w:ascii="Times New Roman" w:hAnsi="Times New Roman" w:cs="Times New Roman"/>
          <w:sz w:val="24"/>
          <w:szCs w:val="24"/>
        </w:rPr>
        <w:t>,</w:t>
      </w:r>
      <w:r w:rsidR="00BF234F" w:rsidRPr="00DE75B6">
        <w:rPr>
          <w:rFonts w:ascii="Times New Roman" w:hAnsi="Times New Roman" w:cs="Times New Roman"/>
          <w:sz w:val="24"/>
          <w:szCs w:val="24"/>
        </w:rPr>
        <w:t xml:space="preserve"> across and beyond the normal range</w:t>
      </w:r>
      <w:r w:rsidR="003E7197">
        <w:rPr>
          <w:rFonts w:ascii="Times New Roman" w:hAnsi="Times New Roman" w:cs="Times New Roman"/>
          <w:sz w:val="24"/>
          <w:szCs w:val="24"/>
        </w:rPr>
        <w:t xml:space="preserve"> </w:t>
      </w:r>
      <w:r w:rsidR="00BF234F" w:rsidRPr="00DE75B6">
        <w:rPr>
          <w:rFonts w:ascii="Times New Roman" w:hAnsi="Times New Roman" w:cs="Times New Roman"/>
          <w:sz w:val="24"/>
          <w:szCs w:val="24"/>
        </w:rPr>
        <w:t xml:space="preserve">], and </w:t>
      </w:r>
      <w:r w:rsidR="006252D3" w:rsidRPr="00DE75B6">
        <w:rPr>
          <w:rFonts w:ascii="Times New Roman" w:hAnsi="Times New Roman" w:cs="Times New Roman"/>
          <w:sz w:val="24"/>
          <w:szCs w:val="24"/>
        </w:rPr>
        <w:t>steatohepatitis</w:t>
      </w:r>
      <w:r w:rsidR="00DB480B">
        <w:rPr>
          <w:rFonts w:ascii="Times New Roman" w:hAnsi="Times New Roman" w:cs="Times New Roman"/>
          <w:sz w:val="24"/>
          <w:szCs w:val="24"/>
        </w:rPr>
        <w:t xml:space="preserve"> </w:t>
      </w:r>
      <w:r w:rsidR="003E7197">
        <w:rPr>
          <w:rFonts w:ascii="Times New Roman" w:hAnsi="Times New Roman" w:cs="Times New Roman"/>
          <w:sz w:val="24"/>
          <w:szCs w:val="24"/>
        </w:rPr>
        <w:t>[</w:t>
      </w:r>
      <w:r w:rsidR="00C96EC7">
        <w:rPr>
          <w:rFonts w:ascii="Times New Roman" w:hAnsi="Times New Roman" w:cs="Times New Roman"/>
          <w:sz w:val="24"/>
          <w:szCs w:val="24"/>
        </w:rPr>
        <w:t>4</w:t>
      </w:r>
      <w:r w:rsidR="00D54D3E">
        <w:rPr>
          <w:rFonts w:ascii="Times New Roman" w:hAnsi="Times New Roman" w:cs="Times New Roman"/>
          <w:sz w:val="24"/>
          <w:szCs w:val="24"/>
        </w:rPr>
        <w:t>1</w:t>
      </w:r>
      <w:r w:rsidR="00C96EC7">
        <w:rPr>
          <w:rFonts w:ascii="Times New Roman" w:hAnsi="Times New Roman" w:cs="Times New Roman"/>
          <w:sz w:val="24"/>
          <w:szCs w:val="24"/>
        </w:rPr>
        <w:t>-4</w:t>
      </w:r>
      <w:del w:id="118" w:author="Stephen" w:date="2019-07-06T12:18:00Z">
        <w:r w:rsidR="00C96EC7" w:rsidDel="00CD328F">
          <w:rPr>
            <w:rFonts w:ascii="Times New Roman" w:hAnsi="Times New Roman" w:cs="Times New Roman"/>
            <w:sz w:val="24"/>
            <w:szCs w:val="24"/>
          </w:rPr>
          <w:delText>2</w:delText>
        </w:r>
      </w:del>
      <w:r w:rsidR="00D54D3E">
        <w:rPr>
          <w:rFonts w:ascii="Times New Roman" w:hAnsi="Times New Roman" w:cs="Times New Roman"/>
          <w:sz w:val="24"/>
          <w:szCs w:val="24"/>
        </w:rPr>
        <w:t>3</w:t>
      </w:r>
      <w:r w:rsidR="003E7197">
        <w:rPr>
          <w:rFonts w:ascii="Times New Roman" w:hAnsi="Times New Roman" w:cs="Times New Roman"/>
          <w:sz w:val="24"/>
          <w:szCs w:val="24"/>
        </w:rPr>
        <w:t xml:space="preserve">] </w:t>
      </w:r>
      <w:r w:rsidR="006252D3" w:rsidRPr="00DE75B6">
        <w:rPr>
          <w:rFonts w:ascii="Times New Roman" w:hAnsi="Times New Roman" w:cs="Times New Roman"/>
          <w:sz w:val="24"/>
          <w:szCs w:val="24"/>
        </w:rPr>
        <w:t>and</w:t>
      </w:r>
      <w:r w:rsidR="00DB480B">
        <w:rPr>
          <w:rFonts w:ascii="Times New Roman" w:hAnsi="Times New Roman" w:cs="Times New Roman"/>
          <w:sz w:val="24"/>
          <w:szCs w:val="24"/>
        </w:rPr>
        <w:t xml:space="preserve"> </w:t>
      </w:r>
      <w:r w:rsidR="00EA76AF">
        <w:rPr>
          <w:rFonts w:ascii="Times New Roman" w:hAnsi="Times New Roman" w:cs="Times New Roman"/>
          <w:sz w:val="24"/>
          <w:szCs w:val="24"/>
        </w:rPr>
        <w:t xml:space="preserve">the </w:t>
      </w:r>
      <w:r w:rsidR="00EA76AF" w:rsidRPr="00DE75B6">
        <w:rPr>
          <w:rFonts w:ascii="Times New Roman" w:hAnsi="Times New Roman" w:cs="Times New Roman"/>
          <w:sz w:val="24"/>
          <w:szCs w:val="24"/>
        </w:rPr>
        <w:t xml:space="preserve">features of the metabolic syndrome </w:t>
      </w:r>
      <w:r w:rsidR="003E7197">
        <w:rPr>
          <w:rFonts w:ascii="Times New Roman" w:hAnsi="Times New Roman" w:cs="Times New Roman"/>
          <w:sz w:val="24"/>
          <w:szCs w:val="24"/>
        </w:rPr>
        <w:t>[4</w:t>
      </w:r>
      <w:r w:rsidR="00D54D3E">
        <w:rPr>
          <w:rFonts w:ascii="Times New Roman" w:hAnsi="Times New Roman" w:cs="Times New Roman"/>
          <w:sz w:val="24"/>
          <w:szCs w:val="24"/>
        </w:rPr>
        <w:t>4</w:t>
      </w:r>
      <w:r w:rsidR="003E7197">
        <w:rPr>
          <w:rFonts w:ascii="Times New Roman" w:hAnsi="Times New Roman" w:cs="Times New Roman"/>
          <w:sz w:val="24"/>
          <w:szCs w:val="24"/>
        </w:rPr>
        <w:t>-5</w:t>
      </w:r>
      <w:r w:rsidR="00D54D3E">
        <w:rPr>
          <w:rFonts w:ascii="Times New Roman" w:hAnsi="Times New Roman" w:cs="Times New Roman"/>
          <w:sz w:val="24"/>
          <w:szCs w:val="24"/>
        </w:rPr>
        <w:t>7</w:t>
      </w:r>
      <w:r w:rsidR="003E7197">
        <w:rPr>
          <w:rFonts w:ascii="Times New Roman" w:hAnsi="Times New Roman" w:cs="Times New Roman"/>
          <w:sz w:val="24"/>
          <w:szCs w:val="24"/>
        </w:rPr>
        <w:t>]</w:t>
      </w:r>
      <w:r w:rsidR="00015B5D">
        <w:rPr>
          <w:rFonts w:ascii="Times New Roman" w:hAnsi="Times New Roman" w:cs="Times New Roman"/>
          <w:sz w:val="24"/>
          <w:szCs w:val="24"/>
        </w:rPr>
        <w:t xml:space="preserve"> </w:t>
      </w:r>
      <w:r w:rsidR="00EA76AF">
        <w:rPr>
          <w:rFonts w:ascii="Times New Roman" w:hAnsi="Times New Roman" w:cs="Times New Roman"/>
          <w:sz w:val="24"/>
          <w:szCs w:val="24"/>
        </w:rPr>
        <w:t xml:space="preserve">correlated with </w:t>
      </w:r>
      <w:r w:rsidR="00BF234F" w:rsidRPr="00DE75B6">
        <w:rPr>
          <w:rFonts w:ascii="Times New Roman" w:hAnsi="Times New Roman" w:cs="Times New Roman"/>
          <w:sz w:val="24"/>
          <w:szCs w:val="24"/>
        </w:rPr>
        <w:t>lower thyroid function .</w:t>
      </w:r>
      <w:r w:rsidR="0014279E">
        <w:rPr>
          <w:rFonts w:ascii="Times New Roman" w:hAnsi="Times New Roman" w:cs="Times New Roman"/>
          <w:sz w:val="24"/>
          <w:szCs w:val="24"/>
        </w:rPr>
        <w:t xml:space="preserve"> </w:t>
      </w:r>
      <w:ins w:id="119" w:author="Stephen" w:date="2019-07-13T18:01:00Z">
        <w:r w:rsidR="00BF18C8">
          <w:rPr>
            <w:rFonts w:ascii="Times New Roman" w:hAnsi="Times New Roman" w:cs="Times New Roman"/>
            <w:sz w:val="24"/>
            <w:szCs w:val="24"/>
          </w:rPr>
          <w:t>One study</w:t>
        </w:r>
      </w:ins>
      <w:ins w:id="120" w:author="Stephen" w:date="2019-07-13T18:02:00Z">
        <w:r w:rsidR="00BF18C8">
          <w:rPr>
            <w:rFonts w:ascii="Times New Roman" w:hAnsi="Times New Roman" w:cs="Times New Roman"/>
            <w:sz w:val="24"/>
            <w:szCs w:val="24"/>
          </w:rPr>
          <w:t xml:space="preserve"> [55] suggested the metabolic syndrome is associated with higher thyroid function. </w:t>
        </w:r>
      </w:ins>
      <w:r w:rsidR="00BF234F" w:rsidRPr="00DE75B6">
        <w:rPr>
          <w:rFonts w:ascii="Times New Roman" w:hAnsi="Times New Roman" w:cs="Times New Roman"/>
          <w:sz w:val="24"/>
          <w:szCs w:val="24"/>
        </w:rPr>
        <w:t>Both high and low thyroid function,</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as compared with mid-range thyroid function,</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were associated with</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clinical and pathological features of cognitive decline [</w:t>
      </w:r>
      <w:r w:rsidR="00015B5D">
        <w:rPr>
          <w:rFonts w:ascii="Times New Roman" w:hAnsi="Times New Roman" w:cs="Times New Roman"/>
          <w:sz w:val="24"/>
          <w:szCs w:val="24"/>
        </w:rPr>
        <w:t>5</w:t>
      </w:r>
      <w:r w:rsidR="00D54D3E">
        <w:rPr>
          <w:rFonts w:ascii="Times New Roman" w:hAnsi="Times New Roman" w:cs="Times New Roman"/>
          <w:sz w:val="24"/>
          <w:szCs w:val="24"/>
        </w:rPr>
        <w:t>8</w:t>
      </w:r>
      <w:r w:rsidR="004F3FA8">
        <w:rPr>
          <w:rFonts w:ascii="Times New Roman" w:hAnsi="Times New Roman" w:cs="Times New Roman"/>
          <w:sz w:val="24"/>
          <w:szCs w:val="24"/>
        </w:rPr>
        <w:t>-</w:t>
      </w:r>
      <w:r w:rsidR="00837BC3">
        <w:rPr>
          <w:rFonts w:ascii="Times New Roman" w:hAnsi="Times New Roman" w:cs="Times New Roman"/>
          <w:sz w:val="24"/>
          <w:szCs w:val="24"/>
        </w:rPr>
        <w:t>6</w:t>
      </w:r>
      <w:r w:rsidR="00D54D3E">
        <w:rPr>
          <w:rFonts w:ascii="Times New Roman" w:hAnsi="Times New Roman" w:cs="Times New Roman"/>
          <w:sz w:val="24"/>
          <w:szCs w:val="24"/>
        </w:rPr>
        <w:t>3</w:t>
      </w:r>
      <w:r w:rsidR="00BF234F" w:rsidRPr="00DE75B6">
        <w:rPr>
          <w:rFonts w:ascii="Times New Roman" w:hAnsi="Times New Roman" w:cs="Times New Roman"/>
          <w:sz w:val="24"/>
          <w:szCs w:val="24"/>
        </w:rPr>
        <w:t>],</w:t>
      </w:r>
      <w:r w:rsidR="00DB480B">
        <w:rPr>
          <w:rFonts w:ascii="Times New Roman" w:hAnsi="Times New Roman" w:cs="Times New Roman"/>
          <w:sz w:val="24"/>
          <w:szCs w:val="24"/>
        </w:rPr>
        <w:t xml:space="preserve"> </w:t>
      </w:r>
      <w:r w:rsidR="001C46ED">
        <w:rPr>
          <w:rFonts w:ascii="Times New Roman" w:hAnsi="Times New Roman" w:cs="Times New Roman"/>
          <w:sz w:val="24"/>
          <w:szCs w:val="24"/>
        </w:rPr>
        <w:t>frailty</w:t>
      </w:r>
      <w:r w:rsidR="00015B5D">
        <w:rPr>
          <w:rFonts w:ascii="Times New Roman" w:hAnsi="Times New Roman" w:cs="Times New Roman"/>
          <w:sz w:val="24"/>
          <w:szCs w:val="24"/>
        </w:rPr>
        <w:t>[</w:t>
      </w:r>
      <w:r w:rsidR="004F3FA8">
        <w:rPr>
          <w:rFonts w:ascii="Times New Roman" w:hAnsi="Times New Roman" w:cs="Times New Roman"/>
          <w:sz w:val="24"/>
          <w:szCs w:val="24"/>
        </w:rPr>
        <w:t>6</w:t>
      </w:r>
      <w:r w:rsidR="00D54D3E">
        <w:rPr>
          <w:rFonts w:ascii="Times New Roman" w:hAnsi="Times New Roman" w:cs="Times New Roman"/>
          <w:sz w:val="24"/>
          <w:szCs w:val="24"/>
        </w:rPr>
        <w:t>4</w:t>
      </w:r>
      <w:r w:rsidR="00015B5D">
        <w:rPr>
          <w:rFonts w:ascii="Times New Roman" w:hAnsi="Times New Roman" w:cs="Times New Roman"/>
          <w:sz w:val="24"/>
          <w:szCs w:val="24"/>
        </w:rPr>
        <w:t>-6</w:t>
      </w:r>
      <w:r w:rsidR="00D54D3E">
        <w:rPr>
          <w:rFonts w:ascii="Times New Roman" w:hAnsi="Times New Roman" w:cs="Times New Roman"/>
          <w:sz w:val="24"/>
          <w:szCs w:val="24"/>
        </w:rPr>
        <w:t>7</w:t>
      </w:r>
      <w:r w:rsidR="00015B5D">
        <w:rPr>
          <w:rFonts w:ascii="Times New Roman" w:hAnsi="Times New Roman" w:cs="Times New Roman"/>
          <w:sz w:val="24"/>
          <w:szCs w:val="24"/>
        </w:rPr>
        <w:t>]</w:t>
      </w:r>
      <w:r w:rsidR="001C46ED">
        <w:rPr>
          <w:rFonts w:ascii="Times New Roman" w:hAnsi="Times New Roman" w:cs="Times New Roman"/>
          <w:sz w:val="24"/>
          <w:szCs w:val="24"/>
        </w:rPr>
        <w:t>,</w:t>
      </w:r>
      <w:r w:rsidR="00DB480B">
        <w:rPr>
          <w:rFonts w:ascii="Times New Roman" w:hAnsi="Times New Roman" w:cs="Times New Roman"/>
          <w:sz w:val="24"/>
          <w:szCs w:val="24"/>
        </w:rPr>
        <w:t xml:space="preserve"> </w:t>
      </w:r>
      <w:r w:rsidR="00BF234F" w:rsidRPr="00DE75B6">
        <w:rPr>
          <w:rFonts w:ascii="Times New Roman" w:hAnsi="Times New Roman" w:cs="Times New Roman"/>
          <w:sz w:val="24"/>
          <w:szCs w:val="24"/>
        </w:rPr>
        <w:t>total /cardiovascular mortality[</w:t>
      </w:r>
      <w:r w:rsidR="005C1BEF">
        <w:rPr>
          <w:rFonts w:ascii="Times New Roman" w:hAnsi="Times New Roman" w:cs="Times New Roman"/>
          <w:sz w:val="24"/>
          <w:szCs w:val="24"/>
        </w:rPr>
        <w:t>6</w:t>
      </w:r>
      <w:r w:rsidR="00D54D3E">
        <w:rPr>
          <w:rFonts w:ascii="Times New Roman" w:hAnsi="Times New Roman" w:cs="Times New Roman"/>
          <w:sz w:val="24"/>
          <w:szCs w:val="24"/>
        </w:rPr>
        <w:t>6</w:t>
      </w:r>
      <w:r w:rsidR="00015B5D">
        <w:rPr>
          <w:rFonts w:ascii="Times New Roman" w:hAnsi="Times New Roman" w:cs="Times New Roman"/>
          <w:sz w:val="24"/>
          <w:szCs w:val="24"/>
        </w:rPr>
        <w:t>-</w:t>
      </w:r>
      <w:r w:rsidR="00664631">
        <w:rPr>
          <w:rFonts w:ascii="Times New Roman" w:hAnsi="Times New Roman" w:cs="Times New Roman"/>
          <w:sz w:val="24"/>
          <w:szCs w:val="24"/>
        </w:rPr>
        <w:t>7</w:t>
      </w:r>
      <w:r w:rsidR="00D54D3E">
        <w:rPr>
          <w:rFonts w:ascii="Times New Roman" w:hAnsi="Times New Roman" w:cs="Times New Roman"/>
          <w:sz w:val="24"/>
          <w:szCs w:val="24"/>
        </w:rPr>
        <w:t>5</w:t>
      </w:r>
      <w:r w:rsidR="00837BC3">
        <w:rPr>
          <w:rFonts w:ascii="Times New Roman" w:hAnsi="Times New Roman" w:cs="Times New Roman"/>
          <w:sz w:val="24"/>
          <w:szCs w:val="24"/>
        </w:rPr>
        <w:t>]</w:t>
      </w:r>
      <w:r w:rsidR="00BF234F" w:rsidRPr="00DE75B6">
        <w:rPr>
          <w:rFonts w:ascii="Times New Roman" w:hAnsi="Times New Roman" w:cs="Times New Roman"/>
          <w:sz w:val="24"/>
          <w:szCs w:val="24"/>
        </w:rPr>
        <w:t xml:space="preserve"> and heart disease (apart from atrial fibrillation)</w:t>
      </w:r>
      <w:r w:rsidR="007A7211">
        <w:rPr>
          <w:rFonts w:ascii="Times New Roman" w:hAnsi="Times New Roman" w:cs="Times New Roman"/>
          <w:sz w:val="24"/>
          <w:szCs w:val="24"/>
        </w:rPr>
        <w:t>[5</w:t>
      </w:r>
      <w:r w:rsidR="00D54D3E">
        <w:rPr>
          <w:rFonts w:ascii="Times New Roman" w:hAnsi="Times New Roman" w:cs="Times New Roman"/>
          <w:sz w:val="24"/>
          <w:szCs w:val="24"/>
        </w:rPr>
        <w:t>8</w:t>
      </w:r>
      <w:r w:rsidR="007A7211">
        <w:rPr>
          <w:rFonts w:ascii="Times New Roman" w:hAnsi="Times New Roman" w:cs="Times New Roman"/>
          <w:sz w:val="24"/>
          <w:szCs w:val="24"/>
        </w:rPr>
        <w:t>,</w:t>
      </w:r>
      <w:r w:rsidR="00041E41">
        <w:rPr>
          <w:rFonts w:ascii="Times New Roman" w:hAnsi="Times New Roman" w:cs="Times New Roman"/>
          <w:sz w:val="24"/>
          <w:szCs w:val="24"/>
        </w:rPr>
        <w:t>7</w:t>
      </w:r>
      <w:r w:rsidR="00D54D3E">
        <w:rPr>
          <w:rFonts w:ascii="Times New Roman" w:hAnsi="Times New Roman" w:cs="Times New Roman"/>
          <w:sz w:val="24"/>
          <w:szCs w:val="24"/>
        </w:rPr>
        <w:t>1</w:t>
      </w:r>
      <w:r w:rsidR="00041E41">
        <w:rPr>
          <w:rFonts w:ascii="Times New Roman" w:hAnsi="Times New Roman" w:cs="Times New Roman"/>
          <w:sz w:val="24"/>
          <w:szCs w:val="24"/>
        </w:rPr>
        <w:t>-7</w:t>
      </w:r>
      <w:r w:rsidR="00D54D3E">
        <w:rPr>
          <w:rFonts w:ascii="Times New Roman" w:hAnsi="Times New Roman" w:cs="Times New Roman"/>
          <w:sz w:val="24"/>
          <w:szCs w:val="24"/>
        </w:rPr>
        <w:t>3</w:t>
      </w:r>
      <w:r w:rsidR="00041E41" w:rsidDel="00041E41">
        <w:rPr>
          <w:rFonts w:ascii="Times New Roman" w:hAnsi="Times New Roman" w:cs="Times New Roman"/>
          <w:sz w:val="24"/>
          <w:szCs w:val="24"/>
        </w:rPr>
        <w:t xml:space="preserve"> </w:t>
      </w:r>
      <w:r w:rsidR="007A7211">
        <w:rPr>
          <w:rFonts w:ascii="Times New Roman" w:hAnsi="Times New Roman" w:cs="Times New Roman"/>
          <w:sz w:val="24"/>
          <w:szCs w:val="24"/>
        </w:rPr>
        <w:t>,</w:t>
      </w:r>
      <w:r w:rsidR="005C1BEF">
        <w:rPr>
          <w:rFonts w:ascii="Times New Roman" w:hAnsi="Times New Roman" w:cs="Times New Roman"/>
          <w:sz w:val="24"/>
          <w:szCs w:val="24"/>
        </w:rPr>
        <w:t xml:space="preserve"> </w:t>
      </w:r>
      <w:r w:rsidR="007A7211">
        <w:rPr>
          <w:rFonts w:ascii="Times New Roman" w:hAnsi="Times New Roman" w:cs="Times New Roman"/>
          <w:sz w:val="24"/>
          <w:szCs w:val="24"/>
        </w:rPr>
        <w:t>7</w:t>
      </w:r>
      <w:r w:rsidR="00D54D3E">
        <w:rPr>
          <w:rFonts w:ascii="Times New Roman" w:hAnsi="Times New Roman" w:cs="Times New Roman"/>
          <w:sz w:val="24"/>
          <w:szCs w:val="24"/>
        </w:rPr>
        <w:t>6</w:t>
      </w:r>
      <w:r w:rsidR="005C1BEF">
        <w:rPr>
          <w:rFonts w:ascii="Times New Roman" w:hAnsi="Times New Roman" w:cs="Times New Roman"/>
          <w:sz w:val="24"/>
          <w:szCs w:val="24"/>
        </w:rPr>
        <w:t>, 7</w:t>
      </w:r>
      <w:r w:rsidR="00D54D3E">
        <w:rPr>
          <w:rFonts w:ascii="Times New Roman" w:hAnsi="Times New Roman" w:cs="Times New Roman"/>
          <w:sz w:val="24"/>
          <w:szCs w:val="24"/>
        </w:rPr>
        <w:t>7</w:t>
      </w:r>
      <w:r w:rsidR="005C1BEF">
        <w:rPr>
          <w:rFonts w:ascii="Times New Roman" w:hAnsi="Times New Roman" w:cs="Times New Roman"/>
          <w:sz w:val="24"/>
          <w:szCs w:val="24"/>
        </w:rPr>
        <w:t>]</w:t>
      </w:r>
      <w:r w:rsidR="00BF234F" w:rsidRPr="00DE75B6">
        <w:rPr>
          <w:rFonts w:ascii="Times New Roman" w:hAnsi="Times New Roman" w:cs="Times New Roman"/>
          <w:sz w:val="24"/>
          <w:szCs w:val="24"/>
        </w:rPr>
        <w:t>.</w:t>
      </w:r>
    </w:p>
    <w:p w14:paraId="322BEFCE" w14:textId="77777777" w:rsidR="00BF234F" w:rsidRDefault="00BF234F" w:rsidP="00BF234F">
      <w:pPr>
        <w:spacing w:line="480" w:lineRule="auto"/>
        <w:rPr>
          <w:rFonts w:ascii="Times New Roman" w:hAnsi="Times New Roman" w:cs="Times New Roman"/>
          <w:sz w:val="24"/>
          <w:szCs w:val="24"/>
        </w:rPr>
      </w:pPr>
      <w:r w:rsidRPr="00DE75B6">
        <w:rPr>
          <w:rFonts w:ascii="Times New Roman" w:hAnsi="Times New Roman" w:cs="Times New Roman"/>
          <w:sz w:val="24"/>
          <w:szCs w:val="24"/>
        </w:rPr>
        <w:t>There were many series finding the above correlations in the context of subclinical thyroid dysfunction.  Many of these studies [</w:t>
      </w:r>
      <w:r w:rsidR="007A7211">
        <w:rPr>
          <w:rFonts w:ascii="Times New Roman" w:hAnsi="Times New Roman" w:cs="Times New Roman"/>
          <w:sz w:val="24"/>
          <w:szCs w:val="24"/>
        </w:rPr>
        <w:t>2</w:t>
      </w:r>
      <w:r w:rsidR="00041E41">
        <w:rPr>
          <w:rFonts w:ascii="Times New Roman" w:hAnsi="Times New Roman" w:cs="Times New Roman"/>
          <w:sz w:val="24"/>
          <w:szCs w:val="24"/>
        </w:rPr>
        <w:t>7</w:t>
      </w:r>
      <w:r w:rsidR="007A7211">
        <w:rPr>
          <w:rFonts w:ascii="Times New Roman" w:hAnsi="Times New Roman" w:cs="Times New Roman"/>
          <w:sz w:val="24"/>
          <w:szCs w:val="24"/>
        </w:rPr>
        <w:t>, 3</w:t>
      </w:r>
      <w:r w:rsidR="00041E41">
        <w:rPr>
          <w:rFonts w:ascii="Times New Roman" w:hAnsi="Times New Roman" w:cs="Times New Roman"/>
          <w:sz w:val="24"/>
          <w:szCs w:val="24"/>
        </w:rPr>
        <w:t>2</w:t>
      </w:r>
      <w:r w:rsidR="007A7211">
        <w:rPr>
          <w:rFonts w:ascii="Times New Roman" w:hAnsi="Times New Roman" w:cs="Times New Roman"/>
          <w:sz w:val="24"/>
          <w:szCs w:val="24"/>
        </w:rPr>
        <w:t>, 4</w:t>
      </w:r>
      <w:r w:rsidR="00D54D3E">
        <w:rPr>
          <w:rFonts w:ascii="Times New Roman" w:hAnsi="Times New Roman" w:cs="Times New Roman"/>
          <w:sz w:val="24"/>
          <w:szCs w:val="24"/>
        </w:rPr>
        <w:t>7</w:t>
      </w:r>
      <w:r w:rsidR="007A7211">
        <w:rPr>
          <w:rFonts w:ascii="Times New Roman" w:hAnsi="Times New Roman" w:cs="Times New Roman"/>
          <w:sz w:val="24"/>
          <w:szCs w:val="24"/>
        </w:rPr>
        <w:t>, 4</w:t>
      </w:r>
      <w:r w:rsidR="00D54D3E">
        <w:rPr>
          <w:rFonts w:ascii="Times New Roman" w:hAnsi="Times New Roman" w:cs="Times New Roman"/>
          <w:sz w:val="24"/>
          <w:szCs w:val="24"/>
        </w:rPr>
        <w:t>8</w:t>
      </w:r>
      <w:r w:rsidR="007A7211">
        <w:rPr>
          <w:rFonts w:ascii="Times New Roman" w:hAnsi="Times New Roman" w:cs="Times New Roman"/>
          <w:sz w:val="24"/>
          <w:szCs w:val="24"/>
        </w:rPr>
        <w:t>, 5</w:t>
      </w:r>
      <w:r w:rsidR="00D54D3E">
        <w:rPr>
          <w:rFonts w:ascii="Times New Roman" w:hAnsi="Times New Roman" w:cs="Times New Roman"/>
          <w:sz w:val="24"/>
          <w:szCs w:val="24"/>
        </w:rPr>
        <w:t>8</w:t>
      </w:r>
      <w:r w:rsidR="007A7211">
        <w:rPr>
          <w:rFonts w:ascii="Times New Roman" w:hAnsi="Times New Roman" w:cs="Times New Roman"/>
          <w:sz w:val="24"/>
          <w:szCs w:val="24"/>
        </w:rPr>
        <w:t xml:space="preserve">, </w:t>
      </w:r>
      <w:r w:rsidR="00041E41">
        <w:rPr>
          <w:rFonts w:ascii="Times New Roman" w:hAnsi="Times New Roman" w:cs="Times New Roman"/>
          <w:sz w:val="24"/>
          <w:szCs w:val="24"/>
        </w:rPr>
        <w:t>7</w:t>
      </w:r>
      <w:r w:rsidR="00D54D3E">
        <w:rPr>
          <w:rFonts w:ascii="Times New Roman" w:hAnsi="Times New Roman" w:cs="Times New Roman"/>
          <w:sz w:val="24"/>
          <w:szCs w:val="24"/>
        </w:rPr>
        <w:t>1</w:t>
      </w:r>
      <w:r w:rsidR="007A7211">
        <w:rPr>
          <w:rFonts w:ascii="Times New Roman" w:hAnsi="Times New Roman" w:cs="Times New Roman"/>
          <w:sz w:val="24"/>
          <w:szCs w:val="24"/>
        </w:rPr>
        <w:t xml:space="preserve">, </w:t>
      </w:r>
      <w:r w:rsidR="00837BC3">
        <w:rPr>
          <w:rFonts w:ascii="Times New Roman" w:hAnsi="Times New Roman" w:cs="Times New Roman"/>
          <w:sz w:val="24"/>
          <w:szCs w:val="24"/>
        </w:rPr>
        <w:t>7</w:t>
      </w:r>
      <w:r w:rsidR="00D54D3E">
        <w:rPr>
          <w:rFonts w:ascii="Times New Roman" w:hAnsi="Times New Roman" w:cs="Times New Roman"/>
          <w:sz w:val="24"/>
          <w:szCs w:val="24"/>
        </w:rPr>
        <w:t>2</w:t>
      </w:r>
      <w:r w:rsidR="007A7211">
        <w:rPr>
          <w:rFonts w:ascii="Times New Roman" w:hAnsi="Times New Roman" w:cs="Times New Roman"/>
          <w:sz w:val="24"/>
          <w:szCs w:val="24"/>
        </w:rPr>
        <w:t xml:space="preserve">, </w:t>
      </w:r>
      <w:r w:rsidR="004F3FA8">
        <w:rPr>
          <w:rFonts w:ascii="Times New Roman" w:hAnsi="Times New Roman" w:cs="Times New Roman"/>
          <w:sz w:val="24"/>
          <w:szCs w:val="24"/>
        </w:rPr>
        <w:t>7</w:t>
      </w:r>
      <w:r w:rsidR="00D54D3E">
        <w:rPr>
          <w:rFonts w:ascii="Times New Roman" w:hAnsi="Times New Roman" w:cs="Times New Roman"/>
          <w:sz w:val="24"/>
          <w:szCs w:val="24"/>
        </w:rPr>
        <w:t>5</w:t>
      </w:r>
      <w:r w:rsidR="007A7211">
        <w:rPr>
          <w:rFonts w:ascii="Times New Roman" w:hAnsi="Times New Roman" w:cs="Times New Roman"/>
          <w:sz w:val="24"/>
          <w:szCs w:val="24"/>
        </w:rPr>
        <w:t>-7</w:t>
      </w:r>
      <w:r w:rsidR="00D54D3E">
        <w:rPr>
          <w:rFonts w:ascii="Times New Roman" w:hAnsi="Times New Roman" w:cs="Times New Roman"/>
          <w:sz w:val="24"/>
          <w:szCs w:val="24"/>
        </w:rPr>
        <w:t>7</w:t>
      </w:r>
      <w:r w:rsidRPr="00DE75B6">
        <w:rPr>
          <w:rFonts w:ascii="Times New Roman" w:hAnsi="Times New Roman" w:cs="Times New Roman"/>
          <w:sz w:val="24"/>
          <w:szCs w:val="24"/>
        </w:rPr>
        <w:t>]</w:t>
      </w:r>
      <w:r w:rsidR="00DB480B">
        <w:rPr>
          <w:rFonts w:ascii="Times New Roman" w:hAnsi="Times New Roman" w:cs="Times New Roman"/>
          <w:sz w:val="24"/>
          <w:szCs w:val="24"/>
        </w:rPr>
        <w:t xml:space="preserve"> </w:t>
      </w:r>
      <w:r w:rsidRPr="00DE75B6">
        <w:rPr>
          <w:rFonts w:ascii="Times New Roman" w:hAnsi="Times New Roman" w:cs="Times New Roman"/>
          <w:sz w:val="24"/>
          <w:szCs w:val="24"/>
        </w:rPr>
        <w:t>however did not address the relative associations with TSH and FT4</w:t>
      </w:r>
      <w:r w:rsidR="007A7211">
        <w:rPr>
          <w:rFonts w:ascii="Times New Roman" w:hAnsi="Times New Roman" w:cs="Times New Roman"/>
          <w:sz w:val="24"/>
          <w:szCs w:val="24"/>
        </w:rPr>
        <w:t>/T3</w:t>
      </w:r>
      <w:r w:rsidRPr="00DE75B6">
        <w:rPr>
          <w:rFonts w:ascii="Times New Roman" w:hAnsi="Times New Roman" w:cs="Times New Roman"/>
          <w:sz w:val="24"/>
          <w:szCs w:val="24"/>
        </w:rPr>
        <w:t xml:space="preserve"> levels. We also found evidence citing associations with subclinical thyroid </w:t>
      </w:r>
      <w:r w:rsidR="007A7211">
        <w:rPr>
          <w:rFonts w:ascii="Times New Roman" w:hAnsi="Times New Roman" w:cs="Times New Roman"/>
          <w:sz w:val="24"/>
          <w:szCs w:val="24"/>
        </w:rPr>
        <w:t>dysfunction but not with TSH [5</w:t>
      </w:r>
      <w:r w:rsidR="00D54D3E">
        <w:rPr>
          <w:rFonts w:ascii="Times New Roman" w:hAnsi="Times New Roman" w:cs="Times New Roman"/>
          <w:sz w:val="24"/>
          <w:szCs w:val="24"/>
        </w:rPr>
        <w:t>8</w:t>
      </w:r>
      <w:r w:rsidRPr="00DE75B6">
        <w:rPr>
          <w:rFonts w:ascii="Times New Roman" w:hAnsi="Times New Roman" w:cs="Times New Roman"/>
          <w:sz w:val="24"/>
          <w:szCs w:val="24"/>
        </w:rPr>
        <w:t>]. We found one study that looked at FT4 alone</w:t>
      </w:r>
      <w:r w:rsidR="006E053A">
        <w:rPr>
          <w:rFonts w:ascii="Times New Roman" w:hAnsi="Times New Roman" w:cs="Times New Roman"/>
          <w:sz w:val="24"/>
          <w:szCs w:val="24"/>
        </w:rPr>
        <w:t xml:space="preserve"> </w:t>
      </w:r>
      <w:r w:rsidR="007A7211">
        <w:rPr>
          <w:rFonts w:ascii="Times New Roman" w:hAnsi="Times New Roman" w:cs="Times New Roman"/>
          <w:sz w:val="24"/>
          <w:szCs w:val="24"/>
        </w:rPr>
        <w:t>[4</w:t>
      </w:r>
      <w:r w:rsidR="00D54D3E">
        <w:rPr>
          <w:rFonts w:ascii="Times New Roman" w:hAnsi="Times New Roman" w:cs="Times New Roman"/>
          <w:sz w:val="24"/>
          <w:szCs w:val="24"/>
        </w:rPr>
        <w:t>7</w:t>
      </w:r>
      <w:r w:rsidRPr="00DE75B6">
        <w:rPr>
          <w:rFonts w:ascii="Times New Roman" w:hAnsi="Times New Roman" w:cs="Times New Roman"/>
          <w:sz w:val="24"/>
          <w:szCs w:val="24"/>
        </w:rPr>
        <w:t>]</w:t>
      </w:r>
      <w:r w:rsidR="002D68E3" w:rsidRPr="00DE75B6">
        <w:rPr>
          <w:rFonts w:ascii="Times New Roman" w:hAnsi="Times New Roman" w:cs="Times New Roman"/>
          <w:sz w:val="24"/>
          <w:szCs w:val="24"/>
        </w:rPr>
        <w:t>, this</w:t>
      </w:r>
      <w:r w:rsidRPr="00DE75B6">
        <w:rPr>
          <w:rFonts w:ascii="Times New Roman" w:hAnsi="Times New Roman" w:cs="Times New Roman"/>
          <w:sz w:val="24"/>
          <w:szCs w:val="24"/>
        </w:rPr>
        <w:t xml:space="preserve"> study</w:t>
      </w:r>
      <w:r w:rsidR="00DB480B">
        <w:rPr>
          <w:rFonts w:ascii="Times New Roman" w:hAnsi="Times New Roman" w:cs="Times New Roman"/>
          <w:sz w:val="24"/>
          <w:szCs w:val="24"/>
        </w:rPr>
        <w:t xml:space="preserve"> </w:t>
      </w:r>
      <w:r w:rsidRPr="00DE75B6">
        <w:rPr>
          <w:rFonts w:ascii="Times New Roman" w:hAnsi="Times New Roman" w:cs="Times New Roman"/>
          <w:sz w:val="24"/>
          <w:szCs w:val="24"/>
        </w:rPr>
        <w:t xml:space="preserve">finding a correlation, and another </w:t>
      </w:r>
      <w:r w:rsidR="002D68E3" w:rsidRPr="00DE75B6">
        <w:rPr>
          <w:rFonts w:ascii="Times New Roman" w:hAnsi="Times New Roman" w:cs="Times New Roman"/>
          <w:sz w:val="24"/>
          <w:szCs w:val="24"/>
        </w:rPr>
        <w:t xml:space="preserve">study </w:t>
      </w:r>
      <w:r w:rsidR="00684944">
        <w:rPr>
          <w:rFonts w:ascii="Times New Roman" w:hAnsi="Times New Roman" w:cs="Times New Roman"/>
          <w:sz w:val="24"/>
          <w:szCs w:val="24"/>
        </w:rPr>
        <w:t>[5</w:t>
      </w:r>
      <w:r w:rsidR="00D54D3E">
        <w:rPr>
          <w:rFonts w:ascii="Times New Roman" w:hAnsi="Times New Roman" w:cs="Times New Roman"/>
          <w:sz w:val="24"/>
          <w:szCs w:val="24"/>
        </w:rPr>
        <w:t>6</w:t>
      </w:r>
      <w:r w:rsidR="00684944">
        <w:rPr>
          <w:rFonts w:ascii="Times New Roman" w:hAnsi="Times New Roman" w:cs="Times New Roman"/>
          <w:sz w:val="24"/>
          <w:szCs w:val="24"/>
        </w:rPr>
        <w:t xml:space="preserve">] </w:t>
      </w:r>
      <w:r w:rsidRPr="00DE75B6">
        <w:rPr>
          <w:rFonts w:ascii="Times New Roman" w:hAnsi="Times New Roman" w:cs="Times New Roman"/>
          <w:sz w:val="24"/>
          <w:szCs w:val="24"/>
        </w:rPr>
        <w:t>finding correlations in opposite directions for FT4 and FT3, with TSH not being examined</w:t>
      </w:r>
      <w:r w:rsidR="00041E41">
        <w:rPr>
          <w:rFonts w:ascii="Times New Roman" w:hAnsi="Times New Roman" w:cs="Times New Roman"/>
          <w:sz w:val="24"/>
          <w:szCs w:val="24"/>
        </w:rPr>
        <w:t>.</w:t>
      </w:r>
      <w:r w:rsidR="005C1BEF">
        <w:rPr>
          <w:rFonts w:ascii="Times New Roman" w:hAnsi="Times New Roman" w:cs="Times New Roman"/>
          <w:sz w:val="24"/>
          <w:szCs w:val="24"/>
        </w:rPr>
        <w:t xml:space="preserve"> </w:t>
      </w:r>
    </w:p>
    <w:p w14:paraId="5A9B823C" w14:textId="77777777" w:rsidR="009B0981" w:rsidRPr="00DE75B6" w:rsidDel="00D80EB7" w:rsidRDefault="009B0981" w:rsidP="009B0981">
      <w:pPr>
        <w:spacing w:line="480" w:lineRule="auto"/>
        <w:rPr>
          <w:del w:id="121" w:author="Stephen" w:date="2019-07-13T16:11:00Z"/>
          <w:rFonts w:ascii="Times New Roman" w:hAnsi="Times New Roman" w:cs="Times New Roman"/>
          <w:sz w:val="24"/>
          <w:szCs w:val="24"/>
        </w:rPr>
      </w:pPr>
      <w:r>
        <w:rPr>
          <w:rFonts w:ascii="Times New Roman" w:hAnsi="Times New Roman" w:cs="Times New Roman"/>
          <w:sz w:val="24"/>
          <w:szCs w:val="24"/>
        </w:rPr>
        <w:t xml:space="preserve">We found that in general correlations with FT4 and TSH were congruent, i.e. if a parameter correlated with a high FT4 it would tend to correlate with a low TSH and vice versa. </w:t>
      </w:r>
      <w:r>
        <w:rPr>
          <w:rFonts w:ascii="Times New Roman" w:hAnsi="Times New Roman" w:cs="Times New Roman"/>
          <w:sz w:val="24"/>
          <w:szCs w:val="24"/>
        </w:rPr>
        <w:lastRenderedPageBreak/>
        <w:t>Correlations with T3 were less congruent in terms of correlations with TSH and FT4 when considering metabolic syndrome, frailty and mortality.</w:t>
      </w:r>
      <w:r w:rsidR="00075F02">
        <w:rPr>
          <w:rFonts w:ascii="Times New Roman" w:hAnsi="Times New Roman" w:cs="Times New Roman"/>
          <w:sz w:val="24"/>
          <w:szCs w:val="24"/>
        </w:rPr>
        <w:t xml:space="preserve"> </w:t>
      </w:r>
    </w:p>
    <w:p w14:paraId="1AE00DD1" w14:textId="77777777" w:rsidR="009B0981" w:rsidRPr="00DE75B6" w:rsidRDefault="009B0981" w:rsidP="00BF234F">
      <w:pPr>
        <w:spacing w:line="480" w:lineRule="auto"/>
        <w:rPr>
          <w:rFonts w:ascii="Times New Roman" w:hAnsi="Times New Roman" w:cs="Times New Roman"/>
          <w:sz w:val="24"/>
          <w:szCs w:val="24"/>
        </w:rPr>
      </w:pPr>
    </w:p>
    <w:p w14:paraId="207ED27C" w14:textId="77777777" w:rsidR="002809CC" w:rsidRPr="00DE75B6" w:rsidRDefault="00DE75B6" w:rsidP="002809CC">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The focus of our </w:t>
      </w:r>
      <w:r w:rsidR="00237984">
        <w:rPr>
          <w:rFonts w:ascii="Times New Roman" w:hAnsi="Times New Roman" w:cs="Times New Roman"/>
          <w:sz w:val="24"/>
          <w:szCs w:val="24"/>
        </w:rPr>
        <w:t xml:space="preserve">study was </w:t>
      </w:r>
      <w:r w:rsidRPr="00DE75B6">
        <w:rPr>
          <w:rFonts w:ascii="Times New Roman" w:hAnsi="Times New Roman" w:cs="Times New Roman"/>
          <w:sz w:val="24"/>
          <w:szCs w:val="24"/>
        </w:rPr>
        <w:t xml:space="preserve">the </w:t>
      </w:r>
      <w:r w:rsidR="009B0981">
        <w:rPr>
          <w:rFonts w:ascii="Times New Roman" w:hAnsi="Times New Roman" w:cs="Times New Roman"/>
          <w:sz w:val="24"/>
          <w:szCs w:val="24"/>
        </w:rPr>
        <w:t xml:space="preserve">relative </w:t>
      </w:r>
      <w:r w:rsidRPr="00DE75B6">
        <w:rPr>
          <w:rFonts w:ascii="Times New Roman" w:hAnsi="Times New Roman" w:cs="Times New Roman"/>
          <w:sz w:val="24"/>
          <w:szCs w:val="24"/>
        </w:rPr>
        <w:t xml:space="preserve">correlation of clinical states with </w:t>
      </w:r>
      <w:r w:rsidR="00BF0B90">
        <w:rPr>
          <w:rFonts w:ascii="Times New Roman" w:hAnsi="Times New Roman" w:cs="Times New Roman"/>
          <w:sz w:val="24"/>
          <w:szCs w:val="24"/>
        </w:rPr>
        <w:t xml:space="preserve">thyroid hormones </w:t>
      </w:r>
      <w:r w:rsidRPr="00DE75B6">
        <w:rPr>
          <w:rFonts w:ascii="Times New Roman" w:hAnsi="Times New Roman" w:cs="Times New Roman"/>
          <w:sz w:val="24"/>
          <w:szCs w:val="24"/>
        </w:rPr>
        <w:t>and TSH</w:t>
      </w:r>
      <w:r w:rsidR="00237984">
        <w:rPr>
          <w:rFonts w:ascii="Times New Roman" w:hAnsi="Times New Roman" w:cs="Times New Roman"/>
          <w:sz w:val="24"/>
          <w:szCs w:val="24"/>
        </w:rPr>
        <w:t>.</w:t>
      </w:r>
      <w:r w:rsidRPr="00DE75B6">
        <w:rPr>
          <w:rFonts w:ascii="Times New Roman" w:hAnsi="Times New Roman" w:cs="Times New Roman"/>
          <w:sz w:val="24"/>
          <w:szCs w:val="24"/>
        </w:rPr>
        <w:t xml:space="preserve"> </w:t>
      </w:r>
      <w:r w:rsidR="002809CC" w:rsidRPr="00DE75B6">
        <w:rPr>
          <w:rFonts w:ascii="Times New Roman" w:hAnsi="Times New Roman" w:cs="Times New Roman"/>
          <w:sz w:val="24"/>
          <w:szCs w:val="24"/>
        </w:rPr>
        <w:t xml:space="preserve">In the end we identified </w:t>
      </w:r>
      <w:r w:rsidR="006E053A">
        <w:rPr>
          <w:rFonts w:ascii="Times New Roman" w:hAnsi="Times New Roman" w:cs="Times New Roman"/>
          <w:sz w:val="24"/>
          <w:szCs w:val="24"/>
        </w:rPr>
        <w:t>3</w:t>
      </w:r>
      <w:ins w:id="122" w:author="Stephen" w:date="2019-07-13T17:56:00Z">
        <w:r w:rsidR="00BF18C8">
          <w:rPr>
            <w:rFonts w:ascii="Times New Roman" w:hAnsi="Times New Roman" w:cs="Times New Roman"/>
            <w:sz w:val="24"/>
            <w:szCs w:val="24"/>
          </w:rPr>
          <w:t>2</w:t>
        </w:r>
      </w:ins>
      <w:del w:id="123" w:author="Stephen" w:date="2019-07-13T17:56:00Z">
        <w:r w:rsidR="00597972" w:rsidDel="00BF18C8">
          <w:rPr>
            <w:rFonts w:ascii="Times New Roman" w:hAnsi="Times New Roman" w:cs="Times New Roman"/>
            <w:sz w:val="24"/>
            <w:szCs w:val="24"/>
          </w:rPr>
          <w:delText>3</w:delText>
        </w:r>
      </w:del>
      <w:r w:rsidR="002809CC">
        <w:rPr>
          <w:rFonts w:ascii="Times New Roman" w:hAnsi="Times New Roman" w:cs="Times New Roman"/>
          <w:sz w:val="24"/>
          <w:szCs w:val="24"/>
        </w:rPr>
        <w:t xml:space="preserve"> </w:t>
      </w:r>
      <w:r w:rsidR="00237984">
        <w:rPr>
          <w:rFonts w:ascii="Times New Roman" w:hAnsi="Times New Roman" w:cs="Times New Roman"/>
          <w:sz w:val="24"/>
          <w:szCs w:val="24"/>
        </w:rPr>
        <w:t xml:space="preserve">studies </w:t>
      </w:r>
      <w:commentRangeStart w:id="124"/>
      <w:r w:rsidR="002809CC" w:rsidRPr="00DE75B6">
        <w:rPr>
          <w:rFonts w:ascii="Times New Roman" w:hAnsi="Times New Roman" w:cs="Times New Roman"/>
          <w:sz w:val="24"/>
          <w:szCs w:val="24"/>
        </w:rPr>
        <w:t>which</w:t>
      </w:r>
      <w:commentRangeEnd w:id="124"/>
      <w:r w:rsidR="002809CC" w:rsidRPr="00DE75B6">
        <w:rPr>
          <w:rStyle w:val="CommentReference"/>
          <w:rFonts w:ascii="Times New Roman" w:hAnsi="Times New Roman" w:cs="Times New Roman"/>
          <w:sz w:val="24"/>
          <w:szCs w:val="24"/>
        </w:rPr>
        <w:commentReference w:id="124"/>
      </w:r>
      <w:r w:rsidR="00237984">
        <w:rPr>
          <w:rFonts w:ascii="Times New Roman" w:hAnsi="Times New Roman" w:cs="Times New Roman"/>
          <w:sz w:val="24"/>
          <w:szCs w:val="24"/>
        </w:rPr>
        <w:t xml:space="preserve"> addressed this question</w:t>
      </w:r>
      <w:r w:rsidR="002809CC" w:rsidRPr="00DE75B6">
        <w:rPr>
          <w:rFonts w:ascii="Times New Roman" w:hAnsi="Times New Roman" w:cs="Times New Roman"/>
          <w:sz w:val="24"/>
          <w:szCs w:val="24"/>
        </w:rPr>
        <w:t>.</w:t>
      </w:r>
      <w:r w:rsidR="00DC47E2">
        <w:rPr>
          <w:rFonts w:ascii="Times New Roman" w:hAnsi="Times New Roman" w:cs="Times New Roman"/>
          <w:sz w:val="24"/>
          <w:szCs w:val="24"/>
        </w:rPr>
        <w:t xml:space="preserve"> </w:t>
      </w:r>
      <w:r w:rsidR="002809CC" w:rsidRPr="00DE75B6">
        <w:rPr>
          <w:rFonts w:ascii="Times New Roman" w:hAnsi="Times New Roman" w:cs="Times New Roman"/>
          <w:sz w:val="24"/>
          <w:szCs w:val="24"/>
        </w:rPr>
        <w:t xml:space="preserve">We found no previous synthesis of the data on the effect of thyroid function, as measured by TSH </w:t>
      </w:r>
      <w:r w:rsidR="00DC47E2">
        <w:rPr>
          <w:rFonts w:ascii="Times New Roman" w:hAnsi="Times New Roman" w:cs="Times New Roman"/>
          <w:sz w:val="24"/>
          <w:szCs w:val="24"/>
        </w:rPr>
        <w:t>i</w:t>
      </w:r>
      <w:r w:rsidR="002809CC">
        <w:rPr>
          <w:rFonts w:ascii="Times New Roman" w:hAnsi="Times New Roman" w:cs="Times New Roman"/>
          <w:sz w:val="24"/>
          <w:szCs w:val="24"/>
        </w:rPr>
        <w:t xml:space="preserve">n comparison to </w:t>
      </w:r>
      <w:r w:rsidR="002809CC" w:rsidRPr="00DE75B6">
        <w:rPr>
          <w:rFonts w:ascii="Times New Roman" w:hAnsi="Times New Roman" w:cs="Times New Roman"/>
          <w:sz w:val="24"/>
          <w:szCs w:val="24"/>
        </w:rPr>
        <w:t>thyroid hormone levels,</w:t>
      </w:r>
      <w:r w:rsidR="002809CC">
        <w:rPr>
          <w:rFonts w:ascii="Times New Roman" w:hAnsi="Times New Roman" w:cs="Times New Roman"/>
          <w:sz w:val="24"/>
          <w:szCs w:val="24"/>
        </w:rPr>
        <w:t xml:space="preserve"> </w:t>
      </w:r>
      <w:r w:rsidR="002809CC" w:rsidRPr="00DE75B6">
        <w:rPr>
          <w:rFonts w:ascii="Times New Roman" w:hAnsi="Times New Roman" w:cs="Times New Roman"/>
          <w:sz w:val="24"/>
          <w:szCs w:val="24"/>
        </w:rPr>
        <w:t>across a range of organ systems.</w:t>
      </w:r>
      <w:r w:rsidR="00DC47E2">
        <w:rPr>
          <w:rFonts w:ascii="Times New Roman" w:hAnsi="Times New Roman" w:cs="Times New Roman"/>
          <w:sz w:val="24"/>
          <w:szCs w:val="24"/>
        </w:rPr>
        <w:t xml:space="preserve"> </w:t>
      </w:r>
      <w:r w:rsidR="007D7670">
        <w:rPr>
          <w:rFonts w:ascii="Times New Roman" w:hAnsi="Times New Roman" w:cs="Times New Roman"/>
          <w:sz w:val="24"/>
          <w:szCs w:val="24"/>
        </w:rPr>
        <w:t xml:space="preserve">We found one meta-analysis  restricted to atrial fibrillation [ </w:t>
      </w:r>
      <w:r w:rsidR="00E62782">
        <w:rPr>
          <w:rFonts w:ascii="Times New Roman" w:hAnsi="Times New Roman" w:cs="Times New Roman"/>
          <w:sz w:val="24"/>
          <w:szCs w:val="24"/>
        </w:rPr>
        <w:t>29</w:t>
      </w:r>
      <w:r w:rsidR="007D7670">
        <w:rPr>
          <w:rFonts w:ascii="Times New Roman" w:hAnsi="Times New Roman" w:cs="Times New Roman"/>
          <w:sz w:val="24"/>
          <w:szCs w:val="24"/>
        </w:rPr>
        <w:t xml:space="preserve"> ].</w:t>
      </w:r>
      <w:r w:rsidR="00DC47E2">
        <w:rPr>
          <w:rFonts w:ascii="Times New Roman" w:hAnsi="Times New Roman" w:cs="Times New Roman"/>
          <w:sz w:val="24"/>
          <w:szCs w:val="24"/>
        </w:rPr>
        <w:t>We found 1</w:t>
      </w:r>
      <w:ins w:id="125" w:author="Stephen" w:date="2019-07-13T17:56:00Z">
        <w:r w:rsidR="00BF18C8">
          <w:rPr>
            <w:rFonts w:ascii="Times New Roman" w:hAnsi="Times New Roman" w:cs="Times New Roman"/>
            <w:sz w:val="24"/>
            <w:szCs w:val="24"/>
          </w:rPr>
          <w:t>2</w:t>
        </w:r>
      </w:ins>
      <w:del w:id="126" w:author="Stephen" w:date="2019-07-13T17:56:00Z">
        <w:r w:rsidR="00D54D3E" w:rsidDel="00BF18C8">
          <w:rPr>
            <w:rFonts w:ascii="Times New Roman" w:hAnsi="Times New Roman" w:cs="Times New Roman"/>
            <w:sz w:val="24"/>
            <w:szCs w:val="24"/>
          </w:rPr>
          <w:delText>3</w:delText>
        </w:r>
      </w:del>
      <w:r w:rsidR="00DC47E2">
        <w:rPr>
          <w:rFonts w:ascii="Times New Roman" w:hAnsi="Times New Roman" w:cs="Times New Roman"/>
          <w:sz w:val="24"/>
          <w:szCs w:val="24"/>
        </w:rPr>
        <w:t xml:space="preserve"> studies </w:t>
      </w:r>
      <w:r w:rsidR="006E053A">
        <w:rPr>
          <w:rFonts w:ascii="Times New Roman" w:hAnsi="Times New Roman" w:cs="Times New Roman"/>
          <w:sz w:val="24"/>
          <w:szCs w:val="24"/>
        </w:rPr>
        <w:t>[2</w:t>
      </w:r>
      <w:r w:rsidR="00041E41">
        <w:rPr>
          <w:rFonts w:ascii="Times New Roman" w:hAnsi="Times New Roman" w:cs="Times New Roman"/>
          <w:sz w:val="24"/>
          <w:szCs w:val="24"/>
        </w:rPr>
        <w:t>8</w:t>
      </w:r>
      <w:r w:rsidR="006E053A">
        <w:rPr>
          <w:rFonts w:ascii="Times New Roman" w:hAnsi="Times New Roman" w:cs="Times New Roman"/>
          <w:sz w:val="24"/>
          <w:szCs w:val="24"/>
        </w:rPr>
        <w:t>, 3</w:t>
      </w:r>
      <w:r w:rsidR="00D54D3E">
        <w:rPr>
          <w:rFonts w:ascii="Times New Roman" w:hAnsi="Times New Roman" w:cs="Times New Roman"/>
          <w:sz w:val="24"/>
          <w:szCs w:val="24"/>
        </w:rPr>
        <w:t>5</w:t>
      </w:r>
      <w:r w:rsidR="006E053A">
        <w:rPr>
          <w:rFonts w:ascii="Times New Roman" w:hAnsi="Times New Roman" w:cs="Times New Roman"/>
          <w:sz w:val="24"/>
          <w:szCs w:val="24"/>
        </w:rPr>
        <w:t>, 3</w:t>
      </w:r>
      <w:r w:rsidR="00D54D3E">
        <w:rPr>
          <w:rFonts w:ascii="Times New Roman" w:hAnsi="Times New Roman" w:cs="Times New Roman"/>
          <w:sz w:val="24"/>
          <w:szCs w:val="24"/>
        </w:rPr>
        <w:t>6</w:t>
      </w:r>
      <w:r w:rsidR="006E053A">
        <w:rPr>
          <w:rFonts w:ascii="Times New Roman" w:hAnsi="Times New Roman" w:cs="Times New Roman"/>
          <w:sz w:val="24"/>
          <w:szCs w:val="24"/>
        </w:rPr>
        <w:t>, 3</w:t>
      </w:r>
      <w:r w:rsidR="00D54D3E">
        <w:rPr>
          <w:rFonts w:ascii="Times New Roman" w:hAnsi="Times New Roman" w:cs="Times New Roman"/>
          <w:sz w:val="24"/>
          <w:szCs w:val="24"/>
        </w:rPr>
        <w:t>9</w:t>
      </w:r>
      <w:r w:rsidR="006E053A">
        <w:rPr>
          <w:rFonts w:ascii="Times New Roman" w:hAnsi="Times New Roman" w:cs="Times New Roman"/>
          <w:sz w:val="24"/>
          <w:szCs w:val="24"/>
        </w:rPr>
        <w:t xml:space="preserve">, </w:t>
      </w:r>
      <w:r w:rsidR="00041E41">
        <w:rPr>
          <w:rFonts w:ascii="Times New Roman" w:hAnsi="Times New Roman" w:cs="Times New Roman"/>
          <w:sz w:val="24"/>
          <w:szCs w:val="24"/>
        </w:rPr>
        <w:t>4</w:t>
      </w:r>
      <w:r w:rsidR="00D54D3E">
        <w:rPr>
          <w:rFonts w:ascii="Times New Roman" w:hAnsi="Times New Roman" w:cs="Times New Roman"/>
          <w:sz w:val="24"/>
          <w:szCs w:val="24"/>
        </w:rPr>
        <w:t>1</w:t>
      </w:r>
      <w:r w:rsidR="000B5B7C">
        <w:rPr>
          <w:rFonts w:ascii="Times New Roman" w:hAnsi="Times New Roman" w:cs="Times New Roman"/>
          <w:sz w:val="24"/>
          <w:szCs w:val="24"/>
        </w:rPr>
        <w:t xml:space="preserve">, </w:t>
      </w:r>
      <w:r w:rsidR="006E053A">
        <w:rPr>
          <w:rFonts w:ascii="Times New Roman" w:hAnsi="Times New Roman" w:cs="Times New Roman"/>
          <w:sz w:val="24"/>
          <w:szCs w:val="24"/>
        </w:rPr>
        <w:t>4</w:t>
      </w:r>
      <w:r w:rsidR="00D54D3E">
        <w:rPr>
          <w:rFonts w:ascii="Times New Roman" w:hAnsi="Times New Roman" w:cs="Times New Roman"/>
          <w:sz w:val="24"/>
          <w:szCs w:val="24"/>
        </w:rPr>
        <w:t>2</w:t>
      </w:r>
      <w:r w:rsidR="006E053A">
        <w:rPr>
          <w:rFonts w:ascii="Times New Roman" w:hAnsi="Times New Roman" w:cs="Times New Roman"/>
          <w:sz w:val="24"/>
          <w:szCs w:val="24"/>
        </w:rPr>
        <w:t xml:space="preserve">, </w:t>
      </w:r>
      <w:r w:rsidR="000B5B7C">
        <w:rPr>
          <w:rFonts w:ascii="Times New Roman" w:hAnsi="Times New Roman" w:cs="Times New Roman"/>
          <w:sz w:val="24"/>
          <w:szCs w:val="24"/>
        </w:rPr>
        <w:t>4</w:t>
      </w:r>
      <w:r w:rsidR="00D54D3E">
        <w:rPr>
          <w:rFonts w:ascii="Times New Roman" w:hAnsi="Times New Roman" w:cs="Times New Roman"/>
          <w:sz w:val="24"/>
          <w:szCs w:val="24"/>
        </w:rPr>
        <w:t>5</w:t>
      </w:r>
      <w:r w:rsidR="006E053A">
        <w:rPr>
          <w:rFonts w:ascii="Times New Roman" w:hAnsi="Times New Roman" w:cs="Times New Roman"/>
          <w:sz w:val="24"/>
          <w:szCs w:val="24"/>
        </w:rPr>
        <w:t xml:space="preserve">, </w:t>
      </w:r>
      <w:r w:rsidR="00041E41">
        <w:rPr>
          <w:rFonts w:ascii="Times New Roman" w:hAnsi="Times New Roman" w:cs="Times New Roman"/>
          <w:sz w:val="24"/>
          <w:szCs w:val="24"/>
        </w:rPr>
        <w:t>5</w:t>
      </w:r>
      <w:r w:rsidR="00D54D3E">
        <w:rPr>
          <w:rFonts w:ascii="Times New Roman" w:hAnsi="Times New Roman" w:cs="Times New Roman"/>
          <w:sz w:val="24"/>
          <w:szCs w:val="24"/>
        </w:rPr>
        <w:t>1</w:t>
      </w:r>
      <w:r w:rsidR="000B5B7C">
        <w:rPr>
          <w:rFonts w:ascii="Times New Roman" w:hAnsi="Times New Roman" w:cs="Times New Roman"/>
          <w:sz w:val="24"/>
          <w:szCs w:val="24"/>
        </w:rPr>
        <w:t xml:space="preserve">, </w:t>
      </w:r>
      <w:r w:rsidR="006E053A">
        <w:rPr>
          <w:rFonts w:ascii="Times New Roman" w:hAnsi="Times New Roman" w:cs="Times New Roman"/>
          <w:sz w:val="24"/>
          <w:szCs w:val="24"/>
        </w:rPr>
        <w:t>5</w:t>
      </w:r>
      <w:r w:rsidR="00D54D3E">
        <w:rPr>
          <w:rFonts w:ascii="Times New Roman" w:hAnsi="Times New Roman" w:cs="Times New Roman"/>
          <w:sz w:val="24"/>
          <w:szCs w:val="24"/>
        </w:rPr>
        <w:t>3</w:t>
      </w:r>
      <w:r w:rsidR="006E053A">
        <w:rPr>
          <w:rFonts w:ascii="Times New Roman" w:hAnsi="Times New Roman" w:cs="Times New Roman"/>
          <w:sz w:val="24"/>
          <w:szCs w:val="24"/>
        </w:rPr>
        <w:t xml:space="preserve">, </w:t>
      </w:r>
      <w:del w:id="127" w:author="Stephen" w:date="2019-07-13T17:56:00Z">
        <w:r w:rsidR="000B5B7C" w:rsidDel="00BF18C8">
          <w:rPr>
            <w:rFonts w:ascii="Times New Roman" w:hAnsi="Times New Roman" w:cs="Times New Roman"/>
            <w:sz w:val="24"/>
            <w:szCs w:val="24"/>
          </w:rPr>
          <w:delText>5</w:delText>
        </w:r>
        <w:r w:rsidR="00D54D3E" w:rsidDel="00BF18C8">
          <w:rPr>
            <w:rFonts w:ascii="Times New Roman" w:hAnsi="Times New Roman" w:cs="Times New Roman"/>
            <w:sz w:val="24"/>
            <w:szCs w:val="24"/>
          </w:rPr>
          <w:delText>5</w:delText>
        </w:r>
        <w:r w:rsidR="006E053A" w:rsidDel="00BF18C8">
          <w:rPr>
            <w:rFonts w:ascii="Times New Roman" w:hAnsi="Times New Roman" w:cs="Times New Roman"/>
            <w:sz w:val="24"/>
            <w:szCs w:val="24"/>
          </w:rPr>
          <w:delText xml:space="preserve">, </w:delText>
        </w:r>
      </w:del>
      <w:ins w:id="128" w:author="Stephen" w:date="2019-07-10T16:56:00Z">
        <w:r w:rsidR="002311D6">
          <w:rPr>
            <w:rFonts w:ascii="Times New Roman" w:hAnsi="Times New Roman" w:cs="Times New Roman"/>
            <w:sz w:val="24"/>
            <w:szCs w:val="24"/>
          </w:rPr>
          <w:t xml:space="preserve">62, </w:t>
        </w:r>
      </w:ins>
      <w:del w:id="129" w:author="Stephen" w:date="2019-07-10T16:50:00Z">
        <w:r w:rsidR="000B5B7C" w:rsidDel="002311D6">
          <w:rPr>
            <w:rFonts w:ascii="Times New Roman" w:hAnsi="Times New Roman" w:cs="Times New Roman"/>
            <w:sz w:val="24"/>
            <w:szCs w:val="24"/>
          </w:rPr>
          <w:delText>5</w:delText>
        </w:r>
        <w:r w:rsidR="00041E41" w:rsidDel="002311D6">
          <w:rPr>
            <w:rFonts w:ascii="Times New Roman" w:hAnsi="Times New Roman" w:cs="Times New Roman"/>
            <w:sz w:val="24"/>
            <w:szCs w:val="24"/>
          </w:rPr>
          <w:delText>8</w:delText>
        </w:r>
        <w:r w:rsidR="000B5B7C" w:rsidDel="002311D6">
          <w:rPr>
            <w:rFonts w:ascii="Times New Roman" w:hAnsi="Times New Roman" w:cs="Times New Roman"/>
            <w:sz w:val="24"/>
            <w:szCs w:val="24"/>
          </w:rPr>
          <w:delText xml:space="preserve">, </w:delText>
        </w:r>
      </w:del>
      <w:r w:rsidR="00664631">
        <w:rPr>
          <w:rFonts w:ascii="Times New Roman" w:hAnsi="Times New Roman" w:cs="Times New Roman"/>
          <w:sz w:val="24"/>
          <w:szCs w:val="24"/>
        </w:rPr>
        <w:t>6</w:t>
      </w:r>
      <w:r w:rsidR="00D54D3E">
        <w:rPr>
          <w:rFonts w:ascii="Times New Roman" w:hAnsi="Times New Roman" w:cs="Times New Roman"/>
          <w:sz w:val="24"/>
          <w:szCs w:val="24"/>
        </w:rPr>
        <w:t>6</w:t>
      </w:r>
      <w:r w:rsidR="006E053A">
        <w:rPr>
          <w:rFonts w:ascii="Times New Roman" w:hAnsi="Times New Roman" w:cs="Times New Roman"/>
          <w:sz w:val="24"/>
          <w:szCs w:val="24"/>
        </w:rPr>
        <w:t xml:space="preserve">, </w:t>
      </w:r>
      <w:r w:rsidR="00664631">
        <w:rPr>
          <w:rFonts w:ascii="Times New Roman" w:hAnsi="Times New Roman" w:cs="Times New Roman"/>
          <w:sz w:val="24"/>
          <w:szCs w:val="24"/>
        </w:rPr>
        <w:t>6</w:t>
      </w:r>
      <w:r w:rsidR="00D54D3E">
        <w:rPr>
          <w:rFonts w:ascii="Times New Roman" w:hAnsi="Times New Roman" w:cs="Times New Roman"/>
          <w:sz w:val="24"/>
          <w:szCs w:val="24"/>
        </w:rPr>
        <w:t>7</w:t>
      </w:r>
      <w:r w:rsidR="000B5B7C">
        <w:rPr>
          <w:rFonts w:ascii="Times New Roman" w:hAnsi="Times New Roman" w:cs="Times New Roman"/>
          <w:sz w:val="24"/>
          <w:szCs w:val="24"/>
        </w:rPr>
        <w:t>]</w:t>
      </w:r>
      <w:r w:rsidR="006E053A">
        <w:rPr>
          <w:rFonts w:ascii="Times New Roman" w:hAnsi="Times New Roman" w:cs="Times New Roman"/>
          <w:sz w:val="24"/>
          <w:szCs w:val="24"/>
        </w:rPr>
        <w:t xml:space="preserve"> </w:t>
      </w:r>
      <w:r w:rsidR="00DC47E2">
        <w:rPr>
          <w:rFonts w:ascii="Times New Roman" w:hAnsi="Times New Roman" w:cs="Times New Roman"/>
          <w:sz w:val="24"/>
          <w:szCs w:val="24"/>
        </w:rPr>
        <w:t>that examined correlations with FT4, T3 (free or total)</w:t>
      </w:r>
      <w:r w:rsidR="006E053A">
        <w:rPr>
          <w:rFonts w:ascii="Times New Roman" w:hAnsi="Times New Roman" w:cs="Times New Roman"/>
          <w:sz w:val="24"/>
          <w:szCs w:val="24"/>
        </w:rPr>
        <w:t xml:space="preserve"> and TSH and a further 2</w:t>
      </w:r>
      <w:r w:rsidR="00D54D3E">
        <w:rPr>
          <w:rFonts w:ascii="Times New Roman" w:hAnsi="Times New Roman" w:cs="Times New Roman"/>
          <w:sz w:val="24"/>
          <w:szCs w:val="24"/>
        </w:rPr>
        <w:t>0</w:t>
      </w:r>
      <w:r w:rsidR="00DC47E2">
        <w:rPr>
          <w:rFonts w:ascii="Times New Roman" w:hAnsi="Times New Roman" w:cs="Times New Roman"/>
          <w:sz w:val="24"/>
          <w:szCs w:val="24"/>
        </w:rPr>
        <w:t xml:space="preserve"> studies </w:t>
      </w:r>
      <w:r w:rsidR="006E053A">
        <w:rPr>
          <w:rFonts w:ascii="Times New Roman" w:hAnsi="Times New Roman" w:cs="Times New Roman"/>
          <w:sz w:val="24"/>
          <w:szCs w:val="24"/>
        </w:rPr>
        <w:t>[</w:t>
      </w:r>
      <w:r w:rsidR="00D4754F">
        <w:rPr>
          <w:rFonts w:ascii="Times New Roman" w:hAnsi="Times New Roman" w:cs="Times New Roman"/>
          <w:sz w:val="24"/>
          <w:szCs w:val="24"/>
        </w:rPr>
        <w:t xml:space="preserve">30, 32, </w:t>
      </w:r>
      <w:r w:rsidR="006E053A">
        <w:rPr>
          <w:rFonts w:ascii="Times New Roman" w:hAnsi="Times New Roman" w:cs="Times New Roman"/>
          <w:sz w:val="24"/>
          <w:szCs w:val="24"/>
        </w:rPr>
        <w:t>3</w:t>
      </w:r>
      <w:r w:rsidR="00D4754F">
        <w:rPr>
          <w:rFonts w:ascii="Times New Roman" w:hAnsi="Times New Roman" w:cs="Times New Roman"/>
          <w:sz w:val="24"/>
          <w:szCs w:val="24"/>
        </w:rPr>
        <w:t>4</w:t>
      </w:r>
      <w:r w:rsidR="006E053A">
        <w:rPr>
          <w:rFonts w:ascii="Times New Roman" w:hAnsi="Times New Roman" w:cs="Times New Roman"/>
          <w:sz w:val="24"/>
          <w:szCs w:val="24"/>
        </w:rPr>
        <w:t>, 3</w:t>
      </w:r>
      <w:r w:rsidR="00D4754F">
        <w:rPr>
          <w:rFonts w:ascii="Times New Roman" w:hAnsi="Times New Roman" w:cs="Times New Roman"/>
          <w:sz w:val="24"/>
          <w:szCs w:val="24"/>
        </w:rPr>
        <w:t>7</w:t>
      </w:r>
      <w:r w:rsidR="006E053A">
        <w:rPr>
          <w:rFonts w:ascii="Times New Roman" w:hAnsi="Times New Roman" w:cs="Times New Roman"/>
          <w:sz w:val="24"/>
          <w:szCs w:val="24"/>
        </w:rPr>
        <w:t xml:space="preserve">, 38, </w:t>
      </w:r>
      <w:r w:rsidR="000B5B7C">
        <w:rPr>
          <w:rFonts w:ascii="Times New Roman" w:hAnsi="Times New Roman" w:cs="Times New Roman"/>
          <w:sz w:val="24"/>
          <w:szCs w:val="24"/>
        </w:rPr>
        <w:t>4</w:t>
      </w:r>
      <w:r w:rsidR="00D4754F">
        <w:rPr>
          <w:rFonts w:ascii="Times New Roman" w:hAnsi="Times New Roman" w:cs="Times New Roman"/>
          <w:sz w:val="24"/>
          <w:szCs w:val="24"/>
        </w:rPr>
        <w:t>0</w:t>
      </w:r>
      <w:r w:rsidR="000B5B7C">
        <w:rPr>
          <w:rFonts w:ascii="Times New Roman" w:hAnsi="Times New Roman" w:cs="Times New Roman"/>
          <w:sz w:val="24"/>
          <w:szCs w:val="24"/>
        </w:rPr>
        <w:t xml:space="preserve">, </w:t>
      </w:r>
      <w:r w:rsidR="006E053A">
        <w:rPr>
          <w:rFonts w:ascii="Times New Roman" w:hAnsi="Times New Roman" w:cs="Times New Roman"/>
          <w:sz w:val="24"/>
          <w:szCs w:val="24"/>
        </w:rPr>
        <w:t>4</w:t>
      </w:r>
      <w:r w:rsidR="00D4754F">
        <w:rPr>
          <w:rFonts w:ascii="Times New Roman" w:hAnsi="Times New Roman" w:cs="Times New Roman"/>
          <w:sz w:val="24"/>
          <w:szCs w:val="24"/>
        </w:rPr>
        <w:t>3</w:t>
      </w:r>
      <w:r w:rsidR="006E053A">
        <w:rPr>
          <w:rFonts w:ascii="Times New Roman" w:hAnsi="Times New Roman" w:cs="Times New Roman"/>
          <w:sz w:val="24"/>
          <w:szCs w:val="24"/>
        </w:rPr>
        <w:t>, 4</w:t>
      </w:r>
      <w:r w:rsidR="000B5B7C">
        <w:rPr>
          <w:rFonts w:ascii="Times New Roman" w:hAnsi="Times New Roman" w:cs="Times New Roman"/>
          <w:sz w:val="24"/>
          <w:szCs w:val="24"/>
        </w:rPr>
        <w:t>4</w:t>
      </w:r>
      <w:r w:rsidR="006E053A">
        <w:rPr>
          <w:rFonts w:ascii="Times New Roman" w:hAnsi="Times New Roman" w:cs="Times New Roman"/>
          <w:sz w:val="24"/>
          <w:szCs w:val="24"/>
        </w:rPr>
        <w:t xml:space="preserve">, </w:t>
      </w:r>
      <w:r w:rsidR="000B5B7C">
        <w:rPr>
          <w:rFonts w:ascii="Times New Roman" w:hAnsi="Times New Roman" w:cs="Times New Roman"/>
          <w:sz w:val="24"/>
          <w:szCs w:val="24"/>
        </w:rPr>
        <w:t>4</w:t>
      </w:r>
      <w:r w:rsidR="00D4754F">
        <w:rPr>
          <w:rFonts w:ascii="Times New Roman" w:hAnsi="Times New Roman" w:cs="Times New Roman"/>
          <w:sz w:val="24"/>
          <w:szCs w:val="24"/>
        </w:rPr>
        <w:t>6</w:t>
      </w:r>
      <w:r w:rsidR="000B5B7C">
        <w:rPr>
          <w:rFonts w:ascii="Times New Roman" w:hAnsi="Times New Roman" w:cs="Times New Roman"/>
          <w:sz w:val="24"/>
          <w:szCs w:val="24"/>
        </w:rPr>
        <w:t xml:space="preserve">, </w:t>
      </w:r>
      <w:r w:rsidR="006E053A">
        <w:rPr>
          <w:rFonts w:ascii="Times New Roman" w:hAnsi="Times New Roman" w:cs="Times New Roman"/>
          <w:sz w:val="24"/>
          <w:szCs w:val="24"/>
        </w:rPr>
        <w:t>4</w:t>
      </w:r>
      <w:r w:rsidR="00D4754F">
        <w:rPr>
          <w:rFonts w:ascii="Times New Roman" w:hAnsi="Times New Roman" w:cs="Times New Roman"/>
          <w:sz w:val="24"/>
          <w:szCs w:val="24"/>
        </w:rPr>
        <w:t>9</w:t>
      </w:r>
      <w:r w:rsidR="006E053A">
        <w:rPr>
          <w:rFonts w:ascii="Times New Roman" w:hAnsi="Times New Roman" w:cs="Times New Roman"/>
          <w:sz w:val="24"/>
          <w:szCs w:val="24"/>
        </w:rPr>
        <w:t>, 5</w:t>
      </w:r>
      <w:r w:rsidR="000B5B7C">
        <w:rPr>
          <w:rFonts w:ascii="Times New Roman" w:hAnsi="Times New Roman" w:cs="Times New Roman"/>
          <w:sz w:val="24"/>
          <w:szCs w:val="24"/>
        </w:rPr>
        <w:t>0</w:t>
      </w:r>
      <w:r w:rsidR="006E053A">
        <w:rPr>
          <w:rFonts w:ascii="Times New Roman" w:hAnsi="Times New Roman" w:cs="Times New Roman"/>
          <w:sz w:val="24"/>
          <w:szCs w:val="24"/>
        </w:rPr>
        <w:t xml:space="preserve">, </w:t>
      </w:r>
      <w:r w:rsidR="000B5B7C">
        <w:rPr>
          <w:rFonts w:ascii="Times New Roman" w:hAnsi="Times New Roman" w:cs="Times New Roman"/>
          <w:sz w:val="24"/>
          <w:szCs w:val="24"/>
        </w:rPr>
        <w:t xml:space="preserve">52, </w:t>
      </w:r>
      <w:r w:rsidR="00684944">
        <w:rPr>
          <w:rFonts w:ascii="Times New Roman" w:hAnsi="Times New Roman" w:cs="Times New Roman"/>
          <w:sz w:val="24"/>
          <w:szCs w:val="24"/>
        </w:rPr>
        <w:t>5</w:t>
      </w:r>
      <w:r w:rsidR="00D4754F">
        <w:rPr>
          <w:rFonts w:ascii="Times New Roman" w:hAnsi="Times New Roman" w:cs="Times New Roman"/>
          <w:sz w:val="24"/>
          <w:szCs w:val="24"/>
        </w:rPr>
        <w:t>4</w:t>
      </w:r>
      <w:r w:rsidR="000B5B7C">
        <w:rPr>
          <w:rFonts w:ascii="Times New Roman" w:hAnsi="Times New Roman" w:cs="Times New Roman"/>
          <w:sz w:val="24"/>
          <w:szCs w:val="24"/>
        </w:rPr>
        <w:t>,</w:t>
      </w:r>
      <w:r w:rsidR="006E053A">
        <w:rPr>
          <w:rFonts w:ascii="Times New Roman" w:hAnsi="Times New Roman" w:cs="Times New Roman"/>
          <w:sz w:val="24"/>
          <w:szCs w:val="24"/>
        </w:rPr>
        <w:t xml:space="preserve"> </w:t>
      </w:r>
      <w:r w:rsidR="004F3FA8">
        <w:rPr>
          <w:rFonts w:ascii="Times New Roman" w:hAnsi="Times New Roman" w:cs="Times New Roman"/>
          <w:sz w:val="24"/>
          <w:szCs w:val="24"/>
        </w:rPr>
        <w:t>6</w:t>
      </w:r>
      <w:r w:rsidR="00D4754F">
        <w:rPr>
          <w:rFonts w:ascii="Times New Roman" w:hAnsi="Times New Roman" w:cs="Times New Roman"/>
          <w:sz w:val="24"/>
          <w:szCs w:val="24"/>
        </w:rPr>
        <w:t>0</w:t>
      </w:r>
      <w:r w:rsidR="006E053A">
        <w:rPr>
          <w:rFonts w:ascii="Times New Roman" w:hAnsi="Times New Roman" w:cs="Times New Roman"/>
          <w:sz w:val="24"/>
          <w:szCs w:val="24"/>
        </w:rPr>
        <w:t>,</w:t>
      </w:r>
      <w:r w:rsidR="00BE6F66">
        <w:rPr>
          <w:rFonts w:ascii="Times New Roman" w:hAnsi="Times New Roman" w:cs="Times New Roman"/>
          <w:sz w:val="24"/>
          <w:szCs w:val="24"/>
        </w:rPr>
        <w:t xml:space="preserve"> 6</w:t>
      </w:r>
      <w:r w:rsidR="00D4754F">
        <w:rPr>
          <w:rFonts w:ascii="Times New Roman" w:hAnsi="Times New Roman" w:cs="Times New Roman"/>
          <w:sz w:val="24"/>
          <w:szCs w:val="24"/>
        </w:rPr>
        <w:t>4</w:t>
      </w:r>
      <w:r w:rsidR="00684944">
        <w:rPr>
          <w:rFonts w:ascii="Times New Roman" w:hAnsi="Times New Roman" w:cs="Times New Roman"/>
          <w:sz w:val="24"/>
          <w:szCs w:val="24"/>
        </w:rPr>
        <w:t xml:space="preserve">, </w:t>
      </w:r>
      <w:r w:rsidR="00D4754F">
        <w:rPr>
          <w:rFonts w:ascii="Times New Roman" w:hAnsi="Times New Roman" w:cs="Times New Roman"/>
          <w:sz w:val="24"/>
          <w:szCs w:val="24"/>
        </w:rPr>
        <w:t xml:space="preserve">65, </w:t>
      </w:r>
      <w:r w:rsidR="00BE6F66">
        <w:rPr>
          <w:rFonts w:ascii="Times New Roman" w:hAnsi="Times New Roman" w:cs="Times New Roman"/>
          <w:sz w:val="24"/>
          <w:szCs w:val="24"/>
        </w:rPr>
        <w:t>6</w:t>
      </w:r>
      <w:r w:rsidR="00D4754F">
        <w:rPr>
          <w:rFonts w:ascii="Times New Roman" w:hAnsi="Times New Roman" w:cs="Times New Roman"/>
          <w:sz w:val="24"/>
          <w:szCs w:val="24"/>
        </w:rPr>
        <w:t>8</w:t>
      </w:r>
      <w:r w:rsidR="00BE6F66">
        <w:rPr>
          <w:rFonts w:ascii="Times New Roman" w:hAnsi="Times New Roman" w:cs="Times New Roman"/>
          <w:sz w:val="24"/>
          <w:szCs w:val="24"/>
        </w:rPr>
        <w:t>-</w:t>
      </w:r>
      <w:r w:rsidR="00D4754F">
        <w:rPr>
          <w:rFonts w:ascii="Times New Roman" w:hAnsi="Times New Roman" w:cs="Times New Roman"/>
          <w:sz w:val="24"/>
          <w:szCs w:val="24"/>
        </w:rPr>
        <w:t>70</w:t>
      </w:r>
      <w:r w:rsidR="006E053A">
        <w:rPr>
          <w:rFonts w:ascii="Times New Roman" w:hAnsi="Times New Roman" w:cs="Times New Roman"/>
          <w:sz w:val="24"/>
          <w:szCs w:val="24"/>
        </w:rPr>
        <w:t xml:space="preserve">, </w:t>
      </w:r>
      <w:r w:rsidR="004F3FA8">
        <w:rPr>
          <w:rFonts w:ascii="Times New Roman" w:hAnsi="Times New Roman" w:cs="Times New Roman"/>
          <w:sz w:val="24"/>
          <w:szCs w:val="24"/>
        </w:rPr>
        <w:t>7</w:t>
      </w:r>
      <w:r w:rsidR="00D4754F">
        <w:rPr>
          <w:rFonts w:ascii="Times New Roman" w:hAnsi="Times New Roman" w:cs="Times New Roman"/>
          <w:sz w:val="24"/>
          <w:szCs w:val="24"/>
        </w:rPr>
        <w:t>4</w:t>
      </w:r>
      <w:r w:rsidR="006E053A">
        <w:rPr>
          <w:rFonts w:ascii="Times New Roman" w:hAnsi="Times New Roman" w:cs="Times New Roman"/>
          <w:sz w:val="24"/>
          <w:szCs w:val="24"/>
        </w:rPr>
        <w:t>]</w:t>
      </w:r>
      <w:r w:rsidR="00C613F9">
        <w:rPr>
          <w:rFonts w:ascii="Times New Roman" w:hAnsi="Times New Roman" w:cs="Times New Roman"/>
          <w:sz w:val="24"/>
          <w:szCs w:val="24"/>
        </w:rPr>
        <w:t xml:space="preserve"> </w:t>
      </w:r>
      <w:r w:rsidR="00DC47E2">
        <w:rPr>
          <w:rFonts w:ascii="Times New Roman" w:hAnsi="Times New Roman" w:cs="Times New Roman"/>
          <w:sz w:val="24"/>
          <w:szCs w:val="24"/>
        </w:rPr>
        <w:t>that examined correlations with FT4 and TSH.</w:t>
      </w:r>
    </w:p>
    <w:p w14:paraId="3C5DA46E" w14:textId="77777777" w:rsidR="00351557" w:rsidRDefault="00DE75B6" w:rsidP="00351557">
      <w:p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These </w:t>
      </w:r>
      <w:r w:rsidR="00DC47E2">
        <w:rPr>
          <w:rFonts w:ascii="Times New Roman" w:hAnsi="Times New Roman" w:cs="Times New Roman"/>
          <w:sz w:val="24"/>
          <w:szCs w:val="24"/>
        </w:rPr>
        <w:t>3</w:t>
      </w:r>
      <w:ins w:id="130" w:author="Stephen" w:date="2019-07-13T17:56:00Z">
        <w:r w:rsidR="00BF18C8">
          <w:rPr>
            <w:rFonts w:ascii="Times New Roman" w:hAnsi="Times New Roman" w:cs="Times New Roman"/>
            <w:sz w:val="24"/>
            <w:szCs w:val="24"/>
          </w:rPr>
          <w:t>2</w:t>
        </w:r>
      </w:ins>
      <w:del w:id="131" w:author="Stephen" w:date="2019-07-13T17:56:00Z">
        <w:r w:rsidR="00597972" w:rsidDel="00BF18C8">
          <w:rPr>
            <w:rFonts w:ascii="Times New Roman" w:hAnsi="Times New Roman" w:cs="Times New Roman"/>
            <w:sz w:val="24"/>
            <w:szCs w:val="24"/>
          </w:rPr>
          <w:delText>3</w:delText>
        </w:r>
      </w:del>
      <w:r w:rsidR="00237984">
        <w:rPr>
          <w:rFonts w:ascii="Times New Roman" w:hAnsi="Times New Roman" w:cs="Times New Roman"/>
          <w:sz w:val="24"/>
          <w:szCs w:val="24"/>
        </w:rPr>
        <w:t xml:space="preserve"> </w:t>
      </w:r>
      <w:r w:rsidRPr="00DE75B6">
        <w:rPr>
          <w:rFonts w:ascii="Times New Roman" w:hAnsi="Times New Roman" w:cs="Times New Roman"/>
          <w:sz w:val="24"/>
          <w:szCs w:val="24"/>
        </w:rPr>
        <w:t>studies included cross-sectional and prospective cohort studies, diverse populations and both sexes.</w:t>
      </w:r>
      <w:r w:rsidR="00DC47E2">
        <w:rPr>
          <w:rFonts w:ascii="Times New Roman" w:hAnsi="Times New Roman" w:cs="Times New Roman"/>
          <w:sz w:val="24"/>
          <w:szCs w:val="24"/>
        </w:rPr>
        <w:t xml:space="preserve"> </w:t>
      </w:r>
      <w:r w:rsidRPr="00DE75B6">
        <w:rPr>
          <w:rFonts w:ascii="Times New Roman" w:hAnsi="Times New Roman" w:cs="Times New Roman"/>
          <w:sz w:val="24"/>
          <w:szCs w:val="24"/>
        </w:rPr>
        <w:t>They were contemporary and of high quality</w:t>
      </w:r>
      <w:r w:rsidR="00DC47E2">
        <w:rPr>
          <w:rFonts w:ascii="Times New Roman" w:hAnsi="Times New Roman" w:cs="Times New Roman"/>
          <w:sz w:val="24"/>
          <w:szCs w:val="24"/>
        </w:rPr>
        <w:t xml:space="preserve"> </w:t>
      </w:r>
      <w:r w:rsidRPr="00DE75B6">
        <w:rPr>
          <w:rFonts w:ascii="Times New Roman" w:hAnsi="Times New Roman" w:cs="Times New Roman"/>
          <w:sz w:val="24"/>
          <w:szCs w:val="24"/>
        </w:rPr>
        <w:t>(Table 1). The study populations</w:t>
      </w:r>
      <w:r w:rsidR="00DC47E2">
        <w:rPr>
          <w:rFonts w:ascii="Times New Roman" w:hAnsi="Times New Roman" w:cs="Times New Roman"/>
          <w:sz w:val="24"/>
          <w:szCs w:val="24"/>
        </w:rPr>
        <w:t xml:space="preserve"> </w:t>
      </w:r>
      <w:r w:rsidRPr="00DE75B6">
        <w:rPr>
          <w:rFonts w:ascii="Times New Roman" w:hAnsi="Times New Roman" w:cs="Times New Roman"/>
          <w:sz w:val="24"/>
          <w:szCs w:val="24"/>
        </w:rPr>
        <w:t>comprised strictly euthyroid subjects [</w:t>
      </w:r>
      <w:r w:rsidR="007E3426">
        <w:rPr>
          <w:rFonts w:ascii="Times New Roman" w:hAnsi="Times New Roman" w:cs="Times New Roman"/>
          <w:sz w:val="24"/>
          <w:szCs w:val="24"/>
        </w:rPr>
        <w:t>2</w:t>
      </w:r>
      <w:r w:rsidR="00C613F9">
        <w:rPr>
          <w:rFonts w:ascii="Times New Roman" w:hAnsi="Times New Roman" w:cs="Times New Roman"/>
          <w:sz w:val="24"/>
          <w:szCs w:val="24"/>
        </w:rPr>
        <w:t>8</w:t>
      </w:r>
      <w:r w:rsidR="007E3426">
        <w:rPr>
          <w:rFonts w:ascii="Times New Roman" w:hAnsi="Times New Roman" w:cs="Times New Roman"/>
          <w:sz w:val="24"/>
          <w:szCs w:val="24"/>
        </w:rPr>
        <w:t>, 3</w:t>
      </w:r>
      <w:r w:rsidR="00C613F9">
        <w:rPr>
          <w:rFonts w:ascii="Times New Roman" w:hAnsi="Times New Roman" w:cs="Times New Roman"/>
          <w:sz w:val="24"/>
          <w:szCs w:val="24"/>
        </w:rPr>
        <w:t>2</w:t>
      </w:r>
      <w:r w:rsidR="007E3426">
        <w:rPr>
          <w:rFonts w:ascii="Times New Roman" w:hAnsi="Times New Roman" w:cs="Times New Roman"/>
          <w:sz w:val="24"/>
          <w:szCs w:val="24"/>
        </w:rPr>
        <w:t>, 3</w:t>
      </w:r>
      <w:r w:rsidR="00C613F9">
        <w:rPr>
          <w:rFonts w:ascii="Times New Roman" w:hAnsi="Times New Roman" w:cs="Times New Roman"/>
          <w:sz w:val="24"/>
          <w:szCs w:val="24"/>
        </w:rPr>
        <w:t>5</w:t>
      </w:r>
      <w:r w:rsidR="007E3426">
        <w:rPr>
          <w:rFonts w:ascii="Times New Roman" w:hAnsi="Times New Roman" w:cs="Times New Roman"/>
          <w:sz w:val="24"/>
          <w:szCs w:val="24"/>
        </w:rPr>
        <w:t>, 4</w:t>
      </w:r>
      <w:r w:rsidR="00C613F9">
        <w:rPr>
          <w:rFonts w:ascii="Times New Roman" w:hAnsi="Times New Roman" w:cs="Times New Roman"/>
          <w:sz w:val="24"/>
          <w:szCs w:val="24"/>
        </w:rPr>
        <w:t>2</w:t>
      </w:r>
      <w:r w:rsidR="007E3426">
        <w:rPr>
          <w:rFonts w:ascii="Times New Roman" w:hAnsi="Times New Roman" w:cs="Times New Roman"/>
          <w:sz w:val="24"/>
          <w:szCs w:val="24"/>
        </w:rPr>
        <w:t xml:space="preserve">, </w:t>
      </w:r>
      <w:r w:rsidR="00684944">
        <w:rPr>
          <w:rFonts w:ascii="Times New Roman" w:hAnsi="Times New Roman" w:cs="Times New Roman"/>
          <w:sz w:val="24"/>
          <w:szCs w:val="24"/>
        </w:rPr>
        <w:t>4</w:t>
      </w:r>
      <w:r w:rsidR="00C613F9">
        <w:rPr>
          <w:rFonts w:ascii="Times New Roman" w:hAnsi="Times New Roman" w:cs="Times New Roman"/>
          <w:sz w:val="24"/>
          <w:szCs w:val="24"/>
        </w:rPr>
        <w:t>5</w:t>
      </w:r>
      <w:r w:rsidR="00684944">
        <w:rPr>
          <w:rFonts w:ascii="Times New Roman" w:hAnsi="Times New Roman" w:cs="Times New Roman"/>
          <w:sz w:val="24"/>
          <w:szCs w:val="24"/>
        </w:rPr>
        <w:t>, 4</w:t>
      </w:r>
      <w:r w:rsidR="00C613F9">
        <w:rPr>
          <w:rFonts w:ascii="Times New Roman" w:hAnsi="Times New Roman" w:cs="Times New Roman"/>
          <w:sz w:val="24"/>
          <w:szCs w:val="24"/>
        </w:rPr>
        <w:t>9</w:t>
      </w:r>
      <w:r w:rsidR="00684944">
        <w:rPr>
          <w:rFonts w:ascii="Times New Roman" w:hAnsi="Times New Roman" w:cs="Times New Roman"/>
          <w:sz w:val="24"/>
          <w:szCs w:val="24"/>
        </w:rPr>
        <w:t xml:space="preserve">, </w:t>
      </w:r>
      <w:r w:rsidR="00C613F9">
        <w:rPr>
          <w:rFonts w:ascii="Times New Roman" w:hAnsi="Times New Roman" w:cs="Times New Roman"/>
          <w:sz w:val="24"/>
          <w:szCs w:val="24"/>
        </w:rPr>
        <w:t>50</w:t>
      </w:r>
      <w:r w:rsidR="00684944">
        <w:rPr>
          <w:rFonts w:ascii="Times New Roman" w:hAnsi="Times New Roman" w:cs="Times New Roman"/>
          <w:sz w:val="24"/>
          <w:szCs w:val="24"/>
        </w:rPr>
        <w:t>, 5</w:t>
      </w:r>
      <w:r w:rsidR="00C613F9">
        <w:rPr>
          <w:rFonts w:ascii="Times New Roman" w:hAnsi="Times New Roman" w:cs="Times New Roman"/>
          <w:sz w:val="24"/>
          <w:szCs w:val="24"/>
        </w:rPr>
        <w:t>2</w:t>
      </w:r>
      <w:r w:rsidR="00684944">
        <w:rPr>
          <w:rFonts w:ascii="Times New Roman" w:hAnsi="Times New Roman" w:cs="Times New Roman"/>
          <w:sz w:val="24"/>
          <w:szCs w:val="24"/>
        </w:rPr>
        <w:t>, 5</w:t>
      </w:r>
      <w:r w:rsidR="00C613F9">
        <w:rPr>
          <w:rFonts w:ascii="Times New Roman" w:hAnsi="Times New Roman" w:cs="Times New Roman"/>
          <w:sz w:val="24"/>
          <w:szCs w:val="24"/>
        </w:rPr>
        <w:t>3</w:t>
      </w:r>
      <w:r w:rsidR="00684944">
        <w:rPr>
          <w:rFonts w:ascii="Times New Roman" w:hAnsi="Times New Roman" w:cs="Times New Roman"/>
          <w:sz w:val="24"/>
          <w:szCs w:val="24"/>
        </w:rPr>
        <w:t xml:space="preserve">, </w:t>
      </w:r>
      <w:del w:id="132" w:author="Stephen" w:date="2019-07-13T17:56:00Z">
        <w:r w:rsidR="00684944" w:rsidDel="00BF18C8">
          <w:rPr>
            <w:rFonts w:ascii="Times New Roman" w:hAnsi="Times New Roman" w:cs="Times New Roman"/>
            <w:sz w:val="24"/>
            <w:szCs w:val="24"/>
          </w:rPr>
          <w:delText>5</w:delText>
        </w:r>
        <w:r w:rsidR="00C613F9" w:rsidDel="00BF18C8">
          <w:rPr>
            <w:rFonts w:ascii="Times New Roman" w:hAnsi="Times New Roman" w:cs="Times New Roman"/>
            <w:sz w:val="24"/>
            <w:szCs w:val="24"/>
          </w:rPr>
          <w:delText>5</w:delText>
        </w:r>
        <w:r w:rsidR="00684944" w:rsidDel="00BF18C8">
          <w:rPr>
            <w:rFonts w:ascii="Times New Roman" w:hAnsi="Times New Roman" w:cs="Times New Roman"/>
            <w:sz w:val="24"/>
            <w:szCs w:val="24"/>
          </w:rPr>
          <w:delText xml:space="preserve">, </w:delText>
        </w:r>
      </w:del>
      <w:r w:rsidR="00C613F9">
        <w:rPr>
          <w:rFonts w:ascii="Times New Roman" w:hAnsi="Times New Roman" w:cs="Times New Roman"/>
          <w:sz w:val="24"/>
          <w:szCs w:val="24"/>
        </w:rPr>
        <w:t>60</w:t>
      </w:r>
      <w:r w:rsidR="007E3426">
        <w:rPr>
          <w:rFonts w:ascii="Times New Roman" w:hAnsi="Times New Roman" w:cs="Times New Roman"/>
          <w:sz w:val="24"/>
          <w:szCs w:val="24"/>
        </w:rPr>
        <w:t xml:space="preserve">, </w:t>
      </w:r>
      <w:r w:rsidR="00684944">
        <w:rPr>
          <w:rFonts w:ascii="Times New Roman" w:hAnsi="Times New Roman" w:cs="Times New Roman"/>
          <w:sz w:val="24"/>
          <w:szCs w:val="24"/>
        </w:rPr>
        <w:t>6</w:t>
      </w:r>
      <w:r w:rsidR="00C613F9">
        <w:rPr>
          <w:rFonts w:ascii="Times New Roman" w:hAnsi="Times New Roman" w:cs="Times New Roman"/>
          <w:sz w:val="24"/>
          <w:szCs w:val="24"/>
        </w:rPr>
        <w:t>9</w:t>
      </w:r>
      <w:r w:rsidR="007E3426">
        <w:rPr>
          <w:rFonts w:ascii="Times New Roman" w:hAnsi="Times New Roman" w:cs="Times New Roman"/>
          <w:sz w:val="24"/>
          <w:szCs w:val="24"/>
        </w:rPr>
        <w:t xml:space="preserve">, </w:t>
      </w:r>
      <w:r w:rsidR="00C613F9">
        <w:rPr>
          <w:rFonts w:ascii="Times New Roman" w:hAnsi="Times New Roman" w:cs="Times New Roman"/>
          <w:sz w:val="24"/>
          <w:szCs w:val="24"/>
        </w:rPr>
        <w:t>70</w:t>
      </w:r>
      <w:r w:rsidR="007E3426">
        <w:rPr>
          <w:rFonts w:ascii="Times New Roman" w:hAnsi="Times New Roman" w:cs="Times New Roman"/>
          <w:sz w:val="24"/>
          <w:szCs w:val="24"/>
        </w:rPr>
        <w:t>,</w:t>
      </w:r>
      <w:r w:rsidR="00684944">
        <w:rPr>
          <w:rFonts w:ascii="Times New Roman" w:hAnsi="Times New Roman" w:cs="Times New Roman"/>
          <w:sz w:val="24"/>
          <w:szCs w:val="24"/>
        </w:rPr>
        <w:t>7</w:t>
      </w:r>
      <w:r w:rsidR="00C613F9">
        <w:rPr>
          <w:rFonts w:ascii="Times New Roman" w:hAnsi="Times New Roman" w:cs="Times New Roman"/>
          <w:sz w:val="24"/>
          <w:szCs w:val="24"/>
        </w:rPr>
        <w:t>4</w:t>
      </w:r>
      <w:r w:rsidRPr="00DE75B6">
        <w:rPr>
          <w:rFonts w:ascii="Times New Roman" w:hAnsi="Times New Roman" w:cs="Times New Roman"/>
          <w:sz w:val="24"/>
          <w:szCs w:val="24"/>
        </w:rPr>
        <w:t>]</w:t>
      </w:r>
      <w:r w:rsidR="0064250B">
        <w:rPr>
          <w:rFonts w:ascii="Times New Roman" w:hAnsi="Times New Roman" w:cs="Times New Roman"/>
          <w:sz w:val="24"/>
          <w:szCs w:val="24"/>
        </w:rPr>
        <w:t xml:space="preserve"> </w:t>
      </w:r>
      <w:r w:rsidRPr="00DE75B6">
        <w:rPr>
          <w:rFonts w:ascii="Times New Roman" w:hAnsi="Times New Roman" w:cs="Times New Roman"/>
          <w:sz w:val="24"/>
          <w:szCs w:val="24"/>
        </w:rPr>
        <w:t>subjects either euthyroid</w:t>
      </w:r>
      <w:r w:rsidR="00DC47E2">
        <w:rPr>
          <w:rFonts w:ascii="Times New Roman" w:hAnsi="Times New Roman" w:cs="Times New Roman"/>
          <w:sz w:val="24"/>
          <w:szCs w:val="24"/>
        </w:rPr>
        <w:t xml:space="preserve"> </w:t>
      </w:r>
      <w:r w:rsidRPr="00DE75B6">
        <w:rPr>
          <w:rFonts w:ascii="Times New Roman" w:hAnsi="Times New Roman" w:cs="Times New Roman"/>
          <w:sz w:val="24"/>
          <w:szCs w:val="24"/>
        </w:rPr>
        <w:t>or with subclinical thyroid dysfunction[</w:t>
      </w:r>
      <w:r w:rsidR="007E3426">
        <w:rPr>
          <w:rFonts w:ascii="Times New Roman" w:hAnsi="Times New Roman" w:cs="Times New Roman"/>
          <w:sz w:val="24"/>
          <w:szCs w:val="24"/>
        </w:rPr>
        <w:t xml:space="preserve"> 3</w:t>
      </w:r>
      <w:r w:rsidR="00C613F9">
        <w:rPr>
          <w:rFonts w:ascii="Times New Roman" w:hAnsi="Times New Roman" w:cs="Times New Roman"/>
          <w:sz w:val="24"/>
          <w:szCs w:val="24"/>
        </w:rPr>
        <w:t>4</w:t>
      </w:r>
      <w:r w:rsidR="00684944">
        <w:rPr>
          <w:rFonts w:ascii="Times New Roman" w:hAnsi="Times New Roman" w:cs="Times New Roman"/>
          <w:sz w:val="24"/>
          <w:szCs w:val="24"/>
        </w:rPr>
        <w:t>, 3</w:t>
      </w:r>
      <w:r w:rsidR="0064250B">
        <w:rPr>
          <w:rFonts w:ascii="Times New Roman" w:hAnsi="Times New Roman" w:cs="Times New Roman"/>
          <w:sz w:val="24"/>
          <w:szCs w:val="24"/>
        </w:rPr>
        <w:t>6</w:t>
      </w:r>
      <w:r w:rsidR="00684944">
        <w:rPr>
          <w:rFonts w:ascii="Times New Roman" w:hAnsi="Times New Roman" w:cs="Times New Roman"/>
          <w:sz w:val="24"/>
          <w:szCs w:val="24"/>
        </w:rPr>
        <w:t xml:space="preserve"> </w:t>
      </w:r>
      <w:r w:rsidR="0064250B">
        <w:rPr>
          <w:rFonts w:ascii="Times New Roman" w:hAnsi="Times New Roman" w:cs="Times New Roman"/>
          <w:sz w:val="24"/>
          <w:szCs w:val="24"/>
        </w:rPr>
        <w:t>-</w:t>
      </w:r>
      <w:r w:rsidR="00684944">
        <w:rPr>
          <w:rFonts w:ascii="Times New Roman" w:hAnsi="Times New Roman" w:cs="Times New Roman"/>
          <w:sz w:val="24"/>
          <w:szCs w:val="24"/>
        </w:rPr>
        <w:t>3</w:t>
      </w:r>
      <w:r w:rsidR="0064250B">
        <w:rPr>
          <w:rFonts w:ascii="Times New Roman" w:hAnsi="Times New Roman" w:cs="Times New Roman"/>
          <w:sz w:val="24"/>
          <w:szCs w:val="24"/>
        </w:rPr>
        <w:t>8</w:t>
      </w:r>
      <w:r w:rsidR="00684944">
        <w:rPr>
          <w:rFonts w:ascii="Times New Roman" w:hAnsi="Times New Roman" w:cs="Times New Roman"/>
          <w:sz w:val="24"/>
          <w:szCs w:val="24"/>
        </w:rPr>
        <w:t>, 4</w:t>
      </w:r>
      <w:r w:rsidR="0064250B">
        <w:rPr>
          <w:rFonts w:ascii="Times New Roman" w:hAnsi="Times New Roman" w:cs="Times New Roman"/>
          <w:sz w:val="24"/>
          <w:szCs w:val="24"/>
        </w:rPr>
        <w:t>4</w:t>
      </w:r>
      <w:r w:rsidR="00684944">
        <w:rPr>
          <w:rFonts w:ascii="Times New Roman" w:hAnsi="Times New Roman" w:cs="Times New Roman"/>
          <w:sz w:val="24"/>
          <w:szCs w:val="24"/>
        </w:rPr>
        <w:t>, 4</w:t>
      </w:r>
      <w:r w:rsidR="0064250B">
        <w:rPr>
          <w:rFonts w:ascii="Times New Roman" w:hAnsi="Times New Roman" w:cs="Times New Roman"/>
          <w:sz w:val="24"/>
          <w:szCs w:val="24"/>
        </w:rPr>
        <w:t>6</w:t>
      </w:r>
      <w:r w:rsidR="00684944">
        <w:rPr>
          <w:rFonts w:ascii="Times New Roman" w:hAnsi="Times New Roman" w:cs="Times New Roman"/>
          <w:sz w:val="24"/>
          <w:szCs w:val="24"/>
        </w:rPr>
        <w:t xml:space="preserve">, </w:t>
      </w:r>
      <w:r w:rsidR="0064250B">
        <w:rPr>
          <w:rFonts w:ascii="Times New Roman" w:hAnsi="Times New Roman" w:cs="Times New Roman"/>
          <w:sz w:val="24"/>
          <w:szCs w:val="24"/>
        </w:rPr>
        <w:t>51</w:t>
      </w:r>
      <w:r w:rsidR="00684944">
        <w:rPr>
          <w:rFonts w:ascii="Times New Roman" w:hAnsi="Times New Roman" w:cs="Times New Roman"/>
          <w:sz w:val="24"/>
          <w:szCs w:val="24"/>
        </w:rPr>
        <w:t>,</w:t>
      </w:r>
      <w:r w:rsidR="007E3426">
        <w:rPr>
          <w:rFonts w:ascii="Times New Roman" w:hAnsi="Times New Roman" w:cs="Times New Roman"/>
          <w:sz w:val="24"/>
          <w:szCs w:val="24"/>
        </w:rPr>
        <w:t xml:space="preserve"> </w:t>
      </w:r>
      <w:r w:rsidR="00684944">
        <w:rPr>
          <w:rFonts w:ascii="Times New Roman" w:hAnsi="Times New Roman" w:cs="Times New Roman"/>
          <w:sz w:val="24"/>
          <w:szCs w:val="24"/>
        </w:rPr>
        <w:t>6</w:t>
      </w:r>
      <w:r w:rsidR="0064250B">
        <w:rPr>
          <w:rFonts w:ascii="Times New Roman" w:hAnsi="Times New Roman" w:cs="Times New Roman"/>
          <w:sz w:val="24"/>
          <w:szCs w:val="24"/>
        </w:rPr>
        <w:t>2</w:t>
      </w:r>
      <w:r w:rsidR="00684944">
        <w:rPr>
          <w:rFonts w:ascii="Times New Roman" w:hAnsi="Times New Roman" w:cs="Times New Roman"/>
          <w:sz w:val="24"/>
          <w:szCs w:val="24"/>
        </w:rPr>
        <w:t>, 6</w:t>
      </w:r>
      <w:r w:rsidR="0064250B">
        <w:rPr>
          <w:rFonts w:ascii="Times New Roman" w:hAnsi="Times New Roman" w:cs="Times New Roman"/>
          <w:sz w:val="24"/>
          <w:szCs w:val="24"/>
        </w:rPr>
        <w:t>4</w:t>
      </w:r>
      <w:r w:rsidR="00684944">
        <w:rPr>
          <w:rFonts w:ascii="Times New Roman" w:hAnsi="Times New Roman" w:cs="Times New Roman"/>
          <w:sz w:val="24"/>
          <w:szCs w:val="24"/>
        </w:rPr>
        <w:t>, 6</w:t>
      </w:r>
      <w:r w:rsidR="0064250B">
        <w:rPr>
          <w:rFonts w:ascii="Times New Roman" w:hAnsi="Times New Roman" w:cs="Times New Roman"/>
          <w:sz w:val="24"/>
          <w:szCs w:val="24"/>
        </w:rPr>
        <w:t>5</w:t>
      </w:r>
      <w:r w:rsidR="00684944">
        <w:rPr>
          <w:rFonts w:ascii="Times New Roman" w:hAnsi="Times New Roman" w:cs="Times New Roman"/>
          <w:sz w:val="24"/>
          <w:szCs w:val="24"/>
        </w:rPr>
        <w:t>, 6</w:t>
      </w:r>
      <w:r w:rsidR="0064250B">
        <w:rPr>
          <w:rFonts w:ascii="Times New Roman" w:hAnsi="Times New Roman" w:cs="Times New Roman"/>
          <w:sz w:val="24"/>
          <w:szCs w:val="24"/>
        </w:rPr>
        <w:t>6</w:t>
      </w:r>
      <w:r w:rsidR="00684944">
        <w:rPr>
          <w:rFonts w:ascii="Times New Roman" w:hAnsi="Times New Roman" w:cs="Times New Roman"/>
          <w:sz w:val="24"/>
          <w:szCs w:val="24"/>
        </w:rPr>
        <w:t>, 6</w:t>
      </w:r>
      <w:r w:rsidR="0064250B">
        <w:rPr>
          <w:rFonts w:ascii="Times New Roman" w:hAnsi="Times New Roman" w:cs="Times New Roman"/>
          <w:sz w:val="24"/>
          <w:szCs w:val="24"/>
        </w:rPr>
        <w:t>8</w:t>
      </w:r>
      <w:r w:rsidRPr="00DE75B6">
        <w:rPr>
          <w:rFonts w:ascii="Times New Roman" w:hAnsi="Times New Roman" w:cs="Times New Roman"/>
          <w:sz w:val="24"/>
          <w:szCs w:val="24"/>
        </w:rPr>
        <w:t>],</w:t>
      </w:r>
      <w:r w:rsidR="0064250B">
        <w:rPr>
          <w:rFonts w:ascii="Times New Roman" w:hAnsi="Times New Roman" w:cs="Times New Roman"/>
          <w:sz w:val="24"/>
          <w:szCs w:val="24"/>
        </w:rPr>
        <w:t xml:space="preserve"> </w:t>
      </w:r>
      <w:r w:rsidRPr="00DE75B6">
        <w:rPr>
          <w:rFonts w:ascii="Times New Roman" w:hAnsi="Times New Roman" w:cs="Times New Roman"/>
          <w:sz w:val="24"/>
          <w:szCs w:val="24"/>
        </w:rPr>
        <w:t>and subjects euthyroid or with subclinical/overt thyroid dysfunction [</w:t>
      </w:r>
      <w:r w:rsidR="0064250B">
        <w:rPr>
          <w:rFonts w:ascii="Times New Roman" w:hAnsi="Times New Roman" w:cs="Times New Roman"/>
          <w:sz w:val="24"/>
          <w:szCs w:val="24"/>
        </w:rPr>
        <w:t>30</w:t>
      </w:r>
      <w:r w:rsidR="00684944">
        <w:rPr>
          <w:rFonts w:ascii="Times New Roman" w:hAnsi="Times New Roman" w:cs="Times New Roman"/>
          <w:sz w:val="24"/>
          <w:szCs w:val="24"/>
        </w:rPr>
        <w:t xml:space="preserve">, </w:t>
      </w:r>
      <w:r w:rsidR="0064250B">
        <w:rPr>
          <w:rFonts w:ascii="Times New Roman" w:hAnsi="Times New Roman" w:cs="Times New Roman"/>
          <w:sz w:val="24"/>
          <w:szCs w:val="24"/>
        </w:rPr>
        <w:t>39-41</w:t>
      </w:r>
      <w:r w:rsidR="00684944">
        <w:rPr>
          <w:rFonts w:ascii="Times New Roman" w:hAnsi="Times New Roman" w:cs="Times New Roman"/>
          <w:sz w:val="24"/>
          <w:szCs w:val="24"/>
        </w:rPr>
        <w:t>, 4</w:t>
      </w:r>
      <w:r w:rsidR="0064250B">
        <w:rPr>
          <w:rFonts w:ascii="Times New Roman" w:hAnsi="Times New Roman" w:cs="Times New Roman"/>
          <w:sz w:val="24"/>
          <w:szCs w:val="24"/>
        </w:rPr>
        <w:t>3</w:t>
      </w:r>
      <w:r w:rsidR="00684944">
        <w:rPr>
          <w:rFonts w:ascii="Times New Roman" w:hAnsi="Times New Roman" w:cs="Times New Roman"/>
          <w:sz w:val="24"/>
          <w:szCs w:val="24"/>
        </w:rPr>
        <w:t>, 5</w:t>
      </w:r>
      <w:r w:rsidR="0064250B">
        <w:rPr>
          <w:rFonts w:ascii="Times New Roman" w:hAnsi="Times New Roman" w:cs="Times New Roman"/>
          <w:sz w:val="24"/>
          <w:szCs w:val="24"/>
        </w:rPr>
        <w:t>4</w:t>
      </w:r>
      <w:r w:rsidR="00684944">
        <w:rPr>
          <w:rFonts w:ascii="Times New Roman" w:hAnsi="Times New Roman" w:cs="Times New Roman"/>
          <w:sz w:val="24"/>
          <w:szCs w:val="24"/>
        </w:rPr>
        <w:t>, 6</w:t>
      </w:r>
      <w:r w:rsidR="0064250B">
        <w:rPr>
          <w:rFonts w:ascii="Times New Roman" w:hAnsi="Times New Roman" w:cs="Times New Roman"/>
          <w:sz w:val="24"/>
          <w:szCs w:val="24"/>
        </w:rPr>
        <w:t>7</w:t>
      </w:r>
      <w:r w:rsidR="007E3426">
        <w:rPr>
          <w:rFonts w:ascii="Times New Roman" w:hAnsi="Times New Roman" w:cs="Times New Roman"/>
          <w:sz w:val="24"/>
          <w:szCs w:val="24"/>
        </w:rPr>
        <w:t>]</w:t>
      </w:r>
      <w:r w:rsidRPr="00DE75B6">
        <w:rPr>
          <w:rFonts w:ascii="Times New Roman" w:hAnsi="Times New Roman" w:cs="Times New Roman"/>
          <w:sz w:val="24"/>
          <w:szCs w:val="24"/>
        </w:rPr>
        <w:t>.</w:t>
      </w:r>
    </w:p>
    <w:p w14:paraId="6F79F171" w14:textId="77777777" w:rsidR="002F054F" w:rsidRDefault="002F054F" w:rsidP="002F054F">
      <w:pPr>
        <w:spacing w:line="480" w:lineRule="auto"/>
        <w:rPr>
          <w:rFonts w:ascii="Times New Roman" w:hAnsi="Times New Roman" w:cs="Times New Roman"/>
          <w:sz w:val="24"/>
          <w:szCs w:val="24"/>
        </w:rPr>
      </w:pPr>
      <w:r>
        <w:rPr>
          <w:rFonts w:ascii="Times New Roman" w:hAnsi="Times New Roman" w:cs="Times New Roman"/>
          <w:sz w:val="24"/>
          <w:szCs w:val="24"/>
        </w:rPr>
        <w:t>We found no study</w:t>
      </w:r>
      <w:ins w:id="133" w:author="Stephen" w:date="2019-07-06T12:34:00Z">
        <w:r w:rsidR="008367CE">
          <w:rPr>
            <w:rFonts w:ascii="Times New Roman" w:hAnsi="Times New Roman" w:cs="Times New Roman"/>
            <w:sz w:val="24"/>
            <w:szCs w:val="24"/>
          </w:rPr>
          <w:t xml:space="preserve"> summary as per the abstract</w:t>
        </w:r>
      </w:ins>
      <w:del w:id="134" w:author="Stephen" w:date="2019-07-06T12:34:00Z">
        <w:r w:rsidDel="008367CE">
          <w:rPr>
            <w:rFonts w:ascii="Times New Roman" w:hAnsi="Times New Roman" w:cs="Times New Roman"/>
            <w:sz w:val="24"/>
            <w:szCs w:val="24"/>
          </w:rPr>
          <w:delText xml:space="preserve"> conclusion</w:delText>
        </w:r>
      </w:del>
      <w:r>
        <w:rPr>
          <w:rFonts w:ascii="Times New Roman" w:hAnsi="Times New Roman" w:cs="Times New Roman"/>
          <w:sz w:val="24"/>
          <w:szCs w:val="24"/>
        </w:rPr>
        <w:t xml:space="preserve"> indicating superior correlations between TSH, rather than</w:t>
      </w:r>
      <w:r w:rsidR="00BF0B90">
        <w:rPr>
          <w:rFonts w:ascii="Times New Roman" w:hAnsi="Times New Roman" w:cs="Times New Roman"/>
          <w:sz w:val="24"/>
          <w:szCs w:val="24"/>
        </w:rPr>
        <w:t xml:space="preserve"> thyroid hormones</w:t>
      </w:r>
      <w:r>
        <w:rPr>
          <w:rFonts w:ascii="Times New Roman" w:hAnsi="Times New Roman" w:cs="Times New Roman"/>
          <w:sz w:val="24"/>
          <w:szCs w:val="24"/>
        </w:rPr>
        <w:t>, with the clinical parameters</w:t>
      </w:r>
      <w:r w:rsidR="00AE7912">
        <w:rPr>
          <w:rFonts w:ascii="Times New Roman" w:hAnsi="Times New Roman" w:cs="Times New Roman"/>
          <w:sz w:val="24"/>
          <w:szCs w:val="24"/>
        </w:rPr>
        <w:t xml:space="preserve"> AF</w:t>
      </w:r>
      <w:r>
        <w:rPr>
          <w:rFonts w:ascii="Times New Roman" w:hAnsi="Times New Roman" w:cs="Times New Roman"/>
          <w:sz w:val="24"/>
          <w:szCs w:val="24"/>
        </w:rPr>
        <w:t>, osteoporosis, cancer, steatohepatitis or cognitive decline. The one study that in the text did show significant correlations between TSH rather than FT4, and AF</w:t>
      </w:r>
      <w:r w:rsidR="00BE6F66">
        <w:rPr>
          <w:rFonts w:ascii="Times New Roman" w:hAnsi="Times New Roman" w:cs="Times New Roman"/>
          <w:sz w:val="24"/>
          <w:szCs w:val="24"/>
        </w:rPr>
        <w:t xml:space="preserve"> [3</w:t>
      </w:r>
      <w:r w:rsidR="0064250B">
        <w:rPr>
          <w:rFonts w:ascii="Times New Roman" w:hAnsi="Times New Roman" w:cs="Times New Roman"/>
          <w:sz w:val="24"/>
          <w:szCs w:val="24"/>
        </w:rPr>
        <w:t>1</w:t>
      </w:r>
      <w:r w:rsidR="00BE6F66">
        <w:rPr>
          <w:rFonts w:ascii="Times New Roman" w:hAnsi="Times New Roman" w:cs="Times New Roman"/>
          <w:sz w:val="24"/>
          <w:szCs w:val="24"/>
        </w:rPr>
        <w:t>]</w:t>
      </w:r>
      <w:r>
        <w:rPr>
          <w:rFonts w:ascii="Times New Roman" w:hAnsi="Times New Roman" w:cs="Times New Roman"/>
          <w:sz w:val="24"/>
          <w:szCs w:val="24"/>
        </w:rPr>
        <w:t xml:space="preserve">, showed the p values for the correlations with FT4 to be borderline at 0.05 and 0.06, and so the association with AF was described as being with ‘high thyroid function’, rather than preferentially with TSH. </w:t>
      </w:r>
      <w:r w:rsidR="00AE7912">
        <w:rPr>
          <w:rFonts w:ascii="Times New Roman" w:hAnsi="Times New Roman" w:cs="Times New Roman"/>
          <w:sz w:val="24"/>
          <w:szCs w:val="24"/>
        </w:rPr>
        <w:t>This study was not included in our analysis because a later analysis of the same cohort was performed [</w:t>
      </w:r>
      <w:r w:rsidR="0064250B">
        <w:rPr>
          <w:rFonts w:ascii="Times New Roman" w:hAnsi="Times New Roman" w:cs="Times New Roman"/>
          <w:sz w:val="24"/>
          <w:szCs w:val="24"/>
        </w:rPr>
        <w:t>32</w:t>
      </w:r>
      <w:r w:rsidR="00AE7912">
        <w:rPr>
          <w:rFonts w:ascii="Times New Roman" w:hAnsi="Times New Roman" w:cs="Times New Roman"/>
          <w:sz w:val="24"/>
          <w:szCs w:val="24"/>
        </w:rPr>
        <w:t xml:space="preserve">], this analysis showing a superior correlation of AF with FT4 levels than with </w:t>
      </w:r>
      <w:r w:rsidR="00AE7912">
        <w:rPr>
          <w:rFonts w:ascii="Times New Roman" w:hAnsi="Times New Roman" w:cs="Times New Roman"/>
          <w:sz w:val="24"/>
          <w:szCs w:val="24"/>
        </w:rPr>
        <w:lastRenderedPageBreak/>
        <w:t xml:space="preserve">TSH levels. </w:t>
      </w:r>
      <w:r>
        <w:rPr>
          <w:rFonts w:ascii="Times New Roman" w:hAnsi="Times New Roman" w:cs="Times New Roman"/>
          <w:sz w:val="24"/>
          <w:szCs w:val="24"/>
        </w:rPr>
        <w:t>We did not find a study conclusion indicating that the metabolic syndrome or its individual components in general, to be better correlated with TSH rather than thyroid hormones. One conclusion [</w:t>
      </w:r>
      <w:r w:rsidR="0064250B">
        <w:rPr>
          <w:rFonts w:ascii="Times New Roman" w:hAnsi="Times New Roman" w:cs="Times New Roman"/>
          <w:sz w:val="24"/>
          <w:szCs w:val="24"/>
        </w:rPr>
        <w:t>51</w:t>
      </w:r>
      <w:r>
        <w:rPr>
          <w:rFonts w:ascii="Times New Roman" w:hAnsi="Times New Roman" w:cs="Times New Roman"/>
          <w:sz w:val="24"/>
          <w:szCs w:val="24"/>
        </w:rPr>
        <w:t xml:space="preserve">] indicated that TSH was more associated with obesity than FT4. </w:t>
      </w:r>
      <w:proofErr w:type="gramStart"/>
      <w:r>
        <w:rPr>
          <w:rFonts w:ascii="Times New Roman" w:hAnsi="Times New Roman" w:cs="Times New Roman"/>
          <w:sz w:val="24"/>
          <w:szCs w:val="24"/>
        </w:rPr>
        <w:t>Similarly</w:t>
      </w:r>
      <w:proofErr w:type="gramEnd"/>
      <w:r>
        <w:rPr>
          <w:rFonts w:ascii="Times New Roman" w:hAnsi="Times New Roman" w:cs="Times New Roman"/>
          <w:sz w:val="24"/>
          <w:szCs w:val="24"/>
        </w:rPr>
        <w:t xml:space="preserve"> there was no paper conclusion indicating superior correlation with TSH for frailty, mortality, dementia or other cardiac disease.</w:t>
      </w:r>
    </w:p>
    <w:p w14:paraId="343061F4" w14:textId="77777777" w:rsidR="009669B1" w:rsidRDefault="002F054F" w:rsidP="009669B1">
      <w:pPr>
        <w:spacing w:line="480" w:lineRule="auto"/>
        <w:rPr>
          <w:rFonts w:ascii="Times New Roman" w:hAnsi="Times New Roman" w:cs="Times New Roman"/>
          <w:sz w:val="24"/>
          <w:szCs w:val="24"/>
        </w:rPr>
      </w:pPr>
      <w:r>
        <w:rPr>
          <w:rFonts w:ascii="Times New Roman" w:hAnsi="Times New Roman" w:cs="Times New Roman"/>
          <w:sz w:val="24"/>
          <w:szCs w:val="24"/>
        </w:rPr>
        <w:t>On the other hand we found many study</w:t>
      </w:r>
      <w:ins w:id="135" w:author="Stephen" w:date="2019-07-06T12:36:00Z">
        <w:r w:rsidR="008367CE">
          <w:rPr>
            <w:rFonts w:ascii="Times New Roman" w:hAnsi="Times New Roman" w:cs="Times New Roman"/>
            <w:sz w:val="24"/>
            <w:szCs w:val="24"/>
          </w:rPr>
          <w:t xml:space="preserve"> </w:t>
        </w:r>
      </w:ins>
      <w:ins w:id="136" w:author="Stephen" w:date="2019-07-06T12:35:00Z">
        <w:r w:rsidR="008367CE">
          <w:rPr>
            <w:rFonts w:ascii="Times New Roman" w:hAnsi="Times New Roman" w:cs="Times New Roman"/>
            <w:sz w:val="24"/>
            <w:szCs w:val="24"/>
          </w:rPr>
          <w:t>summaries</w:t>
        </w:r>
      </w:ins>
      <w:del w:id="137" w:author="Stephen" w:date="2019-07-06T12:35:00Z">
        <w:r w:rsidDel="008367CE">
          <w:rPr>
            <w:rFonts w:ascii="Times New Roman" w:hAnsi="Times New Roman" w:cs="Times New Roman"/>
            <w:sz w:val="24"/>
            <w:szCs w:val="24"/>
          </w:rPr>
          <w:delText xml:space="preserve"> conclusions</w:delText>
        </w:r>
      </w:del>
      <w:r>
        <w:rPr>
          <w:rFonts w:ascii="Times New Roman" w:hAnsi="Times New Roman" w:cs="Times New Roman"/>
          <w:sz w:val="24"/>
          <w:szCs w:val="24"/>
        </w:rPr>
        <w:t xml:space="preserve"> indicating superior correlations with</w:t>
      </w:r>
      <w:r w:rsidR="00AE7912">
        <w:rPr>
          <w:rFonts w:ascii="Times New Roman" w:hAnsi="Times New Roman" w:cs="Times New Roman"/>
          <w:sz w:val="24"/>
          <w:szCs w:val="24"/>
        </w:rPr>
        <w:t xml:space="preserve"> levels of </w:t>
      </w:r>
      <w:r>
        <w:rPr>
          <w:rFonts w:ascii="Times New Roman" w:hAnsi="Times New Roman" w:cs="Times New Roman"/>
          <w:sz w:val="24"/>
          <w:szCs w:val="24"/>
        </w:rPr>
        <w:t xml:space="preserve"> thyroid hormones as compared</w:t>
      </w:r>
      <w:r w:rsidR="001455EA">
        <w:rPr>
          <w:rFonts w:ascii="Times New Roman" w:hAnsi="Times New Roman" w:cs="Times New Roman"/>
          <w:sz w:val="24"/>
          <w:szCs w:val="24"/>
        </w:rPr>
        <w:t xml:space="preserve"> with TSH covering </w:t>
      </w:r>
      <w:r w:rsidR="004E1CF3">
        <w:rPr>
          <w:rFonts w:ascii="Times New Roman" w:hAnsi="Times New Roman" w:cs="Times New Roman"/>
          <w:sz w:val="24"/>
          <w:szCs w:val="24"/>
        </w:rPr>
        <w:t xml:space="preserve">atrial fibrillation[ </w:t>
      </w:r>
      <w:r w:rsidR="0064250B">
        <w:rPr>
          <w:rFonts w:ascii="Times New Roman" w:hAnsi="Times New Roman" w:cs="Times New Roman"/>
          <w:sz w:val="24"/>
          <w:szCs w:val="24"/>
        </w:rPr>
        <w:t>30,32</w:t>
      </w:r>
      <w:r w:rsidR="004E1CF3">
        <w:rPr>
          <w:rFonts w:ascii="Times New Roman" w:hAnsi="Times New Roman" w:cs="Times New Roman"/>
          <w:sz w:val="24"/>
          <w:szCs w:val="24"/>
        </w:rPr>
        <w:t>], osteoporosis [3</w:t>
      </w:r>
      <w:r w:rsidR="004A0F0D">
        <w:rPr>
          <w:rFonts w:ascii="Times New Roman" w:hAnsi="Times New Roman" w:cs="Times New Roman"/>
          <w:sz w:val="24"/>
          <w:szCs w:val="24"/>
        </w:rPr>
        <w:t>4</w:t>
      </w:r>
      <w:r w:rsidR="004E1CF3">
        <w:rPr>
          <w:rFonts w:ascii="Times New Roman" w:hAnsi="Times New Roman" w:cs="Times New Roman"/>
          <w:sz w:val="24"/>
          <w:szCs w:val="24"/>
        </w:rPr>
        <w:t>, 3</w:t>
      </w:r>
      <w:r w:rsidR="004A0F0D">
        <w:rPr>
          <w:rFonts w:ascii="Times New Roman" w:hAnsi="Times New Roman" w:cs="Times New Roman"/>
          <w:sz w:val="24"/>
          <w:szCs w:val="24"/>
        </w:rPr>
        <w:t>5</w:t>
      </w:r>
      <w:r w:rsidR="004E1CF3">
        <w:rPr>
          <w:rFonts w:ascii="Times New Roman" w:hAnsi="Times New Roman" w:cs="Times New Roman"/>
          <w:sz w:val="24"/>
          <w:szCs w:val="24"/>
        </w:rPr>
        <w:t>, 3</w:t>
      </w:r>
      <w:r w:rsidR="004A0F0D">
        <w:rPr>
          <w:rFonts w:ascii="Times New Roman" w:hAnsi="Times New Roman" w:cs="Times New Roman"/>
          <w:sz w:val="24"/>
          <w:szCs w:val="24"/>
        </w:rPr>
        <w:t>7</w:t>
      </w:r>
      <w:r w:rsidR="004E1CF3">
        <w:rPr>
          <w:rFonts w:ascii="Times New Roman" w:hAnsi="Times New Roman" w:cs="Times New Roman"/>
          <w:sz w:val="24"/>
          <w:szCs w:val="24"/>
        </w:rPr>
        <w:t>], canc</w:t>
      </w:r>
      <w:r w:rsidR="0023337E">
        <w:rPr>
          <w:rFonts w:ascii="Times New Roman" w:hAnsi="Times New Roman" w:cs="Times New Roman"/>
          <w:sz w:val="24"/>
          <w:szCs w:val="24"/>
        </w:rPr>
        <w:t>er</w:t>
      </w:r>
      <w:r w:rsidR="004A0F0D">
        <w:rPr>
          <w:rFonts w:ascii="Times New Roman" w:hAnsi="Times New Roman" w:cs="Times New Roman"/>
          <w:sz w:val="24"/>
          <w:szCs w:val="24"/>
        </w:rPr>
        <w:t xml:space="preserve"> </w:t>
      </w:r>
      <w:r w:rsidR="0023337E">
        <w:rPr>
          <w:rFonts w:ascii="Times New Roman" w:hAnsi="Times New Roman" w:cs="Times New Roman"/>
          <w:sz w:val="24"/>
          <w:szCs w:val="24"/>
        </w:rPr>
        <w:t>[3</w:t>
      </w:r>
      <w:r w:rsidR="004A0F0D">
        <w:rPr>
          <w:rFonts w:ascii="Times New Roman" w:hAnsi="Times New Roman" w:cs="Times New Roman"/>
          <w:sz w:val="24"/>
          <w:szCs w:val="24"/>
        </w:rPr>
        <w:t>9</w:t>
      </w:r>
      <w:r w:rsidR="004E1CF3">
        <w:rPr>
          <w:rFonts w:ascii="Times New Roman" w:hAnsi="Times New Roman" w:cs="Times New Roman"/>
          <w:sz w:val="24"/>
          <w:szCs w:val="24"/>
        </w:rPr>
        <w:t>-</w:t>
      </w:r>
      <w:r w:rsidR="004A0F0D">
        <w:rPr>
          <w:rFonts w:ascii="Times New Roman" w:hAnsi="Times New Roman" w:cs="Times New Roman"/>
          <w:sz w:val="24"/>
          <w:szCs w:val="24"/>
        </w:rPr>
        <w:t>40</w:t>
      </w:r>
      <w:r w:rsidR="004E1CF3">
        <w:rPr>
          <w:rFonts w:ascii="Times New Roman" w:hAnsi="Times New Roman" w:cs="Times New Roman"/>
          <w:sz w:val="24"/>
          <w:szCs w:val="24"/>
        </w:rPr>
        <w:t>], metabolic syndrome [</w:t>
      </w:r>
      <w:ins w:id="138" w:author="Stephen" w:date="2019-07-06T12:37:00Z">
        <w:r w:rsidR="008367CE">
          <w:rPr>
            <w:rFonts w:ascii="Times New Roman" w:hAnsi="Times New Roman" w:cs="Times New Roman"/>
            <w:sz w:val="24"/>
            <w:szCs w:val="24"/>
          </w:rPr>
          <w:t>41,</w:t>
        </w:r>
      </w:ins>
      <w:r w:rsidR="004E1CF3">
        <w:rPr>
          <w:rFonts w:ascii="Times New Roman" w:hAnsi="Times New Roman" w:cs="Times New Roman"/>
          <w:sz w:val="24"/>
          <w:szCs w:val="24"/>
        </w:rPr>
        <w:t>4</w:t>
      </w:r>
      <w:r w:rsidR="004A0F0D">
        <w:rPr>
          <w:rFonts w:ascii="Times New Roman" w:hAnsi="Times New Roman" w:cs="Times New Roman"/>
          <w:sz w:val="24"/>
          <w:szCs w:val="24"/>
        </w:rPr>
        <w:t>4</w:t>
      </w:r>
      <w:r w:rsidR="004E1CF3">
        <w:rPr>
          <w:rFonts w:ascii="Times New Roman" w:hAnsi="Times New Roman" w:cs="Times New Roman"/>
          <w:sz w:val="24"/>
          <w:szCs w:val="24"/>
        </w:rPr>
        <w:t>,</w:t>
      </w:r>
      <w:del w:id="139" w:author="Stephen" w:date="2019-07-06T12:36:00Z">
        <w:r w:rsidR="004E1CF3" w:rsidDel="008367CE">
          <w:rPr>
            <w:rFonts w:ascii="Times New Roman" w:hAnsi="Times New Roman" w:cs="Times New Roman"/>
            <w:sz w:val="24"/>
            <w:szCs w:val="24"/>
          </w:rPr>
          <w:delText>4</w:delText>
        </w:r>
        <w:r w:rsidR="004A0F0D" w:rsidDel="008367CE">
          <w:rPr>
            <w:rFonts w:ascii="Times New Roman" w:hAnsi="Times New Roman" w:cs="Times New Roman"/>
            <w:sz w:val="24"/>
            <w:szCs w:val="24"/>
          </w:rPr>
          <w:delText>5</w:delText>
        </w:r>
      </w:del>
      <w:r w:rsidR="004E1CF3">
        <w:rPr>
          <w:rFonts w:ascii="Times New Roman" w:hAnsi="Times New Roman" w:cs="Times New Roman"/>
          <w:sz w:val="24"/>
          <w:szCs w:val="24"/>
        </w:rPr>
        <w:t>],</w:t>
      </w:r>
      <w:r w:rsidR="004E1CF3" w:rsidRPr="004E1CF3">
        <w:rPr>
          <w:rFonts w:ascii="Times New Roman" w:hAnsi="Times New Roman" w:cs="Times New Roman"/>
          <w:sz w:val="24"/>
          <w:szCs w:val="24"/>
        </w:rPr>
        <w:t xml:space="preserve"> </w:t>
      </w:r>
      <w:r w:rsidR="004E1CF3">
        <w:rPr>
          <w:rFonts w:ascii="Times New Roman" w:hAnsi="Times New Roman" w:cs="Times New Roman"/>
          <w:sz w:val="24"/>
          <w:szCs w:val="24"/>
        </w:rPr>
        <w:t>obesity</w:t>
      </w:r>
      <w:r w:rsidR="004E1CF3" w:rsidRPr="001D5DD0">
        <w:rPr>
          <w:rFonts w:ascii="Times New Roman" w:hAnsi="Times New Roman" w:cs="Times New Roman"/>
          <w:sz w:val="24"/>
          <w:szCs w:val="24"/>
        </w:rPr>
        <w:t xml:space="preserve"> </w:t>
      </w:r>
      <w:r w:rsidR="004E1CF3">
        <w:rPr>
          <w:rFonts w:ascii="Times New Roman" w:hAnsi="Times New Roman" w:cs="Times New Roman"/>
          <w:sz w:val="24"/>
          <w:szCs w:val="24"/>
        </w:rPr>
        <w:t>[4</w:t>
      </w:r>
      <w:r w:rsidR="004A0F0D">
        <w:rPr>
          <w:rFonts w:ascii="Times New Roman" w:hAnsi="Times New Roman" w:cs="Times New Roman"/>
          <w:sz w:val="24"/>
          <w:szCs w:val="24"/>
        </w:rPr>
        <w:t>9</w:t>
      </w:r>
      <w:r w:rsidR="004E1CF3">
        <w:rPr>
          <w:rFonts w:ascii="Times New Roman" w:hAnsi="Times New Roman" w:cs="Times New Roman"/>
          <w:sz w:val="24"/>
          <w:szCs w:val="24"/>
        </w:rPr>
        <w:t>,</w:t>
      </w:r>
      <w:r w:rsidR="004A0F0D">
        <w:rPr>
          <w:rFonts w:ascii="Times New Roman" w:hAnsi="Times New Roman" w:cs="Times New Roman"/>
          <w:sz w:val="24"/>
          <w:szCs w:val="24"/>
        </w:rPr>
        <w:t>50</w:t>
      </w:r>
      <w:r w:rsidR="004E1CF3">
        <w:rPr>
          <w:rFonts w:ascii="Times New Roman" w:hAnsi="Times New Roman" w:cs="Times New Roman"/>
          <w:sz w:val="24"/>
          <w:szCs w:val="24"/>
        </w:rPr>
        <w:t>], dementia, [</w:t>
      </w:r>
      <w:r w:rsidR="004A0F0D">
        <w:rPr>
          <w:rFonts w:ascii="Times New Roman" w:hAnsi="Times New Roman" w:cs="Times New Roman"/>
          <w:sz w:val="24"/>
          <w:szCs w:val="24"/>
        </w:rPr>
        <w:t>60</w:t>
      </w:r>
      <w:ins w:id="140" w:author="Stephen" w:date="2019-07-06T12:36:00Z">
        <w:r w:rsidR="008367CE">
          <w:rPr>
            <w:rFonts w:ascii="Times New Roman" w:hAnsi="Times New Roman" w:cs="Times New Roman"/>
            <w:sz w:val="24"/>
            <w:szCs w:val="24"/>
          </w:rPr>
          <w:t>,</w:t>
        </w:r>
      </w:ins>
      <w:del w:id="141" w:author="Stephen" w:date="2019-07-06T12:36:00Z">
        <w:r w:rsidR="004A0F0D" w:rsidDel="008367CE">
          <w:rPr>
            <w:rFonts w:ascii="Times New Roman" w:hAnsi="Times New Roman" w:cs="Times New Roman"/>
            <w:sz w:val="24"/>
            <w:szCs w:val="24"/>
          </w:rPr>
          <w:delText>-</w:delText>
        </w:r>
      </w:del>
      <w:r w:rsidR="004A0F0D">
        <w:rPr>
          <w:rFonts w:ascii="Times New Roman" w:hAnsi="Times New Roman" w:cs="Times New Roman"/>
          <w:sz w:val="24"/>
          <w:szCs w:val="24"/>
        </w:rPr>
        <w:t>62</w:t>
      </w:r>
      <w:r w:rsidR="001455EA">
        <w:rPr>
          <w:rFonts w:ascii="Times New Roman" w:hAnsi="Times New Roman" w:cs="Times New Roman"/>
          <w:sz w:val="24"/>
          <w:szCs w:val="24"/>
        </w:rPr>
        <w:t>]</w:t>
      </w:r>
      <w:r w:rsidR="00684944">
        <w:rPr>
          <w:rFonts w:ascii="Times New Roman" w:hAnsi="Times New Roman" w:cs="Times New Roman"/>
          <w:sz w:val="24"/>
          <w:szCs w:val="24"/>
        </w:rPr>
        <w:t xml:space="preserve">, </w:t>
      </w:r>
      <w:r w:rsidR="004E1CF3">
        <w:rPr>
          <w:rFonts w:ascii="Times New Roman" w:hAnsi="Times New Roman" w:cs="Times New Roman"/>
          <w:sz w:val="24"/>
          <w:szCs w:val="24"/>
        </w:rPr>
        <w:t>frailty,</w:t>
      </w:r>
      <w:r w:rsidR="004E1CF3" w:rsidRPr="001D5DD0">
        <w:rPr>
          <w:rFonts w:ascii="Times New Roman" w:hAnsi="Times New Roman" w:cs="Times New Roman"/>
          <w:sz w:val="24"/>
          <w:szCs w:val="24"/>
        </w:rPr>
        <w:t xml:space="preserve"> </w:t>
      </w:r>
      <w:r w:rsidR="004E1CF3">
        <w:rPr>
          <w:rFonts w:ascii="Times New Roman" w:hAnsi="Times New Roman" w:cs="Times New Roman"/>
          <w:sz w:val="24"/>
          <w:szCs w:val="24"/>
        </w:rPr>
        <w:t>[6</w:t>
      </w:r>
      <w:r w:rsidR="004A0F0D">
        <w:rPr>
          <w:rFonts w:ascii="Times New Roman" w:hAnsi="Times New Roman" w:cs="Times New Roman"/>
          <w:sz w:val="24"/>
          <w:szCs w:val="24"/>
        </w:rPr>
        <w:t>4</w:t>
      </w:r>
      <w:r w:rsidR="004E1CF3">
        <w:rPr>
          <w:rFonts w:ascii="Times New Roman" w:hAnsi="Times New Roman" w:cs="Times New Roman"/>
          <w:sz w:val="24"/>
          <w:szCs w:val="24"/>
        </w:rPr>
        <w:t>, 6</w:t>
      </w:r>
      <w:r w:rsidR="004A0F0D">
        <w:rPr>
          <w:rFonts w:ascii="Times New Roman" w:hAnsi="Times New Roman" w:cs="Times New Roman"/>
          <w:sz w:val="24"/>
          <w:szCs w:val="24"/>
        </w:rPr>
        <w:t>5</w:t>
      </w:r>
      <w:r w:rsidR="004E1CF3">
        <w:rPr>
          <w:rFonts w:ascii="Times New Roman" w:hAnsi="Times New Roman" w:cs="Times New Roman"/>
          <w:sz w:val="24"/>
          <w:szCs w:val="24"/>
        </w:rPr>
        <w:t>]</w:t>
      </w:r>
      <w:r w:rsidR="004E1CF3" w:rsidRPr="004E1CF3">
        <w:rPr>
          <w:rFonts w:ascii="Times New Roman" w:hAnsi="Times New Roman" w:cs="Times New Roman"/>
          <w:sz w:val="24"/>
          <w:szCs w:val="24"/>
        </w:rPr>
        <w:t xml:space="preserve"> </w:t>
      </w:r>
      <w:r w:rsidR="004E1CF3">
        <w:rPr>
          <w:rFonts w:ascii="Times New Roman" w:hAnsi="Times New Roman" w:cs="Times New Roman"/>
          <w:sz w:val="24"/>
          <w:szCs w:val="24"/>
        </w:rPr>
        <w:t>mortality[</w:t>
      </w:r>
      <w:r w:rsidR="00044517">
        <w:rPr>
          <w:rFonts w:ascii="Times New Roman" w:hAnsi="Times New Roman" w:cs="Times New Roman"/>
          <w:sz w:val="24"/>
          <w:szCs w:val="24"/>
        </w:rPr>
        <w:t>6</w:t>
      </w:r>
      <w:r w:rsidR="004A0F0D">
        <w:rPr>
          <w:rFonts w:ascii="Times New Roman" w:hAnsi="Times New Roman" w:cs="Times New Roman"/>
          <w:sz w:val="24"/>
          <w:szCs w:val="24"/>
        </w:rPr>
        <w:t>6</w:t>
      </w:r>
      <w:r w:rsidR="00044517">
        <w:rPr>
          <w:rFonts w:ascii="Times New Roman" w:hAnsi="Times New Roman" w:cs="Times New Roman"/>
          <w:sz w:val="24"/>
          <w:szCs w:val="24"/>
        </w:rPr>
        <w:t xml:space="preserve">, </w:t>
      </w:r>
      <w:ins w:id="142" w:author="Stephen" w:date="2019-07-06T12:37:00Z">
        <w:r w:rsidR="008367CE">
          <w:rPr>
            <w:rFonts w:ascii="Times New Roman" w:hAnsi="Times New Roman" w:cs="Times New Roman"/>
            <w:sz w:val="24"/>
            <w:szCs w:val="24"/>
          </w:rPr>
          <w:t>68</w:t>
        </w:r>
      </w:ins>
      <w:del w:id="143" w:author="Stephen" w:date="2019-07-06T12:36:00Z">
        <w:r w:rsidR="004E1CF3" w:rsidDel="008367CE">
          <w:rPr>
            <w:rFonts w:ascii="Times New Roman" w:hAnsi="Times New Roman" w:cs="Times New Roman"/>
            <w:sz w:val="24"/>
            <w:szCs w:val="24"/>
          </w:rPr>
          <w:delText>6</w:delText>
        </w:r>
        <w:r w:rsidR="004A0F0D" w:rsidDel="008367CE">
          <w:rPr>
            <w:rFonts w:ascii="Times New Roman" w:hAnsi="Times New Roman" w:cs="Times New Roman"/>
            <w:sz w:val="24"/>
            <w:szCs w:val="24"/>
          </w:rPr>
          <w:delText>7</w:delText>
        </w:r>
      </w:del>
      <w:r w:rsidR="004E1CF3">
        <w:rPr>
          <w:rFonts w:ascii="Times New Roman" w:hAnsi="Times New Roman" w:cs="Times New Roman"/>
          <w:sz w:val="24"/>
          <w:szCs w:val="24"/>
        </w:rPr>
        <w:t xml:space="preserve">], and </w:t>
      </w:r>
      <w:r w:rsidR="004F3FA8">
        <w:rPr>
          <w:rFonts w:ascii="Times New Roman" w:hAnsi="Times New Roman" w:cs="Times New Roman"/>
          <w:sz w:val="24"/>
          <w:szCs w:val="24"/>
        </w:rPr>
        <w:t>sudden cardiac death [7</w:t>
      </w:r>
      <w:r w:rsidR="004A0F0D">
        <w:rPr>
          <w:rFonts w:ascii="Times New Roman" w:hAnsi="Times New Roman" w:cs="Times New Roman"/>
          <w:sz w:val="24"/>
          <w:szCs w:val="24"/>
        </w:rPr>
        <w:t>4</w:t>
      </w:r>
      <w:r>
        <w:rPr>
          <w:rFonts w:ascii="Times New Roman" w:hAnsi="Times New Roman" w:cs="Times New Roman"/>
          <w:sz w:val="24"/>
          <w:szCs w:val="24"/>
        </w:rPr>
        <w:t>]</w:t>
      </w:r>
      <w:r w:rsidR="004E1CF3" w:rsidRPr="004E1CF3">
        <w:rPr>
          <w:rFonts w:ascii="Times New Roman" w:hAnsi="Times New Roman" w:cs="Times New Roman"/>
          <w:sz w:val="24"/>
          <w:szCs w:val="24"/>
        </w:rPr>
        <w:t xml:space="preserve"> </w:t>
      </w:r>
      <w:r w:rsidR="004E1CF3">
        <w:rPr>
          <w:rFonts w:ascii="Times New Roman" w:hAnsi="Times New Roman" w:cs="Times New Roman"/>
          <w:sz w:val="24"/>
          <w:szCs w:val="24"/>
        </w:rPr>
        <w:t>.</w:t>
      </w:r>
      <w:r w:rsidR="00C72B7D">
        <w:rPr>
          <w:rFonts w:ascii="Times New Roman" w:hAnsi="Times New Roman" w:cs="Times New Roman"/>
          <w:sz w:val="24"/>
          <w:szCs w:val="24"/>
        </w:rPr>
        <w:t xml:space="preserve"> Table 2</w:t>
      </w:r>
      <w:r w:rsidR="00AE7912">
        <w:rPr>
          <w:rFonts w:ascii="Times New Roman" w:hAnsi="Times New Roman" w:cs="Times New Roman"/>
          <w:sz w:val="24"/>
          <w:szCs w:val="24"/>
        </w:rPr>
        <w:t xml:space="preserve"> provides a</w:t>
      </w:r>
      <w:r w:rsidR="00C72B7D">
        <w:rPr>
          <w:rFonts w:ascii="Times New Roman" w:hAnsi="Times New Roman" w:cs="Times New Roman"/>
          <w:sz w:val="24"/>
          <w:szCs w:val="24"/>
        </w:rPr>
        <w:t xml:space="preserve"> summary of the </w:t>
      </w:r>
      <w:r w:rsidR="00B757DF">
        <w:rPr>
          <w:rFonts w:ascii="Times New Roman" w:hAnsi="Times New Roman" w:cs="Times New Roman"/>
          <w:sz w:val="24"/>
          <w:szCs w:val="24"/>
        </w:rPr>
        <w:t>studies indicating</w:t>
      </w:r>
      <w:r w:rsidR="00C72B7D">
        <w:rPr>
          <w:rFonts w:ascii="Times New Roman" w:hAnsi="Times New Roman" w:cs="Times New Roman"/>
          <w:sz w:val="24"/>
          <w:szCs w:val="24"/>
        </w:rPr>
        <w:t xml:space="preserve"> the superior association of clinical parameters with FT4</w:t>
      </w:r>
      <w:r w:rsidR="00AE7912">
        <w:rPr>
          <w:rFonts w:ascii="Times New Roman" w:hAnsi="Times New Roman" w:cs="Times New Roman"/>
          <w:sz w:val="24"/>
          <w:szCs w:val="24"/>
        </w:rPr>
        <w:t xml:space="preserve"> levels</w:t>
      </w:r>
      <w:r w:rsidR="00C72B7D">
        <w:rPr>
          <w:rFonts w:ascii="Times New Roman" w:hAnsi="Times New Roman" w:cs="Times New Roman"/>
          <w:sz w:val="24"/>
          <w:szCs w:val="24"/>
        </w:rPr>
        <w:t>.</w:t>
      </w:r>
      <w:ins w:id="144" w:author="Stephen" w:date="2019-07-06T12:38:00Z">
        <w:r w:rsidR="008367CE">
          <w:rPr>
            <w:rFonts w:ascii="Times New Roman" w:hAnsi="Times New Roman" w:cs="Times New Roman"/>
            <w:sz w:val="24"/>
            <w:szCs w:val="24"/>
          </w:rPr>
          <w:t xml:space="preserve"> In general</w:t>
        </w:r>
      </w:ins>
      <w:ins w:id="145" w:author="Stephen" w:date="2019-07-06T12:41:00Z">
        <w:r w:rsidR="008367CE">
          <w:rPr>
            <w:rFonts w:ascii="Times New Roman" w:hAnsi="Times New Roman" w:cs="Times New Roman"/>
            <w:sz w:val="24"/>
            <w:szCs w:val="24"/>
          </w:rPr>
          <w:t>,</w:t>
        </w:r>
      </w:ins>
      <w:ins w:id="146" w:author="Stephen" w:date="2019-07-06T12:38:00Z">
        <w:r w:rsidR="008367CE">
          <w:rPr>
            <w:rFonts w:ascii="Times New Roman" w:hAnsi="Times New Roman" w:cs="Times New Roman"/>
            <w:sz w:val="24"/>
            <w:szCs w:val="24"/>
          </w:rPr>
          <w:t xml:space="preserve"> </w:t>
        </w:r>
      </w:ins>
      <w:ins w:id="147" w:author="Stephen" w:date="2019-07-06T12:41:00Z">
        <w:r w:rsidR="008367CE">
          <w:rPr>
            <w:rFonts w:ascii="Times New Roman" w:hAnsi="Times New Roman" w:cs="Times New Roman"/>
            <w:sz w:val="24"/>
            <w:szCs w:val="24"/>
          </w:rPr>
          <w:t xml:space="preserve">in the abstracts, </w:t>
        </w:r>
      </w:ins>
      <w:ins w:id="148" w:author="Stephen" w:date="2019-07-06T12:38:00Z">
        <w:r w:rsidR="008367CE">
          <w:rPr>
            <w:rFonts w:ascii="Times New Roman" w:hAnsi="Times New Roman" w:cs="Times New Roman"/>
            <w:sz w:val="24"/>
            <w:szCs w:val="24"/>
          </w:rPr>
          <w:t>the superior</w:t>
        </w:r>
      </w:ins>
      <w:ins w:id="149" w:author="Stephen" w:date="2019-07-06T12:39:00Z">
        <w:r w:rsidR="008367CE">
          <w:rPr>
            <w:rFonts w:ascii="Times New Roman" w:hAnsi="Times New Roman" w:cs="Times New Roman"/>
            <w:sz w:val="24"/>
            <w:szCs w:val="24"/>
          </w:rPr>
          <w:t>it</w:t>
        </w:r>
      </w:ins>
      <w:ins w:id="150" w:author="Stephen" w:date="2019-07-06T12:40:00Z">
        <w:r w:rsidR="008367CE">
          <w:rPr>
            <w:rFonts w:ascii="Times New Roman" w:hAnsi="Times New Roman" w:cs="Times New Roman"/>
            <w:sz w:val="24"/>
            <w:szCs w:val="24"/>
          </w:rPr>
          <w:t>y of the</w:t>
        </w:r>
      </w:ins>
      <w:ins w:id="151" w:author="Stephen" w:date="2019-07-06T12:38:00Z">
        <w:r w:rsidR="008367CE">
          <w:rPr>
            <w:rFonts w:ascii="Times New Roman" w:hAnsi="Times New Roman" w:cs="Times New Roman"/>
            <w:sz w:val="24"/>
            <w:szCs w:val="24"/>
          </w:rPr>
          <w:t xml:space="preserve"> correlations </w:t>
        </w:r>
      </w:ins>
      <w:ins w:id="152" w:author="Stephen" w:date="2019-07-06T12:40:00Z">
        <w:r w:rsidR="008367CE">
          <w:rPr>
            <w:rFonts w:ascii="Times New Roman" w:hAnsi="Times New Roman" w:cs="Times New Roman"/>
            <w:sz w:val="24"/>
            <w:szCs w:val="24"/>
          </w:rPr>
          <w:t xml:space="preserve">with thyroid hormones </w:t>
        </w:r>
      </w:ins>
      <w:ins w:id="153" w:author="Stephen" w:date="2019-07-06T12:38:00Z">
        <w:r w:rsidR="008367CE">
          <w:rPr>
            <w:rFonts w:ascii="Times New Roman" w:hAnsi="Times New Roman" w:cs="Times New Roman"/>
            <w:sz w:val="24"/>
            <w:szCs w:val="24"/>
          </w:rPr>
          <w:t>w</w:t>
        </w:r>
      </w:ins>
      <w:ins w:id="154" w:author="Stephen" w:date="2019-07-06T12:40:00Z">
        <w:r w:rsidR="008367CE">
          <w:rPr>
            <w:rFonts w:ascii="Times New Roman" w:hAnsi="Times New Roman" w:cs="Times New Roman"/>
            <w:sz w:val="24"/>
            <w:szCs w:val="24"/>
          </w:rPr>
          <w:t>as</w:t>
        </w:r>
      </w:ins>
      <w:ins w:id="155" w:author="Stephen" w:date="2019-07-06T12:38:00Z">
        <w:r w:rsidR="008367CE">
          <w:rPr>
            <w:rFonts w:ascii="Times New Roman" w:hAnsi="Times New Roman" w:cs="Times New Roman"/>
            <w:sz w:val="24"/>
            <w:szCs w:val="24"/>
          </w:rPr>
          <w:t xml:space="preserve"> reported explicitly</w:t>
        </w:r>
      </w:ins>
      <w:ins w:id="156" w:author="Stephen" w:date="2019-07-06T12:39:00Z">
        <w:r w:rsidR="008367CE">
          <w:rPr>
            <w:rFonts w:ascii="Times New Roman" w:hAnsi="Times New Roman" w:cs="Times New Roman"/>
            <w:sz w:val="24"/>
            <w:szCs w:val="24"/>
          </w:rPr>
          <w:t>, occasionally [30,39,</w:t>
        </w:r>
      </w:ins>
      <w:ins w:id="157" w:author="Stephen" w:date="2019-07-06T12:40:00Z">
        <w:r w:rsidR="008367CE">
          <w:rPr>
            <w:rFonts w:ascii="Times New Roman" w:hAnsi="Times New Roman" w:cs="Times New Roman"/>
            <w:sz w:val="24"/>
            <w:szCs w:val="24"/>
          </w:rPr>
          <w:t xml:space="preserve"> </w:t>
        </w:r>
      </w:ins>
      <w:ins w:id="158" w:author="Stephen" w:date="2019-07-06T12:39:00Z">
        <w:r w:rsidR="008367CE">
          <w:rPr>
            <w:rFonts w:ascii="Times New Roman" w:hAnsi="Times New Roman" w:cs="Times New Roman"/>
            <w:sz w:val="24"/>
            <w:szCs w:val="24"/>
          </w:rPr>
          <w:t xml:space="preserve">66,74] </w:t>
        </w:r>
      </w:ins>
      <w:ins w:id="159" w:author="Stephen" w:date="2019-07-06T12:40:00Z">
        <w:r w:rsidR="008367CE">
          <w:rPr>
            <w:rFonts w:ascii="Times New Roman" w:hAnsi="Times New Roman" w:cs="Times New Roman"/>
            <w:sz w:val="24"/>
            <w:szCs w:val="24"/>
          </w:rPr>
          <w:t>it was implied.</w:t>
        </w:r>
      </w:ins>
    </w:p>
    <w:p w14:paraId="3F2AA8AE" w14:textId="77777777" w:rsidR="009669B1" w:rsidRDefault="002F054F" w:rsidP="009669B1">
      <w:pPr>
        <w:pStyle w:val="NoSpacing"/>
        <w:spacing w:line="480" w:lineRule="auto"/>
        <w:rPr>
          <w:rFonts w:ascii="Times New Roman" w:hAnsi="Times New Roman" w:cs="Times New Roman"/>
          <w:sz w:val="24"/>
          <w:szCs w:val="24"/>
        </w:rPr>
      </w:pPr>
      <w:r w:rsidRPr="00DE75B6">
        <w:rPr>
          <w:rFonts w:ascii="Times New Roman" w:hAnsi="Times New Roman" w:cs="Times New Roman"/>
          <w:sz w:val="24"/>
          <w:szCs w:val="24"/>
        </w:rPr>
        <w:t>Tellingly, we found evidence of associations</w:t>
      </w:r>
      <w:r w:rsidR="008154D3">
        <w:rPr>
          <w:rFonts w:ascii="Times New Roman" w:hAnsi="Times New Roman" w:cs="Times New Roman"/>
          <w:sz w:val="24"/>
          <w:szCs w:val="24"/>
        </w:rPr>
        <w:t xml:space="preserve"> of clinical parameters</w:t>
      </w:r>
      <w:r w:rsidRPr="00DE75B6">
        <w:rPr>
          <w:rFonts w:ascii="Times New Roman" w:hAnsi="Times New Roman" w:cs="Times New Roman"/>
          <w:sz w:val="24"/>
          <w:szCs w:val="24"/>
        </w:rPr>
        <w:t xml:space="preserve"> with FT4 in the absence of an association with subclinical thyroid dysfunction </w:t>
      </w:r>
      <w:r w:rsidRPr="00DE75B6">
        <w:rPr>
          <w:rFonts w:ascii="Times New Roman" w:hAnsi="Times New Roman" w:cs="Times New Roman"/>
          <w:i/>
          <w:sz w:val="24"/>
          <w:szCs w:val="24"/>
        </w:rPr>
        <w:t>per se</w:t>
      </w:r>
      <w:r w:rsidRPr="00DE75B6">
        <w:rPr>
          <w:rFonts w:ascii="Times New Roman" w:hAnsi="Times New Roman" w:cs="Times New Roman"/>
          <w:sz w:val="24"/>
          <w:szCs w:val="24"/>
        </w:rPr>
        <w:t xml:space="preserve"> as currently diagnosed </w:t>
      </w:r>
      <w:r w:rsidR="00682983" w:rsidRPr="00DE75B6">
        <w:rPr>
          <w:rFonts w:ascii="Times New Roman" w:hAnsi="Times New Roman" w:cs="Times New Roman"/>
          <w:sz w:val="24"/>
          <w:szCs w:val="24"/>
        </w:rPr>
        <w:t>[</w:t>
      </w:r>
      <w:r w:rsidR="00682983">
        <w:rPr>
          <w:rFonts w:ascii="Times New Roman" w:hAnsi="Times New Roman" w:cs="Times New Roman"/>
          <w:sz w:val="24"/>
          <w:szCs w:val="24"/>
        </w:rPr>
        <w:t>4</w:t>
      </w:r>
      <w:r w:rsidR="004A0F0D">
        <w:rPr>
          <w:rFonts w:ascii="Times New Roman" w:hAnsi="Times New Roman" w:cs="Times New Roman"/>
          <w:sz w:val="24"/>
          <w:szCs w:val="24"/>
        </w:rPr>
        <w:t>6</w:t>
      </w:r>
      <w:r w:rsidR="00684944">
        <w:rPr>
          <w:rFonts w:ascii="Times New Roman" w:hAnsi="Times New Roman" w:cs="Times New Roman"/>
          <w:sz w:val="24"/>
          <w:szCs w:val="24"/>
        </w:rPr>
        <w:t>, 6</w:t>
      </w:r>
      <w:r w:rsidR="004A0F0D">
        <w:rPr>
          <w:rFonts w:ascii="Times New Roman" w:hAnsi="Times New Roman" w:cs="Times New Roman"/>
          <w:sz w:val="24"/>
          <w:szCs w:val="24"/>
        </w:rPr>
        <w:t>2</w:t>
      </w:r>
      <w:r w:rsidR="00E65C73">
        <w:rPr>
          <w:rFonts w:ascii="Times New Roman" w:hAnsi="Times New Roman" w:cs="Times New Roman"/>
          <w:sz w:val="24"/>
          <w:szCs w:val="24"/>
        </w:rPr>
        <w:t>, 6</w:t>
      </w:r>
      <w:r w:rsidR="004A0F0D">
        <w:rPr>
          <w:rFonts w:ascii="Times New Roman" w:hAnsi="Times New Roman" w:cs="Times New Roman"/>
          <w:sz w:val="24"/>
          <w:szCs w:val="24"/>
        </w:rPr>
        <w:t>8</w:t>
      </w:r>
      <w:r w:rsidR="00E65C73">
        <w:rPr>
          <w:rFonts w:ascii="Times New Roman" w:hAnsi="Times New Roman" w:cs="Times New Roman"/>
          <w:sz w:val="24"/>
          <w:szCs w:val="24"/>
        </w:rPr>
        <w:t>, 7</w:t>
      </w:r>
      <w:r w:rsidR="004A0F0D">
        <w:rPr>
          <w:rFonts w:ascii="Times New Roman" w:hAnsi="Times New Roman" w:cs="Times New Roman"/>
          <w:sz w:val="24"/>
          <w:szCs w:val="24"/>
        </w:rPr>
        <w:t>4</w:t>
      </w:r>
      <w:r w:rsidRPr="00DE75B6">
        <w:rPr>
          <w:rFonts w:ascii="Times New Roman" w:hAnsi="Times New Roman" w:cs="Times New Roman"/>
          <w:sz w:val="24"/>
          <w:szCs w:val="24"/>
        </w:rPr>
        <w:t xml:space="preserve">]. </w:t>
      </w:r>
      <w:r w:rsidR="008154D3">
        <w:rPr>
          <w:rFonts w:ascii="Times New Roman" w:hAnsi="Times New Roman" w:cs="Times New Roman"/>
          <w:sz w:val="24"/>
          <w:szCs w:val="24"/>
        </w:rPr>
        <w:t>O</w:t>
      </w:r>
      <w:r w:rsidRPr="00DE75B6">
        <w:rPr>
          <w:rFonts w:ascii="Times New Roman" w:hAnsi="Times New Roman" w:cs="Times New Roman"/>
          <w:sz w:val="24"/>
          <w:szCs w:val="24"/>
        </w:rPr>
        <w:t xml:space="preserve">ne </w:t>
      </w:r>
      <w:r w:rsidR="008154D3">
        <w:rPr>
          <w:rFonts w:ascii="Times New Roman" w:hAnsi="Times New Roman" w:cs="Times New Roman"/>
          <w:sz w:val="24"/>
          <w:szCs w:val="24"/>
        </w:rPr>
        <w:t>of these papers [4</w:t>
      </w:r>
      <w:r w:rsidR="004A0F0D">
        <w:rPr>
          <w:rFonts w:ascii="Times New Roman" w:hAnsi="Times New Roman" w:cs="Times New Roman"/>
          <w:sz w:val="24"/>
          <w:szCs w:val="24"/>
        </w:rPr>
        <w:t>6</w:t>
      </w:r>
      <w:r w:rsidR="008154D3">
        <w:rPr>
          <w:rFonts w:ascii="Times New Roman" w:hAnsi="Times New Roman" w:cs="Times New Roman"/>
          <w:sz w:val="24"/>
          <w:szCs w:val="24"/>
        </w:rPr>
        <w:t xml:space="preserve">] also showed correlations with </w:t>
      </w:r>
      <w:r w:rsidRPr="00DE75B6">
        <w:rPr>
          <w:rFonts w:ascii="Times New Roman" w:hAnsi="Times New Roman" w:cs="Times New Roman"/>
          <w:sz w:val="24"/>
          <w:szCs w:val="24"/>
        </w:rPr>
        <w:t>TSH.</w:t>
      </w:r>
    </w:p>
    <w:p w14:paraId="6295E949" w14:textId="77777777" w:rsidR="00AE42BB" w:rsidRPr="00DE75B6" w:rsidRDefault="001B6C20" w:rsidP="00AE42BB">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Formal meta-analysis of our data confirmed the superiority of correlations with thyroid hormone levels</w:t>
      </w:r>
      <w:r w:rsidR="00AE42BB">
        <w:rPr>
          <w:rFonts w:ascii="Times New Roman" w:hAnsi="Times New Roman" w:cs="Times New Roman"/>
          <w:sz w:val="24"/>
          <w:szCs w:val="24"/>
        </w:rPr>
        <w:t xml:space="preserve"> (FT4, T3 and FT3)</w:t>
      </w:r>
      <w:r>
        <w:rPr>
          <w:rFonts w:ascii="Times New Roman" w:hAnsi="Times New Roman" w:cs="Times New Roman"/>
          <w:sz w:val="24"/>
          <w:szCs w:val="24"/>
        </w:rPr>
        <w:t xml:space="preserve"> as compared to TSH levels</w:t>
      </w:r>
      <w:r w:rsidR="00351557">
        <w:rPr>
          <w:rFonts w:ascii="Times New Roman" w:hAnsi="Times New Roman" w:cs="Times New Roman"/>
          <w:sz w:val="24"/>
          <w:szCs w:val="24"/>
        </w:rPr>
        <w:t xml:space="preserve"> </w:t>
      </w:r>
      <w:r w:rsidR="00AE42BB">
        <w:rPr>
          <w:rFonts w:ascii="Times New Roman" w:hAnsi="Times New Roman" w:cs="Times New Roman"/>
          <w:sz w:val="24"/>
          <w:szCs w:val="24"/>
        </w:rPr>
        <w:t>to be overwhelming</w:t>
      </w:r>
      <w:proofErr w:type="gramStart"/>
      <w:r w:rsidR="00AE42BB">
        <w:rPr>
          <w:rFonts w:ascii="Times New Roman" w:hAnsi="Times New Roman" w:cs="Times New Roman"/>
          <w:sz w:val="24"/>
          <w:szCs w:val="24"/>
        </w:rPr>
        <w:t>.....</w:t>
      </w:r>
      <w:proofErr w:type="gramEnd"/>
      <w:r w:rsidR="00AE42BB" w:rsidRPr="00AE42BB">
        <w:rPr>
          <w:rFonts w:ascii="Times New Roman" w:hAnsi="Times New Roman" w:cs="Times New Roman"/>
          <w:sz w:val="24"/>
          <w:szCs w:val="24"/>
        </w:rPr>
        <w:t xml:space="preserve"> </w:t>
      </w:r>
      <w:r w:rsidR="00AE42BB">
        <w:rPr>
          <w:rFonts w:ascii="Times New Roman" w:hAnsi="Times New Roman" w:cs="Times New Roman"/>
          <w:sz w:val="24"/>
          <w:szCs w:val="24"/>
        </w:rPr>
        <w:t>We found no evidence of bias to suggest that the evidence favouring the correlations with thyroid hormones was misleading. In particular there was no evidence the above correlations were only to be found in smaller studies.</w:t>
      </w:r>
      <w:ins w:id="160" w:author="Stephen" w:date="2019-07-11T18:05:00Z">
        <w:r w:rsidR="001F5B09">
          <w:rPr>
            <w:rFonts w:ascii="Times New Roman" w:hAnsi="Times New Roman" w:cs="Times New Roman"/>
            <w:sz w:val="24"/>
            <w:szCs w:val="24"/>
          </w:rPr>
          <w:t>, in fact the evidence became stronger as the power of studies increased</w:t>
        </w:r>
      </w:ins>
      <w:r w:rsidR="00AE42BB">
        <w:rPr>
          <w:rFonts w:ascii="Times New Roman" w:hAnsi="Times New Roman" w:cs="Times New Roman"/>
          <w:sz w:val="24"/>
          <w:szCs w:val="24"/>
        </w:rPr>
        <w:t>............</w:t>
      </w:r>
      <w:ins w:id="161" w:author="Stephen" w:date="2019-07-11T18:06:00Z">
        <w:r w:rsidR="001F5B09">
          <w:rPr>
            <w:rFonts w:ascii="Times New Roman" w:hAnsi="Times New Roman" w:cs="Times New Roman"/>
            <w:sz w:val="24"/>
            <w:szCs w:val="24"/>
          </w:rPr>
          <w:t>(other neg analyses)</w:t>
        </w:r>
      </w:ins>
    </w:p>
    <w:p w14:paraId="2C2379B3" w14:textId="77777777" w:rsidR="009669B1" w:rsidRDefault="009669B1" w:rsidP="009669B1">
      <w:pPr>
        <w:spacing w:line="480" w:lineRule="auto"/>
        <w:rPr>
          <w:rFonts w:ascii="Times New Roman" w:hAnsi="Times New Roman" w:cs="Times New Roman"/>
          <w:sz w:val="24"/>
          <w:szCs w:val="24"/>
        </w:rPr>
      </w:pPr>
    </w:p>
    <w:p w14:paraId="68009C3F" w14:textId="25EA53E4" w:rsidR="00272A62" w:rsidRDefault="00AE42BB" w:rsidP="00DE75B6">
      <w:pPr>
        <w:pStyle w:val="NoSpacing"/>
        <w:spacing w:line="480" w:lineRule="auto"/>
        <w:rPr>
          <w:ins w:id="162" w:author="Simon Tuke" w:date="2019-07-25T08:30:00Z"/>
          <w:rFonts w:ascii="Times New Roman" w:hAnsi="Times New Roman" w:cs="Times New Roman"/>
          <w:sz w:val="24"/>
          <w:szCs w:val="24"/>
        </w:rPr>
      </w:pPr>
      <w:r>
        <w:rPr>
          <w:rFonts w:ascii="Times New Roman" w:hAnsi="Times New Roman" w:cs="Times New Roman"/>
          <w:sz w:val="24"/>
          <w:szCs w:val="24"/>
        </w:rPr>
        <w:t>There was a consistent as well as a</w:t>
      </w:r>
      <w:r w:rsidR="003A6ACF">
        <w:rPr>
          <w:rFonts w:ascii="Times New Roman" w:hAnsi="Times New Roman" w:cs="Times New Roman"/>
          <w:sz w:val="24"/>
          <w:szCs w:val="24"/>
        </w:rPr>
        <w:t xml:space="preserve"> strong association of clinical parameters with FT4</w:t>
      </w:r>
      <w:r w:rsidR="0006066E">
        <w:rPr>
          <w:rFonts w:ascii="Times New Roman" w:hAnsi="Times New Roman" w:cs="Times New Roman"/>
          <w:sz w:val="24"/>
          <w:szCs w:val="24"/>
        </w:rPr>
        <w:t xml:space="preserve"> levels</w:t>
      </w:r>
      <w:r w:rsidR="003A6ACF">
        <w:rPr>
          <w:rFonts w:ascii="Times New Roman" w:hAnsi="Times New Roman" w:cs="Times New Roman"/>
          <w:sz w:val="24"/>
          <w:szCs w:val="24"/>
        </w:rPr>
        <w:t xml:space="preserve">. </w:t>
      </w:r>
      <w:r w:rsidR="00C17034">
        <w:rPr>
          <w:rFonts w:ascii="Times New Roman" w:hAnsi="Times New Roman" w:cs="Times New Roman"/>
          <w:sz w:val="24"/>
          <w:szCs w:val="24"/>
        </w:rPr>
        <w:t xml:space="preserve">Correlations of FT4 and TSH </w:t>
      </w:r>
      <w:r w:rsidR="0006066E">
        <w:rPr>
          <w:rFonts w:ascii="Times New Roman" w:hAnsi="Times New Roman" w:cs="Times New Roman"/>
          <w:sz w:val="24"/>
          <w:szCs w:val="24"/>
        </w:rPr>
        <w:t xml:space="preserve">levels </w:t>
      </w:r>
      <w:r w:rsidR="00D533A3">
        <w:rPr>
          <w:rFonts w:ascii="Times New Roman" w:hAnsi="Times New Roman" w:cs="Times New Roman"/>
          <w:sz w:val="24"/>
          <w:szCs w:val="24"/>
        </w:rPr>
        <w:t xml:space="preserve">with clinical parameters </w:t>
      </w:r>
      <w:r w:rsidR="00C17034">
        <w:rPr>
          <w:rFonts w:ascii="Times New Roman" w:hAnsi="Times New Roman" w:cs="Times New Roman"/>
          <w:sz w:val="24"/>
          <w:szCs w:val="24"/>
        </w:rPr>
        <w:t xml:space="preserve">were concordant </w:t>
      </w:r>
      <w:r w:rsidR="0006066E">
        <w:rPr>
          <w:rFonts w:ascii="Times New Roman" w:hAnsi="Times New Roman" w:cs="Times New Roman"/>
          <w:sz w:val="24"/>
          <w:szCs w:val="24"/>
        </w:rPr>
        <w:t xml:space="preserve">in terms of </w:t>
      </w:r>
      <w:r w:rsidR="0006066E">
        <w:rPr>
          <w:rFonts w:ascii="Times New Roman" w:hAnsi="Times New Roman" w:cs="Times New Roman"/>
          <w:sz w:val="24"/>
          <w:szCs w:val="24"/>
        </w:rPr>
        <w:lastRenderedPageBreak/>
        <w:t>being in the opposite directions</w:t>
      </w:r>
      <w:r>
        <w:rPr>
          <w:rFonts w:ascii="Times New Roman" w:hAnsi="Times New Roman" w:cs="Times New Roman"/>
          <w:sz w:val="24"/>
          <w:szCs w:val="24"/>
        </w:rPr>
        <w:t xml:space="preserve"> (e.g. AF is associated with a high thyroid state- with higher FT4 levels and lower TSH levels)</w:t>
      </w:r>
      <w:r w:rsidR="0006066E">
        <w:rPr>
          <w:rFonts w:ascii="Times New Roman" w:hAnsi="Times New Roman" w:cs="Times New Roman"/>
          <w:sz w:val="24"/>
          <w:szCs w:val="24"/>
        </w:rPr>
        <w:t xml:space="preserve">. Any discordance only occurred when the clinical parameter was associated with both relatively high and low thyroid states (e.g. death). In such a situation there might be an association with both high FT4 and high TSH levels. </w:t>
      </w:r>
      <w:r w:rsidR="00272A62">
        <w:rPr>
          <w:rFonts w:ascii="Times New Roman" w:hAnsi="Times New Roman" w:cs="Times New Roman"/>
          <w:sz w:val="24"/>
          <w:szCs w:val="24"/>
        </w:rPr>
        <w:t>We found T3</w:t>
      </w:r>
      <w:r w:rsidR="0006066E">
        <w:rPr>
          <w:rFonts w:ascii="Times New Roman" w:hAnsi="Times New Roman" w:cs="Times New Roman"/>
          <w:sz w:val="24"/>
          <w:szCs w:val="24"/>
        </w:rPr>
        <w:t>/FT3</w:t>
      </w:r>
      <w:r w:rsidR="00272A62">
        <w:rPr>
          <w:rFonts w:ascii="Times New Roman" w:hAnsi="Times New Roman" w:cs="Times New Roman"/>
          <w:sz w:val="24"/>
          <w:szCs w:val="24"/>
        </w:rPr>
        <w:t xml:space="preserve"> </w:t>
      </w:r>
      <w:r w:rsidR="0006066E">
        <w:rPr>
          <w:rFonts w:ascii="Times New Roman" w:hAnsi="Times New Roman" w:cs="Times New Roman"/>
          <w:sz w:val="24"/>
          <w:szCs w:val="24"/>
        </w:rPr>
        <w:t xml:space="preserve">level </w:t>
      </w:r>
      <w:r w:rsidR="00272A62">
        <w:rPr>
          <w:rFonts w:ascii="Times New Roman" w:hAnsi="Times New Roman" w:cs="Times New Roman"/>
          <w:sz w:val="24"/>
          <w:szCs w:val="24"/>
        </w:rPr>
        <w:t xml:space="preserve">correlations with fewer parameters. </w:t>
      </w:r>
      <w:r>
        <w:rPr>
          <w:rFonts w:ascii="Times New Roman" w:hAnsi="Times New Roman" w:cs="Times New Roman"/>
          <w:sz w:val="24"/>
          <w:szCs w:val="24"/>
        </w:rPr>
        <w:t xml:space="preserve">Although </w:t>
      </w:r>
      <w:r w:rsidR="00272A62">
        <w:rPr>
          <w:rFonts w:ascii="Times New Roman" w:hAnsi="Times New Roman" w:cs="Times New Roman"/>
          <w:sz w:val="24"/>
          <w:szCs w:val="24"/>
        </w:rPr>
        <w:t>T3</w:t>
      </w:r>
      <w:r w:rsidR="0006066E">
        <w:rPr>
          <w:rFonts w:ascii="Times New Roman" w:hAnsi="Times New Roman" w:cs="Times New Roman"/>
          <w:sz w:val="24"/>
          <w:szCs w:val="24"/>
        </w:rPr>
        <w:t>/FT3 levels</w:t>
      </w:r>
      <w:r w:rsidR="00272A62">
        <w:rPr>
          <w:rFonts w:ascii="Times New Roman" w:hAnsi="Times New Roman" w:cs="Times New Roman"/>
          <w:sz w:val="24"/>
          <w:szCs w:val="24"/>
        </w:rPr>
        <w:t xml:space="preserve"> seemed to correlate better than TSH </w:t>
      </w:r>
      <w:r w:rsidR="0006066E">
        <w:rPr>
          <w:rFonts w:ascii="Times New Roman" w:hAnsi="Times New Roman" w:cs="Times New Roman"/>
          <w:sz w:val="24"/>
          <w:szCs w:val="24"/>
        </w:rPr>
        <w:t>levels</w:t>
      </w:r>
      <w:r>
        <w:rPr>
          <w:rFonts w:ascii="Times New Roman" w:hAnsi="Times New Roman" w:cs="Times New Roman"/>
          <w:sz w:val="24"/>
          <w:szCs w:val="24"/>
        </w:rPr>
        <w:t>,</w:t>
      </w:r>
      <w:r w:rsidR="0006066E">
        <w:rPr>
          <w:rFonts w:ascii="Times New Roman" w:hAnsi="Times New Roman" w:cs="Times New Roman"/>
          <w:sz w:val="24"/>
          <w:szCs w:val="24"/>
        </w:rPr>
        <w:t xml:space="preserve"> </w:t>
      </w:r>
      <w:r>
        <w:rPr>
          <w:rFonts w:ascii="Times New Roman" w:hAnsi="Times New Roman" w:cs="Times New Roman"/>
          <w:sz w:val="24"/>
          <w:szCs w:val="24"/>
        </w:rPr>
        <w:t xml:space="preserve">and as well as FT4 levels, </w:t>
      </w:r>
      <w:r w:rsidR="00272A62">
        <w:rPr>
          <w:rFonts w:ascii="Times New Roman" w:hAnsi="Times New Roman" w:cs="Times New Roman"/>
          <w:sz w:val="24"/>
          <w:szCs w:val="24"/>
        </w:rPr>
        <w:t>with clinical parameters</w:t>
      </w:r>
      <w:r>
        <w:rPr>
          <w:rFonts w:ascii="Times New Roman" w:hAnsi="Times New Roman" w:cs="Times New Roman"/>
          <w:sz w:val="24"/>
          <w:szCs w:val="24"/>
        </w:rPr>
        <w:t xml:space="preserve"> some</w:t>
      </w:r>
      <w:r w:rsidR="00D533A3">
        <w:rPr>
          <w:rFonts w:ascii="Times New Roman" w:hAnsi="Times New Roman" w:cs="Times New Roman"/>
          <w:sz w:val="24"/>
          <w:szCs w:val="24"/>
        </w:rPr>
        <w:t xml:space="preserve"> of these correlations were</w:t>
      </w:r>
      <w:r w:rsidR="00AF6F38">
        <w:rPr>
          <w:rFonts w:ascii="Times New Roman" w:hAnsi="Times New Roman" w:cs="Times New Roman"/>
          <w:sz w:val="24"/>
          <w:szCs w:val="24"/>
        </w:rPr>
        <w:t>,</w:t>
      </w:r>
      <w:r w:rsidR="00D533A3">
        <w:rPr>
          <w:rFonts w:ascii="Times New Roman" w:hAnsi="Times New Roman" w:cs="Times New Roman"/>
          <w:sz w:val="24"/>
          <w:szCs w:val="24"/>
        </w:rPr>
        <w:t xml:space="preserve"> </w:t>
      </w:r>
      <w:r w:rsidR="00AF6F38">
        <w:rPr>
          <w:rFonts w:ascii="Times New Roman" w:hAnsi="Times New Roman" w:cs="Times New Roman"/>
          <w:sz w:val="24"/>
          <w:szCs w:val="24"/>
        </w:rPr>
        <w:t xml:space="preserve">as previously mentioned, </w:t>
      </w:r>
      <w:r w:rsidR="00D533A3">
        <w:rPr>
          <w:rFonts w:ascii="Times New Roman" w:hAnsi="Times New Roman" w:cs="Times New Roman"/>
          <w:sz w:val="24"/>
          <w:szCs w:val="24"/>
        </w:rPr>
        <w:t>incongruous or paradoxical, i.e. they appeared in studies where the direction of association was aberrant as compared with other studies [5</w:t>
      </w:r>
      <w:r w:rsidR="004A0F0D">
        <w:rPr>
          <w:rFonts w:ascii="Times New Roman" w:hAnsi="Times New Roman" w:cs="Times New Roman"/>
          <w:sz w:val="24"/>
          <w:szCs w:val="24"/>
        </w:rPr>
        <w:t>3</w:t>
      </w:r>
      <w:r w:rsidR="00D533A3">
        <w:rPr>
          <w:rFonts w:ascii="Times New Roman" w:hAnsi="Times New Roman" w:cs="Times New Roman"/>
          <w:sz w:val="24"/>
          <w:szCs w:val="24"/>
        </w:rPr>
        <w:t>,</w:t>
      </w:r>
      <w:del w:id="163" w:author="Stephen" w:date="2019-07-13T18:04:00Z">
        <w:r w:rsidR="00D533A3" w:rsidDel="00BF18C8">
          <w:rPr>
            <w:rFonts w:ascii="Times New Roman" w:hAnsi="Times New Roman" w:cs="Times New Roman"/>
            <w:sz w:val="24"/>
            <w:szCs w:val="24"/>
          </w:rPr>
          <w:delText>5</w:delText>
        </w:r>
        <w:r w:rsidR="004A0F0D" w:rsidDel="00BF18C8">
          <w:rPr>
            <w:rFonts w:ascii="Times New Roman" w:hAnsi="Times New Roman" w:cs="Times New Roman"/>
            <w:sz w:val="24"/>
            <w:szCs w:val="24"/>
          </w:rPr>
          <w:delText>5</w:delText>
        </w:r>
      </w:del>
      <w:r w:rsidR="00D533A3">
        <w:rPr>
          <w:rFonts w:ascii="Times New Roman" w:hAnsi="Times New Roman" w:cs="Times New Roman"/>
          <w:sz w:val="24"/>
          <w:szCs w:val="24"/>
        </w:rPr>
        <w:t>], or were in the same direction as simultaneous correlations with TSH levels [4</w:t>
      </w:r>
      <w:r w:rsidR="004A0F0D">
        <w:rPr>
          <w:rFonts w:ascii="Times New Roman" w:hAnsi="Times New Roman" w:cs="Times New Roman"/>
          <w:sz w:val="24"/>
          <w:szCs w:val="24"/>
        </w:rPr>
        <w:t>2</w:t>
      </w:r>
      <w:r w:rsidR="00D533A3">
        <w:rPr>
          <w:rFonts w:ascii="Times New Roman" w:hAnsi="Times New Roman" w:cs="Times New Roman"/>
          <w:sz w:val="24"/>
          <w:szCs w:val="24"/>
        </w:rPr>
        <w:t>,5</w:t>
      </w:r>
      <w:r w:rsidR="004A0F0D">
        <w:rPr>
          <w:rFonts w:ascii="Times New Roman" w:hAnsi="Times New Roman" w:cs="Times New Roman"/>
          <w:sz w:val="24"/>
          <w:szCs w:val="24"/>
        </w:rPr>
        <w:t>3</w:t>
      </w:r>
      <w:r w:rsidR="00D533A3">
        <w:rPr>
          <w:rFonts w:ascii="Times New Roman" w:hAnsi="Times New Roman" w:cs="Times New Roman"/>
          <w:sz w:val="24"/>
          <w:szCs w:val="24"/>
        </w:rPr>
        <w:t>].</w:t>
      </w:r>
      <w:r w:rsidR="00AF6F38">
        <w:rPr>
          <w:rFonts w:ascii="Times New Roman" w:hAnsi="Times New Roman" w:cs="Times New Roman"/>
          <w:sz w:val="24"/>
          <w:szCs w:val="24"/>
        </w:rPr>
        <w:t xml:space="preserve"> These results were suggestive of reverse causa</w:t>
      </w:r>
      <w:r w:rsidR="00352F82">
        <w:rPr>
          <w:rFonts w:ascii="Times New Roman" w:hAnsi="Times New Roman" w:cs="Times New Roman"/>
          <w:sz w:val="24"/>
          <w:szCs w:val="24"/>
        </w:rPr>
        <w:t>tion (see Discussion)</w:t>
      </w:r>
      <w:r w:rsidR="00272A62">
        <w:rPr>
          <w:rFonts w:ascii="Times New Roman" w:hAnsi="Times New Roman" w:cs="Times New Roman"/>
          <w:sz w:val="24"/>
          <w:szCs w:val="24"/>
        </w:rPr>
        <w:t>.</w:t>
      </w:r>
      <w:r w:rsidR="00AD7C50">
        <w:rPr>
          <w:rFonts w:ascii="Times New Roman" w:hAnsi="Times New Roman" w:cs="Times New Roman"/>
          <w:sz w:val="24"/>
          <w:szCs w:val="24"/>
        </w:rPr>
        <w:t xml:space="preserve"> </w:t>
      </w:r>
      <w:r w:rsidR="00307A6F">
        <w:rPr>
          <w:rFonts w:ascii="Times New Roman" w:hAnsi="Times New Roman" w:cs="Times New Roman"/>
          <w:sz w:val="24"/>
          <w:szCs w:val="24"/>
        </w:rPr>
        <w:t xml:space="preserve"> Overall, </w:t>
      </w:r>
      <w:r w:rsidR="00AD7C50">
        <w:rPr>
          <w:rFonts w:ascii="Times New Roman" w:hAnsi="Times New Roman" w:cs="Times New Roman"/>
          <w:sz w:val="24"/>
          <w:szCs w:val="24"/>
        </w:rPr>
        <w:t xml:space="preserve">T3 measurement added little to the assessment based on FT4 </w:t>
      </w:r>
      <w:proofErr w:type="gramStart"/>
      <w:r w:rsidR="00AD7C50">
        <w:rPr>
          <w:rFonts w:ascii="Times New Roman" w:hAnsi="Times New Roman" w:cs="Times New Roman"/>
          <w:sz w:val="24"/>
          <w:szCs w:val="24"/>
        </w:rPr>
        <w:t>levels ?????</w:t>
      </w:r>
      <w:proofErr w:type="gramEnd"/>
      <w:ins w:id="164" w:author="Stephen" w:date="2019-07-11T18:04:00Z">
        <w:r w:rsidR="00310221">
          <w:rPr>
            <w:rFonts w:ascii="Times New Roman" w:hAnsi="Times New Roman" w:cs="Times New Roman"/>
            <w:sz w:val="24"/>
            <w:szCs w:val="24"/>
          </w:rPr>
          <w:t xml:space="preserve"> We found FT3 and T3 levels correlated similarly with clinical parameters.</w:t>
        </w:r>
      </w:ins>
    </w:p>
    <w:p w14:paraId="29A12719" w14:textId="2665B8AF" w:rsidR="00B82C9C" w:rsidRDefault="00B82C9C" w:rsidP="00DE75B6">
      <w:pPr>
        <w:pStyle w:val="NoSpacing"/>
        <w:spacing w:line="480" w:lineRule="auto"/>
        <w:rPr>
          <w:ins w:id="165" w:author="Simon Tuke" w:date="2019-07-25T08:30:00Z"/>
          <w:rFonts w:ascii="Times New Roman" w:hAnsi="Times New Roman" w:cs="Times New Roman"/>
          <w:sz w:val="24"/>
          <w:szCs w:val="24"/>
        </w:rPr>
      </w:pPr>
    </w:p>
    <w:p w14:paraId="276AD9CF" w14:textId="35E6ABDE" w:rsidR="00B82C9C" w:rsidRDefault="00B82C9C" w:rsidP="00DE75B6">
      <w:pPr>
        <w:pStyle w:val="NoSpacing"/>
        <w:spacing w:line="480" w:lineRule="auto"/>
        <w:rPr>
          <w:ins w:id="166" w:author="Simon Tuke" w:date="2019-07-25T08:31:00Z"/>
          <w:rFonts w:ascii="Times New Roman" w:hAnsi="Times New Roman" w:cs="Times New Roman"/>
          <w:sz w:val="24"/>
          <w:szCs w:val="24"/>
        </w:rPr>
      </w:pPr>
      <w:ins w:id="167" w:author="Simon Tuke" w:date="2019-07-25T08:30:00Z">
        <w:r>
          <w:rPr>
            <w:rFonts w:ascii="Times New Roman" w:hAnsi="Times New Roman" w:cs="Times New Roman"/>
            <w:sz w:val="24"/>
            <w:szCs w:val="24"/>
          </w:rPr>
          <w:t xml:space="preserve">The results of the </w:t>
        </w:r>
      </w:ins>
      <w:ins w:id="168" w:author="Simon Tuke" w:date="2019-07-25T08:31:00Z">
        <w:r w:rsidRPr="00B82C9C">
          <w:rPr>
            <w:rFonts w:ascii="Times New Roman" w:hAnsi="Times New Roman" w:cs="Times New Roman"/>
            <w:sz w:val="24"/>
            <w:szCs w:val="24"/>
          </w:rPr>
          <w:t>statistic</w:t>
        </w:r>
        <w:r>
          <w:rPr>
            <w:rFonts w:ascii="Times New Roman" w:hAnsi="Times New Roman" w:cs="Times New Roman"/>
            <w:sz w:val="24"/>
            <w:szCs w:val="24"/>
          </w:rPr>
          <w:t>al modelling of the significance of the papers' analysis are</w:t>
        </w:r>
      </w:ins>
    </w:p>
    <w:p w14:paraId="6D5C2F8C" w14:textId="0276A2BD" w:rsidR="00B82C9C" w:rsidRDefault="00B82C9C" w:rsidP="00DE75B6">
      <w:pPr>
        <w:pStyle w:val="NoSpacing"/>
        <w:spacing w:line="480" w:lineRule="auto"/>
        <w:rPr>
          <w:ins w:id="169" w:author="Simon Tuke" w:date="2019-07-25T08:42:00Z"/>
          <w:rFonts w:ascii="Times New Roman" w:hAnsi="Times New Roman" w:cs="Times New Roman"/>
          <w:sz w:val="24"/>
          <w:szCs w:val="24"/>
        </w:rPr>
      </w:pPr>
      <w:ins w:id="170" w:author="Simon Tuke" w:date="2019-07-25T08:31:00Z">
        <w:r>
          <w:rPr>
            <w:rFonts w:ascii="Times New Roman" w:hAnsi="Times New Roman" w:cs="Times New Roman"/>
            <w:sz w:val="24"/>
            <w:szCs w:val="24"/>
          </w:rPr>
          <w:t xml:space="preserve">1. </w:t>
        </w:r>
      </w:ins>
      <w:ins w:id="171" w:author="Simon Tuke" w:date="2019-07-25T08:40:00Z">
        <w:r w:rsidR="00597C9A">
          <w:rPr>
            <w:rFonts w:ascii="Times New Roman" w:hAnsi="Times New Roman" w:cs="Times New Roman"/>
            <w:sz w:val="24"/>
            <w:szCs w:val="24"/>
          </w:rPr>
          <w:t xml:space="preserve">A random intercept for paper </w:t>
        </w:r>
      </w:ins>
      <w:ins w:id="172" w:author="Simon Tuke" w:date="2019-07-25T08:41:00Z">
        <w:r w:rsidR="00597C9A">
          <w:rPr>
            <w:rFonts w:ascii="Times New Roman" w:hAnsi="Times New Roman" w:cs="Times New Roman"/>
            <w:sz w:val="24"/>
            <w:szCs w:val="24"/>
          </w:rPr>
          <w:t xml:space="preserve">and cohort within paper </w:t>
        </w:r>
      </w:ins>
      <w:ins w:id="173" w:author="Simon Tuke" w:date="2019-07-25T08:40:00Z">
        <w:r w:rsidR="00597C9A">
          <w:rPr>
            <w:rFonts w:ascii="Times New Roman" w:hAnsi="Times New Roman" w:cs="Times New Roman"/>
            <w:sz w:val="24"/>
            <w:szCs w:val="24"/>
          </w:rPr>
          <w:t>was necessary</w:t>
        </w:r>
      </w:ins>
      <w:ins w:id="174" w:author="Simon Tuke" w:date="2019-07-25T08:41:00Z">
        <w:r w:rsidR="00597C9A">
          <w:rPr>
            <w:rFonts w:ascii="Times New Roman" w:hAnsi="Times New Roman" w:cs="Times New Roman"/>
            <w:sz w:val="24"/>
            <w:szCs w:val="24"/>
          </w:rPr>
          <w:t xml:space="preserve">, but not for </w:t>
        </w:r>
      </w:ins>
      <w:ins w:id="175" w:author="Simon Tuke" w:date="2019-07-25T08:42:00Z">
        <w:r w:rsidR="00597C9A">
          <w:rPr>
            <w:rFonts w:ascii="Times New Roman" w:hAnsi="Times New Roman" w:cs="Times New Roman"/>
            <w:sz w:val="24"/>
            <w:szCs w:val="24"/>
          </w:rPr>
          <w:t xml:space="preserve">type of analysis or complexity of model. </w:t>
        </w:r>
      </w:ins>
    </w:p>
    <w:p w14:paraId="1C4DCC35" w14:textId="43CEDB76" w:rsidR="00597C9A" w:rsidRDefault="00597C9A" w:rsidP="00DE75B6">
      <w:pPr>
        <w:pStyle w:val="NoSpacing"/>
        <w:spacing w:line="480" w:lineRule="auto"/>
        <w:rPr>
          <w:ins w:id="176" w:author="Simon Tuke" w:date="2019-07-25T08:44:00Z"/>
          <w:rFonts w:ascii="Times New Roman" w:hAnsi="Times New Roman" w:cs="Times New Roman"/>
          <w:sz w:val="24"/>
          <w:szCs w:val="24"/>
        </w:rPr>
      </w:pPr>
      <w:ins w:id="177" w:author="Simon Tuke" w:date="2019-07-25T08:42:00Z">
        <w:r>
          <w:rPr>
            <w:rFonts w:ascii="Times New Roman" w:hAnsi="Times New Roman" w:cs="Times New Roman"/>
            <w:sz w:val="24"/>
            <w:szCs w:val="24"/>
          </w:rPr>
          <w:t xml:space="preserve">2. There is a statistically significant relationship between </w:t>
        </w:r>
      </w:ins>
      <w:ins w:id="178" w:author="Simon Tuke" w:date="2019-07-25T08:43:00Z">
        <w:r>
          <w:rPr>
            <w:rFonts w:ascii="Times New Roman" w:hAnsi="Times New Roman" w:cs="Times New Roman"/>
            <w:sz w:val="24"/>
            <w:szCs w:val="24"/>
          </w:rPr>
          <w:t>thyroid test and a paper</w:t>
        </w:r>
      </w:ins>
      <w:ins w:id="179" w:author="Simon Tuke" w:date="2019-07-25T08:47:00Z">
        <w:r>
          <w:rPr>
            <w:rFonts w:ascii="Times New Roman" w:hAnsi="Times New Roman" w:cs="Times New Roman"/>
            <w:sz w:val="24"/>
            <w:szCs w:val="24"/>
          </w:rPr>
          <w:t>'</w:t>
        </w:r>
      </w:ins>
      <w:ins w:id="180" w:author="Simon Tuke" w:date="2019-07-25T08:43:00Z">
        <w:r>
          <w:rPr>
            <w:rFonts w:ascii="Times New Roman" w:hAnsi="Times New Roman" w:cs="Times New Roman"/>
            <w:sz w:val="24"/>
            <w:szCs w:val="24"/>
          </w:rPr>
          <w:t xml:space="preserve">s conclusions at </w:t>
        </w:r>
      </w:ins>
      <w:ins w:id="181" w:author="Simon Tuke" w:date="2019-07-25T08:44:00Z">
        <w:r>
          <w:rPr>
            <w:rFonts w:ascii="Times New Roman" w:hAnsi="Times New Roman" w:cs="Times New Roman"/>
            <w:sz w:val="24"/>
            <w:szCs w:val="24"/>
          </w:rPr>
          <w:t xml:space="preserve">the 5% significance level. </w:t>
        </w:r>
      </w:ins>
    </w:p>
    <w:p w14:paraId="556C1266" w14:textId="71C62664" w:rsidR="00597C9A" w:rsidRDefault="00597C9A" w:rsidP="00DE75B6">
      <w:pPr>
        <w:pStyle w:val="NoSpacing"/>
        <w:spacing w:line="480" w:lineRule="auto"/>
        <w:rPr>
          <w:ins w:id="182" w:author="Simon Tuke" w:date="2019-07-25T08:47:00Z"/>
          <w:rFonts w:ascii="Times New Roman" w:hAnsi="Times New Roman" w:cs="Times New Roman"/>
          <w:sz w:val="24"/>
          <w:szCs w:val="24"/>
        </w:rPr>
      </w:pPr>
      <w:ins w:id="183" w:author="Simon Tuke" w:date="2019-07-25T08:45:00Z">
        <w:r>
          <w:rPr>
            <w:rFonts w:ascii="Times New Roman" w:hAnsi="Times New Roman" w:cs="Times New Roman"/>
            <w:sz w:val="24"/>
            <w:szCs w:val="24"/>
          </w:rPr>
          <w:t xml:space="preserve">3. The thyroid test FT4 and T3 were significantly more </w:t>
        </w:r>
      </w:ins>
      <w:ins w:id="184" w:author="Simon Tuke" w:date="2019-07-25T08:46:00Z">
        <w:r>
          <w:rPr>
            <w:rFonts w:ascii="Times New Roman" w:hAnsi="Times New Roman" w:cs="Times New Roman"/>
            <w:sz w:val="24"/>
            <w:szCs w:val="24"/>
          </w:rPr>
          <w:t xml:space="preserve">likely to have a positive </w:t>
        </w:r>
        <w:r w:rsidRPr="00597C9A">
          <w:rPr>
            <w:rFonts w:ascii="Times New Roman" w:hAnsi="Times New Roman" w:cs="Times New Roman"/>
            <w:sz w:val="24"/>
            <w:szCs w:val="24"/>
          </w:rPr>
          <w:t xml:space="preserve">association </w:t>
        </w:r>
        <w:r>
          <w:rPr>
            <w:rFonts w:ascii="Times New Roman" w:hAnsi="Times New Roman" w:cs="Times New Roman"/>
            <w:sz w:val="24"/>
            <w:szCs w:val="24"/>
          </w:rPr>
          <w:t xml:space="preserve">with a disease state compare to TSH. </w:t>
        </w:r>
      </w:ins>
    </w:p>
    <w:p w14:paraId="59BBB314" w14:textId="2EA814FB" w:rsidR="00597C9A" w:rsidRDefault="00597C9A" w:rsidP="00DE75B6">
      <w:pPr>
        <w:pStyle w:val="NoSpacing"/>
        <w:spacing w:line="480" w:lineRule="auto"/>
        <w:rPr>
          <w:ins w:id="185" w:author="Simon Tuke" w:date="2019-07-25T08:49:00Z"/>
          <w:rFonts w:ascii="Times New Roman" w:hAnsi="Times New Roman" w:cs="Times New Roman"/>
          <w:sz w:val="24"/>
          <w:szCs w:val="24"/>
        </w:rPr>
      </w:pPr>
      <w:ins w:id="186" w:author="Simon Tuke" w:date="2019-07-25T08:47:00Z">
        <w:r>
          <w:rPr>
            <w:rFonts w:ascii="Times New Roman" w:hAnsi="Times New Roman" w:cs="Times New Roman"/>
            <w:sz w:val="24"/>
            <w:szCs w:val="24"/>
          </w:rPr>
          <w:t xml:space="preserve">4. </w:t>
        </w:r>
      </w:ins>
      <w:ins w:id="187" w:author="Simon Tuke" w:date="2019-07-25T08:48:00Z">
        <w:r>
          <w:rPr>
            <w:rFonts w:ascii="Times New Roman" w:hAnsi="Times New Roman" w:cs="Times New Roman"/>
            <w:sz w:val="24"/>
            <w:szCs w:val="24"/>
          </w:rPr>
          <w:t xml:space="preserve">System, number of subjects, and number of covariates are not significant predictors are the significance of a </w:t>
        </w:r>
      </w:ins>
      <w:ins w:id="188" w:author="Simon Tuke" w:date="2019-07-25T08:49:00Z">
        <w:r>
          <w:rPr>
            <w:rFonts w:ascii="Times New Roman" w:hAnsi="Times New Roman" w:cs="Times New Roman"/>
            <w:sz w:val="24"/>
            <w:szCs w:val="24"/>
          </w:rPr>
          <w:t xml:space="preserve">paper's result. </w:t>
        </w:r>
      </w:ins>
    </w:p>
    <w:p w14:paraId="0139A8F8" w14:textId="0FF0A095" w:rsidR="00597C9A" w:rsidRDefault="00597C9A" w:rsidP="00DE75B6">
      <w:pPr>
        <w:pStyle w:val="NoSpacing"/>
        <w:spacing w:line="480" w:lineRule="auto"/>
        <w:rPr>
          <w:rFonts w:ascii="Times New Roman" w:hAnsi="Times New Roman" w:cs="Times New Roman"/>
          <w:sz w:val="24"/>
          <w:szCs w:val="24"/>
        </w:rPr>
      </w:pPr>
      <w:ins w:id="189" w:author="Simon Tuke" w:date="2019-07-25T08:49:00Z">
        <w:r>
          <w:rPr>
            <w:rFonts w:ascii="Times New Roman" w:hAnsi="Times New Roman" w:cs="Times New Roman"/>
            <w:sz w:val="24"/>
            <w:szCs w:val="24"/>
          </w:rPr>
          <w:t xml:space="preserve">5. The </w:t>
        </w:r>
        <w:r w:rsidR="00B81654">
          <w:rPr>
            <w:rFonts w:ascii="Times New Roman" w:hAnsi="Times New Roman" w:cs="Times New Roman"/>
            <w:sz w:val="24"/>
            <w:szCs w:val="24"/>
          </w:rPr>
          <w:t>significant difference be</w:t>
        </w:r>
      </w:ins>
      <w:ins w:id="190" w:author="Simon Tuke" w:date="2019-07-25T08:50:00Z">
        <w:r w:rsidR="00B81654">
          <w:rPr>
            <w:rFonts w:ascii="Times New Roman" w:hAnsi="Times New Roman" w:cs="Times New Roman"/>
            <w:sz w:val="24"/>
            <w:szCs w:val="24"/>
          </w:rPr>
          <w:t xml:space="preserve">tween TSH and FT4/T3 as predictors of disease state in the paper's was also replicated when only a randomly selected representative result was used. </w:t>
        </w:r>
      </w:ins>
      <w:bookmarkStart w:id="191" w:name="_GoBack"/>
      <w:bookmarkEnd w:id="191"/>
    </w:p>
    <w:p w14:paraId="7A76FD04" w14:textId="77777777" w:rsidR="0003578C" w:rsidRDefault="0003578C" w:rsidP="00DE75B6">
      <w:pPr>
        <w:pStyle w:val="NoSpacing"/>
        <w:spacing w:line="480" w:lineRule="auto"/>
        <w:rPr>
          <w:rFonts w:ascii="Times New Roman" w:hAnsi="Times New Roman" w:cs="Times New Roman"/>
          <w:sz w:val="24"/>
          <w:szCs w:val="24"/>
        </w:rPr>
      </w:pPr>
    </w:p>
    <w:p w14:paraId="41D58461" w14:textId="77777777" w:rsidR="00DE75B6" w:rsidRPr="00DE75B6" w:rsidRDefault="00DE75B6" w:rsidP="00DE75B6">
      <w:pPr>
        <w:pStyle w:val="NoSpacing"/>
        <w:spacing w:line="480" w:lineRule="auto"/>
        <w:rPr>
          <w:rFonts w:ascii="Times New Roman" w:hAnsi="Times New Roman" w:cs="Times New Roman"/>
          <w:sz w:val="24"/>
          <w:szCs w:val="24"/>
        </w:rPr>
      </w:pPr>
    </w:p>
    <w:p w14:paraId="374455E1" w14:textId="77777777" w:rsidR="00DE75B6" w:rsidRPr="00DE75B6" w:rsidRDefault="00DE75B6" w:rsidP="00DE75B6">
      <w:pPr>
        <w:spacing w:line="480" w:lineRule="auto"/>
        <w:rPr>
          <w:rFonts w:ascii="Times New Roman" w:hAnsi="Times New Roman" w:cs="Times New Roman"/>
          <w:sz w:val="24"/>
          <w:szCs w:val="24"/>
        </w:rPr>
      </w:pPr>
    </w:p>
    <w:p w14:paraId="539F6E01" w14:textId="77777777" w:rsidR="00DE75B6" w:rsidRPr="00DE75B6" w:rsidRDefault="00DE75B6" w:rsidP="00DE75B6">
      <w:pPr>
        <w:spacing w:line="480" w:lineRule="auto"/>
        <w:rPr>
          <w:rFonts w:ascii="Times New Roman" w:hAnsi="Times New Roman" w:cs="Times New Roman"/>
          <w:sz w:val="24"/>
          <w:szCs w:val="24"/>
          <w:lang w:val="en-US"/>
        </w:rPr>
      </w:pPr>
    </w:p>
    <w:p w14:paraId="264C1154" w14:textId="77777777" w:rsidR="00692C69" w:rsidRDefault="00DE75B6" w:rsidP="00692C69">
      <w:pPr>
        <w:spacing w:line="480" w:lineRule="auto"/>
        <w:rPr>
          <w:ins w:id="192" w:author="Stephen" w:date="2019-07-11T15:11:00Z"/>
          <w:rFonts w:ascii="Times New Roman" w:hAnsi="Times New Roman" w:cs="Times New Roman"/>
          <w:sz w:val="24"/>
          <w:szCs w:val="24"/>
          <w:lang w:val="en-US"/>
        </w:rPr>
      </w:pPr>
      <w:r w:rsidRPr="00DE75B6">
        <w:rPr>
          <w:rFonts w:ascii="Times New Roman" w:hAnsi="Times New Roman" w:cs="Times New Roman"/>
          <w:sz w:val="24"/>
          <w:szCs w:val="24"/>
          <w:lang w:val="en-US"/>
        </w:rPr>
        <w:t>DISCUSSION</w:t>
      </w:r>
    </w:p>
    <w:p w14:paraId="4F418BBF" w14:textId="77777777" w:rsidR="00DA0B0F" w:rsidRDefault="00692C69" w:rsidP="00DA0B0F">
      <w:pPr>
        <w:spacing w:line="480" w:lineRule="auto"/>
        <w:rPr>
          <w:ins w:id="193" w:author="Stephen" w:date="2019-07-11T15:56:00Z"/>
          <w:rFonts w:ascii="Times New Roman" w:hAnsi="Times New Roman" w:cs="Times New Roman"/>
          <w:sz w:val="24"/>
          <w:szCs w:val="24"/>
          <w:lang w:val="en-US"/>
        </w:rPr>
      </w:pPr>
      <w:ins w:id="194" w:author="Stephen" w:date="2019-07-11T15:11:00Z">
        <w:r w:rsidRPr="00692C69">
          <w:rPr>
            <w:rFonts w:ascii="Times New Roman" w:hAnsi="Times New Roman" w:cs="Times New Roman"/>
            <w:sz w:val="24"/>
            <w:szCs w:val="24"/>
          </w:rPr>
          <w:t xml:space="preserve"> </w:t>
        </w:r>
      </w:ins>
      <w:ins w:id="195" w:author="Stephen" w:date="2019-07-11T15:56:00Z">
        <w:r w:rsidR="00DA0B0F">
          <w:rPr>
            <w:rFonts w:ascii="Times New Roman" w:hAnsi="Times New Roman" w:cs="Times New Roman"/>
            <w:sz w:val="24"/>
            <w:szCs w:val="24"/>
            <w:lang w:val="en-US"/>
          </w:rPr>
          <w:t xml:space="preserve">We believe this is the first </w:t>
        </w:r>
        <w:r w:rsidR="00DA0B0F" w:rsidRPr="00DE75B6">
          <w:rPr>
            <w:rFonts w:ascii="Times New Roman" w:hAnsi="Times New Roman" w:cs="Times New Roman"/>
            <w:sz w:val="24"/>
            <w:szCs w:val="24"/>
            <w:lang w:val="en-US"/>
          </w:rPr>
          <w:t xml:space="preserve">systematic review studying TSH and </w:t>
        </w:r>
        <w:r w:rsidR="00DA0B0F">
          <w:rPr>
            <w:rFonts w:ascii="Times New Roman" w:hAnsi="Times New Roman" w:cs="Times New Roman"/>
            <w:sz w:val="24"/>
            <w:szCs w:val="24"/>
            <w:lang w:val="en-US"/>
          </w:rPr>
          <w:t xml:space="preserve">thyroid hormone </w:t>
        </w:r>
        <w:r w:rsidR="00DA0B0F" w:rsidRPr="00DE75B6">
          <w:rPr>
            <w:rFonts w:ascii="Times New Roman" w:hAnsi="Times New Roman" w:cs="Times New Roman"/>
            <w:sz w:val="24"/>
            <w:szCs w:val="24"/>
            <w:lang w:val="en-US"/>
          </w:rPr>
          <w:t>correlation</w:t>
        </w:r>
        <w:r w:rsidR="00DA0B0F">
          <w:rPr>
            <w:rFonts w:ascii="Times New Roman" w:hAnsi="Times New Roman" w:cs="Times New Roman"/>
            <w:sz w:val="24"/>
            <w:szCs w:val="24"/>
            <w:lang w:val="en-US"/>
          </w:rPr>
          <w:t>s</w:t>
        </w:r>
        <w:r w:rsidR="00DA0B0F" w:rsidRPr="00DE75B6">
          <w:rPr>
            <w:rFonts w:ascii="Times New Roman" w:hAnsi="Times New Roman" w:cs="Times New Roman"/>
            <w:sz w:val="24"/>
            <w:szCs w:val="24"/>
            <w:lang w:val="en-US"/>
          </w:rPr>
          <w:t xml:space="preserve"> </w:t>
        </w:r>
        <w:r w:rsidR="00DA0B0F">
          <w:rPr>
            <w:rFonts w:ascii="Times New Roman" w:hAnsi="Times New Roman" w:cs="Times New Roman"/>
            <w:sz w:val="24"/>
            <w:szCs w:val="24"/>
            <w:lang w:val="en-US"/>
          </w:rPr>
          <w:t>with</w:t>
        </w:r>
        <w:r w:rsidR="00DA0B0F" w:rsidRPr="00DE75B6">
          <w:rPr>
            <w:rFonts w:ascii="Times New Roman" w:hAnsi="Times New Roman" w:cs="Times New Roman"/>
            <w:sz w:val="24"/>
            <w:szCs w:val="24"/>
            <w:lang w:val="en-US"/>
          </w:rPr>
          <w:t xml:space="preserve"> various features of subclinical thyroid dysfunction.</w:t>
        </w:r>
        <w:r w:rsidR="00DA0B0F">
          <w:rPr>
            <w:rFonts w:ascii="Times New Roman" w:hAnsi="Times New Roman" w:cs="Times New Roman"/>
            <w:sz w:val="24"/>
            <w:szCs w:val="24"/>
            <w:lang w:val="en-US"/>
          </w:rPr>
          <w:t xml:space="preserve"> </w:t>
        </w:r>
        <w:r w:rsidR="00DA0B0F" w:rsidRPr="00DE75B6">
          <w:rPr>
            <w:rFonts w:ascii="Times New Roman" w:hAnsi="Times New Roman" w:cs="Times New Roman"/>
            <w:sz w:val="24"/>
            <w:szCs w:val="24"/>
            <w:lang w:val="en-US"/>
          </w:rPr>
          <w:t xml:space="preserve">The results indicated that </w:t>
        </w:r>
        <w:r w:rsidR="00DA0B0F">
          <w:rPr>
            <w:rFonts w:ascii="Times New Roman" w:hAnsi="Times New Roman" w:cs="Times New Roman"/>
            <w:sz w:val="24"/>
            <w:szCs w:val="24"/>
            <w:lang w:val="en-US"/>
          </w:rPr>
          <w:t xml:space="preserve">thyroid hormone </w:t>
        </w:r>
        <w:r w:rsidR="00DA0B0F" w:rsidRPr="00DE75B6">
          <w:rPr>
            <w:rFonts w:ascii="Times New Roman" w:hAnsi="Times New Roman" w:cs="Times New Roman"/>
            <w:sz w:val="24"/>
            <w:szCs w:val="24"/>
            <w:lang w:val="en-US"/>
          </w:rPr>
          <w:t>levels correlate better with clinical features than TSH</w:t>
        </w:r>
        <w:r w:rsidR="00DA0B0F">
          <w:rPr>
            <w:rFonts w:ascii="Times New Roman" w:hAnsi="Times New Roman" w:cs="Times New Roman"/>
            <w:sz w:val="24"/>
            <w:szCs w:val="24"/>
            <w:lang w:val="en-US"/>
          </w:rPr>
          <w:t xml:space="preserve"> </w:t>
        </w:r>
        <w:r w:rsidR="00DA0B0F" w:rsidRPr="00DE75B6">
          <w:rPr>
            <w:rFonts w:ascii="Times New Roman" w:hAnsi="Times New Roman" w:cs="Times New Roman"/>
            <w:sz w:val="24"/>
            <w:szCs w:val="24"/>
            <w:lang w:val="en-US"/>
          </w:rPr>
          <w:t>levels</w:t>
        </w:r>
        <w:r w:rsidR="00DA0B0F">
          <w:rPr>
            <w:rFonts w:ascii="Times New Roman" w:hAnsi="Times New Roman" w:cs="Times New Roman"/>
            <w:sz w:val="24"/>
            <w:szCs w:val="24"/>
            <w:lang w:val="en-US"/>
          </w:rPr>
          <w:t xml:space="preserve">. Our formal analyses have indicated that our findings are robust. The fact that the quantitative analyses accord with the qualitative analysis serves as a reassurance that the individual conclusions </w:t>
        </w:r>
        <w:proofErr w:type="gramStart"/>
        <w:r w:rsidR="00DA0B0F">
          <w:rPr>
            <w:rFonts w:ascii="Times New Roman" w:hAnsi="Times New Roman" w:cs="Times New Roman"/>
            <w:sz w:val="24"/>
            <w:szCs w:val="24"/>
            <w:lang w:val="en-US"/>
          </w:rPr>
          <w:t>from  the</w:t>
        </w:r>
        <w:proofErr w:type="gramEnd"/>
        <w:r w:rsidR="00DA0B0F">
          <w:rPr>
            <w:rFonts w:ascii="Times New Roman" w:hAnsi="Times New Roman" w:cs="Times New Roman"/>
            <w:sz w:val="24"/>
            <w:szCs w:val="24"/>
            <w:lang w:val="en-US"/>
          </w:rPr>
          <w:t xml:space="preserve"> collection of studies has not been distorted by any mathematical manipulation in the meta-analysis. </w:t>
        </w:r>
      </w:ins>
    </w:p>
    <w:p w14:paraId="209AFC20" w14:textId="77777777" w:rsidR="00DA0B0F" w:rsidRDefault="00DA0B0F" w:rsidP="00DA0B0F">
      <w:pPr>
        <w:spacing w:line="480" w:lineRule="auto"/>
        <w:rPr>
          <w:ins w:id="196" w:author="Stephen" w:date="2019-07-11T15:56:00Z"/>
          <w:rFonts w:ascii="Times New Roman" w:hAnsi="Times New Roman" w:cs="Times New Roman"/>
          <w:sz w:val="24"/>
          <w:szCs w:val="24"/>
          <w:lang w:val="en-US"/>
        </w:rPr>
      </w:pPr>
      <w:ins w:id="197" w:author="Stephen" w:date="2019-07-11T15:56:00Z">
        <w:r>
          <w:rPr>
            <w:rFonts w:ascii="Times New Roman" w:hAnsi="Times New Roman" w:cs="Times New Roman"/>
            <w:sz w:val="24"/>
            <w:szCs w:val="24"/>
            <w:lang w:val="en-US"/>
          </w:rPr>
          <w:t>It would therefore appear that clinical features in general result from the exposure of tissues to the combination of thyroid hormones, and that the previously emphasized correlations of clinical parameters with TSH levels are secondary to the strong negative population correlation between thyroid hormones (chiefly FT4) and TSH.</w:t>
        </w:r>
        <w:r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As FT4 levels provide most of the information, and for reasons detailed below, t</w:t>
        </w:r>
        <w:r w:rsidRPr="00DE75B6">
          <w:rPr>
            <w:rFonts w:ascii="Times New Roman" w:hAnsi="Times New Roman" w:cs="Times New Roman"/>
            <w:sz w:val="24"/>
            <w:szCs w:val="24"/>
            <w:lang w:val="en-US"/>
          </w:rPr>
          <w:t>hese results may warrant a</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 xml:space="preserve">change of clinical practice </w:t>
        </w:r>
        <w:r>
          <w:rPr>
            <w:rFonts w:ascii="Times New Roman" w:hAnsi="Times New Roman" w:cs="Times New Roman"/>
            <w:sz w:val="24"/>
            <w:szCs w:val="24"/>
            <w:lang w:val="en-US"/>
          </w:rPr>
          <w:t xml:space="preserve">such that FT4 levels become the main determining parameter in the diagnosis of </w:t>
        </w:r>
        <w:r w:rsidRPr="00DE75B6">
          <w:rPr>
            <w:rFonts w:ascii="Times New Roman" w:hAnsi="Times New Roman" w:cs="Times New Roman"/>
            <w:sz w:val="24"/>
            <w:szCs w:val="24"/>
            <w:lang w:val="en-US"/>
          </w:rPr>
          <w:t>borderline</w:t>
        </w:r>
        <w:r>
          <w:rPr>
            <w:rFonts w:ascii="Times New Roman" w:hAnsi="Times New Roman" w:cs="Times New Roman"/>
            <w:sz w:val="24"/>
            <w:szCs w:val="24"/>
            <w:lang w:val="en-US"/>
          </w:rPr>
          <w:t xml:space="preserve"> thyroid function</w:t>
        </w:r>
        <w:r w:rsidRPr="00DE75B6">
          <w:rPr>
            <w:rFonts w:ascii="Times New Roman" w:hAnsi="Times New Roman" w:cs="Times New Roman"/>
            <w:sz w:val="24"/>
            <w:szCs w:val="24"/>
            <w:lang w:val="en-US"/>
          </w:rPr>
          <w:t>.</w:t>
        </w:r>
      </w:ins>
    </w:p>
    <w:p w14:paraId="74C71404" w14:textId="77777777" w:rsidR="001451D9" w:rsidRPr="00DE75B6" w:rsidRDefault="001451D9" w:rsidP="001451D9">
      <w:pPr>
        <w:spacing w:line="480" w:lineRule="auto"/>
        <w:rPr>
          <w:rFonts w:ascii="Times New Roman" w:hAnsi="Times New Roman" w:cs="Times New Roman"/>
          <w:sz w:val="24"/>
          <w:szCs w:val="24"/>
          <w:lang w:val="en-US"/>
        </w:rPr>
      </w:pPr>
      <w:moveToRangeStart w:id="198" w:author="Stephen" w:date="2019-07-11T15:57:00Z" w:name="move13753092"/>
      <w:moveTo w:id="199" w:author="Stephen" w:date="2019-07-11T15:57:00Z">
        <w:r>
          <w:rPr>
            <w:rFonts w:ascii="Times New Roman" w:hAnsi="Times New Roman" w:cs="Times New Roman"/>
            <w:sz w:val="24"/>
            <w:szCs w:val="24"/>
            <w:lang w:val="en-US"/>
          </w:rPr>
          <w:t>This is not to say that no information can be gleaned from the presence of an abnormal TSH level with normal thyroid hormone levels. Such levels indicate that the thyroid gland physiology is abnormal and that normal range thyroid hormone levels are being achieved only by dint of the abnormal TSH levels. However, for the function of other tissues and organs, the TSH level required to maintain a given level of thyroid hormones is not relevant.</w:t>
        </w:r>
      </w:moveTo>
    </w:p>
    <w:moveToRangeEnd w:id="198"/>
    <w:p w14:paraId="1457C6BB" w14:textId="77777777" w:rsidR="00D74FDB" w:rsidRDefault="00D74FDB" w:rsidP="00D74FDB">
      <w:pPr>
        <w:spacing w:line="480" w:lineRule="auto"/>
        <w:rPr>
          <w:ins w:id="200" w:author="Stephen" w:date="2019-07-11T16:18:00Z"/>
          <w:rFonts w:ascii="Times New Roman" w:hAnsi="Times New Roman" w:cs="Times New Roman"/>
          <w:sz w:val="24"/>
          <w:szCs w:val="24"/>
          <w:lang w:val="en-US"/>
        </w:rPr>
      </w:pPr>
      <w:ins w:id="201" w:author="Stephen" w:date="2019-07-11T16:18:00Z">
        <w:r w:rsidRPr="00DE75B6">
          <w:rPr>
            <w:rFonts w:ascii="Times New Roman" w:hAnsi="Times New Roman" w:cs="Times New Roman"/>
            <w:sz w:val="24"/>
            <w:szCs w:val="24"/>
            <w:lang w:val="en-US"/>
          </w:rPr>
          <w:lastRenderedPageBreak/>
          <w:t>It remains possible</w:t>
        </w:r>
        <w:r>
          <w:rPr>
            <w:rFonts w:ascii="Times New Roman" w:hAnsi="Times New Roman" w:cs="Times New Roman"/>
            <w:sz w:val="24"/>
            <w:szCs w:val="24"/>
            <w:lang w:val="en-US"/>
          </w:rPr>
          <w:t xml:space="preserve"> too</w:t>
        </w:r>
        <w:r w:rsidRPr="00DE75B6">
          <w:rPr>
            <w:rFonts w:ascii="Times New Roman" w:hAnsi="Times New Roman" w:cs="Times New Roman"/>
            <w:sz w:val="24"/>
            <w:szCs w:val="24"/>
            <w:lang w:val="en-US"/>
          </w:rPr>
          <w:t xml:space="preserve">, that </w:t>
        </w:r>
        <w:r>
          <w:rPr>
            <w:rFonts w:ascii="Times New Roman" w:hAnsi="Times New Roman" w:cs="Times New Roman"/>
            <w:sz w:val="24"/>
            <w:szCs w:val="24"/>
            <w:lang w:val="en-US"/>
          </w:rPr>
          <w:t xml:space="preserve">additional analyses might find that </w:t>
        </w:r>
        <w:r w:rsidRPr="00DE75B6">
          <w:rPr>
            <w:rFonts w:ascii="Times New Roman" w:hAnsi="Times New Roman" w:cs="Times New Roman"/>
            <w:sz w:val="24"/>
            <w:szCs w:val="24"/>
            <w:lang w:val="en-US"/>
          </w:rPr>
          <w:t xml:space="preserve">TSH levels are providing an additional signal to FT4 levels, in some populations for some </w:t>
        </w:r>
        <w:r>
          <w:rPr>
            <w:rFonts w:ascii="Times New Roman" w:hAnsi="Times New Roman" w:cs="Times New Roman"/>
            <w:sz w:val="24"/>
            <w:szCs w:val="24"/>
            <w:lang w:val="en-US"/>
          </w:rPr>
          <w:t>conditions</w:t>
        </w:r>
        <w:r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It has</w:t>
        </w:r>
        <w:r w:rsidRPr="00DE75B6">
          <w:rPr>
            <w:rFonts w:ascii="Times New Roman" w:hAnsi="Times New Roman" w:cs="Times New Roman"/>
            <w:sz w:val="24"/>
            <w:szCs w:val="24"/>
            <w:lang w:val="en-US"/>
          </w:rPr>
          <w:t xml:space="preserve"> been suggested that TSH itself may have physiological effects apart from the stimulation of thyroid hormone levels [</w:t>
        </w:r>
        <w:r>
          <w:rPr>
            <w:rFonts w:ascii="Times New Roman" w:hAnsi="Times New Roman" w:cs="Times New Roman"/>
            <w:sz w:val="24"/>
            <w:szCs w:val="24"/>
            <w:lang w:val="en-US"/>
          </w:rPr>
          <w:t>37,92</w:t>
        </w:r>
        <w:r w:rsidRPr="00DE75B6">
          <w:rPr>
            <w:rFonts w:ascii="Times New Roman" w:hAnsi="Times New Roman" w:cs="Times New Roman"/>
            <w:sz w:val="24"/>
            <w:szCs w:val="24"/>
            <w:lang w:val="en-US"/>
          </w:rPr>
          <w:t>]</w:t>
        </w:r>
        <w:r>
          <w:rPr>
            <w:rFonts w:ascii="Times New Roman" w:hAnsi="Times New Roman" w:cs="Times New Roman"/>
            <w:sz w:val="24"/>
            <w:szCs w:val="24"/>
            <w:lang w:val="en-US"/>
          </w:rPr>
          <w:t>, and such effects rather than via the reflection of thyroid status might explain such a TSH signal</w:t>
        </w:r>
        <w:r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E</w:t>
        </w:r>
        <w:r w:rsidRPr="00DE75B6">
          <w:rPr>
            <w:rFonts w:ascii="Times New Roman" w:hAnsi="Times New Roman" w:cs="Times New Roman"/>
            <w:sz w:val="24"/>
            <w:szCs w:val="24"/>
            <w:lang w:val="en-US"/>
          </w:rPr>
          <w:t xml:space="preserve">mpirically, </w:t>
        </w:r>
        <w:r>
          <w:rPr>
            <w:rFonts w:ascii="Times New Roman" w:hAnsi="Times New Roman" w:cs="Times New Roman"/>
            <w:sz w:val="24"/>
            <w:szCs w:val="24"/>
            <w:lang w:val="en-US"/>
          </w:rPr>
          <w:t xml:space="preserve">thus far, the evidence suggests that any of these </w:t>
        </w:r>
        <w:r w:rsidRPr="00DE75B6">
          <w:rPr>
            <w:rFonts w:ascii="Times New Roman" w:hAnsi="Times New Roman" w:cs="Times New Roman"/>
            <w:sz w:val="24"/>
            <w:szCs w:val="24"/>
            <w:lang w:val="en-US"/>
          </w:rPr>
          <w:t>TSH effect</w:t>
        </w:r>
        <w:r>
          <w:rPr>
            <w:rFonts w:ascii="Times New Roman" w:hAnsi="Times New Roman" w:cs="Times New Roman"/>
            <w:sz w:val="24"/>
            <w:szCs w:val="24"/>
            <w:lang w:val="en-US"/>
          </w:rPr>
          <w:t>s are small</w:t>
        </w:r>
        <w:r w:rsidRPr="00DE75B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ins>
    </w:p>
    <w:p w14:paraId="066FAF5B" w14:textId="77777777" w:rsidR="00287B0F" w:rsidRDefault="001451D9" w:rsidP="001451D9">
      <w:pPr>
        <w:spacing w:line="480" w:lineRule="auto"/>
        <w:rPr>
          <w:ins w:id="202" w:author="Stephen" w:date="2019-07-11T16:10:00Z"/>
          <w:rFonts w:ascii="Times New Roman" w:hAnsi="Times New Roman" w:cs="Times New Roman"/>
          <w:sz w:val="24"/>
          <w:szCs w:val="24"/>
          <w:lang w:val="en-US"/>
        </w:rPr>
      </w:pPr>
      <w:ins w:id="203" w:author="Stephen" w:date="2019-07-11T16:07:00Z">
        <w:r>
          <w:rPr>
            <w:rFonts w:ascii="Times New Roman" w:hAnsi="Times New Roman" w:cs="Times New Roman"/>
            <w:sz w:val="24"/>
            <w:szCs w:val="24"/>
            <w:lang w:val="en-US"/>
          </w:rPr>
          <w:t xml:space="preserve">Our data was less consistent in terms of congruence between TSH, FT4 and T3/FT3 with the consideration of clinical parameters associated with lower thyroid function as compared with higher thyroid function. </w:t>
        </w:r>
      </w:ins>
    </w:p>
    <w:p w14:paraId="05A6EB1D" w14:textId="77777777" w:rsidR="001451D9" w:rsidRDefault="00287B0F" w:rsidP="001451D9">
      <w:pPr>
        <w:spacing w:line="480" w:lineRule="auto"/>
        <w:rPr>
          <w:ins w:id="204" w:author="Stephen" w:date="2019-07-11T16:07:00Z"/>
          <w:rFonts w:ascii="Times New Roman" w:hAnsi="Times New Roman" w:cs="Times New Roman"/>
          <w:sz w:val="24"/>
          <w:szCs w:val="24"/>
          <w:lang w:val="en-US"/>
        </w:rPr>
      </w:pPr>
      <w:ins w:id="205" w:author="Stephen" w:date="2019-07-11T16:07:00Z">
        <w:r>
          <w:rPr>
            <w:rFonts w:ascii="Times New Roman" w:hAnsi="Times New Roman" w:cs="Times New Roman"/>
            <w:sz w:val="24"/>
            <w:szCs w:val="24"/>
            <w:lang w:val="en-US"/>
          </w:rPr>
          <w:t>Th</w:t>
        </w:r>
      </w:ins>
      <w:ins w:id="206" w:author="Stephen" w:date="2019-07-11T16:10:00Z">
        <w:r>
          <w:rPr>
            <w:rFonts w:ascii="Times New Roman" w:hAnsi="Times New Roman" w:cs="Times New Roman"/>
            <w:sz w:val="24"/>
            <w:szCs w:val="24"/>
            <w:lang w:val="en-US"/>
          </w:rPr>
          <w:t>e</w:t>
        </w:r>
      </w:ins>
      <w:ins w:id="207" w:author="Stephen" w:date="2019-07-11T16:07:00Z">
        <w:r w:rsidR="001451D9" w:rsidRPr="00DE75B6">
          <w:rPr>
            <w:rFonts w:ascii="Times New Roman" w:hAnsi="Times New Roman" w:cs="Times New Roman"/>
            <w:sz w:val="24"/>
            <w:szCs w:val="24"/>
            <w:lang w:val="en-US"/>
          </w:rPr>
          <w:t xml:space="preserve"> variability </w:t>
        </w:r>
      </w:ins>
      <w:ins w:id="208" w:author="Stephen" w:date="2019-07-11T16:11:00Z">
        <w:r>
          <w:rPr>
            <w:rFonts w:ascii="Times New Roman" w:hAnsi="Times New Roman" w:cs="Times New Roman"/>
            <w:sz w:val="24"/>
            <w:szCs w:val="24"/>
            <w:lang w:val="en-US"/>
          </w:rPr>
          <w:t>of correlations between thyroid hormones</w:t>
        </w:r>
      </w:ins>
      <w:ins w:id="209" w:author="Stephen" w:date="2019-07-11T16:12:00Z">
        <w:r>
          <w:rPr>
            <w:rFonts w:ascii="Times New Roman" w:hAnsi="Times New Roman" w:cs="Times New Roman"/>
            <w:sz w:val="24"/>
            <w:szCs w:val="24"/>
            <w:lang w:val="en-US"/>
          </w:rPr>
          <w:t>/TSH and</w:t>
        </w:r>
      </w:ins>
      <w:ins w:id="210" w:author="Stephen" w:date="2019-07-11T16:07:00Z">
        <w:r w:rsidR="001451D9" w:rsidRPr="00DE75B6">
          <w:rPr>
            <w:rFonts w:ascii="Times New Roman" w:hAnsi="Times New Roman" w:cs="Times New Roman"/>
            <w:sz w:val="24"/>
            <w:szCs w:val="24"/>
            <w:lang w:val="en-US"/>
          </w:rPr>
          <w:t xml:space="preserve"> features of </w:t>
        </w:r>
      </w:ins>
      <w:ins w:id="211" w:author="Stephen" w:date="2019-07-11T16:12:00Z">
        <w:r>
          <w:rPr>
            <w:rFonts w:ascii="Times New Roman" w:hAnsi="Times New Roman" w:cs="Times New Roman"/>
            <w:sz w:val="24"/>
            <w:szCs w:val="24"/>
            <w:lang w:val="en-US"/>
          </w:rPr>
          <w:t>the metabolic syndrome</w:t>
        </w:r>
      </w:ins>
      <w:ins w:id="212" w:author="Stephen" w:date="2019-07-11T16:07:00Z">
        <w:r w:rsidR="001451D9" w:rsidRPr="00DE75B6">
          <w:rPr>
            <w:rFonts w:ascii="Times New Roman" w:hAnsi="Times New Roman" w:cs="Times New Roman"/>
            <w:sz w:val="24"/>
            <w:szCs w:val="24"/>
            <w:lang w:val="en-US"/>
          </w:rPr>
          <w:t xml:space="preserve"> may be because of the complexity of the metabolic syndrome, </w:t>
        </w:r>
        <w:r w:rsidR="001451D9">
          <w:rPr>
            <w:rFonts w:ascii="Times New Roman" w:hAnsi="Times New Roman" w:cs="Times New Roman"/>
            <w:sz w:val="24"/>
            <w:szCs w:val="24"/>
            <w:lang w:val="en-US"/>
          </w:rPr>
          <w:t>as well as differences in study populations, in the categorization of thyroid function, and in the factors included in the adjustments in the analyses [55].</w:t>
        </w:r>
      </w:ins>
    </w:p>
    <w:p w14:paraId="6F965BB9" w14:textId="77777777" w:rsidR="00287B0F" w:rsidRDefault="00287B0F" w:rsidP="001451D9">
      <w:pPr>
        <w:spacing w:line="480" w:lineRule="auto"/>
        <w:rPr>
          <w:ins w:id="213" w:author="Stephen" w:date="2019-07-11T16:14:00Z"/>
          <w:rFonts w:ascii="Times New Roman" w:hAnsi="Times New Roman" w:cs="Times New Roman"/>
          <w:sz w:val="24"/>
          <w:szCs w:val="24"/>
          <w:lang w:val="en-US"/>
        </w:rPr>
      </w:pPr>
      <w:ins w:id="214" w:author="Stephen" w:date="2019-07-11T16:13:00Z">
        <w:r>
          <w:rPr>
            <w:rFonts w:ascii="Times New Roman" w:hAnsi="Times New Roman" w:cs="Times New Roman"/>
            <w:sz w:val="24"/>
            <w:szCs w:val="24"/>
            <w:lang w:val="en-US"/>
          </w:rPr>
          <w:t>T</w:t>
        </w:r>
      </w:ins>
      <w:ins w:id="215" w:author="Stephen" w:date="2019-07-11T16:07:00Z">
        <w:r w:rsidR="001451D9" w:rsidRPr="00DE75B6">
          <w:rPr>
            <w:rFonts w:ascii="Times New Roman" w:hAnsi="Times New Roman" w:cs="Times New Roman"/>
            <w:sz w:val="24"/>
            <w:szCs w:val="24"/>
            <w:lang w:val="en-US"/>
          </w:rPr>
          <w:t xml:space="preserve">here may </w:t>
        </w:r>
        <w:r w:rsidR="001451D9">
          <w:rPr>
            <w:rFonts w:ascii="Times New Roman" w:hAnsi="Times New Roman" w:cs="Times New Roman"/>
            <w:sz w:val="24"/>
            <w:szCs w:val="24"/>
            <w:lang w:val="en-US"/>
          </w:rPr>
          <w:t xml:space="preserve">also </w:t>
        </w:r>
        <w:r w:rsidR="001451D9" w:rsidRPr="00DE75B6">
          <w:rPr>
            <w:rFonts w:ascii="Times New Roman" w:hAnsi="Times New Roman" w:cs="Times New Roman"/>
            <w:sz w:val="24"/>
            <w:szCs w:val="24"/>
            <w:lang w:val="en-US"/>
          </w:rPr>
          <w:t>be reverse causation [</w:t>
        </w:r>
        <w:r w:rsidR="001451D9">
          <w:rPr>
            <w:rFonts w:ascii="Times New Roman" w:hAnsi="Times New Roman" w:cs="Times New Roman"/>
            <w:sz w:val="24"/>
            <w:szCs w:val="24"/>
            <w:lang w:val="en-US"/>
          </w:rPr>
          <w:t>41, 44, 55, 85-89</w:t>
        </w:r>
        <w:r w:rsidR="001451D9" w:rsidRPr="00DE75B6">
          <w:rPr>
            <w:rFonts w:ascii="Times New Roman" w:hAnsi="Times New Roman" w:cs="Times New Roman"/>
            <w:sz w:val="24"/>
            <w:szCs w:val="24"/>
            <w:lang w:val="en-US"/>
          </w:rPr>
          <w:t>]</w:t>
        </w:r>
        <w:r w:rsidR="001451D9">
          <w:rPr>
            <w:rFonts w:ascii="Times New Roman" w:hAnsi="Times New Roman" w:cs="Times New Roman"/>
            <w:sz w:val="24"/>
            <w:szCs w:val="24"/>
            <w:lang w:val="en-US"/>
          </w:rPr>
          <w:t>, which may affect correlations with TSH and T3/FT3 more than correlations with FT4</w:t>
        </w:r>
        <w:r w:rsidR="001451D9" w:rsidRPr="00DE75B6">
          <w:rPr>
            <w:rFonts w:ascii="Times New Roman" w:hAnsi="Times New Roman" w:cs="Times New Roman"/>
            <w:sz w:val="24"/>
            <w:szCs w:val="24"/>
            <w:lang w:val="en-US"/>
          </w:rPr>
          <w:t>. Obesity and insulin resistance may lead to increases in TSH and FT4/FT3 in some populations, perhaps as a thermogenic</w:t>
        </w:r>
        <w:r w:rsidR="001451D9">
          <w:rPr>
            <w:rFonts w:ascii="Times New Roman" w:hAnsi="Times New Roman" w:cs="Times New Roman"/>
            <w:sz w:val="24"/>
            <w:szCs w:val="24"/>
            <w:lang w:val="en-US"/>
          </w:rPr>
          <w:t xml:space="preserve"> </w:t>
        </w:r>
        <w:r w:rsidR="001451D9" w:rsidRPr="00DE75B6">
          <w:rPr>
            <w:rFonts w:ascii="Times New Roman" w:hAnsi="Times New Roman" w:cs="Times New Roman"/>
            <w:sz w:val="24"/>
            <w:szCs w:val="24"/>
            <w:lang w:val="en-US"/>
          </w:rPr>
          <w:t>response</w:t>
        </w:r>
        <w:r w:rsidR="001451D9">
          <w:rPr>
            <w:rFonts w:ascii="Times New Roman" w:hAnsi="Times New Roman" w:cs="Times New Roman"/>
            <w:sz w:val="24"/>
            <w:szCs w:val="24"/>
            <w:lang w:val="en-US"/>
          </w:rPr>
          <w:t xml:space="preserve"> </w:t>
        </w:r>
        <w:r w:rsidR="001451D9" w:rsidRPr="00DE75B6">
          <w:rPr>
            <w:rFonts w:ascii="Times New Roman" w:hAnsi="Times New Roman" w:cs="Times New Roman"/>
            <w:sz w:val="24"/>
            <w:szCs w:val="24"/>
            <w:lang w:val="en-US"/>
          </w:rPr>
          <w:t>[</w:t>
        </w:r>
        <w:r w:rsidR="001451D9">
          <w:rPr>
            <w:rFonts w:ascii="Times New Roman" w:hAnsi="Times New Roman" w:cs="Times New Roman"/>
            <w:sz w:val="24"/>
            <w:szCs w:val="24"/>
            <w:lang w:val="en-US"/>
          </w:rPr>
          <w:t>86</w:t>
        </w:r>
        <w:proofErr w:type="gramStart"/>
        <w:r w:rsidR="001451D9" w:rsidRPr="00DE75B6">
          <w:rPr>
            <w:rFonts w:ascii="Times New Roman" w:hAnsi="Times New Roman" w:cs="Times New Roman"/>
            <w:sz w:val="24"/>
            <w:szCs w:val="24"/>
            <w:lang w:val="en-US"/>
          </w:rPr>
          <w:t>]</w:t>
        </w:r>
      </w:ins>
      <w:ins w:id="216" w:author="Stephen" w:date="2019-07-11T16:14:00Z">
        <w:r>
          <w:rPr>
            <w:rFonts w:ascii="Times New Roman" w:hAnsi="Times New Roman" w:cs="Times New Roman"/>
            <w:sz w:val="24"/>
            <w:szCs w:val="24"/>
            <w:lang w:val="en-US"/>
          </w:rPr>
          <w:t xml:space="preserve">, </w:t>
        </w:r>
      </w:ins>
      <w:ins w:id="217" w:author="Stephen" w:date="2019-07-11T16:07:00Z">
        <w:r w:rsidR="001451D9" w:rsidRPr="00DE75B6">
          <w:rPr>
            <w:rFonts w:ascii="Times New Roman" w:hAnsi="Times New Roman" w:cs="Times New Roman"/>
            <w:sz w:val="24"/>
            <w:szCs w:val="24"/>
            <w:lang w:val="en-US"/>
          </w:rPr>
          <w:t xml:space="preserve"> to</w:t>
        </w:r>
        <w:proofErr w:type="gramEnd"/>
        <w:r w:rsidR="001451D9" w:rsidRPr="00DE75B6">
          <w:rPr>
            <w:rFonts w:ascii="Times New Roman" w:hAnsi="Times New Roman" w:cs="Times New Roman"/>
            <w:sz w:val="24"/>
            <w:szCs w:val="24"/>
            <w:lang w:val="en-US"/>
          </w:rPr>
          <w:t xml:space="preserve"> the increased weight itself [</w:t>
        </w:r>
        <w:r w:rsidR="001451D9">
          <w:rPr>
            <w:rFonts w:ascii="Times New Roman" w:hAnsi="Times New Roman" w:cs="Times New Roman"/>
            <w:sz w:val="24"/>
            <w:szCs w:val="24"/>
            <w:lang w:val="en-US"/>
          </w:rPr>
          <w:t>87</w:t>
        </w:r>
        <w:r w:rsidR="001451D9" w:rsidRPr="00DE75B6">
          <w:rPr>
            <w:rFonts w:ascii="Times New Roman" w:hAnsi="Times New Roman" w:cs="Times New Roman"/>
            <w:sz w:val="24"/>
            <w:szCs w:val="24"/>
            <w:lang w:val="en-US"/>
          </w:rPr>
          <w:t>] or to caloric intake [</w:t>
        </w:r>
        <w:r w:rsidR="001451D9">
          <w:rPr>
            <w:rFonts w:ascii="Times New Roman" w:hAnsi="Times New Roman" w:cs="Times New Roman"/>
            <w:sz w:val="24"/>
            <w:szCs w:val="24"/>
            <w:lang w:val="en-US"/>
          </w:rPr>
          <w:t>85</w:t>
        </w:r>
        <w:r w:rsidR="001451D9" w:rsidRPr="00DE75B6">
          <w:rPr>
            <w:rFonts w:ascii="Times New Roman" w:hAnsi="Times New Roman" w:cs="Times New Roman"/>
            <w:sz w:val="24"/>
            <w:szCs w:val="24"/>
            <w:lang w:val="en-US"/>
          </w:rPr>
          <w:t>]. Whatever the cause of such reverse causality, in</w:t>
        </w:r>
        <w:r w:rsidR="001451D9">
          <w:rPr>
            <w:rFonts w:ascii="Times New Roman" w:hAnsi="Times New Roman" w:cs="Times New Roman"/>
            <w:sz w:val="24"/>
            <w:szCs w:val="24"/>
            <w:lang w:val="en-US"/>
          </w:rPr>
          <w:t xml:space="preserve"> </w:t>
        </w:r>
        <w:r w:rsidR="001451D9" w:rsidRPr="00DE75B6">
          <w:rPr>
            <w:rFonts w:ascii="Times New Roman" w:hAnsi="Times New Roman" w:cs="Times New Roman"/>
            <w:sz w:val="24"/>
            <w:szCs w:val="24"/>
            <w:lang w:val="en-US"/>
          </w:rPr>
          <w:t xml:space="preserve">such populations the associations between clinical features and high TSH would be </w:t>
        </w:r>
      </w:ins>
      <w:ins w:id="218" w:author="Stephen" w:date="2019-07-13T16:15:00Z">
        <w:r w:rsidR="00D80EB7">
          <w:rPr>
            <w:rFonts w:ascii="Times New Roman" w:hAnsi="Times New Roman" w:cs="Times New Roman"/>
            <w:sz w:val="24"/>
            <w:szCs w:val="24"/>
            <w:lang w:val="en-US"/>
          </w:rPr>
          <w:t xml:space="preserve">artifactually </w:t>
        </w:r>
      </w:ins>
      <w:ins w:id="219" w:author="Stephen" w:date="2019-07-11T16:07:00Z">
        <w:r w:rsidR="001451D9" w:rsidRPr="00DE75B6">
          <w:rPr>
            <w:rFonts w:ascii="Times New Roman" w:hAnsi="Times New Roman" w:cs="Times New Roman"/>
            <w:sz w:val="24"/>
            <w:szCs w:val="24"/>
            <w:lang w:val="en-US"/>
          </w:rPr>
          <w:t>enhanced whilst the association with low FT4 would be attenuated. TSH enhanced secretion of FT3 [</w:t>
        </w:r>
        <w:r w:rsidR="001451D9">
          <w:rPr>
            <w:rFonts w:ascii="Times New Roman" w:hAnsi="Times New Roman" w:cs="Times New Roman"/>
            <w:sz w:val="24"/>
            <w:szCs w:val="24"/>
            <w:lang w:val="en-US"/>
          </w:rPr>
          <w:t>90</w:t>
        </w:r>
        <w:r w:rsidR="001451D9" w:rsidRPr="00DE75B6">
          <w:rPr>
            <w:rFonts w:ascii="Times New Roman" w:hAnsi="Times New Roman" w:cs="Times New Roman"/>
            <w:sz w:val="24"/>
            <w:szCs w:val="24"/>
            <w:lang w:val="en-US"/>
          </w:rPr>
          <w:t>]</w:t>
        </w:r>
        <w:r w:rsidR="001451D9">
          <w:rPr>
            <w:rFonts w:ascii="Times New Roman" w:hAnsi="Times New Roman" w:cs="Times New Roman"/>
            <w:sz w:val="24"/>
            <w:szCs w:val="24"/>
            <w:lang w:val="en-US"/>
          </w:rPr>
          <w:t xml:space="preserve"> </w:t>
        </w:r>
        <w:r w:rsidR="001451D9" w:rsidRPr="00DE75B6">
          <w:rPr>
            <w:rFonts w:ascii="Times New Roman" w:hAnsi="Times New Roman" w:cs="Times New Roman"/>
            <w:sz w:val="24"/>
            <w:szCs w:val="24"/>
            <w:lang w:val="en-US"/>
          </w:rPr>
          <w:t>might also affect the lipid profile adversely [</w:t>
        </w:r>
        <w:r w:rsidR="001451D9">
          <w:rPr>
            <w:rFonts w:ascii="Times New Roman" w:hAnsi="Times New Roman" w:cs="Times New Roman"/>
            <w:sz w:val="24"/>
            <w:szCs w:val="24"/>
            <w:lang w:val="en-US"/>
          </w:rPr>
          <w:t>55, 56</w:t>
        </w:r>
        <w:r w:rsidR="001451D9" w:rsidRPr="00DE75B6">
          <w:rPr>
            <w:rFonts w:ascii="Times New Roman" w:hAnsi="Times New Roman" w:cs="Times New Roman"/>
            <w:sz w:val="24"/>
            <w:szCs w:val="24"/>
            <w:lang w:val="en-US"/>
          </w:rPr>
          <w:t>].</w:t>
        </w:r>
      </w:ins>
    </w:p>
    <w:p w14:paraId="7649BE24" w14:textId="77777777" w:rsidR="001451D9" w:rsidRDefault="001451D9" w:rsidP="001451D9">
      <w:pPr>
        <w:spacing w:line="480" w:lineRule="auto"/>
        <w:rPr>
          <w:ins w:id="220" w:author="Stephen" w:date="2019-07-11T16:07:00Z"/>
          <w:rFonts w:ascii="Times New Roman" w:hAnsi="Times New Roman" w:cs="Times New Roman"/>
          <w:sz w:val="24"/>
          <w:szCs w:val="24"/>
          <w:lang w:val="en-US"/>
        </w:rPr>
      </w:pPr>
      <w:ins w:id="221" w:author="Stephen" w:date="2019-07-11T16:07:00Z">
        <w:r w:rsidRPr="00DE75B6">
          <w:rPr>
            <w:rFonts w:ascii="Times New Roman" w:hAnsi="Times New Roman" w:cs="Times New Roman"/>
            <w:sz w:val="24"/>
            <w:szCs w:val="24"/>
            <w:lang w:val="en-US"/>
          </w:rPr>
          <w:t>We are not aware of any factors that would so artifactually</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preferentially increase the association of high FT4 with atrial fibrillation,</w:t>
        </w:r>
        <w:r w:rsidR="00D80EB7">
          <w:rPr>
            <w:rFonts w:ascii="Times New Roman" w:hAnsi="Times New Roman" w:cs="Times New Roman"/>
            <w:sz w:val="24"/>
            <w:szCs w:val="24"/>
            <w:lang w:val="en-US"/>
          </w:rPr>
          <w:t xml:space="preserve"> osteoporosis </w:t>
        </w:r>
        <w:r>
          <w:rPr>
            <w:rFonts w:ascii="Times New Roman" w:hAnsi="Times New Roman" w:cs="Times New Roman"/>
            <w:sz w:val="24"/>
            <w:szCs w:val="24"/>
            <w:lang w:val="en-US"/>
          </w:rPr>
          <w:t>and cancer.</w:t>
        </w:r>
        <w:r w:rsidRPr="00DE75B6">
          <w:rPr>
            <w:rFonts w:ascii="Times New Roman" w:hAnsi="Times New Roman" w:cs="Times New Roman"/>
            <w:sz w:val="24"/>
            <w:szCs w:val="24"/>
            <w:lang w:val="en-US"/>
          </w:rPr>
          <w:t xml:space="preserve"> If anything, any component of the sick euthyroid state associated with these conditions, by lowering TSH and FT4 [</w:t>
        </w:r>
        <w:r>
          <w:rPr>
            <w:rFonts w:ascii="Times New Roman" w:hAnsi="Times New Roman" w:cs="Times New Roman"/>
            <w:sz w:val="24"/>
            <w:szCs w:val="24"/>
            <w:lang w:val="en-US"/>
          </w:rPr>
          <w:t>91</w:t>
        </w:r>
        <w:r w:rsidRPr="00DE75B6">
          <w:rPr>
            <w:rFonts w:ascii="Times New Roman" w:hAnsi="Times New Roman" w:cs="Times New Roman"/>
            <w:sz w:val="24"/>
            <w:szCs w:val="24"/>
            <w:lang w:val="en-US"/>
          </w:rPr>
          <w:t xml:space="preserve">], should again </w:t>
        </w:r>
        <w:proofErr w:type="spellStart"/>
        <w:r w:rsidRPr="00DE75B6">
          <w:rPr>
            <w:rFonts w:ascii="Times New Roman" w:hAnsi="Times New Roman" w:cs="Times New Roman"/>
            <w:sz w:val="24"/>
            <w:szCs w:val="24"/>
            <w:lang w:val="en-US"/>
          </w:rPr>
          <w:t>favour</w:t>
        </w:r>
        <w:proofErr w:type="spellEnd"/>
        <w:r w:rsidRPr="00DE75B6">
          <w:rPr>
            <w:rFonts w:ascii="Times New Roman" w:hAnsi="Times New Roman" w:cs="Times New Roman"/>
            <w:sz w:val="24"/>
            <w:szCs w:val="24"/>
            <w:lang w:val="en-US"/>
          </w:rPr>
          <w:t xml:space="preserve"> an association with TSH rather than FT4.</w:t>
        </w:r>
        <w:r>
          <w:rPr>
            <w:rFonts w:ascii="Times New Roman" w:hAnsi="Times New Roman" w:cs="Times New Roman"/>
            <w:sz w:val="24"/>
            <w:szCs w:val="24"/>
            <w:lang w:val="en-US"/>
          </w:rPr>
          <w:t xml:space="preserve"> The sensitivity of T3 </w:t>
        </w:r>
        <w:r>
          <w:rPr>
            <w:rFonts w:ascii="Times New Roman" w:hAnsi="Times New Roman" w:cs="Times New Roman"/>
            <w:sz w:val="24"/>
            <w:szCs w:val="24"/>
            <w:lang w:val="en-US"/>
          </w:rPr>
          <w:lastRenderedPageBreak/>
          <w:t>levels to the sick euthyroid state may also explain some of the correlations with T3. In particular fracture</w:t>
        </w:r>
        <w:r w:rsidRPr="00307A6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(via falls), mortality and frailty may be associated with low T3 levels via reverse causation. </w:t>
        </w:r>
      </w:ins>
    </w:p>
    <w:p w14:paraId="061067B0" w14:textId="77777777" w:rsidR="00287B0F" w:rsidRDefault="00287B0F" w:rsidP="00287B0F">
      <w:pPr>
        <w:spacing w:line="480" w:lineRule="auto"/>
        <w:rPr>
          <w:rFonts w:ascii="Times New Roman" w:hAnsi="Times New Roman" w:cs="Times New Roman"/>
          <w:sz w:val="24"/>
          <w:szCs w:val="24"/>
          <w:lang w:val="en-US"/>
        </w:rPr>
      </w:pPr>
      <w:moveToRangeStart w:id="222" w:author="Stephen" w:date="2019-07-11T16:17:00Z" w:name="move13754240"/>
      <w:moveTo w:id="223" w:author="Stephen" w:date="2019-07-11T16:17:00Z">
        <w:r>
          <w:rPr>
            <w:rFonts w:ascii="Times New Roman" w:hAnsi="Times New Roman" w:cs="Times New Roman"/>
            <w:sz w:val="24"/>
            <w:szCs w:val="24"/>
            <w:lang w:val="en-US"/>
          </w:rPr>
          <w:t>Because some of the correlations of T3 with clinical parameters may have been driven by the reverse causation, particularly via the sick euthyroid state, and because of the greater consistency of the correlations with FT4, it seems that FT4 provides more reliable correlations with the clinical state than both T3 and TSH in terms of identifying a causal relationship or a potential therapeutic target. The correlations with T3 are equally mathematically valid but, in some circumstances, appear to be, markers or consequences of the clinical state, rather than identifying a therapeutic target.</w:t>
        </w:r>
      </w:moveTo>
    </w:p>
    <w:moveToRangeEnd w:id="222"/>
    <w:p w14:paraId="3E66811C" w14:textId="77777777" w:rsidR="00D74FDB" w:rsidRPr="00DE75B6" w:rsidRDefault="00D74FDB" w:rsidP="00D74FDB">
      <w:pPr>
        <w:spacing w:line="480" w:lineRule="auto"/>
        <w:rPr>
          <w:ins w:id="224" w:author="Stephen" w:date="2019-07-11T16:22:00Z"/>
          <w:rFonts w:ascii="Times New Roman" w:hAnsi="Times New Roman" w:cs="Times New Roman"/>
          <w:sz w:val="24"/>
          <w:szCs w:val="24"/>
          <w:lang w:val="en-US"/>
        </w:rPr>
      </w:pPr>
      <w:ins w:id="225" w:author="Stephen" w:date="2019-07-11T16:22:00Z">
        <w:r w:rsidRPr="00DE75B6">
          <w:rPr>
            <w:rFonts w:ascii="Times New Roman" w:hAnsi="Times New Roman" w:cs="Times New Roman"/>
            <w:sz w:val="24"/>
            <w:szCs w:val="24"/>
            <w:lang w:val="en-US"/>
          </w:rPr>
          <w:t>The association of FT4 levels, rather than TSH levels, with clinical features has been noted by</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some authors of the cited papers [</w:t>
        </w:r>
        <w:r>
          <w:rPr>
            <w:rFonts w:ascii="Times New Roman" w:hAnsi="Times New Roman" w:cs="Times New Roman"/>
            <w:sz w:val="24"/>
            <w:szCs w:val="24"/>
            <w:lang w:val="en-US"/>
          </w:rPr>
          <w:t>28- 30, 32, 34, 37, 40, 41, 43-45, 46, 49, 50, 55, 60, 64, 68, 69, 74</w:t>
        </w:r>
        <w:r w:rsidRPr="00DE75B6">
          <w:rPr>
            <w:rFonts w:ascii="Times New Roman" w:hAnsi="Times New Roman" w:cs="Times New Roman"/>
            <w:sz w:val="24"/>
            <w:szCs w:val="24"/>
            <w:lang w:val="en-US"/>
          </w:rPr>
          <w:t xml:space="preserve">]. </w:t>
        </w:r>
        <w:r>
          <w:rPr>
            <w:rFonts w:ascii="Times New Roman" w:hAnsi="Times New Roman" w:cs="Times New Roman"/>
            <w:sz w:val="24"/>
            <w:szCs w:val="24"/>
            <w:lang w:val="en-US"/>
          </w:rPr>
          <w:t>In particular the meta-analysis regarding atrial fibrillation found an association with FT4 but not with TSH [29]. It has been suggested that ‘despite TSH being considered a more sensitive indicator of thyroid status, FT4 may be a more sensitive indicator of ‘cardiac’ [30], or ‘tissue’ [44, 50] thyroid status. Our study strengthens and generalizes these propositions.</w:t>
        </w:r>
      </w:ins>
    </w:p>
    <w:p w14:paraId="7D73F585" w14:textId="77777777" w:rsidR="00462CD5" w:rsidRDefault="00D74FDB" w:rsidP="00462CD5">
      <w:pPr>
        <w:spacing w:line="480" w:lineRule="auto"/>
        <w:rPr>
          <w:ins w:id="226" w:author="Stephen" w:date="2019-07-11T16:30:00Z"/>
          <w:rFonts w:ascii="Times New Roman" w:hAnsi="Times New Roman" w:cs="Times New Roman"/>
          <w:sz w:val="24"/>
          <w:szCs w:val="24"/>
          <w:lang w:val="en-US"/>
        </w:rPr>
      </w:pPr>
      <w:ins w:id="227" w:author="Stephen" w:date="2019-07-11T16:23:00Z">
        <w:r>
          <w:rPr>
            <w:rFonts w:ascii="Times New Roman" w:hAnsi="Times New Roman" w:cs="Times New Roman"/>
            <w:sz w:val="24"/>
            <w:szCs w:val="24"/>
            <w:lang w:val="en-US"/>
          </w:rPr>
          <w:t>The superior correlation of clinical parameters with FT4 as compared to TSH levels</w:t>
        </w:r>
        <w:r w:rsidRPr="00DE75B6">
          <w:rPr>
            <w:rFonts w:ascii="Times New Roman" w:hAnsi="Times New Roman" w:cs="Times New Roman"/>
            <w:sz w:val="24"/>
            <w:szCs w:val="24"/>
            <w:lang w:val="en-US"/>
          </w:rPr>
          <w:t xml:space="preserve"> has </w:t>
        </w:r>
        <w:r>
          <w:rPr>
            <w:rFonts w:ascii="Times New Roman" w:hAnsi="Times New Roman" w:cs="Times New Roman"/>
            <w:sz w:val="24"/>
            <w:szCs w:val="24"/>
            <w:lang w:val="en-US"/>
          </w:rPr>
          <w:t xml:space="preserve">more often </w:t>
        </w:r>
        <w:r w:rsidRPr="00DE75B6">
          <w:rPr>
            <w:rFonts w:ascii="Times New Roman" w:hAnsi="Times New Roman" w:cs="Times New Roman"/>
            <w:sz w:val="24"/>
            <w:szCs w:val="24"/>
            <w:lang w:val="en-US"/>
          </w:rPr>
          <w:t>been attributed to a putative disturbance of set point physiology</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w:t>
        </w:r>
        <w:r>
          <w:rPr>
            <w:rFonts w:ascii="Times New Roman" w:hAnsi="Times New Roman" w:cs="Times New Roman"/>
            <w:sz w:val="24"/>
            <w:szCs w:val="24"/>
            <w:lang w:val="en-US"/>
          </w:rPr>
          <w:t>28, 38, 43, 44, 64, 69, 74</w:t>
        </w:r>
        <w:r w:rsidRPr="00DE75B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to a significant difference between pituitary and peripheral sensitivity to FT4</w:t>
        </w:r>
        <w:r>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w:t>
        </w:r>
        <w:r>
          <w:rPr>
            <w:rFonts w:ascii="Times New Roman" w:hAnsi="Times New Roman" w:cs="Times New Roman"/>
            <w:sz w:val="24"/>
            <w:szCs w:val="24"/>
            <w:lang w:val="en-US"/>
          </w:rPr>
          <w:t>29, 43, 49, 45, 60</w:t>
        </w:r>
        <w:r w:rsidRPr="00DE75B6">
          <w:rPr>
            <w:rFonts w:ascii="Times New Roman" w:hAnsi="Times New Roman" w:cs="Times New Roman"/>
            <w:sz w:val="24"/>
            <w:szCs w:val="24"/>
            <w:lang w:val="en-US"/>
          </w:rPr>
          <w:t>]</w:t>
        </w:r>
        <w:r>
          <w:rPr>
            <w:rFonts w:ascii="Times New Roman" w:hAnsi="Times New Roman" w:cs="Times New Roman"/>
            <w:sz w:val="24"/>
            <w:szCs w:val="24"/>
            <w:lang w:val="en-US"/>
          </w:rPr>
          <w:t>, or to statistical/other factors [34, 37, 41, 46, 55]</w:t>
        </w:r>
        <w:r w:rsidRPr="00DE75B6">
          <w:rPr>
            <w:rFonts w:ascii="Times New Roman" w:hAnsi="Times New Roman" w:cs="Times New Roman"/>
            <w:sz w:val="24"/>
            <w:szCs w:val="24"/>
            <w:lang w:val="en-US"/>
          </w:rPr>
          <w:t xml:space="preserve">. </w:t>
        </w:r>
      </w:ins>
    </w:p>
    <w:p w14:paraId="649EF42A" w14:textId="77777777" w:rsidR="00D74FDB" w:rsidRDefault="00D74FDB" w:rsidP="00D74FDB">
      <w:pPr>
        <w:spacing w:line="480" w:lineRule="auto"/>
        <w:rPr>
          <w:ins w:id="228" w:author="Stephen" w:date="2019-07-11T16:23:00Z"/>
          <w:rFonts w:ascii="Times New Roman" w:hAnsi="Times New Roman" w:cs="Times New Roman"/>
          <w:sz w:val="24"/>
          <w:szCs w:val="24"/>
          <w:lang w:val="en-US"/>
        </w:rPr>
      </w:pPr>
      <w:ins w:id="229" w:author="Stephen" w:date="2019-07-11T16:23:00Z">
        <w:r w:rsidRPr="00DE75B6">
          <w:rPr>
            <w:rFonts w:ascii="Times New Roman" w:hAnsi="Times New Roman" w:cs="Times New Roman"/>
            <w:sz w:val="24"/>
            <w:szCs w:val="24"/>
            <w:lang w:val="en-US"/>
          </w:rPr>
          <w:t>Such explanation</w:t>
        </w:r>
        <w:r>
          <w:rPr>
            <w:rFonts w:ascii="Times New Roman" w:hAnsi="Times New Roman" w:cs="Times New Roman"/>
            <w:sz w:val="24"/>
            <w:szCs w:val="24"/>
            <w:lang w:val="en-US"/>
          </w:rPr>
          <w:t>s are denied</w:t>
        </w:r>
        <w:r w:rsidRPr="00DE75B6">
          <w:rPr>
            <w:rFonts w:ascii="Times New Roman" w:hAnsi="Times New Roman" w:cs="Times New Roman"/>
            <w:sz w:val="24"/>
            <w:szCs w:val="24"/>
            <w:lang w:val="en-US"/>
          </w:rPr>
          <w:t xml:space="preserve"> by</w:t>
        </w:r>
        <w:r>
          <w:rPr>
            <w:rFonts w:ascii="Times New Roman" w:hAnsi="Times New Roman" w:cs="Times New Roman"/>
            <w:sz w:val="24"/>
            <w:szCs w:val="24"/>
            <w:lang w:val="en-US"/>
          </w:rPr>
          <w:t xml:space="preserve">, respectively, </w:t>
        </w:r>
        <w:r w:rsidRPr="00DE75B6">
          <w:rPr>
            <w:rFonts w:ascii="Times New Roman" w:hAnsi="Times New Roman" w:cs="Times New Roman"/>
            <w:sz w:val="24"/>
            <w:szCs w:val="24"/>
            <w:lang w:val="en-US"/>
          </w:rPr>
          <w:t xml:space="preserve">the evidence </w:t>
        </w:r>
        <w:r>
          <w:rPr>
            <w:rFonts w:ascii="Times New Roman" w:hAnsi="Times New Roman" w:cs="Times New Roman"/>
            <w:sz w:val="24"/>
            <w:szCs w:val="24"/>
            <w:lang w:val="en-US"/>
          </w:rPr>
          <w:t xml:space="preserve">that thyroid set points do not exist (see below), and the evidence </w:t>
        </w:r>
        <w:r w:rsidRPr="00DE75B6">
          <w:rPr>
            <w:rFonts w:ascii="Times New Roman" w:hAnsi="Times New Roman" w:cs="Times New Roman"/>
            <w:sz w:val="24"/>
            <w:szCs w:val="24"/>
            <w:lang w:val="en-US"/>
          </w:rPr>
          <w:t>that, at a population level, TSH levels do indeed decrease with rising FT4 levels [</w:t>
        </w:r>
        <w:r>
          <w:rPr>
            <w:rFonts w:ascii="Times New Roman" w:hAnsi="Times New Roman" w:cs="Times New Roman"/>
            <w:sz w:val="24"/>
            <w:szCs w:val="24"/>
            <w:lang w:val="en-US"/>
          </w:rPr>
          <w:t>14, 15</w:t>
        </w:r>
        <w:r w:rsidRPr="00DE75B6">
          <w:rPr>
            <w:rFonts w:ascii="Times New Roman" w:hAnsi="Times New Roman" w:cs="Times New Roman"/>
            <w:sz w:val="24"/>
            <w:szCs w:val="24"/>
            <w:lang w:val="en-US"/>
          </w:rPr>
          <w:t>]. Any such disturbance to pituitary sensitivity</w:t>
        </w:r>
        <w:r>
          <w:rPr>
            <w:rFonts w:ascii="Times New Roman" w:hAnsi="Times New Roman" w:cs="Times New Roman"/>
            <w:sz w:val="24"/>
            <w:szCs w:val="24"/>
            <w:lang w:val="en-US"/>
          </w:rPr>
          <w:t xml:space="preserve">, in the absence </w:t>
        </w:r>
        <w:r>
          <w:rPr>
            <w:rFonts w:ascii="Times New Roman" w:hAnsi="Times New Roman" w:cs="Times New Roman"/>
            <w:sz w:val="24"/>
            <w:szCs w:val="24"/>
            <w:lang w:val="en-US"/>
          </w:rPr>
          <w:lastRenderedPageBreak/>
          <w:t>of a corresponding change to peripheral sensitivity,</w:t>
        </w:r>
        <w:r w:rsidRPr="00DE75B6">
          <w:rPr>
            <w:rFonts w:ascii="Times New Roman" w:hAnsi="Times New Roman" w:cs="Times New Roman"/>
            <w:sz w:val="24"/>
            <w:szCs w:val="24"/>
            <w:lang w:val="en-US"/>
          </w:rPr>
          <w:t xml:space="preserve"> would in any event provide another reason not to diagnose subclinical thyroid dysfunction on the basis of TSH levels. </w:t>
        </w:r>
      </w:ins>
    </w:p>
    <w:p w14:paraId="4109CB0C" w14:textId="77777777" w:rsidR="00462CD5" w:rsidRDefault="00462CD5" w:rsidP="00D74FDB">
      <w:pPr>
        <w:spacing w:line="480" w:lineRule="auto"/>
        <w:rPr>
          <w:ins w:id="230" w:author="Stephen" w:date="2019-07-11T16:31:00Z"/>
          <w:rFonts w:ascii="Times New Roman" w:hAnsi="Times New Roman" w:cs="Times New Roman"/>
          <w:sz w:val="24"/>
          <w:szCs w:val="24"/>
          <w:lang w:val="en-US"/>
        </w:rPr>
      </w:pPr>
      <w:ins w:id="231" w:author="Stephen" w:date="2019-07-11T16:31:00Z">
        <w:r w:rsidRPr="00DE75B6">
          <w:rPr>
            <w:rFonts w:ascii="Times New Roman" w:hAnsi="Times New Roman" w:cs="Times New Roman"/>
            <w:sz w:val="24"/>
            <w:szCs w:val="24"/>
            <w:lang w:val="en-US"/>
          </w:rPr>
          <w:t>It has been suggested that in elderly individuals the TSH may not be so suppressed by any given rise in FT4 [</w:t>
        </w:r>
        <w:r>
          <w:rPr>
            <w:rFonts w:ascii="Times New Roman" w:hAnsi="Times New Roman" w:cs="Times New Roman"/>
            <w:sz w:val="24"/>
            <w:szCs w:val="24"/>
            <w:lang w:val="en-US"/>
          </w:rPr>
          <w:t xml:space="preserve">40, 64] </w:t>
        </w:r>
        <w:r w:rsidRPr="00DE75B6">
          <w:rPr>
            <w:rFonts w:ascii="Times New Roman" w:hAnsi="Times New Roman" w:cs="Times New Roman"/>
            <w:sz w:val="24"/>
            <w:szCs w:val="24"/>
            <w:lang w:val="en-US"/>
          </w:rPr>
          <w:t xml:space="preserve">but </w:t>
        </w:r>
        <w:r>
          <w:rPr>
            <w:rFonts w:ascii="Times New Roman" w:hAnsi="Times New Roman" w:cs="Times New Roman"/>
            <w:sz w:val="24"/>
            <w:szCs w:val="24"/>
            <w:lang w:val="en-US"/>
          </w:rPr>
          <w:t xml:space="preserve">in this situation, though the range of TSH may change, any physiological association with greater or lesser TSH levels should remain intact. Furthermore, </w:t>
        </w:r>
        <w:r w:rsidRPr="00DE75B6">
          <w:rPr>
            <w:rFonts w:ascii="Times New Roman" w:hAnsi="Times New Roman" w:cs="Times New Roman"/>
            <w:sz w:val="24"/>
            <w:szCs w:val="24"/>
            <w:lang w:val="en-US"/>
          </w:rPr>
          <w:t>the greater correlation of clinical parameters with FT4 rather than TSH is apparent across a wide age range (Table 1).</w:t>
        </w:r>
      </w:ins>
    </w:p>
    <w:p w14:paraId="2FBF5265" w14:textId="77777777" w:rsidR="00D74FDB" w:rsidRDefault="00D74FDB" w:rsidP="00D74FDB">
      <w:pPr>
        <w:spacing w:line="480" w:lineRule="auto"/>
        <w:rPr>
          <w:ins w:id="232" w:author="Stephen" w:date="2019-07-11T16:26:00Z"/>
          <w:rFonts w:ascii="Times New Roman" w:hAnsi="Times New Roman" w:cs="Times New Roman"/>
          <w:sz w:val="24"/>
          <w:szCs w:val="24"/>
          <w:lang w:val="en-US"/>
        </w:rPr>
      </w:pPr>
      <w:ins w:id="233" w:author="Stephen" w:date="2019-07-11T16:26:00Z">
        <w:r w:rsidRPr="00DE75B6">
          <w:rPr>
            <w:rFonts w:ascii="Times New Roman" w:hAnsi="Times New Roman" w:cs="Times New Roman"/>
            <w:sz w:val="24"/>
            <w:szCs w:val="24"/>
            <w:lang w:val="en-US"/>
          </w:rPr>
          <w:t xml:space="preserve">Furthermore, the evidence suggests that, regardless of the method used, the classification of thyroid function into normal, subclinical disease and overt disease is arbitrary. Thyroid hormones, as previously </w:t>
        </w:r>
        <w:r>
          <w:rPr>
            <w:rFonts w:ascii="Times New Roman" w:hAnsi="Times New Roman" w:cs="Times New Roman"/>
            <w:sz w:val="24"/>
            <w:szCs w:val="24"/>
            <w:lang w:val="en-US"/>
          </w:rPr>
          <w:t xml:space="preserve">suggested </w:t>
        </w:r>
        <w:r w:rsidRPr="00DE75B6">
          <w:rPr>
            <w:rFonts w:ascii="Times New Roman" w:hAnsi="Times New Roman" w:cs="Times New Roman"/>
            <w:sz w:val="24"/>
            <w:szCs w:val="24"/>
            <w:lang w:val="en-US"/>
          </w:rPr>
          <w:t>[</w:t>
        </w:r>
        <w:r>
          <w:rPr>
            <w:rFonts w:ascii="Times New Roman" w:hAnsi="Times New Roman" w:cs="Times New Roman"/>
            <w:sz w:val="24"/>
            <w:szCs w:val="24"/>
            <w:lang w:val="en-US"/>
          </w:rPr>
          <w:t>5, 28</w:t>
        </w:r>
        <w:r w:rsidRPr="00DE75B6">
          <w:rPr>
            <w:rFonts w:ascii="Times New Roman" w:hAnsi="Times New Roman" w:cs="Times New Roman"/>
            <w:sz w:val="24"/>
            <w:szCs w:val="24"/>
            <w:lang w:val="en-US"/>
          </w:rPr>
          <w:t>], like many other biological parameters, exert a continuum of effects across the normal range. There is no clear border between normal and abnormal. There are advantages and disadvantages associated with all levels [</w:t>
        </w:r>
        <w:r>
          <w:rPr>
            <w:rFonts w:ascii="Times New Roman" w:hAnsi="Times New Roman" w:cs="Times New Roman"/>
            <w:sz w:val="24"/>
            <w:szCs w:val="24"/>
            <w:lang w:val="en-US"/>
          </w:rPr>
          <w:t>5, 28, 95</w:t>
        </w:r>
        <w:r w:rsidRPr="00DE75B6">
          <w:rPr>
            <w:rFonts w:ascii="Times New Roman" w:hAnsi="Times New Roman" w:cs="Times New Roman"/>
            <w:sz w:val="24"/>
            <w:szCs w:val="24"/>
            <w:lang w:val="en-US"/>
          </w:rPr>
          <w:t xml:space="preserve">]. Individuals with relatively low levels of FT4 for example are less likely to develop atrial fibrillation but more likely to develop metabolic syndrome; the converse applies for individuals with higher FT4 levels. At the extremes the disadvantages clearly outweigh the advantages, and individuals are likely to become symptomatic. </w:t>
        </w:r>
      </w:ins>
    </w:p>
    <w:p w14:paraId="59C8A7A9" w14:textId="77777777" w:rsidR="00D74FDB" w:rsidRDefault="00D74FDB" w:rsidP="00D74FDB">
      <w:pPr>
        <w:spacing w:line="480" w:lineRule="auto"/>
        <w:rPr>
          <w:ins w:id="234" w:author="Stephen" w:date="2019-07-11T16:26:00Z"/>
          <w:rFonts w:ascii="Times New Roman" w:hAnsi="Times New Roman" w:cs="Times New Roman"/>
          <w:sz w:val="24"/>
          <w:szCs w:val="24"/>
          <w:lang w:val="en-US"/>
        </w:rPr>
      </w:pPr>
      <w:ins w:id="235" w:author="Stephen" w:date="2019-07-11T16:26:00Z">
        <w:r>
          <w:rPr>
            <w:rFonts w:ascii="Times New Roman" w:hAnsi="Times New Roman" w:cs="Times New Roman"/>
            <w:sz w:val="24"/>
            <w:szCs w:val="24"/>
            <w:lang w:val="en-US"/>
          </w:rPr>
          <w:t>On the other hand, a</w:t>
        </w:r>
        <w:r w:rsidRPr="00DE75B6">
          <w:rPr>
            <w:rFonts w:ascii="Times New Roman" w:hAnsi="Times New Roman" w:cs="Times New Roman"/>
            <w:sz w:val="24"/>
            <w:szCs w:val="24"/>
            <w:lang w:val="en-US"/>
          </w:rPr>
          <w:t xml:space="preserve">ny excursion from the middle of the range has an association with some pathology or other. </w:t>
        </w:r>
        <w:r>
          <w:rPr>
            <w:rFonts w:ascii="Times New Roman" w:hAnsi="Times New Roman" w:cs="Times New Roman"/>
            <w:sz w:val="24"/>
            <w:szCs w:val="24"/>
            <w:lang w:val="en-US"/>
          </w:rPr>
          <w:t xml:space="preserve">Some individual pathologies e.g. frailty, mortality and dementia may increase with deviations either side of the middle of the range. </w:t>
        </w:r>
        <w:r w:rsidRPr="00DE75B6">
          <w:rPr>
            <w:rFonts w:ascii="Times New Roman" w:hAnsi="Times New Roman" w:cs="Times New Roman"/>
            <w:sz w:val="24"/>
            <w:szCs w:val="24"/>
            <w:lang w:val="en-US"/>
          </w:rPr>
          <w:t>It seems likely that evolutionary mechanisms have arisen to minimize variation from the middle of the normal range of thyroid hormones [</w:t>
        </w:r>
        <w:r>
          <w:rPr>
            <w:rFonts w:ascii="Times New Roman" w:hAnsi="Times New Roman" w:cs="Times New Roman"/>
            <w:sz w:val="24"/>
            <w:szCs w:val="24"/>
            <w:lang w:val="en-US"/>
          </w:rPr>
          <w:t>96</w:t>
        </w:r>
        <w:r w:rsidRPr="00DE75B6">
          <w:rPr>
            <w:rFonts w:ascii="Times New Roman" w:hAnsi="Times New Roman" w:cs="Times New Roman"/>
            <w:sz w:val="24"/>
            <w:szCs w:val="24"/>
            <w:lang w:val="en-US"/>
          </w:rPr>
          <w:t>].</w:t>
        </w:r>
      </w:ins>
    </w:p>
    <w:p w14:paraId="01D4D65D" w14:textId="77777777" w:rsidR="00D74FDB" w:rsidRPr="00DE75B6" w:rsidRDefault="00D74FDB" w:rsidP="00D74FDB">
      <w:pPr>
        <w:spacing w:line="480" w:lineRule="auto"/>
        <w:rPr>
          <w:ins w:id="236" w:author="Stephen" w:date="2019-07-11T16:26:00Z"/>
          <w:rFonts w:ascii="Times New Roman" w:hAnsi="Times New Roman" w:cs="Times New Roman"/>
          <w:sz w:val="24"/>
          <w:szCs w:val="24"/>
          <w:lang w:val="en-US"/>
        </w:rPr>
      </w:pPr>
      <w:ins w:id="237" w:author="Stephen" w:date="2019-07-11T16:26:00Z">
        <w:r w:rsidRPr="00DE75B6">
          <w:rPr>
            <w:rFonts w:ascii="Times New Roman" w:hAnsi="Times New Roman" w:cs="Times New Roman"/>
            <w:sz w:val="24"/>
            <w:szCs w:val="24"/>
            <w:lang w:val="en-US"/>
          </w:rPr>
          <w:t xml:space="preserve">If any individuals are to be regarded as having subclinical thyroid dysfunction on the basis of a discrepancy between the normality of TSH and thyroid hormones, it would be more logical to so classify those with abnormal levels of thyroid hormones but with normal levels of TSH, </w:t>
        </w:r>
        <w:r w:rsidRPr="00DE75B6">
          <w:rPr>
            <w:rFonts w:ascii="Times New Roman" w:hAnsi="Times New Roman" w:cs="Times New Roman"/>
            <w:sz w:val="24"/>
            <w:szCs w:val="24"/>
            <w:lang w:val="en-US"/>
          </w:rPr>
          <w:lastRenderedPageBreak/>
          <w:t>rather than vice versa as is currently recommended.</w:t>
        </w:r>
        <w:r>
          <w:rPr>
            <w:rFonts w:ascii="Times New Roman" w:hAnsi="Times New Roman" w:cs="Times New Roman"/>
            <w:sz w:val="24"/>
            <w:szCs w:val="24"/>
            <w:lang w:val="en-US"/>
          </w:rPr>
          <w:t xml:space="preserve"> We would suggest that, in the absence of any evidence to the contrary, the TSH level not be a determinant at all. </w:t>
        </w:r>
      </w:ins>
    </w:p>
    <w:p w14:paraId="5D306AB3" w14:textId="77777777" w:rsidR="00462CD5" w:rsidRDefault="00D74FDB" w:rsidP="00462CD5">
      <w:pPr>
        <w:spacing w:line="480" w:lineRule="auto"/>
        <w:rPr>
          <w:ins w:id="238" w:author="Stephen" w:date="2019-07-11T16:29:00Z"/>
          <w:rFonts w:ascii="Times New Roman" w:hAnsi="Times New Roman" w:cs="Times New Roman"/>
          <w:sz w:val="24"/>
          <w:szCs w:val="24"/>
          <w:lang w:val="en-US"/>
        </w:rPr>
      </w:pPr>
      <w:ins w:id="239" w:author="Stephen" w:date="2019-07-11T16:26:00Z">
        <w:r w:rsidRPr="00DE75B6">
          <w:rPr>
            <w:rFonts w:ascii="Times New Roman" w:hAnsi="Times New Roman" w:cs="Times New Roman"/>
            <w:sz w:val="24"/>
            <w:szCs w:val="24"/>
            <w:lang w:val="en-US"/>
          </w:rPr>
          <w:t>None of the above denies the possibility that some individuals (for example individuals with paroxysmal atrial fibrillation), with thyroid hormone levels within the normal range might have improved outcomes if their thyroid hormone levels were adjusted.</w:t>
        </w:r>
        <w:r>
          <w:rPr>
            <w:rFonts w:ascii="Times New Roman" w:hAnsi="Times New Roman" w:cs="Times New Roman"/>
            <w:sz w:val="24"/>
            <w:szCs w:val="24"/>
            <w:lang w:val="en-US"/>
          </w:rPr>
          <w:t xml:space="preserve"> It may also be that in some individuals, different levels of thyroid hormones within the normal range result in different senses of wellbeing.</w:t>
        </w:r>
      </w:ins>
      <w:ins w:id="240" w:author="Stephen" w:date="2019-07-11T16:29:00Z">
        <w:r w:rsidR="00462CD5" w:rsidRPr="00462CD5">
          <w:rPr>
            <w:rFonts w:ascii="Times New Roman" w:hAnsi="Times New Roman" w:cs="Times New Roman"/>
            <w:sz w:val="24"/>
            <w:szCs w:val="24"/>
            <w:lang w:val="en-US"/>
          </w:rPr>
          <w:t xml:space="preserve"> </w:t>
        </w:r>
        <w:r w:rsidR="00462CD5" w:rsidRPr="00DE75B6">
          <w:rPr>
            <w:rFonts w:ascii="Times New Roman" w:hAnsi="Times New Roman" w:cs="Times New Roman"/>
            <w:sz w:val="24"/>
            <w:szCs w:val="24"/>
            <w:lang w:val="en-US"/>
          </w:rPr>
          <w:t xml:space="preserve">Furthermore, in some individuals, thyroid hormone levels may not provide the whole diagnosis, and considerations of hormone sensitivity may also apply. However, the fact that, </w:t>
        </w:r>
        <w:r w:rsidR="00462CD5">
          <w:rPr>
            <w:rFonts w:ascii="Times New Roman" w:hAnsi="Times New Roman" w:cs="Times New Roman"/>
            <w:sz w:val="24"/>
            <w:szCs w:val="24"/>
            <w:lang w:val="en-US"/>
          </w:rPr>
          <w:t>at a population level</w:t>
        </w:r>
        <w:r w:rsidR="00462CD5" w:rsidRPr="00DE75B6">
          <w:rPr>
            <w:rFonts w:ascii="Times New Roman" w:hAnsi="Times New Roman" w:cs="Times New Roman"/>
            <w:sz w:val="24"/>
            <w:szCs w:val="24"/>
            <w:lang w:val="en-US"/>
          </w:rPr>
          <w:t xml:space="preserve">, clinical features and TSH levels reflect FT4 levels, argues against central or peripheral sensitivity </w:t>
        </w:r>
        <w:r w:rsidR="00462CD5">
          <w:rPr>
            <w:rFonts w:ascii="Times New Roman" w:hAnsi="Times New Roman" w:cs="Times New Roman"/>
            <w:sz w:val="24"/>
            <w:szCs w:val="24"/>
            <w:lang w:val="en-US"/>
          </w:rPr>
          <w:t xml:space="preserve">generally </w:t>
        </w:r>
        <w:r w:rsidR="00462CD5" w:rsidRPr="00DE75B6">
          <w:rPr>
            <w:rFonts w:ascii="Times New Roman" w:hAnsi="Times New Roman" w:cs="Times New Roman"/>
            <w:sz w:val="24"/>
            <w:szCs w:val="24"/>
            <w:lang w:val="en-US"/>
          </w:rPr>
          <w:t>being an important factor</w:t>
        </w:r>
        <w:r w:rsidR="00462CD5">
          <w:rPr>
            <w:rFonts w:ascii="Times New Roman" w:hAnsi="Times New Roman" w:cs="Times New Roman"/>
            <w:sz w:val="24"/>
            <w:szCs w:val="24"/>
            <w:lang w:val="en-US"/>
          </w:rPr>
          <w:t xml:space="preserve"> in the pituitary or peripheral response to thyroid hormones.</w:t>
        </w:r>
      </w:ins>
    </w:p>
    <w:p w14:paraId="257A48B9" w14:textId="77777777" w:rsidR="00D74FDB" w:rsidRDefault="00D74FDB" w:rsidP="00D74FDB">
      <w:pPr>
        <w:spacing w:line="480" w:lineRule="auto"/>
        <w:rPr>
          <w:ins w:id="241" w:author="Stephen" w:date="2019-07-11T16:26:00Z"/>
          <w:rFonts w:ascii="Times New Roman" w:hAnsi="Times New Roman" w:cs="Times New Roman"/>
          <w:sz w:val="24"/>
          <w:szCs w:val="24"/>
          <w:lang w:val="en-US"/>
        </w:rPr>
      </w:pPr>
    </w:p>
    <w:p w14:paraId="5F4496B4" w14:textId="77777777" w:rsidR="00692C69" w:rsidRDefault="00597D3E" w:rsidP="00692C69">
      <w:pPr>
        <w:spacing w:line="480" w:lineRule="auto"/>
        <w:rPr>
          <w:ins w:id="242" w:author="Stephen" w:date="2019-07-11T15:11:00Z"/>
          <w:rFonts w:ascii="Times New Roman" w:hAnsi="Times New Roman" w:cs="Times New Roman"/>
          <w:sz w:val="24"/>
          <w:szCs w:val="24"/>
        </w:rPr>
      </w:pPr>
      <w:ins w:id="243" w:author="Stephen" w:date="2019-07-12T06:14:00Z">
        <w:r>
          <w:rPr>
            <w:rFonts w:ascii="Times New Roman" w:hAnsi="Times New Roman" w:cs="Times New Roman"/>
            <w:sz w:val="24"/>
            <w:szCs w:val="24"/>
            <w:lang w:val="en-US"/>
          </w:rPr>
          <w:t xml:space="preserve">The above conclusions are consistent with contemporary understanding </w:t>
        </w:r>
      </w:ins>
      <w:ins w:id="244" w:author="Stephen" w:date="2019-07-12T06:15:00Z">
        <w:r>
          <w:rPr>
            <w:rFonts w:ascii="Times New Roman" w:hAnsi="Times New Roman" w:cs="Times New Roman"/>
            <w:sz w:val="24"/>
            <w:szCs w:val="24"/>
            <w:lang w:val="en-US"/>
          </w:rPr>
          <w:t>of thyroid regulation.</w:t>
        </w:r>
      </w:ins>
      <w:ins w:id="245" w:author="Stephen" w:date="2019-07-12T06:17:00Z">
        <w:r>
          <w:rPr>
            <w:rFonts w:ascii="Times New Roman" w:hAnsi="Times New Roman" w:cs="Times New Roman"/>
            <w:sz w:val="24"/>
            <w:szCs w:val="24"/>
            <w:lang w:val="en-US"/>
          </w:rPr>
          <w:t xml:space="preserve"> </w:t>
        </w:r>
      </w:ins>
      <w:ins w:id="246" w:author="Stephen" w:date="2019-07-11T17:10:00Z">
        <w:r w:rsidR="00C96840">
          <w:rPr>
            <w:rFonts w:ascii="Times New Roman" w:hAnsi="Times New Roman" w:cs="Times New Roman"/>
            <w:sz w:val="24"/>
            <w:szCs w:val="24"/>
            <w:lang w:val="en-US"/>
          </w:rPr>
          <w:t xml:space="preserve">The conventional TSH - based definitions of thyroid disease </w:t>
        </w:r>
      </w:ins>
      <w:ins w:id="247" w:author="Stephen" w:date="2019-07-12T06:18:00Z">
        <w:r>
          <w:rPr>
            <w:rFonts w:ascii="Times New Roman" w:hAnsi="Times New Roman" w:cs="Times New Roman"/>
            <w:sz w:val="24"/>
            <w:szCs w:val="24"/>
            <w:lang w:val="en-US"/>
          </w:rPr>
          <w:t xml:space="preserve">on the other hand </w:t>
        </w:r>
      </w:ins>
      <w:ins w:id="248" w:author="Stephen" w:date="2019-07-11T15:11:00Z">
        <w:r w:rsidR="00FE498A">
          <w:rPr>
            <w:rFonts w:ascii="Times New Roman" w:hAnsi="Times New Roman" w:cs="Times New Roman"/>
            <w:sz w:val="24"/>
            <w:szCs w:val="24"/>
          </w:rPr>
          <w:t>appear</w:t>
        </w:r>
        <w:r w:rsidR="00692C69" w:rsidRPr="00DE75B6">
          <w:rPr>
            <w:rFonts w:ascii="Times New Roman" w:hAnsi="Times New Roman" w:cs="Times New Roman"/>
            <w:sz w:val="24"/>
            <w:szCs w:val="24"/>
          </w:rPr>
          <w:t xml:space="preserve"> to have arisen</w:t>
        </w:r>
      </w:ins>
      <w:ins w:id="249" w:author="Stephen" w:date="2019-07-12T06:17:00Z">
        <w:r>
          <w:rPr>
            <w:rFonts w:ascii="Times New Roman" w:hAnsi="Times New Roman" w:cs="Times New Roman"/>
            <w:sz w:val="24"/>
            <w:szCs w:val="24"/>
          </w:rPr>
          <w:t xml:space="preserve"> and persisted</w:t>
        </w:r>
      </w:ins>
      <w:ins w:id="250" w:author="Stephen" w:date="2019-07-12T06:16:00Z">
        <w:r>
          <w:rPr>
            <w:rFonts w:ascii="Times New Roman" w:hAnsi="Times New Roman" w:cs="Times New Roman"/>
            <w:sz w:val="24"/>
            <w:szCs w:val="24"/>
          </w:rPr>
          <w:t xml:space="preserve"> on account</w:t>
        </w:r>
      </w:ins>
      <w:ins w:id="251" w:author="Stephen" w:date="2019-07-11T15:11:00Z">
        <w:r w:rsidR="00692C69" w:rsidRPr="00DE75B6">
          <w:rPr>
            <w:rFonts w:ascii="Times New Roman" w:hAnsi="Times New Roman" w:cs="Times New Roman"/>
            <w:sz w:val="24"/>
            <w:szCs w:val="24"/>
          </w:rPr>
          <w:t xml:space="preserve"> </w:t>
        </w:r>
      </w:ins>
      <w:ins w:id="252" w:author="Stephen" w:date="2019-07-12T06:17:00Z">
        <w:r>
          <w:rPr>
            <w:rFonts w:ascii="Times New Roman" w:hAnsi="Times New Roman" w:cs="Times New Roman"/>
            <w:sz w:val="24"/>
            <w:szCs w:val="24"/>
          </w:rPr>
          <w:t xml:space="preserve">of the perpetuation </w:t>
        </w:r>
      </w:ins>
      <w:ins w:id="253" w:author="Stephen" w:date="2019-07-12T06:21:00Z">
        <w:r>
          <w:rPr>
            <w:rFonts w:ascii="Times New Roman" w:hAnsi="Times New Roman" w:cs="Times New Roman"/>
            <w:sz w:val="24"/>
            <w:szCs w:val="24"/>
          </w:rPr>
          <w:t>of mis</w:t>
        </w:r>
      </w:ins>
      <w:ins w:id="254" w:author="Stephen" w:date="2019-07-13T15:57:00Z">
        <w:r w:rsidR="00323BAE">
          <w:rPr>
            <w:rFonts w:ascii="Times New Roman" w:hAnsi="Times New Roman" w:cs="Times New Roman"/>
            <w:sz w:val="24"/>
            <w:szCs w:val="24"/>
          </w:rPr>
          <w:t>understandings</w:t>
        </w:r>
      </w:ins>
      <w:ins w:id="255" w:author="Stephen" w:date="2019-07-12T06:17:00Z">
        <w:r>
          <w:rPr>
            <w:rFonts w:ascii="Times New Roman" w:hAnsi="Times New Roman" w:cs="Times New Roman"/>
            <w:sz w:val="24"/>
            <w:szCs w:val="24"/>
          </w:rPr>
          <w:t xml:space="preserve"> </w:t>
        </w:r>
      </w:ins>
      <w:ins w:id="256" w:author="Stephen" w:date="2019-07-13T15:51:00Z">
        <w:r w:rsidR="00323BAE">
          <w:rPr>
            <w:rFonts w:ascii="Times New Roman" w:hAnsi="Times New Roman" w:cs="Times New Roman"/>
            <w:sz w:val="24"/>
            <w:szCs w:val="24"/>
          </w:rPr>
          <w:t xml:space="preserve">of </w:t>
        </w:r>
      </w:ins>
      <w:ins w:id="257" w:author="Stephen" w:date="2019-07-12T06:17:00Z">
        <w:r>
          <w:rPr>
            <w:rFonts w:ascii="Times New Roman" w:hAnsi="Times New Roman" w:cs="Times New Roman"/>
            <w:sz w:val="24"/>
            <w:szCs w:val="24"/>
          </w:rPr>
          <w:t>thyroid regulation</w:t>
        </w:r>
      </w:ins>
      <w:ins w:id="258" w:author="Stephen" w:date="2019-07-12T06:18:00Z">
        <w:r>
          <w:rPr>
            <w:rFonts w:ascii="Times New Roman" w:hAnsi="Times New Roman" w:cs="Times New Roman"/>
            <w:sz w:val="24"/>
            <w:szCs w:val="24"/>
          </w:rPr>
          <w:t>.</w:t>
        </w:r>
      </w:ins>
      <w:ins w:id="259" w:author="Stephen" w:date="2019-07-12T06:17:00Z">
        <w:r>
          <w:rPr>
            <w:rFonts w:ascii="Times New Roman" w:hAnsi="Times New Roman" w:cs="Times New Roman"/>
            <w:sz w:val="24"/>
            <w:szCs w:val="24"/>
          </w:rPr>
          <w:t xml:space="preserve"> </w:t>
        </w:r>
      </w:ins>
      <w:ins w:id="260" w:author="Stephen" w:date="2019-07-12T06:26:00Z">
        <w:r w:rsidR="00823FAB">
          <w:rPr>
            <w:rFonts w:ascii="Times New Roman" w:hAnsi="Times New Roman" w:cs="Times New Roman"/>
            <w:sz w:val="24"/>
            <w:szCs w:val="24"/>
          </w:rPr>
          <w:t xml:space="preserve">These </w:t>
        </w:r>
      </w:ins>
      <w:ins w:id="261" w:author="Stephen" w:date="2019-07-13T15:57:00Z">
        <w:r w:rsidR="00823FAB">
          <w:rPr>
            <w:rFonts w:ascii="Times New Roman" w:hAnsi="Times New Roman" w:cs="Times New Roman"/>
            <w:sz w:val="24"/>
            <w:szCs w:val="24"/>
          </w:rPr>
          <w:t>misundersta</w:t>
        </w:r>
      </w:ins>
      <w:ins w:id="262" w:author="Stephen" w:date="2019-07-13T15:58:00Z">
        <w:r w:rsidR="00823FAB">
          <w:rPr>
            <w:rFonts w:ascii="Times New Roman" w:hAnsi="Times New Roman" w:cs="Times New Roman"/>
            <w:sz w:val="24"/>
            <w:szCs w:val="24"/>
          </w:rPr>
          <w:t>ndings concern</w:t>
        </w:r>
      </w:ins>
      <w:ins w:id="263" w:author="Stephen" w:date="2019-07-12T06:26:00Z">
        <w:r w:rsidR="00553E7C">
          <w:rPr>
            <w:rFonts w:ascii="Times New Roman" w:hAnsi="Times New Roman" w:cs="Times New Roman"/>
            <w:sz w:val="24"/>
            <w:szCs w:val="24"/>
          </w:rPr>
          <w:t xml:space="preserve"> the set point hypothesis</w:t>
        </w:r>
      </w:ins>
      <w:ins w:id="264" w:author="Stephen" w:date="2019-07-13T15:51:00Z">
        <w:r w:rsidR="00323BAE">
          <w:rPr>
            <w:rFonts w:ascii="Times New Roman" w:hAnsi="Times New Roman" w:cs="Times New Roman"/>
            <w:sz w:val="24"/>
            <w:szCs w:val="24"/>
          </w:rPr>
          <w:t>,</w:t>
        </w:r>
      </w:ins>
      <w:ins w:id="265" w:author="Stephen" w:date="2019-07-12T06:26:00Z">
        <w:r w:rsidR="00553E7C">
          <w:rPr>
            <w:rFonts w:ascii="Times New Roman" w:hAnsi="Times New Roman" w:cs="Times New Roman"/>
            <w:sz w:val="24"/>
            <w:szCs w:val="24"/>
          </w:rPr>
          <w:t xml:space="preserve"> the greater sensitivity of TSH</w:t>
        </w:r>
      </w:ins>
      <w:ins w:id="266" w:author="Stephen" w:date="2019-07-13T15:51:00Z">
        <w:r w:rsidR="00323BAE">
          <w:rPr>
            <w:rFonts w:ascii="Times New Roman" w:hAnsi="Times New Roman" w:cs="Times New Roman"/>
            <w:sz w:val="24"/>
            <w:szCs w:val="24"/>
          </w:rPr>
          <w:t xml:space="preserve"> as compared to FT4 wi</w:t>
        </w:r>
      </w:ins>
      <w:ins w:id="267" w:author="Stephen" w:date="2019-07-13T15:52:00Z">
        <w:r w:rsidR="00323BAE">
          <w:rPr>
            <w:rFonts w:ascii="Times New Roman" w:hAnsi="Times New Roman" w:cs="Times New Roman"/>
            <w:sz w:val="24"/>
            <w:szCs w:val="24"/>
          </w:rPr>
          <w:t xml:space="preserve">th changes in thyroid function, and </w:t>
        </w:r>
      </w:ins>
      <w:ins w:id="268" w:author="Stephen" w:date="2019-07-13T16:17:00Z">
        <w:r w:rsidR="00D80EB7">
          <w:rPr>
            <w:rFonts w:ascii="Times New Roman" w:hAnsi="Times New Roman" w:cs="Times New Roman"/>
            <w:sz w:val="24"/>
            <w:szCs w:val="24"/>
          </w:rPr>
          <w:t xml:space="preserve">the </w:t>
        </w:r>
      </w:ins>
      <w:ins w:id="269" w:author="Stephen" w:date="2019-07-13T15:53:00Z">
        <w:r w:rsidR="00323BAE">
          <w:rPr>
            <w:rFonts w:ascii="Times New Roman" w:hAnsi="Times New Roman" w:cs="Times New Roman"/>
            <w:sz w:val="24"/>
            <w:szCs w:val="24"/>
          </w:rPr>
          <w:t>strong negative population correlation between FT4 and TSH</w:t>
        </w:r>
      </w:ins>
      <w:ins w:id="270" w:author="Stephen" w:date="2019-07-13T16:17:00Z">
        <w:r w:rsidR="00D80EB7">
          <w:rPr>
            <w:rFonts w:ascii="Times New Roman" w:hAnsi="Times New Roman" w:cs="Times New Roman"/>
            <w:sz w:val="24"/>
            <w:szCs w:val="24"/>
          </w:rPr>
          <w:t xml:space="preserve"> </w:t>
        </w:r>
      </w:ins>
      <w:ins w:id="271" w:author="Stephen" w:date="2019-07-13T15:59:00Z">
        <w:r w:rsidR="00823FAB" w:rsidRPr="00DE75B6">
          <w:rPr>
            <w:rFonts w:ascii="Times New Roman" w:hAnsi="Times New Roman" w:cs="Times New Roman"/>
            <w:sz w:val="24"/>
            <w:szCs w:val="24"/>
          </w:rPr>
          <w:t>[1</w:t>
        </w:r>
        <w:r w:rsidR="00823FAB">
          <w:rPr>
            <w:rFonts w:ascii="Times New Roman" w:hAnsi="Times New Roman" w:cs="Times New Roman"/>
            <w:sz w:val="24"/>
            <w:szCs w:val="24"/>
          </w:rPr>
          <w:t>4</w:t>
        </w:r>
        <w:r w:rsidR="00823FAB" w:rsidRPr="00DE75B6">
          <w:rPr>
            <w:rFonts w:ascii="Times New Roman" w:hAnsi="Times New Roman" w:cs="Times New Roman"/>
            <w:sz w:val="24"/>
            <w:szCs w:val="24"/>
          </w:rPr>
          <w:t>,</w:t>
        </w:r>
        <w:r w:rsidR="00823FAB">
          <w:rPr>
            <w:rFonts w:ascii="Times New Roman" w:hAnsi="Times New Roman" w:cs="Times New Roman"/>
            <w:sz w:val="24"/>
            <w:szCs w:val="24"/>
          </w:rPr>
          <w:t xml:space="preserve"> 15</w:t>
        </w:r>
        <w:r w:rsidR="00823FAB" w:rsidRPr="00DE75B6">
          <w:rPr>
            <w:rFonts w:ascii="Times New Roman" w:hAnsi="Times New Roman" w:cs="Times New Roman"/>
            <w:sz w:val="24"/>
            <w:szCs w:val="24"/>
          </w:rPr>
          <w:t>].</w:t>
        </w:r>
      </w:ins>
      <w:ins w:id="272" w:author="Stephen" w:date="2019-07-11T22:44:00Z">
        <w:r w:rsidR="00FE498A">
          <w:rPr>
            <w:rFonts w:ascii="Times New Roman" w:hAnsi="Times New Roman" w:cs="Times New Roman"/>
            <w:sz w:val="24"/>
            <w:szCs w:val="24"/>
          </w:rPr>
          <w:t xml:space="preserve"> </w:t>
        </w:r>
      </w:ins>
    </w:p>
    <w:p w14:paraId="65566BC1" w14:textId="77777777" w:rsidR="00692C69" w:rsidRDefault="00FE498A" w:rsidP="00692C69">
      <w:pPr>
        <w:spacing w:line="480" w:lineRule="auto"/>
        <w:rPr>
          <w:ins w:id="273" w:author="Stephen" w:date="2019-07-11T15:11:00Z"/>
          <w:rFonts w:ascii="Times New Roman" w:hAnsi="Times New Roman" w:cs="Times New Roman"/>
          <w:sz w:val="24"/>
          <w:szCs w:val="24"/>
        </w:rPr>
      </w:pPr>
      <w:ins w:id="274" w:author="Stephen" w:date="2019-07-11T22:48:00Z">
        <w:r>
          <w:rPr>
            <w:rFonts w:ascii="Times New Roman" w:hAnsi="Times New Roman" w:cs="Times New Roman"/>
            <w:sz w:val="24"/>
            <w:szCs w:val="24"/>
          </w:rPr>
          <w:t xml:space="preserve">The </w:t>
        </w:r>
      </w:ins>
      <w:ins w:id="275" w:author="Stephen" w:date="2019-07-11T15:11:00Z">
        <w:r w:rsidR="00692C69">
          <w:rPr>
            <w:rFonts w:ascii="Times New Roman" w:hAnsi="Times New Roman" w:cs="Times New Roman"/>
            <w:sz w:val="24"/>
            <w:szCs w:val="24"/>
          </w:rPr>
          <w:t>current consensus still confirms the set point hypot</w:t>
        </w:r>
        <w:r>
          <w:rPr>
            <w:rFonts w:ascii="Times New Roman" w:hAnsi="Times New Roman" w:cs="Times New Roman"/>
            <w:sz w:val="24"/>
            <w:szCs w:val="24"/>
          </w:rPr>
          <w:t>hesis of thyroid regulation</w:t>
        </w:r>
        <w:r w:rsidR="00692C69">
          <w:rPr>
            <w:rFonts w:ascii="Times New Roman" w:hAnsi="Times New Roman" w:cs="Times New Roman"/>
            <w:sz w:val="24"/>
            <w:szCs w:val="24"/>
          </w:rPr>
          <w:t xml:space="preserve"> [16]. This hypothesis proposes that each individual has a set point or target, ideal level of a given parameter defended by physiological mechanisms [17].  Therefore, for the parameter FT4, individuals can have FT4 (and TSH) levels within the population normal range that are nevertheless abnormal for those individuals, and in these circumstances thyroid dysfunction, though masked, is present [18,</w:t>
        </w:r>
        <w:proofErr w:type="gramStart"/>
        <w:r w:rsidR="00692C69">
          <w:rPr>
            <w:rFonts w:ascii="Times New Roman" w:hAnsi="Times New Roman" w:cs="Times New Roman"/>
            <w:sz w:val="24"/>
            <w:szCs w:val="24"/>
          </w:rPr>
          <w:t>19 ]</w:t>
        </w:r>
        <w:proofErr w:type="gramEnd"/>
        <w:r w:rsidR="00692C69">
          <w:rPr>
            <w:rFonts w:ascii="Times New Roman" w:hAnsi="Times New Roman" w:cs="Times New Roman"/>
            <w:sz w:val="24"/>
            <w:szCs w:val="24"/>
          </w:rPr>
          <w:t>.</w:t>
        </w:r>
        <w:r w:rsidR="00692C69" w:rsidRPr="00604CFE">
          <w:rPr>
            <w:rFonts w:ascii="Times New Roman" w:hAnsi="Times New Roman" w:cs="Times New Roman"/>
            <w:sz w:val="24"/>
            <w:szCs w:val="24"/>
          </w:rPr>
          <w:t xml:space="preserve"> </w:t>
        </w:r>
        <w:r w:rsidR="00692C69">
          <w:rPr>
            <w:rFonts w:ascii="Times New Roman" w:hAnsi="Times New Roman" w:cs="Times New Roman"/>
            <w:sz w:val="24"/>
            <w:szCs w:val="24"/>
          </w:rPr>
          <w:t xml:space="preserve">It is also believed that on account of the different ways </w:t>
        </w:r>
        <w:r w:rsidR="00692C69">
          <w:rPr>
            <w:rFonts w:ascii="Times New Roman" w:hAnsi="Times New Roman" w:cs="Times New Roman"/>
            <w:sz w:val="24"/>
            <w:szCs w:val="24"/>
          </w:rPr>
          <w:lastRenderedPageBreak/>
          <w:t>TSH and FT4 levels change with any change in thyroid function, TSH levels are the more sensitive marker of thyroid function [4,</w:t>
        </w:r>
      </w:ins>
      <w:ins w:id="276" w:author="Stephen" w:date="2019-07-11T17:55:00Z">
        <w:r w:rsidR="00B531DD">
          <w:rPr>
            <w:rFonts w:ascii="Times New Roman" w:hAnsi="Times New Roman" w:cs="Times New Roman"/>
            <w:sz w:val="24"/>
            <w:szCs w:val="24"/>
          </w:rPr>
          <w:t xml:space="preserve"> </w:t>
        </w:r>
      </w:ins>
      <w:ins w:id="277" w:author="Stephen" w:date="2019-07-11T15:11:00Z">
        <w:r w:rsidR="00692C69">
          <w:rPr>
            <w:rFonts w:ascii="Times New Roman" w:hAnsi="Times New Roman" w:cs="Times New Roman"/>
            <w:sz w:val="24"/>
            <w:szCs w:val="24"/>
          </w:rPr>
          <w:t>20]. By extension an abnormal TSH level in the absence of abnormalities in the levels of FT4 or FT3 has come to imply that there is an abnormality of thyroid function, albeit an abnormality more subtle than that of overt thyroid dysfunction.</w:t>
        </w:r>
      </w:ins>
    </w:p>
    <w:p w14:paraId="3F70A853" w14:textId="77777777" w:rsidR="00553E7C" w:rsidRDefault="00553E7C" w:rsidP="00553E7C">
      <w:pPr>
        <w:spacing w:line="480" w:lineRule="auto"/>
        <w:rPr>
          <w:ins w:id="278" w:author="Stephen" w:date="2019-07-12T06:22:00Z"/>
          <w:rFonts w:ascii="Times New Roman" w:hAnsi="Times New Roman" w:cs="Times New Roman"/>
          <w:sz w:val="24"/>
          <w:szCs w:val="24"/>
          <w:lang w:val="en-US"/>
        </w:rPr>
      </w:pPr>
      <w:ins w:id="279" w:author="Stephen" w:date="2019-07-12T06:22:00Z">
        <w:r>
          <w:rPr>
            <w:rFonts w:ascii="Times New Roman" w:hAnsi="Times New Roman" w:cs="Times New Roman"/>
            <w:sz w:val="24"/>
            <w:szCs w:val="24"/>
            <w:lang w:val="en-US"/>
          </w:rPr>
          <w:t xml:space="preserve">The presence of a set point is said to be supported by there being greater inter-individual variation than intra-individual variation in thyroid hormone levels [16, 18]. This reasoning represents a misreading of the work [78] that purportedly demonstrates this proposition. In this work it was shown that if there is greater inter-individual variation than intra-individual variation of a given parameter, the population normal range can be an unreliable guide to individual normality. That is, the work relies on the premise of there being an individual normal level or set point. The reasoning is by definition not applicable in the absence of a set </w:t>
        </w:r>
        <w:proofErr w:type="gramStart"/>
        <w:r>
          <w:rPr>
            <w:rFonts w:ascii="Times New Roman" w:hAnsi="Times New Roman" w:cs="Times New Roman"/>
            <w:sz w:val="24"/>
            <w:szCs w:val="24"/>
            <w:lang w:val="en-US"/>
          </w:rPr>
          <w:t>point, and</w:t>
        </w:r>
        <w:proofErr w:type="gramEnd"/>
        <w:r>
          <w:rPr>
            <w:rFonts w:ascii="Times New Roman" w:hAnsi="Times New Roman" w:cs="Times New Roman"/>
            <w:sz w:val="24"/>
            <w:szCs w:val="24"/>
            <w:lang w:val="en-US"/>
          </w:rPr>
          <w:t xml:space="preserve"> cannot be used to indicate the presence of a set point. Illustrative empiric examples abound (e.g. serum creatinine and alkaline phosphatase exhibit greater inter-individual variation than intra-individual variation [79, 80])</w:t>
        </w:r>
        <w:r w:rsidRPr="00471B7F">
          <w:rPr>
            <w:rFonts w:ascii="Times New Roman" w:hAnsi="Times New Roman" w:cs="Times New Roman"/>
            <w:sz w:val="24"/>
            <w:szCs w:val="24"/>
            <w:lang w:val="en-US"/>
          </w:rPr>
          <w:t xml:space="preserve"> </w:t>
        </w:r>
        <w:r>
          <w:rPr>
            <w:rFonts w:ascii="Times New Roman" w:hAnsi="Times New Roman" w:cs="Times New Roman"/>
            <w:sz w:val="24"/>
            <w:szCs w:val="24"/>
            <w:lang w:val="en-US"/>
          </w:rPr>
          <w:t>but do not have set points [17].</w:t>
        </w:r>
      </w:ins>
    </w:p>
    <w:p w14:paraId="5FF6507E" w14:textId="77777777" w:rsidR="00553E7C" w:rsidRDefault="00553E7C" w:rsidP="00553E7C">
      <w:pPr>
        <w:spacing w:line="480" w:lineRule="auto"/>
        <w:rPr>
          <w:ins w:id="280" w:author="Stephen" w:date="2019-07-12T06:23:00Z"/>
          <w:rFonts w:ascii="Times New Roman" w:hAnsi="Times New Roman" w:cs="Times New Roman"/>
          <w:sz w:val="24"/>
          <w:szCs w:val="24"/>
          <w:lang w:val="en-US"/>
        </w:rPr>
      </w:pPr>
      <w:ins w:id="281" w:author="Stephen" w:date="2019-07-12T06:23:00Z">
        <w:r>
          <w:rPr>
            <w:rFonts w:ascii="Times New Roman" w:hAnsi="Times New Roman" w:cs="Times New Roman"/>
            <w:sz w:val="24"/>
            <w:szCs w:val="24"/>
            <w:lang w:val="en-US"/>
          </w:rPr>
          <w:t xml:space="preserve">The hypothesis of there being an individual thyroid set point has also been reported as being supported by ‘various studies showing </w:t>
        </w:r>
        <w:proofErr w:type="gramStart"/>
        <w:r>
          <w:rPr>
            <w:rFonts w:ascii="Times New Roman" w:hAnsi="Times New Roman" w:cs="Times New Roman"/>
            <w:sz w:val="24"/>
            <w:szCs w:val="24"/>
            <w:lang w:val="en-US"/>
          </w:rPr>
          <w:t>that ,</w:t>
        </w:r>
        <w:proofErr w:type="gramEnd"/>
        <w:r>
          <w:rPr>
            <w:rFonts w:ascii="Times New Roman" w:hAnsi="Times New Roman" w:cs="Times New Roman"/>
            <w:sz w:val="24"/>
            <w:szCs w:val="24"/>
            <w:lang w:val="en-US"/>
          </w:rPr>
          <w:t xml:space="preserve"> despite normalized TSH and FT4 levels, approximately 15% of patients treated for hypothyroidism  or hyperthyroidism still have significant thyroid associated complaints’[16].  Contradicting this observation is the observation that individuals with subclinical thyroid dysfunction, who would have thyroid function even further away from any putative set point levels than the above patients, have few if any symptoms [1,2], i.e. their abnormality is indeed ‘subclinical’. </w:t>
        </w:r>
        <w:proofErr w:type="gramStart"/>
        <w:r>
          <w:rPr>
            <w:rFonts w:ascii="Times New Roman" w:hAnsi="Times New Roman" w:cs="Times New Roman"/>
            <w:sz w:val="24"/>
            <w:szCs w:val="24"/>
            <w:lang w:val="en-US"/>
          </w:rPr>
          <w:t>Furthermore</w:t>
        </w:r>
        <w:proofErr w:type="gramEnd"/>
        <w:r>
          <w:rPr>
            <w:rFonts w:ascii="Times New Roman" w:hAnsi="Times New Roman" w:cs="Times New Roman"/>
            <w:sz w:val="24"/>
            <w:szCs w:val="24"/>
            <w:lang w:val="en-US"/>
          </w:rPr>
          <w:t xml:space="preserve"> any residual symptoms in treated patients may well be due to other factors rather than to thyroid replacement not achieving individual set points. Indeed, one study has suggested that thyroid </w:t>
        </w:r>
        <w:r>
          <w:rPr>
            <w:rFonts w:ascii="Times New Roman" w:hAnsi="Times New Roman" w:cs="Times New Roman"/>
            <w:sz w:val="24"/>
            <w:szCs w:val="24"/>
            <w:lang w:val="en-US"/>
          </w:rPr>
          <w:lastRenderedPageBreak/>
          <w:t xml:space="preserve">surgery to remove the offending source of autoimmune inflammation may be helpful in this regard [81]. </w:t>
        </w:r>
      </w:ins>
    </w:p>
    <w:p w14:paraId="077AD189" w14:textId="77777777" w:rsidR="00823FAB" w:rsidRDefault="00823FAB" w:rsidP="00553E7C">
      <w:pPr>
        <w:spacing w:line="480" w:lineRule="auto"/>
        <w:rPr>
          <w:ins w:id="282" w:author="Stephen" w:date="2019-07-13T16:03:00Z"/>
          <w:rFonts w:ascii="Times New Roman" w:hAnsi="Times New Roman" w:cs="Times New Roman"/>
          <w:sz w:val="24"/>
          <w:szCs w:val="24"/>
        </w:rPr>
      </w:pPr>
      <w:ins w:id="283" w:author="Stephen" w:date="2019-07-13T16:02:00Z">
        <w:r w:rsidRPr="00DE75B6">
          <w:rPr>
            <w:rFonts w:ascii="Times New Roman" w:hAnsi="Times New Roman" w:cs="Times New Roman"/>
            <w:sz w:val="24"/>
            <w:szCs w:val="24"/>
            <w:lang w:val="en-US"/>
          </w:rPr>
          <w:t>The fact that TSH levels reliably predict FT4 values within the normal range and that the correlation between TSH and FT4 in the population is negative is consistent with the relationships between other parameters and their controlling hormones [</w:t>
        </w:r>
        <w:r>
          <w:rPr>
            <w:rFonts w:ascii="Times New Roman" w:hAnsi="Times New Roman" w:cs="Times New Roman"/>
            <w:sz w:val="24"/>
            <w:szCs w:val="24"/>
            <w:lang w:val="en-US"/>
          </w:rPr>
          <w:t>23, 24</w:t>
        </w:r>
        <w:r w:rsidRPr="00DE75B6">
          <w:rPr>
            <w:rFonts w:ascii="Times New Roman" w:hAnsi="Times New Roman" w:cs="Times New Roman"/>
            <w:sz w:val="24"/>
            <w:szCs w:val="24"/>
            <w:lang w:val="en-US"/>
          </w:rPr>
          <w:t>]. It is this negative relationship</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a function of the population variability of thyroid versus pituitary sensitivity [21], </w:t>
        </w:r>
        <w:r>
          <w:rPr>
            <w:rFonts w:ascii="Times New Roman" w:hAnsi="Times New Roman" w:cs="Times New Roman"/>
            <w:sz w:val="24"/>
            <w:szCs w:val="24"/>
            <w:lang w:val="en-US"/>
          </w:rPr>
          <w:t>again seen in this review [34-37, 42, 67],</w:t>
        </w:r>
        <w:r w:rsidRPr="00DE75B6">
          <w:rPr>
            <w:rFonts w:ascii="Times New Roman" w:hAnsi="Times New Roman" w:cs="Times New Roman"/>
            <w:sz w:val="24"/>
            <w:szCs w:val="24"/>
            <w:lang w:val="en-US"/>
          </w:rPr>
          <w:t xml:space="preserve"> which is inconsistent with a set point model of regulation</w:t>
        </w:r>
        <w:r>
          <w:rPr>
            <w:rFonts w:ascii="Times New Roman" w:hAnsi="Times New Roman" w:cs="Times New Roman"/>
            <w:sz w:val="24"/>
            <w:szCs w:val="24"/>
            <w:lang w:val="en-US"/>
          </w:rPr>
          <w:t xml:space="preserve"> [22]</w:t>
        </w:r>
        <w:r w:rsidRPr="00DE75B6">
          <w:rPr>
            <w:rFonts w:ascii="Times New Roman" w:hAnsi="Times New Roman" w:cs="Times New Roman"/>
            <w:sz w:val="24"/>
            <w:szCs w:val="24"/>
            <w:lang w:val="en-US"/>
          </w:rPr>
          <w:t>.</w:t>
        </w:r>
        <w:r>
          <w:rPr>
            <w:rFonts w:ascii="Times New Roman" w:hAnsi="Times New Roman" w:cs="Times New Roman"/>
            <w:sz w:val="24"/>
            <w:szCs w:val="24"/>
            <w:lang w:val="en-US"/>
          </w:rPr>
          <w:t>The negative TSH/FT4 population relationship is consistent with a balance point model of regulation, this model of regulation rendering redundant the need to seek further explanations for the superior correlation of clinical features with FT4 levels as compared with TSH levels.</w:t>
        </w:r>
        <w:r w:rsidRPr="00B531DD">
          <w:rPr>
            <w:rFonts w:ascii="Times New Roman" w:hAnsi="Times New Roman" w:cs="Times New Roman"/>
            <w:sz w:val="24"/>
            <w:szCs w:val="24"/>
          </w:rPr>
          <w:t xml:space="preserve"> </w:t>
        </w:r>
        <w:r w:rsidRPr="00DE75B6">
          <w:rPr>
            <w:rFonts w:ascii="Times New Roman" w:hAnsi="Times New Roman" w:cs="Times New Roman"/>
            <w:sz w:val="24"/>
            <w:szCs w:val="24"/>
          </w:rPr>
          <w:t xml:space="preserve">Other authors </w:t>
        </w:r>
        <w:r>
          <w:rPr>
            <w:rFonts w:ascii="Times New Roman" w:hAnsi="Times New Roman" w:cs="Times New Roman"/>
            <w:sz w:val="24"/>
            <w:szCs w:val="24"/>
          </w:rPr>
          <w:t xml:space="preserve">investigating yet another parameter (body temperature) </w:t>
        </w:r>
        <w:r w:rsidRPr="00DE75B6">
          <w:rPr>
            <w:rFonts w:ascii="Times New Roman" w:hAnsi="Times New Roman" w:cs="Times New Roman"/>
            <w:sz w:val="24"/>
            <w:szCs w:val="24"/>
          </w:rPr>
          <w:t xml:space="preserve">using different methods have come to similar </w:t>
        </w:r>
        <w:r>
          <w:rPr>
            <w:rFonts w:ascii="Times New Roman" w:hAnsi="Times New Roman" w:cs="Times New Roman"/>
            <w:sz w:val="24"/>
            <w:szCs w:val="24"/>
          </w:rPr>
          <w:t>conclusions</w:t>
        </w:r>
        <w:r w:rsidRPr="00DE75B6">
          <w:rPr>
            <w:rFonts w:ascii="Times New Roman" w:hAnsi="Times New Roman" w:cs="Times New Roman"/>
            <w:sz w:val="24"/>
            <w:szCs w:val="24"/>
          </w:rPr>
          <w:t xml:space="preserve"> [</w:t>
        </w:r>
        <w:r>
          <w:rPr>
            <w:rFonts w:ascii="Times New Roman" w:hAnsi="Times New Roman" w:cs="Times New Roman"/>
            <w:sz w:val="24"/>
            <w:szCs w:val="24"/>
          </w:rPr>
          <w:t>25</w:t>
        </w:r>
        <w:r w:rsidRPr="00DE75B6">
          <w:rPr>
            <w:rFonts w:ascii="Times New Roman" w:hAnsi="Times New Roman" w:cs="Times New Roman"/>
            <w:sz w:val="24"/>
            <w:szCs w:val="24"/>
          </w:rPr>
          <w:t>]</w:t>
        </w:r>
        <w:r>
          <w:rPr>
            <w:rFonts w:ascii="Times New Roman" w:hAnsi="Times New Roman" w:cs="Times New Roman"/>
            <w:sz w:val="24"/>
            <w:szCs w:val="24"/>
          </w:rPr>
          <w:t xml:space="preserve"> regarding the existence of a set point. All this work casts doubt on the existence of set points in general.</w:t>
        </w:r>
      </w:ins>
    </w:p>
    <w:p w14:paraId="0DC52D7E" w14:textId="77777777" w:rsidR="00553E7C" w:rsidRPr="00DE75B6" w:rsidRDefault="00553E7C" w:rsidP="00553E7C">
      <w:pPr>
        <w:spacing w:line="480" w:lineRule="auto"/>
        <w:rPr>
          <w:ins w:id="284" w:author="Stephen" w:date="2019-07-12T06:23:00Z"/>
          <w:rFonts w:ascii="Times New Roman" w:hAnsi="Times New Roman" w:cs="Times New Roman"/>
          <w:sz w:val="24"/>
          <w:szCs w:val="24"/>
          <w:lang w:val="en-US"/>
        </w:rPr>
      </w:pPr>
      <w:ins w:id="285" w:author="Stephen" w:date="2019-07-12T06:23:00Z">
        <w:r>
          <w:rPr>
            <w:rFonts w:ascii="Times New Roman" w:hAnsi="Times New Roman" w:cs="Times New Roman"/>
            <w:sz w:val="24"/>
            <w:szCs w:val="24"/>
            <w:lang w:val="en-US"/>
          </w:rPr>
          <w:t>The set point hypothesis has still further problems, including the difficulty of determining the set poi</w:t>
        </w:r>
        <w:r w:rsidR="00823FAB">
          <w:rPr>
            <w:rFonts w:ascii="Times New Roman" w:hAnsi="Times New Roman" w:cs="Times New Roman"/>
            <w:sz w:val="24"/>
            <w:szCs w:val="24"/>
            <w:lang w:val="en-US"/>
          </w:rPr>
          <w:t xml:space="preserve">nt [16], and the difficulty of </w:t>
        </w:r>
        <w:r>
          <w:rPr>
            <w:rFonts w:ascii="Times New Roman" w:hAnsi="Times New Roman" w:cs="Times New Roman"/>
            <w:sz w:val="24"/>
            <w:szCs w:val="24"/>
            <w:lang w:val="en-US"/>
          </w:rPr>
          <w:t>isolating the tissue substrate of set point functioning [17].</w:t>
        </w:r>
      </w:ins>
    </w:p>
    <w:p w14:paraId="606F0181" w14:textId="77777777" w:rsidR="000D0849" w:rsidRDefault="000D0849" w:rsidP="000D0849">
      <w:pPr>
        <w:spacing w:line="480" w:lineRule="auto"/>
        <w:rPr>
          <w:ins w:id="286" w:author="Stephen" w:date="2019-07-13T08:29:00Z"/>
          <w:rFonts w:ascii="Times New Roman" w:hAnsi="Times New Roman" w:cs="Times New Roman"/>
          <w:sz w:val="24"/>
          <w:szCs w:val="24"/>
          <w:lang w:val="en-US"/>
        </w:rPr>
      </w:pPr>
      <w:ins w:id="287" w:author="Stephen" w:date="2019-07-13T08:29:00Z">
        <w:r>
          <w:rPr>
            <w:rFonts w:ascii="Times New Roman" w:hAnsi="Times New Roman" w:cs="Times New Roman"/>
            <w:sz w:val="24"/>
            <w:szCs w:val="24"/>
            <w:lang w:val="en-US"/>
          </w:rPr>
          <w:t>A</w:t>
        </w:r>
        <w:r w:rsidRPr="00DE75B6">
          <w:rPr>
            <w:rFonts w:ascii="Times New Roman" w:hAnsi="Times New Roman" w:cs="Times New Roman"/>
            <w:sz w:val="24"/>
            <w:szCs w:val="24"/>
            <w:lang w:val="en-US"/>
          </w:rPr>
          <w:t xml:space="preserve">s there is no reason to believe that any individual’s particular thyroid hormone levels represent a set-point, </w:t>
        </w:r>
        <w:r>
          <w:rPr>
            <w:rFonts w:ascii="Times New Roman" w:hAnsi="Times New Roman" w:cs="Times New Roman"/>
            <w:sz w:val="24"/>
            <w:szCs w:val="24"/>
            <w:lang w:val="en-US"/>
          </w:rPr>
          <w:t xml:space="preserve">it follows that </w:t>
        </w:r>
        <w:r w:rsidRPr="00DE75B6">
          <w:rPr>
            <w:rFonts w:ascii="Times New Roman" w:hAnsi="Times New Roman" w:cs="Times New Roman"/>
            <w:sz w:val="24"/>
            <w:szCs w:val="24"/>
            <w:lang w:val="en-US"/>
          </w:rPr>
          <w:t>any deviation away from these levels, within the normal range, is not necessarily deleterious</w:t>
        </w:r>
        <w:r>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 regardless of the TSH level. Individuals with baseline thyroid function towards the upper end of the range must have a greater decline in thyroid function to become hypothyroid as compared with individuals with baseline function at the lower end of the range because this reflects the true physiology; they are starting at a ‘slightly hyperthyroid’ point. These former individuals with a small drop in FT4 levels are not becoming ‘individually’ hypothyroid, but are, in fact becoming more ‘normal’. They do not need to become ‘more hypothyroid’ [</w:t>
        </w:r>
        <w:r>
          <w:rPr>
            <w:rFonts w:ascii="Times New Roman" w:hAnsi="Times New Roman" w:cs="Times New Roman"/>
            <w:sz w:val="24"/>
            <w:szCs w:val="24"/>
            <w:lang w:val="en-US"/>
          </w:rPr>
          <w:t>18</w:t>
        </w:r>
        <w:r w:rsidRPr="00DE75B6">
          <w:rPr>
            <w:rFonts w:ascii="Times New Roman" w:hAnsi="Times New Roman" w:cs="Times New Roman"/>
            <w:sz w:val="24"/>
            <w:szCs w:val="24"/>
            <w:lang w:val="en-US"/>
          </w:rPr>
          <w:t xml:space="preserve">] than other individuals so as to have hormone levels </w:t>
        </w:r>
        <w:r w:rsidRPr="00DE75B6">
          <w:rPr>
            <w:rFonts w:ascii="Times New Roman" w:hAnsi="Times New Roman" w:cs="Times New Roman"/>
            <w:sz w:val="24"/>
            <w:szCs w:val="24"/>
            <w:lang w:val="en-US"/>
          </w:rPr>
          <w:lastRenderedPageBreak/>
          <w:t>fall out of the normal range and enable diagnosis. Conversely these individuals with upper normal range levels of FT4 need little disturbance upwards to become truly, overtly hyperthyroid.</w:t>
        </w:r>
      </w:ins>
    </w:p>
    <w:p w14:paraId="1D999DB0" w14:textId="77777777" w:rsidR="000D0849" w:rsidRDefault="000D0849" w:rsidP="000D0849">
      <w:pPr>
        <w:spacing w:line="480" w:lineRule="auto"/>
        <w:rPr>
          <w:ins w:id="288" w:author="Stephen" w:date="2019-07-13T08:29:00Z"/>
          <w:rFonts w:ascii="Times New Roman" w:hAnsi="Times New Roman" w:cs="Times New Roman"/>
          <w:sz w:val="24"/>
          <w:szCs w:val="24"/>
          <w:lang w:val="en-US"/>
        </w:rPr>
      </w:pPr>
      <w:ins w:id="289" w:author="Stephen" w:date="2019-07-13T08:29:00Z">
        <w:r>
          <w:rPr>
            <w:rFonts w:ascii="Times New Roman" w:hAnsi="Times New Roman" w:cs="Times New Roman"/>
            <w:sz w:val="24"/>
            <w:szCs w:val="24"/>
            <w:lang w:val="en-US"/>
          </w:rPr>
          <w:t>By the same logic, there is no imperative with thyroid replacement therapy to attempt to recreate the exact thyroid status of an individual prior to any thyroid disease or surgery that led to the need for such replacement therapy.</w:t>
        </w:r>
      </w:ins>
    </w:p>
    <w:p w14:paraId="29432B07" w14:textId="77777777" w:rsidR="00553E7C" w:rsidRDefault="00553E7C" w:rsidP="00553E7C">
      <w:pPr>
        <w:spacing w:line="480" w:lineRule="auto"/>
        <w:rPr>
          <w:ins w:id="290" w:author="Stephen" w:date="2019-07-12T06:24:00Z"/>
          <w:rFonts w:ascii="Times New Roman" w:hAnsi="Times New Roman" w:cs="Times New Roman"/>
          <w:sz w:val="24"/>
          <w:szCs w:val="24"/>
          <w:lang w:val="en-US"/>
        </w:rPr>
      </w:pPr>
      <w:ins w:id="291" w:author="Stephen" w:date="2019-07-12T06:24:00Z">
        <w:r>
          <w:rPr>
            <w:rFonts w:ascii="Times New Roman" w:hAnsi="Times New Roman" w:cs="Times New Roman"/>
            <w:sz w:val="24"/>
            <w:szCs w:val="24"/>
            <w:lang w:val="en-US"/>
          </w:rPr>
          <w:t xml:space="preserve">The concept that TSH levels are more sensitive indicators than FT4 levels in the context of changes in thyroid function, (based on changes in TSH and FT4 levels), and therefore are better indicators of thyroid function [4, 16, 18, 20], relies on the existence of a set point from which a change is important, and depends on whether or not a log scale is employed, and whether TSH is generating, or responding to, any change to FT4 levels. In normal individuals, changes to TSH and thyroid hormones are positively correlated [18], indicating that physiologically, an increase in TSH may be driving an increase in thyroid hormone levels (away from equilibrium), rather than responding to a drop in thyroid hormone levels and restoring equilibrium i.e. one cannot even surely predict the direction of any change in thyroid function in the normal range by reference to the change in the TSH level. </w:t>
        </w:r>
      </w:ins>
    </w:p>
    <w:p w14:paraId="10D666F7" w14:textId="77777777" w:rsidR="000D0849" w:rsidRDefault="00553E7C" w:rsidP="00553E7C">
      <w:pPr>
        <w:spacing w:line="480" w:lineRule="auto"/>
        <w:rPr>
          <w:ins w:id="292" w:author="Stephen" w:date="2019-07-13T08:28:00Z"/>
          <w:rFonts w:ascii="Times New Roman" w:hAnsi="Times New Roman" w:cs="Times New Roman"/>
          <w:sz w:val="24"/>
          <w:szCs w:val="24"/>
          <w:lang w:val="en-US"/>
        </w:rPr>
      </w:pPr>
      <w:ins w:id="293" w:author="Stephen" w:date="2019-07-12T06:24:00Z">
        <w:r>
          <w:rPr>
            <w:rFonts w:ascii="Times New Roman" w:hAnsi="Times New Roman" w:cs="Times New Roman"/>
            <w:sz w:val="24"/>
            <w:szCs w:val="24"/>
            <w:lang w:val="en-US"/>
          </w:rPr>
          <w:t>Regardless of the above, whether or not TSH or thyroid hormones are the more sensitive indicator of a change to thyroid function, does not necessarily indicate the better indicator of abnormal thyroid function.  There are proportionally greater changes to levels of the controlling hormones insulin [82 ], parathyroid hormone [83] and erythropoietin [84]  in response to primary changes of levels of the parameters glucose, calcium and hemoglobin respectively, but this provides no justification to rely on the levels of the controlling hormones to define normality of these parameters [11, 12].</w:t>
        </w:r>
      </w:ins>
    </w:p>
    <w:p w14:paraId="0C38C6C8" w14:textId="77777777" w:rsidR="00F1288B" w:rsidRPr="00DE75B6" w:rsidRDefault="00F1288B" w:rsidP="00F1288B">
      <w:pPr>
        <w:spacing w:line="480" w:lineRule="auto"/>
        <w:rPr>
          <w:ins w:id="294" w:author="Stephen" w:date="2019-07-11T17:27:00Z"/>
          <w:rFonts w:ascii="Times New Roman" w:hAnsi="Times New Roman" w:cs="Times New Roman"/>
          <w:sz w:val="24"/>
          <w:szCs w:val="24"/>
          <w:lang w:val="en-US"/>
        </w:rPr>
      </w:pPr>
      <w:ins w:id="295" w:author="Stephen" w:date="2019-07-11T17:27:00Z">
        <w:r w:rsidRPr="00DE75B6">
          <w:rPr>
            <w:rFonts w:ascii="Times New Roman" w:hAnsi="Times New Roman" w:cs="Times New Roman"/>
            <w:sz w:val="24"/>
            <w:szCs w:val="24"/>
            <w:lang w:val="en-US"/>
          </w:rPr>
          <w:lastRenderedPageBreak/>
          <w:t xml:space="preserve">The fact that TSH levels reliably identify overt thyroid dysfunction can </w:t>
        </w:r>
      </w:ins>
      <w:ins w:id="296" w:author="Stephen" w:date="2019-07-13T16:20:00Z">
        <w:r w:rsidR="003C4430">
          <w:rPr>
            <w:rFonts w:ascii="Times New Roman" w:hAnsi="Times New Roman" w:cs="Times New Roman"/>
            <w:sz w:val="24"/>
            <w:szCs w:val="24"/>
            <w:lang w:val="en-US"/>
          </w:rPr>
          <w:t xml:space="preserve">also </w:t>
        </w:r>
      </w:ins>
      <w:ins w:id="297" w:author="Stephen" w:date="2019-07-11T17:27:00Z">
        <w:r w:rsidRPr="00DE75B6">
          <w:rPr>
            <w:rFonts w:ascii="Times New Roman" w:hAnsi="Times New Roman" w:cs="Times New Roman"/>
            <w:sz w:val="24"/>
            <w:szCs w:val="24"/>
            <w:lang w:val="en-US"/>
          </w:rPr>
          <w:t>be explained by the negative population relationship between TSH and FT4</w:t>
        </w:r>
      </w:ins>
      <w:ins w:id="298" w:author="Stephen" w:date="2019-07-13T16:21:00Z">
        <w:r w:rsidR="003C4430">
          <w:rPr>
            <w:rFonts w:ascii="Times New Roman" w:hAnsi="Times New Roman" w:cs="Times New Roman"/>
            <w:sz w:val="24"/>
            <w:szCs w:val="24"/>
            <w:lang w:val="en-US"/>
          </w:rPr>
          <w:t>,</w:t>
        </w:r>
      </w:ins>
      <w:ins w:id="299" w:author="Stephen" w:date="2019-07-11T17:27:00Z">
        <w:r w:rsidRPr="00DE75B6">
          <w:rPr>
            <w:rFonts w:ascii="Times New Roman" w:hAnsi="Times New Roman" w:cs="Times New Roman"/>
            <w:sz w:val="24"/>
            <w:szCs w:val="24"/>
            <w:lang w:val="en-US"/>
          </w:rPr>
          <w:t xml:space="preserve"> </w:t>
        </w:r>
      </w:ins>
      <w:ins w:id="300" w:author="Stephen" w:date="2019-07-13T16:21:00Z">
        <w:r w:rsidR="003C4430">
          <w:rPr>
            <w:rFonts w:ascii="Times New Roman" w:hAnsi="Times New Roman" w:cs="Times New Roman"/>
            <w:sz w:val="24"/>
            <w:szCs w:val="24"/>
            <w:lang w:val="en-US"/>
          </w:rPr>
          <w:t xml:space="preserve">i.e. its extension </w:t>
        </w:r>
      </w:ins>
      <w:ins w:id="301" w:author="Stephen" w:date="2019-07-11T17:27:00Z">
        <w:r w:rsidRPr="00DE75B6">
          <w:rPr>
            <w:rFonts w:ascii="Times New Roman" w:hAnsi="Times New Roman" w:cs="Times New Roman"/>
            <w:sz w:val="24"/>
            <w:szCs w:val="24"/>
            <w:lang w:val="en-US"/>
          </w:rPr>
          <w:t>into the abnormal ranges of FT4 [</w:t>
        </w:r>
        <w:r>
          <w:rPr>
            <w:rFonts w:ascii="Times New Roman" w:hAnsi="Times New Roman" w:cs="Times New Roman"/>
            <w:sz w:val="24"/>
            <w:szCs w:val="24"/>
            <w:lang w:val="en-US"/>
          </w:rPr>
          <w:t>14, 15</w:t>
        </w:r>
        <w:r w:rsidRPr="00DE75B6">
          <w:rPr>
            <w:rFonts w:ascii="Times New Roman" w:hAnsi="Times New Roman" w:cs="Times New Roman"/>
            <w:sz w:val="24"/>
            <w:szCs w:val="24"/>
            <w:lang w:val="en-US"/>
          </w:rPr>
          <w:t>]. This is due merely to the fact that nearly all overt thyroid dysfunction is primary rather than secondary [</w:t>
        </w:r>
        <w:r>
          <w:rPr>
            <w:rFonts w:ascii="Times New Roman" w:hAnsi="Times New Roman" w:cs="Times New Roman"/>
            <w:sz w:val="24"/>
            <w:szCs w:val="24"/>
            <w:lang w:val="en-US"/>
          </w:rPr>
          <w:t>93</w:t>
        </w:r>
        <w:r w:rsidRPr="00DE75B6">
          <w:rPr>
            <w:rFonts w:ascii="Times New Roman" w:hAnsi="Times New Roman" w:cs="Times New Roman"/>
            <w:sz w:val="24"/>
            <w:szCs w:val="24"/>
            <w:lang w:val="en-US"/>
          </w:rPr>
          <w:t>]. This situation differs from other endocrine pathology</w:t>
        </w:r>
        <w:r>
          <w:rPr>
            <w:rFonts w:ascii="Times New Roman" w:hAnsi="Times New Roman" w:cs="Times New Roman"/>
            <w:sz w:val="24"/>
            <w:szCs w:val="24"/>
            <w:lang w:val="en-US"/>
          </w:rPr>
          <w:t xml:space="preserve">, for example Cushing’s syndrome, </w:t>
        </w:r>
        <w:r w:rsidRPr="00DE75B6">
          <w:rPr>
            <w:rFonts w:ascii="Times New Roman" w:hAnsi="Times New Roman" w:cs="Times New Roman"/>
            <w:sz w:val="24"/>
            <w:szCs w:val="24"/>
            <w:lang w:val="en-US"/>
          </w:rPr>
          <w:t>whereby the parameter abnormality is likely to be due to a disorder of the parameter controlling factor</w:t>
        </w:r>
        <w:r>
          <w:rPr>
            <w:rFonts w:ascii="Times New Roman" w:hAnsi="Times New Roman" w:cs="Times New Roman"/>
            <w:sz w:val="24"/>
            <w:szCs w:val="24"/>
            <w:lang w:val="en-US"/>
          </w:rPr>
          <w:t xml:space="preserve"> [94]</w:t>
        </w:r>
        <w:r w:rsidRPr="00DE75B6">
          <w:rPr>
            <w:rFonts w:ascii="Times New Roman" w:hAnsi="Times New Roman" w:cs="Times New Roman"/>
            <w:sz w:val="24"/>
            <w:szCs w:val="24"/>
            <w:lang w:val="en-US"/>
          </w:rPr>
          <w:t>.</w:t>
        </w:r>
        <w:r>
          <w:rPr>
            <w:rFonts w:ascii="Times New Roman" w:hAnsi="Times New Roman" w:cs="Times New Roman"/>
            <w:sz w:val="24"/>
            <w:szCs w:val="24"/>
            <w:lang w:val="en-US"/>
          </w:rPr>
          <w:t xml:space="preserve"> The fact that TSH levels are </w:t>
        </w:r>
      </w:ins>
      <w:ins w:id="302" w:author="Stephen" w:date="2019-07-11T17:55:00Z">
        <w:r w:rsidR="00B531DD">
          <w:rPr>
            <w:rFonts w:ascii="Times New Roman" w:hAnsi="Times New Roman" w:cs="Times New Roman"/>
            <w:sz w:val="24"/>
            <w:szCs w:val="24"/>
            <w:lang w:val="en-US"/>
          </w:rPr>
          <w:t>t</w:t>
        </w:r>
      </w:ins>
      <w:ins w:id="303" w:author="Stephen" w:date="2019-07-11T17:56:00Z">
        <w:r w:rsidR="00B531DD">
          <w:rPr>
            <w:rFonts w:ascii="Times New Roman" w:hAnsi="Times New Roman" w:cs="Times New Roman"/>
            <w:sz w:val="24"/>
            <w:szCs w:val="24"/>
            <w:lang w:val="en-US"/>
          </w:rPr>
          <w:t xml:space="preserve">hereby </w:t>
        </w:r>
      </w:ins>
      <w:ins w:id="304" w:author="Stephen" w:date="2019-07-11T17:27:00Z">
        <w:r>
          <w:rPr>
            <w:rFonts w:ascii="Times New Roman" w:hAnsi="Times New Roman" w:cs="Times New Roman"/>
            <w:sz w:val="24"/>
            <w:szCs w:val="24"/>
            <w:lang w:val="en-US"/>
          </w:rPr>
          <w:t>very sensitive screening tests for thyroid dysfunction [20] does not imply TSH levels are very specific, i.e. that an abnormal TSH level implies thyroid dysfunction.  An abnormal TSH level in the presence of normal levels of thyroid hormones more likely indicates a false-positive TSH result in terms of</w:t>
        </w:r>
      </w:ins>
      <w:ins w:id="305" w:author="Stephen" w:date="2019-07-13T16:05:00Z">
        <w:r w:rsidR="00823FAB">
          <w:rPr>
            <w:rFonts w:ascii="Times New Roman" w:hAnsi="Times New Roman" w:cs="Times New Roman"/>
            <w:sz w:val="24"/>
            <w:szCs w:val="24"/>
            <w:lang w:val="en-US"/>
          </w:rPr>
          <w:t xml:space="preserve"> tissue or organ </w:t>
        </w:r>
      </w:ins>
      <w:ins w:id="306" w:author="Stephen" w:date="2019-07-13T16:06:00Z">
        <w:r w:rsidR="00823FAB">
          <w:rPr>
            <w:rFonts w:ascii="Times New Roman" w:hAnsi="Times New Roman" w:cs="Times New Roman"/>
            <w:sz w:val="24"/>
            <w:szCs w:val="24"/>
            <w:lang w:val="en-US"/>
          </w:rPr>
          <w:t>hyper/hypo-</w:t>
        </w:r>
        <w:proofErr w:type="spellStart"/>
        <w:r w:rsidR="00823FAB">
          <w:rPr>
            <w:rFonts w:ascii="Times New Roman" w:hAnsi="Times New Roman" w:cs="Times New Roman"/>
            <w:sz w:val="24"/>
            <w:szCs w:val="24"/>
            <w:lang w:val="en-US"/>
          </w:rPr>
          <w:t>thyroidism</w:t>
        </w:r>
        <w:proofErr w:type="spellEnd"/>
        <w:r w:rsidR="00823FAB">
          <w:rPr>
            <w:rFonts w:ascii="Times New Roman" w:hAnsi="Times New Roman" w:cs="Times New Roman"/>
            <w:sz w:val="24"/>
            <w:szCs w:val="24"/>
            <w:lang w:val="en-US"/>
          </w:rPr>
          <w:t>.</w:t>
        </w:r>
      </w:ins>
    </w:p>
    <w:p w14:paraId="792EB135" w14:textId="77777777" w:rsidR="00A71C84" w:rsidRPr="00DE75B6" w:rsidDel="0019677E" w:rsidRDefault="00A71C84" w:rsidP="00A71C84">
      <w:pPr>
        <w:spacing w:line="480" w:lineRule="auto"/>
        <w:rPr>
          <w:del w:id="307" w:author="Stephen" w:date="2019-07-11T17:29:00Z"/>
          <w:rFonts w:ascii="Times New Roman" w:hAnsi="Times New Roman" w:cs="Times New Roman"/>
          <w:sz w:val="24"/>
          <w:szCs w:val="24"/>
        </w:rPr>
      </w:pPr>
      <w:moveToRangeStart w:id="308" w:author="Stephen" w:date="2019-07-11T15:08:00Z" w:name="move13750131"/>
      <w:moveTo w:id="309" w:author="Stephen" w:date="2019-07-11T15:08:00Z">
        <w:del w:id="310" w:author="Stephen" w:date="2019-07-11T17:29:00Z">
          <w:r w:rsidRPr="00DE75B6" w:rsidDel="0019677E">
            <w:rPr>
              <w:rFonts w:ascii="Times New Roman" w:hAnsi="Times New Roman" w:cs="Times New Roman"/>
              <w:sz w:val="24"/>
              <w:szCs w:val="24"/>
            </w:rPr>
            <w:delText xml:space="preserve">Our previous work, has demonstrated that the negative population correlation between FT4 and TSH </w:delText>
          </w:r>
          <w:r w:rsidDel="0019677E">
            <w:rPr>
              <w:rFonts w:ascii="Times New Roman" w:hAnsi="Times New Roman" w:cs="Times New Roman"/>
              <w:sz w:val="24"/>
              <w:szCs w:val="24"/>
            </w:rPr>
            <w:delText xml:space="preserve">within the normal range of FT4 </w:delText>
          </w:r>
        </w:del>
        <w:del w:id="311" w:author="Stephen" w:date="2019-07-11T17:19:00Z">
          <w:r w:rsidDel="00F1288B">
            <w:rPr>
              <w:rFonts w:ascii="Times New Roman" w:hAnsi="Times New Roman" w:cs="Times New Roman"/>
              <w:sz w:val="24"/>
              <w:szCs w:val="24"/>
            </w:rPr>
            <w:delText>is merely a function of the population variability of thyroid versus pituitary sensitivity [21</w:delText>
          </w:r>
        </w:del>
        <w:del w:id="312" w:author="Stephen" w:date="2019-07-11T17:11:00Z">
          <w:r w:rsidDel="00C96840">
            <w:rPr>
              <w:rFonts w:ascii="Times New Roman" w:hAnsi="Times New Roman" w:cs="Times New Roman"/>
              <w:sz w:val="24"/>
              <w:szCs w:val="24"/>
            </w:rPr>
            <w:delText xml:space="preserve"> </w:delText>
          </w:r>
        </w:del>
        <w:del w:id="313" w:author="Stephen" w:date="2019-07-11T17:19:00Z">
          <w:r w:rsidDel="00F1288B">
            <w:rPr>
              <w:rFonts w:ascii="Times New Roman" w:hAnsi="Times New Roman" w:cs="Times New Roman"/>
              <w:sz w:val="24"/>
              <w:szCs w:val="24"/>
            </w:rPr>
            <w:delText xml:space="preserve">] </w:delText>
          </w:r>
        </w:del>
        <w:del w:id="314" w:author="Stephen" w:date="2019-07-11T17:29:00Z">
          <w:r w:rsidDel="0019677E">
            <w:rPr>
              <w:rFonts w:ascii="Times New Roman" w:hAnsi="Times New Roman" w:cs="Times New Roman"/>
              <w:sz w:val="24"/>
              <w:szCs w:val="24"/>
            </w:rPr>
            <w:delText xml:space="preserve">and furthermore </w:delText>
          </w:r>
          <w:r w:rsidRPr="00DE75B6" w:rsidDel="0019677E">
            <w:rPr>
              <w:rFonts w:ascii="Times New Roman" w:hAnsi="Times New Roman" w:cs="Times New Roman"/>
              <w:sz w:val="24"/>
              <w:szCs w:val="24"/>
            </w:rPr>
            <w:delText>provides evidence against the existence of a set point for thyroid hormones [</w:delText>
          </w:r>
          <w:r w:rsidDel="0019677E">
            <w:rPr>
              <w:rFonts w:ascii="Times New Roman" w:hAnsi="Times New Roman" w:cs="Times New Roman"/>
              <w:sz w:val="24"/>
              <w:szCs w:val="24"/>
            </w:rPr>
            <w:delText>22</w:delText>
          </w:r>
          <w:r w:rsidRPr="00DE75B6" w:rsidDel="0019677E">
            <w:rPr>
              <w:rFonts w:ascii="Times New Roman" w:hAnsi="Times New Roman" w:cs="Times New Roman"/>
              <w:sz w:val="24"/>
              <w:szCs w:val="24"/>
            </w:rPr>
            <w:delText>]. We have analogously provided evidence that set points also do not exist for other physiological parameters [</w:delText>
          </w:r>
          <w:r w:rsidDel="0019677E">
            <w:rPr>
              <w:rFonts w:ascii="Times New Roman" w:hAnsi="Times New Roman" w:cs="Times New Roman"/>
              <w:sz w:val="24"/>
              <w:szCs w:val="24"/>
            </w:rPr>
            <w:delText>23,24</w:delText>
          </w:r>
          <w:r w:rsidRPr="00DE75B6" w:rsidDel="0019677E">
            <w:rPr>
              <w:rFonts w:ascii="Times New Roman" w:hAnsi="Times New Roman" w:cs="Times New Roman"/>
              <w:sz w:val="24"/>
              <w:szCs w:val="24"/>
            </w:rPr>
            <w:delText xml:space="preserve">], and have argued that the evidence therefore suggests that, in general, regulation and homeostasis are </w:delText>
          </w:r>
          <w:r w:rsidDel="0019677E">
            <w:rPr>
              <w:rFonts w:ascii="Times New Roman" w:hAnsi="Times New Roman" w:cs="Times New Roman"/>
              <w:sz w:val="24"/>
              <w:szCs w:val="24"/>
            </w:rPr>
            <w:delText xml:space="preserve">not </w:delText>
          </w:r>
          <w:r w:rsidRPr="00DE75B6" w:rsidDel="0019677E">
            <w:rPr>
              <w:rFonts w:ascii="Times New Roman" w:hAnsi="Times New Roman" w:cs="Times New Roman"/>
              <w:sz w:val="24"/>
              <w:szCs w:val="24"/>
            </w:rPr>
            <w:delText xml:space="preserve">based on set points. </w:delText>
          </w:r>
        </w:del>
        <w:del w:id="315" w:author="Stephen" w:date="2019-07-11T17:22:00Z">
          <w:r w:rsidRPr="00DE75B6" w:rsidDel="00F1288B">
            <w:rPr>
              <w:rFonts w:ascii="Times New Roman" w:hAnsi="Times New Roman" w:cs="Times New Roman"/>
              <w:sz w:val="24"/>
              <w:szCs w:val="24"/>
            </w:rPr>
            <w:delText xml:space="preserve">Other authors using different methods have come to similar </w:delText>
          </w:r>
          <w:r w:rsidDel="00F1288B">
            <w:rPr>
              <w:rFonts w:ascii="Times New Roman" w:hAnsi="Times New Roman" w:cs="Times New Roman"/>
              <w:sz w:val="24"/>
              <w:szCs w:val="24"/>
            </w:rPr>
            <w:delText>conclusions</w:delText>
          </w:r>
          <w:r w:rsidRPr="00DE75B6" w:rsidDel="00F1288B">
            <w:rPr>
              <w:rFonts w:ascii="Times New Roman" w:hAnsi="Times New Roman" w:cs="Times New Roman"/>
              <w:sz w:val="24"/>
              <w:szCs w:val="24"/>
            </w:rPr>
            <w:delText xml:space="preserve"> [</w:delText>
          </w:r>
          <w:r w:rsidDel="00F1288B">
            <w:rPr>
              <w:rFonts w:ascii="Times New Roman" w:hAnsi="Times New Roman" w:cs="Times New Roman"/>
              <w:sz w:val="24"/>
              <w:szCs w:val="24"/>
            </w:rPr>
            <w:delText>25</w:delText>
          </w:r>
          <w:r w:rsidRPr="00DE75B6" w:rsidDel="00F1288B">
            <w:rPr>
              <w:rFonts w:ascii="Times New Roman" w:hAnsi="Times New Roman" w:cs="Times New Roman"/>
              <w:sz w:val="24"/>
              <w:szCs w:val="24"/>
            </w:rPr>
            <w:delText>]</w:delText>
          </w:r>
          <w:r w:rsidDel="00F1288B">
            <w:rPr>
              <w:rFonts w:ascii="Times New Roman" w:hAnsi="Times New Roman" w:cs="Times New Roman"/>
              <w:sz w:val="24"/>
              <w:szCs w:val="24"/>
            </w:rPr>
            <w:delText xml:space="preserve"> .</w:delText>
          </w:r>
        </w:del>
      </w:moveTo>
    </w:p>
    <w:p w14:paraId="0F513432" w14:textId="77777777" w:rsidR="00A71C84" w:rsidRPr="00DE75B6" w:rsidDel="0019677E" w:rsidRDefault="00A71C84" w:rsidP="00A71C84">
      <w:pPr>
        <w:spacing w:line="480" w:lineRule="auto"/>
        <w:rPr>
          <w:del w:id="316" w:author="Stephen" w:date="2019-07-11T17:30:00Z"/>
          <w:rFonts w:ascii="Times New Roman" w:hAnsi="Times New Roman" w:cs="Times New Roman"/>
          <w:sz w:val="24"/>
          <w:szCs w:val="24"/>
        </w:rPr>
      </w:pPr>
      <w:moveTo w:id="317" w:author="Stephen" w:date="2019-07-11T15:08:00Z">
        <w:del w:id="318" w:author="Stephen" w:date="2019-07-11T17:30:00Z">
          <w:r w:rsidRPr="00DE75B6" w:rsidDel="0019677E">
            <w:rPr>
              <w:rFonts w:ascii="Times New Roman" w:hAnsi="Times New Roman" w:cs="Times New Roman"/>
              <w:sz w:val="24"/>
              <w:szCs w:val="24"/>
            </w:rPr>
            <w:delText xml:space="preserve">Whereas the current model and practice emphasises the importance of TSH levels in the diagnosis of subclinical thyroid dysfunction, a model of thyroid regulation </w:delText>
          </w:r>
          <w:r w:rsidDel="0019677E">
            <w:rPr>
              <w:rFonts w:ascii="Times New Roman" w:hAnsi="Times New Roman" w:cs="Times New Roman"/>
              <w:sz w:val="24"/>
              <w:szCs w:val="24"/>
            </w:rPr>
            <w:delText xml:space="preserve">not emphasising the importance of TSH levels </w:delText>
          </w:r>
          <w:r w:rsidRPr="00DE75B6" w:rsidDel="0019677E">
            <w:rPr>
              <w:rFonts w:ascii="Times New Roman" w:hAnsi="Times New Roman" w:cs="Times New Roman"/>
              <w:sz w:val="24"/>
              <w:szCs w:val="24"/>
            </w:rPr>
            <w:delText>would imply that thyroid hormone levels alone provide a better indicator of the physiological state.</w:delText>
          </w:r>
        </w:del>
      </w:moveTo>
    </w:p>
    <w:moveToRangeEnd w:id="308"/>
    <w:p w14:paraId="394C120B" w14:textId="77777777" w:rsidR="00DE75B6" w:rsidRPr="00DE75B6" w:rsidDel="0019677E" w:rsidRDefault="00DE75B6" w:rsidP="00DE75B6">
      <w:pPr>
        <w:spacing w:line="480" w:lineRule="auto"/>
        <w:rPr>
          <w:del w:id="319" w:author="Stephen" w:date="2019-07-11T17:31:00Z"/>
          <w:rFonts w:ascii="Times New Roman" w:hAnsi="Times New Roman" w:cs="Times New Roman"/>
          <w:sz w:val="24"/>
          <w:szCs w:val="24"/>
          <w:lang w:val="en-US"/>
        </w:rPr>
      </w:pPr>
    </w:p>
    <w:p w14:paraId="365D0C75" w14:textId="77777777" w:rsidR="007F7759" w:rsidRPr="00DE75B6" w:rsidRDefault="000C5C35" w:rsidP="00DE75B6">
      <w:pPr>
        <w:spacing w:line="480" w:lineRule="auto"/>
        <w:rPr>
          <w:rFonts w:ascii="Times New Roman" w:hAnsi="Times New Roman" w:cs="Times New Roman"/>
          <w:sz w:val="24"/>
          <w:szCs w:val="24"/>
          <w:lang w:val="en-US"/>
        </w:rPr>
      </w:pPr>
      <w:del w:id="320" w:author="Stephen" w:date="2019-07-11T15:56:00Z">
        <w:r w:rsidDel="00DA0B0F">
          <w:rPr>
            <w:rFonts w:ascii="Times New Roman" w:hAnsi="Times New Roman" w:cs="Times New Roman"/>
            <w:sz w:val="24"/>
            <w:szCs w:val="24"/>
            <w:lang w:val="en-US"/>
          </w:rPr>
          <w:delText xml:space="preserve">We believe this is the first </w:delText>
        </w:r>
        <w:r w:rsidR="00DE75B6" w:rsidRPr="00DE75B6" w:rsidDel="00DA0B0F">
          <w:rPr>
            <w:rFonts w:ascii="Times New Roman" w:hAnsi="Times New Roman" w:cs="Times New Roman"/>
            <w:sz w:val="24"/>
            <w:szCs w:val="24"/>
            <w:lang w:val="en-US"/>
          </w:rPr>
          <w:delText xml:space="preserve">systematic review studying TSH and </w:delText>
        </w:r>
        <w:r w:rsidDel="00DA0B0F">
          <w:rPr>
            <w:rFonts w:ascii="Times New Roman" w:hAnsi="Times New Roman" w:cs="Times New Roman"/>
            <w:sz w:val="24"/>
            <w:szCs w:val="24"/>
            <w:lang w:val="en-US"/>
          </w:rPr>
          <w:delText xml:space="preserve">thyroid hormone </w:delText>
        </w:r>
        <w:r w:rsidR="00DE75B6" w:rsidRPr="00DE75B6" w:rsidDel="00DA0B0F">
          <w:rPr>
            <w:rFonts w:ascii="Times New Roman" w:hAnsi="Times New Roman" w:cs="Times New Roman"/>
            <w:sz w:val="24"/>
            <w:szCs w:val="24"/>
            <w:lang w:val="en-US"/>
          </w:rPr>
          <w:delText>correlation</w:delText>
        </w:r>
        <w:r w:rsidDel="00DA0B0F">
          <w:rPr>
            <w:rFonts w:ascii="Times New Roman" w:hAnsi="Times New Roman" w:cs="Times New Roman"/>
            <w:sz w:val="24"/>
            <w:szCs w:val="24"/>
            <w:lang w:val="en-US"/>
          </w:rPr>
          <w:delText>s</w:delText>
        </w:r>
        <w:r w:rsidR="00DE75B6" w:rsidRPr="00DE75B6" w:rsidDel="00DA0B0F">
          <w:rPr>
            <w:rFonts w:ascii="Times New Roman" w:hAnsi="Times New Roman" w:cs="Times New Roman"/>
            <w:sz w:val="24"/>
            <w:szCs w:val="24"/>
            <w:lang w:val="en-US"/>
          </w:rPr>
          <w:delText xml:space="preserve"> </w:delText>
        </w:r>
        <w:r w:rsidDel="00DA0B0F">
          <w:rPr>
            <w:rFonts w:ascii="Times New Roman" w:hAnsi="Times New Roman" w:cs="Times New Roman"/>
            <w:sz w:val="24"/>
            <w:szCs w:val="24"/>
            <w:lang w:val="en-US"/>
          </w:rPr>
          <w:delText>with</w:delText>
        </w:r>
        <w:r w:rsidR="00DE75B6" w:rsidRPr="00DE75B6" w:rsidDel="00DA0B0F">
          <w:rPr>
            <w:rFonts w:ascii="Times New Roman" w:hAnsi="Times New Roman" w:cs="Times New Roman"/>
            <w:sz w:val="24"/>
            <w:szCs w:val="24"/>
            <w:lang w:val="en-US"/>
          </w:rPr>
          <w:delText xml:space="preserve"> various features of subclinical thyroid dysfunction.</w:delText>
        </w:r>
        <w:r w:rsidR="00C920E8" w:rsidDel="00DA0B0F">
          <w:rPr>
            <w:rFonts w:ascii="Times New Roman" w:hAnsi="Times New Roman" w:cs="Times New Roman"/>
            <w:sz w:val="24"/>
            <w:szCs w:val="24"/>
            <w:lang w:val="en-US"/>
          </w:rPr>
          <w:delText xml:space="preserve"> </w:delText>
        </w:r>
        <w:r w:rsidR="00DE75B6" w:rsidRPr="00DE75B6" w:rsidDel="00DA0B0F">
          <w:rPr>
            <w:rFonts w:ascii="Times New Roman" w:hAnsi="Times New Roman" w:cs="Times New Roman"/>
            <w:sz w:val="24"/>
            <w:szCs w:val="24"/>
            <w:lang w:val="en-US"/>
          </w:rPr>
          <w:delText xml:space="preserve">The results indicated that </w:delText>
        </w:r>
        <w:r w:rsidDel="00DA0B0F">
          <w:rPr>
            <w:rFonts w:ascii="Times New Roman" w:hAnsi="Times New Roman" w:cs="Times New Roman"/>
            <w:sz w:val="24"/>
            <w:szCs w:val="24"/>
            <w:lang w:val="en-US"/>
          </w:rPr>
          <w:delText xml:space="preserve">thyroid hormone </w:delText>
        </w:r>
        <w:r w:rsidR="00DE75B6" w:rsidRPr="00DE75B6" w:rsidDel="00DA0B0F">
          <w:rPr>
            <w:rFonts w:ascii="Times New Roman" w:hAnsi="Times New Roman" w:cs="Times New Roman"/>
            <w:sz w:val="24"/>
            <w:szCs w:val="24"/>
            <w:lang w:val="en-US"/>
          </w:rPr>
          <w:delText>levels correlate better with clinical features than TSH</w:delText>
        </w:r>
        <w:r w:rsidR="00C920E8" w:rsidDel="00DA0B0F">
          <w:rPr>
            <w:rFonts w:ascii="Times New Roman" w:hAnsi="Times New Roman" w:cs="Times New Roman"/>
            <w:sz w:val="24"/>
            <w:szCs w:val="24"/>
            <w:lang w:val="en-US"/>
          </w:rPr>
          <w:delText xml:space="preserve"> </w:delText>
        </w:r>
        <w:r w:rsidR="00DE75B6" w:rsidRPr="00DE75B6" w:rsidDel="00DA0B0F">
          <w:rPr>
            <w:rFonts w:ascii="Times New Roman" w:hAnsi="Times New Roman" w:cs="Times New Roman"/>
            <w:sz w:val="24"/>
            <w:szCs w:val="24"/>
            <w:lang w:val="en-US"/>
          </w:rPr>
          <w:delText>levels</w:delText>
        </w:r>
        <w:r w:rsidR="00240217" w:rsidDel="00DA0B0F">
          <w:rPr>
            <w:rFonts w:ascii="Times New Roman" w:hAnsi="Times New Roman" w:cs="Times New Roman"/>
            <w:sz w:val="24"/>
            <w:szCs w:val="24"/>
            <w:lang w:val="en-US"/>
          </w:rPr>
          <w:delText xml:space="preserve">. </w:delText>
        </w:r>
      </w:del>
      <w:moveToRangeStart w:id="321" w:author="Stephen" w:date="2019-07-11T15:54:00Z" w:name="move13752897"/>
      <w:moveTo w:id="322" w:author="Stephen" w:date="2019-07-11T15:54:00Z">
        <w:del w:id="323" w:author="Stephen" w:date="2019-07-11T15:56:00Z">
          <w:r w:rsidR="00DA0B0F" w:rsidDel="00DA0B0F">
            <w:rPr>
              <w:rFonts w:ascii="Times New Roman" w:hAnsi="Times New Roman" w:cs="Times New Roman"/>
              <w:sz w:val="24"/>
              <w:szCs w:val="24"/>
              <w:lang w:val="en-US"/>
            </w:rPr>
            <w:delText>It would therefore appear that clinical features in general result from the exposure of tissues to the combination of thyroid hormones</w:delText>
          </w:r>
        </w:del>
        <w:del w:id="324" w:author="Stephen" w:date="2019-07-11T15:54:00Z">
          <w:r w:rsidR="00DA0B0F" w:rsidDel="00DA0B0F">
            <w:rPr>
              <w:rFonts w:ascii="Times New Roman" w:hAnsi="Times New Roman" w:cs="Times New Roman"/>
              <w:sz w:val="24"/>
              <w:szCs w:val="24"/>
              <w:lang w:val="en-US"/>
            </w:rPr>
            <w:delText xml:space="preserve">.  </w:delText>
          </w:r>
        </w:del>
      </w:moveTo>
      <w:moveToRangeEnd w:id="321"/>
      <w:del w:id="325" w:author="Stephen" w:date="2019-07-11T15:54:00Z">
        <w:r w:rsidR="00240217" w:rsidDel="00DA0B0F">
          <w:rPr>
            <w:rFonts w:ascii="Times New Roman" w:hAnsi="Times New Roman" w:cs="Times New Roman"/>
            <w:sz w:val="24"/>
            <w:szCs w:val="24"/>
            <w:lang w:val="en-US"/>
          </w:rPr>
          <w:delText>The</w:delText>
        </w:r>
      </w:del>
      <w:del w:id="326" w:author="Stephen" w:date="2019-07-11T15:56:00Z">
        <w:r w:rsidR="00240217" w:rsidDel="00DA0B0F">
          <w:rPr>
            <w:rFonts w:ascii="Times New Roman" w:hAnsi="Times New Roman" w:cs="Times New Roman"/>
            <w:sz w:val="24"/>
            <w:szCs w:val="24"/>
            <w:lang w:val="en-US"/>
          </w:rPr>
          <w:delText xml:space="preserve"> </w:delText>
        </w:r>
        <w:r w:rsidR="0041140F" w:rsidDel="00DA0B0F">
          <w:rPr>
            <w:rFonts w:ascii="Times New Roman" w:hAnsi="Times New Roman" w:cs="Times New Roman"/>
            <w:sz w:val="24"/>
            <w:szCs w:val="24"/>
            <w:lang w:val="en-US"/>
          </w:rPr>
          <w:delText xml:space="preserve">previously emphasized </w:delText>
        </w:r>
        <w:r w:rsidR="00240217" w:rsidDel="00DA0B0F">
          <w:rPr>
            <w:rFonts w:ascii="Times New Roman" w:hAnsi="Times New Roman" w:cs="Times New Roman"/>
            <w:sz w:val="24"/>
            <w:szCs w:val="24"/>
            <w:lang w:val="en-US"/>
          </w:rPr>
          <w:delText xml:space="preserve">correlations of clinical parameters with </w:delText>
        </w:r>
      </w:del>
      <w:del w:id="327" w:author="Stephen" w:date="2019-07-11T15:55:00Z">
        <w:r w:rsidR="00240217" w:rsidDel="00DA0B0F">
          <w:rPr>
            <w:rFonts w:ascii="Times New Roman" w:hAnsi="Times New Roman" w:cs="Times New Roman"/>
            <w:sz w:val="24"/>
            <w:szCs w:val="24"/>
            <w:lang w:val="en-US"/>
          </w:rPr>
          <w:delText xml:space="preserve">TSH therefore </w:delText>
        </w:r>
      </w:del>
      <w:del w:id="328" w:author="Stephen" w:date="2019-07-11T15:56:00Z">
        <w:r w:rsidR="00240217" w:rsidDel="00DA0B0F">
          <w:rPr>
            <w:rFonts w:ascii="Times New Roman" w:hAnsi="Times New Roman" w:cs="Times New Roman"/>
            <w:sz w:val="24"/>
            <w:szCs w:val="24"/>
            <w:lang w:val="en-US"/>
          </w:rPr>
          <w:delText xml:space="preserve">are </w:delText>
        </w:r>
      </w:del>
      <w:del w:id="329" w:author="Stephen" w:date="2019-07-02T21:24:00Z">
        <w:r w:rsidR="00240217" w:rsidDel="006F2726">
          <w:rPr>
            <w:rFonts w:ascii="Times New Roman" w:hAnsi="Times New Roman" w:cs="Times New Roman"/>
            <w:sz w:val="24"/>
            <w:szCs w:val="24"/>
            <w:lang w:val="en-US"/>
          </w:rPr>
          <w:delText xml:space="preserve">a consequence of </w:delText>
        </w:r>
      </w:del>
      <w:del w:id="330" w:author="Stephen" w:date="2019-07-11T15:56:00Z">
        <w:r w:rsidR="00240217" w:rsidDel="00DA0B0F">
          <w:rPr>
            <w:rFonts w:ascii="Times New Roman" w:hAnsi="Times New Roman" w:cs="Times New Roman"/>
            <w:sz w:val="24"/>
            <w:szCs w:val="24"/>
            <w:lang w:val="en-US"/>
          </w:rPr>
          <w:delText>the strong negative population correlation between thyroid hormones</w:delText>
        </w:r>
        <w:r w:rsidR="0041140F" w:rsidDel="00DA0B0F">
          <w:rPr>
            <w:rFonts w:ascii="Times New Roman" w:hAnsi="Times New Roman" w:cs="Times New Roman"/>
            <w:sz w:val="24"/>
            <w:szCs w:val="24"/>
            <w:lang w:val="en-US"/>
          </w:rPr>
          <w:delText xml:space="preserve"> (chiefly FT4)</w:delText>
        </w:r>
        <w:r w:rsidR="00240217" w:rsidDel="00DA0B0F">
          <w:rPr>
            <w:rFonts w:ascii="Times New Roman" w:hAnsi="Times New Roman" w:cs="Times New Roman"/>
            <w:sz w:val="24"/>
            <w:szCs w:val="24"/>
            <w:lang w:val="en-US"/>
          </w:rPr>
          <w:delText xml:space="preserve"> and TSH.</w:delText>
        </w:r>
        <w:r w:rsidR="00DE75B6" w:rsidRPr="00DE75B6" w:rsidDel="00DA0B0F">
          <w:rPr>
            <w:rFonts w:ascii="Times New Roman" w:hAnsi="Times New Roman" w:cs="Times New Roman"/>
            <w:sz w:val="24"/>
            <w:szCs w:val="24"/>
            <w:lang w:val="en-US"/>
          </w:rPr>
          <w:delText xml:space="preserve"> </w:delText>
        </w:r>
      </w:del>
      <w:moveFromRangeStart w:id="331" w:author="Stephen" w:date="2019-07-11T15:54:00Z" w:name="move13752897"/>
      <w:moveFrom w:id="332" w:author="Stephen" w:date="2019-07-11T15:54:00Z">
        <w:del w:id="333" w:author="Stephen" w:date="2019-07-11T15:56:00Z">
          <w:r w:rsidR="008058E8" w:rsidDel="00DA0B0F">
            <w:rPr>
              <w:rFonts w:ascii="Times New Roman" w:hAnsi="Times New Roman" w:cs="Times New Roman"/>
              <w:sz w:val="24"/>
              <w:szCs w:val="24"/>
              <w:lang w:val="en-US"/>
            </w:rPr>
            <w:delText xml:space="preserve">It would </w:delText>
          </w:r>
          <w:r w:rsidR="00723CD4" w:rsidDel="00DA0B0F">
            <w:rPr>
              <w:rFonts w:ascii="Times New Roman" w:hAnsi="Times New Roman" w:cs="Times New Roman"/>
              <w:sz w:val="24"/>
              <w:szCs w:val="24"/>
              <w:lang w:val="en-US"/>
            </w:rPr>
            <w:delText xml:space="preserve">therefore </w:delText>
          </w:r>
          <w:r w:rsidR="008058E8" w:rsidDel="00DA0B0F">
            <w:rPr>
              <w:rFonts w:ascii="Times New Roman" w:hAnsi="Times New Roman" w:cs="Times New Roman"/>
              <w:sz w:val="24"/>
              <w:szCs w:val="24"/>
              <w:lang w:val="en-US"/>
            </w:rPr>
            <w:delText xml:space="preserve">appear that clinical features in general result from the exposure of tissues to the combination of </w:delText>
          </w:r>
          <w:r w:rsidDel="00DA0B0F">
            <w:rPr>
              <w:rFonts w:ascii="Times New Roman" w:hAnsi="Times New Roman" w:cs="Times New Roman"/>
              <w:sz w:val="24"/>
              <w:szCs w:val="24"/>
              <w:lang w:val="en-US"/>
            </w:rPr>
            <w:delText>thyroid hormones</w:delText>
          </w:r>
          <w:r w:rsidR="00AD7C50" w:rsidDel="00DA0B0F">
            <w:rPr>
              <w:rFonts w:ascii="Times New Roman" w:hAnsi="Times New Roman" w:cs="Times New Roman"/>
              <w:sz w:val="24"/>
              <w:szCs w:val="24"/>
              <w:lang w:val="en-US"/>
            </w:rPr>
            <w:delText xml:space="preserve">.  </w:delText>
          </w:r>
        </w:del>
      </w:moveFrom>
      <w:moveFromRangeEnd w:id="331"/>
      <w:del w:id="334" w:author="Stephen" w:date="2019-07-11T15:56:00Z">
        <w:r w:rsidR="00AD7C50" w:rsidDel="00DA0B0F">
          <w:rPr>
            <w:rFonts w:ascii="Times New Roman" w:hAnsi="Times New Roman" w:cs="Times New Roman"/>
            <w:sz w:val="24"/>
            <w:szCs w:val="24"/>
            <w:lang w:val="en-US"/>
          </w:rPr>
          <w:delText xml:space="preserve">As FT4 levels provide most of the </w:delText>
        </w:r>
        <w:r w:rsidR="00FA7EDE" w:rsidDel="00DA0B0F">
          <w:rPr>
            <w:rFonts w:ascii="Times New Roman" w:hAnsi="Times New Roman" w:cs="Times New Roman"/>
            <w:sz w:val="24"/>
            <w:szCs w:val="24"/>
            <w:lang w:val="en-US"/>
          </w:rPr>
          <w:delText>information,</w:delText>
        </w:r>
        <w:r w:rsidR="00AD7C50" w:rsidDel="00DA0B0F">
          <w:rPr>
            <w:rFonts w:ascii="Times New Roman" w:hAnsi="Times New Roman" w:cs="Times New Roman"/>
            <w:sz w:val="24"/>
            <w:szCs w:val="24"/>
            <w:lang w:val="en-US"/>
          </w:rPr>
          <w:delText xml:space="preserve"> and for reasons detailed below,</w:delText>
        </w:r>
        <w:r w:rsidR="00FA7EDE" w:rsidDel="00DA0B0F">
          <w:rPr>
            <w:rFonts w:ascii="Times New Roman" w:hAnsi="Times New Roman" w:cs="Times New Roman"/>
            <w:sz w:val="24"/>
            <w:szCs w:val="24"/>
            <w:lang w:val="en-US"/>
          </w:rPr>
          <w:delText xml:space="preserve"> </w:delText>
        </w:r>
        <w:r w:rsidR="00AD7C50" w:rsidDel="00DA0B0F">
          <w:rPr>
            <w:rFonts w:ascii="Times New Roman" w:hAnsi="Times New Roman" w:cs="Times New Roman"/>
            <w:sz w:val="24"/>
            <w:szCs w:val="24"/>
            <w:lang w:val="en-US"/>
          </w:rPr>
          <w:delText>t</w:delText>
        </w:r>
        <w:r w:rsidR="00DE75B6" w:rsidRPr="00DE75B6" w:rsidDel="00DA0B0F">
          <w:rPr>
            <w:rFonts w:ascii="Times New Roman" w:hAnsi="Times New Roman" w:cs="Times New Roman"/>
            <w:sz w:val="24"/>
            <w:szCs w:val="24"/>
            <w:lang w:val="en-US"/>
          </w:rPr>
          <w:delText>hese results may warrant a</w:delText>
        </w:r>
        <w:r w:rsidR="00C920E8" w:rsidDel="00DA0B0F">
          <w:rPr>
            <w:rFonts w:ascii="Times New Roman" w:hAnsi="Times New Roman" w:cs="Times New Roman"/>
            <w:sz w:val="24"/>
            <w:szCs w:val="24"/>
            <w:lang w:val="en-US"/>
          </w:rPr>
          <w:delText xml:space="preserve"> </w:delText>
        </w:r>
        <w:r w:rsidR="00DE75B6" w:rsidRPr="00DE75B6" w:rsidDel="00DA0B0F">
          <w:rPr>
            <w:rFonts w:ascii="Times New Roman" w:hAnsi="Times New Roman" w:cs="Times New Roman"/>
            <w:sz w:val="24"/>
            <w:szCs w:val="24"/>
            <w:lang w:val="en-US"/>
          </w:rPr>
          <w:delText xml:space="preserve">change of clinical practice </w:delText>
        </w:r>
        <w:r w:rsidR="00AD7C50" w:rsidDel="00DA0B0F">
          <w:rPr>
            <w:rFonts w:ascii="Times New Roman" w:hAnsi="Times New Roman" w:cs="Times New Roman"/>
            <w:sz w:val="24"/>
            <w:szCs w:val="24"/>
            <w:lang w:val="en-US"/>
          </w:rPr>
          <w:delText xml:space="preserve">such </w:delText>
        </w:r>
        <w:r w:rsidR="00FA7EDE" w:rsidDel="00DA0B0F">
          <w:rPr>
            <w:rFonts w:ascii="Times New Roman" w:hAnsi="Times New Roman" w:cs="Times New Roman"/>
            <w:sz w:val="24"/>
            <w:szCs w:val="24"/>
            <w:lang w:val="en-US"/>
          </w:rPr>
          <w:delText>that FT4</w:delText>
        </w:r>
        <w:r w:rsidR="00AD7C50" w:rsidDel="00DA0B0F">
          <w:rPr>
            <w:rFonts w:ascii="Times New Roman" w:hAnsi="Times New Roman" w:cs="Times New Roman"/>
            <w:sz w:val="24"/>
            <w:szCs w:val="24"/>
            <w:lang w:val="en-US"/>
          </w:rPr>
          <w:delText xml:space="preserve"> levels become the </w:delText>
        </w:r>
        <w:r w:rsidR="001355CF" w:rsidDel="00DA0B0F">
          <w:rPr>
            <w:rFonts w:ascii="Times New Roman" w:hAnsi="Times New Roman" w:cs="Times New Roman"/>
            <w:sz w:val="24"/>
            <w:szCs w:val="24"/>
            <w:lang w:val="en-US"/>
          </w:rPr>
          <w:delText xml:space="preserve">main </w:delText>
        </w:r>
        <w:r w:rsidR="00AD7C50" w:rsidDel="00DA0B0F">
          <w:rPr>
            <w:rFonts w:ascii="Times New Roman" w:hAnsi="Times New Roman" w:cs="Times New Roman"/>
            <w:sz w:val="24"/>
            <w:szCs w:val="24"/>
            <w:lang w:val="en-US"/>
          </w:rPr>
          <w:delText xml:space="preserve">determining parameter in the diagnosis </w:delText>
        </w:r>
      </w:del>
      <w:del w:id="335" w:author="Stephen" w:date="2019-07-01T22:20:00Z">
        <w:r w:rsidR="00AD7C50" w:rsidDel="00CE59B0">
          <w:rPr>
            <w:rFonts w:ascii="Times New Roman" w:hAnsi="Times New Roman" w:cs="Times New Roman"/>
            <w:sz w:val="24"/>
            <w:szCs w:val="24"/>
            <w:lang w:val="en-US"/>
          </w:rPr>
          <w:delText xml:space="preserve">of </w:delText>
        </w:r>
        <w:r w:rsidR="00DE75B6" w:rsidRPr="00DE75B6" w:rsidDel="00CE59B0">
          <w:rPr>
            <w:rFonts w:ascii="Times New Roman" w:hAnsi="Times New Roman" w:cs="Times New Roman"/>
            <w:sz w:val="24"/>
            <w:szCs w:val="24"/>
            <w:lang w:val="en-US"/>
          </w:rPr>
          <w:delText xml:space="preserve"> </w:delText>
        </w:r>
        <w:r w:rsidDel="00CE59B0">
          <w:rPr>
            <w:rFonts w:ascii="Times New Roman" w:hAnsi="Times New Roman" w:cs="Times New Roman"/>
            <w:sz w:val="24"/>
            <w:szCs w:val="24"/>
            <w:lang w:val="en-US"/>
          </w:rPr>
          <w:delText>borderline</w:delText>
        </w:r>
      </w:del>
      <w:del w:id="336" w:author="Stephen" w:date="2019-07-11T15:56:00Z">
        <w:r w:rsidDel="00DA0B0F">
          <w:rPr>
            <w:rFonts w:ascii="Times New Roman" w:hAnsi="Times New Roman" w:cs="Times New Roman"/>
            <w:sz w:val="24"/>
            <w:szCs w:val="24"/>
            <w:lang w:val="en-US"/>
          </w:rPr>
          <w:delText xml:space="preserve"> thyroid function</w:delText>
        </w:r>
        <w:r w:rsidR="00DE75B6" w:rsidRPr="00DE75B6" w:rsidDel="00DA0B0F">
          <w:rPr>
            <w:rFonts w:ascii="Times New Roman" w:hAnsi="Times New Roman" w:cs="Times New Roman"/>
            <w:sz w:val="24"/>
            <w:szCs w:val="24"/>
            <w:lang w:val="en-US"/>
          </w:rPr>
          <w:delText>.</w:delText>
        </w:r>
      </w:del>
    </w:p>
    <w:p w14:paraId="2AB3C3E4" w14:textId="77777777" w:rsidR="00700EB8" w:rsidRDefault="00CE59B0" w:rsidP="00DE75B6">
      <w:pPr>
        <w:spacing w:line="480" w:lineRule="auto"/>
        <w:rPr>
          <w:ins w:id="337" w:author="Stephen" w:date="2019-07-04T17:15:00Z"/>
          <w:rFonts w:ascii="Times New Roman" w:hAnsi="Times New Roman" w:cs="Times New Roman"/>
          <w:sz w:val="24"/>
          <w:szCs w:val="24"/>
          <w:lang w:val="en-US"/>
        </w:rPr>
      </w:pPr>
      <w:moveToRangeStart w:id="338" w:author="Stephen" w:date="2019-07-01T22:11:00Z" w:name="move12911494"/>
      <w:moveTo w:id="339" w:author="Stephen" w:date="2019-07-01T22:11:00Z">
        <w:del w:id="340" w:author="Stephen" w:date="2019-07-11T17:31:00Z">
          <w:r w:rsidDel="0019677E">
            <w:rPr>
              <w:rFonts w:ascii="Times New Roman" w:hAnsi="Times New Roman" w:cs="Times New Roman"/>
              <w:sz w:val="24"/>
              <w:szCs w:val="24"/>
              <w:lang w:val="en-US"/>
            </w:rPr>
            <w:delText>This work</w:delText>
          </w:r>
        </w:del>
        <w:del w:id="341" w:author="Stephen" w:date="2019-07-02T21:17:00Z">
          <w:r w:rsidDel="006F2726">
            <w:rPr>
              <w:rFonts w:ascii="Times New Roman" w:hAnsi="Times New Roman" w:cs="Times New Roman"/>
              <w:sz w:val="24"/>
              <w:szCs w:val="24"/>
              <w:lang w:val="en-US"/>
            </w:rPr>
            <w:delText xml:space="preserve"> therefore</w:delText>
          </w:r>
        </w:del>
        <w:del w:id="342" w:author="Stephen" w:date="2019-07-11T15:38:00Z">
          <w:r w:rsidDel="00484860">
            <w:rPr>
              <w:rFonts w:ascii="Times New Roman" w:hAnsi="Times New Roman" w:cs="Times New Roman"/>
              <w:sz w:val="24"/>
              <w:szCs w:val="24"/>
              <w:lang w:val="en-US"/>
            </w:rPr>
            <w:delText xml:space="preserve"> </w:delText>
          </w:r>
        </w:del>
        <w:del w:id="343" w:author="Stephen" w:date="2019-07-11T17:31:00Z">
          <w:r w:rsidDel="0019677E">
            <w:rPr>
              <w:rFonts w:ascii="Times New Roman" w:hAnsi="Times New Roman" w:cs="Times New Roman"/>
              <w:sz w:val="24"/>
              <w:szCs w:val="24"/>
              <w:lang w:val="en-US"/>
            </w:rPr>
            <w:delText xml:space="preserve">supports the conclusions of our previous work </w:delText>
          </w:r>
        </w:del>
        <w:del w:id="344" w:author="Stephen" w:date="2019-07-04T17:30:00Z">
          <w:r w:rsidDel="00574968">
            <w:rPr>
              <w:rFonts w:ascii="Times New Roman" w:hAnsi="Times New Roman" w:cs="Times New Roman"/>
              <w:sz w:val="24"/>
              <w:szCs w:val="24"/>
              <w:lang w:val="en-US"/>
            </w:rPr>
            <w:delText xml:space="preserve">whilst providing the empirical </w:delText>
          </w:r>
          <w:r w:rsidRPr="00DE75B6" w:rsidDel="00574968">
            <w:rPr>
              <w:rFonts w:ascii="Times New Roman" w:hAnsi="Times New Roman" w:cs="Times New Roman"/>
              <w:sz w:val="24"/>
              <w:szCs w:val="24"/>
              <w:lang w:val="en-US"/>
            </w:rPr>
            <w:delText>conclusion</w:delText>
          </w:r>
          <w:r w:rsidDel="00574968">
            <w:rPr>
              <w:rFonts w:ascii="Times New Roman" w:hAnsi="Times New Roman" w:cs="Times New Roman"/>
              <w:sz w:val="24"/>
              <w:szCs w:val="24"/>
              <w:lang w:val="en-US"/>
            </w:rPr>
            <w:delText xml:space="preserve"> that</w:delText>
          </w:r>
        </w:del>
        <w:del w:id="345" w:author="Stephen" w:date="2019-07-02T21:25:00Z">
          <w:r w:rsidRPr="00DE75B6" w:rsidDel="006A15D6">
            <w:rPr>
              <w:rFonts w:ascii="Times New Roman" w:hAnsi="Times New Roman" w:cs="Times New Roman"/>
              <w:sz w:val="24"/>
              <w:szCs w:val="24"/>
              <w:lang w:val="en-US"/>
            </w:rPr>
            <w:delText>,</w:delText>
          </w:r>
        </w:del>
        <w:del w:id="346" w:author="Stephen" w:date="2019-07-04T17:30:00Z">
          <w:r w:rsidRPr="00DE75B6" w:rsidDel="00574968">
            <w:rPr>
              <w:rFonts w:ascii="Times New Roman" w:hAnsi="Times New Roman" w:cs="Times New Roman"/>
              <w:sz w:val="24"/>
              <w:szCs w:val="24"/>
              <w:lang w:val="en-US"/>
            </w:rPr>
            <w:delText xml:space="preserve"> the assessment of thyroid function in terms of clinical features </w:delText>
          </w:r>
          <w:r w:rsidDel="00574968">
            <w:rPr>
              <w:rFonts w:ascii="Times New Roman" w:hAnsi="Times New Roman" w:cs="Times New Roman"/>
              <w:sz w:val="24"/>
              <w:szCs w:val="24"/>
              <w:lang w:val="en-US"/>
            </w:rPr>
            <w:delText xml:space="preserve">is better </w:delText>
          </w:r>
          <w:r w:rsidRPr="00DE75B6" w:rsidDel="00574968">
            <w:rPr>
              <w:rFonts w:ascii="Times New Roman" w:hAnsi="Times New Roman" w:cs="Times New Roman"/>
              <w:sz w:val="24"/>
              <w:szCs w:val="24"/>
              <w:lang w:val="en-US"/>
            </w:rPr>
            <w:delText xml:space="preserve">based </w:delText>
          </w:r>
          <w:r w:rsidDel="00574968">
            <w:rPr>
              <w:rFonts w:ascii="Times New Roman" w:hAnsi="Times New Roman" w:cs="Times New Roman"/>
              <w:sz w:val="24"/>
              <w:szCs w:val="24"/>
              <w:lang w:val="en-US"/>
            </w:rPr>
            <w:delText>on thyroid hormone levels</w:delText>
          </w:r>
          <w:r w:rsidRPr="00DE75B6" w:rsidDel="00574968">
            <w:rPr>
              <w:rFonts w:ascii="Times New Roman" w:hAnsi="Times New Roman" w:cs="Times New Roman"/>
              <w:sz w:val="24"/>
              <w:szCs w:val="24"/>
              <w:lang w:val="en-US"/>
            </w:rPr>
            <w:delText xml:space="preserve"> </w:delText>
          </w:r>
          <w:r w:rsidDel="00574968">
            <w:rPr>
              <w:rFonts w:ascii="Times New Roman" w:hAnsi="Times New Roman" w:cs="Times New Roman"/>
              <w:sz w:val="24"/>
              <w:szCs w:val="24"/>
              <w:lang w:val="en-US"/>
            </w:rPr>
            <w:delText xml:space="preserve">than </w:delText>
          </w:r>
          <w:r w:rsidRPr="00DE75B6" w:rsidDel="00574968">
            <w:rPr>
              <w:rFonts w:ascii="Times New Roman" w:hAnsi="Times New Roman" w:cs="Times New Roman"/>
              <w:sz w:val="24"/>
              <w:szCs w:val="24"/>
              <w:lang w:val="en-US"/>
            </w:rPr>
            <w:delText xml:space="preserve">on </w:delText>
          </w:r>
          <w:r w:rsidDel="00574968">
            <w:rPr>
              <w:rFonts w:ascii="Times New Roman" w:hAnsi="Times New Roman" w:cs="Times New Roman"/>
              <w:sz w:val="24"/>
              <w:szCs w:val="24"/>
              <w:lang w:val="en-US"/>
            </w:rPr>
            <w:delText>TSH levels</w:delText>
          </w:r>
        </w:del>
        <w:del w:id="347" w:author="Stephen" w:date="2019-07-11T15:38:00Z">
          <w:r w:rsidRPr="00DE75B6" w:rsidDel="00484860">
            <w:rPr>
              <w:rFonts w:ascii="Times New Roman" w:hAnsi="Times New Roman" w:cs="Times New Roman"/>
              <w:sz w:val="24"/>
              <w:szCs w:val="24"/>
              <w:lang w:val="en-US"/>
            </w:rPr>
            <w:delText xml:space="preserve">. </w:delText>
          </w:r>
        </w:del>
        <w:del w:id="348" w:author="Stephen" w:date="2019-07-11T17:31:00Z">
          <w:r w:rsidRPr="00DE75B6" w:rsidDel="0019677E">
            <w:rPr>
              <w:rFonts w:ascii="Times New Roman" w:hAnsi="Times New Roman" w:cs="Times New Roman"/>
              <w:sz w:val="24"/>
              <w:szCs w:val="24"/>
              <w:lang w:val="en-US"/>
            </w:rPr>
            <w:delText xml:space="preserve">There is thereby now theoretical </w:delText>
          </w:r>
          <w:r w:rsidDel="0019677E">
            <w:rPr>
              <w:rFonts w:ascii="Times New Roman" w:hAnsi="Times New Roman" w:cs="Times New Roman"/>
              <w:sz w:val="24"/>
              <w:szCs w:val="24"/>
              <w:lang w:val="en-US"/>
            </w:rPr>
            <w:delText xml:space="preserve">and empirical evidence indicating that </w:delText>
          </w:r>
          <w:r w:rsidRPr="00DE75B6" w:rsidDel="0019677E">
            <w:rPr>
              <w:rFonts w:ascii="Times New Roman" w:hAnsi="Times New Roman" w:cs="Times New Roman"/>
              <w:sz w:val="24"/>
              <w:szCs w:val="24"/>
              <w:lang w:val="en-US"/>
            </w:rPr>
            <w:delText>the TSH based definitions of subclinical thyroid dysfunction are flawed</w:delText>
          </w:r>
        </w:del>
      </w:moveTo>
      <w:moveToRangeEnd w:id="338"/>
      <w:del w:id="349" w:author="Stephen" w:date="2019-07-04T17:14:00Z">
        <w:r w:rsidR="00EF17E5" w:rsidDel="00700EB8">
          <w:rPr>
            <w:rFonts w:ascii="Times New Roman" w:hAnsi="Times New Roman" w:cs="Times New Roman"/>
            <w:sz w:val="24"/>
            <w:szCs w:val="24"/>
            <w:lang w:val="en-US"/>
          </w:rPr>
          <w:delText xml:space="preserve">The theoretical basis for the TSH based definitions of thyroid disease is fragile. The presence of a set point is said to be supported by there being greater inter-individual variation than intra-individual variation in thyroid hormone levels. </w:delText>
        </w:r>
      </w:del>
      <w:del w:id="350" w:author="Stephen" w:date="2019-07-03T18:12:00Z">
        <w:r w:rsidR="00EF17E5" w:rsidDel="009A10E0">
          <w:rPr>
            <w:rFonts w:ascii="Times New Roman" w:hAnsi="Times New Roman" w:cs="Times New Roman"/>
            <w:sz w:val="24"/>
            <w:szCs w:val="24"/>
            <w:lang w:val="en-US"/>
          </w:rPr>
          <w:delText>Such a postulate has no logical basis and e</w:delText>
        </w:r>
      </w:del>
      <w:del w:id="351" w:author="Stephen" w:date="2019-07-04T17:14:00Z">
        <w:r w:rsidR="00EF17E5" w:rsidDel="00700EB8">
          <w:rPr>
            <w:rFonts w:ascii="Times New Roman" w:hAnsi="Times New Roman" w:cs="Times New Roman"/>
            <w:sz w:val="24"/>
            <w:szCs w:val="24"/>
            <w:lang w:val="en-US"/>
          </w:rPr>
          <w:delText>mpiric examples to the contrary abound (e.g. serum creatinine</w:delText>
        </w:r>
      </w:del>
      <w:del w:id="352" w:author="Stephen" w:date="2019-07-01T22:23:00Z">
        <w:r w:rsidR="00EF17E5" w:rsidDel="00AC3147">
          <w:rPr>
            <w:rFonts w:ascii="Times New Roman" w:hAnsi="Times New Roman" w:cs="Times New Roman"/>
            <w:sz w:val="24"/>
            <w:szCs w:val="24"/>
            <w:lang w:val="en-US"/>
          </w:rPr>
          <w:delText xml:space="preserve"> </w:delText>
        </w:r>
      </w:del>
      <w:del w:id="353" w:author="Stephen" w:date="2019-07-04T17:14:00Z">
        <w:r w:rsidR="00EF17E5" w:rsidDel="00700EB8">
          <w:rPr>
            <w:rFonts w:ascii="Times New Roman" w:hAnsi="Times New Roman" w:cs="Times New Roman"/>
            <w:sz w:val="24"/>
            <w:szCs w:val="24"/>
            <w:lang w:val="en-US"/>
          </w:rPr>
          <w:delText>and alkaline phosphatase do not have set points but exhibit greater inter-individual variation</w:delText>
        </w:r>
      </w:del>
      <w:del w:id="354" w:author="Stephen" w:date="2019-07-02T21:26:00Z">
        <w:r w:rsidR="00EF17E5" w:rsidDel="006A15D6">
          <w:rPr>
            <w:rFonts w:ascii="Times New Roman" w:hAnsi="Times New Roman" w:cs="Times New Roman"/>
            <w:sz w:val="24"/>
            <w:szCs w:val="24"/>
            <w:lang w:val="en-US"/>
          </w:rPr>
          <w:delText xml:space="preserve"> </w:delText>
        </w:r>
      </w:del>
      <w:del w:id="355" w:author="Stephen" w:date="2019-07-04T17:14:00Z">
        <w:r w:rsidR="00EF17E5" w:rsidDel="00700EB8">
          <w:rPr>
            <w:rFonts w:ascii="Times New Roman" w:hAnsi="Times New Roman" w:cs="Times New Roman"/>
            <w:sz w:val="24"/>
            <w:szCs w:val="24"/>
            <w:lang w:val="en-US"/>
          </w:rPr>
          <w:delText>than intra-individual variation</w:delText>
        </w:r>
      </w:del>
      <w:del w:id="356" w:author="Stephen" w:date="2019-07-01T20:59:00Z">
        <w:r w:rsidR="00D75341" w:rsidDel="0021300C">
          <w:rPr>
            <w:rFonts w:ascii="Times New Roman" w:hAnsi="Times New Roman" w:cs="Times New Roman"/>
            <w:sz w:val="24"/>
            <w:szCs w:val="24"/>
            <w:lang w:val="en-US"/>
          </w:rPr>
          <w:delText>[78,79]</w:delText>
        </w:r>
        <w:r w:rsidR="00EF17E5" w:rsidDel="0021300C">
          <w:rPr>
            <w:rFonts w:ascii="Times New Roman" w:hAnsi="Times New Roman" w:cs="Times New Roman"/>
            <w:sz w:val="24"/>
            <w:szCs w:val="24"/>
            <w:lang w:val="en-US"/>
          </w:rPr>
          <w:delText xml:space="preserve">).  </w:delText>
        </w:r>
      </w:del>
    </w:p>
    <w:p w14:paraId="4D6EBE12" w14:textId="77777777" w:rsidR="007363E9" w:rsidRPr="00DE75B6" w:rsidDel="00553E7C" w:rsidRDefault="00EF17E5" w:rsidP="007363E9">
      <w:pPr>
        <w:spacing w:line="480" w:lineRule="auto"/>
        <w:rPr>
          <w:del w:id="357" w:author="Stephen" w:date="2019-07-12T06:23:00Z"/>
          <w:rFonts w:ascii="Times New Roman" w:hAnsi="Times New Roman" w:cs="Times New Roman"/>
          <w:sz w:val="24"/>
          <w:szCs w:val="24"/>
          <w:lang w:val="en-US"/>
        </w:rPr>
      </w:pPr>
      <w:del w:id="358" w:author="Stephen" w:date="2019-07-12T06:23:00Z">
        <w:r w:rsidDel="00553E7C">
          <w:rPr>
            <w:rFonts w:ascii="Times New Roman" w:hAnsi="Times New Roman" w:cs="Times New Roman"/>
            <w:sz w:val="24"/>
            <w:szCs w:val="24"/>
            <w:lang w:val="en-US"/>
          </w:rPr>
          <w:delText>The hypothesis of there being an individual thyroid set point has been reported as being supported by ‘various studies showing that , despite normalized TSH and FT4</w:delText>
        </w:r>
        <w:r w:rsidR="00744661" w:rsidDel="00553E7C">
          <w:rPr>
            <w:rFonts w:ascii="Times New Roman" w:hAnsi="Times New Roman" w:cs="Times New Roman"/>
            <w:sz w:val="24"/>
            <w:szCs w:val="24"/>
            <w:lang w:val="en-US"/>
          </w:rPr>
          <w:delText xml:space="preserve"> levels, approximately 15% of patients treated for hypothyroidism  or hyp</w:delText>
        </w:r>
      </w:del>
      <w:del w:id="359" w:author="Stephen" w:date="2019-07-11T15:36:00Z">
        <w:r w:rsidR="00744661" w:rsidDel="00484860">
          <w:rPr>
            <w:rFonts w:ascii="Times New Roman" w:hAnsi="Times New Roman" w:cs="Times New Roman"/>
            <w:sz w:val="24"/>
            <w:szCs w:val="24"/>
            <w:lang w:val="en-US"/>
          </w:rPr>
          <w:delText>o</w:delText>
        </w:r>
      </w:del>
      <w:del w:id="360" w:author="Stephen" w:date="2019-07-12T06:23:00Z">
        <w:r w:rsidR="00744661" w:rsidDel="00553E7C">
          <w:rPr>
            <w:rFonts w:ascii="Times New Roman" w:hAnsi="Times New Roman" w:cs="Times New Roman"/>
            <w:sz w:val="24"/>
            <w:szCs w:val="24"/>
            <w:lang w:val="en-US"/>
          </w:rPr>
          <w:delText>thyroidism still have significant thyroid associated complaints</w:delText>
        </w:r>
        <w:r w:rsidR="00734610" w:rsidDel="00553E7C">
          <w:rPr>
            <w:rFonts w:ascii="Times New Roman" w:hAnsi="Times New Roman" w:cs="Times New Roman"/>
            <w:sz w:val="24"/>
            <w:szCs w:val="24"/>
            <w:lang w:val="en-US"/>
          </w:rPr>
          <w:delText>’</w:delText>
        </w:r>
        <w:r w:rsidR="00CB3B85" w:rsidDel="00553E7C">
          <w:rPr>
            <w:rFonts w:ascii="Times New Roman" w:hAnsi="Times New Roman" w:cs="Times New Roman"/>
            <w:sz w:val="24"/>
            <w:szCs w:val="24"/>
            <w:lang w:val="en-US"/>
          </w:rPr>
          <w:delText>[16]</w:delText>
        </w:r>
        <w:r w:rsidR="00744661" w:rsidDel="00553E7C">
          <w:rPr>
            <w:rFonts w:ascii="Times New Roman" w:hAnsi="Times New Roman" w:cs="Times New Roman"/>
            <w:sz w:val="24"/>
            <w:szCs w:val="24"/>
            <w:lang w:val="en-US"/>
          </w:rPr>
          <w:delText>.  Contradicting this observation is the</w:delText>
        </w:r>
      </w:del>
      <w:del w:id="361" w:author="Stephen" w:date="2019-07-04T17:31:00Z">
        <w:r w:rsidR="00744661" w:rsidDel="00F474CD">
          <w:rPr>
            <w:rFonts w:ascii="Times New Roman" w:hAnsi="Times New Roman" w:cs="Times New Roman"/>
            <w:sz w:val="24"/>
            <w:szCs w:val="24"/>
            <w:lang w:val="en-US"/>
          </w:rPr>
          <w:delText xml:space="preserve"> </w:delText>
        </w:r>
      </w:del>
      <w:del w:id="362" w:author="Stephen" w:date="2019-07-02T20:09:00Z">
        <w:r w:rsidR="00723CD4" w:rsidDel="00A06DD4">
          <w:rPr>
            <w:rFonts w:ascii="Times New Roman" w:hAnsi="Times New Roman" w:cs="Times New Roman"/>
            <w:sz w:val="24"/>
            <w:szCs w:val="24"/>
            <w:lang w:val="en-US"/>
          </w:rPr>
          <w:delText xml:space="preserve">often </w:delText>
        </w:r>
      </w:del>
      <w:del w:id="363" w:author="Stephen" w:date="2019-07-02T21:07:00Z">
        <w:r w:rsidR="00744661" w:rsidDel="00B670F0">
          <w:rPr>
            <w:rFonts w:ascii="Times New Roman" w:hAnsi="Times New Roman" w:cs="Times New Roman"/>
            <w:sz w:val="24"/>
            <w:szCs w:val="24"/>
            <w:lang w:val="en-US"/>
          </w:rPr>
          <w:delText xml:space="preserve">asymptomatic nature of </w:delText>
        </w:r>
      </w:del>
      <w:del w:id="364" w:author="Stephen" w:date="2019-07-02T21:05:00Z">
        <w:r w:rsidR="00744661" w:rsidDel="00B670F0">
          <w:rPr>
            <w:rFonts w:ascii="Times New Roman" w:hAnsi="Times New Roman" w:cs="Times New Roman"/>
            <w:sz w:val="24"/>
            <w:szCs w:val="24"/>
            <w:lang w:val="en-US"/>
          </w:rPr>
          <w:delText>subclinical thyroid dysfunction</w:delText>
        </w:r>
      </w:del>
      <w:del w:id="365" w:author="Stephen" w:date="2019-07-03T19:21:00Z">
        <w:r w:rsidR="008B4BF4" w:rsidDel="00006F33">
          <w:rPr>
            <w:rFonts w:ascii="Times New Roman" w:hAnsi="Times New Roman" w:cs="Times New Roman"/>
            <w:sz w:val="24"/>
            <w:szCs w:val="24"/>
            <w:lang w:val="en-US"/>
          </w:rPr>
          <w:delText>[1</w:delText>
        </w:r>
      </w:del>
      <w:del w:id="366" w:author="Stephen" w:date="2019-07-02T21:18:00Z">
        <w:r w:rsidR="008B4BF4" w:rsidDel="006F2726">
          <w:rPr>
            <w:rFonts w:ascii="Times New Roman" w:hAnsi="Times New Roman" w:cs="Times New Roman"/>
            <w:sz w:val="24"/>
            <w:szCs w:val="24"/>
            <w:lang w:val="en-US"/>
          </w:rPr>
          <w:delText>,</w:delText>
        </w:r>
      </w:del>
      <w:del w:id="367" w:author="Stephen" w:date="2019-07-02T20:09:00Z">
        <w:r w:rsidR="008B4BF4" w:rsidDel="00A06DD4">
          <w:rPr>
            <w:rFonts w:ascii="Times New Roman" w:hAnsi="Times New Roman" w:cs="Times New Roman"/>
            <w:sz w:val="24"/>
            <w:szCs w:val="24"/>
            <w:lang w:val="en-US"/>
          </w:rPr>
          <w:delText>2</w:delText>
        </w:r>
      </w:del>
      <w:del w:id="368" w:author="Stephen" w:date="2019-07-03T19:21:00Z">
        <w:r w:rsidR="008B4BF4" w:rsidDel="00006F33">
          <w:rPr>
            <w:rFonts w:ascii="Times New Roman" w:hAnsi="Times New Roman" w:cs="Times New Roman"/>
            <w:sz w:val="24"/>
            <w:szCs w:val="24"/>
            <w:lang w:val="en-US"/>
          </w:rPr>
          <w:delText>]</w:delText>
        </w:r>
        <w:r w:rsidR="00744661" w:rsidDel="00006F33">
          <w:rPr>
            <w:rFonts w:ascii="Times New Roman" w:hAnsi="Times New Roman" w:cs="Times New Roman"/>
            <w:sz w:val="24"/>
            <w:szCs w:val="24"/>
            <w:lang w:val="en-US"/>
          </w:rPr>
          <w:delText xml:space="preserve">. </w:delText>
        </w:r>
      </w:del>
      <w:del w:id="369" w:author="Stephen" w:date="2019-07-12T06:23:00Z">
        <w:r w:rsidR="00744661" w:rsidDel="00553E7C">
          <w:rPr>
            <w:rFonts w:ascii="Times New Roman" w:hAnsi="Times New Roman" w:cs="Times New Roman"/>
            <w:sz w:val="24"/>
            <w:szCs w:val="24"/>
            <w:lang w:val="en-US"/>
          </w:rPr>
          <w:delText xml:space="preserve">Furthermore </w:delText>
        </w:r>
      </w:del>
      <w:del w:id="370" w:author="Stephen" w:date="2019-07-02T21:12:00Z">
        <w:r w:rsidR="00744661" w:rsidDel="00B670F0">
          <w:rPr>
            <w:rFonts w:ascii="Times New Roman" w:hAnsi="Times New Roman" w:cs="Times New Roman"/>
            <w:sz w:val="24"/>
            <w:szCs w:val="24"/>
            <w:lang w:val="en-US"/>
          </w:rPr>
          <w:delText xml:space="preserve">the </w:delText>
        </w:r>
      </w:del>
      <w:del w:id="371" w:author="Stephen" w:date="2019-07-12T06:23:00Z">
        <w:r w:rsidR="00744661" w:rsidDel="00553E7C">
          <w:rPr>
            <w:rFonts w:ascii="Times New Roman" w:hAnsi="Times New Roman" w:cs="Times New Roman"/>
            <w:sz w:val="24"/>
            <w:szCs w:val="24"/>
            <w:lang w:val="en-US"/>
          </w:rPr>
          <w:delText xml:space="preserve">residual symptoms in treated patients may be due to other factors </w:delText>
        </w:r>
      </w:del>
      <w:del w:id="372" w:author="Stephen" w:date="2019-07-02T21:12:00Z">
        <w:r w:rsidR="00744661" w:rsidDel="00B670F0">
          <w:rPr>
            <w:rFonts w:ascii="Times New Roman" w:hAnsi="Times New Roman" w:cs="Times New Roman"/>
            <w:sz w:val="24"/>
            <w:szCs w:val="24"/>
            <w:lang w:val="en-US"/>
          </w:rPr>
          <w:delText>such as ongoing autoimmunity</w:delText>
        </w:r>
        <w:r w:rsidR="00371434" w:rsidDel="00B670F0">
          <w:rPr>
            <w:rFonts w:ascii="Times New Roman" w:hAnsi="Times New Roman" w:cs="Times New Roman"/>
            <w:sz w:val="24"/>
            <w:szCs w:val="24"/>
            <w:lang w:val="en-US"/>
          </w:rPr>
          <w:delText xml:space="preserve"> </w:delText>
        </w:r>
      </w:del>
      <w:del w:id="373" w:author="Stephen" w:date="2019-07-12T06:23:00Z">
        <w:r w:rsidR="00371434" w:rsidDel="00553E7C">
          <w:rPr>
            <w:rFonts w:ascii="Times New Roman" w:hAnsi="Times New Roman" w:cs="Times New Roman"/>
            <w:sz w:val="24"/>
            <w:szCs w:val="24"/>
            <w:lang w:val="en-US"/>
          </w:rPr>
          <w:delText xml:space="preserve">rather than thyroid replacement not </w:delText>
        </w:r>
        <w:r w:rsidR="00990E12" w:rsidDel="00553E7C">
          <w:rPr>
            <w:rFonts w:ascii="Times New Roman" w:hAnsi="Times New Roman" w:cs="Times New Roman"/>
            <w:sz w:val="24"/>
            <w:szCs w:val="24"/>
            <w:lang w:val="en-US"/>
          </w:rPr>
          <w:delText>achieving individual set points</w:delText>
        </w:r>
        <w:r w:rsidR="00744661" w:rsidDel="00553E7C">
          <w:rPr>
            <w:rFonts w:ascii="Times New Roman" w:hAnsi="Times New Roman" w:cs="Times New Roman"/>
            <w:sz w:val="24"/>
            <w:szCs w:val="24"/>
            <w:lang w:val="en-US"/>
          </w:rPr>
          <w:delText xml:space="preserve">. </w:delText>
        </w:r>
        <w:r w:rsidR="00734610" w:rsidDel="00553E7C">
          <w:rPr>
            <w:rFonts w:ascii="Times New Roman" w:hAnsi="Times New Roman" w:cs="Times New Roman"/>
            <w:sz w:val="24"/>
            <w:szCs w:val="24"/>
            <w:lang w:val="en-US"/>
          </w:rPr>
          <w:delText>Indeed, o</w:delText>
        </w:r>
        <w:r w:rsidR="00744661" w:rsidDel="00553E7C">
          <w:rPr>
            <w:rFonts w:ascii="Times New Roman" w:hAnsi="Times New Roman" w:cs="Times New Roman"/>
            <w:sz w:val="24"/>
            <w:szCs w:val="24"/>
            <w:lang w:val="en-US"/>
          </w:rPr>
          <w:delText xml:space="preserve">ne study </w:delText>
        </w:r>
        <w:r w:rsidR="001355CF" w:rsidDel="00553E7C">
          <w:rPr>
            <w:rFonts w:ascii="Times New Roman" w:hAnsi="Times New Roman" w:cs="Times New Roman"/>
            <w:sz w:val="24"/>
            <w:szCs w:val="24"/>
            <w:lang w:val="en-US"/>
          </w:rPr>
          <w:delText xml:space="preserve">has </w:delText>
        </w:r>
        <w:r w:rsidR="00744661" w:rsidDel="00553E7C">
          <w:rPr>
            <w:rFonts w:ascii="Times New Roman" w:hAnsi="Times New Roman" w:cs="Times New Roman"/>
            <w:sz w:val="24"/>
            <w:szCs w:val="24"/>
            <w:lang w:val="en-US"/>
          </w:rPr>
          <w:delText xml:space="preserve">suggested that thyroid surgery </w:delText>
        </w:r>
        <w:r w:rsidR="00990E12" w:rsidDel="00553E7C">
          <w:rPr>
            <w:rFonts w:ascii="Times New Roman" w:hAnsi="Times New Roman" w:cs="Times New Roman"/>
            <w:sz w:val="24"/>
            <w:szCs w:val="24"/>
            <w:lang w:val="en-US"/>
          </w:rPr>
          <w:delText xml:space="preserve">to remove the offending source of autoimmune inflammation </w:delText>
        </w:r>
        <w:r w:rsidR="00744661" w:rsidDel="00553E7C">
          <w:rPr>
            <w:rFonts w:ascii="Times New Roman" w:hAnsi="Times New Roman" w:cs="Times New Roman"/>
            <w:sz w:val="24"/>
            <w:szCs w:val="24"/>
            <w:lang w:val="en-US"/>
          </w:rPr>
          <w:delText xml:space="preserve">may be helpful in this </w:delText>
        </w:r>
        <w:r w:rsidR="000C5C35" w:rsidDel="00553E7C">
          <w:rPr>
            <w:rFonts w:ascii="Times New Roman" w:hAnsi="Times New Roman" w:cs="Times New Roman"/>
            <w:sz w:val="24"/>
            <w:szCs w:val="24"/>
            <w:lang w:val="en-US"/>
          </w:rPr>
          <w:delText>regard [</w:delText>
        </w:r>
        <w:r w:rsidR="00D75341" w:rsidDel="00553E7C">
          <w:rPr>
            <w:rFonts w:ascii="Times New Roman" w:hAnsi="Times New Roman" w:cs="Times New Roman"/>
            <w:sz w:val="24"/>
            <w:szCs w:val="24"/>
            <w:lang w:val="en-US"/>
          </w:rPr>
          <w:delText>8</w:delText>
        </w:r>
      </w:del>
      <w:del w:id="374" w:author="Stephen" w:date="2019-07-04T17:20:00Z">
        <w:r w:rsidR="00D75341" w:rsidDel="00700EB8">
          <w:rPr>
            <w:rFonts w:ascii="Times New Roman" w:hAnsi="Times New Roman" w:cs="Times New Roman"/>
            <w:sz w:val="24"/>
            <w:szCs w:val="24"/>
            <w:lang w:val="en-US"/>
          </w:rPr>
          <w:delText>0</w:delText>
        </w:r>
      </w:del>
      <w:del w:id="375" w:author="Stephen" w:date="2019-07-01T21:03:00Z">
        <w:r w:rsidR="000C5C35" w:rsidDel="0021300C">
          <w:rPr>
            <w:rFonts w:ascii="Times New Roman" w:hAnsi="Times New Roman" w:cs="Times New Roman"/>
            <w:sz w:val="24"/>
            <w:szCs w:val="24"/>
            <w:lang w:val="en-US"/>
          </w:rPr>
          <w:delText xml:space="preserve"> </w:delText>
        </w:r>
      </w:del>
      <w:del w:id="376" w:author="Stephen" w:date="2019-07-12T06:23:00Z">
        <w:r w:rsidR="000C5C35" w:rsidDel="00553E7C">
          <w:rPr>
            <w:rFonts w:ascii="Times New Roman" w:hAnsi="Times New Roman" w:cs="Times New Roman"/>
            <w:sz w:val="24"/>
            <w:szCs w:val="24"/>
            <w:lang w:val="en-US"/>
          </w:rPr>
          <w:delText>]</w:delText>
        </w:r>
        <w:r w:rsidR="00744661" w:rsidDel="00553E7C">
          <w:rPr>
            <w:rFonts w:ascii="Times New Roman" w:hAnsi="Times New Roman" w:cs="Times New Roman"/>
            <w:sz w:val="24"/>
            <w:szCs w:val="24"/>
            <w:lang w:val="en-US"/>
          </w:rPr>
          <w:delText xml:space="preserve">. </w:delText>
        </w:r>
      </w:del>
      <w:del w:id="377" w:author="Stephen" w:date="2019-07-01T21:17:00Z">
        <w:r w:rsidR="00744661" w:rsidDel="00E6485F">
          <w:rPr>
            <w:rFonts w:ascii="Times New Roman" w:hAnsi="Times New Roman" w:cs="Times New Roman"/>
            <w:sz w:val="24"/>
            <w:szCs w:val="24"/>
            <w:lang w:val="en-US"/>
          </w:rPr>
          <w:delText xml:space="preserve">Finally </w:delText>
        </w:r>
      </w:del>
      <w:moveToRangeStart w:id="378" w:author="Stephen" w:date="2019-07-01T22:10:00Z" w:name="move12911417"/>
      <w:moveTo w:id="379" w:author="Stephen" w:date="2019-07-01T22:10:00Z">
        <w:del w:id="380" w:author="Stephen" w:date="2019-07-12T06:23:00Z">
          <w:r w:rsidR="007363E9" w:rsidDel="00553E7C">
            <w:rPr>
              <w:rFonts w:ascii="Times New Roman" w:hAnsi="Times New Roman" w:cs="Times New Roman"/>
              <w:sz w:val="24"/>
              <w:szCs w:val="24"/>
              <w:lang w:val="en-US"/>
            </w:rPr>
            <w:delText xml:space="preserve">The set point hypothesis has </w:delText>
          </w:r>
        </w:del>
        <w:del w:id="381" w:author="Stephen" w:date="2019-07-01T22:29:00Z">
          <w:r w:rsidR="007363E9" w:rsidDel="00AC3147">
            <w:rPr>
              <w:rFonts w:ascii="Times New Roman" w:hAnsi="Times New Roman" w:cs="Times New Roman"/>
              <w:sz w:val="24"/>
              <w:szCs w:val="24"/>
              <w:lang w:val="en-US"/>
            </w:rPr>
            <w:delText xml:space="preserve">other </w:delText>
          </w:r>
        </w:del>
        <w:del w:id="382" w:author="Stephen" w:date="2019-07-12T06:23:00Z">
          <w:r w:rsidR="007363E9" w:rsidDel="00553E7C">
            <w:rPr>
              <w:rFonts w:ascii="Times New Roman" w:hAnsi="Times New Roman" w:cs="Times New Roman"/>
              <w:sz w:val="24"/>
              <w:szCs w:val="24"/>
              <w:lang w:val="en-US"/>
            </w:rPr>
            <w:delText xml:space="preserve">problems, including the difficulty of determining the set point [16], </w:delText>
          </w:r>
        </w:del>
        <w:del w:id="383" w:author="Stephen" w:date="2019-07-01T22:24:00Z">
          <w:r w:rsidR="007363E9" w:rsidDel="00AC3147">
            <w:rPr>
              <w:rFonts w:ascii="Times New Roman" w:hAnsi="Times New Roman" w:cs="Times New Roman"/>
              <w:sz w:val="24"/>
              <w:szCs w:val="24"/>
              <w:lang w:val="en-US"/>
            </w:rPr>
            <w:delText>and</w:delText>
          </w:r>
        </w:del>
        <w:del w:id="384" w:author="Stephen" w:date="2019-07-12T06:23:00Z">
          <w:r w:rsidR="007363E9" w:rsidDel="00553E7C">
            <w:rPr>
              <w:rFonts w:ascii="Times New Roman" w:hAnsi="Times New Roman" w:cs="Times New Roman"/>
              <w:sz w:val="24"/>
              <w:szCs w:val="24"/>
              <w:lang w:val="en-US"/>
            </w:rPr>
            <w:delText xml:space="preserve"> isolating the tissue substrate of set point functioning [17]</w:delText>
          </w:r>
        </w:del>
        <w:del w:id="385" w:author="Stephen" w:date="2019-07-01T22:14:00Z">
          <w:r w:rsidR="007363E9" w:rsidDel="00CE59B0">
            <w:rPr>
              <w:rFonts w:ascii="Times New Roman" w:hAnsi="Times New Roman" w:cs="Times New Roman"/>
              <w:sz w:val="24"/>
              <w:szCs w:val="24"/>
              <w:lang w:val="en-US"/>
            </w:rPr>
            <w:delText>.</w:delText>
          </w:r>
        </w:del>
      </w:moveTo>
    </w:p>
    <w:p w14:paraId="2C7E93E1" w14:textId="77777777" w:rsidR="007363E9" w:rsidDel="00CE59B0" w:rsidRDefault="007363E9" w:rsidP="007363E9">
      <w:pPr>
        <w:spacing w:line="480" w:lineRule="auto"/>
        <w:rPr>
          <w:del w:id="386" w:author="Stephen" w:date="2019-07-01T22:14:00Z"/>
          <w:rFonts w:ascii="Times New Roman" w:hAnsi="Times New Roman" w:cs="Times New Roman"/>
          <w:sz w:val="24"/>
          <w:szCs w:val="24"/>
          <w:lang w:val="en-US"/>
        </w:rPr>
      </w:pPr>
      <w:moveTo w:id="387" w:author="Stephen" w:date="2019-07-01T22:10:00Z">
        <w:del w:id="388" w:author="Stephen" w:date="2019-07-01T22:14:00Z">
          <w:r w:rsidDel="00CE59B0">
            <w:rPr>
              <w:rFonts w:ascii="Times New Roman" w:hAnsi="Times New Roman" w:cs="Times New Roman"/>
              <w:sz w:val="24"/>
              <w:szCs w:val="24"/>
              <w:lang w:val="en-US"/>
            </w:rPr>
            <w:delText>Furthermore i</w:delText>
          </w:r>
          <w:r w:rsidRPr="00DE75B6" w:rsidDel="00CE59B0">
            <w:rPr>
              <w:rFonts w:ascii="Times New Roman" w:hAnsi="Times New Roman" w:cs="Times New Roman"/>
              <w:sz w:val="24"/>
              <w:szCs w:val="24"/>
              <w:lang w:val="en-US"/>
            </w:rPr>
            <w:delText>n our previous work we have provided evidence that the set point model of regulation does not apply to the regulation of thyroid hormones</w:delText>
          </w:r>
          <w:r w:rsidDel="00CE59B0">
            <w:rPr>
              <w:rFonts w:ascii="Times New Roman" w:hAnsi="Times New Roman" w:cs="Times New Roman"/>
              <w:sz w:val="24"/>
              <w:szCs w:val="24"/>
              <w:lang w:val="en-US"/>
            </w:rPr>
            <w:delText xml:space="preserve"> [22]</w:delText>
          </w:r>
          <w:r w:rsidRPr="00DE75B6" w:rsidDel="00CE59B0">
            <w:rPr>
              <w:rFonts w:ascii="Times New Roman" w:hAnsi="Times New Roman" w:cs="Times New Roman"/>
              <w:sz w:val="24"/>
              <w:szCs w:val="24"/>
              <w:lang w:val="en-US"/>
            </w:rPr>
            <w:delText xml:space="preserve">. </w:delText>
          </w:r>
        </w:del>
      </w:moveTo>
    </w:p>
    <w:moveToRangeEnd w:id="378"/>
    <w:p w14:paraId="0EFBE254" w14:textId="77777777" w:rsidR="00DE75B6" w:rsidRPr="00DE75B6" w:rsidDel="00553E7C" w:rsidRDefault="00744661" w:rsidP="00DE75B6">
      <w:pPr>
        <w:spacing w:line="480" w:lineRule="auto"/>
        <w:rPr>
          <w:del w:id="389" w:author="Stephen" w:date="2019-07-12T06:24:00Z"/>
          <w:rFonts w:ascii="Times New Roman" w:hAnsi="Times New Roman" w:cs="Times New Roman"/>
          <w:sz w:val="24"/>
          <w:szCs w:val="24"/>
          <w:lang w:val="en-US"/>
        </w:rPr>
      </w:pPr>
      <w:del w:id="390" w:author="Stephen" w:date="2019-07-01T21:17:00Z">
        <w:r w:rsidDel="00E6485F">
          <w:rPr>
            <w:rFonts w:ascii="Times New Roman" w:hAnsi="Times New Roman" w:cs="Times New Roman"/>
            <w:sz w:val="24"/>
            <w:szCs w:val="24"/>
            <w:lang w:val="en-US"/>
          </w:rPr>
          <w:delText>t</w:delText>
        </w:r>
      </w:del>
      <w:del w:id="391" w:author="Stephen" w:date="2019-07-12T06:24:00Z">
        <w:r w:rsidDel="00553E7C">
          <w:rPr>
            <w:rFonts w:ascii="Times New Roman" w:hAnsi="Times New Roman" w:cs="Times New Roman"/>
            <w:sz w:val="24"/>
            <w:szCs w:val="24"/>
            <w:lang w:val="en-US"/>
          </w:rPr>
          <w:delText xml:space="preserve">he concept that TSH levels are more sensitive indicators than FT4 levels in the context of changes in thyroid function, (based on changes in TSH and FT4 levels), depends on </w:delText>
        </w:r>
      </w:del>
      <w:del w:id="392" w:author="Stephen" w:date="2019-07-01T21:20:00Z">
        <w:r w:rsidDel="00E6485F">
          <w:rPr>
            <w:rFonts w:ascii="Times New Roman" w:hAnsi="Times New Roman" w:cs="Times New Roman"/>
            <w:sz w:val="24"/>
            <w:szCs w:val="24"/>
            <w:lang w:val="en-US"/>
          </w:rPr>
          <w:delText xml:space="preserve">the units used in measurement, </w:delText>
        </w:r>
      </w:del>
      <w:del w:id="393" w:author="Stephen" w:date="2019-07-12T06:24:00Z">
        <w:r w:rsidDel="00553E7C">
          <w:rPr>
            <w:rFonts w:ascii="Times New Roman" w:hAnsi="Times New Roman" w:cs="Times New Roman"/>
            <w:sz w:val="24"/>
            <w:szCs w:val="24"/>
            <w:lang w:val="en-US"/>
          </w:rPr>
          <w:delText xml:space="preserve">whether or not a log scale is employed, </w:delText>
        </w:r>
      </w:del>
      <w:del w:id="394" w:author="Stephen" w:date="2019-07-01T21:21:00Z">
        <w:r w:rsidDel="00E6485F">
          <w:rPr>
            <w:rFonts w:ascii="Times New Roman" w:hAnsi="Times New Roman" w:cs="Times New Roman"/>
            <w:sz w:val="24"/>
            <w:szCs w:val="24"/>
            <w:lang w:val="en-US"/>
          </w:rPr>
          <w:delText xml:space="preserve">the part of the range of thyroid function considered, </w:delText>
        </w:r>
      </w:del>
      <w:del w:id="395" w:author="Stephen" w:date="2019-07-12T06:24:00Z">
        <w:r w:rsidDel="00553E7C">
          <w:rPr>
            <w:rFonts w:ascii="Times New Roman" w:hAnsi="Times New Roman" w:cs="Times New Roman"/>
            <w:sz w:val="24"/>
            <w:szCs w:val="24"/>
            <w:lang w:val="en-US"/>
          </w:rPr>
          <w:delText xml:space="preserve">and whether </w:delText>
        </w:r>
        <w:r w:rsidR="001355CF" w:rsidDel="00553E7C">
          <w:rPr>
            <w:rFonts w:ascii="Times New Roman" w:hAnsi="Times New Roman" w:cs="Times New Roman"/>
            <w:sz w:val="24"/>
            <w:szCs w:val="24"/>
            <w:lang w:val="en-US"/>
          </w:rPr>
          <w:delText xml:space="preserve">TSH is generating, or responding to, any </w:delText>
        </w:r>
        <w:r w:rsidDel="00553E7C">
          <w:rPr>
            <w:rFonts w:ascii="Times New Roman" w:hAnsi="Times New Roman" w:cs="Times New Roman"/>
            <w:sz w:val="24"/>
            <w:szCs w:val="24"/>
            <w:lang w:val="en-US"/>
          </w:rPr>
          <w:delText xml:space="preserve">change to </w:delText>
        </w:r>
        <w:r w:rsidR="001355CF" w:rsidDel="00553E7C">
          <w:rPr>
            <w:rFonts w:ascii="Times New Roman" w:hAnsi="Times New Roman" w:cs="Times New Roman"/>
            <w:sz w:val="24"/>
            <w:szCs w:val="24"/>
            <w:lang w:val="en-US"/>
          </w:rPr>
          <w:delText>FT4 levels.</w:delText>
        </w:r>
        <w:r w:rsidR="00B831C4" w:rsidDel="00553E7C">
          <w:rPr>
            <w:rFonts w:ascii="Times New Roman" w:hAnsi="Times New Roman" w:cs="Times New Roman"/>
            <w:sz w:val="24"/>
            <w:szCs w:val="24"/>
            <w:lang w:val="en-US"/>
          </w:rPr>
          <w:delText xml:space="preserve"> </w:delText>
        </w:r>
      </w:del>
      <w:moveFromRangeStart w:id="396" w:author="Stephen" w:date="2019-07-01T22:10:00Z" w:name="move12911417"/>
      <w:moveFrom w:id="397" w:author="Stephen" w:date="2019-07-01T22:10:00Z">
        <w:del w:id="398" w:author="Stephen" w:date="2019-07-12T06:24:00Z">
          <w:r w:rsidR="00B831C4" w:rsidDel="00553E7C">
            <w:rPr>
              <w:rFonts w:ascii="Times New Roman" w:hAnsi="Times New Roman" w:cs="Times New Roman"/>
              <w:sz w:val="24"/>
              <w:szCs w:val="24"/>
              <w:lang w:val="en-US"/>
            </w:rPr>
            <w:delText xml:space="preserve">The set point hypothesis has other </w:delText>
          </w:r>
          <w:r w:rsidR="006A10B9" w:rsidDel="00553E7C">
            <w:rPr>
              <w:rFonts w:ascii="Times New Roman" w:hAnsi="Times New Roman" w:cs="Times New Roman"/>
              <w:sz w:val="24"/>
              <w:szCs w:val="24"/>
              <w:lang w:val="en-US"/>
            </w:rPr>
            <w:delText>problems,</w:delText>
          </w:r>
          <w:r w:rsidR="00B831C4" w:rsidDel="00553E7C">
            <w:rPr>
              <w:rFonts w:ascii="Times New Roman" w:hAnsi="Times New Roman" w:cs="Times New Roman"/>
              <w:sz w:val="24"/>
              <w:szCs w:val="24"/>
              <w:lang w:val="en-US"/>
            </w:rPr>
            <w:delText xml:space="preserve"> including the difficulty of determining the set point</w:delText>
          </w:r>
          <w:r w:rsidR="008B4BF4" w:rsidDel="00553E7C">
            <w:rPr>
              <w:rFonts w:ascii="Times New Roman" w:hAnsi="Times New Roman" w:cs="Times New Roman"/>
              <w:sz w:val="24"/>
              <w:szCs w:val="24"/>
              <w:lang w:val="en-US"/>
            </w:rPr>
            <w:delText xml:space="preserve"> [16]</w:delText>
          </w:r>
          <w:r w:rsidR="00B831C4" w:rsidDel="00553E7C">
            <w:rPr>
              <w:rFonts w:ascii="Times New Roman" w:hAnsi="Times New Roman" w:cs="Times New Roman"/>
              <w:sz w:val="24"/>
              <w:szCs w:val="24"/>
              <w:lang w:val="en-US"/>
            </w:rPr>
            <w:delText xml:space="preserve">, and isolating the </w:delText>
          </w:r>
          <w:r w:rsidR="006A10B9" w:rsidDel="00553E7C">
            <w:rPr>
              <w:rFonts w:ascii="Times New Roman" w:hAnsi="Times New Roman" w:cs="Times New Roman"/>
              <w:sz w:val="24"/>
              <w:szCs w:val="24"/>
              <w:lang w:val="en-US"/>
            </w:rPr>
            <w:delText>tissue substrate of set point functioning</w:delText>
          </w:r>
          <w:r w:rsidR="008B4BF4" w:rsidDel="00553E7C">
            <w:rPr>
              <w:rFonts w:ascii="Times New Roman" w:hAnsi="Times New Roman" w:cs="Times New Roman"/>
              <w:sz w:val="24"/>
              <w:szCs w:val="24"/>
              <w:lang w:val="en-US"/>
            </w:rPr>
            <w:delText xml:space="preserve"> [17]</w:delText>
          </w:r>
          <w:r w:rsidR="006A10B9" w:rsidDel="00553E7C">
            <w:rPr>
              <w:rFonts w:ascii="Times New Roman" w:hAnsi="Times New Roman" w:cs="Times New Roman"/>
              <w:sz w:val="24"/>
              <w:szCs w:val="24"/>
              <w:lang w:val="en-US"/>
            </w:rPr>
            <w:delText>.</w:delText>
          </w:r>
        </w:del>
      </w:moveFrom>
    </w:p>
    <w:p w14:paraId="70265DD8" w14:textId="77777777" w:rsidR="00C72B7D" w:rsidDel="00553E7C" w:rsidRDefault="001355CF" w:rsidP="001355CF">
      <w:pPr>
        <w:spacing w:line="480" w:lineRule="auto"/>
        <w:rPr>
          <w:del w:id="399" w:author="Stephen" w:date="2019-07-12T06:24:00Z"/>
          <w:rFonts w:ascii="Times New Roman" w:hAnsi="Times New Roman" w:cs="Times New Roman"/>
          <w:sz w:val="24"/>
          <w:szCs w:val="24"/>
          <w:lang w:val="en-US"/>
        </w:rPr>
      </w:pPr>
      <w:moveFrom w:id="400" w:author="Stephen" w:date="2019-07-01T22:10:00Z">
        <w:del w:id="401" w:author="Stephen" w:date="2019-07-12T06:24:00Z">
          <w:r w:rsidDel="00553E7C">
            <w:rPr>
              <w:rFonts w:ascii="Times New Roman" w:hAnsi="Times New Roman" w:cs="Times New Roman"/>
              <w:sz w:val="24"/>
              <w:szCs w:val="24"/>
              <w:lang w:val="en-US"/>
            </w:rPr>
            <w:delText>Furthermore i</w:delText>
          </w:r>
          <w:r w:rsidRPr="00DE75B6" w:rsidDel="00553E7C">
            <w:rPr>
              <w:rFonts w:ascii="Times New Roman" w:hAnsi="Times New Roman" w:cs="Times New Roman"/>
              <w:sz w:val="24"/>
              <w:szCs w:val="24"/>
              <w:lang w:val="en-US"/>
            </w:rPr>
            <w:delText>n our previous work we have provided evidence that the set point model of regulation does not apply to the regulation of thyroid hormones</w:delText>
          </w:r>
          <w:r w:rsidDel="00553E7C">
            <w:rPr>
              <w:rFonts w:ascii="Times New Roman" w:hAnsi="Times New Roman" w:cs="Times New Roman"/>
              <w:sz w:val="24"/>
              <w:szCs w:val="24"/>
              <w:lang w:val="en-US"/>
            </w:rPr>
            <w:delText xml:space="preserve"> [2</w:delText>
          </w:r>
          <w:r w:rsidR="008B4BF4" w:rsidDel="00553E7C">
            <w:rPr>
              <w:rFonts w:ascii="Times New Roman" w:hAnsi="Times New Roman" w:cs="Times New Roman"/>
              <w:sz w:val="24"/>
              <w:szCs w:val="24"/>
              <w:lang w:val="en-US"/>
            </w:rPr>
            <w:delText>2</w:delText>
          </w:r>
          <w:r w:rsidDel="00553E7C">
            <w:rPr>
              <w:rFonts w:ascii="Times New Roman" w:hAnsi="Times New Roman" w:cs="Times New Roman"/>
              <w:sz w:val="24"/>
              <w:szCs w:val="24"/>
              <w:lang w:val="en-US"/>
            </w:rPr>
            <w:delText>]</w:delText>
          </w:r>
        </w:del>
        <w:del w:id="402" w:author="Stephen" w:date="2019-07-02T21:23:00Z">
          <w:r w:rsidRPr="00DE75B6" w:rsidDel="006F2726">
            <w:rPr>
              <w:rFonts w:ascii="Times New Roman" w:hAnsi="Times New Roman" w:cs="Times New Roman"/>
              <w:sz w:val="24"/>
              <w:szCs w:val="24"/>
              <w:lang w:val="en-US"/>
            </w:rPr>
            <w:delText xml:space="preserve">. </w:delText>
          </w:r>
        </w:del>
      </w:moveFrom>
    </w:p>
    <w:p w14:paraId="0AEB238E" w14:textId="77777777" w:rsidR="001355CF" w:rsidDel="006F2726" w:rsidRDefault="001355CF" w:rsidP="001355CF">
      <w:pPr>
        <w:spacing w:line="480" w:lineRule="auto"/>
        <w:rPr>
          <w:del w:id="403" w:author="Stephen" w:date="2019-07-02T21:23:00Z"/>
          <w:rFonts w:ascii="Times New Roman" w:hAnsi="Times New Roman" w:cs="Times New Roman"/>
          <w:sz w:val="24"/>
          <w:szCs w:val="24"/>
          <w:lang w:val="en-US"/>
        </w:rPr>
      </w:pPr>
      <w:moveFromRangeStart w:id="404" w:author="Stephen" w:date="2019-07-01T22:11:00Z" w:name="move12911494"/>
      <w:moveFromRangeEnd w:id="396"/>
      <w:moveFrom w:id="405" w:author="Stephen" w:date="2019-07-01T22:11:00Z">
        <w:del w:id="406" w:author="Stephen" w:date="2019-07-12T06:24:00Z">
          <w:r w:rsidDel="00553E7C">
            <w:rPr>
              <w:rFonts w:ascii="Times New Roman" w:hAnsi="Times New Roman" w:cs="Times New Roman"/>
              <w:sz w:val="24"/>
              <w:szCs w:val="24"/>
              <w:lang w:val="en-US"/>
            </w:rPr>
            <w:delText xml:space="preserve">This work </w:delText>
          </w:r>
          <w:r w:rsidR="00723CD4" w:rsidDel="00553E7C">
            <w:rPr>
              <w:rFonts w:ascii="Times New Roman" w:hAnsi="Times New Roman" w:cs="Times New Roman"/>
              <w:sz w:val="24"/>
              <w:szCs w:val="24"/>
              <w:lang w:val="en-US"/>
            </w:rPr>
            <w:delText xml:space="preserve">therefore </w:delText>
          </w:r>
          <w:r w:rsidDel="00553E7C">
            <w:rPr>
              <w:rFonts w:ascii="Times New Roman" w:hAnsi="Times New Roman" w:cs="Times New Roman"/>
              <w:sz w:val="24"/>
              <w:szCs w:val="24"/>
              <w:lang w:val="en-US"/>
            </w:rPr>
            <w:delText xml:space="preserve">supports the conclusions of our previous work </w:delText>
          </w:r>
          <w:r w:rsidR="00723CD4" w:rsidDel="00553E7C">
            <w:rPr>
              <w:rFonts w:ascii="Times New Roman" w:hAnsi="Times New Roman" w:cs="Times New Roman"/>
              <w:sz w:val="24"/>
              <w:szCs w:val="24"/>
              <w:lang w:val="en-US"/>
            </w:rPr>
            <w:delText xml:space="preserve">whilst providing </w:delText>
          </w:r>
          <w:r w:rsidDel="00553E7C">
            <w:rPr>
              <w:rFonts w:ascii="Times New Roman" w:hAnsi="Times New Roman" w:cs="Times New Roman"/>
              <w:sz w:val="24"/>
              <w:szCs w:val="24"/>
              <w:lang w:val="en-US"/>
            </w:rPr>
            <w:delText xml:space="preserve">the empirical </w:delText>
          </w:r>
          <w:r w:rsidRPr="00DE75B6" w:rsidDel="00553E7C">
            <w:rPr>
              <w:rFonts w:ascii="Times New Roman" w:hAnsi="Times New Roman" w:cs="Times New Roman"/>
              <w:sz w:val="24"/>
              <w:szCs w:val="24"/>
              <w:lang w:val="en-US"/>
            </w:rPr>
            <w:delText>conclusion</w:delText>
          </w:r>
          <w:r w:rsidDel="00553E7C">
            <w:rPr>
              <w:rFonts w:ascii="Times New Roman" w:hAnsi="Times New Roman" w:cs="Times New Roman"/>
              <w:sz w:val="24"/>
              <w:szCs w:val="24"/>
              <w:lang w:val="en-US"/>
            </w:rPr>
            <w:delText xml:space="preserve"> that</w:delText>
          </w:r>
          <w:r w:rsidRPr="00DE75B6" w:rsidDel="00553E7C">
            <w:rPr>
              <w:rFonts w:ascii="Times New Roman" w:hAnsi="Times New Roman" w:cs="Times New Roman"/>
              <w:sz w:val="24"/>
              <w:szCs w:val="24"/>
              <w:lang w:val="en-US"/>
            </w:rPr>
            <w:delText xml:space="preserve">, the assessment of thyroid function in terms of clinical features </w:delText>
          </w:r>
          <w:r w:rsidDel="00553E7C">
            <w:rPr>
              <w:rFonts w:ascii="Times New Roman" w:hAnsi="Times New Roman" w:cs="Times New Roman"/>
              <w:sz w:val="24"/>
              <w:szCs w:val="24"/>
              <w:lang w:val="en-US"/>
            </w:rPr>
            <w:delText xml:space="preserve">is better </w:delText>
          </w:r>
          <w:r w:rsidRPr="00DE75B6" w:rsidDel="00553E7C">
            <w:rPr>
              <w:rFonts w:ascii="Times New Roman" w:hAnsi="Times New Roman" w:cs="Times New Roman"/>
              <w:sz w:val="24"/>
              <w:szCs w:val="24"/>
              <w:lang w:val="en-US"/>
            </w:rPr>
            <w:delText xml:space="preserve">based </w:delText>
          </w:r>
          <w:r w:rsidDel="00553E7C">
            <w:rPr>
              <w:rFonts w:ascii="Times New Roman" w:hAnsi="Times New Roman" w:cs="Times New Roman"/>
              <w:sz w:val="24"/>
              <w:szCs w:val="24"/>
              <w:lang w:val="en-US"/>
            </w:rPr>
            <w:delText>on thyroid hormone levels</w:delText>
          </w:r>
          <w:r w:rsidRPr="00DE75B6" w:rsidDel="00553E7C">
            <w:rPr>
              <w:rFonts w:ascii="Times New Roman" w:hAnsi="Times New Roman" w:cs="Times New Roman"/>
              <w:sz w:val="24"/>
              <w:szCs w:val="24"/>
              <w:lang w:val="en-US"/>
            </w:rPr>
            <w:delText xml:space="preserve"> </w:delText>
          </w:r>
          <w:r w:rsidDel="00553E7C">
            <w:rPr>
              <w:rFonts w:ascii="Times New Roman" w:hAnsi="Times New Roman" w:cs="Times New Roman"/>
              <w:sz w:val="24"/>
              <w:szCs w:val="24"/>
              <w:lang w:val="en-US"/>
            </w:rPr>
            <w:delText xml:space="preserve">than </w:delText>
          </w:r>
          <w:r w:rsidRPr="00DE75B6" w:rsidDel="00553E7C">
            <w:rPr>
              <w:rFonts w:ascii="Times New Roman" w:hAnsi="Times New Roman" w:cs="Times New Roman"/>
              <w:sz w:val="24"/>
              <w:szCs w:val="24"/>
              <w:lang w:val="en-US"/>
            </w:rPr>
            <w:delText xml:space="preserve">on </w:delText>
          </w:r>
          <w:r w:rsidDel="00553E7C">
            <w:rPr>
              <w:rFonts w:ascii="Times New Roman" w:hAnsi="Times New Roman" w:cs="Times New Roman"/>
              <w:sz w:val="24"/>
              <w:szCs w:val="24"/>
              <w:lang w:val="en-US"/>
            </w:rPr>
            <w:delText>TSH</w:delText>
          </w:r>
          <w:r w:rsidR="00723CD4" w:rsidDel="00553E7C">
            <w:rPr>
              <w:rFonts w:ascii="Times New Roman" w:hAnsi="Times New Roman" w:cs="Times New Roman"/>
              <w:sz w:val="24"/>
              <w:szCs w:val="24"/>
              <w:lang w:val="en-US"/>
            </w:rPr>
            <w:delText xml:space="preserve"> levels</w:delText>
          </w:r>
          <w:r w:rsidRPr="00DE75B6" w:rsidDel="00553E7C">
            <w:rPr>
              <w:rFonts w:ascii="Times New Roman" w:hAnsi="Times New Roman" w:cs="Times New Roman"/>
              <w:sz w:val="24"/>
              <w:szCs w:val="24"/>
              <w:lang w:val="en-US"/>
            </w:rPr>
            <w:delText xml:space="preserve">. There is thereby now theoretical </w:delText>
          </w:r>
          <w:r w:rsidR="00723CD4" w:rsidDel="00553E7C">
            <w:rPr>
              <w:rFonts w:ascii="Times New Roman" w:hAnsi="Times New Roman" w:cs="Times New Roman"/>
              <w:sz w:val="24"/>
              <w:szCs w:val="24"/>
              <w:lang w:val="en-US"/>
            </w:rPr>
            <w:delText xml:space="preserve">and empirical </w:delText>
          </w:r>
          <w:r w:rsidR="00FE4FD3" w:rsidDel="00553E7C">
            <w:rPr>
              <w:rFonts w:ascii="Times New Roman" w:hAnsi="Times New Roman" w:cs="Times New Roman"/>
              <w:sz w:val="24"/>
              <w:szCs w:val="24"/>
              <w:lang w:val="en-US"/>
            </w:rPr>
            <w:delText xml:space="preserve">evidence indicating that </w:delText>
          </w:r>
          <w:r w:rsidRPr="00DE75B6" w:rsidDel="00553E7C">
            <w:rPr>
              <w:rFonts w:ascii="Times New Roman" w:hAnsi="Times New Roman" w:cs="Times New Roman"/>
              <w:sz w:val="24"/>
              <w:szCs w:val="24"/>
              <w:lang w:val="en-US"/>
            </w:rPr>
            <w:delText>the TSH based definitions of subclinical thyroid dysfunction are fl</w:delText>
          </w:r>
        </w:del>
        <w:del w:id="407" w:author="Stephen" w:date="2019-07-01T22:30:00Z">
          <w:r w:rsidRPr="00DE75B6" w:rsidDel="00AC3147">
            <w:rPr>
              <w:rFonts w:ascii="Times New Roman" w:hAnsi="Times New Roman" w:cs="Times New Roman"/>
              <w:sz w:val="24"/>
              <w:szCs w:val="24"/>
              <w:lang w:val="en-US"/>
            </w:rPr>
            <w:delText>awed</w:delText>
          </w:r>
        </w:del>
      </w:moveFrom>
      <w:moveFromRangeEnd w:id="404"/>
      <w:del w:id="408" w:author="Stephen" w:date="2019-07-01T22:30:00Z">
        <w:r w:rsidRPr="00DE75B6" w:rsidDel="00AC3147">
          <w:rPr>
            <w:rFonts w:ascii="Times New Roman" w:hAnsi="Times New Roman" w:cs="Times New Roman"/>
            <w:sz w:val="24"/>
            <w:szCs w:val="24"/>
            <w:lang w:val="en-US"/>
          </w:rPr>
          <w:delText>.</w:delText>
        </w:r>
      </w:del>
    </w:p>
    <w:p w14:paraId="79BFAA44" w14:textId="77777777" w:rsidR="0035698D" w:rsidDel="00553E7C" w:rsidRDefault="000C5C35" w:rsidP="0035698D">
      <w:pPr>
        <w:spacing w:line="480" w:lineRule="auto"/>
        <w:rPr>
          <w:del w:id="409" w:author="Stephen" w:date="2019-07-12T06:24:00Z"/>
          <w:rFonts w:ascii="Times New Roman" w:hAnsi="Times New Roman" w:cs="Times New Roman"/>
          <w:sz w:val="24"/>
          <w:szCs w:val="24"/>
          <w:lang w:val="en-US"/>
        </w:rPr>
      </w:pPr>
      <w:del w:id="410" w:author="Stephen" w:date="2019-07-12T06:24:00Z">
        <w:r w:rsidDel="00553E7C">
          <w:rPr>
            <w:rFonts w:ascii="Times New Roman" w:hAnsi="Times New Roman" w:cs="Times New Roman"/>
            <w:sz w:val="24"/>
            <w:szCs w:val="24"/>
            <w:lang w:val="en-US"/>
          </w:rPr>
          <w:delText>A</w:delText>
        </w:r>
        <w:r w:rsidR="0035698D" w:rsidRPr="00DE75B6" w:rsidDel="00553E7C">
          <w:rPr>
            <w:rFonts w:ascii="Times New Roman" w:hAnsi="Times New Roman" w:cs="Times New Roman"/>
            <w:sz w:val="24"/>
            <w:szCs w:val="24"/>
            <w:lang w:val="en-US"/>
          </w:rPr>
          <w:delText xml:space="preserve">s there is no reason to believe that any individual’s particular thyroid hormone levels represent a set-point, </w:delText>
        </w:r>
        <w:r w:rsidDel="00553E7C">
          <w:rPr>
            <w:rFonts w:ascii="Times New Roman" w:hAnsi="Times New Roman" w:cs="Times New Roman"/>
            <w:sz w:val="24"/>
            <w:szCs w:val="24"/>
            <w:lang w:val="en-US"/>
          </w:rPr>
          <w:delText xml:space="preserve">it follows that </w:delText>
        </w:r>
        <w:r w:rsidR="0035698D" w:rsidRPr="00DE75B6" w:rsidDel="00553E7C">
          <w:rPr>
            <w:rFonts w:ascii="Times New Roman" w:hAnsi="Times New Roman" w:cs="Times New Roman"/>
            <w:sz w:val="24"/>
            <w:szCs w:val="24"/>
            <w:lang w:val="en-US"/>
          </w:rPr>
          <w:delText>any deviation away from these levels, within the normal range, is not necessarily deleterious</w:delText>
        </w:r>
        <w:r w:rsidR="0035698D" w:rsidDel="00553E7C">
          <w:rPr>
            <w:rFonts w:ascii="Times New Roman" w:hAnsi="Times New Roman" w:cs="Times New Roman"/>
            <w:sz w:val="24"/>
            <w:szCs w:val="24"/>
            <w:lang w:val="en-US"/>
          </w:rPr>
          <w:delText>,</w:delText>
        </w:r>
        <w:r w:rsidR="0035698D" w:rsidRPr="00DE75B6" w:rsidDel="00553E7C">
          <w:rPr>
            <w:rFonts w:ascii="Times New Roman" w:hAnsi="Times New Roman" w:cs="Times New Roman"/>
            <w:sz w:val="24"/>
            <w:szCs w:val="24"/>
            <w:lang w:val="en-US"/>
          </w:rPr>
          <w:delText xml:space="preserve"> regardless of the TSH level. Individuals with baseline thyroid function towards the upper end of the range must have a greater decline in thyroid function to become hypothyroid as compared with individuals with baseline function at the lower end of the range because this reflects the true physiology; they are starting at a ‘slightly hyperthyroid’ point. These former individuals with a small drop in FT4 levels are not becoming ‘individually’ hypothyroid, but are, in fact becoming more ‘normal’. They do not need to become ‘more hypothyroid’ [</w:delText>
        </w:r>
        <w:r w:rsidR="008B4BF4" w:rsidDel="00553E7C">
          <w:rPr>
            <w:rFonts w:ascii="Times New Roman" w:hAnsi="Times New Roman" w:cs="Times New Roman"/>
            <w:sz w:val="24"/>
            <w:szCs w:val="24"/>
            <w:lang w:val="en-US"/>
          </w:rPr>
          <w:delText>18</w:delText>
        </w:r>
        <w:r w:rsidR="0035698D" w:rsidRPr="00DE75B6" w:rsidDel="00553E7C">
          <w:rPr>
            <w:rFonts w:ascii="Times New Roman" w:hAnsi="Times New Roman" w:cs="Times New Roman"/>
            <w:sz w:val="24"/>
            <w:szCs w:val="24"/>
            <w:lang w:val="en-US"/>
          </w:rPr>
          <w:delText>] than other individuals so as to have hormone levels fall out of the normal range and enable diagnosis. Conversely these individuals with upper normal range levels of FT4 need little disturbance upwards to become truly, overtly hyperthyroid.</w:delText>
        </w:r>
      </w:del>
    </w:p>
    <w:p w14:paraId="48F3EEEF" w14:textId="77777777" w:rsidR="0035698D" w:rsidDel="00553E7C" w:rsidRDefault="0035698D" w:rsidP="0035698D">
      <w:pPr>
        <w:spacing w:line="480" w:lineRule="auto"/>
        <w:rPr>
          <w:del w:id="411" w:author="Stephen" w:date="2019-07-12T06:24:00Z"/>
          <w:rFonts w:ascii="Times New Roman" w:hAnsi="Times New Roman" w:cs="Times New Roman"/>
          <w:sz w:val="24"/>
          <w:szCs w:val="24"/>
          <w:lang w:val="en-US"/>
        </w:rPr>
      </w:pPr>
      <w:del w:id="412" w:author="Stephen" w:date="2019-07-12T06:24:00Z">
        <w:r w:rsidDel="00553E7C">
          <w:rPr>
            <w:rFonts w:ascii="Times New Roman" w:hAnsi="Times New Roman" w:cs="Times New Roman"/>
            <w:sz w:val="24"/>
            <w:szCs w:val="24"/>
            <w:lang w:val="en-US"/>
          </w:rPr>
          <w:delText>By the same logic, there is no imperative with thyroid replacement therapy to attempt to recreate the exact thyroid status of an individual prior to any thyroid disease or surgery that led to the need for such replacement therapy.</w:delText>
        </w:r>
      </w:del>
    </w:p>
    <w:p w14:paraId="512226F5" w14:textId="77777777" w:rsidR="00990E12" w:rsidRPr="00DE75B6" w:rsidDel="001451D9" w:rsidRDefault="00990E12" w:rsidP="0035698D">
      <w:pPr>
        <w:spacing w:line="480" w:lineRule="auto"/>
        <w:rPr>
          <w:rFonts w:ascii="Times New Roman" w:hAnsi="Times New Roman" w:cs="Times New Roman"/>
          <w:sz w:val="24"/>
          <w:szCs w:val="24"/>
          <w:lang w:val="en-US"/>
        </w:rPr>
      </w:pPr>
      <w:moveFromRangeStart w:id="413" w:author="Stephen" w:date="2019-07-11T15:57:00Z" w:name="move13753092"/>
      <w:moveFrom w:id="414" w:author="Stephen" w:date="2019-07-11T15:57:00Z">
        <w:r w:rsidDel="001451D9">
          <w:rPr>
            <w:rFonts w:ascii="Times New Roman" w:hAnsi="Times New Roman" w:cs="Times New Roman"/>
            <w:sz w:val="24"/>
            <w:szCs w:val="24"/>
            <w:lang w:val="en-US"/>
          </w:rPr>
          <w:t>This is not to say that no information can be gleaned from the presence of an abnormal TSH</w:t>
        </w:r>
        <w:r w:rsidR="00AE0F87" w:rsidDel="001451D9">
          <w:rPr>
            <w:rFonts w:ascii="Times New Roman" w:hAnsi="Times New Roman" w:cs="Times New Roman"/>
            <w:sz w:val="24"/>
            <w:szCs w:val="24"/>
            <w:lang w:val="en-US"/>
          </w:rPr>
          <w:t xml:space="preserve"> level</w:t>
        </w:r>
        <w:r w:rsidDel="001451D9">
          <w:rPr>
            <w:rFonts w:ascii="Times New Roman" w:hAnsi="Times New Roman" w:cs="Times New Roman"/>
            <w:sz w:val="24"/>
            <w:szCs w:val="24"/>
            <w:lang w:val="en-US"/>
          </w:rPr>
          <w:t xml:space="preserve"> </w:t>
        </w:r>
        <w:r w:rsidR="00AE0F87" w:rsidDel="001451D9">
          <w:rPr>
            <w:rFonts w:ascii="Times New Roman" w:hAnsi="Times New Roman" w:cs="Times New Roman"/>
            <w:sz w:val="24"/>
            <w:szCs w:val="24"/>
            <w:lang w:val="en-US"/>
          </w:rPr>
          <w:t>with normal thyroid hormone levels. Such levels indicate that the thyroid gland physiology is abnormal and that normal range thyroid hormone levels are being achieved only by dint of the abnormal TSH levels. However, for the function of other tissues and organs, the TSH level required to maintain a given level of thyroid hormones is not relevant.</w:t>
        </w:r>
      </w:moveFrom>
    </w:p>
    <w:moveFromRangeEnd w:id="413"/>
    <w:p w14:paraId="263D6091" w14:textId="77777777" w:rsidR="00240217" w:rsidDel="001451D9" w:rsidRDefault="0041140F" w:rsidP="00DE75B6">
      <w:pPr>
        <w:spacing w:line="480" w:lineRule="auto"/>
        <w:rPr>
          <w:del w:id="415" w:author="Stephen" w:date="2019-07-11T16:07:00Z"/>
          <w:rFonts w:ascii="Times New Roman" w:hAnsi="Times New Roman" w:cs="Times New Roman"/>
          <w:sz w:val="24"/>
          <w:szCs w:val="24"/>
          <w:lang w:val="en-US"/>
        </w:rPr>
      </w:pPr>
      <w:del w:id="416" w:author="Stephen" w:date="2019-07-11T16:07:00Z">
        <w:r w:rsidDel="001451D9">
          <w:rPr>
            <w:rFonts w:ascii="Times New Roman" w:hAnsi="Times New Roman" w:cs="Times New Roman"/>
            <w:sz w:val="24"/>
            <w:szCs w:val="24"/>
            <w:lang w:val="en-US"/>
          </w:rPr>
          <w:delText>Our</w:delText>
        </w:r>
        <w:r w:rsidR="00921808" w:rsidDel="001451D9">
          <w:rPr>
            <w:rFonts w:ascii="Times New Roman" w:hAnsi="Times New Roman" w:cs="Times New Roman"/>
            <w:sz w:val="24"/>
            <w:szCs w:val="24"/>
            <w:lang w:val="en-US"/>
          </w:rPr>
          <w:delText xml:space="preserve"> data was less consistent with the consideration of clinical parameters associated with lower thyroid function</w:delText>
        </w:r>
        <w:r w:rsidDel="001451D9">
          <w:rPr>
            <w:rFonts w:ascii="Times New Roman" w:hAnsi="Times New Roman" w:cs="Times New Roman"/>
            <w:sz w:val="24"/>
            <w:szCs w:val="24"/>
            <w:lang w:val="en-US"/>
          </w:rPr>
          <w:delText xml:space="preserve"> as compared with higher thyroid function</w:delText>
        </w:r>
        <w:r w:rsidR="00921808" w:rsidDel="001451D9">
          <w:rPr>
            <w:rFonts w:ascii="Times New Roman" w:hAnsi="Times New Roman" w:cs="Times New Roman"/>
            <w:sz w:val="24"/>
            <w:szCs w:val="24"/>
            <w:lang w:val="en-US"/>
          </w:rPr>
          <w:delText xml:space="preserve">. </w:delText>
        </w:r>
        <w:r w:rsidR="00240217" w:rsidRPr="00DE75B6" w:rsidDel="001451D9">
          <w:rPr>
            <w:rFonts w:ascii="Times New Roman" w:hAnsi="Times New Roman" w:cs="Times New Roman"/>
            <w:sz w:val="24"/>
            <w:szCs w:val="24"/>
            <w:lang w:val="en-US"/>
          </w:rPr>
          <w:delText xml:space="preserve">This variability with features of lower thyroid function may be because of the complexity of the metabolic syndrome, </w:delText>
        </w:r>
        <w:r w:rsidR="00240217" w:rsidDel="001451D9">
          <w:rPr>
            <w:rFonts w:ascii="Times New Roman" w:hAnsi="Times New Roman" w:cs="Times New Roman"/>
            <w:sz w:val="24"/>
            <w:szCs w:val="24"/>
            <w:lang w:val="en-US"/>
          </w:rPr>
          <w:delText>as well as differences in study populations, in the categorization of thyroid function, and in the factors included in the adjustments in the analyses [5</w:delText>
        </w:r>
        <w:r w:rsidR="00680458" w:rsidDel="001451D9">
          <w:rPr>
            <w:rFonts w:ascii="Times New Roman" w:hAnsi="Times New Roman" w:cs="Times New Roman"/>
            <w:sz w:val="24"/>
            <w:szCs w:val="24"/>
            <w:lang w:val="en-US"/>
          </w:rPr>
          <w:delText>5</w:delText>
        </w:r>
        <w:r w:rsidR="00240217" w:rsidDel="001451D9">
          <w:rPr>
            <w:rFonts w:ascii="Times New Roman" w:hAnsi="Times New Roman" w:cs="Times New Roman"/>
            <w:sz w:val="24"/>
            <w:szCs w:val="24"/>
            <w:lang w:val="en-US"/>
          </w:rPr>
          <w:delText>].</w:delText>
        </w:r>
      </w:del>
    </w:p>
    <w:p w14:paraId="1BAE732B" w14:textId="77777777" w:rsidR="002D68E3" w:rsidDel="001451D9" w:rsidRDefault="00921808" w:rsidP="00DE75B6">
      <w:pPr>
        <w:spacing w:line="480" w:lineRule="auto"/>
        <w:rPr>
          <w:del w:id="417" w:author="Stephen" w:date="2019-07-11T16:07:00Z"/>
          <w:rFonts w:ascii="Times New Roman" w:hAnsi="Times New Roman" w:cs="Times New Roman"/>
          <w:sz w:val="24"/>
          <w:szCs w:val="24"/>
          <w:lang w:val="en-US"/>
        </w:rPr>
      </w:pPr>
      <w:del w:id="418" w:author="Stephen" w:date="2019-07-11T16:07:00Z">
        <w:r w:rsidDel="001451D9">
          <w:rPr>
            <w:rFonts w:ascii="Times New Roman" w:hAnsi="Times New Roman" w:cs="Times New Roman"/>
            <w:sz w:val="24"/>
            <w:szCs w:val="24"/>
            <w:lang w:val="en-US"/>
          </w:rPr>
          <w:delText>In these circumstances t</w:delText>
        </w:r>
        <w:r w:rsidR="00DE75B6" w:rsidRPr="00DE75B6" w:rsidDel="001451D9">
          <w:rPr>
            <w:rFonts w:ascii="Times New Roman" w:hAnsi="Times New Roman" w:cs="Times New Roman"/>
            <w:sz w:val="24"/>
            <w:szCs w:val="24"/>
            <w:lang w:val="en-US"/>
          </w:rPr>
          <w:delText xml:space="preserve">here may </w:delText>
        </w:r>
        <w:r w:rsidR="00240217" w:rsidDel="001451D9">
          <w:rPr>
            <w:rFonts w:ascii="Times New Roman" w:hAnsi="Times New Roman" w:cs="Times New Roman"/>
            <w:sz w:val="24"/>
            <w:szCs w:val="24"/>
            <w:lang w:val="en-US"/>
          </w:rPr>
          <w:delText xml:space="preserve">also </w:delText>
        </w:r>
        <w:r w:rsidR="00DE75B6" w:rsidRPr="00DE75B6" w:rsidDel="001451D9">
          <w:rPr>
            <w:rFonts w:ascii="Times New Roman" w:hAnsi="Times New Roman" w:cs="Times New Roman"/>
            <w:sz w:val="24"/>
            <w:szCs w:val="24"/>
            <w:lang w:val="en-US"/>
          </w:rPr>
          <w:delText>be reverse causation [</w:delText>
        </w:r>
        <w:r w:rsidR="00680458" w:rsidDel="001451D9">
          <w:rPr>
            <w:rFonts w:ascii="Times New Roman" w:hAnsi="Times New Roman" w:cs="Times New Roman"/>
            <w:sz w:val="24"/>
            <w:szCs w:val="24"/>
            <w:lang w:val="en-US"/>
          </w:rPr>
          <w:delText>41</w:delText>
        </w:r>
        <w:r w:rsidR="007053CB" w:rsidDel="001451D9">
          <w:rPr>
            <w:rFonts w:ascii="Times New Roman" w:hAnsi="Times New Roman" w:cs="Times New Roman"/>
            <w:sz w:val="24"/>
            <w:szCs w:val="24"/>
            <w:lang w:val="en-US"/>
          </w:rPr>
          <w:delText>, 4</w:delText>
        </w:r>
        <w:r w:rsidR="00680458" w:rsidDel="001451D9">
          <w:rPr>
            <w:rFonts w:ascii="Times New Roman" w:hAnsi="Times New Roman" w:cs="Times New Roman"/>
            <w:sz w:val="24"/>
            <w:szCs w:val="24"/>
            <w:lang w:val="en-US"/>
          </w:rPr>
          <w:delText>4</w:delText>
        </w:r>
        <w:r w:rsidR="00337743" w:rsidDel="001451D9">
          <w:rPr>
            <w:rFonts w:ascii="Times New Roman" w:hAnsi="Times New Roman" w:cs="Times New Roman"/>
            <w:sz w:val="24"/>
            <w:szCs w:val="24"/>
            <w:lang w:val="en-US"/>
          </w:rPr>
          <w:delText>,</w:delText>
        </w:r>
        <w:r w:rsidR="007053CB" w:rsidDel="001451D9">
          <w:rPr>
            <w:rFonts w:ascii="Times New Roman" w:hAnsi="Times New Roman" w:cs="Times New Roman"/>
            <w:sz w:val="24"/>
            <w:szCs w:val="24"/>
            <w:lang w:val="en-US"/>
          </w:rPr>
          <w:delText xml:space="preserve"> 5</w:delText>
        </w:r>
        <w:r w:rsidR="00680458" w:rsidDel="001451D9">
          <w:rPr>
            <w:rFonts w:ascii="Times New Roman" w:hAnsi="Times New Roman" w:cs="Times New Roman"/>
            <w:sz w:val="24"/>
            <w:szCs w:val="24"/>
            <w:lang w:val="en-US"/>
          </w:rPr>
          <w:delText>5</w:delText>
        </w:r>
        <w:r w:rsidR="007053CB" w:rsidDel="001451D9">
          <w:rPr>
            <w:rFonts w:ascii="Times New Roman" w:hAnsi="Times New Roman" w:cs="Times New Roman"/>
            <w:sz w:val="24"/>
            <w:szCs w:val="24"/>
            <w:lang w:val="en-US"/>
          </w:rPr>
          <w:delText>,</w:delText>
        </w:r>
        <w:r w:rsidR="004F3FA8" w:rsidDel="001451D9">
          <w:rPr>
            <w:rFonts w:ascii="Times New Roman" w:hAnsi="Times New Roman" w:cs="Times New Roman"/>
            <w:sz w:val="24"/>
            <w:szCs w:val="24"/>
            <w:lang w:val="en-US"/>
          </w:rPr>
          <w:delText xml:space="preserve"> </w:delText>
        </w:r>
        <w:r w:rsidR="00D75341" w:rsidDel="001451D9">
          <w:rPr>
            <w:rFonts w:ascii="Times New Roman" w:hAnsi="Times New Roman" w:cs="Times New Roman"/>
            <w:sz w:val="24"/>
            <w:szCs w:val="24"/>
            <w:lang w:val="en-US"/>
          </w:rPr>
          <w:delText>8</w:delText>
        </w:r>
      </w:del>
      <w:del w:id="419" w:author="Stephen" w:date="2019-07-04T17:26:00Z">
        <w:r w:rsidR="00D75341" w:rsidDel="00574968">
          <w:rPr>
            <w:rFonts w:ascii="Times New Roman" w:hAnsi="Times New Roman" w:cs="Times New Roman"/>
            <w:sz w:val="24"/>
            <w:szCs w:val="24"/>
            <w:lang w:val="en-US"/>
          </w:rPr>
          <w:delText>1</w:delText>
        </w:r>
      </w:del>
      <w:del w:id="420" w:author="Stephen" w:date="2019-07-11T16:07:00Z">
        <w:r w:rsidR="00684944" w:rsidDel="001451D9">
          <w:rPr>
            <w:rFonts w:ascii="Times New Roman" w:hAnsi="Times New Roman" w:cs="Times New Roman"/>
            <w:sz w:val="24"/>
            <w:szCs w:val="24"/>
            <w:lang w:val="en-US"/>
          </w:rPr>
          <w:delText>-8</w:delText>
        </w:r>
      </w:del>
      <w:del w:id="421" w:author="Stephen" w:date="2019-07-04T17:26:00Z">
        <w:r w:rsidR="00D75341" w:rsidDel="00574968">
          <w:rPr>
            <w:rFonts w:ascii="Times New Roman" w:hAnsi="Times New Roman" w:cs="Times New Roman"/>
            <w:sz w:val="24"/>
            <w:szCs w:val="24"/>
            <w:lang w:val="en-US"/>
          </w:rPr>
          <w:delText>5</w:delText>
        </w:r>
      </w:del>
      <w:del w:id="422" w:author="Stephen" w:date="2019-07-11T16:07:00Z">
        <w:r w:rsidR="00DE75B6" w:rsidRPr="00DE75B6" w:rsidDel="001451D9">
          <w:rPr>
            <w:rFonts w:ascii="Times New Roman" w:hAnsi="Times New Roman" w:cs="Times New Roman"/>
            <w:sz w:val="24"/>
            <w:szCs w:val="24"/>
            <w:lang w:val="en-US"/>
          </w:rPr>
          <w:delText>]</w:delText>
        </w:r>
        <w:r w:rsidR="00337743" w:rsidDel="001451D9">
          <w:rPr>
            <w:rFonts w:ascii="Times New Roman" w:hAnsi="Times New Roman" w:cs="Times New Roman"/>
            <w:sz w:val="24"/>
            <w:szCs w:val="24"/>
            <w:lang w:val="en-US"/>
          </w:rPr>
          <w:delText>, which may affect correlations with TSH and T3</w:delText>
        </w:r>
        <w:r w:rsidR="00240217" w:rsidDel="001451D9">
          <w:rPr>
            <w:rFonts w:ascii="Times New Roman" w:hAnsi="Times New Roman" w:cs="Times New Roman"/>
            <w:sz w:val="24"/>
            <w:szCs w:val="24"/>
            <w:lang w:val="en-US"/>
          </w:rPr>
          <w:delText>/FT3</w:delText>
        </w:r>
        <w:r w:rsidR="00337743" w:rsidDel="001451D9">
          <w:rPr>
            <w:rFonts w:ascii="Times New Roman" w:hAnsi="Times New Roman" w:cs="Times New Roman"/>
            <w:sz w:val="24"/>
            <w:szCs w:val="24"/>
            <w:lang w:val="en-US"/>
          </w:rPr>
          <w:delText xml:space="preserve"> more than correlations with FT4</w:delText>
        </w:r>
        <w:r w:rsidR="00DE75B6" w:rsidRPr="00DE75B6" w:rsidDel="001451D9">
          <w:rPr>
            <w:rFonts w:ascii="Times New Roman" w:hAnsi="Times New Roman" w:cs="Times New Roman"/>
            <w:sz w:val="24"/>
            <w:szCs w:val="24"/>
            <w:lang w:val="en-US"/>
          </w:rPr>
          <w:delText>. Obesity and insulin resistance may lead to increases in TSH and FT4/FT3 in some populations, perhaps as a thermogenic</w:delText>
        </w:r>
        <w:r w:rsidR="00C920E8" w:rsidDel="001451D9">
          <w:rPr>
            <w:rFonts w:ascii="Times New Roman" w:hAnsi="Times New Roman" w:cs="Times New Roman"/>
            <w:sz w:val="24"/>
            <w:szCs w:val="24"/>
            <w:lang w:val="en-US"/>
          </w:rPr>
          <w:delText xml:space="preserve"> </w:delText>
        </w:r>
        <w:r w:rsidR="00DE75B6" w:rsidRPr="00DE75B6" w:rsidDel="001451D9">
          <w:rPr>
            <w:rFonts w:ascii="Times New Roman" w:hAnsi="Times New Roman" w:cs="Times New Roman"/>
            <w:sz w:val="24"/>
            <w:szCs w:val="24"/>
            <w:lang w:val="en-US"/>
          </w:rPr>
          <w:delText>response</w:delText>
        </w:r>
        <w:r w:rsidR="002D68E3" w:rsidDel="001451D9">
          <w:rPr>
            <w:rFonts w:ascii="Times New Roman" w:hAnsi="Times New Roman" w:cs="Times New Roman"/>
            <w:sz w:val="24"/>
            <w:szCs w:val="24"/>
            <w:lang w:val="en-US"/>
          </w:rPr>
          <w:delText xml:space="preserve"> </w:delText>
        </w:r>
        <w:r w:rsidR="00DE75B6" w:rsidRPr="00DE75B6" w:rsidDel="001451D9">
          <w:rPr>
            <w:rFonts w:ascii="Times New Roman" w:hAnsi="Times New Roman" w:cs="Times New Roman"/>
            <w:sz w:val="24"/>
            <w:szCs w:val="24"/>
            <w:lang w:val="en-US"/>
          </w:rPr>
          <w:delText>[</w:delText>
        </w:r>
        <w:r w:rsidR="00680458" w:rsidDel="001451D9">
          <w:rPr>
            <w:rFonts w:ascii="Times New Roman" w:hAnsi="Times New Roman" w:cs="Times New Roman"/>
            <w:sz w:val="24"/>
            <w:szCs w:val="24"/>
            <w:lang w:val="en-US"/>
          </w:rPr>
          <w:delText>8</w:delText>
        </w:r>
      </w:del>
      <w:del w:id="423" w:author="Stephen" w:date="2019-07-04T17:26:00Z">
        <w:r w:rsidR="00D75341" w:rsidDel="00574968">
          <w:rPr>
            <w:rFonts w:ascii="Times New Roman" w:hAnsi="Times New Roman" w:cs="Times New Roman"/>
            <w:sz w:val="24"/>
            <w:szCs w:val="24"/>
            <w:lang w:val="en-US"/>
          </w:rPr>
          <w:delText>2</w:delText>
        </w:r>
      </w:del>
      <w:del w:id="424" w:author="Stephen" w:date="2019-07-11T16:07:00Z">
        <w:r w:rsidR="00DE75B6" w:rsidRPr="00DE75B6" w:rsidDel="001451D9">
          <w:rPr>
            <w:rFonts w:ascii="Times New Roman" w:hAnsi="Times New Roman" w:cs="Times New Roman"/>
            <w:sz w:val="24"/>
            <w:szCs w:val="24"/>
            <w:lang w:val="en-US"/>
          </w:rPr>
          <w:delText xml:space="preserve">] to the increased weight </w:delText>
        </w:r>
        <w:r w:rsidR="002D68E3" w:rsidRPr="00DE75B6" w:rsidDel="001451D9">
          <w:rPr>
            <w:rFonts w:ascii="Times New Roman" w:hAnsi="Times New Roman" w:cs="Times New Roman"/>
            <w:sz w:val="24"/>
            <w:szCs w:val="24"/>
            <w:lang w:val="en-US"/>
          </w:rPr>
          <w:delText>itself [</w:delText>
        </w:r>
        <w:r w:rsidR="007053CB" w:rsidDel="001451D9">
          <w:rPr>
            <w:rFonts w:ascii="Times New Roman" w:hAnsi="Times New Roman" w:cs="Times New Roman"/>
            <w:sz w:val="24"/>
            <w:szCs w:val="24"/>
            <w:lang w:val="en-US"/>
          </w:rPr>
          <w:delText>8</w:delText>
        </w:r>
      </w:del>
      <w:del w:id="425" w:author="Stephen" w:date="2019-07-04T17:26:00Z">
        <w:r w:rsidR="00D75341" w:rsidDel="00574968">
          <w:rPr>
            <w:rFonts w:ascii="Times New Roman" w:hAnsi="Times New Roman" w:cs="Times New Roman"/>
            <w:sz w:val="24"/>
            <w:szCs w:val="24"/>
            <w:lang w:val="en-US"/>
          </w:rPr>
          <w:delText>3</w:delText>
        </w:r>
      </w:del>
      <w:del w:id="426" w:author="Stephen" w:date="2019-07-11T16:07:00Z">
        <w:r w:rsidR="00DE75B6" w:rsidRPr="00DE75B6" w:rsidDel="001451D9">
          <w:rPr>
            <w:rFonts w:ascii="Times New Roman" w:hAnsi="Times New Roman" w:cs="Times New Roman"/>
            <w:sz w:val="24"/>
            <w:szCs w:val="24"/>
            <w:lang w:val="en-US"/>
          </w:rPr>
          <w:delText xml:space="preserve">] or to caloric </w:delText>
        </w:r>
        <w:r w:rsidR="002D68E3" w:rsidRPr="00DE75B6" w:rsidDel="001451D9">
          <w:rPr>
            <w:rFonts w:ascii="Times New Roman" w:hAnsi="Times New Roman" w:cs="Times New Roman"/>
            <w:sz w:val="24"/>
            <w:szCs w:val="24"/>
            <w:lang w:val="en-US"/>
          </w:rPr>
          <w:delText>intake [</w:delText>
        </w:r>
        <w:r w:rsidR="00D75341" w:rsidDel="001451D9">
          <w:rPr>
            <w:rFonts w:ascii="Times New Roman" w:hAnsi="Times New Roman" w:cs="Times New Roman"/>
            <w:sz w:val="24"/>
            <w:szCs w:val="24"/>
            <w:lang w:val="en-US"/>
          </w:rPr>
          <w:delText>8</w:delText>
        </w:r>
      </w:del>
      <w:del w:id="427" w:author="Stephen" w:date="2019-07-04T17:26:00Z">
        <w:r w:rsidR="00D75341" w:rsidDel="00574968">
          <w:rPr>
            <w:rFonts w:ascii="Times New Roman" w:hAnsi="Times New Roman" w:cs="Times New Roman"/>
            <w:sz w:val="24"/>
            <w:szCs w:val="24"/>
            <w:lang w:val="en-US"/>
          </w:rPr>
          <w:delText>1</w:delText>
        </w:r>
      </w:del>
      <w:del w:id="428" w:author="Stephen" w:date="2019-07-11T16:07:00Z">
        <w:r w:rsidR="00DE75B6" w:rsidRPr="00DE75B6" w:rsidDel="001451D9">
          <w:rPr>
            <w:rFonts w:ascii="Times New Roman" w:hAnsi="Times New Roman" w:cs="Times New Roman"/>
            <w:sz w:val="24"/>
            <w:szCs w:val="24"/>
            <w:lang w:val="en-US"/>
          </w:rPr>
          <w:delText xml:space="preserve">]. </w:delText>
        </w:r>
      </w:del>
      <w:del w:id="429" w:author="Stephen" w:date="2019-07-11T16:05:00Z">
        <w:r w:rsidR="00DE75B6" w:rsidRPr="00DE75B6" w:rsidDel="001451D9">
          <w:rPr>
            <w:rFonts w:ascii="Times New Roman" w:hAnsi="Times New Roman" w:cs="Times New Roman"/>
            <w:sz w:val="24"/>
            <w:szCs w:val="24"/>
            <w:lang w:val="en-US"/>
          </w:rPr>
          <w:delText>Again, the concept of a set point has been invoked such that obesity resets the ‘central thyrostat’[</w:delText>
        </w:r>
        <w:r w:rsidR="00684944" w:rsidDel="001451D9">
          <w:rPr>
            <w:rFonts w:ascii="Times New Roman" w:hAnsi="Times New Roman" w:cs="Times New Roman"/>
            <w:sz w:val="24"/>
            <w:szCs w:val="24"/>
            <w:lang w:val="en-US"/>
          </w:rPr>
          <w:delText>8</w:delText>
        </w:r>
      </w:del>
      <w:del w:id="430" w:author="Stephen" w:date="2019-07-04T17:26:00Z">
        <w:r w:rsidR="00D75341" w:rsidDel="00574968">
          <w:rPr>
            <w:rFonts w:ascii="Times New Roman" w:hAnsi="Times New Roman" w:cs="Times New Roman"/>
            <w:sz w:val="24"/>
            <w:szCs w:val="24"/>
            <w:lang w:val="en-US"/>
          </w:rPr>
          <w:delText>5</w:delText>
        </w:r>
      </w:del>
      <w:del w:id="431" w:author="Stephen" w:date="2019-07-11T16:05:00Z">
        <w:r w:rsidR="00DE75B6" w:rsidRPr="00DE75B6" w:rsidDel="001451D9">
          <w:rPr>
            <w:rFonts w:ascii="Times New Roman" w:hAnsi="Times New Roman" w:cs="Times New Roman"/>
            <w:sz w:val="24"/>
            <w:szCs w:val="24"/>
            <w:lang w:val="en-US"/>
          </w:rPr>
          <w:delText xml:space="preserve">],  </w:delText>
        </w:r>
      </w:del>
      <w:del w:id="432" w:author="Stephen" w:date="2019-07-11T16:07:00Z">
        <w:r w:rsidR="00DE75B6" w:rsidRPr="00DE75B6" w:rsidDel="001451D9">
          <w:rPr>
            <w:rFonts w:ascii="Times New Roman" w:hAnsi="Times New Roman" w:cs="Times New Roman"/>
            <w:sz w:val="24"/>
            <w:szCs w:val="24"/>
            <w:lang w:val="en-US"/>
          </w:rPr>
          <w:delText>Whatever the cause of such reverse causality, in</w:delText>
        </w:r>
        <w:r w:rsidR="00C920E8" w:rsidDel="001451D9">
          <w:rPr>
            <w:rFonts w:ascii="Times New Roman" w:hAnsi="Times New Roman" w:cs="Times New Roman"/>
            <w:sz w:val="24"/>
            <w:szCs w:val="24"/>
            <w:lang w:val="en-US"/>
          </w:rPr>
          <w:delText xml:space="preserve"> </w:delText>
        </w:r>
        <w:r w:rsidR="00DE75B6" w:rsidRPr="00DE75B6" w:rsidDel="001451D9">
          <w:rPr>
            <w:rFonts w:ascii="Times New Roman" w:hAnsi="Times New Roman" w:cs="Times New Roman"/>
            <w:sz w:val="24"/>
            <w:szCs w:val="24"/>
            <w:lang w:val="en-US"/>
          </w:rPr>
          <w:delText>such populations the associations between clinical features and high TSH would be enhanced whilst the association with low FT4 would be attenuated. TSH enhanced secretion of FT3 [</w:delText>
        </w:r>
      </w:del>
      <w:del w:id="433" w:author="Stephen" w:date="2019-07-04T17:26:00Z">
        <w:r w:rsidR="007053CB" w:rsidDel="00574968">
          <w:rPr>
            <w:rFonts w:ascii="Times New Roman" w:hAnsi="Times New Roman" w:cs="Times New Roman"/>
            <w:sz w:val="24"/>
            <w:szCs w:val="24"/>
            <w:lang w:val="en-US"/>
          </w:rPr>
          <w:delText>8</w:delText>
        </w:r>
        <w:r w:rsidR="00D75341" w:rsidDel="00574968">
          <w:rPr>
            <w:rFonts w:ascii="Times New Roman" w:hAnsi="Times New Roman" w:cs="Times New Roman"/>
            <w:sz w:val="24"/>
            <w:szCs w:val="24"/>
            <w:lang w:val="en-US"/>
          </w:rPr>
          <w:delText>6</w:delText>
        </w:r>
      </w:del>
      <w:del w:id="434" w:author="Stephen" w:date="2019-07-11T16:07:00Z">
        <w:r w:rsidR="00DE75B6" w:rsidRPr="00DE75B6" w:rsidDel="001451D9">
          <w:rPr>
            <w:rFonts w:ascii="Times New Roman" w:hAnsi="Times New Roman" w:cs="Times New Roman"/>
            <w:sz w:val="24"/>
            <w:szCs w:val="24"/>
            <w:lang w:val="en-US"/>
          </w:rPr>
          <w:delText>]</w:delText>
        </w:r>
        <w:r w:rsidR="00C920E8" w:rsidDel="001451D9">
          <w:rPr>
            <w:rFonts w:ascii="Times New Roman" w:hAnsi="Times New Roman" w:cs="Times New Roman"/>
            <w:sz w:val="24"/>
            <w:szCs w:val="24"/>
            <w:lang w:val="en-US"/>
          </w:rPr>
          <w:delText xml:space="preserve"> </w:delText>
        </w:r>
        <w:r w:rsidR="00DE75B6" w:rsidRPr="00DE75B6" w:rsidDel="001451D9">
          <w:rPr>
            <w:rFonts w:ascii="Times New Roman" w:hAnsi="Times New Roman" w:cs="Times New Roman"/>
            <w:sz w:val="24"/>
            <w:szCs w:val="24"/>
            <w:lang w:val="en-US"/>
          </w:rPr>
          <w:delText>might also affect the lipid profile adversely [</w:delText>
        </w:r>
        <w:r w:rsidR="00A5054E" w:rsidDel="001451D9">
          <w:rPr>
            <w:rFonts w:ascii="Times New Roman" w:hAnsi="Times New Roman" w:cs="Times New Roman"/>
            <w:sz w:val="24"/>
            <w:szCs w:val="24"/>
            <w:lang w:val="en-US"/>
          </w:rPr>
          <w:delText>5</w:delText>
        </w:r>
        <w:r w:rsidR="00680458" w:rsidDel="001451D9">
          <w:rPr>
            <w:rFonts w:ascii="Times New Roman" w:hAnsi="Times New Roman" w:cs="Times New Roman"/>
            <w:sz w:val="24"/>
            <w:szCs w:val="24"/>
            <w:lang w:val="en-US"/>
          </w:rPr>
          <w:delText>5</w:delText>
        </w:r>
        <w:r w:rsidR="00A5054E" w:rsidDel="001451D9">
          <w:rPr>
            <w:rFonts w:ascii="Times New Roman" w:hAnsi="Times New Roman" w:cs="Times New Roman"/>
            <w:sz w:val="24"/>
            <w:szCs w:val="24"/>
            <w:lang w:val="en-US"/>
          </w:rPr>
          <w:delText>,5</w:delText>
        </w:r>
        <w:r w:rsidR="00680458" w:rsidDel="001451D9">
          <w:rPr>
            <w:rFonts w:ascii="Times New Roman" w:hAnsi="Times New Roman" w:cs="Times New Roman"/>
            <w:sz w:val="24"/>
            <w:szCs w:val="24"/>
            <w:lang w:val="en-US"/>
          </w:rPr>
          <w:delText>6</w:delText>
        </w:r>
        <w:r w:rsidR="00DE75B6" w:rsidRPr="00DE75B6" w:rsidDel="001451D9">
          <w:rPr>
            <w:rFonts w:ascii="Times New Roman" w:hAnsi="Times New Roman" w:cs="Times New Roman"/>
            <w:sz w:val="24"/>
            <w:szCs w:val="24"/>
            <w:lang w:val="en-US"/>
          </w:rPr>
          <w:delText>].We are not aware of any factors that would so artifactually</w:delText>
        </w:r>
        <w:r w:rsidR="00C920E8" w:rsidDel="001451D9">
          <w:rPr>
            <w:rFonts w:ascii="Times New Roman" w:hAnsi="Times New Roman" w:cs="Times New Roman"/>
            <w:sz w:val="24"/>
            <w:szCs w:val="24"/>
            <w:lang w:val="en-US"/>
          </w:rPr>
          <w:delText xml:space="preserve"> </w:delText>
        </w:r>
        <w:r w:rsidR="00DE75B6" w:rsidRPr="00DE75B6" w:rsidDel="001451D9">
          <w:rPr>
            <w:rFonts w:ascii="Times New Roman" w:hAnsi="Times New Roman" w:cs="Times New Roman"/>
            <w:sz w:val="24"/>
            <w:szCs w:val="24"/>
            <w:lang w:val="en-US"/>
          </w:rPr>
          <w:delText>preferentially increase the association of high FT4 with atrial fibrillation,</w:delText>
        </w:r>
        <w:r w:rsidR="00337743" w:rsidDel="001451D9">
          <w:rPr>
            <w:rFonts w:ascii="Times New Roman" w:hAnsi="Times New Roman" w:cs="Times New Roman"/>
            <w:sz w:val="24"/>
            <w:szCs w:val="24"/>
            <w:lang w:val="en-US"/>
          </w:rPr>
          <w:delText xml:space="preserve"> osteoporosis  and cancer.</w:delText>
        </w:r>
        <w:r w:rsidR="00DE75B6" w:rsidRPr="00DE75B6" w:rsidDel="001451D9">
          <w:rPr>
            <w:rFonts w:ascii="Times New Roman" w:hAnsi="Times New Roman" w:cs="Times New Roman"/>
            <w:sz w:val="24"/>
            <w:szCs w:val="24"/>
            <w:lang w:val="en-US"/>
          </w:rPr>
          <w:delText xml:space="preserve"> If anything, any component of the sick euthyroid state associated with these conditions, by lowering TSH and </w:delText>
        </w:r>
        <w:r w:rsidR="002D68E3" w:rsidRPr="00DE75B6" w:rsidDel="001451D9">
          <w:rPr>
            <w:rFonts w:ascii="Times New Roman" w:hAnsi="Times New Roman" w:cs="Times New Roman"/>
            <w:sz w:val="24"/>
            <w:szCs w:val="24"/>
            <w:lang w:val="en-US"/>
          </w:rPr>
          <w:delText>FT4 [</w:delText>
        </w:r>
      </w:del>
      <w:del w:id="435" w:author="Stephen" w:date="2019-07-04T17:26:00Z">
        <w:r w:rsidR="00684944" w:rsidDel="00574968">
          <w:rPr>
            <w:rFonts w:ascii="Times New Roman" w:hAnsi="Times New Roman" w:cs="Times New Roman"/>
            <w:sz w:val="24"/>
            <w:szCs w:val="24"/>
            <w:lang w:val="en-US"/>
          </w:rPr>
          <w:delText>8</w:delText>
        </w:r>
        <w:r w:rsidR="00D75341" w:rsidDel="00574968">
          <w:rPr>
            <w:rFonts w:ascii="Times New Roman" w:hAnsi="Times New Roman" w:cs="Times New Roman"/>
            <w:sz w:val="24"/>
            <w:szCs w:val="24"/>
            <w:lang w:val="en-US"/>
          </w:rPr>
          <w:delText>7</w:delText>
        </w:r>
      </w:del>
      <w:del w:id="436" w:author="Stephen" w:date="2019-07-11T16:07:00Z">
        <w:r w:rsidR="00DE75B6" w:rsidRPr="00DE75B6" w:rsidDel="001451D9">
          <w:rPr>
            <w:rFonts w:ascii="Times New Roman" w:hAnsi="Times New Roman" w:cs="Times New Roman"/>
            <w:sz w:val="24"/>
            <w:szCs w:val="24"/>
            <w:lang w:val="en-US"/>
          </w:rPr>
          <w:delText>], should again favour an association with TSH rather than FT4.</w:delText>
        </w:r>
        <w:r w:rsidR="00C920E8" w:rsidDel="001451D9">
          <w:rPr>
            <w:rFonts w:ascii="Times New Roman" w:hAnsi="Times New Roman" w:cs="Times New Roman"/>
            <w:sz w:val="24"/>
            <w:szCs w:val="24"/>
            <w:lang w:val="en-US"/>
          </w:rPr>
          <w:delText xml:space="preserve"> The sensitivity of T3 levels to the sick euthyroid state may also explain some of the correlations with T3. In particular </w:delText>
        </w:r>
        <w:r w:rsidR="002D68E3" w:rsidDel="001451D9">
          <w:rPr>
            <w:rFonts w:ascii="Times New Roman" w:hAnsi="Times New Roman" w:cs="Times New Roman"/>
            <w:sz w:val="24"/>
            <w:szCs w:val="24"/>
            <w:lang w:val="en-US"/>
          </w:rPr>
          <w:delText>fracture</w:delText>
        </w:r>
        <w:r w:rsidR="00307A6F" w:rsidRPr="00307A6F" w:rsidDel="001451D9">
          <w:rPr>
            <w:rFonts w:ascii="Times New Roman" w:hAnsi="Times New Roman" w:cs="Times New Roman"/>
            <w:sz w:val="24"/>
            <w:szCs w:val="24"/>
            <w:lang w:val="en-US"/>
          </w:rPr>
          <w:delText xml:space="preserve"> </w:delText>
        </w:r>
        <w:r w:rsidR="00307A6F" w:rsidDel="001451D9">
          <w:rPr>
            <w:rFonts w:ascii="Times New Roman" w:hAnsi="Times New Roman" w:cs="Times New Roman"/>
            <w:sz w:val="24"/>
            <w:szCs w:val="24"/>
            <w:lang w:val="en-US"/>
          </w:rPr>
          <w:delText>(via falls)</w:delText>
        </w:r>
        <w:r w:rsidR="002D68E3" w:rsidDel="001451D9">
          <w:rPr>
            <w:rFonts w:ascii="Times New Roman" w:hAnsi="Times New Roman" w:cs="Times New Roman"/>
            <w:sz w:val="24"/>
            <w:szCs w:val="24"/>
            <w:lang w:val="en-US"/>
          </w:rPr>
          <w:delText xml:space="preserve">, mortality and frailty may be associated with low T3 levels via reverse causation. </w:delText>
        </w:r>
      </w:del>
    </w:p>
    <w:p w14:paraId="0E84FFF5" w14:textId="77777777" w:rsidR="00290478" w:rsidDel="00462CD5" w:rsidRDefault="00DE75B6" w:rsidP="00DE75B6">
      <w:pPr>
        <w:spacing w:line="480" w:lineRule="auto"/>
        <w:rPr>
          <w:del w:id="437" w:author="Stephen" w:date="2019-07-11T16:30:00Z"/>
          <w:rFonts w:ascii="Times New Roman" w:hAnsi="Times New Roman" w:cs="Times New Roman"/>
          <w:sz w:val="24"/>
          <w:szCs w:val="24"/>
          <w:lang w:val="en-US"/>
        </w:rPr>
      </w:pPr>
      <w:del w:id="438" w:author="Stephen" w:date="2019-07-11T16:30:00Z">
        <w:r w:rsidRPr="00DE75B6" w:rsidDel="00462CD5">
          <w:rPr>
            <w:rFonts w:ascii="Times New Roman" w:hAnsi="Times New Roman" w:cs="Times New Roman"/>
            <w:sz w:val="24"/>
            <w:szCs w:val="24"/>
            <w:lang w:val="en-US"/>
          </w:rPr>
          <w:delText>It has been suggested that in elderly individuals the TSH may not be so suppressed by any given rise in FT4 [</w:delText>
        </w:r>
        <w:r w:rsidR="003B4ACE" w:rsidDel="00462CD5">
          <w:rPr>
            <w:rFonts w:ascii="Times New Roman" w:hAnsi="Times New Roman" w:cs="Times New Roman"/>
            <w:sz w:val="24"/>
            <w:szCs w:val="24"/>
            <w:lang w:val="en-US"/>
          </w:rPr>
          <w:delText>40</w:delText>
        </w:r>
        <w:r w:rsidR="00684944" w:rsidDel="00462CD5">
          <w:rPr>
            <w:rFonts w:ascii="Times New Roman" w:hAnsi="Times New Roman" w:cs="Times New Roman"/>
            <w:sz w:val="24"/>
            <w:szCs w:val="24"/>
            <w:lang w:val="en-US"/>
          </w:rPr>
          <w:delText>,</w:delText>
        </w:r>
        <w:r w:rsidR="00FA7EDE" w:rsidDel="00462CD5">
          <w:rPr>
            <w:rFonts w:ascii="Times New Roman" w:hAnsi="Times New Roman" w:cs="Times New Roman"/>
            <w:sz w:val="24"/>
            <w:szCs w:val="24"/>
            <w:lang w:val="en-US"/>
          </w:rPr>
          <w:delText xml:space="preserve"> </w:delText>
        </w:r>
        <w:r w:rsidR="00684944" w:rsidDel="00462CD5">
          <w:rPr>
            <w:rFonts w:ascii="Times New Roman" w:hAnsi="Times New Roman" w:cs="Times New Roman"/>
            <w:sz w:val="24"/>
            <w:szCs w:val="24"/>
            <w:lang w:val="en-US"/>
          </w:rPr>
          <w:delText>6</w:delText>
        </w:r>
        <w:r w:rsidR="003B4ACE" w:rsidDel="00462CD5">
          <w:rPr>
            <w:rFonts w:ascii="Times New Roman" w:hAnsi="Times New Roman" w:cs="Times New Roman"/>
            <w:sz w:val="24"/>
            <w:szCs w:val="24"/>
            <w:lang w:val="en-US"/>
          </w:rPr>
          <w:delText>4</w:delText>
        </w:r>
        <w:r w:rsidR="00AB7F12" w:rsidDel="00462CD5">
          <w:rPr>
            <w:rFonts w:ascii="Times New Roman" w:hAnsi="Times New Roman" w:cs="Times New Roman"/>
            <w:sz w:val="24"/>
            <w:szCs w:val="24"/>
            <w:lang w:val="en-US"/>
          </w:rPr>
          <w:delText>]</w:delText>
        </w:r>
        <w:r w:rsidRPr="00DE75B6" w:rsidDel="00462CD5">
          <w:rPr>
            <w:rFonts w:ascii="Times New Roman" w:hAnsi="Times New Roman" w:cs="Times New Roman"/>
            <w:sz w:val="24"/>
            <w:szCs w:val="24"/>
            <w:lang w:val="en-US"/>
          </w:rPr>
          <w:delText xml:space="preserve">but </w:delText>
        </w:r>
        <w:r w:rsidR="00CE5CE7" w:rsidDel="00462CD5">
          <w:rPr>
            <w:rFonts w:ascii="Times New Roman" w:hAnsi="Times New Roman" w:cs="Times New Roman"/>
            <w:sz w:val="24"/>
            <w:szCs w:val="24"/>
            <w:lang w:val="en-US"/>
          </w:rPr>
          <w:delText xml:space="preserve">in this situation, though the range of TSH may change, any physiological association with greater or lesser TSH levels should remain intact. Furthermore, </w:delText>
        </w:r>
        <w:r w:rsidRPr="00DE75B6" w:rsidDel="00462CD5">
          <w:rPr>
            <w:rFonts w:ascii="Times New Roman" w:hAnsi="Times New Roman" w:cs="Times New Roman"/>
            <w:sz w:val="24"/>
            <w:szCs w:val="24"/>
            <w:lang w:val="en-US"/>
          </w:rPr>
          <w:delText>the greater correlation of clinical parameters with FT4 rather than TSH is apparent across a wide age range (Table 1).</w:delText>
        </w:r>
      </w:del>
    </w:p>
    <w:p w14:paraId="1F5C0A7C" w14:textId="77777777" w:rsidR="009447F7" w:rsidDel="00462CD5" w:rsidRDefault="00DE75B6" w:rsidP="009447F7">
      <w:pPr>
        <w:spacing w:line="480" w:lineRule="auto"/>
        <w:rPr>
          <w:del w:id="439" w:author="Stephen" w:date="2019-07-11T16:29:00Z"/>
          <w:rFonts w:ascii="Times New Roman" w:hAnsi="Times New Roman" w:cs="Times New Roman"/>
          <w:sz w:val="24"/>
          <w:szCs w:val="24"/>
          <w:lang w:val="en-US"/>
        </w:rPr>
      </w:pPr>
      <w:del w:id="440" w:author="Stephen" w:date="2019-07-11T16:18:00Z">
        <w:r w:rsidRPr="00DE75B6" w:rsidDel="00D74FDB">
          <w:rPr>
            <w:rFonts w:ascii="Times New Roman" w:hAnsi="Times New Roman" w:cs="Times New Roman"/>
            <w:sz w:val="24"/>
            <w:szCs w:val="24"/>
            <w:lang w:val="en-US"/>
          </w:rPr>
          <w:delText xml:space="preserve">It remains possible, that </w:delText>
        </w:r>
        <w:r w:rsidR="00990E12" w:rsidDel="00D74FDB">
          <w:rPr>
            <w:rFonts w:ascii="Times New Roman" w:hAnsi="Times New Roman" w:cs="Times New Roman"/>
            <w:sz w:val="24"/>
            <w:szCs w:val="24"/>
            <w:lang w:val="en-US"/>
          </w:rPr>
          <w:delText xml:space="preserve">additional analyses might find that </w:delText>
        </w:r>
        <w:r w:rsidRPr="00DE75B6" w:rsidDel="00D74FDB">
          <w:rPr>
            <w:rFonts w:ascii="Times New Roman" w:hAnsi="Times New Roman" w:cs="Times New Roman"/>
            <w:sz w:val="24"/>
            <w:szCs w:val="24"/>
            <w:lang w:val="en-US"/>
          </w:rPr>
          <w:delText xml:space="preserve">TSH levels are providing an additional signal to FT4 levels, in some populations for some </w:delText>
        </w:r>
        <w:r w:rsidR="00990E12" w:rsidDel="00D74FDB">
          <w:rPr>
            <w:rFonts w:ascii="Times New Roman" w:hAnsi="Times New Roman" w:cs="Times New Roman"/>
            <w:sz w:val="24"/>
            <w:szCs w:val="24"/>
            <w:lang w:val="en-US"/>
          </w:rPr>
          <w:delText>conditions</w:delText>
        </w:r>
        <w:r w:rsidRPr="00DE75B6" w:rsidDel="00D74FDB">
          <w:rPr>
            <w:rFonts w:ascii="Times New Roman" w:hAnsi="Times New Roman" w:cs="Times New Roman"/>
            <w:sz w:val="24"/>
            <w:szCs w:val="24"/>
            <w:lang w:val="en-US"/>
          </w:rPr>
          <w:delText xml:space="preserve">. </w:delText>
        </w:r>
        <w:r w:rsidR="009447F7" w:rsidDel="00D74FDB">
          <w:rPr>
            <w:rFonts w:ascii="Times New Roman" w:hAnsi="Times New Roman" w:cs="Times New Roman"/>
            <w:sz w:val="24"/>
            <w:szCs w:val="24"/>
            <w:lang w:val="en-US"/>
          </w:rPr>
          <w:delText>It has</w:delText>
        </w:r>
        <w:r w:rsidR="009447F7" w:rsidRPr="00DE75B6" w:rsidDel="00D74FDB">
          <w:rPr>
            <w:rFonts w:ascii="Times New Roman" w:hAnsi="Times New Roman" w:cs="Times New Roman"/>
            <w:sz w:val="24"/>
            <w:szCs w:val="24"/>
            <w:lang w:val="en-US"/>
          </w:rPr>
          <w:delText xml:space="preserve"> been suggested that TSH itself may have physiological effects apart from the stimulation of thyroid hormone levels [</w:delText>
        </w:r>
        <w:r w:rsidR="009447F7" w:rsidDel="00D74FDB">
          <w:rPr>
            <w:rFonts w:ascii="Times New Roman" w:hAnsi="Times New Roman" w:cs="Times New Roman"/>
            <w:sz w:val="24"/>
            <w:szCs w:val="24"/>
            <w:lang w:val="en-US"/>
          </w:rPr>
          <w:delText>3</w:delText>
        </w:r>
        <w:r w:rsidR="003B4ACE" w:rsidDel="00D74FDB">
          <w:rPr>
            <w:rFonts w:ascii="Times New Roman" w:hAnsi="Times New Roman" w:cs="Times New Roman"/>
            <w:sz w:val="24"/>
            <w:szCs w:val="24"/>
            <w:lang w:val="en-US"/>
          </w:rPr>
          <w:delText>7</w:delText>
        </w:r>
        <w:r w:rsidR="009447F7" w:rsidRPr="00DE75B6" w:rsidDel="00D74FDB">
          <w:rPr>
            <w:rFonts w:ascii="Times New Roman" w:hAnsi="Times New Roman" w:cs="Times New Roman"/>
            <w:sz w:val="24"/>
            <w:szCs w:val="24"/>
            <w:lang w:val="en-US"/>
          </w:rPr>
          <w:delText>]</w:delText>
        </w:r>
        <w:r w:rsidR="009447F7" w:rsidDel="00D74FDB">
          <w:rPr>
            <w:rFonts w:ascii="Times New Roman" w:hAnsi="Times New Roman" w:cs="Times New Roman"/>
            <w:sz w:val="24"/>
            <w:szCs w:val="24"/>
            <w:lang w:val="en-US"/>
          </w:rPr>
          <w:delText>, and such effects rather than via the reflection of thyroid status might explain such a TSH signal</w:delText>
        </w:r>
        <w:r w:rsidR="009447F7" w:rsidRPr="00DE75B6" w:rsidDel="00D74FDB">
          <w:rPr>
            <w:rFonts w:ascii="Times New Roman" w:hAnsi="Times New Roman" w:cs="Times New Roman"/>
            <w:sz w:val="24"/>
            <w:szCs w:val="24"/>
            <w:lang w:val="en-US"/>
          </w:rPr>
          <w:delText xml:space="preserve">. </w:delText>
        </w:r>
        <w:r w:rsidR="00990E12" w:rsidDel="00D74FDB">
          <w:rPr>
            <w:rFonts w:ascii="Times New Roman" w:hAnsi="Times New Roman" w:cs="Times New Roman"/>
            <w:sz w:val="24"/>
            <w:szCs w:val="24"/>
            <w:lang w:val="en-US"/>
          </w:rPr>
          <w:delText>E</w:delText>
        </w:r>
        <w:r w:rsidR="009447F7" w:rsidRPr="00DE75B6" w:rsidDel="00D74FDB">
          <w:rPr>
            <w:rFonts w:ascii="Times New Roman" w:hAnsi="Times New Roman" w:cs="Times New Roman"/>
            <w:sz w:val="24"/>
            <w:szCs w:val="24"/>
            <w:lang w:val="en-US"/>
          </w:rPr>
          <w:delText xml:space="preserve">mpirically, </w:delText>
        </w:r>
        <w:r w:rsidR="00990E12" w:rsidDel="00D74FDB">
          <w:rPr>
            <w:rFonts w:ascii="Times New Roman" w:hAnsi="Times New Roman" w:cs="Times New Roman"/>
            <w:sz w:val="24"/>
            <w:szCs w:val="24"/>
            <w:lang w:val="en-US"/>
          </w:rPr>
          <w:delText xml:space="preserve">thus far, the evidence suggests that any of these </w:delText>
        </w:r>
        <w:r w:rsidR="009447F7" w:rsidRPr="00DE75B6" w:rsidDel="00D74FDB">
          <w:rPr>
            <w:rFonts w:ascii="Times New Roman" w:hAnsi="Times New Roman" w:cs="Times New Roman"/>
            <w:sz w:val="24"/>
            <w:szCs w:val="24"/>
            <w:lang w:val="en-US"/>
          </w:rPr>
          <w:delText>TSH effect</w:delText>
        </w:r>
        <w:r w:rsidR="00990E12" w:rsidDel="00D74FDB">
          <w:rPr>
            <w:rFonts w:ascii="Times New Roman" w:hAnsi="Times New Roman" w:cs="Times New Roman"/>
            <w:sz w:val="24"/>
            <w:szCs w:val="24"/>
            <w:lang w:val="en-US"/>
          </w:rPr>
          <w:delText>s are small</w:delText>
        </w:r>
        <w:r w:rsidR="009447F7" w:rsidRPr="00DE75B6" w:rsidDel="00D74FDB">
          <w:rPr>
            <w:rFonts w:ascii="Times New Roman" w:hAnsi="Times New Roman" w:cs="Times New Roman"/>
            <w:sz w:val="24"/>
            <w:szCs w:val="24"/>
            <w:lang w:val="en-US"/>
          </w:rPr>
          <w:delText>.</w:delText>
        </w:r>
        <w:r w:rsidR="009447F7" w:rsidDel="00D74FDB">
          <w:rPr>
            <w:rFonts w:ascii="Times New Roman" w:hAnsi="Times New Roman" w:cs="Times New Roman"/>
            <w:sz w:val="24"/>
            <w:szCs w:val="24"/>
            <w:lang w:val="en-US"/>
          </w:rPr>
          <w:delText xml:space="preserve"> </w:delText>
        </w:r>
      </w:del>
      <w:del w:id="441" w:author="Stephen" w:date="2019-07-11T16:29:00Z">
        <w:r w:rsidR="00405258" w:rsidRPr="00DE75B6" w:rsidDel="00462CD5">
          <w:rPr>
            <w:rFonts w:ascii="Times New Roman" w:hAnsi="Times New Roman" w:cs="Times New Roman"/>
            <w:sz w:val="24"/>
            <w:szCs w:val="24"/>
            <w:lang w:val="en-US"/>
          </w:rPr>
          <w:delText xml:space="preserve">Furthermore, in some individuals, thyroid hormone levels may not provide the whole diagnosis, and considerations of hormone sensitivity may also apply. However, the fact that, </w:delText>
        </w:r>
        <w:r w:rsidR="00240217" w:rsidDel="00462CD5">
          <w:rPr>
            <w:rFonts w:ascii="Times New Roman" w:hAnsi="Times New Roman" w:cs="Times New Roman"/>
            <w:sz w:val="24"/>
            <w:szCs w:val="24"/>
            <w:lang w:val="en-US"/>
          </w:rPr>
          <w:delText>at a population level</w:delText>
        </w:r>
        <w:r w:rsidR="00405258" w:rsidRPr="00DE75B6" w:rsidDel="00462CD5">
          <w:rPr>
            <w:rFonts w:ascii="Times New Roman" w:hAnsi="Times New Roman" w:cs="Times New Roman"/>
            <w:sz w:val="24"/>
            <w:szCs w:val="24"/>
            <w:lang w:val="en-US"/>
          </w:rPr>
          <w:delText xml:space="preserve">, clinical features and TSH levels reflect FT4 levels, argues against central or peripheral sensitivity </w:delText>
        </w:r>
        <w:r w:rsidR="00405258" w:rsidDel="00462CD5">
          <w:rPr>
            <w:rFonts w:ascii="Times New Roman" w:hAnsi="Times New Roman" w:cs="Times New Roman"/>
            <w:sz w:val="24"/>
            <w:szCs w:val="24"/>
            <w:lang w:val="en-US"/>
          </w:rPr>
          <w:delText xml:space="preserve">generally </w:delText>
        </w:r>
        <w:r w:rsidR="00405258" w:rsidRPr="00DE75B6" w:rsidDel="00462CD5">
          <w:rPr>
            <w:rFonts w:ascii="Times New Roman" w:hAnsi="Times New Roman" w:cs="Times New Roman"/>
            <w:sz w:val="24"/>
            <w:szCs w:val="24"/>
            <w:lang w:val="en-US"/>
          </w:rPr>
          <w:delText>being an important factor</w:delText>
        </w:r>
        <w:r w:rsidR="00405258" w:rsidDel="00462CD5">
          <w:rPr>
            <w:rFonts w:ascii="Times New Roman" w:hAnsi="Times New Roman" w:cs="Times New Roman"/>
            <w:sz w:val="24"/>
            <w:szCs w:val="24"/>
            <w:lang w:val="en-US"/>
          </w:rPr>
          <w:delText xml:space="preserve"> in the pituitary or peripheral response to thyroid hormones.</w:delText>
        </w:r>
      </w:del>
    </w:p>
    <w:p w14:paraId="290AFE88" w14:textId="77777777" w:rsidR="003A6ACF" w:rsidDel="00287B0F" w:rsidRDefault="00405258" w:rsidP="003A6ACF">
      <w:pPr>
        <w:spacing w:line="480" w:lineRule="auto"/>
        <w:rPr>
          <w:rFonts w:ascii="Times New Roman" w:hAnsi="Times New Roman" w:cs="Times New Roman"/>
          <w:sz w:val="24"/>
          <w:szCs w:val="24"/>
          <w:lang w:val="en-US"/>
        </w:rPr>
      </w:pPr>
      <w:moveFromRangeStart w:id="442" w:author="Stephen" w:date="2019-07-11T16:17:00Z" w:name="move13754240"/>
      <w:moveFrom w:id="443" w:author="Stephen" w:date="2019-07-11T16:17:00Z">
        <w:r w:rsidDel="00287B0F">
          <w:rPr>
            <w:rFonts w:ascii="Times New Roman" w:hAnsi="Times New Roman" w:cs="Times New Roman"/>
            <w:sz w:val="24"/>
            <w:szCs w:val="24"/>
            <w:lang w:val="en-US"/>
          </w:rPr>
          <w:t>Because some</w:t>
        </w:r>
        <w:r w:rsidR="003A6ACF" w:rsidDel="00287B0F">
          <w:rPr>
            <w:rFonts w:ascii="Times New Roman" w:hAnsi="Times New Roman" w:cs="Times New Roman"/>
            <w:sz w:val="24"/>
            <w:szCs w:val="24"/>
            <w:lang w:val="en-US"/>
          </w:rPr>
          <w:t xml:space="preserve"> of the</w:t>
        </w:r>
        <w:r w:rsidR="00D11810" w:rsidDel="00287B0F">
          <w:rPr>
            <w:rFonts w:ascii="Times New Roman" w:hAnsi="Times New Roman" w:cs="Times New Roman"/>
            <w:sz w:val="24"/>
            <w:szCs w:val="24"/>
            <w:lang w:val="en-US"/>
          </w:rPr>
          <w:t xml:space="preserve"> correlations</w:t>
        </w:r>
        <w:r w:rsidR="003A6ACF" w:rsidDel="00287B0F">
          <w:rPr>
            <w:rFonts w:ascii="Times New Roman" w:hAnsi="Times New Roman" w:cs="Times New Roman"/>
            <w:sz w:val="24"/>
            <w:szCs w:val="24"/>
            <w:lang w:val="en-US"/>
          </w:rPr>
          <w:t xml:space="preserve"> of T3 with clinical parameters may have been driven by the reverse causation</w:t>
        </w:r>
        <w:r w:rsidR="00307A6F" w:rsidDel="00287B0F">
          <w:rPr>
            <w:rFonts w:ascii="Times New Roman" w:hAnsi="Times New Roman" w:cs="Times New Roman"/>
            <w:sz w:val="24"/>
            <w:szCs w:val="24"/>
            <w:lang w:val="en-US"/>
          </w:rPr>
          <w:t>, particularly</w:t>
        </w:r>
        <w:r w:rsidR="00D11810" w:rsidDel="00287B0F">
          <w:rPr>
            <w:rFonts w:ascii="Times New Roman" w:hAnsi="Times New Roman" w:cs="Times New Roman"/>
            <w:sz w:val="24"/>
            <w:szCs w:val="24"/>
            <w:lang w:val="en-US"/>
          </w:rPr>
          <w:t xml:space="preserve"> </w:t>
        </w:r>
        <w:r w:rsidR="00307A6F" w:rsidDel="00287B0F">
          <w:rPr>
            <w:rFonts w:ascii="Times New Roman" w:hAnsi="Times New Roman" w:cs="Times New Roman"/>
            <w:sz w:val="24"/>
            <w:szCs w:val="24"/>
            <w:lang w:val="en-US"/>
          </w:rPr>
          <w:t xml:space="preserve">via </w:t>
        </w:r>
        <w:r w:rsidR="003A6ACF" w:rsidDel="00287B0F">
          <w:rPr>
            <w:rFonts w:ascii="Times New Roman" w:hAnsi="Times New Roman" w:cs="Times New Roman"/>
            <w:sz w:val="24"/>
            <w:szCs w:val="24"/>
            <w:lang w:val="en-US"/>
          </w:rPr>
          <w:t xml:space="preserve">the sick euthyroid state, and because of the greater consistency of the correlations with FT4, it seems that FT4 provides more reliable correlations with the clinical state than </w:t>
        </w:r>
        <w:r w:rsidR="00D11810" w:rsidDel="00287B0F">
          <w:rPr>
            <w:rFonts w:ascii="Times New Roman" w:hAnsi="Times New Roman" w:cs="Times New Roman"/>
            <w:sz w:val="24"/>
            <w:szCs w:val="24"/>
            <w:lang w:val="en-US"/>
          </w:rPr>
          <w:t xml:space="preserve">both </w:t>
        </w:r>
        <w:r w:rsidR="003A6ACF" w:rsidDel="00287B0F">
          <w:rPr>
            <w:rFonts w:ascii="Times New Roman" w:hAnsi="Times New Roman" w:cs="Times New Roman"/>
            <w:sz w:val="24"/>
            <w:szCs w:val="24"/>
            <w:lang w:val="en-US"/>
          </w:rPr>
          <w:t xml:space="preserve">T3 </w:t>
        </w:r>
        <w:r w:rsidR="00D11810" w:rsidDel="00287B0F">
          <w:rPr>
            <w:rFonts w:ascii="Times New Roman" w:hAnsi="Times New Roman" w:cs="Times New Roman"/>
            <w:sz w:val="24"/>
            <w:szCs w:val="24"/>
            <w:lang w:val="en-US"/>
          </w:rPr>
          <w:t xml:space="preserve">and </w:t>
        </w:r>
        <w:r w:rsidR="003A6ACF" w:rsidDel="00287B0F">
          <w:rPr>
            <w:rFonts w:ascii="Times New Roman" w:hAnsi="Times New Roman" w:cs="Times New Roman"/>
            <w:sz w:val="24"/>
            <w:szCs w:val="24"/>
            <w:lang w:val="en-US"/>
          </w:rPr>
          <w:t>TSH</w:t>
        </w:r>
        <w:r w:rsidR="007A366F" w:rsidDel="00287B0F">
          <w:rPr>
            <w:rFonts w:ascii="Times New Roman" w:hAnsi="Times New Roman" w:cs="Times New Roman"/>
            <w:sz w:val="24"/>
            <w:szCs w:val="24"/>
            <w:lang w:val="en-US"/>
          </w:rPr>
          <w:t xml:space="preserve"> in terms of identifying a causal relationship or a potential therapeutic target. The correlations with T3 are equally mathematically valid but, in some circumstances, appear to be, markers or consequences of the clinical state, rather than identifying a therapeutic target.</w:t>
        </w:r>
      </w:moveFrom>
    </w:p>
    <w:moveFromRangeEnd w:id="442"/>
    <w:p w14:paraId="25D365D3" w14:textId="77777777" w:rsidR="00290478" w:rsidRPr="00DE75B6" w:rsidDel="00D74FDB" w:rsidRDefault="00DE75B6" w:rsidP="00290478">
      <w:pPr>
        <w:spacing w:line="480" w:lineRule="auto"/>
        <w:rPr>
          <w:del w:id="444" w:author="Stephen" w:date="2019-07-11T16:22:00Z"/>
          <w:rFonts w:ascii="Times New Roman" w:hAnsi="Times New Roman" w:cs="Times New Roman"/>
          <w:sz w:val="24"/>
          <w:szCs w:val="24"/>
          <w:lang w:val="en-US"/>
        </w:rPr>
      </w:pPr>
      <w:del w:id="445" w:author="Stephen" w:date="2019-07-11T16:22:00Z">
        <w:r w:rsidRPr="00DE75B6" w:rsidDel="00D74FDB">
          <w:rPr>
            <w:rFonts w:ascii="Times New Roman" w:hAnsi="Times New Roman" w:cs="Times New Roman"/>
            <w:sz w:val="24"/>
            <w:szCs w:val="24"/>
            <w:lang w:val="en-US"/>
          </w:rPr>
          <w:delText>The association of FT4 levels, rather than TSH levels, with clinical features has been noted by</w:delText>
        </w:r>
        <w:r w:rsidR="002D68E3" w:rsidDel="00D74FDB">
          <w:rPr>
            <w:rFonts w:ascii="Times New Roman" w:hAnsi="Times New Roman" w:cs="Times New Roman"/>
            <w:sz w:val="24"/>
            <w:szCs w:val="24"/>
            <w:lang w:val="en-US"/>
          </w:rPr>
          <w:delText xml:space="preserve"> </w:delText>
        </w:r>
        <w:r w:rsidRPr="00DE75B6" w:rsidDel="00D74FDB">
          <w:rPr>
            <w:rFonts w:ascii="Times New Roman" w:hAnsi="Times New Roman" w:cs="Times New Roman"/>
            <w:sz w:val="24"/>
            <w:szCs w:val="24"/>
            <w:lang w:val="en-US"/>
          </w:rPr>
          <w:delText xml:space="preserve">some authors of the cited </w:delText>
        </w:r>
        <w:r w:rsidR="002D68E3" w:rsidRPr="00DE75B6" w:rsidDel="00D74FDB">
          <w:rPr>
            <w:rFonts w:ascii="Times New Roman" w:hAnsi="Times New Roman" w:cs="Times New Roman"/>
            <w:sz w:val="24"/>
            <w:szCs w:val="24"/>
            <w:lang w:val="en-US"/>
          </w:rPr>
          <w:delText>papers [</w:delText>
        </w:r>
        <w:r w:rsidR="00625D44" w:rsidDel="00D74FDB">
          <w:rPr>
            <w:rFonts w:ascii="Times New Roman" w:hAnsi="Times New Roman" w:cs="Times New Roman"/>
            <w:sz w:val="24"/>
            <w:szCs w:val="24"/>
            <w:lang w:val="en-US"/>
          </w:rPr>
          <w:delText>2</w:delText>
        </w:r>
        <w:r w:rsidR="003B4ACE" w:rsidDel="00D74FDB">
          <w:rPr>
            <w:rFonts w:ascii="Times New Roman" w:hAnsi="Times New Roman" w:cs="Times New Roman"/>
            <w:sz w:val="24"/>
            <w:szCs w:val="24"/>
            <w:lang w:val="en-US"/>
          </w:rPr>
          <w:delText>8</w:delText>
        </w:r>
        <w:r w:rsidR="00625D44" w:rsidDel="00D74FDB">
          <w:rPr>
            <w:rFonts w:ascii="Times New Roman" w:hAnsi="Times New Roman" w:cs="Times New Roman"/>
            <w:sz w:val="24"/>
            <w:szCs w:val="24"/>
            <w:lang w:val="en-US"/>
          </w:rPr>
          <w:delText>-</w:delText>
        </w:r>
        <w:r w:rsidR="005C2686" w:rsidDel="00D74FDB">
          <w:rPr>
            <w:rFonts w:ascii="Times New Roman" w:hAnsi="Times New Roman" w:cs="Times New Roman"/>
            <w:sz w:val="24"/>
            <w:szCs w:val="24"/>
            <w:lang w:val="en-US"/>
          </w:rPr>
          <w:delText xml:space="preserve"> </w:delText>
        </w:r>
        <w:r w:rsidR="003B4ACE" w:rsidDel="00D74FDB">
          <w:rPr>
            <w:rFonts w:ascii="Times New Roman" w:hAnsi="Times New Roman" w:cs="Times New Roman"/>
            <w:sz w:val="24"/>
            <w:szCs w:val="24"/>
            <w:lang w:val="en-US"/>
          </w:rPr>
          <w:delText>30</w:delText>
        </w:r>
        <w:r w:rsidR="00625D44" w:rsidDel="00D74FDB">
          <w:rPr>
            <w:rFonts w:ascii="Times New Roman" w:hAnsi="Times New Roman" w:cs="Times New Roman"/>
            <w:sz w:val="24"/>
            <w:szCs w:val="24"/>
            <w:lang w:val="en-US"/>
          </w:rPr>
          <w:delText xml:space="preserve">, </w:delText>
        </w:r>
        <w:r w:rsidR="003B4ACE" w:rsidDel="00D74FDB">
          <w:rPr>
            <w:rFonts w:ascii="Times New Roman" w:hAnsi="Times New Roman" w:cs="Times New Roman"/>
            <w:sz w:val="24"/>
            <w:szCs w:val="24"/>
            <w:lang w:val="en-US"/>
          </w:rPr>
          <w:delText>32,</w:delText>
        </w:r>
        <w:r w:rsidR="00625D44" w:rsidDel="00D74FDB">
          <w:rPr>
            <w:rFonts w:ascii="Times New Roman" w:hAnsi="Times New Roman" w:cs="Times New Roman"/>
            <w:sz w:val="24"/>
            <w:szCs w:val="24"/>
            <w:lang w:val="en-US"/>
          </w:rPr>
          <w:delText>3</w:delText>
        </w:r>
        <w:r w:rsidR="003B4ACE" w:rsidDel="00D74FDB">
          <w:rPr>
            <w:rFonts w:ascii="Times New Roman" w:hAnsi="Times New Roman" w:cs="Times New Roman"/>
            <w:sz w:val="24"/>
            <w:szCs w:val="24"/>
            <w:lang w:val="en-US"/>
          </w:rPr>
          <w:delText>4</w:delText>
        </w:r>
        <w:r w:rsidR="00625D44" w:rsidDel="00D74FDB">
          <w:rPr>
            <w:rFonts w:ascii="Times New Roman" w:hAnsi="Times New Roman" w:cs="Times New Roman"/>
            <w:sz w:val="24"/>
            <w:szCs w:val="24"/>
            <w:lang w:val="en-US"/>
          </w:rPr>
          <w:delText>, 3</w:delText>
        </w:r>
        <w:r w:rsidR="003B4ACE" w:rsidDel="00D74FDB">
          <w:rPr>
            <w:rFonts w:ascii="Times New Roman" w:hAnsi="Times New Roman" w:cs="Times New Roman"/>
            <w:sz w:val="24"/>
            <w:szCs w:val="24"/>
            <w:lang w:val="en-US"/>
          </w:rPr>
          <w:delText>7</w:delText>
        </w:r>
        <w:r w:rsidR="00625D44" w:rsidDel="00D74FDB">
          <w:rPr>
            <w:rFonts w:ascii="Times New Roman" w:hAnsi="Times New Roman" w:cs="Times New Roman"/>
            <w:sz w:val="24"/>
            <w:szCs w:val="24"/>
            <w:lang w:val="en-US"/>
          </w:rPr>
          <w:delText xml:space="preserve">, </w:delText>
        </w:r>
        <w:r w:rsidR="003B4ACE" w:rsidDel="00D74FDB">
          <w:rPr>
            <w:rFonts w:ascii="Times New Roman" w:hAnsi="Times New Roman" w:cs="Times New Roman"/>
            <w:sz w:val="24"/>
            <w:szCs w:val="24"/>
            <w:lang w:val="en-US"/>
          </w:rPr>
          <w:delText>40</w:delText>
        </w:r>
        <w:r w:rsidR="00625D44" w:rsidDel="00D74FDB">
          <w:rPr>
            <w:rFonts w:ascii="Times New Roman" w:hAnsi="Times New Roman" w:cs="Times New Roman"/>
            <w:sz w:val="24"/>
            <w:szCs w:val="24"/>
            <w:lang w:val="en-US"/>
          </w:rPr>
          <w:delText xml:space="preserve">, </w:delText>
        </w:r>
        <w:r w:rsidR="003B4ACE" w:rsidDel="00D74FDB">
          <w:rPr>
            <w:rFonts w:ascii="Times New Roman" w:hAnsi="Times New Roman" w:cs="Times New Roman"/>
            <w:sz w:val="24"/>
            <w:szCs w:val="24"/>
            <w:lang w:val="en-US"/>
          </w:rPr>
          <w:delText>41</w:delText>
        </w:r>
        <w:r w:rsidR="00684944" w:rsidDel="00D74FDB">
          <w:rPr>
            <w:rFonts w:ascii="Times New Roman" w:hAnsi="Times New Roman" w:cs="Times New Roman"/>
            <w:sz w:val="24"/>
            <w:szCs w:val="24"/>
            <w:lang w:val="en-US"/>
          </w:rPr>
          <w:delText>, 43</w:delText>
        </w:r>
        <w:r w:rsidR="003B4ACE" w:rsidDel="00D74FDB">
          <w:rPr>
            <w:rFonts w:ascii="Times New Roman" w:hAnsi="Times New Roman" w:cs="Times New Roman"/>
            <w:sz w:val="24"/>
            <w:szCs w:val="24"/>
            <w:lang w:val="en-US"/>
          </w:rPr>
          <w:delText>-45</w:delText>
        </w:r>
        <w:r w:rsidR="00684944" w:rsidDel="00D74FDB">
          <w:rPr>
            <w:rFonts w:ascii="Times New Roman" w:hAnsi="Times New Roman" w:cs="Times New Roman"/>
            <w:sz w:val="24"/>
            <w:szCs w:val="24"/>
            <w:lang w:val="en-US"/>
          </w:rPr>
          <w:delText xml:space="preserve">, </w:delText>
        </w:r>
        <w:r w:rsidR="00625D44" w:rsidDel="00D74FDB">
          <w:rPr>
            <w:rFonts w:ascii="Times New Roman" w:hAnsi="Times New Roman" w:cs="Times New Roman"/>
            <w:sz w:val="24"/>
            <w:szCs w:val="24"/>
            <w:lang w:val="en-US"/>
          </w:rPr>
          <w:delText>4</w:delText>
        </w:r>
        <w:r w:rsidR="003B4ACE" w:rsidDel="00D74FDB">
          <w:rPr>
            <w:rFonts w:ascii="Times New Roman" w:hAnsi="Times New Roman" w:cs="Times New Roman"/>
            <w:sz w:val="24"/>
            <w:szCs w:val="24"/>
            <w:lang w:val="en-US"/>
          </w:rPr>
          <w:delText>6</w:delText>
        </w:r>
        <w:r w:rsidR="00625D44" w:rsidDel="00D74FDB">
          <w:rPr>
            <w:rFonts w:ascii="Times New Roman" w:hAnsi="Times New Roman" w:cs="Times New Roman"/>
            <w:sz w:val="24"/>
            <w:szCs w:val="24"/>
            <w:lang w:val="en-US"/>
          </w:rPr>
          <w:delText>, 4</w:delText>
        </w:r>
        <w:r w:rsidR="003B4ACE" w:rsidDel="00D74FDB">
          <w:rPr>
            <w:rFonts w:ascii="Times New Roman" w:hAnsi="Times New Roman" w:cs="Times New Roman"/>
            <w:sz w:val="24"/>
            <w:szCs w:val="24"/>
            <w:lang w:val="en-US"/>
          </w:rPr>
          <w:delText>9</w:delText>
        </w:r>
        <w:r w:rsidR="00625D44" w:rsidDel="00D74FDB">
          <w:rPr>
            <w:rFonts w:ascii="Times New Roman" w:hAnsi="Times New Roman" w:cs="Times New Roman"/>
            <w:sz w:val="24"/>
            <w:szCs w:val="24"/>
            <w:lang w:val="en-US"/>
          </w:rPr>
          <w:delText xml:space="preserve">, </w:delText>
        </w:r>
        <w:r w:rsidR="003B4ACE" w:rsidDel="00D74FDB">
          <w:rPr>
            <w:rFonts w:ascii="Times New Roman" w:hAnsi="Times New Roman" w:cs="Times New Roman"/>
            <w:sz w:val="24"/>
            <w:szCs w:val="24"/>
            <w:lang w:val="en-US"/>
          </w:rPr>
          <w:delText>50</w:delText>
        </w:r>
        <w:r w:rsidR="00625D44" w:rsidDel="00D74FDB">
          <w:rPr>
            <w:rFonts w:ascii="Times New Roman" w:hAnsi="Times New Roman" w:cs="Times New Roman"/>
            <w:sz w:val="24"/>
            <w:szCs w:val="24"/>
            <w:lang w:val="en-US"/>
          </w:rPr>
          <w:delText>, 5</w:delText>
        </w:r>
        <w:r w:rsidR="003B4ACE" w:rsidDel="00D74FDB">
          <w:rPr>
            <w:rFonts w:ascii="Times New Roman" w:hAnsi="Times New Roman" w:cs="Times New Roman"/>
            <w:sz w:val="24"/>
            <w:szCs w:val="24"/>
            <w:lang w:val="en-US"/>
          </w:rPr>
          <w:delText>5</w:delText>
        </w:r>
        <w:r w:rsidR="00625D44" w:rsidDel="00D74FDB">
          <w:rPr>
            <w:rFonts w:ascii="Times New Roman" w:hAnsi="Times New Roman" w:cs="Times New Roman"/>
            <w:sz w:val="24"/>
            <w:szCs w:val="24"/>
            <w:lang w:val="en-US"/>
          </w:rPr>
          <w:delText xml:space="preserve">, </w:delText>
        </w:r>
        <w:r w:rsidR="003B4ACE" w:rsidDel="00D74FDB">
          <w:rPr>
            <w:rFonts w:ascii="Times New Roman" w:hAnsi="Times New Roman" w:cs="Times New Roman"/>
            <w:sz w:val="24"/>
            <w:szCs w:val="24"/>
            <w:lang w:val="en-US"/>
          </w:rPr>
          <w:delText>60</w:delText>
        </w:r>
        <w:r w:rsidR="00625D44" w:rsidDel="00D74FDB">
          <w:rPr>
            <w:rFonts w:ascii="Times New Roman" w:hAnsi="Times New Roman" w:cs="Times New Roman"/>
            <w:sz w:val="24"/>
            <w:szCs w:val="24"/>
            <w:lang w:val="en-US"/>
          </w:rPr>
          <w:delText xml:space="preserve">, </w:delText>
        </w:r>
        <w:r w:rsidR="00684944" w:rsidDel="00D74FDB">
          <w:rPr>
            <w:rFonts w:ascii="Times New Roman" w:hAnsi="Times New Roman" w:cs="Times New Roman"/>
            <w:sz w:val="24"/>
            <w:szCs w:val="24"/>
            <w:lang w:val="en-US"/>
          </w:rPr>
          <w:delText>6</w:delText>
        </w:r>
        <w:r w:rsidR="003B4ACE" w:rsidDel="00D74FDB">
          <w:rPr>
            <w:rFonts w:ascii="Times New Roman" w:hAnsi="Times New Roman" w:cs="Times New Roman"/>
            <w:sz w:val="24"/>
            <w:szCs w:val="24"/>
            <w:lang w:val="en-US"/>
          </w:rPr>
          <w:delText>4</w:delText>
        </w:r>
        <w:r w:rsidR="00684944" w:rsidDel="00D74FDB">
          <w:rPr>
            <w:rFonts w:ascii="Times New Roman" w:hAnsi="Times New Roman" w:cs="Times New Roman"/>
            <w:sz w:val="24"/>
            <w:szCs w:val="24"/>
            <w:lang w:val="en-US"/>
          </w:rPr>
          <w:delText>,</w:delText>
        </w:r>
        <w:r w:rsidR="00625D44" w:rsidDel="00D74FDB">
          <w:rPr>
            <w:rFonts w:ascii="Times New Roman" w:hAnsi="Times New Roman" w:cs="Times New Roman"/>
            <w:sz w:val="24"/>
            <w:szCs w:val="24"/>
            <w:lang w:val="en-US"/>
          </w:rPr>
          <w:delText xml:space="preserve"> 6</w:delText>
        </w:r>
        <w:r w:rsidR="003B4ACE" w:rsidDel="00D74FDB">
          <w:rPr>
            <w:rFonts w:ascii="Times New Roman" w:hAnsi="Times New Roman" w:cs="Times New Roman"/>
            <w:sz w:val="24"/>
            <w:szCs w:val="24"/>
            <w:lang w:val="en-US"/>
          </w:rPr>
          <w:delText>8</w:delText>
        </w:r>
        <w:r w:rsidR="00625D44" w:rsidDel="00D74FDB">
          <w:rPr>
            <w:rFonts w:ascii="Times New Roman" w:hAnsi="Times New Roman" w:cs="Times New Roman"/>
            <w:sz w:val="24"/>
            <w:szCs w:val="24"/>
            <w:lang w:val="en-US"/>
          </w:rPr>
          <w:delText>, 6</w:delText>
        </w:r>
        <w:r w:rsidR="003B4ACE" w:rsidDel="00D74FDB">
          <w:rPr>
            <w:rFonts w:ascii="Times New Roman" w:hAnsi="Times New Roman" w:cs="Times New Roman"/>
            <w:sz w:val="24"/>
            <w:szCs w:val="24"/>
            <w:lang w:val="en-US"/>
          </w:rPr>
          <w:delText>9</w:delText>
        </w:r>
        <w:r w:rsidR="00625D44" w:rsidDel="00D74FDB">
          <w:rPr>
            <w:rFonts w:ascii="Times New Roman" w:hAnsi="Times New Roman" w:cs="Times New Roman"/>
            <w:sz w:val="24"/>
            <w:szCs w:val="24"/>
            <w:lang w:val="en-US"/>
          </w:rPr>
          <w:delText xml:space="preserve">, </w:delText>
        </w:r>
        <w:r w:rsidR="00684944" w:rsidDel="00D74FDB">
          <w:rPr>
            <w:rFonts w:ascii="Times New Roman" w:hAnsi="Times New Roman" w:cs="Times New Roman"/>
            <w:sz w:val="24"/>
            <w:szCs w:val="24"/>
            <w:lang w:val="en-US"/>
          </w:rPr>
          <w:delText>7</w:delText>
        </w:r>
        <w:r w:rsidR="003B4ACE" w:rsidDel="00D74FDB">
          <w:rPr>
            <w:rFonts w:ascii="Times New Roman" w:hAnsi="Times New Roman" w:cs="Times New Roman"/>
            <w:sz w:val="24"/>
            <w:szCs w:val="24"/>
            <w:lang w:val="en-US"/>
          </w:rPr>
          <w:delText>4</w:delText>
        </w:r>
        <w:r w:rsidRPr="00DE75B6" w:rsidDel="00D74FDB">
          <w:rPr>
            <w:rFonts w:ascii="Times New Roman" w:hAnsi="Times New Roman" w:cs="Times New Roman"/>
            <w:sz w:val="24"/>
            <w:szCs w:val="24"/>
            <w:lang w:val="en-US"/>
          </w:rPr>
          <w:delText xml:space="preserve">]. </w:delText>
        </w:r>
        <w:r w:rsidR="007D7670" w:rsidDel="00D74FDB">
          <w:rPr>
            <w:rFonts w:ascii="Times New Roman" w:hAnsi="Times New Roman" w:cs="Times New Roman"/>
            <w:sz w:val="24"/>
            <w:szCs w:val="24"/>
            <w:lang w:val="en-US"/>
          </w:rPr>
          <w:delText>In particular the meta-analysis regarding atrial fibrillation found an association with FT4 but not with TSH</w:delText>
        </w:r>
        <w:r w:rsidR="003B4ACE" w:rsidDel="00D74FDB">
          <w:rPr>
            <w:rFonts w:ascii="Times New Roman" w:hAnsi="Times New Roman" w:cs="Times New Roman"/>
            <w:sz w:val="24"/>
            <w:szCs w:val="24"/>
            <w:lang w:val="en-US"/>
          </w:rPr>
          <w:delText xml:space="preserve"> [29]</w:delText>
        </w:r>
        <w:r w:rsidR="007D7670" w:rsidDel="00D74FDB">
          <w:rPr>
            <w:rFonts w:ascii="Times New Roman" w:hAnsi="Times New Roman" w:cs="Times New Roman"/>
            <w:sz w:val="24"/>
            <w:szCs w:val="24"/>
            <w:lang w:val="en-US"/>
          </w:rPr>
          <w:delText xml:space="preserve">. </w:delText>
        </w:r>
        <w:r w:rsidR="005C2686" w:rsidDel="00D74FDB">
          <w:rPr>
            <w:rFonts w:ascii="Times New Roman" w:hAnsi="Times New Roman" w:cs="Times New Roman"/>
            <w:sz w:val="24"/>
            <w:szCs w:val="24"/>
            <w:lang w:val="en-US"/>
          </w:rPr>
          <w:delText xml:space="preserve">It has been suggested </w:delText>
        </w:r>
        <w:r w:rsidR="00290478" w:rsidDel="00D74FDB">
          <w:rPr>
            <w:rFonts w:ascii="Times New Roman" w:hAnsi="Times New Roman" w:cs="Times New Roman"/>
            <w:sz w:val="24"/>
            <w:szCs w:val="24"/>
            <w:lang w:val="en-US"/>
          </w:rPr>
          <w:delText xml:space="preserve">that </w:delText>
        </w:r>
        <w:r w:rsidR="000859A5" w:rsidDel="00D74FDB">
          <w:rPr>
            <w:rFonts w:ascii="Times New Roman" w:hAnsi="Times New Roman" w:cs="Times New Roman"/>
            <w:sz w:val="24"/>
            <w:szCs w:val="24"/>
            <w:lang w:val="en-US"/>
          </w:rPr>
          <w:delText>‘</w:delText>
        </w:r>
        <w:r w:rsidR="006E2703" w:rsidDel="00D74FDB">
          <w:rPr>
            <w:rFonts w:ascii="Times New Roman" w:hAnsi="Times New Roman" w:cs="Times New Roman"/>
            <w:sz w:val="24"/>
            <w:szCs w:val="24"/>
            <w:lang w:val="en-US"/>
          </w:rPr>
          <w:delText>despite TSH being considered a more sensitive indicator of thyroid status</w:delText>
        </w:r>
        <w:r w:rsidR="00625D44" w:rsidDel="00D74FDB">
          <w:rPr>
            <w:rFonts w:ascii="Times New Roman" w:hAnsi="Times New Roman" w:cs="Times New Roman"/>
            <w:sz w:val="24"/>
            <w:szCs w:val="24"/>
            <w:lang w:val="en-US"/>
          </w:rPr>
          <w:delText xml:space="preserve">, </w:delText>
        </w:r>
        <w:r w:rsidR="006E2703" w:rsidDel="00D74FDB">
          <w:rPr>
            <w:rFonts w:ascii="Times New Roman" w:hAnsi="Times New Roman" w:cs="Times New Roman"/>
            <w:sz w:val="24"/>
            <w:szCs w:val="24"/>
            <w:lang w:val="en-US"/>
          </w:rPr>
          <w:delText>F</w:delText>
        </w:r>
        <w:r w:rsidR="00290478" w:rsidDel="00D74FDB">
          <w:rPr>
            <w:rFonts w:ascii="Times New Roman" w:hAnsi="Times New Roman" w:cs="Times New Roman"/>
            <w:sz w:val="24"/>
            <w:szCs w:val="24"/>
            <w:lang w:val="en-US"/>
          </w:rPr>
          <w:delText>T4</w:delText>
        </w:r>
        <w:r w:rsidR="00625D44" w:rsidDel="00D74FDB">
          <w:rPr>
            <w:rFonts w:ascii="Times New Roman" w:hAnsi="Times New Roman" w:cs="Times New Roman"/>
            <w:sz w:val="24"/>
            <w:szCs w:val="24"/>
            <w:lang w:val="en-US"/>
          </w:rPr>
          <w:delText xml:space="preserve"> may be a more sensitive indicator of </w:delText>
        </w:r>
        <w:r w:rsidR="00EE3445" w:rsidDel="00D74FDB">
          <w:rPr>
            <w:rFonts w:ascii="Times New Roman" w:hAnsi="Times New Roman" w:cs="Times New Roman"/>
            <w:sz w:val="24"/>
            <w:szCs w:val="24"/>
            <w:lang w:val="en-US"/>
          </w:rPr>
          <w:delText>‘cardiac’ [</w:delText>
        </w:r>
        <w:r w:rsidR="003B4ACE" w:rsidDel="00D74FDB">
          <w:rPr>
            <w:rFonts w:ascii="Times New Roman" w:hAnsi="Times New Roman" w:cs="Times New Roman"/>
            <w:sz w:val="24"/>
            <w:szCs w:val="24"/>
            <w:lang w:val="en-US"/>
          </w:rPr>
          <w:delText>30</w:delText>
        </w:r>
        <w:r w:rsidR="00EE3445" w:rsidDel="00D74FDB">
          <w:rPr>
            <w:rFonts w:ascii="Times New Roman" w:hAnsi="Times New Roman" w:cs="Times New Roman"/>
            <w:sz w:val="24"/>
            <w:szCs w:val="24"/>
            <w:lang w:val="en-US"/>
          </w:rPr>
          <w:delText>],</w:delText>
        </w:r>
        <w:r w:rsidR="00625D44" w:rsidDel="00D74FDB">
          <w:rPr>
            <w:rFonts w:ascii="Times New Roman" w:hAnsi="Times New Roman" w:cs="Times New Roman"/>
            <w:sz w:val="24"/>
            <w:szCs w:val="24"/>
            <w:lang w:val="en-US"/>
          </w:rPr>
          <w:delText xml:space="preserve"> </w:delText>
        </w:r>
        <w:r w:rsidR="00EE3445" w:rsidDel="00D74FDB">
          <w:rPr>
            <w:rFonts w:ascii="Times New Roman" w:hAnsi="Times New Roman" w:cs="Times New Roman"/>
            <w:sz w:val="24"/>
            <w:szCs w:val="24"/>
            <w:lang w:val="en-US"/>
          </w:rPr>
          <w:delText xml:space="preserve">or </w:delText>
        </w:r>
        <w:r w:rsidR="007A366F" w:rsidDel="00D74FDB">
          <w:rPr>
            <w:rFonts w:ascii="Times New Roman" w:hAnsi="Times New Roman" w:cs="Times New Roman"/>
            <w:sz w:val="24"/>
            <w:szCs w:val="24"/>
            <w:lang w:val="en-US"/>
          </w:rPr>
          <w:delText>‘</w:delText>
        </w:r>
        <w:r w:rsidR="00EE3445" w:rsidDel="00D74FDB">
          <w:rPr>
            <w:rFonts w:ascii="Times New Roman" w:hAnsi="Times New Roman" w:cs="Times New Roman"/>
            <w:sz w:val="24"/>
            <w:szCs w:val="24"/>
            <w:lang w:val="en-US"/>
          </w:rPr>
          <w:delText>tissue</w:delText>
        </w:r>
        <w:r w:rsidR="007A366F" w:rsidDel="00D74FDB">
          <w:rPr>
            <w:rFonts w:ascii="Times New Roman" w:hAnsi="Times New Roman" w:cs="Times New Roman"/>
            <w:sz w:val="24"/>
            <w:szCs w:val="24"/>
            <w:lang w:val="en-US"/>
          </w:rPr>
          <w:delText>’</w:delText>
        </w:r>
        <w:r w:rsidR="00EE3445" w:rsidDel="00D74FDB">
          <w:rPr>
            <w:rFonts w:ascii="Times New Roman" w:hAnsi="Times New Roman" w:cs="Times New Roman"/>
            <w:sz w:val="24"/>
            <w:szCs w:val="24"/>
            <w:lang w:val="en-US"/>
          </w:rPr>
          <w:delText xml:space="preserve"> [4</w:delText>
        </w:r>
        <w:r w:rsidR="003B4ACE" w:rsidDel="00D74FDB">
          <w:rPr>
            <w:rFonts w:ascii="Times New Roman" w:hAnsi="Times New Roman" w:cs="Times New Roman"/>
            <w:sz w:val="24"/>
            <w:szCs w:val="24"/>
            <w:lang w:val="en-US"/>
          </w:rPr>
          <w:delText>4</w:delText>
        </w:r>
        <w:r w:rsidR="00EE3445" w:rsidDel="00D74FDB">
          <w:rPr>
            <w:rFonts w:ascii="Times New Roman" w:hAnsi="Times New Roman" w:cs="Times New Roman"/>
            <w:sz w:val="24"/>
            <w:szCs w:val="24"/>
            <w:lang w:val="en-US"/>
          </w:rPr>
          <w:delText xml:space="preserve">, </w:delText>
        </w:r>
        <w:r w:rsidR="003B4ACE" w:rsidDel="00D74FDB">
          <w:rPr>
            <w:rFonts w:ascii="Times New Roman" w:hAnsi="Times New Roman" w:cs="Times New Roman"/>
            <w:sz w:val="24"/>
            <w:szCs w:val="24"/>
            <w:lang w:val="en-US"/>
          </w:rPr>
          <w:delText>50</w:delText>
        </w:r>
        <w:r w:rsidR="00EE3445" w:rsidDel="00D74FDB">
          <w:rPr>
            <w:rFonts w:ascii="Times New Roman" w:hAnsi="Times New Roman" w:cs="Times New Roman"/>
            <w:sz w:val="24"/>
            <w:szCs w:val="24"/>
            <w:lang w:val="en-US"/>
          </w:rPr>
          <w:delText xml:space="preserve">] </w:delText>
        </w:r>
        <w:r w:rsidR="00625D44" w:rsidDel="00D74FDB">
          <w:rPr>
            <w:rFonts w:ascii="Times New Roman" w:hAnsi="Times New Roman" w:cs="Times New Roman"/>
            <w:sz w:val="24"/>
            <w:szCs w:val="24"/>
            <w:lang w:val="en-US"/>
          </w:rPr>
          <w:delText>thyroid status</w:delText>
        </w:r>
        <w:r w:rsidR="00EE3445" w:rsidDel="00D74FDB">
          <w:rPr>
            <w:rFonts w:ascii="Times New Roman" w:hAnsi="Times New Roman" w:cs="Times New Roman"/>
            <w:sz w:val="24"/>
            <w:szCs w:val="24"/>
            <w:lang w:val="en-US"/>
          </w:rPr>
          <w:delText>.</w:delText>
        </w:r>
        <w:r w:rsidR="00290478" w:rsidDel="00D74FDB">
          <w:rPr>
            <w:rFonts w:ascii="Times New Roman" w:hAnsi="Times New Roman" w:cs="Times New Roman"/>
            <w:sz w:val="24"/>
            <w:szCs w:val="24"/>
            <w:lang w:val="en-US"/>
          </w:rPr>
          <w:delText xml:space="preserve"> </w:delText>
        </w:r>
        <w:r w:rsidR="000859A5" w:rsidDel="00D74FDB">
          <w:rPr>
            <w:rFonts w:ascii="Times New Roman" w:hAnsi="Times New Roman" w:cs="Times New Roman"/>
            <w:sz w:val="24"/>
            <w:szCs w:val="24"/>
            <w:lang w:val="en-US"/>
          </w:rPr>
          <w:delText xml:space="preserve">Our study strengthens </w:delText>
        </w:r>
        <w:r w:rsidR="00B15C62" w:rsidDel="00D74FDB">
          <w:rPr>
            <w:rFonts w:ascii="Times New Roman" w:hAnsi="Times New Roman" w:cs="Times New Roman"/>
            <w:sz w:val="24"/>
            <w:szCs w:val="24"/>
            <w:lang w:val="en-US"/>
          </w:rPr>
          <w:delText>and generalizes the</w:delText>
        </w:r>
        <w:r w:rsidR="000859A5" w:rsidDel="00D74FDB">
          <w:rPr>
            <w:rFonts w:ascii="Times New Roman" w:hAnsi="Times New Roman" w:cs="Times New Roman"/>
            <w:sz w:val="24"/>
            <w:szCs w:val="24"/>
            <w:lang w:val="en-US"/>
          </w:rPr>
          <w:delText>s</w:delText>
        </w:r>
        <w:r w:rsidR="00B15C62" w:rsidDel="00D74FDB">
          <w:rPr>
            <w:rFonts w:ascii="Times New Roman" w:hAnsi="Times New Roman" w:cs="Times New Roman"/>
            <w:sz w:val="24"/>
            <w:szCs w:val="24"/>
            <w:lang w:val="en-US"/>
          </w:rPr>
          <w:delText>e</w:delText>
        </w:r>
        <w:r w:rsidR="000859A5" w:rsidDel="00D74FDB">
          <w:rPr>
            <w:rFonts w:ascii="Times New Roman" w:hAnsi="Times New Roman" w:cs="Times New Roman"/>
            <w:sz w:val="24"/>
            <w:szCs w:val="24"/>
            <w:lang w:val="en-US"/>
          </w:rPr>
          <w:delText xml:space="preserve"> proposition</w:delText>
        </w:r>
        <w:r w:rsidR="00B15C62" w:rsidDel="00D74FDB">
          <w:rPr>
            <w:rFonts w:ascii="Times New Roman" w:hAnsi="Times New Roman" w:cs="Times New Roman"/>
            <w:sz w:val="24"/>
            <w:szCs w:val="24"/>
            <w:lang w:val="en-US"/>
          </w:rPr>
          <w:delText>s</w:delText>
        </w:r>
        <w:r w:rsidR="000859A5" w:rsidDel="00D74FDB">
          <w:rPr>
            <w:rFonts w:ascii="Times New Roman" w:hAnsi="Times New Roman" w:cs="Times New Roman"/>
            <w:sz w:val="24"/>
            <w:szCs w:val="24"/>
            <w:lang w:val="en-US"/>
          </w:rPr>
          <w:delText>.</w:delText>
        </w:r>
      </w:del>
    </w:p>
    <w:p w14:paraId="39F60EE4" w14:textId="77777777" w:rsidR="00890722" w:rsidDel="00D74FDB" w:rsidRDefault="00290478" w:rsidP="00DE75B6">
      <w:pPr>
        <w:spacing w:line="480" w:lineRule="auto"/>
        <w:rPr>
          <w:del w:id="446" w:author="Stephen" w:date="2019-07-11T16:23:00Z"/>
          <w:rFonts w:ascii="Times New Roman" w:hAnsi="Times New Roman" w:cs="Times New Roman"/>
          <w:sz w:val="24"/>
          <w:szCs w:val="24"/>
          <w:lang w:val="en-US"/>
        </w:rPr>
      </w:pPr>
      <w:del w:id="447" w:author="Stephen" w:date="2019-07-11T16:23:00Z">
        <w:r w:rsidDel="00D74FDB">
          <w:rPr>
            <w:rFonts w:ascii="Times New Roman" w:hAnsi="Times New Roman" w:cs="Times New Roman"/>
            <w:sz w:val="24"/>
            <w:szCs w:val="24"/>
            <w:lang w:val="en-US"/>
          </w:rPr>
          <w:delText>The superior correlation of clinical parameters with FT4 as compared to TSH levels</w:delText>
        </w:r>
        <w:r w:rsidR="00DE75B6" w:rsidRPr="00DE75B6" w:rsidDel="00D74FDB">
          <w:rPr>
            <w:rFonts w:ascii="Times New Roman" w:hAnsi="Times New Roman" w:cs="Times New Roman"/>
            <w:sz w:val="24"/>
            <w:szCs w:val="24"/>
            <w:lang w:val="en-US"/>
          </w:rPr>
          <w:delText xml:space="preserve"> has </w:delText>
        </w:r>
      </w:del>
      <w:del w:id="448" w:author="Stephen" w:date="2019-07-11T15:40:00Z">
        <w:r w:rsidR="000859A5" w:rsidDel="00484860">
          <w:rPr>
            <w:rFonts w:ascii="Times New Roman" w:hAnsi="Times New Roman" w:cs="Times New Roman"/>
            <w:sz w:val="24"/>
            <w:szCs w:val="24"/>
            <w:lang w:val="en-US"/>
          </w:rPr>
          <w:delText xml:space="preserve">however </w:delText>
        </w:r>
      </w:del>
      <w:del w:id="449" w:author="Stephen" w:date="2019-07-11T16:23:00Z">
        <w:r w:rsidR="007A366F" w:rsidDel="00D74FDB">
          <w:rPr>
            <w:rFonts w:ascii="Times New Roman" w:hAnsi="Times New Roman" w:cs="Times New Roman"/>
            <w:sz w:val="24"/>
            <w:szCs w:val="24"/>
            <w:lang w:val="en-US"/>
          </w:rPr>
          <w:delText xml:space="preserve">more </w:delText>
        </w:r>
        <w:r w:rsidR="000859A5" w:rsidDel="00D74FDB">
          <w:rPr>
            <w:rFonts w:ascii="Times New Roman" w:hAnsi="Times New Roman" w:cs="Times New Roman"/>
            <w:sz w:val="24"/>
            <w:szCs w:val="24"/>
            <w:lang w:val="en-US"/>
          </w:rPr>
          <w:delText>often</w:delText>
        </w:r>
        <w:r w:rsidR="00EE3445" w:rsidDel="00D74FDB">
          <w:rPr>
            <w:rFonts w:ascii="Times New Roman" w:hAnsi="Times New Roman" w:cs="Times New Roman"/>
            <w:sz w:val="24"/>
            <w:szCs w:val="24"/>
            <w:lang w:val="en-US"/>
          </w:rPr>
          <w:delText xml:space="preserve"> </w:delText>
        </w:r>
        <w:r w:rsidR="00DE75B6" w:rsidRPr="00DE75B6" w:rsidDel="00D74FDB">
          <w:rPr>
            <w:rFonts w:ascii="Times New Roman" w:hAnsi="Times New Roman" w:cs="Times New Roman"/>
            <w:sz w:val="24"/>
            <w:szCs w:val="24"/>
            <w:lang w:val="en-US"/>
          </w:rPr>
          <w:delText>been attributed to a putative disturbance of set point physiology</w:delText>
        </w:r>
        <w:r w:rsidR="000859A5" w:rsidDel="00D74FDB">
          <w:rPr>
            <w:rFonts w:ascii="Times New Roman" w:hAnsi="Times New Roman" w:cs="Times New Roman"/>
            <w:sz w:val="24"/>
            <w:szCs w:val="24"/>
            <w:lang w:val="en-US"/>
          </w:rPr>
          <w:delText xml:space="preserve"> </w:delText>
        </w:r>
        <w:r w:rsidR="00DE75B6" w:rsidRPr="00DE75B6" w:rsidDel="00D74FDB">
          <w:rPr>
            <w:rFonts w:ascii="Times New Roman" w:hAnsi="Times New Roman" w:cs="Times New Roman"/>
            <w:sz w:val="24"/>
            <w:szCs w:val="24"/>
            <w:lang w:val="en-US"/>
          </w:rPr>
          <w:delText>[</w:delText>
        </w:r>
        <w:r w:rsidR="00EE3445" w:rsidDel="00D74FDB">
          <w:rPr>
            <w:rFonts w:ascii="Times New Roman" w:hAnsi="Times New Roman" w:cs="Times New Roman"/>
            <w:sz w:val="24"/>
            <w:szCs w:val="24"/>
            <w:lang w:val="en-US"/>
          </w:rPr>
          <w:delText>2</w:delText>
        </w:r>
        <w:r w:rsidR="003B4ACE" w:rsidDel="00D74FDB">
          <w:rPr>
            <w:rFonts w:ascii="Times New Roman" w:hAnsi="Times New Roman" w:cs="Times New Roman"/>
            <w:sz w:val="24"/>
            <w:szCs w:val="24"/>
            <w:lang w:val="en-US"/>
          </w:rPr>
          <w:delText>8</w:delText>
        </w:r>
        <w:r w:rsidR="00EE3445" w:rsidDel="00D74FDB">
          <w:rPr>
            <w:rFonts w:ascii="Times New Roman" w:hAnsi="Times New Roman" w:cs="Times New Roman"/>
            <w:sz w:val="24"/>
            <w:szCs w:val="24"/>
            <w:lang w:val="en-US"/>
          </w:rPr>
          <w:delText>, 3</w:delText>
        </w:r>
        <w:r w:rsidR="003B4ACE" w:rsidDel="00D74FDB">
          <w:rPr>
            <w:rFonts w:ascii="Times New Roman" w:hAnsi="Times New Roman" w:cs="Times New Roman"/>
            <w:sz w:val="24"/>
            <w:szCs w:val="24"/>
            <w:lang w:val="en-US"/>
          </w:rPr>
          <w:delText>8</w:delText>
        </w:r>
        <w:r w:rsidR="00EE3445" w:rsidDel="00D74FDB">
          <w:rPr>
            <w:rFonts w:ascii="Times New Roman" w:hAnsi="Times New Roman" w:cs="Times New Roman"/>
            <w:sz w:val="24"/>
            <w:szCs w:val="24"/>
            <w:lang w:val="en-US"/>
          </w:rPr>
          <w:delText xml:space="preserve">, </w:delText>
        </w:r>
        <w:r w:rsidR="0080616F" w:rsidDel="00D74FDB">
          <w:rPr>
            <w:rFonts w:ascii="Times New Roman" w:hAnsi="Times New Roman" w:cs="Times New Roman"/>
            <w:sz w:val="24"/>
            <w:szCs w:val="24"/>
            <w:lang w:val="en-US"/>
          </w:rPr>
          <w:delText>4</w:delText>
        </w:r>
        <w:r w:rsidR="003B4ACE" w:rsidDel="00D74FDB">
          <w:rPr>
            <w:rFonts w:ascii="Times New Roman" w:hAnsi="Times New Roman" w:cs="Times New Roman"/>
            <w:sz w:val="24"/>
            <w:szCs w:val="24"/>
            <w:lang w:val="en-US"/>
          </w:rPr>
          <w:delText>3</w:delText>
        </w:r>
        <w:r w:rsidR="0080616F" w:rsidDel="00D74FDB">
          <w:rPr>
            <w:rFonts w:ascii="Times New Roman" w:hAnsi="Times New Roman" w:cs="Times New Roman"/>
            <w:sz w:val="24"/>
            <w:szCs w:val="24"/>
            <w:lang w:val="en-US"/>
          </w:rPr>
          <w:delText>,</w:delText>
        </w:r>
        <w:r w:rsidR="00684944" w:rsidDel="00D74FDB">
          <w:rPr>
            <w:rFonts w:ascii="Times New Roman" w:hAnsi="Times New Roman" w:cs="Times New Roman"/>
            <w:sz w:val="24"/>
            <w:szCs w:val="24"/>
            <w:lang w:val="en-US"/>
          </w:rPr>
          <w:delText xml:space="preserve"> </w:delText>
        </w:r>
        <w:r w:rsidR="0080616F" w:rsidDel="00D74FDB">
          <w:rPr>
            <w:rFonts w:ascii="Times New Roman" w:hAnsi="Times New Roman" w:cs="Times New Roman"/>
            <w:sz w:val="24"/>
            <w:szCs w:val="24"/>
            <w:lang w:val="en-US"/>
          </w:rPr>
          <w:delText>4</w:delText>
        </w:r>
        <w:r w:rsidR="003B4ACE" w:rsidDel="00D74FDB">
          <w:rPr>
            <w:rFonts w:ascii="Times New Roman" w:hAnsi="Times New Roman" w:cs="Times New Roman"/>
            <w:sz w:val="24"/>
            <w:szCs w:val="24"/>
            <w:lang w:val="en-US"/>
          </w:rPr>
          <w:delText>4</w:delText>
        </w:r>
        <w:r w:rsidR="0080616F" w:rsidDel="00D74FDB">
          <w:rPr>
            <w:rFonts w:ascii="Times New Roman" w:hAnsi="Times New Roman" w:cs="Times New Roman"/>
            <w:sz w:val="24"/>
            <w:szCs w:val="24"/>
            <w:lang w:val="en-US"/>
          </w:rPr>
          <w:delText>,</w:delText>
        </w:r>
        <w:r w:rsidR="00684944" w:rsidDel="00D74FDB">
          <w:rPr>
            <w:rFonts w:ascii="Times New Roman" w:hAnsi="Times New Roman" w:cs="Times New Roman"/>
            <w:sz w:val="24"/>
            <w:szCs w:val="24"/>
            <w:lang w:val="en-US"/>
          </w:rPr>
          <w:delText xml:space="preserve"> </w:delText>
        </w:r>
        <w:r w:rsidR="00EE3445" w:rsidDel="00D74FDB">
          <w:rPr>
            <w:rFonts w:ascii="Times New Roman" w:hAnsi="Times New Roman" w:cs="Times New Roman"/>
            <w:sz w:val="24"/>
            <w:szCs w:val="24"/>
            <w:lang w:val="en-US"/>
          </w:rPr>
          <w:delText>6</w:delText>
        </w:r>
        <w:r w:rsidR="003B4ACE" w:rsidDel="00D74FDB">
          <w:rPr>
            <w:rFonts w:ascii="Times New Roman" w:hAnsi="Times New Roman" w:cs="Times New Roman"/>
            <w:sz w:val="24"/>
            <w:szCs w:val="24"/>
            <w:lang w:val="en-US"/>
          </w:rPr>
          <w:delText>4</w:delText>
        </w:r>
        <w:r w:rsidR="00EE3445" w:rsidDel="00D74FDB">
          <w:rPr>
            <w:rFonts w:ascii="Times New Roman" w:hAnsi="Times New Roman" w:cs="Times New Roman"/>
            <w:sz w:val="24"/>
            <w:szCs w:val="24"/>
            <w:lang w:val="en-US"/>
          </w:rPr>
          <w:delText xml:space="preserve">, </w:delText>
        </w:r>
        <w:r w:rsidR="00684944" w:rsidDel="00D74FDB">
          <w:rPr>
            <w:rFonts w:ascii="Times New Roman" w:hAnsi="Times New Roman" w:cs="Times New Roman"/>
            <w:sz w:val="24"/>
            <w:szCs w:val="24"/>
            <w:lang w:val="en-US"/>
          </w:rPr>
          <w:delText>6</w:delText>
        </w:r>
        <w:r w:rsidR="003B4ACE" w:rsidDel="00D74FDB">
          <w:rPr>
            <w:rFonts w:ascii="Times New Roman" w:hAnsi="Times New Roman" w:cs="Times New Roman"/>
            <w:sz w:val="24"/>
            <w:szCs w:val="24"/>
            <w:lang w:val="en-US"/>
          </w:rPr>
          <w:delText>9</w:delText>
        </w:r>
        <w:r w:rsidR="00EE3445" w:rsidDel="00D74FDB">
          <w:rPr>
            <w:rFonts w:ascii="Times New Roman" w:hAnsi="Times New Roman" w:cs="Times New Roman"/>
            <w:sz w:val="24"/>
            <w:szCs w:val="24"/>
            <w:lang w:val="en-US"/>
          </w:rPr>
          <w:delText>, 7</w:delText>
        </w:r>
        <w:r w:rsidR="00C73D69" w:rsidDel="00D74FDB">
          <w:rPr>
            <w:rFonts w:ascii="Times New Roman" w:hAnsi="Times New Roman" w:cs="Times New Roman"/>
            <w:sz w:val="24"/>
            <w:szCs w:val="24"/>
            <w:lang w:val="en-US"/>
          </w:rPr>
          <w:delText>4</w:delText>
        </w:r>
        <w:r w:rsidR="00DE75B6" w:rsidRPr="00DE75B6" w:rsidDel="00D74FDB">
          <w:rPr>
            <w:rFonts w:ascii="Times New Roman" w:hAnsi="Times New Roman" w:cs="Times New Roman"/>
            <w:sz w:val="24"/>
            <w:szCs w:val="24"/>
            <w:lang w:val="en-US"/>
          </w:rPr>
          <w:delText>]</w:delText>
        </w:r>
        <w:r w:rsidR="000859A5" w:rsidDel="00D74FDB">
          <w:rPr>
            <w:rFonts w:ascii="Times New Roman" w:hAnsi="Times New Roman" w:cs="Times New Roman"/>
            <w:sz w:val="24"/>
            <w:szCs w:val="24"/>
            <w:lang w:val="en-US"/>
          </w:rPr>
          <w:delText>,</w:delText>
        </w:r>
        <w:r w:rsidR="00EE3445" w:rsidDel="00D74FDB">
          <w:rPr>
            <w:rFonts w:ascii="Times New Roman" w:hAnsi="Times New Roman" w:cs="Times New Roman"/>
            <w:sz w:val="24"/>
            <w:szCs w:val="24"/>
            <w:lang w:val="en-US"/>
          </w:rPr>
          <w:delText xml:space="preserve"> </w:delText>
        </w:r>
        <w:r w:rsidR="00DE75B6" w:rsidRPr="00DE75B6" w:rsidDel="00D74FDB">
          <w:rPr>
            <w:rFonts w:ascii="Times New Roman" w:hAnsi="Times New Roman" w:cs="Times New Roman"/>
            <w:sz w:val="24"/>
            <w:szCs w:val="24"/>
            <w:lang w:val="en-US"/>
          </w:rPr>
          <w:delText>to a significant difference between pituitary and peripheral sensitivity to FT4</w:delText>
        </w:r>
        <w:r w:rsidR="000859A5" w:rsidDel="00D74FDB">
          <w:rPr>
            <w:rFonts w:ascii="Times New Roman" w:hAnsi="Times New Roman" w:cs="Times New Roman"/>
            <w:sz w:val="24"/>
            <w:szCs w:val="24"/>
            <w:lang w:val="en-US"/>
          </w:rPr>
          <w:delText xml:space="preserve"> </w:delText>
        </w:r>
        <w:r w:rsidR="00DE75B6" w:rsidRPr="00DE75B6" w:rsidDel="00D74FDB">
          <w:rPr>
            <w:rFonts w:ascii="Times New Roman" w:hAnsi="Times New Roman" w:cs="Times New Roman"/>
            <w:sz w:val="24"/>
            <w:szCs w:val="24"/>
            <w:lang w:val="en-US"/>
          </w:rPr>
          <w:delText>[</w:delText>
        </w:r>
        <w:r w:rsidR="0080616F" w:rsidDel="00D74FDB">
          <w:rPr>
            <w:rFonts w:ascii="Times New Roman" w:hAnsi="Times New Roman" w:cs="Times New Roman"/>
            <w:sz w:val="24"/>
            <w:szCs w:val="24"/>
            <w:lang w:val="en-US"/>
          </w:rPr>
          <w:delText>2</w:delText>
        </w:r>
        <w:r w:rsidR="00C73D69" w:rsidDel="00D74FDB">
          <w:rPr>
            <w:rFonts w:ascii="Times New Roman" w:hAnsi="Times New Roman" w:cs="Times New Roman"/>
            <w:sz w:val="24"/>
            <w:szCs w:val="24"/>
            <w:lang w:val="en-US"/>
          </w:rPr>
          <w:delText>9</w:delText>
        </w:r>
        <w:r w:rsidR="0080616F" w:rsidDel="00D74FDB">
          <w:rPr>
            <w:rFonts w:ascii="Times New Roman" w:hAnsi="Times New Roman" w:cs="Times New Roman"/>
            <w:sz w:val="24"/>
            <w:szCs w:val="24"/>
            <w:lang w:val="en-US"/>
          </w:rPr>
          <w:delText>, 4</w:delText>
        </w:r>
        <w:r w:rsidR="00C73D69" w:rsidDel="00D74FDB">
          <w:rPr>
            <w:rFonts w:ascii="Times New Roman" w:hAnsi="Times New Roman" w:cs="Times New Roman"/>
            <w:sz w:val="24"/>
            <w:szCs w:val="24"/>
            <w:lang w:val="en-US"/>
          </w:rPr>
          <w:delText>3</w:delText>
        </w:r>
        <w:r w:rsidR="0080616F" w:rsidDel="00D74FDB">
          <w:rPr>
            <w:rFonts w:ascii="Times New Roman" w:hAnsi="Times New Roman" w:cs="Times New Roman"/>
            <w:sz w:val="24"/>
            <w:szCs w:val="24"/>
            <w:lang w:val="en-US"/>
          </w:rPr>
          <w:delText xml:space="preserve">, </w:delText>
        </w:r>
        <w:r w:rsidR="00EE3445" w:rsidDel="00D74FDB">
          <w:rPr>
            <w:rFonts w:ascii="Times New Roman" w:hAnsi="Times New Roman" w:cs="Times New Roman"/>
            <w:sz w:val="24"/>
            <w:szCs w:val="24"/>
            <w:lang w:val="en-US"/>
          </w:rPr>
          <w:delText>4</w:delText>
        </w:r>
        <w:r w:rsidR="00C73D69" w:rsidDel="00D74FDB">
          <w:rPr>
            <w:rFonts w:ascii="Times New Roman" w:hAnsi="Times New Roman" w:cs="Times New Roman"/>
            <w:sz w:val="24"/>
            <w:szCs w:val="24"/>
            <w:lang w:val="en-US"/>
          </w:rPr>
          <w:delText>9</w:delText>
        </w:r>
        <w:r w:rsidR="00EE3445" w:rsidDel="00D74FDB">
          <w:rPr>
            <w:rFonts w:ascii="Times New Roman" w:hAnsi="Times New Roman" w:cs="Times New Roman"/>
            <w:sz w:val="24"/>
            <w:szCs w:val="24"/>
            <w:lang w:val="en-US"/>
          </w:rPr>
          <w:delText xml:space="preserve">, </w:delText>
        </w:r>
        <w:r w:rsidR="0080616F" w:rsidDel="00D74FDB">
          <w:rPr>
            <w:rFonts w:ascii="Times New Roman" w:hAnsi="Times New Roman" w:cs="Times New Roman"/>
            <w:sz w:val="24"/>
            <w:szCs w:val="24"/>
            <w:lang w:val="en-US"/>
          </w:rPr>
          <w:delText>4</w:delText>
        </w:r>
        <w:r w:rsidR="00C73D69" w:rsidDel="00D74FDB">
          <w:rPr>
            <w:rFonts w:ascii="Times New Roman" w:hAnsi="Times New Roman" w:cs="Times New Roman"/>
            <w:sz w:val="24"/>
            <w:szCs w:val="24"/>
            <w:lang w:val="en-US"/>
          </w:rPr>
          <w:delText>5,</w:delText>
        </w:r>
        <w:r w:rsidR="00EE3445" w:rsidDel="00D74FDB">
          <w:rPr>
            <w:rFonts w:ascii="Times New Roman" w:hAnsi="Times New Roman" w:cs="Times New Roman"/>
            <w:sz w:val="24"/>
            <w:szCs w:val="24"/>
            <w:lang w:val="en-US"/>
          </w:rPr>
          <w:delText xml:space="preserve"> </w:delText>
        </w:r>
        <w:r w:rsidR="00C73D69" w:rsidDel="00D74FDB">
          <w:rPr>
            <w:rFonts w:ascii="Times New Roman" w:hAnsi="Times New Roman" w:cs="Times New Roman"/>
            <w:sz w:val="24"/>
            <w:szCs w:val="24"/>
            <w:lang w:val="en-US"/>
          </w:rPr>
          <w:delText>60</w:delText>
        </w:r>
        <w:r w:rsidR="00DE75B6" w:rsidRPr="00DE75B6" w:rsidDel="00D74FDB">
          <w:rPr>
            <w:rFonts w:ascii="Times New Roman" w:hAnsi="Times New Roman" w:cs="Times New Roman"/>
            <w:sz w:val="24"/>
            <w:szCs w:val="24"/>
            <w:lang w:val="en-US"/>
          </w:rPr>
          <w:delText>]</w:delText>
        </w:r>
        <w:r w:rsidR="00EE3445" w:rsidDel="00D74FDB">
          <w:rPr>
            <w:rFonts w:ascii="Times New Roman" w:hAnsi="Times New Roman" w:cs="Times New Roman"/>
            <w:sz w:val="24"/>
            <w:szCs w:val="24"/>
            <w:lang w:val="en-US"/>
          </w:rPr>
          <w:delText>, or to statistical/other factors [</w:delText>
        </w:r>
        <w:r w:rsidR="000859A5" w:rsidDel="00D74FDB">
          <w:rPr>
            <w:rFonts w:ascii="Times New Roman" w:hAnsi="Times New Roman" w:cs="Times New Roman"/>
            <w:sz w:val="24"/>
            <w:szCs w:val="24"/>
            <w:lang w:val="en-US"/>
          </w:rPr>
          <w:delText>3</w:delText>
        </w:r>
        <w:r w:rsidR="00C73D69" w:rsidDel="00D74FDB">
          <w:rPr>
            <w:rFonts w:ascii="Times New Roman" w:hAnsi="Times New Roman" w:cs="Times New Roman"/>
            <w:sz w:val="24"/>
            <w:szCs w:val="24"/>
            <w:lang w:val="en-US"/>
          </w:rPr>
          <w:delText>4</w:delText>
        </w:r>
        <w:r w:rsidR="000859A5" w:rsidDel="00D74FDB">
          <w:rPr>
            <w:rFonts w:ascii="Times New Roman" w:hAnsi="Times New Roman" w:cs="Times New Roman"/>
            <w:sz w:val="24"/>
            <w:szCs w:val="24"/>
            <w:lang w:val="en-US"/>
          </w:rPr>
          <w:delText>, 3</w:delText>
        </w:r>
        <w:r w:rsidR="00C73D69" w:rsidDel="00D74FDB">
          <w:rPr>
            <w:rFonts w:ascii="Times New Roman" w:hAnsi="Times New Roman" w:cs="Times New Roman"/>
            <w:sz w:val="24"/>
            <w:szCs w:val="24"/>
            <w:lang w:val="en-US"/>
          </w:rPr>
          <w:delText>7</w:delText>
        </w:r>
        <w:r w:rsidR="000859A5" w:rsidDel="00D74FDB">
          <w:rPr>
            <w:rFonts w:ascii="Times New Roman" w:hAnsi="Times New Roman" w:cs="Times New Roman"/>
            <w:sz w:val="24"/>
            <w:szCs w:val="24"/>
            <w:lang w:val="en-US"/>
          </w:rPr>
          <w:delText xml:space="preserve">, </w:delText>
        </w:r>
        <w:r w:rsidR="00C73D69" w:rsidDel="00D74FDB">
          <w:rPr>
            <w:rFonts w:ascii="Times New Roman" w:hAnsi="Times New Roman" w:cs="Times New Roman"/>
            <w:sz w:val="24"/>
            <w:szCs w:val="24"/>
            <w:lang w:val="en-US"/>
          </w:rPr>
          <w:delText>41</w:delText>
        </w:r>
        <w:r w:rsidR="000859A5" w:rsidDel="00D74FDB">
          <w:rPr>
            <w:rFonts w:ascii="Times New Roman" w:hAnsi="Times New Roman" w:cs="Times New Roman"/>
            <w:sz w:val="24"/>
            <w:szCs w:val="24"/>
            <w:lang w:val="en-US"/>
          </w:rPr>
          <w:delText>, 4</w:delText>
        </w:r>
        <w:r w:rsidR="00C73D69" w:rsidDel="00D74FDB">
          <w:rPr>
            <w:rFonts w:ascii="Times New Roman" w:hAnsi="Times New Roman" w:cs="Times New Roman"/>
            <w:sz w:val="24"/>
            <w:szCs w:val="24"/>
            <w:lang w:val="en-US"/>
          </w:rPr>
          <w:delText>6</w:delText>
        </w:r>
        <w:r w:rsidR="000859A5" w:rsidDel="00D74FDB">
          <w:rPr>
            <w:rFonts w:ascii="Times New Roman" w:hAnsi="Times New Roman" w:cs="Times New Roman"/>
            <w:sz w:val="24"/>
            <w:szCs w:val="24"/>
            <w:lang w:val="en-US"/>
          </w:rPr>
          <w:delText>, 5</w:delText>
        </w:r>
        <w:r w:rsidR="00C73D69" w:rsidDel="00D74FDB">
          <w:rPr>
            <w:rFonts w:ascii="Times New Roman" w:hAnsi="Times New Roman" w:cs="Times New Roman"/>
            <w:sz w:val="24"/>
            <w:szCs w:val="24"/>
            <w:lang w:val="en-US"/>
          </w:rPr>
          <w:delText>5</w:delText>
        </w:r>
        <w:r w:rsidR="000859A5" w:rsidDel="00D74FDB">
          <w:rPr>
            <w:rFonts w:ascii="Times New Roman" w:hAnsi="Times New Roman" w:cs="Times New Roman"/>
            <w:sz w:val="24"/>
            <w:szCs w:val="24"/>
            <w:lang w:val="en-US"/>
          </w:rPr>
          <w:delText>]</w:delText>
        </w:r>
        <w:r w:rsidR="00DE75B6" w:rsidRPr="00DE75B6" w:rsidDel="00D74FDB">
          <w:rPr>
            <w:rFonts w:ascii="Times New Roman" w:hAnsi="Times New Roman" w:cs="Times New Roman"/>
            <w:sz w:val="24"/>
            <w:szCs w:val="24"/>
            <w:lang w:val="en-US"/>
          </w:rPr>
          <w:delText>. Such explanation</w:delText>
        </w:r>
        <w:r w:rsidR="00D203F4" w:rsidDel="00D74FDB">
          <w:rPr>
            <w:rFonts w:ascii="Times New Roman" w:hAnsi="Times New Roman" w:cs="Times New Roman"/>
            <w:sz w:val="24"/>
            <w:szCs w:val="24"/>
            <w:lang w:val="en-US"/>
          </w:rPr>
          <w:delText xml:space="preserve">s </w:delText>
        </w:r>
        <w:r w:rsidR="002D68E3" w:rsidDel="00D74FDB">
          <w:rPr>
            <w:rFonts w:ascii="Times New Roman" w:hAnsi="Times New Roman" w:cs="Times New Roman"/>
            <w:sz w:val="24"/>
            <w:szCs w:val="24"/>
            <w:lang w:val="en-US"/>
          </w:rPr>
          <w:delText>are denied</w:delText>
        </w:r>
        <w:r w:rsidR="00DE75B6" w:rsidRPr="00DE75B6" w:rsidDel="00D74FDB">
          <w:rPr>
            <w:rFonts w:ascii="Times New Roman" w:hAnsi="Times New Roman" w:cs="Times New Roman"/>
            <w:sz w:val="24"/>
            <w:szCs w:val="24"/>
            <w:lang w:val="en-US"/>
          </w:rPr>
          <w:delText xml:space="preserve"> by</w:delText>
        </w:r>
        <w:r w:rsidR="00D203F4" w:rsidDel="00D74FDB">
          <w:rPr>
            <w:rFonts w:ascii="Times New Roman" w:hAnsi="Times New Roman" w:cs="Times New Roman"/>
            <w:sz w:val="24"/>
            <w:szCs w:val="24"/>
            <w:lang w:val="en-US"/>
          </w:rPr>
          <w:delText>, respectively</w:delText>
        </w:r>
        <w:r w:rsidR="002D68E3" w:rsidDel="00D74FDB">
          <w:rPr>
            <w:rFonts w:ascii="Times New Roman" w:hAnsi="Times New Roman" w:cs="Times New Roman"/>
            <w:sz w:val="24"/>
            <w:szCs w:val="24"/>
            <w:lang w:val="en-US"/>
          </w:rPr>
          <w:delText xml:space="preserve">, </w:delText>
        </w:r>
        <w:r w:rsidR="002D68E3" w:rsidRPr="00DE75B6" w:rsidDel="00D74FDB">
          <w:rPr>
            <w:rFonts w:ascii="Times New Roman" w:hAnsi="Times New Roman" w:cs="Times New Roman"/>
            <w:sz w:val="24"/>
            <w:szCs w:val="24"/>
            <w:lang w:val="en-US"/>
          </w:rPr>
          <w:delText>the</w:delText>
        </w:r>
        <w:r w:rsidR="00DE75B6" w:rsidRPr="00DE75B6" w:rsidDel="00D74FDB">
          <w:rPr>
            <w:rFonts w:ascii="Times New Roman" w:hAnsi="Times New Roman" w:cs="Times New Roman"/>
            <w:sz w:val="24"/>
            <w:szCs w:val="24"/>
            <w:lang w:val="en-US"/>
          </w:rPr>
          <w:delText xml:space="preserve"> evidence </w:delText>
        </w:r>
        <w:r w:rsidR="00D203F4" w:rsidDel="00D74FDB">
          <w:rPr>
            <w:rFonts w:ascii="Times New Roman" w:hAnsi="Times New Roman" w:cs="Times New Roman"/>
            <w:sz w:val="24"/>
            <w:szCs w:val="24"/>
            <w:lang w:val="en-US"/>
          </w:rPr>
          <w:delText xml:space="preserve">that thyroid set points do not exist, </w:delText>
        </w:r>
        <w:r w:rsidR="002D68E3" w:rsidDel="00D74FDB">
          <w:rPr>
            <w:rFonts w:ascii="Times New Roman" w:hAnsi="Times New Roman" w:cs="Times New Roman"/>
            <w:sz w:val="24"/>
            <w:szCs w:val="24"/>
            <w:lang w:val="en-US"/>
          </w:rPr>
          <w:delText>and the</w:delText>
        </w:r>
        <w:r w:rsidR="00D203F4" w:rsidDel="00D74FDB">
          <w:rPr>
            <w:rFonts w:ascii="Times New Roman" w:hAnsi="Times New Roman" w:cs="Times New Roman"/>
            <w:sz w:val="24"/>
            <w:szCs w:val="24"/>
            <w:lang w:val="en-US"/>
          </w:rPr>
          <w:delText xml:space="preserve"> evidence </w:delText>
        </w:r>
        <w:r w:rsidR="002D68E3" w:rsidRPr="00DE75B6" w:rsidDel="00D74FDB">
          <w:rPr>
            <w:rFonts w:ascii="Times New Roman" w:hAnsi="Times New Roman" w:cs="Times New Roman"/>
            <w:sz w:val="24"/>
            <w:szCs w:val="24"/>
            <w:lang w:val="en-US"/>
          </w:rPr>
          <w:delText>that, at</w:delText>
        </w:r>
        <w:r w:rsidR="00DE75B6" w:rsidRPr="00DE75B6" w:rsidDel="00D74FDB">
          <w:rPr>
            <w:rFonts w:ascii="Times New Roman" w:hAnsi="Times New Roman" w:cs="Times New Roman"/>
            <w:sz w:val="24"/>
            <w:szCs w:val="24"/>
            <w:lang w:val="en-US"/>
          </w:rPr>
          <w:delText xml:space="preserve"> a population level, TSH levels do indeed decrease with rising FT4 levels [</w:delText>
        </w:r>
        <w:r w:rsidR="0080616F" w:rsidDel="00D74FDB">
          <w:rPr>
            <w:rFonts w:ascii="Times New Roman" w:hAnsi="Times New Roman" w:cs="Times New Roman"/>
            <w:sz w:val="24"/>
            <w:szCs w:val="24"/>
            <w:lang w:val="en-US"/>
          </w:rPr>
          <w:delText>1</w:delText>
        </w:r>
        <w:r w:rsidR="00C73D69" w:rsidDel="00D74FDB">
          <w:rPr>
            <w:rFonts w:ascii="Times New Roman" w:hAnsi="Times New Roman" w:cs="Times New Roman"/>
            <w:sz w:val="24"/>
            <w:szCs w:val="24"/>
            <w:lang w:val="en-US"/>
          </w:rPr>
          <w:delText>4</w:delText>
        </w:r>
        <w:r w:rsidR="0080616F" w:rsidDel="00D74FDB">
          <w:rPr>
            <w:rFonts w:ascii="Times New Roman" w:hAnsi="Times New Roman" w:cs="Times New Roman"/>
            <w:sz w:val="24"/>
            <w:szCs w:val="24"/>
            <w:lang w:val="en-US"/>
          </w:rPr>
          <w:delText>,</w:delText>
        </w:r>
        <w:r w:rsidR="00C73D69" w:rsidDel="00D74FDB">
          <w:rPr>
            <w:rFonts w:ascii="Times New Roman" w:hAnsi="Times New Roman" w:cs="Times New Roman"/>
            <w:sz w:val="24"/>
            <w:szCs w:val="24"/>
            <w:lang w:val="en-US"/>
          </w:rPr>
          <w:delText>15</w:delText>
        </w:r>
        <w:r w:rsidR="00DE75B6" w:rsidRPr="00DE75B6" w:rsidDel="00D74FDB">
          <w:rPr>
            <w:rFonts w:ascii="Times New Roman" w:hAnsi="Times New Roman" w:cs="Times New Roman"/>
            <w:sz w:val="24"/>
            <w:szCs w:val="24"/>
            <w:lang w:val="en-US"/>
          </w:rPr>
          <w:delText>]. Any such disturbance to pituitary sensitivity</w:delText>
        </w:r>
        <w:r w:rsidR="00405258" w:rsidDel="00D74FDB">
          <w:rPr>
            <w:rFonts w:ascii="Times New Roman" w:hAnsi="Times New Roman" w:cs="Times New Roman"/>
            <w:sz w:val="24"/>
            <w:szCs w:val="24"/>
            <w:lang w:val="en-US"/>
          </w:rPr>
          <w:delText>, in the absence of a corresponding change to peripheral sensitivity,</w:delText>
        </w:r>
        <w:r w:rsidR="00DE75B6" w:rsidRPr="00DE75B6" w:rsidDel="00D74FDB">
          <w:rPr>
            <w:rFonts w:ascii="Times New Roman" w:hAnsi="Times New Roman" w:cs="Times New Roman"/>
            <w:sz w:val="24"/>
            <w:szCs w:val="24"/>
            <w:lang w:val="en-US"/>
          </w:rPr>
          <w:delText xml:space="preserve"> would in any event provide another reason not to diagnose subclinical thyroid dysfunction on the basis of TSH levels. </w:delText>
        </w:r>
      </w:del>
    </w:p>
    <w:p w14:paraId="2FA6265B" w14:textId="77777777" w:rsidR="00DE75B6" w:rsidRPr="00DE75B6" w:rsidDel="00C96840" w:rsidRDefault="00DE75B6" w:rsidP="00DE75B6">
      <w:pPr>
        <w:spacing w:line="480" w:lineRule="auto"/>
        <w:rPr>
          <w:del w:id="450" w:author="Stephen" w:date="2019-07-11T17:16:00Z"/>
          <w:rFonts w:ascii="Times New Roman" w:hAnsi="Times New Roman" w:cs="Times New Roman"/>
          <w:sz w:val="24"/>
          <w:szCs w:val="24"/>
          <w:lang w:val="en-US"/>
        </w:rPr>
      </w:pPr>
      <w:del w:id="451" w:author="Stephen" w:date="2019-07-11T17:16:00Z">
        <w:r w:rsidRPr="00DE75B6" w:rsidDel="00C96840">
          <w:rPr>
            <w:rFonts w:ascii="Times New Roman" w:hAnsi="Times New Roman" w:cs="Times New Roman"/>
            <w:sz w:val="24"/>
            <w:szCs w:val="24"/>
            <w:lang w:val="en-US"/>
          </w:rPr>
          <w:delText xml:space="preserve">The fact that TSH levels reliably predict FT4 values within the normal range and that the correlation between TSH and FT4 in the population is negative is consistent with the relationships between other parameters and their controlling </w:delText>
        </w:r>
        <w:r w:rsidR="002D68E3" w:rsidRPr="00DE75B6" w:rsidDel="00C96840">
          <w:rPr>
            <w:rFonts w:ascii="Times New Roman" w:hAnsi="Times New Roman" w:cs="Times New Roman"/>
            <w:sz w:val="24"/>
            <w:szCs w:val="24"/>
            <w:lang w:val="en-US"/>
          </w:rPr>
          <w:delText>hormones [</w:delText>
        </w:r>
        <w:r w:rsidR="0080616F" w:rsidDel="00C96840">
          <w:rPr>
            <w:rFonts w:ascii="Times New Roman" w:hAnsi="Times New Roman" w:cs="Times New Roman"/>
            <w:sz w:val="24"/>
            <w:szCs w:val="24"/>
            <w:lang w:val="en-US"/>
          </w:rPr>
          <w:delText>2</w:delText>
        </w:r>
        <w:r w:rsidR="00C73D69" w:rsidDel="00C96840">
          <w:rPr>
            <w:rFonts w:ascii="Times New Roman" w:hAnsi="Times New Roman" w:cs="Times New Roman"/>
            <w:sz w:val="24"/>
            <w:szCs w:val="24"/>
            <w:lang w:val="en-US"/>
          </w:rPr>
          <w:delText>3, 24</w:delText>
        </w:r>
        <w:r w:rsidRPr="00DE75B6" w:rsidDel="00C96840">
          <w:rPr>
            <w:rFonts w:ascii="Times New Roman" w:hAnsi="Times New Roman" w:cs="Times New Roman"/>
            <w:sz w:val="24"/>
            <w:szCs w:val="24"/>
            <w:lang w:val="en-US"/>
          </w:rPr>
          <w:delText>]. It is this negative relationship</w:delText>
        </w:r>
        <w:r w:rsidR="00B610DB" w:rsidDel="00C96840">
          <w:rPr>
            <w:rFonts w:ascii="Times New Roman" w:hAnsi="Times New Roman" w:cs="Times New Roman"/>
            <w:sz w:val="24"/>
            <w:szCs w:val="24"/>
            <w:lang w:val="en-US"/>
          </w:rPr>
          <w:delText>, which was again seen in this review [</w:delText>
        </w:r>
        <w:r w:rsidR="00B46BA7" w:rsidDel="00C96840">
          <w:rPr>
            <w:rFonts w:ascii="Times New Roman" w:hAnsi="Times New Roman" w:cs="Times New Roman"/>
            <w:sz w:val="24"/>
            <w:szCs w:val="24"/>
            <w:lang w:val="en-US"/>
          </w:rPr>
          <w:delText>3</w:delText>
        </w:r>
        <w:r w:rsidR="00C73D69" w:rsidDel="00C96840">
          <w:rPr>
            <w:rFonts w:ascii="Times New Roman" w:hAnsi="Times New Roman" w:cs="Times New Roman"/>
            <w:sz w:val="24"/>
            <w:szCs w:val="24"/>
            <w:lang w:val="en-US"/>
          </w:rPr>
          <w:delText>4</w:delText>
        </w:r>
        <w:r w:rsidR="00357832" w:rsidDel="00C96840">
          <w:rPr>
            <w:rFonts w:ascii="Times New Roman" w:hAnsi="Times New Roman" w:cs="Times New Roman"/>
            <w:sz w:val="24"/>
            <w:szCs w:val="24"/>
            <w:lang w:val="en-US"/>
          </w:rPr>
          <w:delText>-3</w:delText>
        </w:r>
        <w:r w:rsidR="00C73D69" w:rsidDel="00C96840">
          <w:rPr>
            <w:rFonts w:ascii="Times New Roman" w:hAnsi="Times New Roman" w:cs="Times New Roman"/>
            <w:sz w:val="24"/>
            <w:szCs w:val="24"/>
            <w:lang w:val="en-US"/>
          </w:rPr>
          <w:delText>7</w:delText>
        </w:r>
        <w:r w:rsidR="001954DF" w:rsidDel="00C96840">
          <w:rPr>
            <w:rFonts w:ascii="Times New Roman" w:hAnsi="Times New Roman" w:cs="Times New Roman"/>
            <w:sz w:val="24"/>
            <w:szCs w:val="24"/>
            <w:lang w:val="en-US"/>
          </w:rPr>
          <w:delText xml:space="preserve">, </w:delText>
        </w:r>
        <w:r w:rsidR="00755F3E" w:rsidDel="00C96840">
          <w:rPr>
            <w:rFonts w:ascii="Times New Roman" w:hAnsi="Times New Roman" w:cs="Times New Roman"/>
            <w:sz w:val="24"/>
            <w:szCs w:val="24"/>
            <w:lang w:val="en-US"/>
          </w:rPr>
          <w:delText>4</w:delText>
        </w:r>
        <w:r w:rsidR="00C73D69" w:rsidDel="00C96840">
          <w:rPr>
            <w:rFonts w:ascii="Times New Roman" w:hAnsi="Times New Roman" w:cs="Times New Roman"/>
            <w:sz w:val="24"/>
            <w:szCs w:val="24"/>
            <w:lang w:val="en-US"/>
          </w:rPr>
          <w:delText>2</w:delText>
        </w:r>
        <w:r w:rsidR="00755F3E" w:rsidDel="00C96840">
          <w:rPr>
            <w:rFonts w:ascii="Times New Roman" w:hAnsi="Times New Roman" w:cs="Times New Roman"/>
            <w:sz w:val="24"/>
            <w:szCs w:val="24"/>
            <w:lang w:val="en-US"/>
          </w:rPr>
          <w:delText xml:space="preserve">, </w:delText>
        </w:r>
        <w:r w:rsidR="001954DF" w:rsidDel="00C96840">
          <w:rPr>
            <w:rFonts w:ascii="Times New Roman" w:hAnsi="Times New Roman" w:cs="Times New Roman"/>
            <w:sz w:val="24"/>
            <w:szCs w:val="24"/>
            <w:lang w:val="en-US"/>
          </w:rPr>
          <w:delText>6</w:delText>
        </w:r>
        <w:r w:rsidR="00C73D69" w:rsidDel="00C96840">
          <w:rPr>
            <w:rFonts w:ascii="Times New Roman" w:hAnsi="Times New Roman" w:cs="Times New Roman"/>
            <w:sz w:val="24"/>
            <w:szCs w:val="24"/>
            <w:lang w:val="en-US"/>
          </w:rPr>
          <w:delText>7</w:delText>
        </w:r>
        <w:r w:rsidR="00B610DB" w:rsidDel="00C96840">
          <w:rPr>
            <w:rFonts w:ascii="Times New Roman" w:hAnsi="Times New Roman" w:cs="Times New Roman"/>
            <w:sz w:val="24"/>
            <w:szCs w:val="24"/>
            <w:lang w:val="en-US"/>
          </w:rPr>
          <w:delText>],</w:delText>
        </w:r>
        <w:r w:rsidRPr="00DE75B6" w:rsidDel="00C96840">
          <w:rPr>
            <w:rFonts w:ascii="Times New Roman" w:hAnsi="Times New Roman" w:cs="Times New Roman"/>
            <w:sz w:val="24"/>
            <w:szCs w:val="24"/>
            <w:lang w:val="en-US"/>
          </w:rPr>
          <w:delText xml:space="preserve"> which is inconsistent with a set point model of </w:delText>
        </w:r>
        <w:r w:rsidR="0041140F" w:rsidRPr="00DE75B6" w:rsidDel="00C96840">
          <w:rPr>
            <w:rFonts w:ascii="Times New Roman" w:hAnsi="Times New Roman" w:cs="Times New Roman"/>
            <w:sz w:val="24"/>
            <w:szCs w:val="24"/>
            <w:lang w:val="en-US"/>
          </w:rPr>
          <w:delText>regulation</w:delText>
        </w:r>
        <w:r w:rsidR="0041140F" w:rsidDel="00C96840">
          <w:rPr>
            <w:rFonts w:ascii="Times New Roman" w:hAnsi="Times New Roman" w:cs="Times New Roman"/>
            <w:sz w:val="24"/>
            <w:szCs w:val="24"/>
            <w:lang w:val="en-US"/>
          </w:rPr>
          <w:delText xml:space="preserve"> [</w:delText>
        </w:r>
        <w:r w:rsidR="00C73D69" w:rsidDel="00C96840">
          <w:rPr>
            <w:rFonts w:ascii="Times New Roman" w:hAnsi="Times New Roman" w:cs="Times New Roman"/>
            <w:sz w:val="24"/>
            <w:szCs w:val="24"/>
            <w:lang w:val="en-US"/>
          </w:rPr>
          <w:delText>22</w:delText>
        </w:r>
      </w:del>
      <w:del w:id="452" w:author="Stephen" w:date="2019-07-02T21:29:00Z">
        <w:r w:rsidR="0041140F" w:rsidDel="006A15D6">
          <w:rPr>
            <w:rFonts w:ascii="Times New Roman" w:hAnsi="Times New Roman" w:cs="Times New Roman"/>
            <w:sz w:val="24"/>
            <w:szCs w:val="24"/>
            <w:lang w:val="en-US"/>
          </w:rPr>
          <w:delText xml:space="preserve"> </w:delText>
        </w:r>
      </w:del>
      <w:del w:id="453" w:author="Stephen" w:date="2019-07-11T17:16:00Z">
        <w:r w:rsidR="0041140F" w:rsidDel="00C96840">
          <w:rPr>
            <w:rFonts w:ascii="Times New Roman" w:hAnsi="Times New Roman" w:cs="Times New Roman"/>
            <w:sz w:val="24"/>
            <w:szCs w:val="24"/>
            <w:lang w:val="en-US"/>
          </w:rPr>
          <w:delText>]</w:delText>
        </w:r>
        <w:r w:rsidRPr="00DE75B6" w:rsidDel="00C96840">
          <w:rPr>
            <w:rFonts w:ascii="Times New Roman" w:hAnsi="Times New Roman" w:cs="Times New Roman"/>
            <w:sz w:val="24"/>
            <w:szCs w:val="24"/>
            <w:lang w:val="en-US"/>
          </w:rPr>
          <w:delText>.</w:delText>
        </w:r>
        <w:r w:rsidR="00290478" w:rsidDel="00C96840">
          <w:rPr>
            <w:rFonts w:ascii="Times New Roman" w:hAnsi="Times New Roman" w:cs="Times New Roman"/>
            <w:sz w:val="24"/>
            <w:szCs w:val="24"/>
            <w:lang w:val="en-US"/>
          </w:rPr>
          <w:delText xml:space="preserve"> This relationship is consistent with a balance point model of regulation, this model of regulation rendering redundant the need to seek further explanations for the superior correlation of clinical features with FT4.</w:delText>
        </w:r>
      </w:del>
    </w:p>
    <w:p w14:paraId="141A4F9F" w14:textId="77777777" w:rsidR="00DE75B6" w:rsidRPr="00DE75B6" w:rsidDel="00C96840" w:rsidRDefault="00DE75B6" w:rsidP="00DE75B6">
      <w:pPr>
        <w:spacing w:line="480" w:lineRule="auto"/>
        <w:rPr>
          <w:del w:id="454" w:author="Stephen" w:date="2019-07-11T17:16:00Z"/>
          <w:rFonts w:ascii="Times New Roman" w:hAnsi="Times New Roman" w:cs="Times New Roman"/>
          <w:sz w:val="24"/>
          <w:szCs w:val="24"/>
          <w:lang w:val="en-US"/>
        </w:rPr>
      </w:pPr>
      <w:del w:id="455" w:author="Stephen" w:date="2019-07-11T17:16:00Z">
        <w:r w:rsidRPr="00DE75B6" w:rsidDel="00C96840">
          <w:rPr>
            <w:rFonts w:ascii="Times New Roman" w:hAnsi="Times New Roman" w:cs="Times New Roman"/>
            <w:sz w:val="24"/>
            <w:szCs w:val="24"/>
            <w:lang w:val="en-US"/>
          </w:rPr>
          <w:delText>The fact that TSH levels reliably identify overt thyroid dysfunction can be explained by the continuation of the negative population relationship between TSH and FT4 into the abnormal ranges of FT4 [</w:delText>
        </w:r>
        <w:r w:rsidR="0080616F" w:rsidDel="00C96840">
          <w:rPr>
            <w:rFonts w:ascii="Times New Roman" w:hAnsi="Times New Roman" w:cs="Times New Roman"/>
            <w:sz w:val="24"/>
            <w:szCs w:val="24"/>
            <w:lang w:val="en-US"/>
          </w:rPr>
          <w:delText>1</w:delText>
        </w:r>
        <w:r w:rsidR="00C73D69" w:rsidDel="00C96840">
          <w:rPr>
            <w:rFonts w:ascii="Times New Roman" w:hAnsi="Times New Roman" w:cs="Times New Roman"/>
            <w:sz w:val="24"/>
            <w:szCs w:val="24"/>
            <w:lang w:val="en-US"/>
          </w:rPr>
          <w:delText>4</w:delText>
        </w:r>
        <w:r w:rsidR="0080616F" w:rsidDel="00C96840">
          <w:rPr>
            <w:rFonts w:ascii="Times New Roman" w:hAnsi="Times New Roman" w:cs="Times New Roman"/>
            <w:sz w:val="24"/>
            <w:szCs w:val="24"/>
            <w:lang w:val="en-US"/>
          </w:rPr>
          <w:delText xml:space="preserve">, </w:delText>
        </w:r>
        <w:r w:rsidR="00C73D69" w:rsidDel="00C96840">
          <w:rPr>
            <w:rFonts w:ascii="Times New Roman" w:hAnsi="Times New Roman" w:cs="Times New Roman"/>
            <w:sz w:val="24"/>
            <w:szCs w:val="24"/>
            <w:lang w:val="en-US"/>
          </w:rPr>
          <w:delText>15</w:delText>
        </w:r>
        <w:r w:rsidRPr="00DE75B6" w:rsidDel="00C96840">
          <w:rPr>
            <w:rFonts w:ascii="Times New Roman" w:hAnsi="Times New Roman" w:cs="Times New Roman"/>
            <w:sz w:val="24"/>
            <w:szCs w:val="24"/>
            <w:lang w:val="en-US"/>
          </w:rPr>
          <w:delText xml:space="preserve">]. This is due merely to the fact that nearly all overt thyroid dysfunction is primary rather than </w:delText>
        </w:r>
        <w:r w:rsidR="002D68E3" w:rsidRPr="00DE75B6" w:rsidDel="00C96840">
          <w:rPr>
            <w:rFonts w:ascii="Times New Roman" w:hAnsi="Times New Roman" w:cs="Times New Roman"/>
            <w:sz w:val="24"/>
            <w:szCs w:val="24"/>
            <w:lang w:val="en-US"/>
          </w:rPr>
          <w:delText>secondary [</w:delText>
        </w:r>
      </w:del>
      <w:del w:id="456" w:author="Stephen" w:date="2019-07-04T17:27:00Z">
        <w:r w:rsidR="007D60AF" w:rsidDel="00574968">
          <w:rPr>
            <w:rFonts w:ascii="Times New Roman" w:hAnsi="Times New Roman" w:cs="Times New Roman"/>
            <w:sz w:val="24"/>
            <w:szCs w:val="24"/>
            <w:lang w:val="en-US"/>
          </w:rPr>
          <w:delText>8</w:delText>
        </w:r>
        <w:r w:rsidR="00AF750F" w:rsidDel="00574968">
          <w:rPr>
            <w:rFonts w:ascii="Times New Roman" w:hAnsi="Times New Roman" w:cs="Times New Roman"/>
            <w:sz w:val="24"/>
            <w:szCs w:val="24"/>
            <w:lang w:val="en-US"/>
          </w:rPr>
          <w:delText>8</w:delText>
        </w:r>
      </w:del>
      <w:del w:id="457" w:author="Stephen" w:date="2019-07-11T17:16:00Z">
        <w:r w:rsidRPr="00DE75B6" w:rsidDel="00C96840">
          <w:rPr>
            <w:rFonts w:ascii="Times New Roman" w:hAnsi="Times New Roman" w:cs="Times New Roman"/>
            <w:sz w:val="24"/>
            <w:szCs w:val="24"/>
            <w:lang w:val="en-US"/>
          </w:rPr>
          <w:delText>]. This situation differs from other endocrine pathology</w:delText>
        </w:r>
        <w:r w:rsidR="002A19EA" w:rsidDel="00C96840">
          <w:rPr>
            <w:rFonts w:ascii="Times New Roman" w:hAnsi="Times New Roman" w:cs="Times New Roman"/>
            <w:sz w:val="24"/>
            <w:szCs w:val="24"/>
            <w:lang w:val="en-US"/>
          </w:rPr>
          <w:delText xml:space="preserve">, for example Cushing’s syndrome, </w:delText>
        </w:r>
        <w:r w:rsidRPr="00DE75B6" w:rsidDel="00C96840">
          <w:rPr>
            <w:rFonts w:ascii="Times New Roman" w:hAnsi="Times New Roman" w:cs="Times New Roman"/>
            <w:sz w:val="24"/>
            <w:szCs w:val="24"/>
            <w:lang w:val="en-US"/>
          </w:rPr>
          <w:delText>whereby the parameter abnormality is likely to be due to a disorder of the parameter controlling factor</w:delText>
        </w:r>
        <w:r w:rsidR="002A19EA" w:rsidDel="00C96840">
          <w:rPr>
            <w:rFonts w:ascii="Times New Roman" w:hAnsi="Times New Roman" w:cs="Times New Roman"/>
            <w:sz w:val="24"/>
            <w:szCs w:val="24"/>
            <w:lang w:val="en-US"/>
          </w:rPr>
          <w:delText xml:space="preserve"> [</w:delText>
        </w:r>
      </w:del>
      <w:del w:id="458" w:author="Stephen" w:date="2019-07-04T17:27:00Z">
        <w:r w:rsidR="002A19EA" w:rsidDel="00574968">
          <w:rPr>
            <w:rFonts w:ascii="Times New Roman" w:hAnsi="Times New Roman" w:cs="Times New Roman"/>
            <w:sz w:val="24"/>
            <w:szCs w:val="24"/>
            <w:lang w:val="en-US"/>
          </w:rPr>
          <w:delText>89</w:delText>
        </w:r>
      </w:del>
      <w:del w:id="459" w:author="Stephen" w:date="2019-07-11T17:16:00Z">
        <w:r w:rsidR="002A19EA" w:rsidDel="00C96840">
          <w:rPr>
            <w:rFonts w:ascii="Times New Roman" w:hAnsi="Times New Roman" w:cs="Times New Roman"/>
            <w:sz w:val="24"/>
            <w:szCs w:val="24"/>
            <w:lang w:val="en-US"/>
          </w:rPr>
          <w:delText>]</w:delText>
        </w:r>
        <w:r w:rsidRPr="00DE75B6" w:rsidDel="00C96840">
          <w:rPr>
            <w:rFonts w:ascii="Times New Roman" w:hAnsi="Times New Roman" w:cs="Times New Roman"/>
            <w:sz w:val="24"/>
            <w:szCs w:val="24"/>
            <w:lang w:val="en-US"/>
          </w:rPr>
          <w:delText>.</w:delText>
        </w:r>
        <w:r w:rsidR="00FE4FD3" w:rsidDel="00C96840">
          <w:rPr>
            <w:rFonts w:ascii="Times New Roman" w:hAnsi="Times New Roman" w:cs="Times New Roman"/>
            <w:sz w:val="24"/>
            <w:szCs w:val="24"/>
            <w:lang w:val="en-US"/>
          </w:rPr>
          <w:delText xml:space="preserve"> The fact that TSH levels are </w:delText>
        </w:r>
        <w:r w:rsidR="003C31C7" w:rsidDel="00C96840">
          <w:rPr>
            <w:rFonts w:ascii="Times New Roman" w:hAnsi="Times New Roman" w:cs="Times New Roman"/>
            <w:sz w:val="24"/>
            <w:szCs w:val="24"/>
            <w:lang w:val="en-US"/>
          </w:rPr>
          <w:delText xml:space="preserve">very sensitive </w:delText>
        </w:r>
        <w:r w:rsidR="00FE4FD3" w:rsidDel="00C96840">
          <w:rPr>
            <w:rFonts w:ascii="Times New Roman" w:hAnsi="Times New Roman" w:cs="Times New Roman"/>
            <w:sz w:val="24"/>
            <w:szCs w:val="24"/>
            <w:lang w:val="en-US"/>
          </w:rPr>
          <w:delText xml:space="preserve">screening tests for </w:delText>
        </w:r>
      </w:del>
      <w:del w:id="460" w:author="Stephen" w:date="2019-07-11T15:42:00Z">
        <w:r w:rsidR="00FE4FD3" w:rsidDel="00484860">
          <w:rPr>
            <w:rFonts w:ascii="Times New Roman" w:hAnsi="Times New Roman" w:cs="Times New Roman"/>
            <w:sz w:val="24"/>
            <w:szCs w:val="24"/>
            <w:lang w:val="en-US"/>
          </w:rPr>
          <w:delText xml:space="preserve">overt </w:delText>
        </w:r>
      </w:del>
      <w:del w:id="461" w:author="Stephen" w:date="2019-07-11T17:16:00Z">
        <w:r w:rsidR="00FE4FD3" w:rsidDel="00C96840">
          <w:rPr>
            <w:rFonts w:ascii="Times New Roman" w:hAnsi="Times New Roman" w:cs="Times New Roman"/>
            <w:sz w:val="24"/>
            <w:szCs w:val="24"/>
            <w:lang w:val="en-US"/>
          </w:rPr>
          <w:delText xml:space="preserve">thyroid dysfunction </w:delText>
        </w:r>
        <w:r w:rsidR="00D75341" w:rsidDel="00C96840">
          <w:rPr>
            <w:rFonts w:ascii="Times New Roman" w:hAnsi="Times New Roman" w:cs="Times New Roman"/>
            <w:sz w:val="24"/>
            <w:szCs w:val="24"/>
            <w:lang w:val="en-US"/>
          </w:rPr>
          <w:delText xml:space="preserve">[20] </w:delText>
        </w:r>
        <w:r w:rsidR="00FE4FD3" w:rsidDel="00C96840">
          <w:rPr>
            <w:rFonts w:ascii="Times New Roman" w:hAnsi="Times New Roman" w:cs="Times New Roman"/>
            <w:sz w:val="24"/>
            <w:szCs w:val="24"/>
            <w:lang w:val="en-US"/>
          </w:rPr>
          <w:delText xml:space="preserve">does not imply </w:delText>
        </w:r>
        <w:r w:rsidR="003C31C7" w:rsidDel="00C96840">
          <w:rPr>
            <w:rFonts w:ascii="Times New Roman" w:hAnsi="Times New Roman" w:cs="Times New Roman"/>
            <w:sz w:val="24"/>
            <w:szCs w:val="24"/>
            <w:lang w:val="en-US"/>
          </w:rPr>
          <w:delText xml:space="preserve">TSH levels are very specific, i.e. </w:delText>
        </w:r>
        <w:r w:rsidR="00FE4FD3" w:rsidDel="00C96840">
          <w:rPr>
            <w:rFonts w:ascii="Times New Roman" w:hAnsi="Times New Roman" w:cs="Times New Roman"/>
            <w:sz w:val="24"/>
            <w:szCs w:val="24"/>
            <w:lang w:val="en-US"/>
          </w:rPr>
          <w:delText xml:space="preserve">that an abnormal TSH level implies thyroid dysfunction. </w:delText>
        </w:r>
        <w:r w:rsidR="003C31C7" w:rsidDel="00C96840">
          <w:rPr>
            <w:rFonts w:ascii="Times New Roman" w:hAnsi="Times New Roman" w:cs="Times New Roman"/>
            <w:sz w:val="24"/>
            <w:szCs w:val="24"/>
            <w:lang w:val="en-US"/>
          </w:rPr>
          <w:delText xml:space="preserve"> An abnormal TSH level in the presence of normal levels of thyroid hormones more likely indicates a false-positive TSH result in terms of indicating thyroid dysfunction.</w:delText>
        </w:r>
      </w:del>
    </w:p>
    <w:p w14:paraId="506D4314" w14:textId="77777777" w:rsidR="00290478" w:rsidDel="00D74FDB" w:rsidRDefault="00DE75B6" w:rsidP="00DE75B6">
      <w:pPr>
        <w:spacing w:line="480" w:lineRule="auto"/>
        <w:rPr>
          <w:del w:id="462" w:author="Stephen" w:date="2019-07-11T16:26:00Z"/>
          <w:rFonts w:ascii="Times New Roman" w:hAnsi="Times New Roman" w:cs="Times New Roman"/>
          <w:sz w:val="24"/>
          <w:szCs w:val="24"/>
          <w:lang w:val="en-US"/>
        </w:rPr>
      </w:pPr>
      <w:del w:id="463" w:author="Stephen" w:date="2019-07-11T16:26:00Z">
        <w:r w:rsidRPr="00DE75B6" w:rsidDel="00D74FDB">
          <w:rPr>
            <w:rFonts w:ascii="Times New Roman" w:hAnsi="Times New Roman" w:cs="Times New Roman"/>
            <w:sz w:val="24"/>
            <w:szCs w:val="24"/>
            <w:lang w:val="en-US"/>
          </w:rPr>
          <w:delText xml:space="preserve">Furthermore, the evidence suggests that, regardless of the method used, the classification of thyroid function into normal, subclinical disease and overt disease is arbitrary. Thyroid hormones, as previously </w:delText>
        </w:r>
        <w:r w:rsidR="002D68E3" w:rsidDel="00D74FDB">
          <w:rPr>
            <w:rFonts w:ascii="Times New Roman" w:hAnsi="Times New Roman" w:cs="Times New Roman"/>
            <w:sz w:val="24"/>
            <w:szCs w:val="24"/>
            <w:lang w:val="en-US"/>
          </w:rPr>
          <w:delText xml:space="preserve">suggested </w:delText>
        </w:r>
        <w:r w:rsidRPr="00DE75B6" w:rsidDel="00D74FDB">
          <w:rPr>
            <w:rFonts w:ascii="Times New Roman" w:hAnsi="Times New Roman" w:cs="Times New Roman"/>
            <w:sz w:val="24"/>
            <w:szCs w:val="24"/>
            <w:lang w:val="en-US"/>
          </w:rPr>
          <w:delText>[</w:delText>
        </w:r>
        <w:r w:rsidR="00946783" w:rsidDel="00D74FDB">
          <w:rPr>
            <w:rFonts w:ascii="Times New Roman" w:hAnsi="Times New Roman" w:cs="Times New Roman"/>
            <w:sz w:val="24"/>
            <w:szCs w:val="24"/>
            <w:lang w:val="en-US"/>
          </w:rPr>
          <w:delText>5,</w:delText>
        </w:r>
        <w:r w:rsidR="007D60AF" w:rsidDel="00D74FDB">
          <w:rPr>
            <w:rFonts w:ascii="Times New Roman" w:hAnsi="Times New Roman" w:cs="Times New Roman"/>
            <w:sz w:val="24"/>
            <w:szCs w:val="24"/>
            <w:lang w:val="en-US"/>
          </w:rPr>
          <w:delText xml:space="preserve"> </w:delText>
        </w:r>
        <w:r w:rsidR="00946783" w:rsidDel="00D74FDB">
          <w:rPr>
            <w:rFonts w:ascii="Times New Roman" w:hAnsi="Times New Roman" w:cs="Times New Roman"/>
            <w:sz w:val="24"/>
            <w:szCs w:val="24"/>
            <w:lang w:val="en-US"/>
          </w:rPr>
          <w:delText>2</w:delText>
        </w:r>
        <w:r w:rsidR="00D75341" w:rsidDel="00D74FDB">
          <w:rPr>
            <w:rFonts w:ascii="Times New Roman" w:hAnsi="Times New Roman" w:cs="Times New Roman"/>
            <w:sz w:val="24"/>
            <w:szCs w:val="24"/>
            <w:lang w:val="en-US"/>
          </w:rPr>
          <w:delText>8</w:delText>
        </w:r>
        <w:r w:rsidRPr="00DE75B6" w:rsidDel="00D74FDB">
          <w:rPr>
            <w:rFonts w:ascii="Times New Roman" w:hAnsi="Times New Roman" w:cs="Times New Roman"/>
            <w:sz w:val="24"/>
            <w:szCs w:val="24"/>
            <w:lang w:val="en-US"/>
          </w:rPr>
          <w:delText>]</w:delText>
        </w:r>
        <w:r w:rsidR="002D68E3" w:rsidRPr="00DE75B6" w:rsidDel="00D74FDB">
          <w:rPr>
            <w:rFonts w:ascii="Times New Roman" w:hAnsi="Times New Roman" w:cs="Times New Roman"/>
            <w:sz w:val="24"/>
            <w:szCs w:val="24"/>
            <w:lang w:val="en-US"/>
          </w:rPr>
          <w:delText>, like</w:delText>
        </w:r>
        <w:r w:rsidRPr="00DE75B6" w:rsidDel="00D74FDB">
          <w:rPr>
            <w:rFonts w:ascii="Times New Roman" w:hAnsi="Times New Roman" w:cs="Times New Roman"/>
            <w:sz w:val="24"/>
            <w:szCs w:val="24"/>
            <w:lang w:val="en-US"/>
          </w:rPr>
          <w:delText xml:space="preserve"> many other biological parameters, exert a </w:delText>
        </w:r>
        <w:r w:rsidR="002D68E3" w:rsidRPr="00DE75B6" w:rsidDel="00D74FDB">
          <w:rPr>
            <w:rFonts w:ascii="Times New Roman" w:hAnsi="Times New Roman" w:cs="Times New Roman"/>
            <w:sz w:val="24"/>
            <w:szCs w:val="24"/>
            <w:lang w:val="en-US"/>
          </w:rPr>
          <w:delText>continuum of</w:delText>
        </w:r>
        <w:r w:rsidRPr="00DE75B6" w:rsidDel="00D74FDB">
          <w:rPr>
            <w:rFonts w:ascii="Times New Roman" w:hAnsi="Times New Roman" w:cs="Times New Roman"/>
            <w:sz w:val="24"/>
            <w:szCs w:val="24"/>
            <w:lang w:val="en-US"/>
          </w:rPr>
          <w:delText xml:space="preserve"> effects across the normal range. There is no clear border between normal and abnormal. There are advantages and disadvantages associated with all </w:delText>
        </w:r>
        <w:r w:rsidR="002D68E3" w:rsidRPr="00DE75B6" w:rsidDel="00D74FDB">
          <w:rPr>
            <w:rFonts w:ascii="Times New Roman" w:hAnsi="Times New Roman" w:cs="Times New Roman"/>
            <w:sz w:val="24"/>
            <w:szCs w:val="24"/>
            <w:lang w:val="en-US"/>
          </w:rPr>
          <w:delText>levels [</w:delText>
        </w:r>
        <w:r w:rsidR="00946783" w:rsidDel="00D74FDB">
          <w:rPr>
            <w:rFonts w:ascii="Times New Roman" w:hAnsi="Times New Roman" w:cs="Times New Roman"/>
            <w:sz w:val="24"/>
            <w:szCs w:val="24"/>
            <w:lang w:val="en-US"/>
          </w:rPr>
          <w:delText>5,</w:delText>
        </w:r>
        <w:r w:rsidR="007D60AF" w:rsidDel="00D74FDB">
          <w:rPr>
            <w:rFonts w:ascii="Times New Roman" w:hAnsi="Times New Roman" w:cs="Times New Roman"/>
            <w:sz w:val="24"/>
            <w:szCs w:val="24"/>
            <w:lang w:val="en-US"/>
          </w:rPr>
          <w:delText xml:space="preserve"> </w:delText>
        </w:r>
        <w:r w:rsidR="00946783" w:rsidDel="00D74FDB">
          <w:rPr>
            <w:rFonts w:ascii="Times New Roman" w:hAnsi="Times New Roman" w:cs="Times New Roman"/>
            <w:sz w:val="24"/>
            <w:szCs w:val="24"/>
            <w:lang w:val="en-US"/>
          </w:rPr>
          <w:delText>2</w:delText>
        </w:r>
        <w:r w:rsidR="00D75341" w:rsidDel="00D74FDB">
          <w:rPr>
            <w:rFonts w:ascii="Times New Roman" w:hAnsi="Times New Roman" w:cs="Times New Roman"/>
            <w:sz w:val="24"/>
            <w:szCs w:val="24"/>
            <w:lang w:val="en-US"/>
          </w:rPr>
          <w:delText>8</w:delText>
        </w:r>
        <w:r w:rsidR="002A19EA" w:rsidDel="00D74FDB">
          <w:rPr>
            <w:rFonts w:ascii="Times New Roman" w:hAnsi="Times New Roman" w:cs="Times New Roman"/>
            <w:sz w:val="24"/>
            <w:szCs w:val="24"/>
            <w:lang w:val="en-US"/>
          </w:rPr>
          <w:delText>, 9</w:delText>
        </w:r>
      </w:del>
      <w:del w:id="464" w:author="Stephen" w:date="2019-07-04T17:27:00Z">
        <w:r w:rsidR="002A19EA" w:rsidDel="00574968">
          <w:rPr>
            <w:rFonts w:ascii="Times New Roman" w:hAnsi="Times New Roman" w:cs="Times New Roman"/>
            <w:sz w:val="24"/>
            <w:szCs w:val="24"/>
            <w:lang w:val="en-US"/>
          </w:rPr>
          <w:delText>0</w:delText>
        </w:r>
      </w:del>
      <w:del w:id="465" w:author="Stephen" w:date="2019-07-11T16:26:00Z">
        <w:r w:rsidRPr="00DE75B6" w:rsidDel="00D74FDB">
          <w:rPr>
            <w:rFonts w:ascii="Times New Roman" w:hAnsi="Times New Roman" w:cs="Times New Roman"/>
            <w:sz w:val="24"/>
            <w:szCs w:val="24"/>
            <w:lang w:val="en-US"/>
          </w:rPr>
          <w:delText xml:space="preserve">]. Individuals with relatively low levels of FT4 for example are less likely to develop atrial fibrillation but more likely to develop metabolic syndrome; the converse applies for individuals with higher FT4 levels. At the extremes the disadvantages clearly outweigh the advantages, and individuals are likely to become </w:delText>
        </w:r>
        <w:r w:rsidR="002D68E3" w:rsidRPr="00DE75B6" w:rsidDel="00D74FDB">
          <w:rPr>
            <w:rFonts w:ascii="Times New Roman" w:hAnsi="Times New Roman" w:cs="Times New Roman"/>
            <w:sz w:val="24"/>
            <w:szCs w:val="24"/>
            <w:lang w:val="en-US"/>
          </w:rPr>
          <w:delText xml:space="preserve">symptomatic. </w:delText>
        </w:r>
      </w:del>
    </w:p>
    <w:p w14:paraId="0AB33893" w14:textId="77777777" w:rsidR="00DE75B6" w:rsidDel="00D74FDB" w:rsidRDefault="00290478" w:rsidP="00DE75B6">
      <w:pPr>
        <w:spacing w:line="480" w:lineRule="auto"/>
        <w:rPr>
          <w:del w:id="466" w:author="Stephen" w:date="2019-07-11T16:26:00Z"/>
          <w:rFonts w:ascii="Times New Roman" w:hAnsi="Times New Roman" w:cs="Times New Roman"/>
          <w:sz w:val="24"/>
          <w:szCs w:val="24"/>
          <w:lang w:val="en-US"/>
        </w:rPr>
      </w:pPr>
      <w:del w:id="467" w:author="Stephen" w:date="2019-07-11T16:26:00Z">
        <w:r w:rsidDel="00D74FDB">
          <w:rPr>
            <w:rFonts w:ascii="Times New Roman" w:hAnsi="Times New Roman" w:cs="Times New Roman"/>
            <w:sz w:val="24"/>
            <w:szCs w:val="24"/>
            <w:lang w:val="en-US"/>
          </w:rPr>
          <w:delText>On the other hand, a</w:delText>
        </w:r>
        <w:r w:rsidR="002D68E3" w:rsidRPr="00DE75B6" w:rsidDel="00D74FDB">
          <w:rPr>
            <w:rFonts w:ascii="Times New Roman" w:hAnsi="Times New Roman" w:cs="Times New Roman"/>
            <w:sz w:val="24"/>
            <w:szCs w:val="24"/>
            <w:lang w:val="en-US"/>
          </w:rPr>
          <w:delText>ny</w:delText>
        </w:r>
        <w:r w:rsidR="00DE75B6" w:rsidRPr="00DE75B6" w:rsidDel="00D74FDB">
          <w:rPr>
            <w:rFonts w:ascii="Times New Roman" w:hAnsi="Times New Roman" w:cs="Times New Roman"/>
            <w:sz w:val="24"/>
            <w:szCs w:val="24"/>
            <w:lang w:val="en-US"/>
          </w:rPr>
          <w:delText xml:space="preserve"> excursion from the middle of the range has an association with some pathology or other. </w:delText>
        </w:r>
        <w:r w:rsidR="001C7049" w:rsidDel="00D74FDB">
          <w:rPr>
            <w:rFonts w:ascii="Times New Roman" w:hAnsi="Times New Roman" w:cs="Times New Roman"/>
            <w:sz w:val="24"/>
            <w:szCs w:val="24"/>
            <w:lang w:val="en-US"/>
          </w:rPr>
          <w:delText xml:space="preserve">Some individual pathologies e.g. frailty, mortality </w:delText>
        </w:r>
        <w:r w:rsidR="001A0A45" w:rsidDel="00D74FDB">
          <w:rPr>
            <w:rFonts w:ascii="Times New Roman" w:hAnsi="Times New Roman" w:cs="Times New Roman"/>
            <w:sz w:val="24"/>
            <w:szCs w:val="24"/>
            <w:lang w:val="en-US"/>
          </w:rPr>
          <w:delText>and dementia</w:delText>
        </w:r>
        <w:r w:rsidR="001C7049" w:rsidDel="00D74FDB">
          <w:rPr>
            <w:rFonts w:ascii="Times New Roman" w:hAnsi="Times New Roman" w:cs="Times New Roman"/>
            <w:sz w:val="24"/>
            <w:szCs w:val="24"/>
            <w:lang w:val="en-US"/>
          </w:rPr>
          <w:delText xml:space="preserve"> may increase with deviations either side of the middle of the range. </w:delText>
        </w:r>
        <w:r w:rsidR="00DE75B6" w:rsidRPr="00DE75B6" w:rsidDel="00D74FDB">
          <w:rPr>
            <w:rFonts w:ascii="Times New Roman" w:hAnsi="Times New Roman" w:cs="Times New Roman"/>
            <w:sz w:val="24"/>
            <w:szCs w:val="24"/>
            <w:lang w:val="en-US"/>
          </w:rPr>
          <w:delText>It seems likely that evolutionary mechanisms have arisen to minimize variation from the middle of the normal range of thyroid hormones [</w:delText>
        </w:r>
        <w:r w:rsidR="00AF750F" w:rsidDel="00D74FDB">
          <w:rPr>
            <w:rFonts w:ascii="Times New Roman" w:hAnsi="Times New Roman" w:cs="Times New Roman"/>
            <w:sz w:val="24"/>
            <w:szCs w:val="24"/>
            <w:lang w:val="en-US"/>
          </w:rPr>
          <w:delText>9</w:delText>
        </w:r>
      </w:del>
      <w:del w:id="468" w:author="Stephen" w:date="2019-07-04T17:27:00Z">
        <w:r w:rsidR="002A19EA" w:rsidDel="00574968">
          <w:rPr>
            <w:rFonts w:ascii="Times New Roman" w:hAnsi="Times New Roman" w:cs="Times New Roman"/>
            <w:sz w:val="24"/>
            <w:szCs w:val="24"/>
            <w:lang w:val="en-US"/>
          </w:rPr>
          <w:delText>1</w:delText>
        </w:r>
      </w:del>
      <w:del w:id="469" w:author="Stephen" w:date="2019-07-11T16:26:00Z">
        <w:r w:rsidR="00DE75B6" w:rsidRPr="00DE75B6" w:rsidDel="00D74FDB">
          <w:rPr>
            <w:rFonts w:ascii="Times New Roman" w:hAnsi="Times New Roman" w:cs="Times New Roman"/>
            <w:sz w:val="24"/>
            <w:szCs w:val="24"/>
            <w:lang w:val="en-US"/>
          </w:rPr>
          <w:delText>].</w:delText>
        </w:r>
      </w:del>
    </w:p>
    <w:p w14:paraId="188E1EDF" w14:textId="77777777" w:rsidR="00DE75B6" w:rsidRPr="00DE75B6" w:rsidDel="00D74FDB" w:rsidRDefault="00DE75B6" w:rsidP="00DE75B6">
      <w:pPr>
        <w:spacing w:line="480" w:lineRule="auto"/>
        <w:rPr>
          <w:del w:id="470" w:author="Stephen" w:date="2019-07-11T16:26:00Z"/>
          <w:rFonts w:ascii="Times New Roman" w:hAnsi="Times New Roman" w:cs="Times New Roman"/>
          <w:sz w:val="24"/>
          <w:szCs w:val="24"/>
          <w:lang w:val="en-US"/>
        </w:rPr>
      </w:pPr>
      <w:del w:id="471" w:author="Stephen" w:date="2019-07-11T16:26:00Z">
        <w:r w:rsidRPr="00DE75B6" w:rsidDel="00D74FDB">
          <w:rPr>
            <w:rFonts w:ascii="Times New Roman" w:hAnsi="Times New Roman" w:cs="Times New Roman"/>
            <w:sz w:val="24"/>
            <w:szCs w:val="24"/>
            <w:lang w:val="en-US"/>
          </w:rPr>
          <w:delText xml:space="preserve">If any individuals are to be regarded as having subclinical thyroid </w:delText>
        </w:r>
        <w:r w:rsidR="002D68E3" w:rsidRPr="00DE75B6" w:rsidDel="00D74FDB">
          <w:rPr>
            <w:rFonts w:ascii="Times New Roman" w:hAnsi="Times New Roman" w:cs="Times New Roman"/>
            <w:sz w:val="24"/>
            <w:szCs w:val="24"/>
            <w:lang w:val="en-US"/>
          </w:rPr>
          <w:delText>dysfunction on</w:delText>
        </w:r>
        <w:r w:rsidRPr="00DE75B6" w:rsidDel="00D74FDB">
          <w:rPr>
            <w:rFonts w:ascii="Times New Roman" w:hAnsi="Times New Roman" w:cs="Times New Roman"/>
            <w:sz w:val="24"/>
            <w:szCs w:val="24"/>
            <w:lang w:val="en-US"/>
          </w:rPr>
          <w:delText xml:space="preserve"> the basis of a discrepancy between the normality of TSH and thyroid hormones, it would be more logical to so classify those with abnormal levels of thyroid hormones but with normal levels of TSH, rather than vice versa as is currently recommended.</w:delText>
        </w:r>
        <w:r w:rsidR="00CB26A7" w:rsidDel="00D74FDB">
          <w:rPr>
            <w:rFonts w:ascii="Times New Roman" w:hAnsi="Times New Roman" w:cs="Times New Roman"/>
            <w:sz w:val="24"/>
            <w:szCs w:val="24"/>
            <w:lang w:val="en-US"/>
          </w:rPr>
          <w:delText xml:space="preserve"> We would suggest that</w:delText>
        </w:r>
        <w:r w:rsidR="00B831C4" w:rsidDel="00D74FDB">
          <w:rPr>
            <w:rFonts w:ascii="Times New Roman" w:hAnsi="Times New Roman" w:cs="Times New Roman"/>
            <w:sz w:val="24"/>
            <w:szCs w:val="24"/>
            <w:lang w:val="en-US"/>
          </w:rPr>
          <w:delText>, in the absence of any evidence to the contrary</w:delText>
        </w:r>
        <w:r w:rsidR="000C5C35" w:rsidDel="00D74FDB">
          <w:rPr>
            <w:rFonts w:ascii="Times New Roman" w:hAnsi="Times New Roman" w:cs="Times New Roman"/>
            <w:sz w:val="24"/>
            <w:szCs w:val="24"/>
            <w:lang w:val="en-US"/>
          </w:rPr>
          <w:delText>, the</w:delText>
        </w:r>
        <w:r w:rsidR="00CB26A7" w:rsidDel="00D74FDB">
          <w:rPr>
            <w:rFonts w:ascii="Times New Roman" w:hAnsi="Times New Roman" w:cs="Times New Roman"/>
            <w:sz w:val="24"/>
            <w:szCs w:val="24"/>
            <w:lang w:val="en-US"/>
          </w:rPr>
          <w:delText xml:space="preserve"> TSH level not be a determinant at all.</w:delText>
        </w:r>
        <w:r w:rsidR="009C5AEF" w:rsidDel="00D74FDB">
          <w:rPr>
            <w:rFonts w:ascii="Times New Roman" w:hAnsi="Times New Roman" w:cs="Times New Roman"/>
            <w:sz w:val="24"/>
            <w:szCs w:val="24"/>
            <w:lang w:val="en-US"/>
          </w:rPr>
          <w:delText xml:space="preserve"> </w:delText>
        </w:r>
      </w:del>
    </w:p>
    <w:p w14:paraId="1F42FEB8" w14:textId="77777777" w:rsidR="00B831C4" w:rsidDel="00D74FDB" w:rsidRDefault="00DE75B6" w:rsidP="00B831C4">
      <w:pPr>
        <w:spacing w:line="480" w:lineRule="auto"/>
        <w:rPr>
          <w:del w:id="472" w:author="Stephen" w:date="2019-07-11T16:26:00Z"/>
          <w:rFonts w:ascii="Times New Roman" w:hAnsi="Times New Roman" w:cs="Times New Roman"/>
          <w:sz w:val="24"/>
          <w:szCs w:val="24"/>
          <w:lang w:val="en-US"/>
        </w:rPr>
      </w:pPr>
      <w:del w:id="473" w:author="Stephen" w:date="2019-07-11T16:26:00Z">
        <w:r w:rsidRPr="00DE75B6" w:rsidDel="00D74FDB">
          <w:rPr>
            <w:rFonts w:ascii="Times New Roman" w:hAnsi="Times New Roman" w:cs="Times New Roman"/>
            <w:sz w:val="24"/>
            <w:szCs w:val="24"/>
            <w:lang w:val="en-US"/>
          </w:rPr>
          <w:delText xml:space="preserve">None of the above denies the possibility that some </w:delText>
        </w:r>
        <w:r w:rsidR="002D68E3" w:rsidRPr="00DE75B6" w:rsidDel="00D74FDB">
          <w:rPr>
            <w:rFonts w:ascii="Times New Roman" w:hAnsi="Times New Roman" w:cs="Times New Roman"/>
            <w:sz w:val="24"/>
            <w:szCs w:val="24"/>
            <w:lang w:val="en-US"/>
          </w:rPr>
          <w:delText>individuals (</w:delText>
        </w:r>
        <w:r w:rsidRPr="00DE75B6" w:rsidDel="00D74FDB">
          <w:rPr>
            <w:rFonts w:ascii="Times New Roman" w:hAnsi="Times New Roman" w:cs="Times New Roman"/>
            <w:sz w:val="24"/>
            <w:szCs w:val="24"/>
            <w:lang w:val="en-US"/>
          </w:rPr>
          <w:delText>for example individuals with paroxysmal atrial fibrillation), with thyroid hormone levels within the normal range might have improved outcomes if their thyroid hormone levels were adjusted.</w:delText>
        </w:r>
        <w:r w:rsidR="009C5AEF" w:rsidDel="00D74FDB">
          <w:rPr>
            <w:rFonts w:ascii="Times New Roman" w:hAnsi="Times New Roman" w:cs="Times New Roman"/>
            <w:sz w:val="24"/>
            <w:szCs w:val="24"/>
            <w:lang w:val="en-US"/>
          </w:rPr>
          <w:delText xml:space="preserve"> </w:delText>
        </w:r>
        <w:r w:rsidR="00AE0F87" w:rsidDel="00D74FDB">
          <w:rPr>
            <w:rFonts w:ascii="Times New Roman" w:hAnsi="Times New Roman" w:cs="Times New Roman"/>
            <w:sz w:val="24"/>
            <w:szCs w:val="24"/>
            <w:lang w:val="en-US"/>
          </w:rPr>
          <w:delText xml:space="preserve">It may also be that different levels of thyroid hormones within the normal range </w:delText>
        </w:r>
      </w:del>
      <w:del w:id="474" w:author="Stephen" w:date="2019-07-07T07:59:00Z">
        <w:r w:rsidR="00AE0F87" w:rsidDel="003D0404">
          <w:rPr>
            <w:rFonts w:ascii="Times New Roman" w:hAnsi="Times New Roman" w:cs="Times New Roman"/>
            <w:sz w:val="24"/>
            <w:szCs w:val="24"/>
            <w:lang w:val="en-US"/>
          </w:rPr>
          <w:delText xml:space="preserve">may </w:delText>
        </w:r>
      </w:del>
      <w:del w:id="475" w:author="Stephen" w:date="2019-07-07T07:58:00Z">
        <w:r w:rsidR="00AE0F87" w:rsidDel="003D0404">
          <w:rPr>
            <w:rFonts w:ascii="Times New Roman" w:hAnsi="Times New Roman" w:cs="Times New Roman"/>
            <w:sz w:val="24"/>
            <w:szCs w:val="24"/>
            <w:lang w:val="en-US"/>
          </w:rPr>
          <w:delText xml:space="preserve">in some individuals </w:delText>
        </w:r>
      </w:del>
      <w:del w:id="476" w:author="Stephen" w:date="2019-07-07T07:59:00Z">
        <w:r w:rsidR="00B831C4" w:rsidDel="003D0404">
          <w:rPr>
            <w:rFonts w:ascii="Times New Roman" w:hAnsi="Times New Roman" w:cs="Times New Roman"/>
            <w:sz w:val="24"/>
            <w:szCs w:val="24"/>
            <w:lang w:val="en-US"/>
          </w:rPr>
          <w:delText>be</w:delText>
        </w:r>
      </w:del>
      <w:del w:id="477" w:author="Stephen" w:date="2019-07-11T16:26:00Z">
        <w:r w:rsidR="00B831C4" w:rsidDel="00D74FDB">
          <w:rPr>
            <w:rFonts w:ascii="Times New Roman" w:hAnsi="Times New Roman" w:cs="Times New Roman"/>
            <w:sz w:val="24"/>
            <w:szCs w:val="24"/>
            <w:lang w:val="en-US"/>
          </w:rPr>
          <w:delText xml:space="preserve"> </w:delText>
        </w:r>
      </w:del>
      <w:del w:id="478" w:author="Stephen" w:date="2019-07-07T08:00:00Z">
        <w:r w:rsidR="00B831C4" w:rsidDel="003D0404">
          <w:rPr>
            <w:rFonts w:ascii="Times New Roman" w:hAnsi="Times New Roman" w:cs="Times New Roman"/>
            <w:sz w:val="24"/>
            <w:szCs w:val="24"/>
            <w:lang w:val="en-US"/>
          </w:rPr>
          <w:delText xml:space="preserve">associated with </w:delText>
        </w:r>
      </w:del>
      <w:del w:id="479" w:author="Stephen" w:date="2019-07-11T16:26:00Z">
        <w:r w:rsidR="00B831C4" w:rsidDel="00D74FDB">
          <w:rPr>
            <w:rFonts w:ascii="Times New Roman" w:hAnsi="Times New Roman" w:cs="Times New Roman"/>
            <w:sz w:val="24"/>
            <w:szCs w:val="24"/>
            <w:lang w:val="en-US"/>
          </w:rPr>
          <w:delText xml:space="preserve">different </w:delText>
        </w:r>
        <w:r w:rsidR="00AE0F87" w:rsidDel="00D74FDB">
          <w:rPr>
            <w:rFonts w:ascii="Times New Roman" w:hAnsi="Times New Roman" w:cs="Times New Roman"/>
            <w:sz w:val="24"/>
            <w:szCs w:val="24"/>
            <w:lang w:val="en-US"/>
          </w:rPr>
          <w:delText>sense</w:delText>
        </w:r>
        <w:r w:rsidR="00B831C4" w:rsidDel="00D74FDB">
          <w:rPr>
            <w:rFonts w:ascii="Times New Roman" w:hAnsi="Times New Roman" w:cs="Times New Roman"/>
            <w:sz w:val="24"/>
            <w:szCs w:val="24"/>
            <w:lang w:val="en-US"/>
          </w:rPr>
          <w:delText>s</w:delText>
        </w:r>
        <w:r w:rsidR="00AE0F87" w:rsidDel="00D74FDB">
          <w:rPr>
            <w:rFonts w:ascii="Times New Roman" w:hAnsi="Times New Roman" w:cs="Times New Roman"/>
            <w:sz w:val="24"/>
            <w:szCs w:val="24"/>
            <w:lang w:val="en-US"/>
          </w:rPr>
          <w:delText xml:space="preserve"> of wellbeing</w:delText>
        </w:r>
        <w:r w:rsidR="00B831C4" w:rsidDel="00D74FDB">
          <w:rPr>
            <w:rFonts w:ascii="Times New Roman" w:hAnsi="Times New Roman" w:cs="Times New Roman"/>
            <w:sz w:val="24"/>
            <w:szCs w:val="24"/>
            <w:lang w:val="en-US"/>
          </w:rPr>
          <w:delText>.</w:delText>
        </w:r>
      </w:del>
    </w:p>
    <w:p w14:paraId="6832AB0A" w14:textId="77777777" w:rsidR="004101C4" w:rsidRDefault="00DE75B6" w:rsidP="00DE75B6">
      <w:pPr>
        <w:spacing w:line="480" w:lineRule="auto"/>
        <w:rPr>
          <w:ins w:id="480" w:author="Stephen" w:date="2019-07-11T17:58:00Z"/>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In summary there is </w:t>
      </w:r>
      <w:ins w:id="481" w:author="Stephen" w:date="2019-07-06T17:28:00Z">
        <w:r w:rsidR="0088536A">
          <w:rPr>
            <w:rFonts w:ascii="Times New Roman" w:hAnsi="Times New Roman" w:cs="Times New Roman"/>
            <w:sz w:val="24"/>
            <w:szCs w:val="24"/>
            <w:lang w:val="en-US"/>
          </w:rPr>
          <w:t xml:space="preserve">matching </w:t>
        </w:r>
      </w:ins>
      <w:r w:rsidRPr="00DE75B6">
        <w:rPr>
          <w:rFonts w:ascii="Times New Roman" w:hAnsi="Times New Roman" w:cs="Times New Roman"/>
          <w:sz w:val="24"/>
          <w:szCs w:val="24"/>
          <w:lang w:val="en-US"/>
        </w:rPr>
        <w:t xml:space="preserve">theoretical and empiric evidence suggesting </w:t>
      </w:r>
      <w:r w:rsidR="002D68E3" w:rsidRPr="00DE75B6">
        <w:rPr>
          <w:rFonts w:ascii="Times New Roman" w:hAnsi="Times New Roman" w:cs="Times New Roman"/>
          <w:sz w:val="24"/>
          <w:szCs w:val="24"/>
          <w:lang w:val="en-US"/>
        </w:rPr>
        <w:t>that the</w:t>
      </w:r>
      <w:r w:rsidRPr="00DE75B6">
        <w:rPr>
          <w:rFonts w:ascii="Times New Roman" w:hAnsi="Times New Roman" w:cs="Times New Roman"/>
          <w:sz w:val="24"/>
          <w:szCs w:val="24"/>
          <w:lang w:val="en-US"/>
        </w:rPr>
        <w:t xml:space="preserve"> concept of subclinical thyroid dysfunction is flawed, and that </w:t>
      </w:r>
      <w:del w:id="482" w:author="Stephen" w:date="2019-07-11T15:43:00Z">
        <w:r w:rsidRPr="00DE75B6" w:rsidDel="00484860">
          <w:rPr>
            <w:rFonts w:ascii="Times New Roman" w:hAnsi="Times New Roman" w:cs="Times New Roman"/>
            <w:sz w:val="24"/>
            <w:szCs w:val="24"/>
            <w:lang w:val="en-US"/>
          </w:rPr>
          <w:delText xml:space="preserve">even </w:delText>
        </w:r>
      </w:del>
      <w:r w:rsidRPr="00DE75B6">
        <w:rPr>
          <w:rFonts w:ascii="Times New Roman" w:hAnsi="Times New Roman" w:cs="Times New Roman"/>
          <w:sz w:val="24"/>
          <w:szCs w:val="24"/>
          <w:lang w:val="en-US"/>
        </w:rPr>
        <w:t>if it does exist, it should not be diagnosed on the basis of</w:t>
      </w:r>
      <w:r w:rsidR="002D68E3">
        <w:rPr>
          <w:rFonts w:ascii="Times New Roman" w:hAnsi="Times New Roman" w:cs="Times New Roman"/>
          <w:sz w:val="24"/>
          <w:szCs w:val="24"/>
          <w:lang w:val="en-US"/>
        </w:rPr>
        <w:t xml:space="preserve"> </w:t>
      </w:r>
      <w:r w:rsidRPr="00DE75B6">
        <w:rPr>
          <w:rFonts w:ascii="Times New Roman" w:hAnsi="Times New Roman" w:cs="Times New Roman"/>
          <w:sz w:val="24"/>
          <w:szCs w:val="24"/>
          <w:lang w:val="en-US"/>
        </w:rPr>
        <w:t xml:space="preserve">TSH </w:t>
      </w:r>
      <w:r w:rsidR="002D68E3" w:rsidRPr="00DE75B6">
        <w:rPr>
          <w:rFonts w:ascii="Times New Roman" w:hAnsi="Times New Roman" w:cs="Times New Roman"/>
          <w:sz w:val="24"/>
          <w:szCs w:val="24"/>
          <w:lang w:val="en-US"/>
        </w:rPr>
        <w:t>levels. There</w:t>
      </w:r>
      <w:r w:rsidRPr="00DE75B6">
        <w:rPr>
          <w:rFonts w:ascii="Times New Roman" w:hAnsi="Times New Roman" w:cs="Times New Roman"/>
          <w:sz w:val="24"/>
          <w:szCs w:val="24"/>
          <w:lang w:val="en-US"/>
        </w:rPr>
        <w:t xml:space="preserve"> is rather, a continuum of thyroid hormone effect along the continuum of thyroid hormone levels</w:t>
      </w:r>
      <w:r w:rsidR="001C7049">
        <w:rPr>
          <w:rFonts w:ascii="Times New Roman" w:hAnsi="Times New Roman" w:cs="Times New Roman"/>
          <w:sz w:val="24"/>
          <w:szCs w:val="24"/>
          <w:lang w:val="en-US"/>
        </w:rPr>
        <w:t xml:space="preserve">, </w:t>
      </w:r>
      <w:r w:rsidR="001A0A45">
        <w:rPr>
          <w:rFonts w:ascii="Times New Roman" w:hAnsi="Times New Roman" w:cs="Times New Roman"/>
          <w:sz w:val="24"/>
          <w:szCs w:val="24"/>
          <w:lang w:val="en-US"/>
        </w:rPr>
        <w:t>with a</w:t>
      </w:r>
      <w:r w:rsidR="001C7049">
        <w:rPr>
          <w:rFonts w:ascii="Times New Roman" w:hAnsi="Times New Roman" w:cs="Times New Roman"/>
          <w:sz w:val="24"/>
          <w:szCs w:val="24"/>
          <w:lang w:val="en-US"/>
        </w:rPr>
        <w:t xml:space="preserve"> possible optimum around the middle of the range.</w:t>
      </w:r>
      <w:r w:rsidRPr="00DE75B6">
        <w:rPr>
          <w:rFonts w:ascii="Times New Roman" w:hAnsi="Times New Roman" w:cs="Times New Roman"/>
          <w:sz w:val="24"/>
          <w:szCs w:val="24"/>
          <w:lang w:val="en-US"/>
        </w:rPr>
        <w:t xml:space="preserve"> TSH levels remain good screening tests for overt thyroid dysfunction, </w:t>
      </w:r>
      <w:r w:rsidR="002D68E3" w:rsidRPr="00DE75B6">
        <w:rPr>
          <w:rFonts w:ascii="Times New Roman" w:hAnsi="Times New Roman" w:cs="Times New Roman"/>
          <w:sz w:val="24"/>
          <w:szCs w:val="24"/>
          <w:lang w:val="en-US"/>
        </w:rPr>
        <w:t>but</w:t>
      </w:r>
      <w:ins w:id="483" w:author="Stephen" w:date="2019-07-02T21:32:00Z">
        <w:r w:rsidR="006A15D6">
          <w:rPr>
            <w:rFonts w:ascii="Times New Roman" w:hAnsi="Times New Roman" w:cs="Times New Roman"/>
            <w:sz w:val="24"/>
            <w:szCs w:val="24"/>
            <w:lang w:val="en-US"/>
          </w:rPr>
          <w:t xml:space="preserve"> </w:t>
        </w:r>
      </w:ins>
      <w:del w:id="484" w:author="Stephen" w:date="2019-07-02T21:32:00Z">
        <w:r w:rsidR="002D68E3" w:rsidRPr="00DE75B6" w:rsidDel="006A15D6">
          <w:rPr>
            <w:rFonts w:ascii="Times New Roman" w:hAnsi="Times New Roman" w:cs="Times New Roman"/>
            <w:sz w:val="24"/>
            <w:szCs w:val="24"/>
            <w:lang w:val="en-US"/>
          </w:rPr>
          <w:delText>, as</w:delText>
        </w:r>
      </w:del>
      <w:r w:rsidRPr="00DE75B6">
        <w:rPr>
          <w:rFonts w:ascii="Times New Roman" w:hAnsi="Times New Roman" w:cs="Times New Roman"/>
          <w:sz w:val="24"/>
          <w:szCs w:val="24"/>
          <w:lang w:val="en-US"/>
        </w:rPr>
        <w:t xml:space="preserve"> this systematic review </w:t>
      </w:r>
      <w:ins w:id="485" w:author="Stephen" w:date="2019-07-02T21:32:00Z">
        <w:r w:rsidR="006A15D6">
          <w:rPr>
            <w:rFonts w:ascii="Times New Roman" w:hAnsi="Times New Roman" w:cs="Times New Roman"/>
            <w:sz w:val="24"/>
            <w:szCs w:val="24"/>
            <w:lang w:val="en-US"/>
          </w:rPr>
          <w:t xml:space="preserve">has </w:t>
        </w:r>
      </w:ins>
      <w:r w:rsidRPr="00DE75B6">
        <w:rPr>
          <w:rFonts w:ascii="Times New Roman" w:hAnsi="Times New Roman" w:cs="Times New Roman"/>
          <w:sz w:val="24"/>
          <w:szCs w:val="24"/>
          <w:lang w:val="en-US"/>
        </w:rPr>
        <w:t>show</w:t>
      </w:r>
      <w:ins w:id="486" w:author="Stephen" w:date="2019-07-02T21:33:00Z">
        <w:r w:rsidR="006A15D6">
          <w:rPr>
            <w:rFonts w:ascii="Times New Roman" w:hAnsi="Times New Roman" w:cs="Times New Roman"/>
            <w:sz w:val="24"/>
            <w:szCs w:val="24"/>
            <w:lang w:val="en-US"/>
          </w:rPr>
          <w:t>n</w:t>
        </w:r>
      </w:ins>
      <w:del w:id="487" w:author="Stephen" w:date="2019-07-02T21:33:00Z">
        <w:r w:rsidRPr="00DE75B6" w:rsidDel="006A15D6">
          <w:rPr>
            <w:rFonts w:ascii="Times New Roman" w:hAnsi="Times New Roman" w:cs="Times New Roman"/>
            <w:sz w:val="24"/>
            <w:szCs w:val="24"/>
            <w:lang w:val="en-US"/>
          </w:rPr>
          <w:delText>ed,</w:delText>
        </w:r>
      </w:del>
      <w:ins w:id="488" w:author="Stephen" w:date="2019-07-02T21:33:00Z">
        <w:r w:rsidR="006A15D6">
          <w:rPr>
            <w:rFonts w:ascii="Times New Roman" w:hAnsi="Times New Roman" w:cs="Times New Roman"/>
            <w:sz w:val="24"/>
            <w:szCs w:val="24"/>
            <w:lang w:val="en-US"/>
          </w:rPr>
          <w:t xml:space="preserve"> that</w:t>
        </w:r>
      </w:ins>
      <w:r w:rsidRPr="00DE75B6">
        <w:rPr>
          <w:rFonts w:ascii="Times New Roman" w:hAnsi="Times New Roman" w:cs="Times New Roman"/>
          <w:sz w:val="24"/>
          <w:szCs w:val="24"/>
          <w:lang w:val="en-US"/>
        </w:rPr>
        <w:t xml:space="preserve"> to determine thyroid </w:t>
      </w:r>
      <w:r w:rsidR="002D68E3" w:rsidRPr="00DE75B6">
        <w:rPr>
          <w:rFonts w:ascii="Times New Roman" w:hAnsi="Times New Roman" w:cs="Times New Roman"/>
          <w:sz w:val="24"/>
          <w:szCs w:val="24"/>
          <w:lang w:val="en-US"/>
        </w:rPr>
        <w:t>status within</w:t>
      </w:r>
      <w:r w:rsidRPr="00DE75B6">
        <w:rPr>
          <w:rFonts w:ascii="Times New Roman" w:hAnsi="Times New Roman" w:cs="Times New Roman"/>
          <w:sz w:val="24"/>
          <w:szCs w:val="24"/>
          <w:lang w:val="en-US"/>
        </w:rPr>
        <w:t xml:space="preserve"> and around the normal range, it is theoretically and empirically </w:t>
      </w:r>
      <w:proofErr w:type="gramStart"/>
      <w:r w:rsidRPr="00DE75B6">
        <w:rPr>
          <w:rFonts w:ascii="Times New Roman" w:hAnsi="Times New Roman" w:cs="Times New Roman"/>
          <w:sz w:val="24"/>
          <w:szCs w:val="24"/>
          <w:lang w:val="en-US"/>
        </w:rPr>
        <w:t>more sound</w:t>
      </w:r>
      <w:proofErr w:type="gramEnd"/>
      <w:r w:rsidRPr="00DE75B6">
        <w:rPr>
          <w:rFonts w:ascii="Times New Roman" w:hAnsi="Times New Roman" w:cs="Times New Roman"/>
          <w:sz w:val="24"/>
          <w:szCs w:val="24"/>
          <w:lang w:val="en-US"/>
        </w:rPr>
        <w:t xml:space="preserve"> to rely on the level of FT4. This applies in principle for all diagnostic</w:t>
      </w:r>
      <w:r w:rsidR="00B831C4">
        <w:rPr>
          <w:rFonts w:ascii="Times New Roman" w:hAnsi="Times New Roman" w:cs="Times New Roman"/>
          <w:sz w:val="24"/>
          <w:szCs w:val="24"/>
          <w:lang w:val="en-US"/>
        </w:rPr>
        <w:t>,</w:t>
      </w:r>
      <w:r w:rsidRPr="00DE75B6">
        <w:rPr>
          <w:rFonts w:ascii="Times New Roman" w:hAnsi="Times New Roman" w:cs="Times New Roman"/>
          <w:sz w:val="24"/>
          <w:szCs w:val="24"/>
          <w:lang w:val="en-US"/>
        </w:rPr>
        <w:t xml:space="preserve"> therapeutic</w:t>
      </w:r>
      <w:r w:rsidR="00B831C4">
        <w:rPr>
          <w:rFonts w:ascii="Times New Roman" w:hAnsi="Times New Roman" w:cs="Times New Roman"/>
          <w:sz w:val="24"/>
          <w:szCs w:val="24"/>
          <w:lang w:val="en-US"/>
        </w:rPr>
        <w:t xml:space="preserve"> and monitoring</w:t>
      </w:r>
      <w:r w:rsidRPr="00DE75B6">
        <w:rPr>
          <w:rFonts w:ascii="Times New Roman" w:hAnsi="Times New Roman" w:cs="Times New Roman"/>
          <w:sz w:val="24"/>
          <w:szCs w:val="24"/>
          <w:lang w:val="en-US"/>
        </w:rPr>
        <w:t xml:space="preserve"> considerations. </w:t>
      </w:r>
    </w:p>
    <w:p w14:paraId="7AD8826F" w14:textId="77777777" w:rsidR="00DE75B6" w:rsidRPr="00DE75B6" w:rsidRDefault="0019677E" w:rsidP="00DE75B6">
      <w:pPr>
        <w:spacing w:line="480" w:lineRule="auto"/>
        <w:rPr>
          <w:rFonts w:ascii="Times New Roman" w:hAnsi="Times New Roman" w:cs="Times New Roman"/>
          <w:sz w:val="24"/>
          <w:szCs w:val="24"/>
          <w:lang w:val="en-US"/>
        </w:rPr>
      </w:pPr>
      <w:ins w:id="489" w:author="Stephen" w:date="2019-07-11T17:35:00Z">
        <w:r>
          <w:rPr>
            <w:rFonts w:ascii="Times New Roman" w:hAnsi="Times New Roman" w:cs="Times New Roman"/>
            <w:sz w:val="24"/>
            <w:szCs w:val="24"/>
            <w:lang w:val="en-US"/>
          </w:rPr>
          <w:lastRenderedPageBreak/>
          <w:t>This work however addressed</w:t>
        </w:r>
      </w:ins>
      <w:ins w:id="490" w:author="Stephen" w:date="2019-07-11T17:36:00Z">
        <w:r>
          <w:rPr>
            <w:rFonts w:ascii="Times New Roman" w:hAnsi="Times New Roman" w:cs="Times New Roman"/>
            <w:sz w:val="24"/>
            <w:szCs w:val="24"/>
            <w:lang w:val="en-US"/>
          </w:rPr>
          <w:t xml:space="preserve"> diagnosis alone; randomized trials are necessary to determine whether</w:t>
        </w:r>
      </w:ins>
      <w:ins w:id="491" w:author="Stephen" w:date="2019-07-11T17:37:00Z">
        <w:r>
          <w:rPr>
            <w:rFonts w:ascii="Times New Roman" w:hAnsi="Times New Roman" w:cs="Times New Roman"/>
            <w:sz w:val="24"/>
            <w:szCs w:val="24"/>
            <w:lang w:val="en-US"/>
          </w:rPr>
          <w:t xml:space="preserve"> additional considerations apply in the context of thyroid treatments. One study </w:t>
        </w:r>
      </w:ins>
      <w:ins w:id="492" w:author="Stephen" w:date="2019-07-11T17:38:00Z">
        <w:r w:rsidR="00E92AAE">
          <w:rPr>
            <w:rFonts w:ascii="Times New Roman" w:hAnsi="Times New Roman" w:cs="Times New Roman"/>
            <w:sz w:val="24"/>
            <w:szCs w:val="24"/>
            <w:lang w:val="en-US"/>
          </w:rPr>
          <w:t>[</w:t>
        </w:r>
      </w:ins>
      <w:ins w:id="493" w:author="Stephen" w:date="2019-07-11T17:42:00Z">
        <w:r w:rsidR="00E92AAE">
          <w:rPr>
            <w:rFonts w:ascii="Times New Roman" w:hAnsi="Times New Roman" w:cs="Times New Roman"/>
            <w:sz w:val="24"/>
            <w:szCs w:val="24"/>
            <w:lang w:val="en-US"/>
          </w:rPr>
          <w:t>97</w:t>
        </w:r>
      </w:ins>
      <w:ins w:id="494" w:author="Stephen" w:date="2019-07-11T17:38:00Z">
        <w:r w:rsidR="00E92AAE">
          <w:rPr>
            <w:rFonts w:ascii="Times New Roman" w:hAnsi="Times New Roman" w:cs="Times New Roman"/>
            <w:sz w:val="24"/>
            <w:szCs w:val="24"/>
            <w:lang w:val="en-US"/>
          </w:rPr>
          <w:t>]</w:t>
        </w:r>
      </w:ins>
      <w:ins w:id="495" w:author="Stephen" w:date="2019-07-11T17:40:00Z">
        <w:r w:rsidR="00E92AAE">
          <w:rPr>
            <w:rFonts w:ascii="Times New Roman" w:hAnsi="Times New Roman" w:cs="Times New Roman"/>
            <w:sz w:val="24"/>
            <w:szCs w:val="24"/>
            <w:lang w:val="en-US"/>
          </w:rPr>
          <w:t xml:space="preserve"> </w:t>
        </w:r>
      </w:ins>
      <w:ins w:id="496" w:author="Stephen" w:date="2019-07-11T17:37:00Z">
        <w:r>
          <w:rPr>
            <w:rFonts w:ascii="Times New Roman" w:hAnsi="Times New Roman" w:cs="Times New Roman"/>
            <w:sz w:val="24"/>
            <w:szCs w:val="24"/>
            <w:lang w:val="en-US"/>
          </w:rPr>
          <w:t>has reported</w:t>
        </w:r>
      </w:ins>
      <w:ins w:id="497" w:author="Stephen" w:date="2019-07-11T17:38:00Z">
        <w:r w:rsidR="00E92AAE">
          <w:rPr>
            <w:rFonts w:ascii="Times New Roman" w:hAnsi="Times New Roman" w:cs="Times New Roman"/>
            <w:sz w:val="24"/>
            <w:szCs w:val="24"/>
            <w:lang w:val="en-US"/>
          </w:rPr>
          <w:t xml:space="preserve"> that TSH levels are important in the treatment of thyroid insufficiency</w:t>
        </w:r>
      </w:ins>
      <w:ins w:id="498" w:author="Stephen" w:date="2019-07-11T17:39:00Z">
        <w:r w:rsidR="00E92AAE">
          <w:rPr>
            <w:rFonts w:ascii="Times New Roman" w:hAnsi="Times New Roman" w:cs="Times New Roman"/>
            <w:sz w:val="24"/>
            <w:szCs w:val="24"/>
            <w:lang w:val="en-US"/>
          </w:rPr>
          <w:t xml:space="preserve">, but this was an observational study </w:t>
        </w:r>
      </w:ins>
      <w:ins w:id="499" w:author="Stephen" w:date="2019-07-11T17:40:00Z">
        <w:r w:rsidR="00E92AAE">
          <w:rPr>
            <w:rFonts w:ascii="Times New Roman" w:hAnsi="Times New Roman" w:cs="Times New Roman"/>
            <w:sz w:val="24"/>
            <w:szCs w:val="24"/>
            <w:lang w:val="en-US"/>
          </w:rPr>
          <w:t>and it</w:t>
        </w:r>
      </w:ins>
      <w:ins w:id="500" w:author="Stephen" w:date="2019-07-11T17:39:00Z">
        <w:r w:rsidR="00E92AAE">
          <w:rPr>
            <w:rFonts w:ascii="Times New Roman" w:hAnsi="Times New Roman" w:cs="Times New Roman"/>
            <w:sz w:val="24"/>
            <w:szCs w:val="24"/>
            <w:lang w:val="en-US"/>
          </w:rPr>
          <w:t xml:space="preserve"> did not</w:t>
        </w:r>
      </w:ins>
      <w:ins w:id="501" w:author="Stephen" w:date="2019-07-11T17:40:00Z">
        <w:r w:rsidR="00E92AAE">
          <w:rPr>
            <w:rFonts w:ascii="Times New Roman" w:hAnsi="Times New Roman" w:cs="Times New Roman"/>
            <w:sz w:val="24"/>
            <w:szCs w:val="24"/>
            <w:lang w:val="en-US"/>
          </w:rPr>
          <w:t xml:space="preserve"> fully stratify FT4 levels or exc</w:t>
        </w:r>
      </w:ins>
      <w:ins w:id="502" w:author="Stephen" w:date="2019-07-11T17:41:00Z">
        <w:r w:rsidR="00E92AAE">
          <w:rPr>
            <w:rFonts w:ascii="Times New Roman" w:hAnsi="Times New Roman" w:cs="Times New Roman"/>
            <w:sz w:val="24"/>
            <w:szCs w:val="24"/>
            <w:lang w:val="en-US"/>
          </w:rPr>
          <w:t>lude factors that might interfere with the FT4/TSH relationship.</w:t>
        </w:r>
      </w:ins>
      <w:ins w:id="503" w:author="Stephen" w:date="2019-07-11T17:39:00Z">
        <w:r w:rsidR="00E92AAE">
          <w:rPr>
            <w:rFonts w:ascii="Times New Roman" w:hAnsi="Times New Roman" w:cs="Times New Roman"/>
            <w:sz w:val="24"/>
            <w:szCs w:val="24"/>
            <w:lang w:val="en-US"/>
          </w:rPr>
          <w:t xml:space="preserve"> </w:t>
        </w:r>
      </w:ins>
      <w:r w:rsidR="00DE75B6" w:rsidRPr="00DE75B6">
        <w:rPr>
          <w:rFonts w:ascii="Times New Roman" w:hAnsi="Times New Roman" w:cs="Times New Roman"/>
          <w:sz w:val="24"/>
          <w:szCs w:val="24"/>
          <w:lang w:val="en-US"/>
        </w:rPr>
        <w:t xml:space="preserve">It may well be that previous </w:t>
      </w:r>
      <w:r w:rsidR="00B378F5">
        <w:rPr>
          <w:rFonts w:ascii="Times New Roman" w:hAnsi="Times New Roman" w:cs="Times New Roman"/>
          <w:sz w:val="24"/>
          <w:szCs w:val="24"/>
          <w:lang w:val="en-US"/>
        </w:rPr>
        <w:t>trials</w:t>
      </w:r>
      <w:r w:rsidR="00DE75B6" w:rsidRPr="00DE75B6">
        <w:rPr>
          <w:rFonts w:ascii="Times New Roman" w:hAnsi="Times New Roman" w:cs="Times New Roman"/>
          <w:sz w:val="24"/>
          <w:szCs w:val="24"/>
          <w:lang w:val="en-US"/>
        </w:rPr>
        <w:t xml:space="preserve"> of the treatment of subclinical thyroid dysfunction have been negative on account of treatment being directed at TSH levels, and that if subtle improvements are to be sought</w:t>
      </w:r>
      <w:r w:rsidR="00B831C4">
        <w:rPr>
          <w:rFonts w:ascii="Times New Roman" w:hAnsi="Times New Roman" w:cs="Times New Roman"/>
          <w:sz w:val="24"/>
          <w:szCs w:val="24"/>
          <w:lang w:val="en-US"/>
        </w:rPr>
        <w:t xml:space="preserve"> within and</w:t>
      </w:r>
      <w:r w:rsidR="00DE75B6" w:rsidRPr="00DE75B6">
        <w:rPr>
          <w:rFonts w:ascii="Times New Roman" w:hAnsi="Times New Roman" w:cs="Times New Roman"/>
          <w:sz w:val="24"/>
          <w:szCs w:val="24"/>
          <w:lang w:val="en-US"/>
        </w:rPr>
        <w:t xml:space="preserve"> at the edges of the normal range, FT4, and possibly FT3 levels, may be better targets.</w:t>
      </w:r>
    </w:p>
    <w:p w14:paraId="5F10DA6D" w14:textId="77777777" w:rsidR="00DE75B6" w:rsidRPr="00DE75B6" w:rsidRDefault="00DE75B6" w:rsidP="00DE75B6">
      <w:pPr>
        <w:spacing w:line="480" w:lineRule="auto"/>
        <w:rPr>
          <w:rFonts w:ascii="Times New Roman" w:hAnsi="Times New Roman" w:cs="Times New Roman"/>
          <w:sz w:val="24"/>
          <w:szCs w:val="24"/>
          <w:lang w:val="en-US"/>
        </w:rPr>
      </w:pPr>
      <w:r w:rsidRPr="00DE75B6">
        <w:rPr>
          <w:rFonts w:ascii="Times New Roman" w:hAnsi="Times New Roman" w:cs="Times New Roman"/>
          <w:sz w:val="24"/>
          <w:szCs w:val="24"/>
          <w:lang w:val="en-US"/>
        </w:rPr>
        <w:t xml:space="preserve">The appreciation of these principles should result in a simplification of the understanding of thyroid physiology and pathophysiology, and bring it more into line with the understanding of the physiology and pathophysiology of other parameters, whereby the status of a parameter is judged by </w:t>
      </w:r>
      <w:r w:rsidRPr="00DE75B6">
        <w:rPr>
          <w:rFonts w:ascii="Times New Roman" w:hAnsi="Times New Roman" w:cs="Times New Roman"/>
          <w:b/>
          <w:sz w:val="24"/>
          <w:szCs w:val="24"/>
          <w:lang w:val="en-US"/>
        </w:rPr>
        <w:t>its</w:t>
      </w:r>
      <w:r w:rsidRPr="00DE75B6">
        <w:rPr>
          <w:rFonts w:ascii="Times New Roman" w:hAnsi="Times New Roman" w:cs="Times New Roman"/>
          <w:sz w:val="24"/>
          <w:szCs w:val="24"/>
          <w:lang w:val="en-US"/>
        </w:rPr>
        <w:t xml:space="preserve"> level rather than the level of any controlling </w:t>
      </w:r>
      <w:r w:rsidR="002D68E3" w:rsidRPr="00DE75B6">
        <w:rPr>
          <w:rFonts w:ascii="Times New Roman" w:hAnsi="Times New Roman" w:cs="Times New Roman"/>
          <w:sz w:val="24"/>
          <w:szCs w:val="24"/>
          <w:lang w:val="en-US"/>
        </w:rPr>
        <w:t>factor. A</w:t>
      </w:r>
      <w:r w:rsidRPr="00DE75B6">
        <w:rPr>
          <w:rFonts w:ascii="Times New Roman" w:hAnsi="Times New Roman" w:cs="Times New Roman"/>
          <w:sz w:val="24"/>
          <w:szCs w:val="24"/>
          <w:lang w:val="en-US"/>
        </w:rPr>
        <w:t xml:space="preserve"> change in the diagnostic criteria of borderline normal/subclinical thyroid dysfunction appears indicated.</w:t>
      </w:r>
    </w:p>
    <w:p w14:paraId="24987C6A" w14:textId="77777777" w:rsidR="00DE75B6" w:rsidRPr="00DE75B6" w:rsidRDefault="00DE75B6" w:rsidP="00DE75B6">
      <w:pPr>
        <w:spacing w:line="480" w:lineRule="auto"/>
        <w:rPr>
          <w:rFonts w:ascii="Times New Roman" w:hAnsi="Times New Roman" w:cs="Times New Roman"/>
          <w:sz w:val="24"/>
          <w:szCs w:val="24"/>
        </w:rPr>
      </w:pPr>
    </w:p>
    <w:p w14:paraId="08E9A8CE" w14:textId="77777777" w:rsidR="00DE75B6" w:rsidRPr="00DE75B6" w:rsidRDefault="00DE75B6" w:rsidP="00DE75B6">
      <w:pPr>
        <w:spacing w:line="480" w:lineRule="auto"/>
        <w:rPr>
          <w:rFonts w:ascii="Times New Roman" w:hAnsi="Times New Roman" w:cs="Times New Roman"/>
          <w:sz w:val="24"/>
          <w:szCs w:val="24"/>
        </w:rPr>
      </w:pPr>
    </w:p>
    <w:p w14:paraId="06FDA674" w14:textId="77777777" w:rsidR="00DE75B6" w:rsidRPr="00DE75B6" w:rsidRDefault="00DE75B6" w:rsidP="00DE75B6">
      <w:pPr>
        <w:spacing w:line="480" w:lineRule="auto"/>
        <w:rPr>
          <w:rFonts w:ascii="Times New Roman" w:hAnsi="Times New Roman" w:cs="Times New Roman"/>
          <w:sz w:val="24"/>
          <w:szCs w:val="24"/>
          <w:lang w:val="en-US"/>
        </w:rPr>
      </w:pPr>
    </w:p>
    <w:p w14:paraId="4BE76BC8" w14:textId="77777777" w:rsidR="00DE75B6" w:rsidRDefault="00DE75B6" w:rsidP="00DE75B6">
      <w:pPr>
        <w:spacing w:line="480" w:lineRule="auto"/>
        <w:rPr>
          <w:rFonts w:ascii="Times New Roman" w:hAnsi="Times New Roman" w:cs="Times New Roman"/>
          <w:sz w:val="24"/>
          <w:szCs w:val="24"/>
        </w:rPr>
      </w:pPr>
      <w:r w:rsidRPr="00DE75B6">
        <w:rPr>
          <w:rFonts w:ascii="Times New Roman" w:hAnsi="Times New Roman" w:cs="Times New Roman"/>
          <w:sz w:val="24"/>
          <w:szCs w:val="24"/>
        </w:rPr>
        <w:t>REFERENCES</w:t>
      </w:r>
    </w:p>
    <w:p w14:paraId="081EC7FA" w14:textId="77777777" w:rsidR="009669B1" w:rsidRPr="009669B1" w:rsidRDefault="009669B1" w:rsidP="009669B1">
      <w:pPr>
        <w:pStyle w:val="ListParagraph"/>
        <w:numPr>
          <w:ilvl w:val="0"/>
          <w:numId w:val="6"/>
        </w:numPr>
        <w:spacing w:line="480" w:lineRule="auto"/>
        <w:rPr>
          <w:rFonts w:ascii="Times New Roman" w:hAnsi="Times New Roman" w:cs="Times New Roman"/>
          <w:sz w:val="24"/>
          <w:szCs w:val="24"/>
        </w:rPr>
      </w:pPr>
      <w:r w:rsidRPr="009669B1">
        <w:rPr>
          <w:rFonts w:ascii="Times New Roman" w:hAnsi="Times New Roman" w:cs="Times New Roman"/>
          <w:sz w:val="24"/>
          <w:szCs w:val="24"/>
        </w:rPr>
        <w:t xml:space="preserve">Wilson S, </w:t>
      </w:r>
      <w:proofErr w:type="spellStart"/>
      <w:r w:rsidRPr="009669B1">
        <w:rPr>
          <w:rFonts w:ascii="Times New Roman" w:hAnsi="Times New Roman" w:cs="Times New Roman"/>
          <w:sz w:val="24"/>
          <w:szCs w:val="24"/>
        </w:rPr>
        <w:t>Parle</w:t>
      </w:r>
      <w:proofErr w:type="spellEnd"/>
      <w:r w:rsidRPr="009669B1">
        <w:rPr>
          <w:rFonts w:ascii="Times New Roman" w:hAnsi="Times New Roman" w:cs="Times New Roman"/>
          <w:sz w:val="24"/>
          <w:szCs w:val="24"/>
        </w:rPr>
        <w:t xml:space="preserve"> JV, Roberts LM, </w:t>
      </w:r>
      <w:proofErr w:type="spellStart"/>
      <w:r w:rsidRPr="009669B1">
        <w:rPr>
          <w:rFonts w:ascii="Times New Roman" w:hAnsi="Times New Roman" w:cs="Times New Roman"/>
          <w:sz w:val="24"/>
          <w:szCs w:val="24"/>
        </w:rPr>
        <w:t>Roalfe</w:t>
      </w:r>
      <w:proofErr w:type="spellEnd"/>
      <w:r w:rsidRPr="009669B1">
        <w:rPr>
          <w:rFonts w:ascii="Times New Roman" w:hAnsi="Times New Roman" w:cs="Times New Roman"/>
          <w:sz w:val="24"/>
          <w:szCs w:val="24"/>
        </w:rPr>
        <w:t xml:space="preserve"> AK, Hobbs FDR, Clark P, Sheppard MC, </w:t>
      </w:r>
      <w:proofErr w:type="spellStart"/>
      <w:r w:rsidRPr="009669B1">
        <w:rPr>
          <w:rFonts w:ascii="Times New Roman" w:hAnsi="Times New Roman" w:cs="Times New Roman"/>
          <w:sz w:val="24"/>
          <w:szCs w:val="24"/>
        </w:rPr>
        <w:t>Gammage</w:t>
      </w:r>
      <w:proofErr w:type="spellEnd"/>
      <w:r w:rsidRPr="009669B1">
        <w:rPr>
          <w:rFonts w:ascii="Times New Roman" w:hAnsi="Times New Roman" w:cs="Times New Roman"/>
          <w:sz w:val="24"/>
          <w:szCs w:val="24"/>
        </w:rPr>
        <w:t xml:space="preserve"> MD Pattison HM, Franklyn JA. Prevalence of subclinical thyroid dysfunction and its relation to socioeconomic deprivation in the elderly: a community –based cross-sectional survey. J Clin</w:t>
      </w:r>
      <w:r w:rsidR="00A62984">
        <w:rPr>
          <w:rFonts w:ascii="Times New Roman" w:hAnsi="Times New Roman" w:cs="Times New Roman"/>
          <w:sz w:val="24"/>
          <w:szCs w:val="24"/>
        </w:rPr>
        <w:t xml:space="preserve"> </w:t>
      </w:r>
      <w:r w:rsidRPr="009669B1">
        <w:rPr>
          <w:rFonts w:ascii="Times New Roman" w:hAnsi="Times New Roman" w:cs="Times New Roman"/>
          <w:sz w:val="24"/>
          <w:szCs w:val="24"/>
        </w:rPr>
        <w:t>Endocrinol</w:t>
      </w:r>
      <w:r w:rsidR="00A62984">
        <w:rPr>
          <w:rFonts w:ascii="Times New Roman" w:hAnsi="Times New Roman" w:cs="Times New Roman"/>
          <w:sz w:val="24"/>
          <w:szCs w:val="24"/>
        </w:rPr>
        <w:t xml:space="preserve"> </w:t>
      </w:r>
      <w:proofErr w:type="spellStart"/>
      <w:r w:rsidRPr="009669B1">
        <w:rPr>
          <w:rFonts w:ascii="Times New Roman" w:hAnsi="Times New Roman" w:cs="Times New Roman"/>
          <w:sz w:val="24"/>
          <w:szCs w:val="24"/>
        </w:rPr>
        <w:t>Metab</w:t>
      </w:r>
      <w:proofErr w:type="spellEnd"/>
      <w:r w:rsidRPr="009669B1">
        <w:rPr>
          <w:rFonts w:ascii="Times New Roman" w:hAnsi="Times New Roman" w:cs="Times New Roman"/>
          <w:sz w:val="24"/>
          <w:szCs w:val="24"/>
        </w:rPr>
        <w:t xml:space="preserve"> 2006;91(12):4809-4816 DOI: 10.1210/jc.2006-</w:t>
      </w:r>
      <w:proofErr w:type="gramStart"/>
      <w:r w:rsidRPr="009669B1">
        <w:rPr>
          <w:rFonts w:ascii="Times New Roman" w:hAnsi="Times New Roman" w:cs="Times New Roman"/>
          <w:sz w:val="24"/>
          <w:szCs w:val="24"/>
        </w:rPr>
        <w:t>1557  (</w:t>
      </w:r>
      <w:proofErr w:type="gramEnd"/>
      <w:r w:rsidRPr="009669B1">
        <w:rPr>
          <w:rFonts w:ascii="Times New Roman" w:hAnsi="Times New Roman" w:cs="Times New Roman"/>
          <w:sz w:val="24"/>
          <w:szCs w:val="24"/>
        </w:rPr>
        <w:t>definition + prevalence)</w:t>
      </w:r>
    </w:p>
    <w:p w14:paraId="1FEA8003"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 xml:space="preserve">Biondi B, Cooper DS. Subclinical hyperthyroidism. N </w:t>
      </w:r>
      <w:proofErr w:type="spellStart"/>
      <w:r w:rsidRPr="00DE75B6">
        <w:rPr>
          <w:rFonts w:ascii="Times New Roman" w:hAnsi="Times New Roman" w:cs="Times New Roman"/>
          <w:sz w:val="24"/>
          <w:szCs w:val="24"/>
        </w:rPr>
        <w:t>Engl</w:t>
      </w:r>
      <w:proofErr w:type="spellEnd"/>
      <w:r w:rsidRPr="00DE75B6">
        <w:rPr>
          <w:rFonts w:ascii="Times New Roman" w:hAnsi="Times New Roman" w:cs="Times New Roman"/>
          <w:sz w:val="24"/>
          <w:szCs w:val="24"/>
        </w:rPr>
        <w:t xml:space="preserve"> J Med 2018; 378:2411-9 DOI: 10.1056/NEJMcp</w:t>
      </w:r>
      <w:proofErr w:type="gramStart"/>
      <w:r w:rsidRPr="00DE75B6">
        <w:rPr>
          <w:rFonts w:ascii="Times New Roman" w:hAnsi="Times New Roman" w:cs="Times New Roman"/>
          <w:sz w:val="24"/>
          <w:szCs w:val="24"/>
        </w:rPr>
        <w:t>1709318( definition</w:t>
      </w:r>
      <w:proofErr w:type="gramEnd"/>
      <w:r w:rsidRPr="00DE75B6">
        <w:rPr>
          <w:rFonts w:ascii="Times New Roman" w:hAnsi="Times New Roman" w:cs="Times New Roman"/>
          <w:sz w:val="24"/>
          <w:szCs w:val="24"/>
        </w:rPr>
        <w:t>-Adverse outcomes – Ix/treatment recommended)</w:t>
      </w:r>
    </w:p>
    <w:p w14:paraId="023DC3CB"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Palacios SS, Pascual-Corrales E, </w:t>
      </w:r>
      <w:proofErr w:type="spellStart"/>
      <w:r w:rsidRPr="00DE75B6">
        <w:rPr>
          <w:rFonts w:ascii="Times New Roman" w:hAnsi="Times New Roman" w:cs="Times New Roman"/>
          <w:sz w:val="24"/>
          <w:szCs w:val="24"/>
        </w:rPr>
        <w:t>Galofre</w:t>
      </w:r>
      <w:proofErr w:type="spellEnd"/>
      <w:r w:rsidRPr="00DE75B6">
        <w:rPr>
          <w:rFonts w:ascii="Times New Roman" w:hAnsi="Times New Roman" w:cs="Times New Roman"/>
          <w:sz w:val="24"/>
          <w:szCs w:val="24"/>
        </w:rPr>
        <w:t xml:space="preserve"> JC. Management of subclinical hyperthyroidism.</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Int J Endocrinol</w:t>
      </w:r>
      <w:r w:rsidR="00A62984">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Metab</w:t>
      </w:r>
      <w:proofErr w:type="spellEnd"/>
      <w:r w:rsidRPr="00DE75B6">
        <w:rPr>
          <w:rFonts w:ascii="Times New Roman" w:hAnsi="Times New Roman" w:cs="Times New Roman"/>
          <w:sz w:val="24"/>
          <w:szCs w:val="24"/>
        </w:rPr>
        <w:t>. 2012;10(2):490-496 DOI:10.5812/ijem.3447(definition subclinical/adverse effects /investigate and treat)</w:t>
      </w:r>
    </w:p>
    <w:p w14:paraId="168CE7EA"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proofErr w:type="spellStart"/>
      <w:r w:rsidRPr="00DE75B6">
        <w:rPr>
          <w:rFonts w:ascii="Times New Roman" w:hAnsi="Times New Roman" w:cs="Times New Roman"/>
          <w:sz w:val="24"/>
          <w:szCs w:val="24"/>
        </w:rPr>
        <w:t>Fatourechi</w:t>
      </w:r>
      <w:proofErr w:type="spellEnd"/>
      <w:r w:rsidRPr="00DE75B6">
        <w:rPr>
          <w:rFonts w:ascii="Times New Roman" w:hAnsi="Times New Roman" w:cs="Times New Roman"/>
          <w:sz w:val="24"/>
          <w:szCs w:val="24"/>
        </w:rPr>
        <w:t xml:space="preserve"> V. Subclinical hypothyroidism:</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an update for primary care physicians Mayo Clin Proc.2009;84(1):65-71 DOI:10.1016/S0025-6196(11)60809-4 (TSH v sensitive as compared with thyroid hormones – necessary for diagnosis + adverse effects need to treat + definition subclinical)</w:t>
      </w:r>
    </w:p>
    <w:p w14:paraId="36A9B315"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Taylor PN, </w:t>
      </w:r>
      <w:proofErr w:type="spellStart"/>
      <w:r>
        <w:rPr>
          <w:rFonts w:ascii="Times New Roman" w:hAnsi="Times New Roman" w:cs="Times New Roman"/>
          <w:sz w:val="24"/>
          <w:szCs w:val="24"/>
        </w:rPr>
        <w:t>Razvi</w:t>
      </w:r>
      <w:proofErr w:type="spellEnd"/>
      <w:r>
        <w:rPr>
          <w:rFonts w:ascii="Times New Roman" w:hAnsi="Times New Roman" w:cs="Times New Roman"/>
          <w:sz w:val="24"/>
          <w:szCs w:val="24"/>
        </w:rPr>
        <w:t xml:space="preserve"> S, Pearce SH, Dayan CM.A review of the clinical consequences of variation in thyroid function within the reference range. J Clin</w:t>
      </w:r>
      <w:r w:rsidR="00A62984">
        <w:rPr>
          <w:rFonts w:ascii="Times New Roman" w:hAnsi="Times New Roman" w:cs="Times New Roman"/>
          <w:sz w:val="24"/>
          <w:szCs w:val="24"/>
        </w:rPr>
        <w:t xml:space="preserve"> </w:t>
      </w:r>
      <w:r>
        <w:rPr>
          <w:rFonts w:ascii="Times New Roman" w:hAnsi="Times New Roman" w:cs="Times New Roman"/>
          <w:sz w:val="24"/>
          <w:szCs w:val="24"/>
        </w:rPr>
        <w:t>Endocrinol</w:t>
      </w:r>
      <w:r w:rsidR="00A62984">
        <w:rPr>
          <w:rFonts w:ascii="Times New Roman" w:hAnsi="Times New Roman" w:cs="Times New Roman"/>
          <w:sz w:val="24"/>
          <w:szCs w:val="24"/>
        </w:rPr>
        <w:t xml:space="preserve"> </w:t>
      </w:r>
      <w:proofErr w:type="spellStart"/>
      <w:r>
        <w:rPr>
          <w:rFonts w:ascii="Times New Roman" w:hAnsi="Times New Roman" w:cs="Times New Roman"/>
          <w:sz w:val="24"/>
          <w:szCs w:val="24"/>
        </w:rPr>
        <w:t>Metab</w:t>
      </w:r>
      <w:proofErr w:type="spellEnd"/>
      <w:r>
        <w:rPr>
          <w:rFonts w:ascii="Times New Roman" w:hAnsi="Times New Roman" w:cs="Times New Roman"/>
          <w:sz w:val="24"/>
          <w:szCs w:val="24"/>
        </w:rPr>
        <w:t xml:space="preserve"> 2013;98(9)3562-3571 DOI:10.1210/jc.2013-1315</w:t>
      </w:r>
    </w:p>
    <w:p w14:paraId="27480A84"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proofErr w:type="spellStart"/>
      <w:r w:rsidRPr="00DE75B6">
        <w:rPr>
          <w:rFonts w:ascii="Times New Roman" w:hAnsi="Times New Roman" w:cs="Times New Roman"/>
          <w:sz w:val="24"/>
          <w:szCs w:val="24"/>
        </w:rPr>
        <w:t>Orgiazzi</w:t>
      </w:r>
      <w:proofErr w:type="spellEnd"/>
      <w:r w:rsidRPr="00DE75B6">
        <w:rPr>
          <w:rFonts w:ascii="Times New Roman" w:hAnsi="Times New Roman" w:cs="Times New Roman"/>
          <w:sz w:val="24"/>
          <w:szCs w:val="24"/>
        </w:rPr>
        <w:t xml:space="preserve"> J. Does normal TSH mean </w:t>
      </w:r>
      <w:proofErr w:type="spellStart"/>
      <w:r w:rsidRPr="00DE75B6">
        <w:rPr>
          <w:rFonts w:ascii="Times New Roman" w:hAnsi="Times New Roman" w:cs="Times New Roman"/>
          <w:sz w:val="24"/>
          <w:szCs w:val="24"/>
        </w:rPr>
        <w:t>euthyroidism</w:t>
      </w:r>
      <w:proofErr w:type="spellEnd"/>
      <w:r w:rsidRPr="00DE75B6">
        <w:rPr>
          <w:rFonts w:ascii="Times New Roman" w:hAnsi="Times New Roman" w:cs="Times New Roman"/>
          <w:sz w:val="24"/>
          <w:szCs w:val="24"/>
        </w:rPr>
        <w:t xml:space="preserve"> in L-T4 treatment? Clinical </w:t>
      </w:r>
      <w:proofErr w:type="spellStart"/>
      <w:r w:rsidRPr="00DE75B6">
        <w:rPr>
          <w:rFonts w:ascii="Times New Roman" w:hAnsi="Times New Roman" w:cs="Times New Roman"/>
          <w:sz w:val="24"/>
          <w:szCs w:val="24"/>
        </w:rPr>
        <w:t>Th</w:t>
      </w:r>
      <w:r w:rsidR="00A62984">
        <w:rPr>
          <w:rFonts w:ascii="Times New Roman" w:hAnsi="Times New Roman" w:cs="Times New Roman"/>
          <w:sz w:val="24"/>
          <w:szCs w:val="24"/>
        </w:rPr>
        <w:t>y</w:t>
      </w:r>
      <w:r w:rsidRPr="00DE75B6">
        <w:rPr>
          <w:rFonts w:ascii="Times New Roman" w:hAnsi="Times New Roman" w:cs="Times New Roman"/>
          <w:sz w:val="24"/>
          <w:szCs w:val="24"/>
        </w:rPr>
        <w:t>roidology</w:t>
      </w:r>
      <w:proofErr w:type="spellEnd"/>
      <w:r w:rsidRPr="00DE75B6">
        <w:rPr>
          <w:rFonts w:ascii="Times New Roman" w:hAnsi="Times New Roman" w:cs="Times New Roman"/>
          <w:sz w:val="24"/>
          <w:szCs w:val="24"/>
        </w:rPr>
        <w:t xml:space="preserve"> 2016 DOI:10.1089/ct.2016;28.325-328 (Treatment judged by TSH)</w:t>
      </w:r>
    </w:p>
    <w:p w14:paraId="11C83449"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The TRUST Study Group. Thyroid hormone therapy for older adults with subclinical hypothyroidism. N </w:t>
      </w:r>
      <w:proofErr w:type="spellStart"/>
      <w:r w:rsidRPr="00DE75B6">
        <w:rPr>
          <w:rFonts w:ascii="Times New Roman" w:hAnsi="Times New Roman" w:cs="Times New Roman"/>
          <w:sz w:val="24"/>
          <w:szCs w:val="24"/>
        </w:rPr>
        <w:t>Engl</w:t>
      </w:r>
      <w:proofErr w:type="spellEnd"/>
      <w:r w:rsidRPr="00DE75B6">
        <w:rPr>
          <w:rFonts w:ascii="Times New Roman" w:hAnsi="Times New Roman" w:cs="Times New Roman"/>
          <w:sz w:val="24"/>
          <w:szCs w:val="24"/>
        </w:rPr>
        <w:t xml:space="preserve"> J Med </w:t>
      </w:r>
      <w:proofErr w:type="gramStart"/>
      <w:r w:rsidRPr="00DE75B6">
        <w:rPr>
          <w:rFonts w:ascii="Times New Roman" w:hAnsi="Times New Roman" w:cs="Times New Roman"/>
          <w:sz w:val="24"/>
          <w:szCs w:val="24"/>
        </w:rPr>
        <w:t>2017;376:2534</w:t>
      </w:r>
      <w:proofErr w:type="gramEnd"/>
      <w:r w:rsidRPr="00DE75B6">
        <w:rPr>
          <w:rFonts w:ascii="Times New Roman" w:hAnsi="Times New Roman" w:cs="Times New Roman"/>
          <w:sz w:val="24"/>
          <w:szCs w:val="24"/>
        </w:rPr>
        <w:t>-2544 DOI: 10.1056/NEJMoa1603825 (No symptomatic benefit treating subclinical hypothyroidism)</w:t>
      </w:r>
    </w:p>
    <w:p w14:paraId="488A8F30"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proofErr w:type="spellStart"/>
      <w:r w:rsidRPr="00DE75B6">
        <w:rPr>
          <w:rFonts w:ascii="Times New Roman" w:hAnsi="Times New Roman" w:cs="Times New Roman"/>
          <w:sz w:val="24"/>
          <w:szCs w:val="24"/>
        </w:rPr>
        <w:t>Villar</w:t>
      </w:r>
      <w:proofErr w:type="spellEnd"/>
      <w:r w:rsidRPr="00DE75B6">
        <w:rPr>
          <w:rFonts w:ascii="Times New Roman" w:hAnsi="Times New Roman" w:cs="Times New Roman"/>
          <w:sz w:val="24"/>
          <w:szCs w:val="24"/>
        </w:rPr>
        <w:t xml:space="preserve"> HC, </w:t>
      </w:r>
      <w:proofErr w:type="spellStart"/>
      <w:r w:rsidRPr="00DE75B6">
        <w:rPr>
          <w:rFonts w:ascii="Times New Roman" w:hAnsi="Times New Roman" w:cs="Times New Roman"/>
          <w:sz w:val="24"/>
          <w:szCs w:val="24"/>
        </w:rPr>
        <w:t>Sacconato</w:t>
      </w:r>
      <w:proofErr w:type="spellEnd"/>
      <w:r w:rsidRPr="00DE75B6">
        <w:rPr>
          <w:rFonts w:ascii="Times New Roman" w:hAnsi="Times New Roman" w:cs="Times New Roman"/>
          <w:sz w:val="24"/>
          <w:szCs w:val="24"/>
        </w:rPr>
        <w:t xml:space="preserve"> H, Valente O, </w:t>
      </w:r>
      <w:proofErr w:type="spellStart"/>
      <w:r w:rsidRPr="00DE75B6">
        <w:rPr>
          <w:rFonts w:ascii="Times New Roman" w:hAnsi="Times New Roman" w:cs="Times New Roman"/>
          <w:sz w:val="24"/>
          <w:szCs w:val="24"/>
        </w:rPr>
        <w:t>Atallah</w:t>
      </w:r>
      <w:proofErr w:type="spellEnd"/>
      <w:r w:rsidRPr="00DE75B6">
        <w:rPr>
          <w:rFonts w:ascii="Times New Roman" w:hAnsi="Times New Roman" w:cs="Times New Roman"/>
          <w:sz w:val="24"/>
          <w:szCs w:val="24"/>
        </w:rPr>
        <w:t xml:space="preserve"> AN. Thyroid hormone for subclinical hypothyroidism. Cochrane Database Syst Rev. 2007;18(3):CD003419 </w:t>
      </w:r>
      <w:proofErr w:type="gramStart"/>
      <w:r w:rsidRPr="00DE75B6">
        <w:rPr>
          <w:rFonts w:ascii="Times New Roman" w:hAnsi="Times New Roman" w:cs="Times New Roman"/>
          <w:sz w:val="24"/>
          <w:szCs w:val="24"/>
        </w:rPr>
        <w:t>DOI:10.1002/14651858.CD00349.pub2</w:t>
      </w:r>
      <w:proofErr w:type="gramEnd"/>
      <w:r w:rsidRPr="00DE75B6">
        <w:rPr>
          <w:rFonts w:ascii="Times New Roman" w:hAnsi="Times New Roman" w:cs="Times New Roman"/>
          <w:sz w:val="24"/>
          <w:szCs w:val="24"/>
        </w:rPr>
        <w:t xml:space="preserve"> ( no benefit survival/cardiovascular morbidity treating subclinical hypo)</w:t>
      </w:r>
    </w:p>
    <w:p w14:paraId="06A406E6" w14:textId="77777777" w:rsidR="002C4A3B" w:rsidRDefault="002C4A3B" w:rsidP="002C4A3B">
      <w:pPr>
        <w:pStyle w:val="ListParagraph"/>
        <w:numPr>
          <w:ilvl w:val="0"/>
          <w:numId w:val="6"/>
        </w:numPr>
        <w:spacing w:line="480" w:lineRule="auto"/>
        <w:rPr>
          <w:rFonts w:ascii="Times New Roman" w:hAnsi="Times New Roman" w:cs="Times New Roman"/>
          <w:sz w:val="24"/>
          <w:szCs w:val="24"/>
        </w:rPr>
      </w:pPr>
      <w:proofErr w:type="spellStart"/>
      <w:r w:rsidRPr="00DE75B6">
        <w:rPr>
          <w:rFonts w:ascii="Times New Roman" w:hAnsi="Times New Roman" w:cs="Times New Roman"/>
          <w:sz w:val="24"/>
          <w:szCs w:val="24"/>
        </w:rPr>
        <w:t>Hoermann</w:t>
      </w:r>
      <w:proofErr w:type="spellEnd"/>
      <w:r w:rsidRPr="00DE75B6">
        <w:rPr>
          <w:rFonts w:ascii="Times New Roman" w:hAnsi="Times New Roman" w:cs="Times New Roman"/>
          <w:sz w:val="24"/>
          <w:szCs w:val="24"/>
        </w:rPr>
        <w:t xml:space="preserve"> R, </w:t>
      </w:r>
      <w:proofErr w:type="spellStart"/>
      <w:r w:rsidRPr="00DE75B6">
        <w:rPr>
          <w:rFonts w:ascii="Times New Roman" w:hAnsi="Times New Roman" w:cs="Times New Roman"/>
          <w:sz w:val="24"/>
          <w:szCs w:val="24"/>
        </w:rPr>
        <w:t>Larisch</w:t>
      </w:r>
      <w:proofErr w:type="spellEnd"/>
      <w:r w:rsidRPr="00DE75B6">
        <w:rPr>
          <w:rFonts w:ascii="Times New Roman" w:hAnsi="Times New Roman" w:cs="Times New Roman"/>
          <w:sz w:val="24"/>
          <w:szCs w:val="24"/>
        </w:rPr>
        <w:t xml:space="preserve"> R, Dietrich JW, Midgley JEM. Derivation of a multivariate reference range for pituitary thyrotropin and thyroid hormones: diagnostic efficiency </w:t>
      </w:r>
      <w:r w:rsidRPr="00DE75B6">
        <w:rPr>
          <w:rFonts w:ascii="Times New Roman" w:hAnsi="Times New Roman" w:cs="Times New Roman"/>
          <w:sz w:val="24"/>
          <w:szCs w:val="24"/>
        </w:rPr>
        <w:lastRenderedPageBreak/>
        <w:t>compared with conventional single reference method. Eur J Endocrinol.2016;174(6):735-743 DOI: 10.1530/EJE-160031</w:t>
      </w:r>
    </w:p>
    <w:p w14:paraId="5DA94C97" w14:textId="77777777" w:rsidR="002C4A3B" w:rsidRDefault="002C4A3B" w:rsidP="002C4A3B">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Ross HA, den </w:t>
      </w:r>
      <w:proofErr w:type="spellStart"/>
      <w:r w:rsidRPr="00DE75B6">
        <w:rPr>
          <w:rFonts w:ascii="Times New Roman" w:hAnsi="Times New Roman" w:cs="Times New Roman"/>
          <w:sz w:val="24"/>
          <w:szCs w:val="24"/>
        </w:rPr>
        <w:t>Hejer</w:t>
      </w:r>
      <w:proofErr w:type="spellEnd"/>
      <w:r w:rsidRPr="00DE75B6">
        <w:rPr>
          <w:rFonts w:ascii="Times New Roman" w:hAnsi="Times New Roman" w:cs="Times New Roman"/>
          <w:sz w:val="24"/>
          <w:szCs w:val="24"/>
        </w:rPr>
        <w:t xml:space="preserve"> M, </w:t>
      </w:r>
      <w:proofErr w:type="spellStart"/>
      <w:r w:rsidRPr="00DE75B6">
        <w:rPr>
          <w:rFonts w:ascii="Times New Roman" w:hAnsi="Times New Roman" w:cs="Times New Roman"/>
          <w:sz w:val="24"/>
          <w:szCs w:val="24"/>
        </w:rPr>
        <w:t>Hermus</w:t>
      </w:r>
      <w:proofErr w:type="spellEnd"/>
      <w:r w:rsidRPr="00DE75B6">
        <w:rPr>
          <w:rFonts w:ascii="Times New Roman" w:hAnsi="Times New Roman" w:cs="Times New Roman"/>
          <w:sz w:val="24"/>
          <w:szCs w:val="24"/>
        </w:rPr>
        <w:t xml:space="preserve"> Ad RMM, Sweep FCGC. Composite reference interval for thyroid-stimulating hormone and free thyroxine, comparison with common </w:t>
      </w:r>
      <w:proofErr w:type="spellStart"/>
      <w:r w:rsidRPr="00DE75B6">
        <w:rPr>
          <w:rFonts w:ascii="Times New Roman" w:hAnsi="Times New Roman" w:cs="Times New Roman"/>
          <w:sz w:val="24"/>
          <w:szCs w:val="24"/>
        </w:rPr>
        <w:t>cutoff</w:t>
      </w:r>
      <w:proofErr w:type="spellEnd"/>
      <w:r>
        <w:rPr>
          <w:rFonts w:ascii="Times New Roman" w:hAnsi="Times New Roman" w:cs="Times New Roman"/>
          <w:sz w:val="24"/>
          <w:szCs w:val="24"/>
        </w:rPr>
        <w:t xml:space="preserve"> </w:t>
      </w:r>
      <w:r w:rsidRPr="00DE75B6">
        <w:rPr>
          <w:rFonts w:ascii="Times New Roman" w:hAnsi="Times New Roman" w:cs="Times New Roman"/>
          <w:sz w:val="24"/>
          <w:szCs w:val="24"/>
        </w:rPr>
        <w:t>values, and reconsideration of subclinical thyroid disease.</w:t>
      </w:r>
      <w:r>
        <w:rPr>
          <w:rFonts w:ascii="Times New Roman" w:hAnsi="Times New Roman" w:cs="Times New Roman"/>
          <w:sz w:val="24"/>
          <w:szCs w:val="24"/>
        </w:rPr>
        <w:t xml:space="preserve"> </w:t>
      </w:r>
      <w:r w:rsidRPr="00DE75B6">
        <w:rPr>
          <w:rFonts w:ascii="Times New Roman" w:hAnsi="Times New Roman" w:cs="Times New Roman"/>
          <w:sz w:val="24"/>
          <w:szCs w:val="24"/>
        </w:rPr>
        <w:t>Clin</w:t>
      </w:r>
      <w:r>
        <w:rPr>
          <w:rFonts w:ascii="Times New Roman" w:hAnsi="Times New Roman" w:cs="Times New Roman"/>
          <w:sz w:val="24"/>
          <w:szCs w:val="24"/>
        </w:rPr>
        <w:t xml:space="preserve"> </w:t>
      </w:r>
      <w:r w:rsidRPr="00DE75B6">
        <w:rPr>
          <w:rFonts w:ascii="Times New Roman" w:hAnsi="Times New Roman" w:cs="Times New Roman"/>
          <w:sz w:val="24"/>
          <w:szCs w:val="24"/>
        </w:rPr>
        <w:t>Chem DOI:10.1373/clinchem.2009.124560 (Composite reference range FT4/TSH)</w:t>
      </w:r>
    </w:p>
    <w:p w14:paraId="42EC2F0C" w14:textId="77777777" w:rsidR="002C4A3B" w:rsidRDefault="002C4A3B" w:rsidP="002C4A3B">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Cryer PE, Davis SN. </w:t>
      </w:r>
      <w:proofErr w:type="spellStart"/>
      <w:r>
        <w:rPr>
          <w:rFonts w:ascii="Times New Roman" w:hAnsi="Times New Roman" w:cs="Times New Roman"/>
          <w:sz w:val="24"/>
          <w:szCs w:val="24"/>
        </w:rPr>
        <w:t>Hypoglycemia</w:t>
      </w:r>
      <w:proofErr w:type="spellEnd"/>
      <w:r>
        <w:rPr>
          <w:rFonts w:ascii="Times New Roman" w:hAnsi="Times New Roman" w:cs="Times New Roman"/>
          <w:sz w:val="24"/>
          <w:szCs w:val="24"/>
        </w:rPr>
        <w:t>. Harrison’s Principles of Internal Medicine. 19</w:t>
      </w:r>
      <w:r w:rsidRPr="00EE3FB0">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2015. Editors Kasper DL, Hauser SL, Jameson JL, </w:t>
      </w:r>
      <w:proofErr w:type="spellStart"/>
      <w:r>
        <w:rPr>
          <w:rFonts w:ascii="Times New Roman" w:hAnsi="Times New Roman" w:cs="Times New Roman"/>
          <w:sz w:val="24"/>
          <w:szCs w:val="24"/>
        </w:rPr>
        <w:t>Fauci</w:t>
      </w:r>
      <w:proofErr w:type="spellEnd"/>
      <w:r>
        <w:rPr>
          <w:rFonts w:ascii="Times New Roman" w:hAnsi="Times New Roman" w:cs="Times New Roman"/>
          <w:sz w:val="24"/>
          <w:szCs w:val="24"/>
        </w:rPr>
        <w:t xml:space="preserve"> AS, Longo DL, </w:t>
      </w:r>
      <w:proofErr w:type="spellStart"/>
      <w:r>
        <w:rPr>
          <w:rFonts w:ascii="Times New Roman" w:hAnsi="Times New Roman" w:cs="Times New Roman"/>
          <w:sz w:val="24"/>
          <w:szCs w:val="24"/>
        </w:rPr>
        <w:t>Loscalzo</w:t>
      </w:r>
      <w:proofErr w:type="spellEnd"/>
      <w:r>
        <w:rPr>
          <w:rFonts w:ascii="Times New Roman" w:hAnsi="Times New Roman" w:cs="Times New Roman"/>
          <w:sz w:val="24"/>
          <w:szCs w:val="24"/>
        </w:rPr>
        <w:t xml:space="preserve"> J.  Chapter 420:2430-2435. McGraw Hill New York</w:t>
      </w:r>
    </w:p>
    <w:p w14:paraId="79D5B24D" w14:textId="77777777" w:rsidR="002C4A3B" w:rsidRDefault="002C4A3B" w:rsidP="002C4A3B">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Khosla S. Hypercalcemia and </w:t>
      </w:r>
      <w:proofErr w:type="spellStart"/>
      <w:r>
        <w:rPr>
          <w:rFonts w:ascii="Times New Roman" w:hAnsi="Times New Roman" w:cs="Times New Roman"/>
          <w:sz w:val="24"/>
          <w:szCs w:val="24"/>
        </w:rPr>
        <w:t>Hypocalcemia</w:t>
      </w:r>
      <w:proofErr w:type="spellEnd"/>
      <w:r>
        <w:rPr>
          <w:rFonts w:ascii="Times New Roman" w:hAnsi="Times New Roman" w:cs="Times New Roman"/>
          <w:sz w:val="24"/>
          <w:szCs w:val="24"/>
        </w:rPr>
        <w:t>. Harrison’s Principles of Internal Medicine. 19</w:t>
      </w:r>
      <w:r w:rsidRPr="00EE3FB0">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2015. Editors Kasper DL, Hauser SL, Jameson JL, </w:t>
      </w:r>
      <w:proofErr w:type="spellStart"/>
      <w:r>
        <w:rPr>
          <w:rFonts w:ascii="Times New Roman" w:hAnsi="Times New Roman" w:cs="Times New Roman"/>
          <w:sz w:val="24"/>
          <w:szCs w:val="24"/>
        </w:rPr>
        <w:t>Fauci</w:t>
      </w:r>
      <w:proofErr w:type="spellEnd"/>
      <w:r>
        <w:rPr>
          <w:rFonts w:ascii="Times New Roman" w:hAnsi="Times New Roman" w:cs="Times New Roman"/>
          <w:sz w:val="24"/>
          <w:szCs w:val="24"/>
        </w:rPr>
        <w:t xml:space="preserve"> AS, Longo DL, </w:t>
      </w:r>
      <w:proofErr w:type="spellStart"/>
      <w:r>
        <w:rPr>
          <w:rFonts w:ascii="Times New Roman" w:hAnsi="Times New Roman" w:cs="Times New Roman"/>
          <w:sz w:val="24"/>
          <w:szCs w:val="24"/>
        </w:rPr>
        <w:t>Loscalzo</w:t>
      </w:r>
      <w:proofErr w:type="spellEnd"/>
      <w:r>
        <w:rPr>
          <w:rFonts w:ascii="Times New Roman" w:hAnsi="Times New Roman" w:cs="Times New Roman"/>
          <w:sz w:val="24"/>
          <w:szCs w:val="24"/>
        </w:rPr>
        <w:t xml:space="preserve"> J.  Chapter 65;313-314 McGraw Hill New York</w:t>
      </w:r>
    </w:p>
    <w:p w14:paraId="1626371A" w14:textId="77777777" w:rsidR="002C4A3B" w:rsidRDefault="002C4A3B" w:rsidP="002C4A3B">
      <w:pPr>
        <w:pStyle w:val="ListParagraph"/>
        <w:numPr>
          <w:ilvl w:val="0"/>
          <w:numId w:val="6"/>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Arlt</w:t>
      </w:r>
      <w:proofErr w:type="spellEnd"/>
      <w:r>
        <w:rPr>
          <w:rFonts w:ascii="Times New Roman" w:hAnsi="Times New Roman" w:cs="Times New Roman"/>
          <w:sz w:val="24"/>
          <w:szCs w:val="24"/>
        </w:rPr>
        <w:t xml:space="preserve"> W. Disorders of the adrenal cortex. Harrison’s Principles of Internal Medicine. 19</w:t>
      </w:r>
      <w:r w:rsidRPr="006F7CEF">
        <w:rPr>
          <w:rFonts w:ascii="Times New Roman" w:hAnsi="Times New Roman" w:cs="Times New Roman"/>
          <w:sz w:val="24"/>
          <w:szCs w:val="24"/>
          <w:vertAlign w:val="superscript"/>
        </w:rPr>
        <w:t>th</w:t>
      </w:r>
      <w:r>
        <w:rPr>
          <w:rFonts w:ascii="Times New Roman" w:hAnsi="Times New Roman" w:cs="Times New Roman"/>
          <w:sz w:val="24"/>
          <w:szCs w:val="24"/>
        </w:rPr>
        <w:t xml:space="preserve"> edition 2015. Editors Kasper DL, Hauser SL, Jameson JL, </w:t>
      </w:r>
      <w:proofErr w:type="spellStart"/>
      <w:r>
        <w:rPr>
          <w:rFonts w:ascii="Times New Roman" w:hAnsi="Times New Roman" w:cs="Times New Roman"/>
          <w:sz w:val="24"/>
          <w:szCs w:val="24"/>
        </w:rPr>
        <w:t>Fauci</w:t>
      </w:r>
      <w:proofErr w:type="spellEnd"/>
      <w:r>
        <w:rPr>
          <w:rFonts w:ascii="Times New Roman" w:hAnsi="Times New Roman" w:cs="Times New Roman"/>
          <w:sz w:val="24"/>
          <w:szCs w:val="24"/>
        </w:rPr>
        <w:t xml:space="preserve"> AS, Longo DL, </w:t>
      </w:r>
      <w:proofErr w:type="spellStart"/>
      <w:r>
        <w:rPr>
          <w:rFonts w:ascii="Times New Roman" w:hAnsi="Times New Roman" w:cs="Times New Roman"/>
          <w:sz w:val="24"/>
          <w:szCs w:val="24"/>
        </w:rPr>
        <w:t>Loscalzo</w:t>
      </w:r>
      <w:proofErr w:type="spellEnd"/>
      <w:r>
        <w:rPr>
          <w:rFonts w:ascii="Times New Roman" w:hAnsi="Times New Roman" w:cs="Times New Roman"/>
          <w:sz w:val="24"/>
          <w:szCs w:val="24"/>
        </w:rPr>
        <w:t xml:space="preserve"> J.  Chapter 406;2316 McGraw Hill New York</w:t>
      </w:r>
    </w:p>
    <w:p w14:paraId="531C8F20" w14:textId="77777777" w:rsidR="002C4A3B" w:rsidRDefault="002C4A3B" w:rsidP="002C4A3B">
      <w:pPr>
        <w:pStyle w:val="ListParagraph"/>
        <w:numPr>
          <w:ilvl w:val="0"/>
          <w:numId w:val="6"/>
        </w:numPr>
        <w:spacing w:line="480" w:lineRule="auto"/>
        <w:rPr>
          <w:rFonts w:ascii="Times New Roman" w:hAnsi="Times New Roman" w:cs="Times New Roman"/>
          <w:sz w:val="24"/>
          <w:szCs w:val="24"/>
        </w:rPr>
      </w:pPr>
      <w:proofErr w:type="spellStart"/>
      <w:r w:rsidRPr="00DE75B6">
        <w:rPr>
          <w:rFonts w:ascii="Times New Roman" w:hAnsi="Times New Roman" w:cs="Times New Roman"/>
          <w:sz w:val="24"/>
          <w:szCs w:val="24"/>
        </w:rPr>
        <w:t>Hoermann</w:t>
      </w:r>
      <w:proofErr w:type="spellEnd"/>
      <w:r w:rsidRPr="00DE75B6">
        <w:rPr>
          <w:rFonts w:ascii="Times New Roman" w:hAnsi="Times New Roman" w:cs="Times New Roman"/>
          <w:sz w:val="24"/>
          <w:szCs w:val="24"/>
        </w:rPr>
        <w:t xml:space="preserve"> R, </w:t>
      </w:r>
      <w:proofErr w:type="spellStart"/>
      <w:r w:rsidRPr="00DE75B6">
        <w:rPr>
          <w:rFonts w:ascii="Times New Roman" w:hAnsi="Times New Roman" w:cs="Times New Roman"/>
          <w:sz w:val="24"/>
          <w:szCs w:val="24"/>
        </w:rPr>
        <w:t>Eckl</w:t>
      </w:r>
      <w:proofErr w:type="spellEnd"/>
      <w:r w:rsidRPr="00DE75B6">
        <w:rPr>
          <w:rFonts w:ascii="Times New Roman" w:hAnsi="Times New Roman" w:cs="Times New Roman"/>
          <w:sz w:val="24"/>
          <w:szCs w:val="24"/>
        </w:rPr>
        <w:t xml:space="preserve"> W, </w:t>
      </w:r>
      <w:proofErr w:type="spellStart"/>
      <w:r w:rsidRPr="00DE75B6">
        <w:rPr>
          <w:rFonts w:ascii="Times New Roman" w:hAnsi="Times New Roman" w:cs="Times New Roman"/>
          <w:sz w:val="24"/>
          <w:szCs w:val="24"/>
        </w:rPr>
        <w:t>Hoermann</w:t>
      </w:r>
      <w:proofErr w:type="spellEnd"/>
      <w:r w:rsidRPr="00DE75B6">
        <w:rPr>
          <w:rFonts w:ascii="Times New Roman" w:hAnsi="Times New Roman" w:cs="Times New Roman"/>
          <w:sz w:val="24"/>
          <w:szCs w:val="24"/>
        </w:rPr>
        <w:t xml:space="preserve"> C, </w:t>
      </w:r>
      <w:proofErr w:type="spellStart"/>
      <w:r w:rsidRPr="00DE75B6">
        <w:rPr>
          <w:rFonts w:ascii="Times New Roman" w:hAnsi="Times New Roman" w:cs="Times New Roman"/>
          <w:sz w:val="24"/>
          <w:szCs w:val="24"/>
        </w:rPr>
        <w:t>Larisch</w:t>
      </w:r>
      <w:proofErr w:type="spellEnd"/>
      <w:r w:rsidRPr="00DE75B6">
        <w:rPr>
          <w:rFonts w:ascii="Times New Roman" w:hAnsi="Times New Roman" w:cs="Times New Roman"/>
          <w:sz w:val="24"/>
          <w:szCs w:val="24"/>
        </w:rPr>
        <w:t xml:space="preserve"> R. Complex relationship between free thyroxine and TSH in the regulation of thyroid function. Eur J Endocrinol. </w:t>
      </w:r>
      <w:proofErr w:type="gramStart"/>
      <w:r w:rsidRPr="00DE75B6">
        <w:rPr>
          <w:rFonts w:ascii="Times New Roman" w:hAnsi="Times New Roman" w:cs="Times New Roman"/>
          <w:sz w:val="24"/>
          <w:szCs w:val="24"/>
        </w:rPr>
        <w:t>2010;162:1123</w:t>
      </w:r>
      <w:proofErr w:type="gramEnd"/>
      <w:r w:rsidRPr="00DE75B6">
        <w:rPr>
          <w:rFonts w:ascii="Times New Roman" w:hAnsi="Times New Roman" w:cs="Times New Roman"/>
          <w:sz w:val="24"/>
          <w:szCs w:val="24"/>
        </w:rPr>
        <w:t>-1129 DOI: 10.1530/EJE-10-0106</w:t>
      </w:r>
    </w:p>
    <w:p w14:paraId="09AB9EB0" w14:textId="77777777" w:rsidR="002C4A3B" w:rsidRDefault="002C4A3B" w:rsidP="002C4A3B">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Hadlow NC, Rothacker KM, </w:t>
      </w:r>
      <w:proofErr w:type="spellStart"/>
      <w:r w:rsidRPr="00DE75B6">
        <w:rPr>
          <w:rFonts w:ascii="Times New Roman" w:hAnsi="Times New Roman" w:cs="Times New Roman"/>
          <w:sz w:val="24"/>
          <w:szCs w:val="24"/>
        </w:rPr>
        <w:t>Wardrop</w:t>
      </w:r>
      <w:proofErr w:type="spellEnd"/>
      <w:r w:rsidRPr="00DE75B6">
        <w:rPr>
          <w:rFonts w:ascii="Times New Roman" w:hAnsi="Times New Roman" w:cs="Times New Roman"/>
          <w:sz w:val="24"/>
          <w:szCs w:val="24"/>
        </w:rPr>
        <w:t xml:space="preserve"> R, Brown SJ, Lim EU, Walsh JP. The relationship between TSH and free T4 in a large population is complex and nonlinear and</w:t>
      </w:r>
      <w:r>
        <w:rPr>
          <w:rFonts w:ascii="Times New Roman" w:hAnsi="Times New Roman" w:cs="Times New Roman"/>
          <w:sz w:val="24"/>
          <w:szCs w:val="24"/>
        </w:rPr>
        <w:t xml:space="preserve"> </w:t>
      </w:r>
      <w:r w:rsidRPr="00DE75B6">
        <w:rPr>
          <w:rFonts w:ascii="Times New Roman" w:hAnsi="Times New Roman" w:cs="Times New Roman"/>
          <w:sz w:val="24"/>
          <w:szCs w:val="24"/>
        </w:rPr>
        <w:t>differs by age and sex.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Metab</w:t>
      </w:r>
      <w:proofErr w:type="spellEnd"/>
      <w:r w:rsidRPr="00DE75B6">
        <w:rPr>
          <w:rFonts w:ascii="Times New Roman" w:hAnsi="Times New Roman" w:cs="Times New Roman"/>
          <w:sz w:val="24"/>
          <w:szCs w:val="24"/>
        </w:rPr>
        <w:t>. 2013;98(7):2936-2943 DOI:10.1210/jc.2012-4223</w:t>
      </w:r>
    </w:p>
    <w:p w14:paraId="17F3742C" w14:textId="77777777" w:rsidR="002C4A3B" w:rsidRPr="00790E7A" w:rsidRDefault="002C4A3B" w:rsidP="002C4A3B">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proofErr w:type="spellStart"/>
      <w:r w:rsidRPr="002A19EA">
        <w:rPr>
          <w:rFonts w:ascii="Times New Roman" w:hAnsi="Times New Roman" w:cs="Times New Roman"/>
          <w:sz w:val="24"/>
          <w:szCs w:val="24"/>
        </w:rPr>
        <w:t>Cappola</w:t>
      </w:r>
      <w:proofErr w:type="spellEnd"/>
      <w:r w:rsidRPr="002A19EA">
        <w:rPr>
          <w:rFonts w:ascii="Times New Roman" w:hAnsi="Times New Roman" w:cs="Times New Roman"/>
          <w:sz w:val="24"/>
          <w:szCs w:val="24"/>
        </w:rPr>
        <w:t xml:space="preserve"> AR, Desai AS, Medici M, Cooper LS, Egan </w:t>
      </w:r>
      <w:proofErr w:type="spellStart"/>
      <w:proofErr w:type="gramStart"/>
      <w:r w:rsidRPr="002A19EA">
        <w:rPr>
          <w:rFonts w:ascii="Times New Roman" w:hAnsi="Times New Roman" w:cs="Times New Roman"/>
          <w:sz w:val="24"/>
          <w:szCs w:val="24"/>
        </w:rPr>
        <w:t>D,Sopko</w:t>
      </w:r>
      <w:proofErr w:type="spellEnd"/>
      <w:proofErr w:type="gramEnd"/>
      <w:r w:rsidRPr="002A19EA">
        <w:rPr>
          <w:rFonts w:ascii="Times New Roman" w:hAnsi="Times New Roman" w:cs="Times New Roman"/>
          <w:sz w:val="24"/>
          <w:szCs w:val="24"/>
        </w:rPr>
        <w:t xml:space="preserve"> G, Fishman GI, Goldman S, Cooper DS, Mora A, </w:t>
      </w:r>
      <w:proofErr w:type="spellStart"/>
      <w:r w:rsidRPr="002A19EA">
        <w:rPr>
          <w:rFonts w:ascii="Times New Roman" w:hAnsi="Times New Roman" w:cs="Times New Roman"/>
          <w:sz w:val="24"/>
          <w:szCs w:val="24"/>
        </w:rPr>
        <w:t>Kudenchuk</w:t>
      </w:r>
      <w:proofErr w:type="spellEnd"/>
      <w:r w:rsidRPr="002A19EA">
        <w:rPr>
          <w:rFonts w:ascii="Times New Roman" w:hAnsi="Times New Roman" w:cs="Times New Roman"/>
          <w:sz w:val="24"/>
          <w:szCs w:val="24"/>
        </w:rPr>
        <w:t xml:space="preserve"> PJ, </w:t>
      </w:r>
      <w:proofErr w:type="spellStart"/>
      <w:r w:rsidRPr="002A19EA">
        <w:rPr>
          <w:rFonts w:ascii="Times New Roman" w:hAnsi="Times New Roman" w:cs="Times New Roman"/>
          <w:sz w:val="24"/>
          <w:szCs w:val="24"/>
        </w:rPr>
        <w:t>Hollenberg</w:t>
      </w:r>
      <w:proofErr w:type="spellEnd"/>
      <w:r w:rsidRPr="002A19EA">
        <w:rPr>
          <w:rFonts w:ascii="Times New Roman" w:hAnsi="Times New Roman" w:cs="Times New Roman"/>
          <w:sz w:val="24"/>
          <w:szCs w:val="24"/>
        </w:rPr>
        <w:t xml:space="preserve"> AN, McDonald CL, </w:t>
      </w:r>
      <w:proofErr w:type="spellStart"/>
      <w:r w:rsidRPr="002A19EA">
        <w:rPr>
          <w:rFonts w:ascii="Times New Roman" w:hAnsi="Times New Roman" w:cs="Times New Roman"/>
          <w:sz w:val="24"/>
          <w:szCs w:val="24"/>
        </w:rPr>
        <w:lastRenderedPageBreak/>
        <w:t>Ladenson</w:t>
      </w:r>
      <w:proofErr w:type="spellEnd"/>
      <w:r w:rsidRPr="002A19EA">
        <w:rPr>
          <w:rFonts w:ascii="Times New Roman" w:hAnsi="Times New Roman" w:cs="Times New Roman"/>
          <w:sz w:val="24"/>
          <w:szCs w:val="24"/>
        </w:rPr>
        <w:t xml:space="preserve"> PW. Thyroid and cardiovascular disease: Research agenda for enhancing knowledge, prevention and treatment. Thyroid 2019; DOI 10.1089/thy.2018.0416</w:t>
      </w:r>
    </w:p>
    <w:p w14:paraId="71BC723B" w14:textId="77777777" w:rsidR="006248F8" w:rsidRDefault="006248F8" w:rsidP="006248F8">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Modell H, Cliff W, Michael J, McFarland J, </w:t>
      </w:r>
      <w:proofErr w:type="spellStart"/>
      <w:r w:rsidRPr="00DE75B6">
        <w:rPr>
          <w:rFonts w:ascii="Times New Roman" w:hAnsi="Times New Roman" w:cs="Times New Roman"/>
          <w:sz w:val="24"/>
          <w:szCs w:val="24"/>
        </w:rPr>
        <w:t>Wenderoth</w:t>
      </w:r>
      <w:proofErr w:type="spellEnd"/>
      <w:r w:rsidRPr="00DE75B6">
        <w:rPr>
          <w:rFonts w:ascii="Times New Roman" w:hAnsi="Times New Roman" w:cs="Times New Roman"/>
          <w:sz w:val="24"/>
          <w:szCs w:val="24"/>
        </w:rPr>
        <w:t xml:space="preserve"> MP, Wright A. A physiologist’s view of homeostasis.</w:t>
      </w:r>
      <w:r>
        <w:rPr>
          <w:rFonts w:ascii="Times New Roman" w:hAnsi="Times New Roman" w:cs="Times New Roman"/>
          <w:sz w:val="24"/>
          <w:szCs w:val="24"/>
        </w:rPr>
        <w:t xml:space="preserve"> </w:t>
      </w:r>
      <w:r w:rsidRPr="00DE75B6">
        <w:rPr>
          <w:rFonts w:ascii="Times New Roman" w:hAnsi="Times New Roman" w:cs="Times New Roman"/>
          <w:sz w:val="24"/>
          <w:szCs w:val="24"/>
        </w:rPr>
        <w:t>Adv</w:t>
      </w:r>
      <w:r>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Physiol</w:t>
      </w:r>
      <w:proofErr w:type="spellEnd"/>
      <w:r w:rsidRPr="00DE75B6">
        <w:rPr>
          <w:rFonts w:ascii="Times New Roman" w:hAnsi="Times New Roman" w:cs="Times New Roman"/>
          <w:sz w:val="24"/>
          <w:szCs w:val="24"/>
        </w:rPr>
        <w:t xml:space="preserve"> Educ. 2015;39(4):259-266 doi:10.1152/advan.00107.2015 (set point theory</w:t>
      </w:r>
    </w:p>
    <w:p w14:paraId="65772EC1"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Andersen S, Pedersen KM, </w:t>
      </w:r>
      <w:proofErr w:type="spellStart"/>
      <w:r w:rsidRPr="00DE75B6">
        <w:rPr>
          <w:rFonts w:ascii="Times New Roman" w:hAnsi="Times New Roman" w:cs="Times New Roman"/>
          <w:sz w:val="24"/>
          <w:szCs w:val="24"/>
        </w:rPr>
        <w:t>Bruun</w:t>
      </w:r>
      <w:proofErr w:type="spellEnd"/>
      <w:r w:rsidRPr="00DE75B6">
        <w:rPr>
          <w:rFonts w:ascii="Times New Roman" w:hAnsi="Times New Roman" w:cs="Times New Roman"/>
          <w:sz w:val="24"/>
          <w:szCs w:val="24"/>
        </w:rPr>
        <w:t xml:space="preserve"> NH, </w:t>
      </w:r>
      <w:proofErr w:type="spellStart"/>
      <w:r w:rsidRPr="00DE75B6">
        <w:rPr>
          <w:rFonts w:ascii="Times New Roman" w:hAnsi="Times New Roman" w:cs="Times New Roman"/>
          <w:sz w:val="24"/>
          <w:szCs w:val="24"/>
        </w:rPr>
        <w:t>Laurberg</w:t>
      </w:r>
      <w:proofErr w:type="spellEnd"/>
      <w:r w:rsidRPr="00DE75B6">
        <w:rPr>
          <w:rFonts w:ascii="Times New Roman" w:hAnsi="Times New Roman" w:cs="Times New Roman"/>
          <w:sz w:val="24"/>
          <w:szCs w:val="24"/>
        </w:rPr>
        <w:t xml:space="preserve"> P. Narrow individual variations in serum T4 and T3 in normal subjects; A clue to the understanding of subclinical thyroid disease. J Clin</w:t>
      </w:r>
      <w:r w:rsidR="00A62984">
        <w:rPr>
          <w:rFonts w:ascii="Times New Roman" w:hAnsi="Times New Roman" w:cs="Times New Roman"/>
          <w:sz w:val="24"/>
          <w:szCs w:val="24"/>
        </w:rPr>
        <w:t xml:space="preserve"> </w:t>
      </w:r>
      <w:r w:rsidRPr="00DE75B6">
        <w:rPr>
          <w:rFonts w:ascii="Times New Roman" w:hAnsi="Times New Roman" w:cs="Times New Roman"/>
          <w:sz w:val="24"/>
          <w:szCs w:val="24"/>
        </w:rPr>
        <w:t>Endocrinol Metab2002; 87:1068-1072 (Individual set points- those at higher end become more hypothyroid before outside normal range- intra- individual variation&lt; inter-individual variation</w:t>
      </w:r>
    </w:p>
    <w:p w14:paraId="28497C8E" w14:textId="77777777" w:rsidR="009669B1" w:rsidRDefault="0037383B" w:rsidP="009669B1">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Biondi B, Cooper DS. The clinical significance of subclinical thyroid dysfunction. Endocrine Reviews 2008;29(1):76-131 DOI: 10.1210/er.2006-</w:t>
      </w:r>
      <w:proofErr w:type="gramStart"/>
      <w:r w:rsidRPr="00DE75B6">
        <w:rPr>
          <w:rFonts w:ascii="Times New Roman" w:hAnsi="Times New Roman" w:cs="Times New Roman"/>
          <w:sz w:val="24"/>
          <w:szCs w:val="24"/>
        </w:rPr>
        <w:t>0043  (</w:t>
      </w:r>
      <w:proofErr w:type="gramEnd"/>
      <w:r w:rsidRPr="00DE75B6">
        <w:rPr>
          <w:rFonts w:ascii="Times New Roman" w:hAnsi="Times New Roman" w:cs="Times New Roman"/>
          <w:sz w:val="24"/>
          <w:szCs w:val="24"/>
        </w:rPr>
        <w:t>set point – result abnormal for individual but within laboratory reference range</w:t>
      </w:r>
    </w:p>
    <w:p w14:paraId="263C1048" w14:textId="77777777" w:rsidR="00A639FA" w:rsidRDefault="005629EB"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Sheehan MT. Biochemical testing of the thyroid: TSH is the best and, oftentimes, only test needed- a review for primary care. Clin Med Res. 2016;14(2):83-92 DOI: 10.312/cmr.2016.1309 (Individual set point- TSH most sensitive as compare </w:t>
      </w:r>
      <w:r w:rsidR="00A639FA" w:rsidRPr="00DE75B6">
        <w:rPr>
          <w:rFonts w:ascii="Times New Roman" w:hAnsi="Times New Roman" w:cs="Times New Roman"/>
          <w:sz w:val="24"/>
          <w:szCs w:val="24"/>
        </w:rPr>
        <w:t>c FT4</w:t>
      </w:r>
    </w:p>
    <w:p w14:paraId="69495293"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Fitzgerald SP, Bean NG. The relationship between population T4/TSH set point data and T4/TSH physiology. J Thyroid Research Volume </w:t>
      </w:r>
      <w:proofErr w:type="gramStart"/>
      <w:r w:rsidRPr="00DE75B6">
        <w:rPr>
          <w:rFonts w:ascii="Times New Roman" w:hAnsi="Times New Roman" w:cs="Times New Roman"/>
          <w:sz w:val="24"/>
          <w:szCs w:val="24"/>
        </w:rPr>
        <w:t>2016;Article</w:t>
      </w:r>
      <w:proofErr w:type="gramEnd"/>
      <w:r w:rsidRPr="00DE75B6">
        <w:rPr>
          <w:rFonts w:ascii="Times New Roman" w:hAnsi="Times New Roman" w:cs="Times New Roman"/>
          <w:sz w:val="24"/>
          <w:szCs w:val="24"/>
        </w:rPr>
        <w:t xml:space="preserve"> ID 6351473, 7page</w:t>
      </w:r>
      <w:r>
        <w:rPr>
          <w:rFonts w:ascii="Times New Roman" w:hAnsi="Times New Roman" w:cs="Times New Roman"/>
          <w:sz w:val="24"/>
          <w:szCs w:val="24"/>
        </w:rPr>
        <w:t>s</w:t>
      </w:r>
    </w:p>
    <w:p w14:paraId="3CF1C8FD"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Fitzgerald SP, Bean NG, Fitzgerald LN. Population data indicate that thyroid regulation is consistent with an equilibrium-point model, but not with a set point model. Temperature 2017; DOI10.1080/23328940.2017.1281370</w:t>
      </w:r>
    </w:p>
    <w:p w14:paraId="22B867DB" w14:textId="77777777" w:rsidR="00A639FA" w:rsidRPr="009669B1"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Fitzgerald SP, Bean NG. Population correlations do not support the existence of set points for blood levels of calcium or glucose- a new model for homeostasis.  </w:t>
      </w:r>
      <w:proofErr w:type="spellStart"/>
      <w:r w:rsidRPr="00DE75B6">
        <w:rPr>
          <w:rFonts w:ascii="Times New Roman" w:hAnsi="Times New Roman" w:cs="Times New Roman"/>
          <w:sz w:val="24"/>
          <w:szCs w:val="24"/>
        </w:rPr>
        <w:t>Physiol</w:t>
      </w:r>
      <w:proofErr w:type="spellEnd"/>
      <w:r w:rsidRPr="00DE75B6">
        <w:rPr>
          <w:rFonts w:ascii="Times New Roman" w:hAnsi="Times New Roman" w:cs="Times New Roman"/>
          <w:sz w:val="24"/>
          <w:szCs w:val="24"/>
        </w:rPr>
        <w:t xml:space="preserve"> Rep, 6 (1), 2018, e13551, </w:t>
      </w:r>
      <w:hyperlink r:id="rId11" w:history="1">
        <w:r w:rsidRPr="00DE75B6">
          <w:rPr>
            <w:rFonts w:ascii="Times New Roman" w:hAnsi="Times New Roman" w:cs="Times New Roman"/>
            <w:sz w:val="24"/>
            <w:szCs w:val="24"/>
          </w:rPr>
          <w:t>https://doi.org/10.14814/phy2.13551</w:t>
        </w:r>
      </w:hyperlink>
    </w:p>
    <w:p w14:paraId="1774FD26"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r w:rsidRPr="00DD695E">
        <w:rPr>
          <w:rFonts w:ascii="Times New Roman" w:hAnsi="Times New Roman" w:cs="Times New Roman"/>
          <w:sz w:val="24"/>
          <w:szCs w:val="24"/>
        </w:rPr>
        <w:lastRenderedPageBreak/>
        <w:t xml:space="preserve"> Fitzgerald SP, Grote </w:t>
      </w:r>
      <w:proofErr w:type="spellStart"/>
      <w:r w:rsidRPr="00DD695E">
        <w:rPr>
          <w:rFonts w:ascii="Times New Roman" w:hAnsi="Times New Roman" w:cs="Times New Roman"/>
          <w:sz w:val="24"/>
          <w:szCs w:val="24"/>
        </w:rPr>
        <w:t>Beverborg</w:t>
      </w:r>
      <w:proofErr w:type="spellEnd"/>
      <w:r w:rsidRPr="00DD695E">
        <w:rPr>
          <w:rFonts w:ascii="Times New Roman" w:hAnsi="Times New Roman" w:cs="Times New Roman"/>
          <w:sz w:val="24"/>
          <w:szCs w:val="24"/>
        </w:rPr>
        <w:t xml:space="preserve"> N</w:t>
      </w:r>
      <w:r>
        <w:rPr>
          <w:rFonts w:ascii="Times New Roman" w:hAnsi="Times New Roman" w:cs="Times New Roman"/>
          <w:sz w:val="24"/>
          <w:szCs w:val="24"/>
        </w:rPr>
        <w:t xml:space="preserve">, </w:t>
      </w:r>
      <w:proofErr w:type="spellStart"/>
      <w:r>
        <w:rPr>
          <w:rFonts w:ascii="Times New Roman" w:hAnsi="Times New Roman" w:cs="Times New Roman"/>
          <w:sz w:val="24"/>
          <w:szCs w:val="24"/>
        </w:rPr>
        <w:t>Beguin</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Artunc</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Falhammar</w:t>
      </w:r>
      <w:proofErr w:type="spellEnd"/>
      <w:r>
        <w:rPr>
          <w:rFonts w:ascii="Times New Roman" w:hAnsi="Times New Roman" w:cs="Times New Roman"/>
          <w:sz w:val="24"/>
          <w:szCs w:val="24"/>
        </w:rPr>
        <w:t xml:space="preserve"> H, Bean NG. Population data provide evidence against the presence of a set point for haemoglobin levels or tissue oxygen delivery. </w:t>
      </w:r>
      <w:proofErr w:type="spellStart"/>
      <w:r>
        <w:rPr>
          <w:rFonts w:ascii="Times New Roman" w:hAnsi="Times New Roman" w:cs="Times New Roman"/>
          <w:sz w:val="24"/>
          <w:szCs w:val="24"/>
        </w:rPr>
        <w:t>Physiol</w:t>
      </w:r>
      <w:proofErr w:type="spellEnd"/>
      <w:r>
        <w:rPr>
          <w:rFonts w:ascii="Times New Roman" w:hAnsi="Times New Roman" w:cs="Times New Roman"/>
          <w:sz w:val="24"/>
          <w:szCs w:val="24"/>
        </w:rPr>
        <w:t xml:space="preserve"> Rep,7 (12),</w:t>
      </w:r>
      <w:proofErr w:type="gramStart"/>
      <w:r>
        <w:rPr>
          <w:rFonts w:ascii="Times New Roman" w:hAnsi="Times New Roman" w:cs="Times New Roman"/>
          <w:sz w:val="24"/>
          <w:szCs w:val="24"/>
        </w:rPr>
        <w:t>2019,e</w:t>
      </w:r>
      <w:proofErr w:type="gramEnd"/>
      <w:r>
        <w:rPr>
          <w:rFonts w:ascii="Times New Roman" w:hAnsi="Times New Roman" w:cs="Times New Roman"/>
          <w:sz w:val="24"/>
          <w:szCs w:val="24"/>
        </w:rPr>
        <w:t>14153, https://doi.org/10.14814/phy2.14153</w:t>
      </w:r>
    </w:p>
    <w:p w14:paraId="7E20644E" w14:textId="77777777" w:rsidR="00A639FA" w:rsidRPr="00DD695E" w:rsidRDefault="00A639FA" w:rsidP="00A639FA">
      <w:pPr>
        <w:pStyle w:val="ListParagraph"/>
        <w:numPr>
          <w:ilvl w:val="0"/>
          <w:numId w:val="6"/>
        </w:numPr>
        <w:spacing w:line="480" w:lineRule="auto"/>
        <w:rPr>
          <w:rFonts w:ascii="Times New Roman" w:hAnsi="Times New Roman" w:cs="Times New Roman"/>
          <w:sz w:val="24"/>
          <w:szCs w:val="24"/>
        </w:rPr>
      </w:pPr>
      <w:proofErr w:type="spellStart"/>
      <w:r w:rsidRPr="00DD695E">
        <w:rPr>
          <w:rFonts w:ascii="Times New Roman" w:hAnsi="Times New Roman" w:cs="Times New Roman"/>
          <w:sz w:val="24"/>
          <w:szCs w:val="24"/>
        </w:rPr>
        <w:t>Romanovsky</w:t>
      </w:r>
      <w:proofErr w:type="spellEnd"/>
      <w:r w:rsidRPr="00DD695E">
        <w:rPr>
          <w:rFonts w:ascii="Times New Roman" w:hAnsi="Times New Roman" w:cs="Times New Roman"/>
          <w:sz w:val="24"/>
          <w:szCs w:val="24"/>
        </w:rPr>
        <w:t xml:space="preserve"> AA. Do fever and </w:t>
      </w:r>
      <w:proofErr w:type="spellStart"/>
      <w:r w:rsidRPr="00DD695E">
        <w:rPr>
          <w:rFonts w:ascii="Times New Roman" w:hAnsi="Times New Roman" w:cs="Times New Roman"/>
          <w:sz w:val="24"/>
          <w:szCs w:val="24"/>
        </w:rPr>
        <w:t>anapyrexia</w:t>
      </w:r>
      <w:proofErr w:type="spellEnd"/>
      <w:r w:rsidRPr="00DD695E">
        <w:rPr>
          <w:rFonts w:ascii="Times New Roman" w:hAnsi="Times New Roman" w:cs="Times New Roman"/>
          <w:sz w:val="24"/>
          <w:szCs w:val="24"/>
        </w:rPr>
        <w:t xml:space="preserve"> exist? Analysis of set point-based definitions. Am J </w:t>
      </w:r>
      <w:proofErr w:type="spellStart"/>
      <w:r w:rsidRPr="00DD695E">
        <w:rPr>
          <w:rFonts w:ascii="Times New Roman" w:hAnsi="Times New Roman" w:cs="Times New Roman"/>
          <w:sz w:val="24"/>
          <w:szCs w:val="24"/>
        </w:rPr>
        <w:t>Physiol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w:t>
      </w:r>
      <w:proofErr w:type="spellEnd"/>
      <w:r>
        <w:rPr>
          <w:rFonts w:ascii="Times New Roman" w:hAnsi="Times New Roman" w:cs="Times New Roman"/>
          <w:sz w:val="24"/>
          <w:szCs w:val="24"/>
        </w:rPr>
        <w:t xml:space="preserve"> Comp Physiol. 287: R992-R995,2004</w:t>
      </w:r>
    </w:p>
    <w:p w14:paraId="3BB50BCF"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Moher D, </w:t>
      </w:r>
      <w:proofErr w:type="spellStart"/>
      <w:r>
        <w:rPr>
          <w:rFonts w:ascii="Times New Roman" w:hAnsi="Times New Roman" w:cs="Times New Roman"/>
          <w:sz w:val="24"/>
          <w:szCs w:val="24"/>
        </w:rPr>
        <w:t>Liberati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Tetzlaff</w:t>
      </w:r>
      <w:proofErr w:type="spellEnd"/>
      <w:r>
        <w:rPr>
          <w:rFonts w:ascii="Times New Roman" w:hAnsi="Times New Roman" w:cs="Times New Roman"/>
          <w:sz w:val="24"/>
          <w:szCs w:val="24"/>
        </w:rPr>
        <w:t xml:space="preserve"> J, Altman DG; PRISMA Group. Preferred reporting items for systematic reviews and meta-analyses: the PRISMA statement. </w:t>
      </w:r>
      <w:proofErr w:type="spellStart"/>
      <w:r>
        <w:rPr>
          <w:rFonts w:ascii="Times New Roman" w:hAnsi="Times New Roman" w:cs="Times New Roman"/>
          <w:sz w:val="24"/>
          <w:szCs w:val="24"/>
        </w:rPr>
        <w:t>PLoS</w:t>
      </w:r>
      <w:proofErr w:type="spellEnd"/>
      <w:r>
        <w:rPr>
          <w:rFonts w:ascii="Times New Roman" w:hAnsi="Times New Roman" w:cs="Times New Roman"/>
          <w:sz w:val="24"/>
          <w:szCs w:val="24"/>
        </w:rPr>
        <w:t xml:space="preserve"> Med.2009;6(7</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1000097</w:t>
      </w:r>
    </w:p>
    <w:p w14:paraId="2B92C743"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Selmer C, Olesen JB, Hansen ML, </w:t>
      </w:r>
      <w:proofErr w:type="spellStart"/>
      <w:r w:rsidRPr="00DE75B6">
        <w:rPr>
          <w:rFonts w:ascii="Times New Roman" w:hAnsi="Times New Roman" w:cs="Times New Roman"/>
          <w:sz w:val="24"/>
          <w:szCs w:val="24"/>
        </w:rPr>
        <w:t>Lindharsen</w:t>
      </w:r>
      <w:proofErr w:type="spellEnd"/>
      <w:r w:rsidRPr="00DE75B6">
        <w:rPr>
          <w:rFonts w:ascii="Times New Roman" w:hAnsi="Times New Roman" w:cs="Times New Roman"/>
          <w:sz w:val="24"/>
          <w:szCs w:val="24"/>
        </w:rPr>
        <w:t xml:space="preserve"> J, Olsen A-MS, Madsen JC, Faber J, Hansen PR et al. The spectrum of thyroid disease and risk of new onset atrial fibrillation: a large population cohort study. BMJ 2012;</w:t>
      </w:r>
      <w:proofErr w:type="gramStart"/>
      <w:r w:rsidRPr="00DE75B6">
        <w:rPr>
          <w:rFonts w:ascii="Times New Roman" w:hAnsi="Times New Roman" w:cs="Times New Roman"/>
          <w:sz w:val="24"/>
          <w:szCs w:val="24"/>
        </w:rPr>
        <w:t>345:e</w:t>
      </w:r>
      <w:proofErr w:type="gramEnd"/>
      <w:r w:rsidRPr="00DE75B6">
        <w:rPr>
          <w:rFonts w:ascii="Times New Roman" w:hAnsi="Times New Roman" w:cs="Times New Roman"/>
          <w:sz w:val="24"/>
          <w:szCs w:val="24"/>
        </w:rPr>
        <w:t>7895 DOI:10.1136/bmj.e7895</w:t>
      </w:r>
    </w:p>
    <w:p w14:paraId="38F31E9F"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proofErr w:type="spellStart"/>
      <w:r w:rsidRPr="003E0FB8">
        <w:rPr>
          <w:rFonts w:ascii="Times New Roman" w:hAnsi="Times New Roman" w:cs="Times New Roman"/>
          <w:sz w:val="24"/>
          <w:szCs w:val="24"/>
        </w:rPr>
        <w:t>Cappola</w:t>
      </w:r>
      <w:proofErr w:type="spellEnd"/>
      <w:r w:rsidRPr="003E0FB8">
        <w:rPr>
          <w:rFonts w:ascii="Times New Roman" w:hAnsi="Times New Roman" w:cs="Times New Roman"/>
          <w:sz w:val="24"/>
          <w:szCs w:val="24"/>
        </w:rPr>
        <w:t xml:space="preserve"> AR, Arnold AM, </w:t>
      </w:r>
      <w:proofErr w:type="spellStart"/>
      <w:r w:rsidRPr="003E0FB8">
        <w:rPr>
          <w:rFonts w:ascii="Times New Roman" w:hAnsi="Times New Roman" w:cs="Times New Roman"/>
          <w:sz w:val="24"/>
          <w:szCs w:val="24"/>
        </w:rPr>
        <w:t>Wulczn</w:t>
      </w:r>
      <w:proofErr w:type="spellEnd"/>
      <w:r w:rsidRPr="003E0FB8">
        <w:rPr>
          <w:rFonts w:ascii="Times New Roman" w:hAnsi="Times New Roman" w:cs="Times New Roman"/>
          <w:sz w:val="24"/>
          <w:szCs w:val="24"/>
        </w:rPr>
        <w:t xml:space="preserve"> K, Carlson M, Robbins J, </w:t>
      </w:r>
      <w:proofErr w:type="spellStart"/>
      <w:r w:rsidRPr="003E0FB8">
        <w:rPr>
          <w:rFonts w:ascii="Times New Roman" w:hAnsi="Times New Roman" w:cs="Times New Roman"/>
          <w:sz w:val="24"/>
          <w:szCs w:val="24"/>
        </w:rPr>
        <w:t>Psaty</w:t>
      </w:r>
      <w:proofErr w:type="spellEnd"/>
      <w:r w:rsidRPr="003E0FB8">
        <w:rPr>
          <w:rFonts w:ascii="Times New Roman" w:hAnsi="Times New Roman" w:cs="Times New Roman"/>
          <w:sz w:val="24"/>
          <w:szCs w:val="24"/>
        </w:rPr>
        <w:t xml:space="preserve"> BM. Thyroid function in the euthyroid range and adverse outcomes in older adults. J Clin</w:t>
      </w:r>
      <w:r>
        <w:rPr>
          <w:rFonts w:ascii="Times New Roman" w:hAnsi="Times New Roman" w:cs="Times New Roman"/>
          <w:sz w:val="24"/>
          <w:szCs w:val="24"/>
        </w:rPr>
        <w:t xml:space="preserve"> </w:t>
      </w:r>
      <w:r w:rsidRPr="003E0FB8">
        <w:rPr>
          <w:rFonts w:ascii="Times New Roman" w:hAnsi="Times New Roman" w:cs="Times New Roman"/>
          <w:sz w:val="24"/>
          <w:szCs w:val="24"/>
        </w:rPr>
        <w:t>Endocrinol</w:t>
      </w:r>
      <w:r>
        <w:rPr>
          <w:rFonts w:ascii="Times New Roman" w:hAnsi="Times New Roman" w:cs="Times New Roman"/>
          <w:sz w:val="24"/>
          <w:szCs w:val="24"/>
        </w:rPr>
        <w:t xml:space="preserve"> </w:t>
      </w:r>
      <w:proofErr w:type="spellStart"/>
      <w:r w:rsidRPr="003E0FB8">
        <w:rPr>
          <w:rFonts w:ascii="Times New Roman" w:hAnsi="Times New Roman" w:cs="Times New Roman"/>
          <w:sz w:val="24"/>
          <w:szCs w:val="24"/>
        </w:rPr>
        <w:t>Metab</w:t>
      </w:r>
      <w:proofErr w:type="spellEnd"/>
      <w:r w:rsidRPr="003E0FB8">
        <w:rPr>
          <w:rFonts w:ascii="Times New Roman" w:hAnsi="Times New Roman" w:cs="Times New Roman"/>
          <w:sz w:val="24"/>
          <w:szCs w:val="24"/>
        </w:rPr>
        <w:t xml:space="preserve"> 2015;100(3):1088-1096 DOI:10.1210/jc.2014-3586 (sensitivity difference)</w:t>
      </w:r>
    </w:p>
    <w:p w14:paraId="61EA85F6" w14:textId="77777777" w:rsidR="00A639FA" w:rsidRPr="003E0FB8" w:rsidRDefault="00A639FA" w:rsidP="00A639FA">
      <w:pPr>
        <w:pStyle w:val="ListParagraph"/>
        <w:numPr>
          <w:ilvl w:val="0"/>
          <w:numId w:val="6"/>
        </w:numPr>
        <w:spacing w:line="480" w:lineRule="auto"/>
        <w:rPr>
          <w:rFonts w:ascii="Times New Roman" w:hAnsi="Times New Roman" w:cs="Times New Roman"/>
          <w:sz w:val="24"/>
          <w:szCs w:val="24"/>
        </w:rPr>
      </w:pPr>
      <w:r w:rsidRPr="003E0FB8">
        <w:rPr>
          <w:rFonts w:ascii="Times New Roman" w:hAnsi="Times New Roman" w:cs="Times New Roman"/>
          <w:sz w:val="24"/>
          <w:szCs w:val="24"/>
        </w:rPr>
        <w:t xml:space="preserve">Baumgartner C, da Costa BR, Collet TH, Feller M, </w:t>
      </w:r>
      <w:proofErr w:type="spellStart"/>
      <w:r w:rsidRPr="003E0FB8">
        <w:rPr>
          <w:rFonts w:ascii="Times New Roman" w:hAnsi="Times New Roman" w:cs="Times New Roman"/>
          <w:sz w:val="24"/>
          <w:szCs w:val="24"/>
        </w:rPr>
        <w:t>Floriani</w:t>
      </w:r>
      <w:proofErr w:type="spellEnd"/>
      <w:r w:rsidRPr="003E0FB8">
        <w:rPr>
          <w:rFonts w:ascii="Times New Roman" w:hAnsi="Times New Roman" w:cs="Times New Roman"/>
          <w:sz w:val="24"/>
          <w:szCs w:val="24"/>
        </w:rPr>
        <w:t xml:space="preserve"> C, Bauer DC, </w:t>
      </w:r>
      <w:proofErr w:type="spellStart"/>
      <w:r w:rsidRPr="003E0FB8">
        <w:rPr>
          <w:rFonts w:ascii="Times New Roman" w:hAnsi="Times New Roman" w:cs="Times New Roman"/>
          <w:sz w:val="24"/>
          <w:szCs w:val="24"/>
        </w:rPr>
        <w:t>Cappola</w:t>
      </w:r>
      <w:proofErr w:type="spellEnd"/>
      <w:r w:rsidRPr="003E0FB8">
        <w:rPr>
          <w:rFonts w:ascii="Times New Roman" w:hAnsi="Times New Roman" w:cs="Times New Roman"/>
          <w:sz w:val="24"/>
          <w:szCs w:val="24"/>
        </w:rPr>
        <w:t xml:space="preserve"> AR, </w:t>
      </w:r>
      <w:proofErr w:type="spellStart"/>
      <w:r w:rsidRPr="003E0FB8">
        <w:rPr>
          <w:rFonts w:ascii="Times New Roman" w:hAnsi="Times New Roman" w:cs="Times New Roman"/>
          <w:sz w:val="24"/>
          <w:szCs w:val="24"/>
        </w:rPr>
        <w:t>Heckbert</w:t>
      </w:r>
      <w:proofErr w:type="spellEnd"/>
      <w:r w:rsidRPr="003E0FB8">
        <w:rPr>
          <w:rFonts w:ascii="Times New Roman" w:hAnsi="Times New Roman" w:cs="Times New Roman"/>
          <w:sz w:val="24"/>
          <w:szCs w:val="24"/>
        </w:rPr>
        <w:t xml:space="preserve"> SR, </w:t>
      </w:r>
      <w:proofErr w:type="spellStart"/>
      <w:r w:rsidRPr="003E0FB8">
        <w:rPr>
          <w:rFonts w:ascii="Times New Roman" w:hAnsi="Times New Roman" w:cs="Times New Roman"/>
          <w:sz w:val="24"/>
          <w:szCs w:val="24"/>
        </w:rPr>
        <w:t>Ceresini</w:t>
      </w:r>
      <w:proofErr w:type="spellEnd"/>
      <w:r w:rsidRPr="003E0FB8">
        <w:rPr>
          <w:rFonts w:ascii="Times New Roman" w:hAnsi="Times New Roman" w:cs="Times New Roman"/>
          <w:sz w:val="24"/>
          <w:szCs w:val="24"/>
        </w:rPr>
        <w:t xml:space="preserve"> G, </w:t>
      </w:r>
      <w:proofErr w:type="spellStart"/>
      <w:r w:rsidRPr="003E0FB8">
        <w:rPr>
          <w:rFonts w:ascii="Times New Roman" w:hAnsi="Times New Roman" w:cs="Times New Roman"/>
          <w:sz w:val="24"/>
          <w:szCs w:val="24"/>
        </w:rPr>
        <w:t>Gussekloo</w:t>
      </w:r>
      <w:proofErr w:type="spellEnd"/>
      <w:r w:rsidRPr="003E0FB8">
        <w:rPr>
          <w:rFonts w:ascii="Times New Roman" w:hAnsi="Times New Roman" w:cs="Times New Roman"/>
          <w:sz w:val="24"/>
          <w:szCs w:val="24"/>
        </w:rPr>
        <w:t xml:space="preserve"> J, den </w:t>
      </w:r>
      <w:proofErr w:type="spellStart"/>
      <w:r w:rsidRPr="003E0FB8">
        <w:rPr>
          <w:rFonts w:ascii="Times New Roman" w:hAnsi="Times New Roman" w:cs="Times New Roman"/>
          <w:sz w:val="24"/>
          <w:szCs w:val="24"/>
        </w:rPr>
        <w:t>Elzen</w:t>
      </w:r>
      <w:proofErr w:type="spellEnd"/>
      <w:r w:rsidRPr="003E0FB8">
        <w:rPr>
          <w:rFonts w:ascii="Times New Roman" w:hAnsi="Times New Roman" w:cs="Times New Roman"/>
          <w:sz w:val="24"/>
          <w:szCs w:val="24"/>
        </w:rPr>
        <w:t xml:space="preserve"> WPJ, </w:t>
      </w:r>
      <w:proofErr w:type="spellStart"/>
      <w:r w:rsidRPr="003E0FB8">
        <w:rPr>
          <w:rFonts w:ascii="Times New Roman" w:hAnsi="Times New Roman" w:cs="Times New Roman"/>
          <w:sz w:val="24"/>
          <w:szCs w:val="24"/>
        </w:rPr>
        <w:t>Peeters</w:t>
      </w:r>
      <w:proofErr w:type="spellEnd"/>
      <w:r w:rsidRPr="003E0FB8">
        <w:rPr>
          <w:rFonts w:ascii="Times New Roman" w:hAnsi="Times New Roman" w:cs="Times New Roman"/>
          <w:sz w:val="24"/>
          <w:szCs w:val="24"/>
        </w:rPr>
        <w:t xml:space="preserve"> RP, </w:t>
      </w:r>
      <w:proofErr w:type="spellStart"/>
      <w:r w:rsidRPr="003E0FB8">
        <w:rPr>
          <w:rFonts w:ascii="Times New Roman" w:hAnsi="Times New Roman" w:cs="Times New Roman"/>
          <w:sz w:val="24"/>
          <w:szCs w:val="24"/>
        </w:rPr>
        <w:t>Luben</w:t>
      </w:r>
      <w:proofErr w:type="spellEnd"/>
      <w:r w:rsidRPr="003E0FB8">
        <w:rPr>
          <w:rFonts w:ascii="Times New Roman" w:hAnsi="Times New Roman" w:cs="Times New Roman"/>
          <w:sz w:val="24"/>
          <w:szCs w:val="24"/>
        </w:rPr>
        <w:t xml:space="preserve"> R, </w:t>
      </w:r>
      <w:proofErr w:type="spellStart"/>
      <w:r w:rsidRPr="003E0FB8">
        <w:rPr>
          <w:rFonts w:ascii="Times New Roman" w:hAnsi="Times New Roman" w:cs="Times New Roman"/>
          <w:sz w:val="24"/>
          <w:szCs w:val="24"/>
        </w:rPr>
        <w:t>Völzke</w:t>
      </w:r>
      <w:proofErr w:type="spellEnd"/>
      <w:r w:rsidRPr="003E0FB8">
        <w:rPr>
          <w:rFonts w:ascii="Times New Roman" w:hAnsi="Times New Roman" w:cs="Times New Roman"/>
          <w:sz w:val="24"/>
          <w:szCs w:val="24"/>
        </w:rPr>
        <w:t xml:space="preserve"> H, </w:t>
      </w:r>
      <w:proofErr w:type="spellStart"/>
      <w:r w:rsidRPr="003E0FB8">
        <w:rPr>
          <w:rFonts w:ascii="Times New Roman" w:hAnsi="Times New Roman" w:cs="Times New Roman"/>
          <w:sz w:val="24"/>
          <w:szCs w:val="24"/>
        </w:rPr>
        <w:t>Dörr</w:t>
      </w:r>
      <w:proofErr w:type="spellEnd"/>
      <w:r w:rsidRPr="003E0FB8">
        <w:rPr>
          <w:rFonts w:ascii="Times New Roman" w:hAnsi="Times New Roman" w:cs="Times New Roman"/>
          <w:sz w:val="24"/>
          <w:szCs w:val="24"/>
        </w:rPr>
        <w:t xml:space="preserve"> M, Walsh JP, </w:t>
      </w:r>
      <w:proofErr w:type="spellStart"/>
      <w:r w:rsidRPr="003E0FB8">
        <w:rPr>
          <w:rFonts w:ascii="Times New Roman" w:hAnsi="Times New Roman" w:cs="Times New Roman"/>
          <w:sz w:val="24"/>
          <w:szCs w:val="24"/>
        </w:rPr>
        <w:t>Bremner</w:t>
      </w:r>
      <w:proofErr w:type="spellEnd"/>
      <w:r w:rsidRPr="003E0FB8">
        <w:rPr>
          <w:rFonts w:ascii="Times New Roman" w:hAnsi="Times New Roman" w:cs="Times New Roman"/>
          <w:sz w:val="24"/>
          <w:szCs w:val="24"/>
        </w:rPr>
        <w:t xml:space="preserve"> A, </w:t>
      </w:r>
      <w:proofErr w:type="spellStart"/>
      <w:r w:rsidRPr="003E0FB8">
        <w:rPr>
          <w:rFonts w:ascii="Times New Roman" w:hAnsi="Times New Roman" w:cs="Times New Roman"/>
          <w:sz w:val="24"/>
          <w:szCs w:val="24"/>
        </w:rPr>
        <w:t>Iacoviello</w:t>
      </w:r>
      <w:proofErr w:type="spellEnd"/>
      <w:r w:rsidRPr="003E0FB8">
        <w:rPr>
          <w:rFonts w:ascii="Times New Roman" w:hAnsi="Times New Roman" w:cs="Times New Roman"/>
          <w:sz w:val="24"/>
          <w:szCs w:val="24"/>
        </w:rPr>
        <w:t xml:space="preserve"> M, Macfarlane P, </w:t>
      </w:r>
      <w:proofErr w:type="spellStart"/>
      <w:r w:rsidRPr="003E0FB8">
        <w:rPr>
          <w:rFonts w:ascii="Times New Roman" w:hAnsi="Times New Roman" w:cs="Times New Roman"/>
          <w:sz w:val="24"/>
          <w:szCs w:val="24"/>
        </w:rPr>
        <w:t>Heeringa</w:t>
      </w:r>
      <w:proofErr w:type="spellEnd"/>
      <w:r w:rsidRPr="003E0FB8">
        <w:rPr>
          <w:rFonts w:ascii="Times New Roman" w:hAnsi="Times New Roman" w:cs="Times New Roman"/>
          <w:sz w:val="24"/>
          <w:szCs w:val="24"/>
        </w:rPr>
        <w:t xml:space="preserve"> J, Stott DJ, </w:t>
      </w:r>
      <w:proofErr w:type="spellStart"/>
      <w:r w:rsidRPr="003E0FB8">
        <w:rPr>
          <w:rFonts w:ascii="Times New Roman" w:hAnsi="Times New Roman" w:cs="Times New Roman"/>
          <w:sz w:val="24"/>
          <w:szCs w:val="24"/>
        </w:rPr>
        <w:t>Westendorp</w:t>
      </w:r>
      <w:proofErr w:type="spellEnd"/>
      <w:r w:rsidRPr="003E0FB8">
        <w:rPr>
          <w:rFonts w:ascii="Times New Roman" w:hAnsi="Times New Roman" w:cs="Times New Roman"/>
          <w:sz w:val="24"/>
          <w:szCs w:val="24"/>
        </w:rPr>
        <w:t xml:space="preserve"> RGJ, </w:t>
      </w:r>
      <w:proofErr w:type="spellStart"/>
      <w:r w:rsidRPr="003E0FB8">
        <w:rPr>
          <w:rFonts w:ascii="Times New Roman" w:hAnsi="Times New Roman" w:cs="Times New Roman"/>
          <w:sz w:val="24"/>
          <w:szCs w:val="24"/>
        </w:rPr>
        <w:t>Khaw</w:t>
      </w:r>
      <w:proofErr w:type="spellEnd"/>
      <w:r w:rsidRPr="003E0FB8">
        <w:rPr>
          <w:rFonts w:ascii="Times New Roman" w:hAnsi="Times New Roman" w:cs="Times New Roman"/>
          <w:sz w:val="24"/>
          <w:szCs w:val="24"/>
        </w:rPr>
        <w:t xml:space="preserve"> KT, Magnani JW, </w:t>
      </w:r>
      <w:proofErr w:type="spellStart"/>
      <w:r w:rsidRPr="003E0FB8">
        <w:rPr>
          <w:rFonts w:ascii="Times New Roman" w:hAnsi="Times New Roman" w:cs="Times New Roman"/>
          <w:sz w:val="24"/>
          <w:szCs w:val="24"/>
        </w:rPr>
        <w:t>Aujesky</w:t>
      </w:r>
      <w:proofErr w:type="spellEnd"/>
      <w:r w:rsidRPr="003E0FB8">
        <w:rPr>
          <w:rFonts w:ascii="Times New Roman" w:hAnsi="Times New Roman" w:cs="Times New Roman"/>
          <w:sz w:val="24"/>
          <w:szCs w:val="24"/>
        </w:rPr>
        <w:t xml:space="preserve"> D, </w:t>
      </w:r>
      <w:proofErr w:type="spellStart"/>
      <w:r w:rsidRPr="003E0FB8">
        <w:rPr>
          <w:rFonts w:ascii="Times New Roman" w:hAnsi="Times New Roman" w:cs="Times New Roman"/>
          <w:sz w:val="24"/>
          <w:szCs w:val="24"/>
        </w:rPr>
        <w:t>Rodondi</w:t>
      </w:r>
      <w:proofErr w:type="spellEnd"/>
      <w:r w:rsidRPr="003E0FB8">
        <w:rPr>
          <w:rFonts w:ascii="Times New Roman" w:hAnsi="Times New Roman" w:cs="Times New Roman"/>
          <w:sz w:val="24"/>
          <w:szCs w:val="24"/>
        </w:rPr>
        <w:t xml:space="preserve"> N; Thyroid Studies Collaboration. Thyroid Studies Collaboration. Thyroid function within the normal range, subclinical hypothyroidism, and the risk of atrial fibrillation. Circulation 2017; 136(22):2100-2116. DOI:10.1161/CIRCULATIONAHA.117.028753 (different sensitivity pit/heart)</w:t>
      </w:r>
    </w:p>
    <w:p w14:paraId="7D222427" w14:textId="77777777" w:rsidR="00A639FA" w:rsidRPr="003E0FB8" w:rsidRDefault="00A639FA" w:rsidP="00A639FA">
      <w:pPr>
        <w:pStyle w:val="ListParagraph"/>
        <w:numPr>
          <w:ilvl w:val="0"/>
          <w:numId w:val="6"/>
        </w:numPr>
        <w:spacing w:line="480" w:lineRule="auto"/>
        <w:rPr>
          <w:rFonts w:ascii="Times New Roman" w:hAnsi="Times New Roman" w:cs="Times New Roman"/>
          <w:sz w:val="24"/>
          <w:szCs w:val="24"/>
        </w:rPr>
      </w:pPr>
      <w:proofErr w:type="spellStart"/>
      <w:r w:rsidRPr="00DE75B6">
        <w:rPr>
          <w:rFonts w:ascii="Times New Roman" w:hAnsi="Times New Roman" w:cs="Times New Roman"/>
          <w:sz w:val="24"/>
          <w:szCs w:val="24"/>
        </w:rPr>
        <w:lastRenderedPageBreak/>
        <w:t>Gammage</w:t>
      </w:r>
      <w:proofErr w:type="spellEnd"/>
      <w:r w:rsidRPr="00DE75B6">
        <w:rPr>
          <w:rFonts w:ascii="Times New Roman" w:hAnsi="Times New Roman" w:cs="Times New Roman"/>
          <w:sz w:val="24"/>
          <w:szCs w:val="24"/>
        </w:rPr>
        <w:t xml:space="preserve"> MD, </w:t>
      </w:r>
      <w:proofErr w:type="spellStart"/>
      <w:r w:rsidRPr="00DE75B6">
        <w:rPr>
          <w:rFonts w:ascii="Times New Roman" w:hAnsi="Times New Roman" w:cs="Times New Roman"/>
          <w:sz w:val="24"/>
          <w:szCs w:val="24"/>
        </w:rPr>
        <w:t>Parle</w:t>
      </w:r>
      <w:proofErr w:type="spellEnd"/>
      <w:r w:rsidRPr="00DE75B6">
        <w:rPr>
          <w:rFonts w:ascii="Times New Roman" w:hAnsi="Times New Roman" w:cs="Times New Roman"/>
          <w:sz w:val="24"/>
          <w:szCs w:val="24"/>
        </w:rPr>
        <w:t xml:space="preserve"> JV, Holder RL, Roberts LM, Hobbs FD, Wilson S, Sheppard MC, Franklyn JA. Association between serum free thyroxine concentration and atrial fibrillation. Arch Intern Med. 2007;167(9):928-34 DOI: 10.1001/archinte.167.9.928</w:t>
      </w:r>
    </w:p>
    <w:p w14:paraId="21D1DAB0"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proofErr w:type="spellStart"/>
      <w:r w:rsidRPr="00DE75B6">
        <w:rPr>
          <w:rFonts w:ascii="Times New Roman" w:hAnsi="Times New Roman" w:cs="Times New Roman"/>
          <w:sz w:val="24"/>
          <w:szCs w:val="24"/>
        </w:rPr>
        <w:t>Heeringa</w:t>
      </w:r>
      <w:proofErr w:type="spellEnd"/>
      <w:r w:rsidRPr="00DE75B6">
        <w:rPr>
          <w:rFonts w:ascii="Times New Roman" w:hAnsi="Times New Roman" w:cs="Times New Roman"/>
          <w:sz w:val="24"/>
          <w:szCs w:val="24"/>
        </w:rPr>
        <w:t xml:space="preserve"> J, </w:t>
      </w:r>
      <w:proofErr w:type="spellStart"/>
      <w:r w:rsidRPr="00DE75B6">
        <w:rPr>
          <w:rFonts w:ascii="Times New Roman" w:hAnsi="Times New Roman" w:cs="Times New Roman"/>
          <w:sz w:val="24"/>
          <w:szCs w:val="24"/>
        </w:rPr>
        <w:t>Hoogendoorn</w:t>
      </w:r>
      <w:proofErr w:type="spellEnd"/>
      <w:r w:rsidRPr="00DE75B6">
        <w:rPr>
          <w:rFonts w:ascii="Times New Roman" w:hAnsi="Times New Roman" w:cs="Times New Roman"/>
          <w:sz w:val="24"/>
          <w:szCs w:val="24"/>
        </w:rPr>
        <w:t xml:space="preserve"> EH, van der </w:t>
      </w:r>
      <w:proofErr w:type="spellStart"/>
      <w:r w:rsidRPr="00DE75B6">
        <w:rPr>
          <w:rFonts w:ascii="Times New Roman" w:hAnsi="Times New Roman" w:cs="Times New Roman"/>
          <w:sz w:val="24"/>
          <w:szCs w:val="24"/>
        </w:rPr>
        <w:t>Deure</w:t>
      </w:r>
      <w:proofErr w:type="spellEnd"/>
      <w:r w:rsidRPr="00DE75B6">
        <w:rPr>
          <w:rFonts w:ascii="Times New Roman" w:hAnsi="Times New Roman" w:cs="Times New Roman"/>
          <w:sz w:val="24"/>
          <w:szCs w:val="24"/>
        </w:rPr>
        <w:t xml:space="preserve"> WM, </w:t>
      </w:r>
      <w:proofErr w:type="spellStart"/>
      <w:r w:rsidRPr="00DE75B6">
        <w:rPr>
          <w:rFonts w:ascii="Times New Roman" w:hAnsi="Times New Roman" w:cs="Times New Roman"/>
          <w:sz w:val="24"/>
          <w:szCs w:val="24"/>
        </w:rPr>
        <w:t>Hofman</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 Hop WC, den </w:t>
      </w:r>
      <w:proofErr w:type="spellStart"/>
      <w:r w:rsidRPr="00DE75B6">
        <w:rPr>
          <w:rFonts w:ascii="Times New Roman" w:hAnsi="Times New Roman" w:cs="Times New Roman"/>
          <w:sz w:val="24"/>
          <w:szCs w:val="24"/>
        </w:rPr>
        <w:t>Heijer</w:t>
      </w:r>
      <w:proofErr w:type="spellEnd"/>
      <w:r w:rsidRPr="00DE75B6">
        <w:rPr>
          <w:rFonts w:ascii="Times New Roman" w:hAnsi="Times New Roman" w:cs="Times New Roman"/>
          <w:sz w:val="24"/>
          <w:szCs w:val="24"/>
        </w:rPr>
        <w:t xml:space="preserve"> M, Visser TJ, </w:t>
      </w:r>
      <w:proofErr w:type="spellStart"/>
      <w:r w:rsidRPr="00DE75B6">
        <w:rPr>
          <w:rFonts w:ascii="Times New Roman" w:hAnsi="Times New Roman" w:cs="Times New Roman"/>
          <w:sz w:val="24"/>
          <w:szCs w:val="24"/>
        </w:rPr>
        <w:t>Witterman</w:t>
      </w:r>
      <w:proofErr w:type="spellEnd"/>
      <w:r w:rsidRPr="00DE75B6">
        <w:rPr>
          <w:rFonts w:ascii="Times New Roman" w:hAnsi="Times New Roman" w:cs="Times New Roman"/>
          <w:sz w:val="24"/>
          <w:szCs w:val="24"/>
        </w:rPr>
        <w:t xml:space="preserve"> JC. High-normal thyroid function and the risk of atrial fibrillation: the Rotterdam study. Arch Int Med. 2008;168(20):2219-24 DOI: 10.1001/archinte.168.20.2219 (FT4- not sig 0.06)</w:t>
      </w:r>
    </w:p>
    <w:p w14:paraId="0ABF68C8" w14:textId="77777777" w:rsidR="00A639FA" w:rsidRPr="003E0FB8" w:rsidRDefault="00A639FA" w:rsidP="00A639F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Chaker</w:t>
      </w:r>
      <w:proofErr w:type="spellEnd"/>
      <w:r>
        <w:rPr>
          <w:rFonts w:ascii="Times New Roman" w:hAnsi="Times New Roman" w:cs="Times New Roman"/>
          <w:sz w:val="24"/>
          <w:szCs w:val="24"/>
        </w:rPr>
        <w:t xml:space="preserve">, L, </w:t>
      </w:r>
      <w:proofErr w:type="spellStart"/>
      <w:r>
        <w:rPr>
          <w:rFonts w:ascii="Times New Roman" w:hAnsi="Times New Roman" w:cs="Times New Roman"/>
          <w:sz w:val="24"/>
          <w:szCs w:val="24"/>
        </w:rPr>
        <w:t>Heeringa</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Deghan</w:t>
      </w:r>
      <w:proofErr w:type="spellEnd"/>
      <w:r>
        <w:rPr>
          <w:rFonts w:ascii="Times New Roman" w:hAnsi="Times New Roman" w:cs="Times New Roman"/>
          <w:sz w:val="24"/>
          <w:szCs w:val="24"/>
        </w:rPr>
        <w:t xml:space="preserve"> A, Medici M, Visser WE, Baumgartner C, </w:t>
      </w:r>
      <w:proofErr w:type="spellStart"/>
      <w:r>
        <w:rPr>
          <w:rFonts w:ascii="Times New Roman" w:hAnsi="Times New Roman" w:cs="Times New Roman"/>
          <w:sz w:val="24"/>
          <w:szCs w:val="24"/>
        </w:rPr>
        <w:t>Hofman</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Rodondi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N,  </w:t>
      </w:r>
      <w:proofErr w:type="spellStart"/>
      <w:r>
        <w:rPr>
          <w:rFonts w:ascii="Times New Roman" w:hAnsi="Times New Roman" w:cs="Times New Roman"/>
          <w:sz w:val="24"/>
          <w:szCs w:val="24"/>
        </w:rPr>
        <w:t>Peeters</w:t>
      </w:r>
      <w:proofErr w:type="spellEnd"/>
      <w:proofErr w:type="gramEnd"/>
      <w:r>
        <w:rPr>
          <w:rFonts w:ascii="Times New Roman" w:hAnsi="Times New Roman" w:cs="Times New Roman"/>
          <w:sz w:val="24"/>
          <w:szCs w:val="24"/>
        </w:rPr>
        <w:t xml:space="preserve"> RP, Franco OH. Normal thyroid function and the risk of atrial fibrillation: the Rotterdam Study J Clin Endocrinol Metab.2015; 100:3718-3724 DOI:10.1210/jc.2015-2480</w:t>
      </w:r>
    </w:p>
    <w:p w14:paraId="6C238823"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Yan Z, Huang H, Li J, Wang J. Relationship between subclinical thyroid dysfunction and the risk of fracture: a meta-analysis of prospective cohort studies. Osteoporosis Int. </w:t>
      </w:r>
      <w:proofErr w:type="gramStart"/>
      <w:r w:rsidRPr="00DE75B6">
        <w:rPr>
          <w:rFonts w:ascii="Times New Roman" w:hAnsi="Times New Roman" w:cs="Times New Roman"/>
          <w:sz w:val="24"/>
          <w:szCs w:val="24"/>
        </w:rPr>
        <w:t>2016;1:115</w:t>
      </w:r>
      <w:proofErr w:type="gramEnd"/>
      <w:r w:rsidRPr="00DE75B6">
        <w:rPr>
          <w:rFonts w:ascii="Times New Roman" w:hAnsi="Times New Roman" w:cs="Times New Roman"/>
          <w:sz w:val="24"/>
          <w:szCs w:val="24"/>
        </w:rPr>
        <w:t>-25 DOI: 10.1007/s00198-015-3221-z</w:t>
      </w:r>
    </w:p>
    <w:p w14:paraId="2A2A8B7F" w14:textId="77777777" w:rsidR="00A639FA" w:rsidRPr="003E0FB8"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Van Rijn LE, Pop VJ, Williams GR. Low bone mineral density is related to high physiological levels of free thyroxine in peri-menopausal women. Eur J Endocrinol. 2014;170(3):461-8 DOI:10.1530/EJE-13-0769</w:t>
      </w:r>
    </w:p>
    <w:p w14:paraId="3D364674"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proofErr w:type="spellStart"/>
      <w:r w:rsidRPr="00DE75B6">
        <w:rPr>
          <w:rFonts w:ascii="Times New Roman" w:hAnsi="Times New Roman" w:cs="Times New Roman"/>
          <w:sz w:val="24"/>
          <w:szCs w:val="24"/>
        </w:rPr>
        <w:t>Roef</w:t>
      </w:r>
      <w:proofErr w:type="spellEnd"/>
      <w:r w:rsidRPr="00DE75B6">
        <w:rPr>
          <w:rFonts w:ascii="Times New Roman" w:hAnsi="Times New Roman" w:cs="Times New Roman"/>
          <w:sz w:val="24"/>
          <w:szCs w:val="24"/>
        </w:rPr>
        <w:t xml:space="preserve"> G, </w:t>
      </w:r>
      <w:proofErr w:type="spellStart"/>
      <w:r w:rsidRPr="00DE75B6">
        <w:rPr>
          <w:rFonts w:ascii="Times New Roman" w:hAnsi="Times New Roman" w:cs="Times New Roman"/>
          <w:sz w:val="24"/>
          <w:szCs w:val="24"/>
        </w:rPr>
        <w:t>lapauw</w:t>
      </w:r>
      <w:proofErr w:type="spellEnd"/>
      <w:r w:rsidRPr="00DE75B6">
        <w:rPr>
          <w:rFonts w:ascii="Times New Roman" w:hAnsi="Times New Roman" w:cs="Times New Roman"/>
          <w:sz w:val="24"/>
          <w:szCs w:val="24"/>
        </w:rPr>
        <w:t xml:space="preserve"> B, </w:t>
      </w:r>
      <w:proofErr w:type="spellStart"/>
      <w:r w:rsidRPr="00DE75B6">
        <w:rPr>
          <w:rFonts w:ascii="Times New Roman" w:hAnsi="Times New Roman" w:cs="Times New Roman"/>
          <w:sz w:val="24"/>
          <w:szCs w:val="24"/>
        </w:rPr>
        <w:t>Goemaere</w:t>
      </w:r>
      <w:proofErr w:type="spellEnd"/>
      <w:r w:rsidRPr="00DE75B6">
        <w:rPr>
          <w:rFonts w:ascii="Times New Roman" w:hAnsi="Times New Roman" w:cs="Times New Roman"/>
          <w:sz w:val="24"/>
          <w:szCs w:val="24"/>
        </w:rPr>
        <w:t xml:space="preserve"> S, </w:t>
      </w:r>
      <w:proofErr w:type="spellStart"/>
      <w:r w:rsidRPr="00DE75B6">
        <w:rPr>
          <w:rFonts w:ascii="Times New Roman" w:hAnsi="Times New Roman" w:cs="Times New Roman"/>
          <w:sz w:val="24"/>
          <w:szCs w:val="24"/>
        </w:rPr>
        <w:t>Zmierczak</w:t>
      </w:r>
      <w:proofErr w:type="spellEnd"/>
      <w:r w:rsidRPr="00DE75B6">
        <w:rPr>
          <w:rFonts w:ascii="Times New Roman" w:hAnsi="Times New Roman" w:cs="Times New Roman"/>
          <w:sz w:val="24"/>
          <w:szCs w:val="24"/>
        </w:rPr>
        <w:t xml:space="preserve"> H, Fliers T, Kaufman JM, </w:t>
      </w:r>
      <w:proofErr w:type="spellStart"/>
      <w:r w:rsidRPr="00DE75B6">
        <w:rPr>
          <w:rFonts w:ascii="Times New Roman" w:hAnsi="Times New Roman" w:cs="Times New Roman"/>
          <w:sz w:val="24"/>
          <w:szCs w:val="24"/>
        </w:rPr>
        <w:t>Taes</w:t>
      </w:r>
      <w:proofErr w:type="spellEnd"/>
      <w:r w:rsidRPr="00DE75B6">
        <w:rPr>
          <w:rFonts w:ascii="Times New Roman" w:hAnsi="Times New Roman" w:cs="Times New Roman"/>
          <w:sz w:val="24"/>
          <w:szCs w:val="24"/>
        </w:rPr>
        <w:t xml:space="preserve"> Y. Thyroid hormone status within the physiological range affects bone mass and density in healthy men at the age of peak bone mass. Eur J Endocrinol. 2011 164(6): 1027-34 DOI:10.1530/EJE-10-1113</w:t>
      </w:r>
    </w:p>
    <w:p w14:paraId="66399646"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Murphy E, </w:t>
      </w:r>
      <w:proofErr w:type="spellStart"/>
      <w:r w:rsidRPr="00DE75B6">
        <w:rPr>
          <w:rFonts w:ascii="Times New Roman" w:hAnsi="Times New Roman" w:cs="Times New Roman"/>
          <w:sz w:val="24"/>
          <w:szCs w:val="24"/>
        </w:rPr>
        <w:t>Glüer</w:t>
      </w:r>
      <w:proofErr w:type="spellEnd"/>
      <w:r w:rsidRPr="00DE75B6">
        <w:rPr>
          <w:rFonts w:ascii="Times New Roman" w:hAnsi="Times New Roman" w:cs="Times New Roman"/>
          <w:sz w:val="24"/>
          <w:szCs w:val="24"/>
        </w:rPr>
        <w:t xml:space="preserve"> CC, Reid DM, </w:t>
      </w:r>
      <w:proofErr w:type="spellStart"/>
      <w:r w:rsidRPr="00DE75B6">
        <w:rPr>
          <w:rFonts w:ascii="Times New Roman" w:hAnsi="Times New Roman" w:cs="Times New Roman"/>
          <w:sz w:val="24"/>
          <w:szCs w:val="24"/>
        </w:rPr>
        <w:t>Felsenberg</w:t>
      </w:r>
      <w:proofErr w:type="spellEnd"/>
      <w:r w:rsidRPr="00DE75B6">
        <w:rPr>
          <w:rFonts w:ascii="Times New Roman" w:hAnsi="Times New Roman" w:cs="Times New Roman"/>
          <w:sz w:val="24"/>
          <w:szCs w:val="24"/>
        </w:rPr>
        <w:t xml:space="preserve"> D, Roux C, </w:t>
      </w:r>
      <w:proofErr w:type="spellStart"/>
      <w:r w:rsidRPr="00DE75B6">
        <w:rPr>
          <w:rFonts w:ascii="Times New Roman" w:hAnsi="Times New Roman" w:cs="Times New Roman"/>
          <w:sz w:val="24"/>
          <w:szCs w:val="24"/>
        </w:rPr>
        <w:t>Eastell</w:t>
      </w:r>
      <w:proofErr w:type="spellEnd"/>
      <w:r w:rsidRPr="00DE75B6">
        <w:rPr>
          <w:rFonts w:ascii="Times New Roman" w:hAnsi="Times New Roman" w:cs="Times New Roman"/>
          <w:sz w:val="24"/>
          <w:szCs w:val="24"/>
        </w:rPr>
        <w:t xml:space="preserve"> R, Williams GR. Thyroid function within the upper normal range is associated with reduced bone mineral density and an increased risk of nonvertebral fractures in healthy euthyroid </w:t>
      </w:r>
      <w:r w:rsidRPr="00DE75B6">
        <w:rPr>
          <w:rFonts w:ascii="Times New Roman" w:hAnsi="Times New Roman" w:cs="Times New Roman"/>
          <w:sz w:val="24"/>
          <w:szCs w:val="24"/>
        </w:rPr>
        <w:lastRenderedPageBreak/>
        <w:t>postmenopausal women.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Metab</w:t>
      </w:r>
      <w:proofErr w:type="spellEnd"/>
      <w:r w:rsidRPr="00DE75B6">
        <w:rPr>
          <w:rFonts w:ascii="Times New Roman" w:hAnsi="Times New Roman" w:cs="Times New Roman"/>
          <w:sz w:val="24"/>
          <w:szCs w:val="24"/>
        </w:rPr>
        <w:t>. 2010;95(7):3173-81 DOI:10.1210/jc.2009-2630</w:t>
      </w:r>
    </w:p>
    <w:p w14:paraId="4A46D5DE"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Van der </w:t>
      </w:r>
      <w:proofErr w:type="spellStart"/>
      <w:r w:rsidRPr="00DE75B6">
        <w:rPr>
          <w:rFonts w:ascii="Times New Roman" w:hAnsi="Times New Roman" w:cs="Times New Roman"/>
          <w:sz w:val="24"/>
          <w:szCs w:val="24"/>
        </w:rPr>
        <w:t>Deure</w:t>
      </w:r>
      <w:proofErr w:type="spellEnd"/>
      <w:r w:rsidRPr="00DE75B6">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Uitterlinden</w:t>
      </w:r>
      <w:proofErr w:type="spellEnd"/>
      <w:r w:rsidRPr="00DE75B6">
        <w:rPr>
          <w:rFonts w:ascii="Times New Roman" w:hAnsi="Times New Roman" w:cs="Times New Roman"/>
          <w:sz w:val="24"/>
          <w:szCs w:val="24"/>
        </w:rPr>
        <w:t xml:space="preserve"> AG, </w:t>
      </w:r>
      <w:proofErr w:type="spellStart"/>
      <w:r w:rsidRPr="00DE75B6">
        <w:rPr>
          <w:rFonts w:ascii="Times New Roman" w:hAnsi="Times New Roman" w:cs="Times New Roman"/>
          <w:sz w:val="24"/>
          <w:szCs w:val="24"/>
        </w:rPr>
        <w:t>Hofman</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Rivadeneira</w:t>
      </w:r>
      <w:proofErr w:type="spellEnd"/>
      <w:r w:rsidRPr="00DE75B6">
        <w:rPr>
          <w:rFonts w:ascii="Times New Roman" w:hAnsi="Times New Roman" w:cs="Times New Roman"/>
          <w:sz w:val="24"/>
          <w:szCs w:val="24"/>
        </w:rPr>
        <w:t xml:space="preserve"> F, Pols HA,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 Visser TJ. Effects of serum TSH and FT4 levels and the TSHR-Asp727Glu polymorphism on bone: the Rotterdam Study.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 (</w:t>
      </w:r>
      <w:proofErr w:type="spellStart"/>
      <w:r w:rsidRPr="00DE75B6">
        <w:rPr>
          <w:rFonts w:ascii="Times New Roman" w:hAnsi="Times New Roman" w:cs="Times New Roman"/>
          <w:sz w:val="24"/>
          <w:szCs w:val="24"/>
        </w:rPr>
        <w:t>Oxf</w:t>
      </w:r>
      <w:proofErr w:type="spellEnd"/>
      <w:r w:rsidRPr="00DE75B6">
        <w:rPr>
          <w:rFonts w:ascii="Times New Roman" w:hAnsi="Times New Roman" w:cs="Times New Roman"/>
          <w:sz w:val="24"/>
          <w:szCs w:val="24"/>
        </w:rPr>
        <w:t>)2008;68(2):175-181 DOI: 10.1111/j.1365-2265.</w:t>
      </w:r>
      <w:proofErr w:type="gramStart"/>
      <w:r w:rsidRPr="00DE75B6">
        <w:rPr>
          <w:rFonts w:ascii="Times New Roman" w:hAnsi="Times New Roman" w:cs="Times New Roman"/>
          <w:sz w:val="24"/>
          <w:szCs w:val="24"/>
        </w:rPr>
        <w:t>2007.0316.x</w:t>
      </w:r>
      <w:proofErr w:type="gramEnd"/>
    </w:p>
    <w:p w14:paraId="1A8788B5"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Chan YX, </w:t>
      </w:r>
      <w:proofErr w:type="spellStart"/>
      <w:r w:rsidRPr="00DE75B6">
        <w:rPr>
          <w:rFonts w:ascii="Times New Roman" w:hAnsi="Times New Roman" w:cs="Times New Roman"/>
          <w:sz w:val="24"/>
          <w:szCs w:val="24"/>
        </w:rPr>
        <w:t>Knuiman</w:t>
      </w:r>
      <w:proofErr w:type="spellEnd"/>
      <w:r w:rsidRPr="00DE75B6">
        <w:rPr>
          <w:rFonts w:ascii="Times New Roman" w:hAnsi="Times New Roman" w:cs="Times New Roman"/>
          <w:sz w:val="24"/>
          <w:szCs w:val="24"/>
        </w:rPr>
        <w:t xml:space="preserve"> MW, </w:t>
      </w:r>
      <w:proofErr w:type="spellStart"/>
      <w:r w:rsidRPr="00DE75B6">
        <w:rPr>
          <w:rFonts w:ascii="Times New Roman" w:hAnsi="Times New Roman" w:cs="Times New Roman"/>
          <w:sz w:val="24"/>
          <w:szCs w:val="24"/>
        </w:rPr>
        <w:t>Divitini</w:t>
      </w:r>
      <w:proofErr w:type="spellEnd"/>
      <w:r w:rsidRPr="00DE75B6">
        <w:rPr>
          <w:rFonts w:ascii="Times New Roman" w:hAnsi="Times New Roman" w:cs="Times New Roman"/>
          <w:sz w:val="24"/>
          <w:szCs w:val="24"/>
        </w:rPr>
        <w:t xml:space="preserve"> ML, Brown SJ, Walsh J, </w:t>
      </w:r>
      <w:proofErr w:type="spellStart"/>
      <w:r w:rsidRPr="00DE75B6">
        <w:rPr>
          <w:rFonts w:ascii="Times New Roman" w:hAnsi="Times New Roman" w:cs="Times New Roman"/>
          <w:sz w:val="24"/>
          <w:szCs w:val="24"/>
        </w:rPr>
        <w:t>Yeap</w:t>
      </w:r>
      <w:proofErr w:type="spellEnd"/>
      <w:r w:rsidRPr="00DE75B6">
        <w:rPr>
          <w:rFonts w:ascii="Times New Roman" w:hAnsi="Times New Roman" w:cs="Times New Roman"/>
          <w:sz w:val="24"/>
          <w:szCs w:val="24"/>
        </w:rPr>
        <w:t xml:space="preserve"> BB. Lower TSH and higher free thyroxine predict incidence of prostate but not breast, colorectal or lung cancer. Eur J Endocrinol 2017;177(4):297-308 DOI:10.1530/EJE-17-0197 (both</w:t>
      </w:r>
    </w:p>
    <w:p w14:paraId="5C94402C" w14:textId="77777777" w:rsidR="00A639FA" w:rsidRPr="005D1D58" w:rsidRDefault="00A639FA" w:rsidP="00A639FA">
      <w:pPr>
        <w:pStyle w:val="ListParagraph"/>
        <w:numPr>
          <w:ilvl w:val="0"/>
          <w:numId w:val="6"/>
        </w:numPr>
        <w:spacing w:line="480" w:lineRule="auto"/>
        <w:rPr>
          <w:rFonts w:ascii="Times New Roman" w:hAnsi="Times New Roman" w:cs="Times New Roman"/>
          <w:sz w:val="24"/>
          <w:szCs w:val="24"/>
        </w:rPr>
      </w:pPr>
      <w:proofErr w:type="spellStart"/>
      <w:r w:rsidRPr="005D1D58">
        <w:rPr>
          <w:rFonts w:ascii="Times New Roman" w:hAnsi="Times New Roman" w:cs="Times New Roman"/>
          <w:sz w:val="24"/>
          <w:szCs w:val="24"/>
        </w:rPr>
        <w:t>Tosovic</w:t>
      </w:r>
      <w:proofErr w:type="spellEnd"/>
      <w:r w:rsidRPr="005D1D58">
        <w:rPr>
          <w:rFonts w:ascii="Times New Roman" w:hAnsi="Times New Roman" w:cs="Times New Roman"/>
          <w:sz w:val="24"/>
          <w:szCs w:val="24"/>
        </w:rPr>
        <w:t xml:space="preserve"> A, Becker C, </w:t>
      </w:r>
      <w:proofErr w:type="spellStart"/>
      <w:r w:rsidRPr="005D1D58">
        <w:rPr>
          <w:rFonts w:ascii="Times New Roman" w:hAnsi="Times New Roman" w:cs="Times New Roman"/>
          <w:sz w:val="24"/>
          <w:szCs w:val="24"/>
        </w:rPr>
        <w:t>Bondeson</w:t>
      </w:r>
      <w:proofErr w:type="spellEnd"/>
      <w:r w:rsidRPr="005D1D58">
        <w:rPr>
          <w:rFonts w:ascii="Times New Roman" w:hAnsi="Times New Roman" w:cs="Times New Roman"/>
          <w:sz w:val="24"/>
          <w:szCs w:val="24"/>
        </w:rPr>
        <w:t xml:space="preserve"> A-G, </w:t>
      </w:r>
      <w:proofErr w:type="spellStart"/>
      <w:r w:rsidRPr="005D1D58">
        <w:rPr>
          <w:rFonts w:ascii="Times New Roman" w:hAnsi="Times New Roman" w:cs="Times New Roman"/>
          <w:sz w:val="24"/>
          <w:szCs w:val="24"/>
        </w:rPr>
        <w:t>Bondeson</w:t>
      </w:r>
      <w:proofErr w:type="spellEnd"/>
      <w:r w:rsidRPr="005D1D58">
        <w:rPr>
          <w:rFonts w:ascii="Times New Roman" w:hAnsi="Times New Roman" w:cs="Times New Roman"/>
          <w:sz w:val="24"/>
          <w:szCs w:val="24"/>
        </w:rPr>
        <w:t xml:space="preserve"> L, Ericsson U-B, </w:t>
      </w:r>
      <w:proofErr w:type="spellStart"/>
      <w:r w:rsidRPr="005D1D58">
        <w:rPr>
          <w:rFonts w:ascii="Times New Roman" w:hAnsi="Times New Roman" w:cs="Times New Roman"/>
          <w:sz w:val="24"/>
          <w:szCs w:val="24"/>
        </w:rPr>
        <w:t>Malm</w:t>
      </w:r>
      <w:proofErr w:type="spellEnd"/>
      <w:r w:rsidRPr="005D1D58">
        <w:rPr>
          <w:rFonts w:ascii="Times New Roman" w:hAnsi="Times New Roman" w:cs="Times New Roman"/>
          <w:sz w:val="24"/>
          <w:szCs w:val="24"/>
        </w:rPr>
        <w:t xml:space="preserve"> J, </w:t>
      </w:r>
      <w:proofErr w:type="spellStart"/>
      <w:r w:rsidRPr="005D1D58">
        <w:rPr>
          <w:rFonts w:ascii="Times New Roman" w:hAnsi="Times New Roman" w:cs="Times New Roman"/>
          <w:sz w:val="24"/>
          <w:szCs w:val="24"/>
        </w:rPr>
        <w:t>Manjer</w:t>
      </w:r>
      <w:proofErr w:type="spellEnd"/>
      <w:r w:rsidRPr="005D1D58">
        <w:rPr>
          <w:rFonts w:ascii="Times New Roman" w:hAnsi="Times New Roman" w:cs="Times New Roman"/>
          <w:sz w:val="24"/>
          <w:szCs w:val="24"/>
        </w:rPr>
        <w:t xml:space="preserve"> J. Prospectively measured thyroid hormones and thyroid peroxid</w:t>
      </w:r>
      <w:r>
        <w:rPr>
          <w:rFonts w:ascii="Times New Roman" w:hAnsi="Times New Roman" w:cs="Times New Roman"/>
          <w:sz w:val="24"/>
          <w:szCs w:val="24"/>
        </w:rPr>
        <w:t>a</w:t>
      </w:r>
      <w:r w:rsidRPr="005D1D58">
        <w:rPr>
          <w:rFonts w:ascii="Times New Roman" w:hAnsi="Times New Roman" w:cs="Times New Roman"/>
          <w:sz w:val="24"/>
          <w:szCs w:val="24"/>
        </w:rPr>
        <w:t>se antibodies in relation to breast cancer risk. Int J Cancer 2012;131(9):226-2133 DOI:10.1002/ijc.27470</w:t>
      </w:r>
    </w:p>
    <w:p w14:paraId="3E6ECF92" w14:textId="77777777" w:rsidR="00A639FA" w:rsidRPr="003E0FB8" w:rsidRDefault="00A639FA" w:rsidP="00A639FA">
      <w:pPr>
        <w:pStyle w:val="ListParagraph"/>
        <w:numPr>
          <w:ilvl w:val="0"/>
          <w:numId w:val="6"/>
        </w:numPr>
        <w:spacing w:line="480" w:lineRule="auto"/>
        <w:rPr>
          <w:rFonts w:ascii="Times New Roman" w:hAnsi="Times New Roman" w:cs="Times New Roman"/>
          <w:sz w:val="24"/>
          <w:szCs w:val="24"/>
        </w:rPr>
      </w:pPr>
      <w:r w:rsidRPr="003E0FB8">
        <w:rPr>
          <w:rFonts w:ascii="Times New Roman" w:hAnsi="Times New Roman" w:cs="Times New Roman"/>
          <w:sz w:val="24"/>
          <w:szCs w:val="24"/>
        </w:rPr>
        <w:t xml:space="preserve">Khan SR, </w:t>
      </w:r>
      <w:proofErr w:type="spellStart"/>
      <w:r w:rsidRPr="003E0FB8">
        <w:rPr>
          <w:rFonts w:ascii="Times New Roman" w:hAnsi="Times New Roman" w:cs="Times New Roman"/>
          <w:sz w:val="24"/>
          <w:szCs w:val="24"/>
        </w:rPr>
        <w:t>Chaker</w:t>
      </w:r>
      <w:proofErr w:type="spellEnd"/>
      <w:r w:rsidRPr="003E0FB8">
        <w:rPr>
          <w:rFonts w:ascii="Times New Roman" w:hAnsi="Times New Roman" w:cs="Times New Roman"/>
          <w:sz w:val="24"/>
          <w:szCs w:val="24"/>
        </w:rPr>
        <w:t xml:space="preserve"> L, Ruiter R, </w:t>
      </w:r>
      <w:proofErr w:type="spellStart"/>
      <w:r w:rsidRPr="003E0FB8">
        <w:rPr>
          <w:rFonts w:ascii="Times New Roman" w:hAnsi="Times New Roman" w:cs="Times New Roman"/>
          <w:sz w:val="24"/>
          <w:szCs w:val="24"/>
        </w:rPr>
        <w:t>Aerts</w:t>
      </w:r>
      <w:proofErr w:type="spellEnd"/>
      <w:r w:rsidRPr="003E0FB8">
        <w:rPr>
          <w:rFonts w:ascii="Times New Roman" w:hAnsi="Times New Roman" w:cs="Times New Roman"/>
          <w:sz w:val="24"/>
          <w:szCs w:val="24"/>
        </w:rPr>
        <w:t xml:space="preserve"> JGJV, Hoffman A, </w:t>
      </w:r>
      <w:proofErr w:type="spellStart"/>
      <w:r w:rsidRPr="003E0FB8">
        <w:rPr>
          <w:rFonts w:ascii="Times New Roman" w:hAnsi="Times New Roman" w:cs="Times New Roman"/>
          <w:sz w:val="24"/>
          <w:szCs w:val="24"/>
        </w:rPr>
        <w:t>Deghan</w:t>
      </w:r>
      <w:proofErr w:type="spellEnd"/>
      <w:r w:rsidRPr="003E0FB8">
        <w:rPr>
          <w:rFonts w:ascii="Times New Roman" w:hAnsi="Times New Roman" w:cs="Times New Roman"/>
          <w:sz w:val="24"/>
          <w:szCs w:val="24"/>
        </w:rPr>
        <w:t xml:space="preserve"> A, Franco OH, Stricker BHC, </w:t>
      </w:r>
      <w:proofErr w:type="spellStart"/>
      <w:r w:rsidRPr="003E0FB8">
        <w:rPr>
          <w:rFonts w:ascii="Times New Roman" w:hAnsi="Times New Roman" w:cs="Times New Roman"/>
          <w:sz w:val="24"/>
          <w:szCs w:val="24"/>
        </w:rPr>
        <w:t>Peeters</w:t>
      </w:r>
      <w:proofErr w:type="spellEnd"/>
      <w:r w:rsidRPr="003E0FB8">
        <w:rPr>
          <w:rFonts w:ascii="Times New Roman" w:hAnsi="Times New Roman" w:cs="Times New Roman"/>
          <w:sz w:val="24"/>
          <w:szCs w:val="24"/>
        </w:rPr>
        <w:t xml:space="preserve"> RP. Thyroid function and cancer risk: The Rotterdam Study. J Clin Endocrinol </w:t>
      </w:r>
      <w:proofErr w:type="spellStart"/>
      <w:r w:rsidRPr="003E0FB8">
        <w:rPr>
          <w:rFonts w:ascii="Times New Roman" w:hAnsi="Times New Roman" w:cs="Times New Roman"/>
          <w:sz w:val="24"/>
          <w:szCs w:val="24"/>
        </w:rPr>
        <w:t>Metab</w:t>
      </w:r>
      <w:proofErr w:type="spellEnd"/>
      <w:r w:rsidRPr="003E0FB8">
        <w:rPr>
          <w:rFonts w:ascii="Times New Roman" w:hAnsi="Times New Roman" w:cs="Times New Roman"/>
          <w:sz w:val="24"/>
          <w:szCs w:val="24"/>
        </w:rPr>
        <w:t xml:space="preserve"> 2016; 12(1):5030-5036. DOI:10.1210/jc.2016-2104</w:t>
      </w:r>
    </w:p>
    <w:p w14:paraId="3C1DE9FB"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proofErr w:type="spellStart"/>
      <w:r w:rsidRPr="00DE75B6">
        <w:rPr>
          <w:rFonts w:ascii="Times New Roman" w:hAnsi="Times New Roman" w:cs="Times New Roman"/>
          <w:sz w:val="24"/>
          <w:szCs w:val="24"/>
        </w:rPr>
        <w:t>Ittermann</w:t>
      </w:r>
      <w:proofErr w:type="spellEnd"/>
      <w:r w:rsidRPr="00DE75B6">
        <w:rPr>
          <w:rFonts w:ascii="Times New Roman" w:hAnsi="Times New Roman" w:cs="Times New Roman"/>
          <w:sz w:val="24"/>
          <w:szCs w:val="24"/>
        </w:rPr>
        <w:t xml:space="preserve"> T, Haring R, </w:t>
      </w:r>
      <w:proofErr w:type="spellStart"/>
      <w:r w:rsidRPr="00DE75B6">
        <w:rPr>
          <w:rFonts w:ascii="Times New Roman" w:hAnsi="Times New Roman" w:cs="Times New Roman"/>
          <w:sz w:val="24"/>
          <w:szCs w:val="24"/>
        </w:rPr>
        <w:t>Wallaschofski</w:t>
      </w:r>
      <w:proofErr w:type="spellEnd"/>
      <w:r w:rsidRPr="00DE75B6">
        <w:rPr>
          <w:rFonts w:ascii="Times New Roman" w:hAnsi="Times New Roman" w:cs="Times New Roman"/>
          <w:sz w:val="24"/>
          <w:szCs w:val="24"/>
        </w:rPr>
        <w:t xml:space="preserve"> H, Baumeister S, </w:t>
      </w:r>
      <w:proofErr w:type="spellStart"/>
      <w:r w:rsidRPr="00DE75B6">
        <w:rPr>
          <w:rFonts w:ascii="Times New Roman" w:hAnsi="Times New Roman" w:cs="Times New Roman"/>
          <w:sz w:val="24"/>
          <w:szCs w:val="24"/>
        </w:rPr>
        <w:t>Nauck</w:t>
      </w:r>
      <w:proofErr w:type="spellEnd"/>
      <w:r w:rsidRPr="00DE75B6">
        <w:rPr>
          <w:rFonts w:ascii="Times New Roman" w:hAnsi="Times New Roman" w:cs="Times New Roman"/>
          <w:sz w:val="24"/>
          <w:szCs w:val="24"/>
        </w:rPr>
        <w:t xml:space="preserve">, M, </w:t>
      </w:r>
      <w:proofErr w:type="spellStart"/>
      <w:r w:rsidRPr="00DE75B6">
        <w:rPr>
          <w:rFonts w:ascii="Times New Roman" w:hAnsi="Times New Roman" w:cs="Times New Roman"/>
          <w:sz w:val="24"/>
          <w:szCs w:val="24"/>
        </w:rPr>
        <w:t>Dörr</w:t>
      </w:r>
      <w:proofErr w:type="spellEnd"/>
      <w:r w:rsidRPr="00DE75B6">
        <w:rPr>
          <w:rFonts w:ascii="Times New Roman" w:hAnsi="Times New Roman" w:cs="Times New Roman"/>
          <w:sz w:val="24"/>
          <w:szCs w:val="24"/>
        </w:rPr>
        <w:t xml:space="preserve"> M, Lerch M, Meyer </w:t>
      </w:r>
      <w:proofErr w:type="spellStart"/>
      <w:r w:rsidRPr="00DE75B6">
        <w:rPr>
          <w:rFonts w:ascii="Times New Roman" w:hAnsi="Times New Roman" w:cs="Times New Roman"/>
          <w:sz w:val="24"/>
          <w:szCs w:val="24"/>
        </w:rPr>
        <w:t>zu</w:t>
      </w:r>
      <w:proofErr w:type="spellEnd"/>
      <w:ins w:id="504" w:author="Stephen" w:date="2019-07-11T20:10:00Z">
        <w:r w:rsidR="00456CBB">
          <w:rPr>
            <w:rFonts w:ascii="Times New Roman" w:hAnsi="Times New Roman" w:cs="Times New Roman"/>
            <w:sz w:val="24"/>
            <w:szCs w:val="24"/>
          </w:rPr>
          <w:t xml:space="preserve"> </w:t>
        </w:r>
      </w:ins>
      <w:proofErr w:type="spellStart"/>
      <w:r w:rsidRPr="00DE75B6">
        <w:rPr>
          <w:rFonts w:ascii="Times New Roman" w:hAnsi="Times New Roman" w:cs="Times New Roman"/>
          <w:sz w:val="24"/>
          <w:szCs w:val="24"/>
        </w:rPr>
        <w:t>Schwabedissen</w:t>
      </w:r>
      <w:proofErr w:type="spellEnd"/>
      <w:r w:rsidRPr="00DE75B6">
        <w:rPr>
          <w:rFonts w:ascii="Times New Roman" w:hAnsi="Times New Roman" w:cs="Times New Roman"/>
          <w:sz w:val="24"/>
          <w:szCs w:val="24"/>
        </w:rPr>
        <w:t xml:space="preserve"> HE, </w:t>
      </w:r>
      <w:proofErr w:type="spellStart"/>
      <w:r w:rsidRPr="00DE75B6">
        <w:rPr>
          <w:rFonts w:ascii="Times New Roman" w:hAnsi="Times New Roman" w:cs="Times New Roman"/>
          <w:sz w:val="24"/>
          <w:szCs w:val="24"/>
        </w:rPr>
        <w:t>Rosskopf</w:t>
      </w:r>
      <w:proofErr w:type="spellEnd"/>
      <w:r w:rsidRPr="00DE75B6">
        <w:rPr>
          <w:rFonts w:ascii="Times New Roman" w:hAnsi="Times New Roman" w:cs="Times New Roman"/>
          <w:sz w:val="24"/>
          <w:szCs w:val="24"/>
        </w:rPr>
        <w:t xml:space="preserve"> D, </w:t>
      </w:r>
      <w:proofErr w:type="spellStart"/>
      <w:r w:rsidRPr="00DE75B6">
        <w:rPr>
          <w:rFonts w:ascii="Times New Roman" w:hAnsi="Times New Roman" w:cs="Times New Roman"/>
          <w:sz w:val="24"/>
          <w:szCs w:val="24"/>
        </w:rPr>
        <w:t>Völzke</w:t>
      </w:r>
      <w:proofErr w:type="spellEnd"/>
      <w:r w:rsidRPr="00DE75B6">
        <w:rPr>
          <w:rFonts w:ascii="Times New Roman" w:hAnsi="Times New Roman" w:cs="Times New Roman"/>
          <w:sz w:val="24"/>
          <w:szCs w:val="24"/>
        </w:rPr>
        <w:t xml:space="preserve"> H. Inverse association between serum free thyroxine levels and hepatic steatosis: results from the study of health in Pomerania. Thyroid 2012; 22(6):568-574 DOI: 10.1089/thy.2011.0279 (DIRECTION OF CAUSALITY)</w:t>
      </w:r>
    </w:p>
    <w:p w14:paraId="62A62922"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Xu C, Xu L, Yu M, Li Y. Association between thyroid function and </w:t>
      </w:r>
      <w:proofErr w:type="spellStart"/>
      <w:r w:rsidRPr="00DE75B6">
        <w:rPr>
          <w:rFonts w:ascii="Times New Roman" w:hAnsi="Times New Roman" w:cs="Times New Roman"/>
          <w:sz w:val="24"/>
          <w:szCs w:val="24"/>
        </w:rPr>
        <w:t>non alcoholic</w:t>
      </w:r>
      <w:proofErr w:type="spellEnd"/>
      <w:r w:rsidRPr="00DE75B6">
        <w:rPr>
          <w:rFonts w:ascii="Times New Roman" w:hAnsi="Times New Roman" w:cs="Times New Roman"/>
          <w:sz w:val="24"/>
          <w:szCs w:val="24"/>
        </w:rPr>
        <w:t xml:space="preserve"> fatty liver disease in euthyroid elderly Chinese. Clinical Endocrinology </w:t>
      </w:r>
      <w:proofErr w:type="gramStart"/>
      <w:r w:rsidRPr="00DE75B6">
        <w:rPr>
          <w:rFonts w:ascii="Times New Roman" w:hAnsi="Times New Roman" w:cs="Times New Roman"/>
          <w:sz w:val="24"/>
          <w:szCs w:val="24"/>
        </w:rPr>
        <w:t>2011;75:240</w:t>
      </w:r>
      <w:proofErr w:type="gramEnd"/>
      <w:r w:rsidRPr="00DE75B6">
        <w:rPr>
          <w:rFonts w:ascii="Times New Roman" w:hAnsi="Times New Roman" w:cs="Times New Roman"/>
          <w:sz w:val="24"/>
          <w:szCs w:val="24"/>
        </w:rPr>
        <w:t>-246 DOI:10.1111/j.1365-2265.2011.04016.x</w:t>
      </w:r>
    </w:p>
    <w:p w14:paraId="1B84ED39"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proofErr w:type="spellStart"/>
      <w:r w:rsidRPr="00DE75B6">
        <w:rPr>
          <w:rFonts w:ascii="Times New Roman" w:hAnsi="Times New Roman" w:cs="Times New Roman"/>
          <w:sz w:val="24"/>
          <w:szCs w:val="24"/>
        </w:rPr>
        <w:lastRenderedPageBreak/>
        <w:t>Bano</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Chaker</w:t>
      </w:r>
      <w:proofErr w:type="spellEnd"/>
      <w:r w:rsidRPr="00DE75B6">
        <w:rPr>
          <w:rFonts w:ascii="Times New Roman" w:hAnsi="Times New Roman" w:cs="Times New Roman"/>
          <w:sz w:val="24"/>
          <w:szCs w:val="24"/>
        </w:rPr>
        <w:t xml:space="preserve"> L, </w:t>
      </w:r>
      <w:proofErr w:type="spellStart"/>
      <w:r w:rsidRPr="00DE75B6">
        <w:rPr>
          <w:rFonts w:ascii="Times New Roman" w:hAnsi="Times New Roman" w:cs="Times New Roman"/>
          <w:sz w:val="24"/>
          <w:szCs w:val="24"/>
        </w:rPr>
        <w:t>Plompen</w:t>
      </w:r>
      <w:proofErr w:type="spellEnd"/>
      <w:r w:rsidRPr="00DE75B6">
        <w:rPr>
          <w:rFonts w:ascii="Times New Roman" w:hAnsi="Times New Roman" w:cs="Times New Roman"/>
          <w:sz w:val="24"/>
          <w:szCs w:val="24"/>
        </w:rPr>
        <w:t xml:space="preserve">, EPC, </w:t>
      </w:r>
      <w:proofErr w:type="spellStart"/>
      <w:r w:rsidRPr="00DE75B6">
        <w:rPr>
          <w:rFonts w:ascii="Times New Roman" w:hAnsi="Times New Roman" w:cs="Times New Roman"/>
          <w:sz w:val="24"/>
          <w:szCs w:val="24"/>
        </w:rPr>
        <w:t>Hofman</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Deghan</w:t>
      </w:r>
      <w:proofErr w:type="spellEnd"/>
      <w:r w:rsidRPr="00DE75B6">
        <w:rPr>
          <w:rFonts w:ascii="Times New Roman" w:hAnsi="Times New Roman" w:cs="Times New Roman"/>
          <w:sz w:val="24"/>
          <w:szCs w:val="24"/>
        </w:rPr>
        <w:t xml:space="preserve"> A, Franco OH, Janssen HLA, Murad SW,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 Thyroid function and the risk of non-alcoholic fatty liver disease: the Rotterdam study.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Metab</w:t>
      </w:r>
      <w:proofErr w:type="spellEnd"/>
      <w:r w:rsidRPr="00DE75B6">
        <w:rPr>
          <w:rFonts w:ascii="Times New Roman" w:hAnsi="Times New Roman" w:cs="Times New Roman"/>
          <w:sz w:val="24"/>
          <w:szCs w:val="24"/>
        </w:rPr>
        <w:t xml:space="preserve"> 2016;101(8):3204-3211 DOI: 10.1012/jc.2016-1300 (altered set point)</w:t>
      </w:r>
    </w:p>
    <w:p w14:paraId="558D5E73" w14:textId="77777777" w:rsidR="00A639FA" w:rsidRPr="003E0FB8" w:rsidRDefault="00A639FA" w:rsidP="00A639FA">
      <w:pPr>
        <w:pStyle w:val="ListParagraph"/>
        <w:numPr>
          <w:ilvl w:val="0"/>
          <w:numId w:val="6"/>
        </w:numPr>
        <w:shd w:val="clear" w:color="auto" w:fill="FFFFFF"/>
        <w:spacing w:line="480" w:lineRule="auto"/>
        <w:jc w:val="both"/>
        <w:rPr>
          <w:rFonts w:ascii="Times New Roman" w:hAnsi="Times New Roman" w:cs="Times New Roman"/>
          <w:sz w:val="24"/>
          <w:szCs w:val="24"/>
        </w:rPr>
      </w:pPr>
      <w:r w:rsidRPr="003E0FB8">
        <w:rPr>
          <w:rFonts w:ascii="Times New Roman" w:hAnsi="Times New Roman" w:cs="Times New Roman"/>
          <w:sz w:val="24"/>
          <w:szCs w:val="24"/>
        </w:rPr>
        <w:t xml:space="preserve">Mehran L, </w:t>
      </w:r>
      <w:proofErr w:type="spellStart"/>
      <w:r w:rsidRPr="003E0FB8">
        <w:rPr>
          <w:rFonts w:ascii="Times New Roman" w:hAnsi="Times New Roman" w:cs="Times New Roman"/>
          <w:sz w:val="24"/>
          <w:szCs w:val="24"/>
        </w:rPr>
        <w:t>Amouzegar</w:t>
      </w:r>
      <w:proofErr w:type="spellEnd"/>
      <w:r w:rsidRPr="003E0FB8">
        <w:rPr>
          <w:rFonts w:ascii="Times New Roman" w:hAnsi="Times New Roman" w:cs="Times New Roman"/>
          <w:sz w:val="24"/>
          <w:szCs w:val="24"/>
        </w:rPr>
        <w:t xml:space="preserve"> A, </w:t>
      </w:r>
      <w:proofErr w:type="spellStart"/>
      <w:r w:rsidRPr="003E0FB8">
        <w:rPr>
          <w:rFonts w:ascii="Times New Roman" w:hAnsi="Times New Roman" w:cs="Times New Roman"/>
          <w:sz w:val="24"/>
          <w:szCs w:val="24"/>
        </w:rPr>
        <w:t>Bakhtiyari</w:t>
      </w:r>
      <w:proofErr w:type="spellEnd"/>
      <w:r w:rsidRPr="003E0FB8">
        <w:rPr>
          <w:rFonts w:ascii="Times New Roman" w:hAnsi="Times New Roman" w:cs="Times New Roman"/>
          <w:sz w:val="24"/>
          <w:szCs w:val="24"/>
        </w:rPr>
        <w:t xml:space="preserve"> M, </w:t>
      </w:r>
      <w:proofErr w:type="spellStart"/>
      <w:r w:rsidRPr="003E0FB8">
        <w:rPr>
          <w:rFonts w:ascii="Times New Roman" w:hAnsi="Times New Roman" w:cs="Times New Roman"/>
          <w:sz w:val="24"/>
          <w:szCs w:val="24"/>
        </w:rPr>
        <w:t>Mansournia</w:t>
      </w:r>
      <w:proofErr w:type="spellEnd"/>
      <w:r w:rsidRPr="003E0FB8">
        <w:rPr>
          <w:rFonts w:ascii="Times New Roman" w:hAnsi="Times New Roman" w:cs="Times New Roman"/>
          <w:sz w:val="24"/>
          <w:szCs w:val="24"/>
        </w:rPr>
        <w:t xml:space="preserve"> MA, </w:t>
      </w:r>
      <w:proofErr w:type="spellStart"/>
      <w:r w:rsidRPr="003E0FB8">
        <w:rPr>
          <w:rFonts w:ascii="Times New Roman" w:hAnsi="Times New Roman" w:cs="Times New Roman"/>
          <w:sz w:val="24"/>
          <w:szCs w:val="24"/>
        </w:rPr>
        <w:t>Rahimabad</w:t>
      </w:r>
      <w:proofErr w:type="spellEnd"/>
      <w:r w:rsidRPr="003E0FB8">
        <w:rPr>
          <w:rFonts w:ascii="Times New Roman" w:hAnsi="Times New Roman" w:cs="Times New Roman"/>
          <w:sz w:val="24"/>
          <w:szCs w:val="24"/>
        </w:rPr>
        <w:t xml:space="preserve"> PR, </w:t>
      </w:r>
      <w:proofErr w:type="spellStart"/>
      <w:r w:rsidRPr="003E0FB8">
        <w:rPr>
          <w:rFonts w:ascii="Times New Roman" w:hAnsi="Times New Roman" w:cs="Times New Roman"/>
          <w:sz w:val="24"/>
          <w:szCs w:val="24"/>
        </w:rPr>
        <w:t>Tohidi</w:t>
      </w:r>
      <w:proofErr w:type="spellEnd"/>
      <w:r w:rsidRPr="003E0FB8">
        <w:rPr>
          <w:rFonts w:ascii="Times New Roman" w:hAnsi="Times New Roman" w:cs="Times New Roman"/>
          <w:sz w:val="24"/>
          <w:szCs w:val="24"/>
        </w:rPr>
        <w:t xml:space="preserve"> M, Azizi F. Variations in serum free thyroxine concentration within the reference range predicts the incidence of metabolic syndrome in non-obese adults: a cohort study. Thyroid 2017;27(7):886-893 DOI:10.1089/thy.2016.0557 (SET POINT MODEL- FT4 more </w:t>
      </w:r>
      <w:proofErr w:type="spellStart"/>
      <w:r w:rsidRPr="003E0FB8">
        <w:rPr>
          <w:rFonts w:ascii="Times New Roman" w:hAnsi="Times New Roman" w:cs="Times New Roman"/>
          <w:sz w:val="24"/>
          <w:szCs w:val="24"/>
        </w:rPr>
        <w:t>impt</w:t>
      </w:r>
      <w:proofErr w:type="spellEnd"/>
      <w:r w:rsidRPr="003E0FB8">
        <w:rPr>
          <w:rFonts w:ascii="Times New Roman" w:hAnsi="Times New Roman" w:cs="Times New Roman"/>
          <w:sz w:val="24"/>
          <w:szCs w:val="24"/>
        </w:rPr>
        <w:t xml:space="preserve"> TSH)</w:t>
      </w:r>
    </w:p>
    <w:p w14:paraId="2B6D4B34"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Roos</w:t>
      </w:r>
      <w:proofErr w:type="spellEnd"/>
      <w:r>
        <w:rPr>
          <w:rFonts w:ascii="Times New Roman" w:hAnsi="Times New Roman" w:cs="Times New Roman"/>
          <w:sz w:val="24"/>
          <w:szCs w:val="24"/>
        </w:rPr>
        <w:t xml:space="preserve"> A, Bakker SJ, Links TP, </w:t>
      </w:r>
      <w:proofErr w:type="spellStart"/>
      <w:r>
        <w:rPr>
          <w:rFonts w:ascii="Times New Roman" w:hAnsi="Times New Roman" w:cs="Times New Roman"/>
          <w:sz w:val="24"/>
          <w:szCs w:val="24"/>
        </w:rPr>
        <w:t>G</w:t>
      </w:r>
      <w:r w:rsidRPr="00DE75B6">
        <w:rPr>
          <w:rFonts w:ascii="Times New Roman" w:hAnsi="Times New Roman" w:cs="Times New Roman"/>
          <w:sz w:val="24"/>
          <w:szCs w:val="24"/>
        </w:rPr>
        <w:t>ans</w:t>
      </w:r>
      <w:proofErr w:type="spellEnd"/>
      <w:r w:rsidRPr="00DE75B6">
        <w:rPr>
          <w:rFonts w:ascii="Times New Roman" w:hAnsi="Times New Roman" w:cs="Times New Roman"/>
          <w:sz w:val="24"/>
          <w:szCs w:val="24"/>
        </w:rPr>
        <w:t xml:space="preserve"> RO, </w:t>
      </w:r>
      <w:proofErr w:type="spellStart"/>
      <w:r w:rsidRPr="00DE75B6">
        <w:rPr>
          <w:rFonts w:ascii="Times New Roman" w:hAnsi="Times New Roman" w:cs="Times New Roman"/>
          <w:sz w:val="24"/>
          <w:szCs w:val="24"/>
        </w:rPr>
        <w:t>Wolffenbuttel</w:t>
      </w:r>
      <w:proofErr w:type="spellEnd"/>
      <w:r w:rsidRPr="00DE75B6">
        <w:rPr>
          <w:rFonts w:ascii="Times New Roman" w:hAnsi="Times New Roman" w:cs="Times New Roman"/>
          <w:sz w:val="24"/>
          <w:szCs w:val="24"/>
        </w:rPr>
        <w:t xml:space="preserve"> BH. Thyroid function is associated with components of the metabolic syndrome in euthyroid subjects.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Metab</w:t>
      </w:r>
      <w:proofErr w:type="spellEnd"/>
      <w:r w:rsidRPr="00DE75B6">
        <w:rPr>
          <w:rFonts w:ascii="Times New Roman" w:hAnsi="Times New Roman" w:cs="Times New Roman"/>
          <w:sz w:val="24"/>
          <w:szCs w:val="24"/>
        </w:rPr>
        <w:t>. 2007;92(2):491-6 DOI:10.1210/jc.2006-1718 (PITUITARY SENSITIVITY &lt; PERIPHERAL)</w:t>
      </w:r>
    </w:p>
    <w:p w14:paraId="1AEAD32C"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proofErr w:type="spellStart"/>
      <w:r w:rsidRPr="00DE75B6">
        <w:rPr>
          <w:rFonts w:ascii="Times New Roman" w:hAnsi="Times New Roman" w:cs="Times New Roman"/>
          <w:sz w:val="24"/>
          <w:szCs w:val="24"/>
        </w:rPr>
        <w:t>Garduño</w:t>
      </w:r>
      <w:proofErr w:type="spellEnd"/>
      <w:r w:rsidRPr="00DE75B6">
        <w:rPr>
          <w:rFonts w:ascii="Times New Roman" w:hAnsi="Times New Roman" w:cs="Times New Roman"/>
          <w:sz w:val="24"/>
          <w:szCs w:val="24"/>
        </w:rPr>
        <w:t xml:space="preserve">-Garcia J, </w:t>
      </w:r>
      <w:proofErr w:type="spellStart"/>
      <w:r w:rsidRPr="00DE75B6">
        <w:rPr>
          <w:rFonts w:ascii="Times New Roman" w:hAnsi="Times New Roman" w:cs="Times New Roman"/>
          <w:sz w:val="24"/>
          <w:szCs w:val="24"/>
        </w:rPr>
        <w:t>Alvirde</w:t>
      </w:r>
      <w:proofErr w:type="spellEnd"/>
      <w:r w:rsidRPr="00DE75B6">
        <w:rPr>
          <w:rFonts w:ascii="Times New Roman" w:hAnsi="Times New Roman" w:cs="Times New Roman"/>
          <w:sz w:val="24"/>
          <w:szCs w:val="24"/>
        </w:rPr>
        <w:t xml:space="preserve">- Garcia U, López-Carrasco G, Mendoza M, Mehta R, Arellano-Campos O, </w:t>
      </w:r>
      <w:proofErr w:type="spellStart"/>
      <w:r w:rsidRPr="00DE75B6">
        <w:rPr>
          <w:rFonts w:ascii="Times New Roman" w:hAnsi="Times New Roman" w:cs="Times New Roman"/>
          <w:sz w:val="24"/>
          <w:szCs w:val="24"/>
        </w:rPr>
        <w:t>Choza</w:t>
      </w:r>
      <w:proofErr w:type="spellEnd"/>
      <w:r>
        <w:rPr>
          <w:rFonts w:ascii="Times New Roman" w:hAnsi="Times New Roman" w:cs="Times New Roman"/>
          <w:sz w:val="24"/>
          <w:szCs w:val="24"/>
        </w:rPr>
        <w:t xml:space="preserve"> </w:t>
      </w:r>
      <w:r w:rsidRPr="00DE75B6">
        <w:rPr>
          <w:rFonts w:ascii="Times New Roman" w:hAnsi="Times New Roman" w:cs="Times New Roman"/>
          <w:sz w:val="24"/>
          <w:szCs w:val="24"/>
        </w:rPr>
        <w:t>R,</w:t>
      </w:r>
      <w:r>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Sauque</w:t>
      </w:r>
      <w:proofErr w:type="spellEnd"/>
      <w:r w:rsidRPr="00DE75B6">
        <w:rPr>
          <w:rFonts w:ascii="Times New Roman" w:hAnsi="Times New Roman" w:cs="Times New Roman"/>
          <w:sz w:val="24"/>
          <w:szCs w:val="24"/>
        </w:rPr>
        <w:t xml:space="preserve"> L et al. TSH and free thyroxine concentrations are associated with differing metabolic markers in euthyroid subjects. Eur J Endocrinol. </w:t>
      </w:r>
      <w:proofErr w:type="gramStart"/>
      <w:r w:rsidRPr="00DE75B6">
        <w:rPr>
          <w:rFonts w:ascii="Times New Roman" w:hAnsi="Times New Roman" w:cs="Times New Roman"/>
          <w:sz w:val="24"/>
          <w:szCs w:val="24"/>
        </w:rPr>
        <w:t>2010;163:73</w:t>
      </w:r>
      <w:proofErr w:type="gramEnd"/>
      <w:r w:rsidRPr="00DE75B6">
        <w:rPr>
          <w:rFonts w:ascii="Times New Roman" w:hAnsi="Times New Roman" w:cs="Times New Roman"/>
          <w:sz w:val="24"/>
          <w:szCs w:val="24"/>
        </w:rPr>
        <w:t xml:space="preserve">-278 DOI:10.1530/EJE-10-0312 (Different markers SC H not </w:t>
      </w:r>
      <w:proofErr w:type="spellStart"/>
      <w:r w:rsidRPr="00DE75B6">
        <w:rPr>
          <w:rFonts w:ascii="Times New Roman" w:hAnsi="Times New Roman" w:cs="Times New Roman"/>
          <w:sz w:val="24"/>
          <w:szCs w:val="24"/>
        </w:rPr>
        <w:t>assoc</w:t>
      </w:r>
      <w:proofErr w:type="spellEnd"/>
      <w:r w:rsidRPr="00DE75B6">
        <w:rPr>
          <w:rFonts w:ascii="Times New Roman" w:hAnsi="Times New Roman" w:cs="Times New Roman"/>
          <w:sz w:val="24"/>
          <w:szCs w:val="24"/>
        </w:rPr>
        <w:t xml:space="preserve"> c metabolic syn; in reality TSH adds little))</w:t>
      </w:r>
    </w:p>
    <w:p w14:paraId="3DB40B30"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Lin SY, Wang YY, Liu PH, Lai WA, </w:t>
      </w:r>
      <w:proofErr w:type="spellStart"/>
      <w:r w:rsidRPr="00DE75B6">
        <w:rPr>
          <w:rFonts w:ascii="Times New Roman" w:hAnsi="Times New Roman" w:cs="Times New Roman"/>
          <w:sz w:val="24"/>
          <w:szCs w:val="24"/>
        </w:rPr>
        <w:t>Sheu</w:t>
      </w:r>
      <w:proofErr w:type="spellEnd"/>
      <w:r w:rsidRPr="00DE75B6">
        <w:rPr>
          <w:rFonts w:ascii="Times New Roman" w:hAnsi="Times New Roman" w:cs="Times New Roman"/>
          <w:sz w:val="24"/>
          <w:szCs w:val="24"/>
        </w:rPr>
        <w:t xml:space="preserve"> WH. Lower serum free thyroxine levels are associated with metabolic syndrome in a Chinese population. Metabolism 2005;54(11):1524-8 DOI: 10.1016/j.metabol.2005.05.020 (T4 + TSH not recorded)</w:t>
      </w:r>
    </w:p>
    <w:p w14:paraId="3F1DFFDD"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Waring AC, </w:t>
      </w:r>
      <w:proofErr w:type="spellStart"/>
      <w:r w:rsidRPr="00DE75B6">
        <w:rPr>
          <w:rFonts w:ascii="Times New Roman" w:hAnsi="Times New Roman" w:cs="Times New Roman"/>
          <w:sz w:val="24"/>
          <w:szCs w:val="24"/>
        </w:rPr>
        <w:t>Rodondi</w:t>
      </w:r>
      <w:proofErr w:type="spellEnd"/>
      <w:r w:rsidRPr="00DE75B6">
        <w:rPr>
          <w:rFonts w:ascii="Times New Roman" w:hAnsi="Times New Roman" w:cs="Times New Roman"/>
          <w:sz w:val="24"/>
          <w:szCs w:val="24"/>
        </w:rPr>
        <w:t xml:space="preserve"> N, Harrison S, </w:t>
      </w:r>
      <w:proofErr w:type="spellStart"/>
      <w:r w:rsidRPr="00DE75B6">
        <w:rPr>
          <w:rFonts w:ascii="Times New Roman" w:hAnsi="Times New Roman" w:cs="Times New Roman"/>
          <w:sz w:val="24"/>
          <w:szCs w:val="24"/>
        </w:rPr>
        <w:t>Kanava</w:t>
      </w:r>
      <w:proofErr w:type="spellEnd"/>
      <w:r w:rsidRPr="00DE75B6">
        <w:rPr>
          <w:rFonts w:ascii="Times New Roman" w:hAnsi="Times New Roman" w:cs="Times New Roman"/>
          <w:sz w:val="24"/>
          <w:szCs w:val="24"/>
        </w:rPr>
        <w:t xml:space="preserve"> AM, </w:t>
      </w:r>
      <w:proofErr w:type="spellStart"/>
      <w:r w:rsidRPr="00DE75B6">
        <w:rPr>
          <w:rFonts w:ascii="Times New Roman" w:hAnsi="Times New Roman" w:cs="Times New Roman"/>
          <w:sz w:val="24"/>
          <w:szCs w:val="24"/>
        </w:rPr>
        <w:t>Simonsick</w:t>
      </w:r>
      <w:proofErr w:type="spellEnd"/>
      <w:r w:rsidRPr="00DE75B6">
        <w:rPr>
          <w:rFonts w:ascii="Times New Roman" w:hAnsi="Times New Roman" w:cs="Times New Roman"/>
          <w:sz w:val="24"/>
          <w:szCs w:val="24"/>
        </w:rPr>
        <w:t xml:space="preserve"> EM, </w:t>
      </w:r>
      <w:proofErr w:type="spellStart"/>
      <w:r w:rsidRPr="00DE75B6">
        <w:rPr>
          <w:rFonts w:ascii="Times New Roman" w:hAnsi="Times New Roman" w:cs="Times New Roman"/>
          <w:sz w:val="24"/>
          <w:szCs w:val="24"/>
        </w:rPr>
        <w:t>Milkovic</w:t>
      </w:r>
      <w:proofErr w:type="spellEnd"/>
      <w:r w:rsidRPr="00DE75B6">
        <w:rPr>
          <w:rFonts w:ascii="Times New Roman" w:hAnsi="Times New Roman" w:cs="Times New Roman"/>
          <w:sz w:val="24"/>
          <w:szCs w:val="24"/>
        </w:rPr>
        <w:t xml:space="preserve"> I, Satterfield S, Newman AB, Bauer DC, for the Health, Aging and Body Composition (Health ABC) Study. Thyroid function and prevalent and incident metabolic syndrome in older adults: The Health, Aging, and Body Composition Study. Clin</w:t>
      </w:r>
      <w:r>
        <w:rPr>
          <w:rFonts w:ascii="Times New Roman" w:hAnsi="Times New Roman" w:cs="Times New Roman"/>
          <w:sz w:val="24"/>
          <w:szCs w:val="24"/>
        </w:rPr>
        <w:t xml:space="preserve"> </w:t>
      </w:r>
      <w:r w:rsidRPr="00DE75B6">
        <w:rPr>
          <w:rFonts w:ascii="Times New Roman" w:hAnsi="Times New Roman" w:cs="Times New Roman"/>
          <w:sz w:val="24"/>
          <w:szCs w:val="24"/>
        </w:rPr>
        <w:lastRenderedPageBreak/>
        <w:t>Endocrinol (</w:t>
      </w:r>
      <w:proofErr w:type="spellStart"/>
      <w:r w:rsidRPr="00DE75B6">
        <w:rPr>
          <w:rFonts w:ascii="Times New Roman" w:hAnsi="Times New Roman" w:cs="Times New Roman"/>
          <w:sz w:val="24"/>
          <w:szCs w:val="24"/>
        </w:rPr>
        <w:t>Oxf</w:t>
      </w:r>
      <w:proofErr w:type="spellEnd"/>
      <w:r w:rsidRPr="00DE75B6">
        <w:rPr>
          <w:rFonts w:ascii="Times New Roman" w:hAnsi="Times New Roman" w:cs="Times New Roman"/>
          <w:sz w:val="24"/>
          <w:szCs w:val="24"/>
        </w:rPr>
        <w:t>).2012;76(6):911-918 DOI: 10.1111/j.1365-2265.</w:t>
      </w:r>
      <w:proofErr w:type="gramStart"/>
      <w:r w:rsidRPr="00DE75B6">
        <w:rPr>
          <w:rFonts w:ascii="Times New Roman" w:hAnsi="Times New Roman" w:cs="Times New Roman"/>
          <w:sz w:val="24"/>
          <w:szCs w:val="24"/>
        </w:rPr>
        <w:t>2011.04328.x</w:t>
      </w:r>
      <w:proofErr w:type="gramEnd"/>
      <w:r w:rsidRPr="00DE75B6">
        <w:rPr>
          <w:rFonts w:ascii="Times New Roman" w:hAnsi="Times New Roman" w:cs="Times New Roman"/>
          <w:sz w:val="24"/>
          <w:szCs w:val="24"/>
        </w:rPr>
        <w:t xml:space="preserve"> (ALSO DIRECTION CAUSALITY)</w:t>
      </w:r>
    </w:p>
    <w:p w14:paraId="7CED8970"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Shon HS, Jung ED, Kim SH, Lee JH. Free T4 is negatively correlated with body mass index in euthyroid women. Korean J Intern Med 2008;23(2):53-57 DOI:10.3904/kjim.2008.23.2.53</w:t>
      </w:r>
    </w:p>
    <w:p w14:paraId="3FBE8AD1"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Makepeace AE, Bremmer AP, O’Leary P, </w:t>
      </w:r>
      <w:proofErr w:type="spellStart"/>
      <w:r w:rsidRPr="00DE75B6">
        <w:rPr>
          <w:rFonts w:ascii="Times New Roman" w:hAnsi="Times New Roman" w:cs="Times New Roman"/>
          <w:sz w:val="24"/>
          <w:szCs w:val="24"/>
        </w:rPr>
        <w:t>Leedman</w:t>
      </w:r>
      <w:proofErr w:type="spellEnd"/>
      <w:r w:rsidRPr="00DE75B6">
        <w:rPr>
          <w:rFonts w:ascii="Times New Roman" w:hAnsi="Times New Roman" w:cs="Times New Roman"/>
          <w:sz w:val="24"/>
          <w:szCs w:val="24"/>
        </w:rPr>
        <w:t xml:space="preserve"> PJ, </w:t>
      </w:r>
      <w:proofErr w:type="spellStart"/>
      <w:r w:rsidRPr="00DE75B6">
        <w:rPr>
          <w:rFonts w:ascii="Times New Roman" w:hAnsi="Times New Roman" w:cs="Times New Roman"/>
          <w:sz w:val="24"/>
          <w:szCs w:val="24"/>
        </w:rPr>
        <w:t>Feddema</w:t>
      </w:r>
      <w:proofErr w:type="spellEnd"/>
      <w:r w:rsidRPr="00DE75B6">
        <w:rPr>
          <w:rFonts w:ascii="Times New Roman" w:hAnsi="Times New Roman" w:cs="Times New Roman"/>
          <w:sz w:val="24"/>
          <w:szCs w:val="24"/>
        </w:rPr>
        <w:t xml:space="preserve"> P, </w:t>
      </w:r>
      <w:proofErr w:type="spellStart"/>
      <w:r w:rsidRPr="00DE75B6">
        <w:rPr>
          <w:rFonts w:ascii="Times New Roman" w:hAnsi="Times New Roman" w:cs="Times New Roman"/>
          <w:sz w:val="24"/>
          <w:szCs w:val="24"/>
        </w:rPr>
        <w:t>Michelangeli</w:t>
      </w:r>
      <w:proofErr w:type="spellEnd"/>
      <w:r w:rsidRPr="00DE75B6">
        <w:rPr>
          <w:rFonts w:ascii="Times New Roman" w:hAnsi="Times New Roman" w:cs="Times New Roman"/>
          <w:sz w:val="24"/>
          <w:szCs w:val="24"/>
        </w:rPr>
        <w:t xml:space="preserve"> V, Walsh JP. Significant inverse relationship between serum free T4 concentration and body mass index in euthyroid subjects: differences between smokers and non-smokers.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 (</w:t>
      </w:r>
      <w:proofErr w:type="spellStart"/>
      <w:r w:rsidRPr="00DE75B6">
        <w:rPr>
          <w:rFonts w:ascii="Times New Roman" w:hAnsi="Times New Roman" w:cs="Times New Roman"/>
          <w:sz w:val="24"/>
          <w:szCs w:val="24"/>
        </w:rPr>
        <w:t>Oxf</w:t>
      </w:r>
      <w:proofErr w:type="spellEnd"/>
      <w:r w:rsidRPr="00DE75B6">
        <w:rPr>
          <w:rFonts w:ascii="Times New Roman" w:hAnsi="Times New Roman" w:cs="Times New Roman"/>
          <w:sz w:val="24"/>
          <w:szCs w:val="24"/>
        </w:rPr>
        <w:t>) 2008;69(4):648-652 DOI:10.111/j.1365-2265.</w:t>
      </w:r>
      <w:proofErr w:type="gramStart"/>
      <w:r w:rsidRPr="00DE75B6">
        <w:rPr>
          <w:rFonts w:ascii="Times New Roman" w:hAnsi="Times New Roman" w:cs="Times New Roman"/>
          <w:sz w:val="24"/>
          <w:szCs w:val="24"/>
        </w:rPr>
        <w:t>2008.03239.x</w:t>
      </w:r>
      <w:proofErr w:type="gramEnd"/>
    </w:p>
    <w:p w14:paraId="0BE05AF5"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Knudsen N, </w:t>
      </w:r>
      <w:proofErr w:type="spellStart"/>
      <w:r w:rsidRPr="00DE75B6">
        <w:rPr>
          <w:rFonts w:ascii="Times New Roman" w:hAnsi="Times New Roman" w:cs="Times New Roman"/>
          <w:sz w:val="24"/>
          <w:szCs w:val="24"/>
        </w:rPr>
        <w:t>Laurberg</w:t>
      </w:r>
      <w:proofErr w:type="spellEnd"/>
      <w:r w:rsidRPr="00DE75B6">
        <w:rPr>
          <w:rFonts w:ascii="Times New Roman" w:hAnsi="Times New Roman" w:cs="Times New Roman"/>
          <w:sz w:val="24"/>
          <w:szCs w:val="24"/>
        </w:rPr>
        <w:t xml:space="preserve"> P, Rasmussen LB, Bulow I, </w:t>
      </w:r>
      <w:proofErr w:type="spellStart"/>
      <w:r w:rsidRPr="00DE75B6">
        <w:rPr>
          <w:rFonts w:ascii="Times New Roman" w:hAnsi="Times New Roman" w:cs="Times New Roman"/>
          <w:sz w:val="24"/>
          <w:szCs w:val="24"/>
        </w:rPr>
        <w:t>Perrild</w:t>
      </w:r>
      <w:proofErr w:type="spellEnd"/>
      <w:r w:rsidRPr="00DE75B6">
        <w:rPr>
          <w:rFonts w:ascii="Times New Roman" w:hAnsi="Times New Roman" w:cs="Times New Roman"/>
          <w:sz w:val="24"/>
          <w:szCs w:val="24"/>
        </w:rPr>
        <w:t xml:space="preserve"> H, </w:t>
      </w:r>
      <w:proofErr w:type="spellStart"/>
      <w:r w:rsidRPr="00DE75B6">
        <w:rPr>
          <w:rFonts w:ascii="Times New Roman" w:hAnsi="Times New Roman" w:cs="Times New Roman"/>
          <w:sz w:val="24"/>
          <w:szCs w:val="24"/>
        </w:rPr>
        <w:t>Ovesen</w:t>
      </w:r>
      <w:proofErr w:type="spellEnd"/>
      <w:r w:rsidRPr="00DE75B6">
        <w:rPr>
          <w:rFonts w:ascii="Times New Roman" w:hAnsi="Times New Roman" w:cs="Times New Roman"/>
          <w:sz w:val="24"/>
          <w:szCs w:val="24"/>
        </w:rPr>
        <w:t xml:space="preserve"> L, </w:t>
      </w:r>
      <w:proofErr w:type="spellStart"/>
      <w:r w:rsidRPr="00DE75B6">
        <w:rPr>
          <w:rFonts w:ascii="Times New Roman" w:hAnsi="Times New Roman" w:cs="Times New Roman"/>
          <w:sz w:val="24"/>
          <w:szCs w:val="24"/>
        </w:rPr>
        <w:t>Jørgensen</w:t>
      </w:r>
      <w:proofErr w:type="spellEnd"/>
      <w:r w:rsidRPr="00DE75B6">
        <w:rPr>
          <w:rFonts w:ascii="Times New Roman" w:hAnsi="Times New Roman" w:cs="Times New Roman"/>
          <w:sz w:val="24"/>
          <w:szCs w:val="24"/>
        </w:rPr>
        <w:t xml:space="preserve"> T. Small differences in thyroid function may be important for body mass index and the occurrence of obesity in the population.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Metab</w:t>
      </w:r>
      <w:proofErr w:type="spellEnd"/>
      <w:r w:rsidRPr="00DE75B6">
        <w:rPr>
          <w:rFonts w:ascii="Times New Roman" w:hAnsi="Times New Roman" w:cs="Times New Roman"/>
          <w:sz w:val="24"/>
          <w:szCs w:val="24"/>
        </w:rPr>
        <w:t xml:space="preserve"> 2005; 90(7):4019-24 DOI: 10.1210/jc.2004-2225 (both)</w:t>
      </w:r>
    </w:p>
    <w:p w14:paraId="390E131D"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proofErr w:type="spellStart"/>
      <w:r w:rsidRPr="00DE75B6">
        <w:rPr>
          <w:rFonts w:ascii="Times New Roman" w:hAnsi="Times New Roman" w:cs="Times New Roman"/>
          <w:sz w:val="24"/>
          <w:szCs w:val="24"/>
        </w:rPr>
        <w:t>Chaker</w:t>
      </w:r>
      <w:proofErr w:type="spellEnd"/>
      <w:r w:rsidRPr="00DE75B6">
        <w:rPr>
          <w:rFonts w:ascii="Times New Roman" w:hAnsi="Times New Roman" w:cs="Times New Roman"/>
          <w:sz w:val="24"/>
          <w:szCs w:val="24"/>
        </w:rPr>
        <w:t xml:space="preserve"> L, </w:t>
      </w:r>
      <w:proofErr w:type="spellStart"/>
      <w:r w:rsidRPr="00DE75B6">
        <w:rPr>
          <w:rFonts w:ascii="Times New Roman" w:hAnsi="Times New Roman" w:cs="Times New Roman"/>
          <w:sz w:val="24"/>
          <w:szCs w:val="24"/>
        </w:rPr>
        <w:t>Ligthart</w:t>
      </w:r>
      <w:proofErr w:type="spellEnd"/>
      <w:r w:rsidRPr="00DE75B6">
        <w:rPr>
          <w:rFonts w:ascii="Times New Roman" w:hAnsi="Times New Roman" w:cs="Times New Roman"/>
          <w:sz w:val="24"/>
          <w:szCs w:val="24"/>
        </w:rPr>
        <w:t xml:space="preserve"> S, </w:t>
      </w:r>
      <w:proofErr w:type="spellStart"/>
      <w:r w:rsidRPr="00DE75B6">
        <w:rPr>
          <w:rFonts w:ascii="Times New Roman" w:hAnsi="Times New Roman" w:cs="Times New Roman"/>
          <w:sz w:val="24"/>
          <w:szCs w:val="24"/>
        </w:rPr>
        <w:t>Korevaar</w:t>
      </w:r>
      <w:proofErr w:type="spellEnd"/>
      <w:r w:rsidRPr="00DE75B6">
        <w:rPr>
          <w:rFonts w:ascii="Times New Roman" w:hAnsi="Times New Roman" w:cs="Times New Roman"/>
          <w:sz w:val="24"/>
          <w:szCs w:val="24"/>
        </w:rPr>
        <w:t xml:space="preserve"> TI, </w:t>
      </w:r>
      <w:proofErr w:type="spellStart"/>
      <w:r w:rsidRPr="00DE75B6">
        <w:rPr>
          <w:rFonts w:ascii="Times New Roman" w:hAnsi="Times New Roman" w:cs="Times New Roman"/>
          <w:sz w:val="24"/>
          <w:szCs w:val="24"/>
        </w:rPr>
        <w:t>Hofman</w:t>
      </w:r>
      <w:proofErr w:type="spellEnd"/>
      <w:r w:rsidRPr="00DE75B6">
        <w:rPr>
          <w:rFonts w:ascii="Times New Roman" w:hAnsi="Times New Roman" w:cs="Times New Roman"/>
          <w:sz w:val="24"/>
          <w:szCs w:val="24"/>
        </w:rPr>
        <w:t xml:space="preserve"> A, Franco OH,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 </w:t>
      </w:r>
      <w:proofErr w:type="spellStart"/>
      <w:r w:rsidRPr="00DE75B6">
        <w:rPr>
          <w:rFonts w:ascii="Times New Roman" w:hAnsi="Times New Roman" w:cs="Times New Roman"/>
          <w:sz w:val="24"/>
          <w:szCs w:val="24"/>
        </w:rPr>
        <w:t>Deghan</w:t>
      </w:r>
      <w:proofErr w:type="spellEnd"/>
      <w:r w:rsidRPr="00DE75B6">
        <w:rPr>
          <w:rFonts w:ascii="Times New Roman" w:hAnsi="Times New Roman" w:cs="Times New Roman"/>
          <w:sz w:val="24"/>
          <w:szCs w:val="24"/>
        </w:rPr>
        <w:t xml:space="preserve"> A. Thyroid function and risk of type 2 diabetes: a population cohort study. BMC Med.2016;14(1):150 DOI:10.1186/s12916-016-0693-4(both)</w:t>
      </w:r>
    </w:p>
    <w:p w14:paraId="6C001C85" w14:textId="77777777" w:rsidR="00A639FA" w:rsidRPr="003E0FB8" w:rsidRDefault="00A639FA" w:rsidP="00A639FA">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3E0FB8">
        <w:rPr>
          <w:rFonts w:ascii="Times New Roman" w:hAnsi="Times New Roman" w:cs="Times New Roman"/>
          <w:sz w:val="24"/>
          <w:szCs w:val="24"/>
        </w:rPr>
        <w:t xml:space="preserve">Jun JE, </w:t>
      </w:r>
      <w:proofErr w:type="spellStart"/>
      <w:r w:rsidRPr="003E0FB8">
        <w:rPr>
          <w:rFonts w:ascii="Times New Roman" w:hAnsi="Times New Roman" w:cs="Times New Roman"/>
          <w:sz w:val="24"/>
          <w:szCs w:val="24"/>
        </w:rPr>
        <w:t>Jee</w:t>
      </w:r>
      <w:proofErr w:type="spellEnd"/>
      <w:r w:rsidRPr="003E0FB8">
        <w:rPr>
          <w:rFonts w:ascii="Times New Roman" w:hAnsi="Times New Roman" w:cs="Times New Roman"/>
          <w:sz w:val="24"/>
          <w:szCs w:val="24"/>
        </w:rPr>
        <w:t xml:space="preserve"> JH, Bae JC, </w:t>
      </w:r>
      <w:proofErr w:type="spellStart"/>
      <w:r w:rsidRPr="003E0FB8">
        <w:rPr>
          <w:rFonts w:ascii="Times New Roman" w:hAnsi="Times New Roman" w:cs="Times New Roman"/>
          <w:sz w:val="24"/>
          <w:szCs w:val="24"/>
        </w:rPr>
        <w:t>Jin</w:t>
      </w:r>
      <w:proofErr w:type="spellEnd"/>
      <w:r w:rsidRPr="003E0FB8">
        <w:rPr>
          <w:rFonts w:ascii="Times New Roman" w:hAnsi="Times New Roman" w:cs="Times New Roman"/>
          <w:sz w:val="24"/>
          <w:szCs w:val="24"/>
        </w:rPr>
        <w:t xml:space="preserve"> S-M, </w:t>
      </w:r>
      <w:proofErr w:type="spellStart"/>
      <w:r w:rsidRPr="003E0FB8">
        <w:rPr>
          <w:rFonts w:ascii="Times New Roman" w:hAnsi="Times New Roman" w:cs="Times New Roman"/>
          <w:sz w:val="24"/>
          <w:szCs w:val="24"/>
        </w:rPr>
        <w:t>Hur</w:t>
      </w:r>
      <w:proofErr w:type="spellEnd"/>
      <w:r w:rsidRPr="003E0FB8">
        <w:rPr>
          <w:rFonts w:ascii="Times New Roman" w:hAnsi="Times New Roman" w:cs="Times New Roman"/>
          <w:sz w:val="24"/>
          <w:szCs w:val="24"/>
        </w:rPr>
        <w:t xml:space="preserve"> KY, Lee M-K, Kim TH, Kim SW, Kim JH. Association between changes in thyroid hormones and incident Type 2 diabetes:  a seven- year longitudinal study. Thyroid 2017;27(1):29-38 DOI:10.1089/thy.2016.0171</w:t>
      </w:r>
    </w:p>
    <w:p w14:paraId="5B53041D"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Oh H-S, Kwon H, </w:t>
      </w:r>
      <w:proofErr w:type="spellStart"/>
      <w:r w:rsidRPr="00DE75B6">
        <w:rPr>
          <w:rFonts w:ascii="Times New Roman" w:hAnsi="Times New Roman" w:cs="Times New Roman"/>
          <w:sz w:val="24"/>
          <w:szCs w:val="24"/>
        </w:rPr>
        <w:t>Ahn</w:t>
      </w:r>
      <w:proofErr w:type="spellEnd"/>
      <w:r w:rsidRPr="00DE75B6">
        <w:rPr>
          <w:rFonts w:ascii="Times New Roman" w:hAnsi="Times New Roman" w:cs="Times New Roman"/>
          <w:sz w:val="24"/>
          <w:szCs w:val="24"/>
        </w:rPr>
        <w:t xml:space="preserve"> J, Song E, Park S, Kim M, Han M, Jeon MJ et al. Association between thyroid dysfunction and lipid profiles differs according to age and sex: results from the Korean National Health and Nutrition Survey. Thyroid 2018; 28(7):849-856 DOI: 10.1089/thyr.2017.0656.</w:t>
      </w:r>
    </w:p>
    <w:p w14:paraId="1AD1B8A9"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lastRenderedPageBreak/>
        <w:t xml:space="preserve">Kim HH, Bae JC, Park HK, Byun DW, Suh K, </w:t>
      </w:r>
      <w:proofErr w:type="spellStart"/>
      <w:r w:rsidRPr="00DE75B6">
        <w:rPr>
          <w:rFonts w:ascii="Times New Roman" w:hAnsi="Times New Roman" w:cs="Times New Roman"/>
          <w:sz w:val="24"/>
          <w:szCs w:val="24"/>
        </w:rPr>
        <w:t>Yoo</w:t>
      </w:r>
      <w:proofErr w:type="spellEnd"/>
      <w:r>
        <w:rPr>
          <w:rFonts w:ascii="Times New Roman" w:hAnsi="Times New Roman" w:cs="Times New Roman"/>
          <w:sz w:val="24"/>
          <w:szCs w:val="24"/>
        </w:rPr>
        <w:t xml:space="preserve"> </w:t>
      </w:r>
      <w:r w:rsidRPr="00DE75B6">
        <w:rPr>
          <w:rFonts w:ascii="Times New Roman" w:hAnsi="Times New Roman" w:cs="Times New Roman"/>
          <w:sz w:val="24"/>
          <w:szCs w:val="24"/>
        </w:rPr>
        <w:t>MH,</w:t>
      </w:r>
      <w:r>
        <w:rPr>
          <w:rFonts w:ascii="Times New Roman" w:hAnsi="Times New Roman" w:cs="Times New Roman"/>
          <w:sz w:val="24"/>
          <w:szCs w:val="24"/>
        </w:rPr>
        <w:t xml:space="preserve"> </w:t>
      </w:r>
      <w:r w:rsidRPr="00DE75B6">
        <w:rPr>
          <w:rFonts w:ascii="Times New Roman" w:hAnsi="Times New Roman" w:cs="Times New Roman"/>
          <w:sz w:val="24"/>
          <w:szCs w:val="24"/>
        </w:rPr>
        <w:t>Kim JH, Min Y-K, Kim SW, Chung JH. Triiodothyronine levels are independently associated with metabolic syndrome in euthyroid middle-aged subjects. Endocrinol</w:t>
      </w:r>
      <w:r>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Metab</w:t>
      </w:r>
      <w:proofErr w:type="spellEnd"/>
      <w:r w:rsidRPr="00DE75B6">
        <w:rPr>
          <w:rFonts w:ascii="Times New Roman" w:hAnsi="Times New Roman" w:cs="Times New Roman"/>
          <w:sz w:val="24"/>
          <w:szCs w:val="24"/>
        </w:rPr>
        <w:t xml:space="preserve"> (Seoul). 2016;31(2):311-319 DOI:10.3803/EnM.2016.31.2.311 (RELATION T3 not T4 OR TSH)</w:t>
      </w:r>
    </w:p>
    <w:p w14:paraId="7AA5E2FD"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proofErr w:type="spellStart"/>
      <w:r w:rsidRPr="00DE75B6">
        <w:rPr>
          <w:rFonts w:ascii="Times New Roman" w:hAnsi="Times New Roman" w:cs="Times New Roman"/>
          <w:sz w:val="24"/>
          <w:szCs w:val="24"/>
        </w:rPr>
        <w:t>Strollo</w:t>
      </w:r>
      <w:proofErr w:type="spellEnd"/>
      <w:r w:rsidRPr="00DE75B6">
        <w:rPr>
          <w:rFonts w:ascii="Times New Roman" w:hAnsi="Times New Roman" w:cs="Times New Roman"/>
          <w:sz w:val="24"/>
          <w:szCs w:val="24"/>
        </w:rPr>
        <w:t xml:space="preserve"> F, </w:t>
      </w:r>
      <w:proofErr w:type="spellStart"/>
      <w:r w:rsidRPr="00DE75B6">
        <w:rPr>
          <w:rFonts w:ascii="Times New Roman" w:hAnsi="Times New Roman" w:cs="Times New Roman"/>
          <w:sz w:val="24"/>
          <w:szCs w:val="24"/>
        </w:rPr>
        <w:t>Carucci</w:t>
      </w:r>
      <w:proofErr w:type="spellEnd"/>
      <w:r w:rsidRPr="00DE75B6">
        <w:rPr>
          <w:rFonts w:ascii="Times New Roman" w:hAnsi="Times New Roman" w:cs="Times New Roman"/>
          <w:sz w:val="24"/>
          <w:szCs w:val="24"/>
        </w:rPr>
        <w:t xml:space="preserve"> I, More M, Marico G, </w:t>
      </w:r>
      <w:proofErr w:type="spellStart"/>
      <w:r w:rsidRPr="00DE75B6">
        <w:rPr>
          <w:rFonts w:ascii="Times New Roman" w:hAnsi="Times New Roman" w:cs="Times New Roman"/>
          <w:sz w:val="24"/>
          <w:szCs w:val="24"/>
        </w:rPr>
        <w:t>Strollo</w:t>
      </w:r>
      <w:proofErr w:type="spellEnd"/>
      <w:r w:rsidRPr="00DE75B6">
        <w:rPr>
          <w:rFonts w:ascii="Times New Roman" w:hAnsi="Times New Roman" w:cs="Times New Roman"/>
          <w:sz w:val="24"/>
          <w:szCs w:val="24"/>
        </w:rPr>
        <w:t xml:space="preserve"> G, </w:t>
      </w:r>
      <w:proofErr w:type="spellStart"/>
      <w:r w:rsidRPr="00DE75B6">
        <w:rPr>
          <w:rFonts w:ascii="Times New Roman" w:hAnsi="Times New Roman" w:cs="Times New Roman"/>
          <w:sz w:val="24"/>
          <w:szCs w:val="24"/>
        </w:rPr>
        <w:t>Masini</w:t>
      </w:r>
      <w:proofErr w:type="spellEnd"/>
      <w:r w:rsidRPr="00DE75B6">
        <w:rPr>
          <w:rFonts w:ascii="Times New Roman" w:hAnsi="Times New Roman" w:cs="Times New Roman"/>
          <w:sz w:val="24"/>
          <w:szCs w:val="24"/>
        </w:rPr>
        <w:t xml:space="preserve"> MA, Gentile S. Free triiodothyronine and cholesterol levels in euthyroid elderly T2DM patients. Int J Endocrinol 2012;2012 Article ID 420370, 7 pages DOI:10.1155/2012/420370 (T3 NOT T4/TSH)</w:t>
      </w:r>
    </w:p>
    <w:p w14:paraId="4901FB92"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Svare</w:t>
      </w:r>
      <w:proofErr w:type="spellEnd"/>
      <w:r>
        <w:rPr>
          <w:rFonts w:ascii="Times New Roman" w:hAnsi="Times New Roman" w:cs="Times New Roman"/>
          <w:sz w:val="24"/>
          <w:szCs w:val="24"/>
        </w:rPr>
        <w:t xml:space="preserve"> A, Nilsen TI, </w:t>
      </w:r>
      <w:proofErr w:type="spellStart"/>
      <w:r>
        <w:rPr>
          <w:rFonts w:ascii="Times New Roman" w:hAnsi="Times New Roman" w:cs="Times New Roman"/>
          <w:sz w:val="24"/>
          <w:szCs w:val="24"/>
        </w:rPr>
        <w:t>Bj</w:t>
      </w:r>
      <w:r>
        <w:rPr>
          <w:rFonts w:ascii="Calibri" w:hAnsi="Calibri" w:cs="Calibri"/>
          <w:sz w:val="24"/>
          <w:szCs w:val="24"/>
        </w:rPr>
        <w:t>ø</w:t>
      </w:r>
      <w:r>
        <w:rPr>
          <w:rFonts w:ascii="Times New Roman" w:hAnsi="Times New Roman" w:cs="Times New Roman"/>
          <w:sz w:val="24"/>
          <w:szCs w:val="24"/>
        </w:rPr>
        <w:t>ro</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Asvold</w:t>
      </w:r>
      <w:proofErr w:type="spellEnd"/>
      <w:r>
        <w:rPr>
          <w:rFonts w:ascii="Times New Roman" w:hAnsi="Times New Roman" w:cs="Times New Roman"/>
          <w:sz w:val="24"/>
          <w:szCs w:val="24"/>
        </w:rPr>
        <w:t xml:space="preserve"> BO, Langhammer A. Serum TSH related to measures of body mass: longitudinal data from the HUNT Study, Norway. Clin Endocrinol (</w:t>
      </w:r>
      <w:proofErr w:type="spellStart"/>
      <w:r>
        <w:rPr>
          <w:rFonts w:ascii="Times New Roman" w:hAnsi="Times New Roman" w:cs="Times New Roman"/>
          <w:sz w:val="24"/>
          <w:szCs w:val="24"/>
        </w:rPr>
        <w:t>Oxf</w:t>
      </w:r>
      <w:proofErr w:type="spellEnd"/>
      <w:r>
        <w:rPr>
          <w:rFonts w:ascii="Times New Roman" w:hAnsi="Times New Roman" w:cs="Times New Roman"/>
          <w:sz w:val="24"/>
          <w:szCs w:val="24"/>
        </w:rPr>
        <w:t>) 2011;74(6):769-765. DOI:10.1111/j.1365-2265.</w:t>
      </w:r>
      <w:proofErr w:type="gramStart"/>
      <w:r>
        <w:rPr>
          <w:rFonts w:ascii="Times New Roman" w:hAnsi="Times New Roman" w:cs="Times New Roman"/>
          <w:sz w:val="24"/>
          <w:szCs w:val="24"/>
        </w:rPr>
        <w:t>2011.04009.x</w:t>
      </w:r>
      <w:proofErr w:type="gramEnd"/>
    </w:p>
    <w:p w14:paraId="6C1CED06"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proofErr w:type="spellStart"/>
      <w:r w:rsidRPr="00DE75B6">
        <w:rPr>
          <w:rFonts w:ascii="Times New Roman" w:hAnsi="Times New Roman" w:cs="Times New Roman"/>
          <w:sz w:val="24"/>
          <w:szCs w:val="24"/>
        </w:rPr>
        <w:t>Vadiveloo</w:t>
      </w:r>
      <w:proofErr w:type="spellEnd"/>
      <w:r w:rsidRPr="00DE75B6">
        <w:rPr>
          <w:rFonts w:ascii="Times New Roman" w:hAnsi="Times New Roman" w:cs="Times New Roman"/>
          <w:sz w:val="24"/>
          <w:szCs w:val="24"/>
        </w:rPr>
        <w:t xml:space="preserve"> T, </w:t>
      </w:r>
      <w:proofErr w:type="spellStart"/>
      <w:r w:rsidRPr="00DE75B6">
        <w:rPr>
          <w:rFonts w:ascii="Times New Roman" w:hAnsi="Times New Roman" w:cs="Times New Roman"/>
          <w:sz w:val="24"/>
          <w:szCs w:val="24"/>
        </w:rPr>
        <w:t>Donnan</w:t>
      </w:r>
      <w:proofErr w:type="spellEnd"/>
      <w:r w:rsidRPr="00DE75B6">
        <w:rPr>
          <w:rFonts w:ascii="Times New Roman" w:hAnsi="Times New Roman" w:cs="Times New Roman"/>
          <w:sz w:val="24"/>
          <w:szCs w:val="24"/>
        </w:rPr>
        <w:t xml:space="preserve"> PT, Cochrane L, Leese G. The Thyroid Epidemiology, Audit, and Research Study (TEARS): Morbidity in patients with endogenous subclinical hyperthyroidism.</w:t>
      </w:r>
      <w:r>
        <w:rPr>
          <w:rFonts w:ascii="Times New Roman" w:hAnsi="Times New Roman" w:cs="Times New Roman"/>
          <w:sz w:val="24"/>
          <w:szCs w:val="24"/>
        </w:rPr>
        <w:t xml:space="preserve"> </w:t>
      </w:r>
      <w:r w:rsidRPr="00DE75B6">
        <w:rPr>
          <w:rFonts w:ascii="Times New Roman" w:hAnsi="Times New Roman" w:cs="Times New Roman"/>
          <w:sz w:val="24"/>
          <w:szCs w:val="24"/>
        </w:rPr>
        <w:t>J</w:t>
      </w:r>
      <w:r>
        <w:rPr>
          <w:rFonts w:ascii="Times New Roman" w:hAnsi="Times New Roman" w:cs="Times New Roman"/>
          <w:sz w:val="24"/>
          <w:szCs w:val="24"/>
        </w:rPr>
        <w:t xml:space="preserve"> </w:t>
      </w:r>
      <w:r w:rsidRPr="00DE75B6">
        <w:rPr>
          <w:rFonts w:ascii="Times New Roman" w:hAnsi="Times New Roman" w:cs="Times New Roman"/>
          <w:sz w:val="24"/>
          <w:szCs w:val="24"/>
        </w:rPr>
        <w:t>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Metab</w:t>
      </w:r>
      <w:proofErr w:type="spellEnd"/>
      <w:r w:rsidRPr="00DE75B6">
        <w:rPr>
          <w:rFonts w:ascii="Times New Roman" w:hAnsi="Times New Roman" w:cs="Times New Roman"/>
          <w:sz w:val="24"/>
          <w:szCs w:val="24"/>
        </w:rPr>
        <w:t>. 2011:96(5):1344-1351 DOI: 10.1210/jc.2010-2693 (DEMENTIA/# NOT TSH RELATED)</w:t>
      </w:r>
    </w:p>
    <w:p w14:paraId="2CBDE8FB"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r w:rsidRPr="00015B5D">
        <w:rPr>
          <w:rFonts w:ascii="Times New Roman" w:hAnsi="Times New Roman" w:cs="Times New Roman"/>
          <w:sz w:val="24"/>
          <w:szCs w:val="24"/>
        </w:rPr>
        <w:t xml:space="preserve"> </w:t>
      </w:r>
      <w:r w:rsidRPr="00DE75B6">
        <w:rPr>
          <w:rFonts w:ascii="Times New Roman" w:hAnsi="Times New Roman" w:cs="Times New Roman"/>
          <w:sz w:val="24"/>
          <w:szCs w:val="24"/>
        </w:rPr>
        <w:t>Choi HJ, Byun MS, Yi D, Sohn BK, Lee JH, Kim YK, Lee DY; KBASE Research Group.</w:t>
      </w:r>
      <w:r>
        <w:rPr>
          <w:rFonts w:ascii="Times New Roman" w:hAnsi="Times New Roman" w:cs="Times New Roman"/>
          <w:sz w:val="24"/>
          <w:szCs w:val="24"/>
        </w:rPr>
        <w:t xml:space="preserve"> </w:t>
      </w:r>
      <w:r w:rsidRPr="00DE75B6">
        <w:rPr>
          <w:rFonts w:ascii="Times New Roman" w:hAnsi="Times New Roman" w:cs="Times New Roman"/>
          <w:sz w:val="24"/>
          <w:szCs w:val="24"/>
        </w:rPr>
        <w:t>Associations of thyroid hormone levels with in vivo Alzheimer’s disease pathologies.</w:t>
      </w:r>
      <w:r>
        <w:rPr>
          <w:rFonts w:ascii="Times New Roman" w:hAnsi="Times New Roman" w:cs="Times New Roman"/>
          <w:sz w:val="24"/>
          <w:szCs w:val="24"/>
        </w:rPr>
        <w:t xml:space="preserve"> </w:t>
      </w:r>
      <w:r w:rsidRPr="00DE75B6">
        <w:rPr>
          <w:rFonts w:ascii="Times New Roman" w:hAnsi="Times New Roman" w:cs="Times New Roman"/>
          <w:sz w:val="24"/>
          <w:szCs w:val="24"/>
        </w:rPr>
        <w:t xml:space="preserve">Alzheimer’s Res </w:t>
      </w:r>
      <w:proofErr w:type="spellStart"/>
      <w:r w:rsidRPr="00DE75B6">
        <w:rPr>
          <w:rFonts w:ascii="Times New Roman" w:hAnsi="Times New Roman" w:cs="Times New Roman"/>
          <w:sz w:val="24"/>
          <w:szCs w:val="24"/>
        </w:rPr>
        <w:t>Ther</w:t>
      </w:r>
      <w:proofErr w:type="spellEnd"/>
      <w:r w:rsidRPr="00DE75B6">
        <w:rPr>
          <w:rFonts w:ascii="Times New Roman" w:hAnsi="Times New Roman" w:cs="Times New Roman"/>
          <w:sz w:val="24"/>
          <w:szCs w:val="24"/>
        </w:rPr>
        <w:t>. 2017;9(1):64 DOI: 10.1186/s13195-017-0291-5</w:t>
      </w:r>
    </w:p>
    <w:p w14:paraId="0C9FAAF2"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proofErr w:type="spellStart"/>
      <w:r w:rsidRPr="00DE75B6">
        <w:rPr>
          <w:rFonts w:ascii="Times New Roman" w:hAnsi="Times New Roman" w:cs="Times New Roman"/>
          <w:sz w:val="24"/>
          <w:szCs w:val="24"/>
        </w:rPr>
        <w:t>Volpato</w:t>
      </w:r>
      <w:proofErr w:type="spellEnd"/>
      <w:r w:rsidRPr="00DE75B6">
        <w:rPr>
          <w:rFonts w:ascii="Times New Roman" w:hAnsi="Times New Roman" w:cs="Times New Roman"/>
          <w:sz w:val="24"/>
          <w:szCs w:val="24"/>
        </w:rPr>
        <w:t xml:space="preserve"> S, </w:t>
      </w:r>
      <w:proofErr w:type="spellStart"/>
      <w:r w:rsidRPr="00DE75B6">
        <w:rPr>
          <w:rFonts w:ascii="Times New Roman" w:hAnsi="Times New Roman" w:cs="Times New Roman"/>
          <w:sz w:val="24"/>
          <w:szCs w:val="24"/>
        </w:rPr>
        <w:t>Guralnik</w:t>
      </w:r>
      <w:proofErr w:type="spellEnd"/>
      <w:r w:rsidRPr="00DE75B6">
        <w:rPr>
          <w:rFonts w:ascii="Times New Roman" w:hAnsi="Times New Roman" w:cs="Times New Roman"/>
          <w:sz w:val="24"/>
          <w:szCs w:val="24"/>
        </w:rPr>
        <w:t xml:space="preserve"> JM, Fried LP, </w:t>
      </w:r>
      <w:proofErr w:type="spellStart"/>
      <w:r w:rsidRPr="00DE75B6">
        <w:rPr>
          <w:rFonts w:ascii="Times New Roman" w:hAnsi="Times New Roman" w:cs="Times New Roman"/>
          <w:sz w:val="24"/>
          <w:szCs w:val="24"/>
        </w:rPr>
        <w:t>Remalay</w:t>
      </w:r>
      <w:proofErr w:type="spellEnd"/>
      <w:r w:rsidRPr="00DE75B6">
        <w:rPr>
          <w:rFonts w:ascii="Times New Roman" w:hAnsi="Times New Roman" w:cs="Times New Roman"/>
          <w:sz w:val="24"/>
          <w:szCs w:val="24"/>
        </w:rPr>
        <w:t xml:space="preserve"> AT, </w:t>
      </w:r>
      <w:proofErr w:type="spellStart"/>
      <w:r w:rsidRPr="00DE75B6">
        <w:rPr>
          <w:rFonts w:ascii="Times New Roman" w:hAnsi="Times New Roman" w:cs="Times New Roman"/>
          <w:sz w:val="24"/>
          <w:szCs w:val="24"/>
        </w:rPr>
        <w:t>Cappola</w:t>
      </w:r>
      <w:proofErr w:type="spellEnd"/>
      <w:r w:rsidRPr="00DE75B6">
        <w:rPr>
          <w:rFonts w:ascii="Times New Roman" w:hAnsi="Times New Roman" w:cs="Times New Roman"/>
          <w:sz w:val="24"/>
          <w:szCs w:val="24"/>
        </w:rPr>
        <w:t xml:space="preserve"> AR, </w:t>
      </w:r>
      <w:proofErr w:type="spellStart"/>
      <w:r w:rsidRPr="00DE75B6">
        <w:rPr>
          <w:rFonts w:ascii="Times New Roman" w:hAnsi="Times New Roman" w:cs="Times New Roman"/>
          <w:sz w:val="24"/>
          <w:szCs w:val="24"/>
        </w:rPr>
        <w:t>Launer</w:t>
      </w:r>
      <w:proofErr w:type="spellEnd"/>
      <w:r w:rsidRPr="00DE75B6">
        <w:rPr>
          <w:rFonts w:ascii="Times New Roman" w:hAnsi="Times New Roman" w:cs="Times New Roman"/>
          <w:sz w:val="24"/>
          <w:szCs w:val="24"/>
        </w:rPr>
        <w:t xml:space="preserve"> LJ. Serum thyroxine level and cognitive decline in older women. Neurology 2002;58(7): 1055-1061 DOI:10.1212/WNL.58.7.1055</w:t>
      </w:r>
    </w:p>
    <w:p w14:paraId="646DBD82"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Choi HY, Choe YM, Byun MS, Sohn BK, </w:t>
      </w:r>
      <w:proofErr w:type="spellStart"/>
      <w:r w:rsidRPr="00DE75B6">
        <w:rPr>
          <w:rFonts w:ascii="Times New Roman" w:hAnsi="Times New Roman" w:cs="Times New Roman"/>
          <w:sz w:val="24"/>
          <w:szCs w:val="24"/>
        </w:rPr>
        <w:t>Baek</w:t>
      </w:r>
      <w:proofErr w:type="spellEnd"/>
      <w:r w:rsidRPr="00DE75B6">
        <w:rPr>
          <w:rFonts w:ascii="Times New Roman" w:hAnsi="Times New Roman" w:cs="Times New Roman"/>
          <w:sz w:val="24"/>
          <w:szCs w:val="24"/>
        </w:rPr>
        <w:t xml:space="preserve"> H, Yi D, Han JY, Woo JI, Lee DY. Associations between serum thyroid hormone and cerebral amyloidosis in cognitively </w:t>
      </w:r>
      <w:r w:rsidRPr="00DE75B6">
        <w:rPr>
          <w:rFonts w:ascii="Times New Roman" w:hAnsi="Times New Roman" w:cs="Times New Roman"/>
          <w:sz w:val="24"/>
          <w:szCs w:val="24"/>
        </w:rPr>
        <w:lastRenderedPageBreak/>
        <w:t xml:space="preserve">diverse elderly. Alzheimer’s and Dementia 2015;11(7) S648-649 </w:t>
      </w:r>
      <w:proofErr w:type="gramStart"/>
      <w:r w:rsidRPr="00DE75B6">
        <w:rPr>
          <w:rFonts w:ascii="Times New Roman" w:hAnsi="Times New Roman" w:cs="Times New Roman"/>
          <w:sz w:val="24"/>
          <w:szCs w:val="24"/>
        </w:rPr>
        <w:t>DOI:10.1016/j.jatz</w:t>
      </w:r>
      <w:proofErr w:type="gramEnd"/>
      <w:r w:rsidRPr="00DE75B6">
        <w:rPr>
          <w:rFonts w:ascii="Times New Roman" w:hAnsi="Times New Roman" w:cs="Times New Roman"/>
          <w:sz w:val="24"/>
          <w:szCs w:val="24"/>
        </w:rPr>
        <w:t>.2015.06.947 (T3 NOT T4/TSH) !!!</w:t>
      </w:r>
    </w:p>
    <w:p w14:paraId="610C1BE3"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de Jong FD, </w:t>
      </w:r>
      <w:proofErr w:type="spellStart"/>
      <w:r w:rsidRPr="00DE75B6">
        <w:rPr>
          <w:rFonts w:ascii="Times New Roman" w:hAnsi="Times New Roman" w:cs="Times New Roman"/>
          <w:sz w:val="24"/>
          <w:szCs w:val="24"/>
        </w:rPr>
        <w:t>Heijer</w:t>
      </w:r>
      <w:proofErr w:type="spellEnd"/>
      <w:r w:rsidRPr="00DE75B6">
        <w:rPr>
          <w:rFonts w:ascii="Times New Roman" w:hAnsi="Times New Roman" w:cs="Times New Roman"/>
          <w:sz w:val="24"/>
          <w:szCs w:val="24"/>
        </w:rPr>
        <w:t xml:space="preserve"> T, Visser TJ, de </w:t>
      </w:r>
      <w:proofErr w:type="spellStart"/>
      <w:r w:rsidRPr="00DE75B6">
        <w:rPr>
          <w:rFonts w:ascii="Times New Roman" w:hAnsi="Times New Roman" w:cs="Times New Roman"/>
          <w:sz w:val="24"/>
          <w:szCs w:val="24"/>
        </w:rPr>
        <w:t>Rijke</w:t>
      </w:r>
      <w:proofErr w:type="spellEnd"/>
      <w:r w:rsidRPr="00DE75B6">
        <w:rPr>
          <w:rFonts w:ascii="Times New Roman" w:hAnsi="Times New Roman" w:cs="Times New Roman"/>
          <w:sz w:val="24"/>
          <w:szCs w:val="24"/>
        </w:rPr>
        <w:t xml:space="preserve"> YB, </w:t>
      </w:r>
      <w:proofErr w:type="spellStart"/>
      <w:r w:rsidRPr="00DE75B6">
        <w:rPr>
          <w:rFonts w:ascii="Times New Roman" w:hAnsi="Times New Roman" w:cs="Times New Roman"/>
          <w:sz w:val="24"/>
          <w:szCs w:val="24"/>
        </w:rPr>
        <w:t>Drexhage</w:t>
      </w:r>
      <w:proofErr w:type="spellEnd"/>
      <w:r w:rsidRPr="00DE75B6">
        <w:rPr>
          <w:rFonts w:ascii="Times New Roman" w:hAnsi="Times New Roman" w:cs="Times New Roman"/>
          <w:sz w:val="24"/>
          <w:szCs w:val="24"/>
        </w:rPr>
        <w:t xml:space="preserve"> HA, Hoffman A, </w:t>
      </w:r>
      <w:proofErr w:type="spellStart"/>
      <w:r w:rsidRPr="00DE75B6">
        <w:rPr>
          <w:rFonts w:ascii="Times New Roman" w:hAnsi="Times New Roman" w:cs="Times New Roman"/>
          <w:sz w:val="24"/>
          <w:szCs w:val="24"/>
        </w:rPr>
        <w:t>Breteler</w:t>
      </w:r>
      <w:proofErr w:type="spellEnd"/>
      <w:r w:rsidRPr="00DE75B6">
        <w:rPr>
          <w:rFonts w:ascii="Times New Roman" w:hAnsi="Times New Roman" w:cs="Times New Roman"/>
          <w:sz w:val="24"/>
          <w:szCs w:val="24"/>
        </w:rPr>
        <w:t xml:space="preserve"> MMB. Thyroid hormones, dementia, and atrophy of the medial temporal lobe.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Metab</w:t>
      </w:r>
      <w:proofErr w:type="spellEnd"/>
      <w:r w:rsidRPr="00DE75B6">
        <w:rPr>
          <w:rFonts w:ascii="Times New Roman" w:hAnsi="Times New Roman" w:cs="Times New Roman"/>
          <w:sz w:val="24"/>
          <w:szCs w:val="24"/>
        </w:rPr>
        <w:t xml:space="preserve"> 2006;91(7):2569-2573 DOI:10.1210/jc.2006-0449</w:t>
      </w:r>
    </w:p>
    <w:p w14:paraId="2896B061"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Tan ZS, </w:t>
      </w:r>
      <w:proofErr w:type="spellStart"/>
      <w:r w:rsidRPr="00DE75B6">
        <w:rPr>
          <w:rFonts w:ascii="Times New Roman" w:hAnsi="Times New Roman" w:cs="Times New Roman"/>
          <w:sz w:val="24"/>
          <w:szCs w:val="24"/>
        </w:rPr>
        <w:t>Beiser</w:t>
      </w:r>
      <w:proofErr w:type="spellEnd"/>
      <w:r w:rsidRPr="00DE75B6">
        <w:rPr>
          <w:rFonts w:ascii="Times New Roman" w:hAnsi="Times New Roman" w:cs="Times New Roman"/>
          <w:sz w:val="24"/>
          <w:szCs w:val="24"/>
        </w:rPr>
        <w:t xml:space="preserve"> A, Ramachandran RS, Au R, Auerbach S, Kiel DP, Wolf PA, Seshadri S. Thyroid function and the risk of Alzheimer’s disease: The Framingham Study. Arch Int Med.2009;168(14):1514-1520 DOI:10.1001/archinte.168.14.1514 (hyper and hypo-TSH high or low)</w:t>
      </w:r>
    </w:p>
    <w:p w14:paraId="37F935B5"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proofErr w:type="spellStart"/>
      <w:r w:rsidRPr="00DE75B6">
        <w:rPr>
          <w:rFonts w:ascii="Times New Roman" w:hAnsi="Times New Roman" w:cs="Times New Roman"/>
          <w:sz w:val="24"/>
          <w:szCs w:val="24"/>
        </w:rPr>
        <w:t>Yeap</w:t>
      </w:r>
      <w:proofErr w:type="spellEnd"/>
      <w:r w:rsidRPr="00DE75B6">
        <w:rPr>
          <w:rFonts w:ascii="Times New Roman" w:hAnsi="Times New Roman" w:cs="Times New Roman"/>
          <w:sz w:val="24"/>
          <w:szCs w:val="24"/>
        </w:rPr>
        <w:t xml:space="preserve"> BB, Alfonso H, Chubb SAP, Walsh JP, Hankey GJ, Almeida OP, Flicker L. Higher free thyroxine levels are associated with frailty in older men: </w:t>
      </w:r>
      <w:proofErr w:type="gramStart"/>
      <w:r w:rsidRPr="00DE75B6">
        <w:rPr>
          <w:rFonts w:ascii="Times New Roman" w:hAnsi="Times New Roman" w:cs="Times New Roman"/>
          <w:sz w:val="24"/>
          <w:szCs w:val="24"/>
        </w:rPr>
        <w:t>the</w:t>
      </w:r>
      <w:proofErr w:type="gramEnd"/>
      <w:r w:rsidRPr="00DE75B6">
        <w:rPr>
          <w:rFonts w:ascii="Times New Roman" w:hAnsi="Times New Roman" w:cs="Times New Roman"/>
          <w:sz w:val="24"/>
          <w:szCs w:val="24"/>
        </w:rPr>
        <w:t xml:space="preserve"> Health In Men Study.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 2012; 76:741-748 DOI: 10.1111/j.1365-2265.</w:t>
      </w:r>
      <w:proofErr w:type="gramStart"/>
      <w:r w:rsidRPr="00DE75B6">
        <w:rPr>
          <w:rFonts w:ascii="Times New Roman" w:hAnsi="Times New Roman" w:cs="Times New Roman"/>
          <w:sz w:val="24"/>
          <w:szCs w:val="24"/>
        </w:rPr>
        <w:t>2011.04290.x</w:t>
      </w:r>
      <w:proofErr w:type="gramEnd"/>
    </w:p>
    <w:p w14:paraId="6E8E2AA1"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proofErr w:type="spellStart"/>
      <w:r w:rsidRPr="00DE75B6">
        <w:rPr>
          <w:rFonts w:ascii="Times New Roman" w:hAnsi="Times New Roman" w:cs="Times New Roman"/>
          <w:sz w:val="24"/>
          <w:szCs w:val="24"/>
        </w:rPr>
        <w:t>Bano</w:t>
      </w:r>
      <w:proofErr w:type="spellEnd"/>
      <w:r w:rsidRPr="00DE75B6">
        <w:rPr>
          <w:rFonts w:ascii="Times New Roman" w:hAnsi="Times New Roman" w:cs="Times New Roman"/>
          <w:sz w:val="24"/>
          <w:szCs w:val="24"/>
        </w:rPr>
        <w:t xml:space="preserve"> A, </w:t>
      </w:r>
      <w:proofErr w:type="spellStart"/>
      <w:r w:rsidRPr="00DE75B6">
        <w:rPr>
          <w:rFonts w:ascii="Times New Roman" w:hAnsi="Times New Roman" w:cs="Times New Roman"/>
          <w:sz w:val="24"/>
          <w:szCs w:val="24"/>
        </w:rPr>
        <w:t>Chaker</w:t>
      </w:r>
      <w:proofErr w:type="spellEnd"/>
      <w:r w:rsidRPr="00DE75B6">
        <w:rPr>
          <w:rFonts w:ascii="Times New Roman" w:hAnsi="Times New Roman" w:cs="Times New Roman"/>
          <w:sz w:val="24"/>
          <w:szCs w:val="24"/>
        </w:rPr>
        <w:t xml:space="preserve"> L, </w:t>
      </w:r>
      <w:proofErr w:type="spellStart"/>
      <w:r w:rsidRPr="00DE75B6">
        <w:rPr>
          <w:rFonts w:ascii="Times New Roman" w:hAnsi="Times New Roman" w:cs="Times New Roman"/>
          <w:sz w:val="24"/>
          <w:szCs w:val="24"/>
        </w:rPr>
        <w:t>Schoufour</w:t>
      </w:r>
      <w:proofErr w:type="spellEnd"/>
      <w:r w:rsidRPr="00DE75B6">
        <w:rPr>
          <w:rFonts w:ascii="Times New Roman" w:hAnsi="Times New Roman" w:cs="Times New Roman"/>
          <w:sz w:val="24"/>
          <w:szCs w:val="24"/>
        </w:rPr>
        <w:t xml:space="preserve"> J, Ikram MA, </w:t>
      </w:r>
      <w:proofErr w:type="spellStart"/>
      <w:r w:rsidRPr="00DE75B6">
        <w:rPr>
          <w:rFonts w:ascii="Times New Roman" w:hAnsi="Times New Roman" w:cs="Times New Roman"/>
          <w:sz w:val="24"/>
          <w:szCs w:val="24"/>
        </w:rPr>
        <w:t>Kavousi</w:t>
      </w:r>
      <w:proofErr w:type="spellEnd"/>
      <w:r w:rsidRPr="00DE75B6">
        <w:rPr>
          <w:rFonts w:ascii="Times New Roman" w:hAnsi="Times New Roman" w:cs="Times New Roman"/>
          <w:sz w:val="24"/>
          <w:szCs w:val="24"/>
        </w:rPr>
        <w:t xml:space="preserve"> M, Franco OH, </w:t>
      </w:r>
      <w:proofErr w:type="spellStart"/>
      <w:r w:rsidRPr="00DE75B6">
        <w:rPr>
          <w:rFonts w:ascii="Times New Roman" w:hAnsi="Times New Roman" w:cs="Times New Roman"/>
          <w:sz w:val="24"/>
          <w:szCs w:val="24"/>
        </w:rPr>
        <w:t>Peeters</w:t>
      </w:r>
      <w:proofErr w:type="spellEnd"/>
      <w:r w:rsidRPr="00DE75B6">
        <w:rPr>
          <w:rFonts w:ascii="Times New Roman" w:hAnsi="Times New Roman" w:cs="Times New Roman"/>
          <w:sz w:val="24"/>
          <w:szCs w:val="24"/>
        </w:rPr>
        <w:t xml:space="preserve"> RP, </w:t>
      </w:r>
      <w:proofErr w:type="spellStart"/>
      <w:r w:rsidRPr="00DE75B6">
        <w:rPr>
          <w:rFonts w:ascii="Times New Roman" w:hAnsi="Times New Roman" w:cs="Times New Roman"/>
          <w:sz w:val="24"/>
          <w:szCs w:val="24"/>
        </w:rPr>
        <w:t>Mattace-Raso</w:t>
      </w:r>
      <w:proofErr w:type="spellEnd"/>
      <w:r w:rsidRPr="00DE75B6">
        <w:rPr>
          <w:rFonts w:ascii="Times New Roman" w:hAnsi="Times New Roman" w:cs="Times New Roman"/>
          <w:sz w:val="24"/>
          <w:szCs w:val="24"/>
        </w:rPr>
        <w:t xml:space="preserve"> FUS. High circulating free thyroxine levels may increase the risk of frailty: The Rotterdam Study.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 Metab.2018;103(1):328-335 DOI: 10.1210/jc.2017-01854</w:t>
      </w:r>
    </w:p>
    <w:p w14:paraId="5F06666F"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van den </w:t>
      </w:r>
      <w:proofErr w:type="spellStart"/>
      <w:r w:rsidRPr="00DE75B6">
        <w:rPr>
          <w:rFonts w:ascii="Times New Roman" w:hAnsi="Times New Roman" w:cs="Times New Roman"/>
          <w:sz w:val="24"/>
          <w:szCs w:val="24"/>
        </w:rPr>
        <w:t>Beld</w:t>
      </w:r>
      <w:proofErr w:type="spellEnd"/>
      <w:r w:rsidRPr="00DE75B6">
        <w:rPr>
          <w:rFonts w:ascii="Times New Roman" w:hAnsi="Times New Roman" w:cs="Times New Roman"/>
          <w:sz w:val="24"/>
          <w:szCs w:val="24"/>
        </w:rPr>
        <w:t xml:space="preserve"> AW, Visser TJ, </w:t>
      </w:r>
      <w:proofErr w:type="spellStart"/>
      <w:r w:rsidRPr="00DE75B6">
        <w:rPr>
          <w:rFonts w:ascii="Times New Roman" w:hAnsi="Times New Roman" w:cs="Times New Roman"/>
          <w:sz w:val="24"/>
          <w:szCs w:val="24"/>
        </w:rPr>
        <w:t>Feelders</w:t>
      </w:r>
      <w:proofErr w:type="spellEnd"/>
      <w:r w:rsidRPr="00DE75B6">
        <w:rPr>
          <w:rFonts w:ascii="Times New Roman" w:hAnsi="Times New Roman" w:cs="Times New Roman"/>
          <w:sz w:val="24"/>
          <w:szCs w:val="24"/>
        </w:rPr>
        <w:t xml:space="preserve"> RA, </w:t>
      </w:r>
      <w:proofErr w:type="spellStart"/>
      <w:r w:rsidRPr="00DE75B6">
        <w:rPr>
          <w:rFonts w:ascii="Times New Roman" w:hAnsi="Times New Roman" w:cs="Times New Roman"/>
          <w:sz w:val="24"/>
          <w:szCs w:val="24"/>
        </w:rPr>
        <w:t>Grobbee</w:t>
      </w:r>
      <w:proofErr w:type="spellEnd"/>
      <w:r w:rsidRPr="00DE75B6">
        <w:rPr>
          <w:rFonts w:ascii="Times New Roman" w:hAnsi="Times New Roman" w:cs="Times New Roman"/>
          <w:sz w:val="24"/>
          <w:szCs w:val="24"/>
        </w:rPr>
        <w:t xml:space="preserve"> DE, Lamberts SWJ. Thyroid hormone concentrations, disease, physical function, and mortality in elderly men.</w:t>
      </w:r>
      <w:r>
        <w:rPr>
          <w:rFonts w:ascii="Times New Roman" w:hAnsi="Times New Roman" w:cs="Times New Roman"/>
          <w:sz w:val="24"/>
          <w:szCs w:val="24"/>
        </w:rPr>
        <w:t xml:space="preserve"> </w:t>
      </w:r>
      <w:hyperlink r:id="rId12" w:tooltip="The Journal of clinical endocrinology and metabolism." w:history="1">
        <w:r w:rsidRPr="00DE75B6">
          <w:rPr>
            <w:rFonts w:ascii="Times New Roman" w:hAnsi="Times New Roman" w:cs="Times New Roman"/>
            <w:sz w:val="24"/>
            <w:szCs w:val="24"/>
          </w:rPr>
          <w:t>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Metab</w:t>
        </w:r>
        <w:proofErr w:type="spellEnd"/>
        <w:r w:rsidRPr="00DE75B6">
          <w:rPr>
            <w:rFonts w:ascii="Times New Roman" w:hAnsi="Times New Roman" w:cs="Times New Roman"/>
            <w:sz w:val="24"/>
            <w:szCs w:val="24"/>
          </w:rPr>
          <w:t>.</w:t>
        </w:r>
      </w:hyperlink>
      <w:r w:rsidRPr="00DE75B6">
        <w:rPr>
          <w:rFonts w:ascii="Times New Roman" w:hAnsi="Times New Roman" w:cs="Times New Roman"/>
          <w:sz w:val="24"/>
          <w:szCs w:val="24"/>
        </w:rPr>
        <w:t xml:space="preserve"> 2005;90(12):6403-9 DOI:</w:t>
      </w:r>
      <w:hyperlink r:id="rId13" w:tgtFrame="_blank" w:history="1">
        <w:r w:rsidRPr="00DE75B6">
          <w:rPr>
            <w:rFonts w:ascii="Times New Roman" w:hAnsi="Times New Roman" w:cs="Times New Roman"/>
            <w:sz w:val="24"/>
            <w:szCs w:val="24"/>
          </w:rPr>
          <w:t>10.1210/jc.2005-0872</w:t>
        </w:r>
      </w:hyperlink>
    </w:p>
    <w:p w14:paraId="1394AB96" w14:textId="77777777" w:rsidR="00A639FA" w:rsidRPr="003E0FB8" w:rsidRDefault="00A639FA" w:rsidP="00A639FA">
      <w:pPr>
        <w:pStyle w:val="ListParagraph"/>
        <w:numPr>
          <w:ilvl w:val="0"/>
          <w:numId w:val="6"/>
        </w:numPr>
        <w:shd w:val="clear" w:color="auto" w:fill="FFFFFF"/>
        <w:spacing w:line="480" w:lineRule="auto"/>
        <w:jc w:val="both"/>
        <w:rPr>
          <w:rFonts w:ascii="Times New Roman" w:hAnsi="Times New Roman" w:cs="Times New Roman"/>
          <w:sz w:val="24"/>
          <w:szCs w:val="24"/>
        </w:rPr>
      </w:pPr>
      <w:proofErr w:type="spellStart"/>
      <w:r w:rsidRPr="003E0FB8">
        <w:rPr>
          <w:rFonts w:ascii="Times New Roman" w:hAnsi="Times New Roman" w:cs="Times New Roman"/>
          <w:sz w:val="24"/>
          <w:szCs w:val="24"/>
        </w:rPr>
        <w:t>Gussekloo</w:t>
      </w:r>
      <w:proofErr w:type="spellEnd"/>
      <w:r w:rsidRPr="003E0FB8">
        <w:rPr>
          <w:rFonts w:ascii="Times New Roman" w:hAnsi="Times New Roman" w:cs="Times New Roman"/>
          <w:sz w:val="24"/>
          <w:szCs w:val="24"/>
        </w:rPr>
        <w:t xml:space="preserve"> J, van </w:t>
      </w:r>
      <w:proofErr w:type="spellStart"/>
      <w:r w:rsidRPr="003E0FB8">
        <w:rPr>
          <w:rFonts w:ascii="Times New Roman" w:hAnsi="Times New Roman" w:cs="Times New Roman"/>
          <w:sz w:val="24"/>
          <w:szCs w:val="24"/>
        </w:rPr>
        <w:t>Exel</w:t>
      </w:r>
      <w:proofErr w:type="spellEnd"/>
      <w:r w:rsidRPr="003E0FB8">
        <w:rPr>
          <w:rFonts w:ascii="Times New Roman" w:hAnsi="Times New Roman" w:cs="Times New Roman"/>
          <w:sz w:val="24"/>
          <w:szCs w:val="24"/>
        </w:rPr>
        <w:t xml:space="preserve"> E, de </w:t>
      </w:r>
      <w:proofErr w:type="spellStart"/>
      <w:r w:rsidRPr="003E0FB8">
        <w:rPr>
          <w:rFonts w:ascii="Times New Roman" w:hAnsi="Times New Roman" w:cs="Times New Roman"/>
          <w:sz w:val="24"/>
          <w:szCs w:val="24"/>
        </w:rPr>
        <w:t>Graen</w:t>
      </w:r>
      <w:proofErr w:type="spellEnd"/>
      <w:r w:rsidRPr="003E0FB8">
        <w:rPr>
          <w:rFonts w:ascii="Times New Roman" w:hAnsi="Times New Roman" w:cs="Times New Roman"/>
          <w:sz w:val="24"/>
          <w:szCs w:val="24"/>
        </w:rPr>
        <w:t xml:space="preserve"> AJM, </w:t>
      </w:r>
      <w:proofErr w:type="spellStart"/>
      <w:r w:rsidRPr="003E0FB8">
        <w:rPr>
          <w:rFonts w:ascii="Times New Roman" w:hAnsi="Times New Roman" w:cs="Times New Roman"/>
          <w:sz w:val="24"/>
          <w:szCs w:val="24"/>
        </w:rPr>
        <w:t>Meinders</w:t>
      </w:r>
      <w:proofErr w:type="spellEnd"/>
      <w:r w:rsidRPr="003E0FB8">
        <w:rPr>
          <w:rFonts w:ascii="Times New Roman" w:hAnsi="Times New Roman" w:cs="Times New Roman"/>
          <w:sz w:val="24"/>
          <w:szCs w:val="24"/>
        </w:rPr>
        <w:t xml:space="preserve"> AE, </w:t>
      </w:r>
      <w:proofErr w:type="spellStart"/>
      <w:r w:rsidRPr="003E0FB8">
        <w:rPr>
          <w:rFonts w:ascii="Times New Roman" w:hAnsi="Times New Roman" w:cs="Times New Roman"/>
          <w:sz w:val="24"/>
          <w:szCs w:val="24"/>
        </w:rPr>
        <w:t>Fr</w:t>
      </w:r>
      <w:r w:rsidRPr="003E0FB8">
        <w:rPr>
          <w:rFonts w:ascii="Calibri" w:hAnsi="Calibri" w:cs="Calibri"/>
          <w:sz w:val="24"/>
          <w:szCs w:val="24"/>
        </w:rPr>
        <w:t>ö</w:t>
      </w:r>
      <w:r w:rsidRPr="003E0FB8">
        <w:rPr>
          <w:rFonts w:ascii="Times New Roman" w:hAnsi="Times New Roman" w:cs="Times New Roman"/>
          <w:sz w:val="24"/>
          <w:szCs w:val="24"/>
        </w:rPr>
        <w:t>lich</w:t>
      </w:r>
      <w:proofErr w:type="spellEnd"/>
      <w:r w:rsidRPr="003E0FB8">
        <w:rPr>
          <w:rFonts w:ascii="Times New Roman" w:hAnsi="Times New Roman" w:cs="Times New Roman"/>
          <w:sz w:val="24"/>
          <w:szCs w:val="24"/>
        </w:rPr>
        <w:t xml:space="preserve"> M, </w:t>
      </w:r>
      <w:proofErr w:type="spellStart"/>
      <w:r w:rsidRPr="003E0FB8">
        <w:rPr>
          <w:rFonts w:ascii="Times New Roman" w:hAnsi="Times New Roman" w:cs="Times New Roman"/>
          <w:sz w:val="24"/>
          <w:szCs w:val="24"/>
        </w:rPr>
        <w:t>Westendorp</w:t>
      </w:r>
      <w:proofErr w:type="spellEnd"/>
      <w:r w:rsidRPr="003E0FB8">
        <w:rPr>
          <w:rFonts w:ascii="Times New Roman" w:hAnsi="Times New Roman" w:cs="Times New Roman"/>
          <w:sz w:val="24"/>
          <w:szCs w:val="24"/>
        </w:rPr>
        <w:t xml:space="preserve"> RGJ. Thyroid status, disability</w:t>
      </w:r>
      <w:r>
        <w:rPr>
          <w:rFonts w:ascii="Times New Roman" w:hAnsi="Times New Roman" w:cs="Times New Roman"/>
          <w:sz w:val="24"/>
          <w:szCs w:val="24"/>
        </w:rPr>
        <w:t xml:space="preserve"> </w:t>
      </w:r>
      <w:r w:rsidRPr="003E0FB8">
        <w:rPr>
          <w:rFonts w:ascii="Times New Roman" w:hAnsi="Times New Roman" w:cs="Times New Roman"/>
          <w:sz w:val="24"/>
          <w:szCs w:val="24"/>
        </w:rPr>
        <w:t>and cognitive function, and survival in old age.</w:t>
      </w:r>
      <w:r>
        <w:rPr>
          <w:rFonts w:ascii="Times New Roman" w:hAnsi="Times New Roman" w:cs="Times New Roman"/>
          <w:sz w:val="24"/>
          <w:szCs w:val="24"/>
        </w:rPr>
        <w:t xml:space="preserve"> </w:t>
      </w:r>
      <w:r w:rsidRPr="003E0FB8">
        <w:rPr>
          <w:rFonts w:ascii="Times New Roman" w:hAnsi="Times New Roman" w:cs="Times New Roman"/>
          <w:sz w:val="24"/>
          <w:szCs w:val="24"/>
        </w:rPr>
        <w:t xml:space="preserve">JAMA </w:t>
      </w:r>
      <w:proofErr w:type="gramStart"/>
      <w:r w:rsidRPr="003E0FB8">
        <w:rPr>
          <w:rFonts w:ascii="Times New Roman" w:hAnsi="Times New Roman" w:cs="Times New Roman"/>
          <w:sz w:val="24"/>
          <w:szCs w:val="24"/>
        </w:rPr>
        <w:t>2004;292:2591</w:t>
      </w:r>
      <w:proofErr w:type="gramEnd"/>
      <w:r w:rsidRPr="003E0FB8">
        <w:rPr>
          <w:rFonts w:ascii="Times New Roman" w:hAnsi="Times New Roman" w:cs="Times New Roman"/>
          <w:sz w:val="24"/>
          <w:szCs w:val="24"/>
        </w:rPr>
        <w:t>-2599 DOI:10.1001/jama.292.21.2591</w:t>
      </w:r>
    </w:p>
    <w:p w14:paraId="49874540"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proofErr w:type="spellStart"/>
      <w:r w:rsidRPr="00DE75B6">
        <w:rPr>
          <w:rFonts w:ascii="Times New Roman" w:hAnsi="Times New Roman" w:cs="Times New Roman"/>
          <w:sz w:val="24"/>
          <w:szCs w:val="24"/>
        </w:rPr>
        <w:t>Yeap</w:t>
      </w:r>
      <w:proofErr w:type="spellEnd"/>
      <w:r w:rsidRPr="00DE75B6">
        <w:rPr>
          <w:rFonts w:ascii="Times New Roman" w:hAnsi="Times New Roman" w:cs="Times New Roman"/>
          <w:sz w:val="24"/>
          <w:szCs w:val="24"/>
        </w:rPr>
        <w:t xml:space="preserve"> BB, Alfonso H, Hankey GJ, Flicker L, </w:t>
      </w:r>
      <w:proofErr w:type="spellStart"/>
      <w:r w:rsidRPr="00DE75B6">
        <w:rPr>
          <w:rFonts w:ascii="Times New Roman" w:hAnsi="Times New Roman" w:cs="Times New Roman"/>
          <w:sz w:val="24"/>
          <w:szCs w:val="24"/>
        </w:rPr>
        <w:t>Golledge</w:t>
      </w:r>
      <w:proofErr w:type="spellEnd"/>
      <w:r w:rsidRPr="00DE75B6">
        <w:rPr>
          <w:rFonts w:ascii="Times New Roman" w:hAnsi="Times New Roman" w:cs="Times New Roman"/>
          <w:sz w:val="24"/>
          <w:szCs w:val="24"/>
        </w:rPr>
        <w:t xml:space="preserve"> J, Norman PE, Chubb SAP. Higher free thyroxine levels are associated with all-cause mortality in euthyroid older </w:t>
      </w:r>
      <w:r w:rsidRPr="00DE75B6">
        <w:rPr>
          <w:rFonts w:ascii="Times New Roman" w:hAnsi="Times New Roman" w:cs="Times New Roman"/>
          <w:sz w:val="24"/>
          <w:szCs w:val="24"/>
        </w:rPr>
        <w:lastRenderedPageBreak/>
        <w:t xml:space="preserve">men: the health In Men Study. Eur J Endocrinol </w:t>
      </w:r>
      <w:proofErr w:type="gramStart"/>
      <w:r w:rsidRPr="00DE75B6">
        <w:rPr>
          <w:rFonts w:ascii="Times New Roman" w:hAnsi="Times New Roman" w:cs="Times New Roman"/>
          <w:sz w:val="24"/>
          <w:szCs w:val="24"/>
        </w:rPr>
        <w:t>2013;169:401</w:t>
      </w:r>
      <w:proofErr w:type="gramEnd"/>
      <w:r w:rsidRPr="00DE75B6">
        <w:rPr>
          <w:rFonts w:ascii="Times New Roman" w:hAnsi="Times New Roman" w:cs="Times New Roman"/>
          <w:sz w:val="24"/>
          <w:szCs w:val="24"/>
        </w:rPr>
        <w:t>-408 DOI: 10.1530/EJE-13-0306</w:t>
      </w:r>
    </w:p>
    <w:p w14:paraId="65788516"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r w:rsidRPr="00885377">
        <w:rPr>
          <w:rFonts w:ascii="Times New Roman" w:hAnsi="Times New Roman" w:cs="Times New Roman"/>
          <w:sz w:val="24"/>
          <w:szCs w:val="24"/>
        </w:rPr>
        <w:t xml:space="preserve"> </w:t>
      </w:r>
      <w:r w:rsidRPr="00DE75B6">
        <w:rPr>
          <w:rFonts w:ascii="Times New Roman" w:hAnsi="Times New Roman" w:cs="Times New Roman"/>
          <w:sz w:val="24"/>
          <w:szCs w:val="24"/>
        </w:rPr>
        <w:t xml:space="preserve">Van de Ven AC, </w:t>
      </w:r>
      <w:proofErr w:type="spellStart"/>
      <w:r w:rsidRPr="00DE75B6">
        <w:rPr>
          <w:rFonts w:ascii="Times New Roman" w:hAnsi="Times New Roman" w:cs="Times New Roman"/>
          <w:sz w:val="24"/>
          <w:szCs w:val="24"/>
        </w:rPr>
        <w:t>Netea</w:t>
      </w:r>
      <w:proofErr w:type="spellEnd"/>
      <w:r>
        <w:rPr>
          <w:rFonts w:ascii="Times New Roman" w:hAnsi="Times New Roman" w:cs="Times New Roman"/>
          <w:sz w:val="24"/>
          <w:szCs w:val="24"/>
        </w:rPr>
        <w:t xml:space="preserve">-Maier RT, de </w:t>
      </w:r>
      <w:proofErr w:type="spellStart"/>
      <w:r>
        <w:rPr>
          <w:rFonts w:ascii="Times New Roman" w:hAnsi="Times New Roman" w:cs="Times New Roman"/>
          <w:sz w:val="24"/>
          <w:szCs w:val="24"/>
        </w:rPr>
        <w:t>Vegt</w:t>
      </w:r>
      <w:proofErr w:type="spellEnd"/>
      <w:r>
        <w:rPr>
          <w:rFonts w:ascii="Times New Roman" w:hAnsi="Times New Roman" w:cs="Times New Roman"/>
          <w:sz w:val="24"/>
          <w:szCs w:val="24"/>
        </w:rPr>
        <w:t xml:space="preserve"> F, Ross HA, S</w:t>
      </w:r>
      <w:r w:rsidRPr="00DE75B6">
        <w:rPr>
          <w:rFonts w:ascii="Times New Roman" w:hAnsi="Times New Roman" w:cs="Times New Roman"/>
          <w:sz w:val="24"/>
          <w:szCs w:val="24"/>
        </w:rPr>
        <w:t xml:space="preserve">weep HA, </w:t>
      </w:r>
      <w:proofErr w:type="spellStart"/>
      <w:r w:rsidRPr="00DE75B6">
        <w:rPr>
          <w:rFonts w:ascii="Times New Roman" w:hAnsi="Times New Roman" w:cs="Times New Roman"/>
          <w:sz w:val="24"/>
          <w:szCs w:val="24"/>
        </w:rPr>
        <w:t>Sween</w:t>
      </w:r>
      <w:proofErr w:type="spellEnd"/>
      <w:r w:rsidRPr="00DE75B6">
        <w:rPr>
          <w:rFonts w:ascii="Times New Roman" w:hAnsi="Times New Roman" w:cs="Times New Roman"/>
          <w:sz w:val="24"/>
          <w:szCs w:val="24"/>
        </w:rPr>
        <w:t xml:space="preserve"> FC, </w:t>
      </w:r>
      <w:proofErr w:type="spellStart"/>
      <w:r w:rsidRPr="00DE75B6">
        <w:rPr>
          <w:rFonts w:ascii="Times New Roman" w:hAnsi="Times New Roman" w:cs="Times New Roman"/>
          <w:sz w:val="24"/>
          <w:szCs w:val="24"/>
        </w:rPr>
        <w:t>Kiemeney</w:t>
      </w:r>
      <w:proofErr w:type="spellEnd"/>
      <w:r w:rsidRPr="00DE75B6">
        <w:rPr>
          <w:rFonts w:ascii="Times New Roman" w:hAnsi="Times New Roman" w:cs="Times New Roman"/>
          <w:sz w:val="24"/>
          <w:szCs w:val="24"/>
        </w:rPr>
        <w:t xml:space="preserve"> LA, Smit JW, </w:t>
      </w:r>
      <w:proofErr w:type="spellStart"/>
      <w:r w:rsidRPr="00DE75B6">
        <w:rPr>
          <w:rFonts w:ascii="Times New Roman" w:hAnsi="Times New Roman" w:cs="Times New Roman"/>
          <w:sz w:val="24"/>
          <w:szCs w:val="24"/>
        </w:rPr>
        <w:t>Hermus</w:t>
      </w:r>
      <w:proofErr w:type="spellEnd"/>
      <w:r w:rsidRPr="00DE75B6">
        <w:rPr>
          <w:rFonts w:ascii="Times New Roman" w:hAnsi="Times New Roman" w:cs="Times New Roman"/>
          <w:sz w:val="24"/>
          <w:szCs w:val="24"/>
        </w:rPr>
        <w:t xml:space="preserve"> AR, den </w:t>
      </w:r>
      <w:proofErr w:type="spellStart"/>
      <w:r w:rsidRPr="00DE75B6">
        <w:rPr>
          <w:rFonts w:ascii="Times New Roman" w:hAnsi="Times New Roman" w:cs="Times New Roman"/>
          <w:sz w:val="24"/>
          <w:szCs w:val="24"/>
        </w:rPr>
        <w:t>Heijer</w:t>
      </w:r>
      <w:proofErr w:type="spellEnd"/>
      <w:r w:rsidRPr="00DE75B6">
        <w:rPr>
          <w:rFonts w:ascii="Times New Roman" w:hAnsi="Times New Roman" w:cs="Times New Roman"/>
          <w:sz w:val="24"/>
          <w:szCs w:val="24"/>
        </w:rPr>
        <w:t xml:space="preserve"> M. Associations between thyroid function and mortality: the influence of age. Eur J Endocrinol. 2014;171(2):183-91 DOI: 10.1530/EJE-13-1070 (mortality- also relation c FT4 not TSH – change in set point)</w:t>
      </w:r>
    </w:p>
    <w:p w14:paraId="5B9678DA"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Inoue K, </w:t>
      </w:r>
      <w:proofErr w:type="spellStart"/>
      <w:r w:rsidRPr="00DE75B6">
        <w:rPr>
          <w:rFonts w:ascii="Times New Roman" w:hAnsi="Times New Roman" w:cs="Times New Roman"/>
          <w:sz w:val="24"/>
          <w:szCs w:val="24"/>
        </w:rPr>
        <w:t>Tsujimoto</w:t>
      </w:r>
      <w:proofErr w:type="spellEnd"/>
      <w:r w:rsidRPr="00DE75B6">
        <w:rPr>
          <w:rFonts w:ascii="Times New Roman" w:hAnsi="Times New Roman" w:cs="Times New Roman"/>
          <w:sz w:val="24"/>
          <w:szCs w:val="24"/>
        </w:rPr>
        <w:t xml:space="preserve"> T, Saito J, Sugiyama T. Association between serum thyrotropin levels and mortality among euthyroid adults in the United States. Thyroid 2016;26(10):1457-1465 DOI:10.1089/thy.2016.0156 (mortality correlates with high FT4 and high TSH)</w:t>
      </w:r>
    </w:p>
    <w:p w14:paraId="36A7378F"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Selmer C, Olesen JB, Hansen ML, von </w:t>
      </w:r>
      <w:proofErr w:type="spellStart"/>
      <w:r w:rsidRPr="00DE75B6">
        <w:rPr>
          <w:rFonts w:ascii="Times New Roman" w:hAnsi="Times New Roman" w:cs="Times New Roman"/>
          <w:sz w:val="24"/>
          <w:szCs w:val="24"/>
        </w:rPr>
        <w:t>Kappelgaard</w:t>
      </w:r>
      <w:proofErr w:type="spellEnd"/>
      <w:r w:rsidRPr="00DE75B6">
        <w:rPr>
          <w:rFonts w:ascii="Times New Roman" w:hAnsi="Times New Roman" w:cs="Times New Roman"/>
          <w:sz w:val="24"/>
          <w:szCs w:val="24"/>
        </w:rPr>
        <w:t xml:space="preserve"> LM, Madsen JC, Hansen PR, Pedersen OD, Faber J, Torp-Pederson C, </w:t>
      </w:r>
      <w:proofErr w:type="spellStart"/>
      <w:r w:rsidRPr="00DE75B6">
        <w:rPr>
          <w:rFonts w:ascii="Times New Roman" w:hAnsi="Times New Roman" w:cs="Times New Roman"/>
          <w:sz w:val="24"/>
          <w:szCs w:val="24"/>
        </w:rPr>
        <w:t>Gislason</w:t>
      </w:r>
      <w:proofErr w:type="spellEnd"/>
      <w:r w:rsidRPr="00DE75B6">
        <w:rPr>
          <w:rFonts w:ascii="Times New Roman" w:hAnsi="Times New Roman" w:cs="Times New Roman"/>
          <w:sz w:val="24"/>
          <w:szCs w:val="24"/>
        </w:rPr>
        <w:t xml:space="preserve"> GH. Subclinical and overt thyroid dysfunction and the risk of all-cause mortality and cardiovascular events: a large population study.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w:t>
      </w:r>
      <w:r>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Metab</w:t>
      </w:r>
      <w:proofErr w:type="spellEnd"/>
      <w:r w:rsidRPr="00DE75B6">
        <w:rPr>
          <w:rFonts w:ascii="Times New Roman" w:hAnsi="Times New Roman" w:cs="Times New Roman"/>
          <w:sz w:val="24"/>
          <w:szCs w:val="24"/>
        </w:rPr>
        <w:t xml:space="preserve"> 2014;99(7):2372-2382 DOI: 10.1210/jc.2013-4184</w:t>
      </w:r>
    </w:p>
    <w:p w14:paraId="480B4629"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Moon S, Kim MJ, Yu JM, </w:t>
      </w:r>
      <w:proofErr w:type="spellStart"/>
      <w:r w:rsidRPr="00DE75B6">
        <w:rPr>
          <w:rFonts w:ascii="Times New Roman" w:hAnsi="Times New Roman" w:cs="Times New Roman"/>
          <w:sz w:val="24"/>
          <w:szCs w:val="24"/>
        </w:rPr>
        <w:t>Yoo</w:t>
      </w:r>
      <w:proofErr w:type="spellEnd"/>
      <w:r w:rsidRPr="00DE75B6">
        <w:rPr>
          <w:rFonts w:ascii="Times New Roman" w:hAnsi="Times New Roman" w:cs="Times New Roman"/>
          <w:sz w:val="24"/>
          <w:szCs w:val="24"/>
        </w:rPr>
        <w:t xml:space="preserve"> HJ, Park YJ. Subclinical hypothyroidism and the risk of cardiovascular disease and all-cause mortality: a meta-analysis of prospective cohort studies. Thyroid 2018; ahead of print, 28(9) DOI:10.1089/thy.2017.0414</w:t>
      </w:r>
    </w:p>
    <w:p w14:paraId="738F6B3B" w14:textId="77777777" w:rsidR="00A639FA" w:rsidRPr="00885377" w:rsidRDefault="00A639FA" w:rsidP="00A639FA">
      <w:pPr>
        <w:pStyle w:val="ListParagraph"/>
        <w:numPr>
          <w:ilvl w:val="0"/>
          <w:numId w:val="6"/>
        </w:numPr>
        <w:spacing w:line="480" w:lineRule="auto"/>
        <w:rPr>
          <w:rFonts w:ascii="Times New Roman" w:hAnsi="Times New Roman" w:cs="Times New Roman"/>
          <w:sz w:val="24"/>
          <w:szCs w:val="24"/>
        </w:rPr>
      </w:pPr>
      <w:proofErr w:type="spellStart"/>
      <w:r w:rsidRPr="00885377">
        <w:rPr>
          <w:rFonts w:ascii="Times New Roman" w:hAnsi="Times New Roman" w:cs="Times New Roman"/>
          <w:sz w:val="24"/>
          <w:szCs w:val="24"/>
        </w:rPr>
        <w:t>Razvi</w:t>
      </w:r>
      <w:proofErr w:type="spellEnd"/>
      <w:r w:rsidRPr="00885377">
        <w:rPr>
          <w:rFonts w:ascii="Times New Roman" w:hAnsi="Times New Roman" w:cs="Times New Roman"/>
          <w:sz w:val="24"/>
          <w:szCs w:val="24"/>
        </w:rPr>
        <w:t xml:space="preserve"> S, Weaver JU, </w:t>
      </w:r>
      <w:proofErr w:type="spellStart"/>
      <w:r w:rsidRPr="00885377">
        <w:rPr>
          <w:rFonts w:ascii="Times New Roman" w:hAnsi="Times New Roman" w:cs="Times New Roman"/>
          <w:sz w:val="24"/>
          <w:szCs w:val="24"/>
        </w:rPr>
        <w:t>Vanderpump</w:t>
      </w:r>
      <w:proofErr w:type="spellEnd"/>
      <w:r w:rsidRPr="00885377">
        <w:rPr>
          <w:rFonts w:ascii="Times New Roman" w:hAnsi="Times New Roman" w:cs="Times New Roman"/>
          <w:sz w:val="24"/>
          <w:szCs w:val="24"/>
        </w:rPr>
        <w:t xml:space="preserve"> MP, Pearce SH. The incidence of ischemic heart disease and mortality in people with subclinical hypothyroidism: reanalysis of the Whickham Survey cohort. J Clin</w:t>
      </w:r>
      <w:r>
        <w:rPr>
          <w:rFonts w:ascii="Times New Roman" w:hAnsi="Times New Roman" w:cs="Times New Roman"/>
          <w:sz w:val="24"/>
          <w:szCs w:val="24"/>
        </w:rPr>
        <w:t xml:space="preserve"> </w:t>
      </w:r>
      <w:r w:rsidRPr="00885377">
        <w:rPr>
          <w:rFonts w:ascii="Times New Roman" w:hAnsi="Times New Roman" w:cs="Times New Roman"/>
          <w:sz w:val="24"/>
          <w:szCs w:val="24"/>
        </w:rPr>
        <w:t>Endocrinol</w:t>
      </w:r>
      <w:r>
        <w:rPr>
          <w:rFonts w:ascii="Times New Roman" w:hAnsi="Times New Roman" w:cs="Times New Roman"/>
          <w:sz w:val="24"/>
          <w:szCs w:val="24"/>
        </w:rPr>
        <w:t xml:space="preserve"> </w:t>
      </w:r>
      <w:proofErr w:type="spellStart"/>
      <w:r w:rsidRPr="00885377">
        <w:rPr>
          <w:rFonts w:ascii="Times New Roman" w:hAnsi="Times New Roman" w:cs="Times New Roman"/>
          <w:sz w:val="24"/>
          <w:szCs w:val="24"/>
        </w:rPr>
        <w:t>Metab</w:t>
      </w:r>
      <w:proofErr w:type="spellEnd"/>
      <w:r w:rsidRPr="00885377">
        <w:rPr>
          <w:rFonts w:ascii="Times New Roman" w:hAnsi="Times New Roman" w:cs="Times New Roman"/>
          <w:sz w:val="24"/>
          <w:szCs w:val="24"/>
        </w:rPr>
        <w:t>. 2010;95(4):1734-40 DOI: 19.1210/jc.2009-1749</w:t>
      </w:r>
    </w:p>
    <w:p w14:paraId="6011BC8E" w14:textId="77777777" w:rsidR="00A639FA" w:rsidRPr="00885377" w:rsidRDefault="00A639FA" w:rsidP="00A639FA">
      <w:pPr>
        <w:pStyle w:val="ListParagraph"/>
        <w:numPr>
          <w:ilvl w:val="0"/>
          <w:numId w:val="6"/>
        </w:numPr>
        <w:spacing w:line="480" w:lineRule="auto"/>
        <w:rPr>
          <w:rFonts w:ascii="Times New Roman" w:hAnsi="Times New Roman" w:cs="Times New Roman"/>
          <w:sz w:val="24"/>
          <w:szCs w:val="24"/>
        </w:rPr>
      </w:pPr>
      <w:proofErr w:type="spellStart"/>
      <w:r w:rsidRPr="00885377">
        <w:rPr>
          <w:rFonts w:ascii="Times New Roman" w:hAnsi="Times New Roman" w:cs="Times New Roman"/>
          <w:sz w:val="24"/>
          <w:szCs w:val="24"/>
        </w:rPr>
        <w:t>Chaker</w:t>
      </w:r>
      <w:proofErr w:type="spellEnd"/>
      <w:r w:rsidRPr="00885377">
        <w:rPr>
          <w:rFonts w:ascii="Times New Roman" w:hAnsi="Times New Roman" w:cs="Times New Roman"/>
          <w:sz w:val="24"/>
          <w:szCs w:val="24"/>
        </w:rPr>
        <w:t xml:space="preserve"> L, van den Berg ME, </w:t>
      </w:r>
      <w:proofErr w:type="spellStart"/>
      <w:r w:rsidRPr="00885377">
        <w:rPr>
          <w:rFonts w:ascii="Times New Roman" w:hAnsi="Times New Roman" w:cs="Times New Roman"/>
          <w:sz w:val="24"/>
          <w:szCs w:val="24"/>
        </w:rPr>
        <w:t>Niemeijer</w:t>
      </w:r>
      <w:proofErr w:type="spellEnd"/>
      <w:r w:rsidRPr="00885377">
        <w:rPr>
          <w:rFonts w:ascii="Times New Roman" w:hAnsi="Times New Roman" w:cs="Times New Roman"/>
          <w:sz w:val="24"/>
          <w:szCs w:val="24"/>
        </w:rPr>
        <w:t xml:space="preserve"> MN, Franco OH, </w:t>
      </w:r>
      <w:proofErr w:type="spellStart"/>
      <w:r w:rsidRPr="00885377">
        <w:rPr>
          <w:rFonts w:ascii="Times New Roman" w:hAnsi="Times New Roman" w:cs="Times New Roman"/>
          <w:sz w:val="24"/>
          <w:szCs w:val="24"/>
        </w:rPr>
        <w:t>Deghan</w:t>
      </w:r>
      <w:proofErr w:type="spellEnd"/>
      <w:r w:rsidRPr="00885377">
        <w:rPr>
          <w:rFonts w:ascii="Times New Roman" w:hAnsi="Times New Roman" w:cs="Times New Roman"/>
          <w:sz w:val="24"/>
          <w:szCs w:val="24"/>
        </w:rPr>
        <w:t xml:space="preserve"> A, </w:t>
      </w:r>
      <w:proofErr w:type="spellStart"/>
      <w:r w:rsidRPr="00885377">
        <w:rPr>
          <w:rFonts w:ascii="Times New Roman" w:hAnsi="Times New Roman" w:cs="Times New Roman"/>
          <w:sz w:val="24"/>
          <w:szCs w:val="24"/>
        </w:rPr>
        <w:t>Hofman</w:t>
      </w:r>
      <w:proofErr w:type="spellEnd"/>
      <w:r w:rsidRPr="00885377">
        <w:rPr>
          <w:rFonts w:ascii="Times New Roman" w:hAnsi="Times New Roman" w:cs="Times New Roman"/>
          <w:sz w:val="24"/>
          <w:szCs w:val="24"/>
        </w:rPr>
        <w:t xml:space="preserve"> A, </w:t>
      </w:r>
      <w:proofErr w:type="spellStart"/>
      <w:r w:rsidRPr="00885377">
        <w:rPr>
          <w:rFonts w:ascii="Times New Roman" w:hAnsi="Times New Roman" w:cs="Times New Roman"/>
          <w:sz w:val="24"/>
          <w:szCs w:val="24"/>
        </w:rPr>
        <w:t>Rijnbeek</w:t>
      </w:r>
      <w:proofErr w:type="spellEnd"/>
      <w:r w:rsidRPr="00885377">
        <w:rPr>
          <w:rFonts w:ascii="Times New Roman" w:hAnsi="Times New Roman" w:cs="Times New Roman"/>
          <w:sz w:val="24"/>
          <w:szCs w:val="24"/>
        </w:rPr>
        <w:t xml:space="preserve"> PR, Deckers JW, </w:t>
      </w:r>
      <w:proofErr w:type="spellStart"/>
      <w:r w:rsidRPr="00885377">
        <w:rPr>
          <w:rFonts w:ascii="Times New Roman" w:hAnsi="Times New Roman" w:cs="Times New Roman"/>
          <w:sz w:val="24"/>
          <w:szCs w:val="24"/>
        </w:rPr>
        <w:t>Eijgelsheim</w:t>
      </w:r>
      <w:proofErr w:type="spellEnd"/>
      <w:r w:rsidRPr="00885377">
        <w:rPr>
          <w:rFonts w:ascii="Times New Roman" w:hAnsi="Times New Roman" w:cs="Times New Roman"/>
          <w:sz w:val="24"/>
          <w:szCs w:val="24"/>
        </w:rPr>
        <w:t xml:space="preserve"> M, Stricker, BHC, </w:t>
      </w:r>
      <w:proofErr w:type="spellStart"/>
      <w:r w:rsidRPr="00885377">
        <w:rPr>
          <w:rFonts w:ascii="Times New Roman" w:hAnsi="Times New Roman" w:cs="Times New Roman"/>
          <w:sz w:val="24"/>
          <w:szCs w:val="24"/>
        </w:rPr>
        <w:t>Peeters</w:t>
      </w:r>
      <w:proofErr w:type="spellEnd"/>
      <w:r w:rsidRPr="00885377">
        <w:rPr>
          <w:rFonts w:ascii="Times New Roman" w:hAnsi="Times New Roman" w:cs="Times New Roman"/>
          <w:sz w:val="24"/>
          <w:szCs w:val="24"/>
        </w:rPr>
        <w:t xml:space="preserve"> RP. Thyroid </w:t>
      </w:r>
      <w:r w:rsidRPr="00885377">
        <w:rPr>
          <w:rFonts w:ascii="Times New Roman" w:hAnsi="Times New Roman" w:cs="Times New Roman"/>
          <w:sz w:val="24"/>
          <w:szCs w:val="24"/>
        </w:rPr>
        <w:lastRenderedPageBreak/>
        <w:t>function and sudden cardiac death: A prospective study. Circulation 2016;134(10):713-722 DOI:10.1161/CIRCULATIONAHA.115.020789 (set point)</w:t>
      </w:r>
    </w:p>
    <w:p w14:paraId="237B72D2"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proofErr w:type="spellStart"/>
      <w:r w:rsidRPr="00DE75B6">
        <w:rPr>
          <w:rFonts w:ascii="Times New Roman" w:hAnsi="Times New Roman" w:cs="Times New Roman"/>
          <w:sz w:val="24"/>
          <w:szCs w:val="24"/>
        </w:rPr>
        <w:t>Asvold</w:t>
      </w:r>
      <w:proofErr w:type="spellEnd"/>
      <w:r w:rsidRPr="00DE75B6">
        <w:rPr>
          <w:rFonts w:ascii="Times New Roman" w:hAnsi="Times New Roman" w:cs="Times New Roman"/>
          <w:sz w:val="24"/>
          <w:szCs w:val="24"/>
        </w:rPr>
        <w:t xml:space="preserve"> BO, </w:t>
      </w:r>
      <w:proofErr w:type="spellStart"/>
      <w:r w:rsidRPr="00DE75B6">
        <w:rPr>
          <w:rFonts w:ascii="Times New Roman" w:hAnsi="Times New Roman" w:cs="Times New Roman"/>
          <w:sz w:val="24"/>
          <w:szCs w:val="24"/>
        </w:rPr>
        <w:t>Bjøro</w:t>
      </w:r>
      <w:proofErr w:type="spellEnd"/>
      <w:r w:rsidRPr="00DE75B6">
        <w:rPr>
          <w:rFonts w:ascii="Times New Roman" w:hAnsi="Times New Roman" w:cs="Times New Roman"/>
          <w:sz w:val="24"/>
          <w:szCs w:val="24"/>
        </w:rPr>
        <w:t xml:space="preserve"> T, Nilsen TI, Gunnell D, </w:t>
      </w:r>
      <w:proofErr w:type="spellStart"/>
      <w:r w:rsidRPr="00DE75B6">
        <w:rPr>
          <w:rFonts w:ascii="Times New Roman" w:hAnsi="Times New Roman" w:cs="Times New Roman"/>
          <w:sz w:val="24"/>
          <w:szCs w:val="24"/>
        </w:rPr>
        <w:t>Vatten</w:t>
      </w:r>
      <w:proofErr w:type="spellEnd"/>
      <w:r w:rsidRPr="00DE75B6">
        <w:rPr>
          <w:rFonts w:ascii="Times New Roman" w:hAnsi="Times New Roman" w:cs="Times New Roman"/>
          <w:sz w:val="24"/>
          <w:szCs w:val="24"/>
        </w:rPr>
        <w:t xml:space="preserve"> LJ. Thyrotropin levels and risk of fatal coronary heart disease: the HUNT study Arch Int med 2008;168(8):855-860 DOI:10.1001/archinte.168.8.855 (women not men- inconsistent </w:t>
      </w:r>
      <w:proofErr w:type="spellStart"/>
      <w:r w:rsidRPr="00DE75B6">
        <w:rPr>
          <w:rFonts w:ascii="Times New Roman" w:hAnsi="Times New Roman" w:cs="Times New Roman"/>
          <w:sz w:val="24"/>
          <w:szCs w:val="24"/>
        </w:rPr>
        <w:t>ie</w:t>
      </w:r>
      <w:proofErr w:type="spellEnd"/>
      <w:proofErr w:type="gramStart"/>
      <w:r w:rsidRPr="00DE75B6">
        <w:rPr>
          <w:rFonts w:ascii="Times New Roman" w:hAnsi="Times New Roman" w:cs="Times New Roman"/>
          <w:sz w:val="24"/>
          <w:szCs w:val="24"/>
        </w:rPr>
        <w:t>- )</w:t>
      </w:r>
      <w:proofErr w:type="gramEnd"/>
    </w:p>
    <w:p w14:paraId="51F0B6F5"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proofErr w:type="spellStart"/>
      <w:r w:rsidRPr="00DE75B6">
        <w:rPr>
          <w:rFonts w:ascii="Times New Roman" w:hAnsi="Times New Roman" w:cs="Times New Roman"/>
          <w:sz w:val="24"/>
          <w:szCs w:val="24"/>
        </w:rPr>
        <w:t>Rodondi</w:t>
      </w:r>
      <w:proofErr w:type="spellEnd"/>
      <w:r w:rsidRPr="00DE75B6">
        <w:rPr>
          <w:rFonts w:ascii="Times New Roman" w:hAnsi="Times New Roman" w:cs="Times New Roman"/>
          <w:sz w:val="24"/>
          <w:szCs w:val="24"/>
        </w:rPr>
        <w:t xml:space="preserve"> N, Bauer DC, </w:t>
      </w:r>
      <w:proofErr w:type="spellStart"/>
      <w:r w:rsidRPr="00DE75B6">
        <w:rPr>
          <w:rFonts w:ascii="Times New Roman" w:hAnsi="Times New Roman" w:cs="Times New Roman"/>
          <w:sz w:val="24"/>
          <w:szCs w:val="24"/>
        </w:rPr>
        <w:t>Cappola</w:t>
      </w:r>
      <w:proofErr w:type="spellEnd"/>
      <w:r w:rsidRPr="00DE75B6">
        <w:rPr>
          <w:rFonts w:ascii="Times New Roman" w:hAnsi="Times New Roman" w:cs="Times New Roman"/>
          <w:sz w:val="24"/>
          <w:szCs w:val="24"/>
        </w:rPr>
        <w:t xml:space="preserve"> AR, </w:t>
      </w:r>
      <w:proofErr w:type="spellStart"/>
      <w:r w:rsidRPr="00DE75B6">
        <w:rPr>
          <w:rFonts w:ascii="Times New Roman" w:hAnsi="Times New Roman" w:cs="Times New Roman"/>
          <w:sz w:val="24"/>
          <w:szCs w:val="24"/>
        </w:rPr>
        <w:t>Cornuz</w:t>
      </w:r>
      <w:proofErr w:type="spellEnd"/>
      <w:r w:rsidRPr="00DE75B6">
        <w:rPr>
          <w:rFonts w:ascii="Times New Roman" w:hAnsi="Times New Roman" w:cs="Times New Roman"/>
          <w:sz w:val="24"/>
          <w:szCs w:val="24"/>
        </w:rPr>
        <w:t xml:space="preserve"> J, Robbins J, Fried LP, </w:t>
      </w:r>
      <w:proofErr w:type="spellStart"/>
      <w:r w:rsidRPr="00DE75B6">
        <w:rPr>
          <w:rFonts w:ascii="Times New Roman" w:hAnsi="Times New Roman" w:cs="Times New Roman"/>
          <w:sz w:val="24"/>
          <w:szCs w:val="24"/>
        </w:rPr>
        <w:t>Ladenson</w:t>
      </w:r>
      <w:proofErr w:type="spellEnd"/>
      <w:r w:rsidRPr="00DE75B6">
        <w:rPr>
          <w:rFonts w:ascii="Times New Roman" w:hAnsi="Times New Roman" w:cs="Times New Roman"/>
          <w:sz w:val="24"/>
          <w:szCs w:val="24"/>
        </w:rPr>
        <w:t xml:space="preserve"> PW, </w:t>
      </w:r>
      <w:proofErr w:type="spellStart"/>
      <w:proofErr w:type="gramStart"/>
      <w:r w:rsidRPr="00DE75B6">
        <w:rPr>
          <w:rFonts w:ascii="Times New Roman" w:hAnsi="Times New Roman" w:cs="Times New Roman"/>
          <w:sz w:val="24"/>
          <w:szCs w:val="24"/>
        </w:rPr>
        <w:t>Vittinghoff</w:t>
      </w:r>
      <w:proofErr w:type="spellEnd"/>
      <w:r w:rsidRPr="00DE75B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E75B6">
        <w:rPr>
          <w:rFonts w:ascii="Times New Roman" w:hAnsi="Times New Roman" w:cs="Times New Roman"/>
          <w:sz w:val="24"/>
          <w:szCs w:val="24"/>
        </w:rPr>
        <w:t>E</w:t>
      </w:r>
      <w:proofErr w:type="gramEnd"/>
      <w:r w:rsidRPr="00DE75B6">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Gottdiener</w:t>
      </w:r>
      <w:proofErr w:type="spellEnd"/>
      <w:r w:rsidRPr="00DE75B6">
        <w:rPr>
          <w:rFonts w:ascii="Times New Roman" w:hAnsi="Times New Roman" w:cs="Times New Roman"/>
          <w:sz w:val="24"/>
          <w:szCs w:val="24"/>
        </w:rPr>
        <w:t xml:space="preserve"> JS, Newman AB. Subclinical thyroid dysfunction, cardiac function and the risk of heart failure: The Cardiovascular Health Study. J Am Coll</w:t>
      </w:r>
      <w:r>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Cardiol</w:t>
      </w:r>
      <w:proofErr w:type="spellEnd"/>
      <w:r w:rsidRPr="00DE75B6">
        <w:rPr>
          <w:rFonts w:ascii="Times New Roman" w:hAnsi="Times New Roman" w:cs="Times New Roman"/>
          <w:sz w:val="24"/>
          <w:szCs w:val="24"/>
        </w:rPr>
        <w:t xml:space="preserve"> 2008;52(14):1152-1159 DOI: 10.1016/jack.2008.07.009</w:t>
      </w:r>
    </w:p>
    <w:p w14:paraId="1AA7B896"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Walsh JP, </w:t>
      </w:r>
      <w:proofErr w:type="spellStart"/>
      <w:r w:rsidRPr="00DE75B6">
        <w:rPr>
          <w:rFonts w:ascii="Times New Roman" w:hAnsi="Times New Roman" w:cs="Times New Roman"/>
          <w:sz w:val="24"/>
          <w:szCs w:val="24"/>
        </w:rPr>
        <w:t>Bremner</w:t>
      </w:r>
      <w:proofErr w:type="spellEnd"/>
      <w:r w:rsidRPr="00DE75B6">
        <w:rPr>
          <w:rFonts w:ascii="Times New Roman" w:hAnsi="Times New Roman" w:cs="Times New Roman"/>
          <w:sz w:val="24"/>
          <w:szCs w:val="24"/>
        </w:rPr>
        <w:t xml:space="preserve"> AP, Bulsara MK, O’Leary P, </w:t>
      </w:r>
      <w:proofErr w:type="spellStart"/>
      <w:r w:rsidRPr="00DE75B6">
        <w:rPr>
          <w:rFonts w:ascii="Times New Roman" w:hAnsi="Times New Roman" w:cs="Times New Roman"/>
          <w:sz w:val="24"/>
          <w:szCs w:val="24"/>
        </w:rPr>
        <w:t>Leedman</w:t>
      </w:r>
      <w:proofErr w:type="spellEnd"/>
      <w:r w:rsidRPr="00DE75B6">
        <w:rPr>
          <w:rFonts w:ascii="Times New Roman" w:hAnsi="Times New Roman" w:cs="Times New Roman"/>
          <w:sz w:val="24"/>
          <w:szCs w:val="24"/>
        </w:rPr>
        <w:t xml:space="preserve"> PJ, </w:t>
      </w:r>
      <w:proofErr w:type="spellStart"/>
      <w:r w:rsidRPr="00DE75B6">
        <w:rPr>
          <w:rFonts w:ascii="Times New Roman" w:hAnsi="Times New Roman" w:cs="Times New Roman"/>
          <w:sz w:val="24"/>
          <w:szCs w:val="24"/>
        </w:rPr>
        <w:t>Feddema</w:t>
      </w:r>
      <w:proofErr w:type="spellEnd"/>
      <w:r w:rsidRPr="00DE75B6">
        <w:rPr>
          <w:rFonts w:ascii="Times New Roman" w:hAnsi="Times New Roman" w:cs="Times New Roman"/>
          <w:sz w:val="24"/>
          <w:szCs w:val="24"/>
        </w:rPr>
        <w:t xml:space="preserve"> P, </w:t>
      </w:r>
      <w:proofErr w:type="spellStart"/>
      <w:r w:rsidRPr="00DE75B6">
        <w:rPr>
          <w:rFonts w:ascii="Times New Roman" w:hAnsi="Times New Roman" w:cs="Times New Roman"/>
          <w:sz w:val="24"/>
          <w:szCs w:val="24"/>
        </w:rPr>
        <w:t>Michelangeli</w:t>
      </w:r>
      <w:proofErr w:type="spellEnd"/>
      <w:r w:rsidRPr="00DE75B6">
        <w:rPr>
          <w:rFonts w:ascii="Times New Roman" w:hAnsi="Times New Roman" w:cs="Times New Roman"/>
          <w:sz w:val="24"/>
          <w:szCs w:val="24"/>
        </w:rPr>
        <w:t xml:space="preserve"> V. Subclinical thyroid dysfunction as a risk factor for cardiovascular disease. Arch Int Med </w:t>
      </w:r>
      <w:proofErr w:type="gramStart"/>
      <w:r w:rsidRPr="00DE75B6">
        <w:rPr>
          <w:rFonts w:ascii="Times New Roman" w:hAnsi="Times New Roman" w:cs="Times New Roman"/>
          <w:sz w:val="24"/>
          <w:szCs w:val="24"/>
        </w:rPr>
        <w:t>2005;165:2647</w:t>
      </w:r>
      <w:proofErr w:type="gramEnd"/>
      <w:r w:rsidRPr="00DE75B6">
        <w:rPr>
          <w:rFonts w:ascii="Times New Roman" w:hAnsi="Times New Roman" w:cs="Times New Roman"/>
          <w:sz w:val="24"/>
          <w:szCs w:val="24"/>
        </w:rPr>
        <w:t>-2472 DOI: 10.1001/archinte.165.21.2467 (ALSO TSH ONLY- CVS studies inconsistent)</w:t>
      </w:r>
      <w:r w:rsidRPr="007A7211">
        <w:rPr>
          <w:rFonts w:ascii="Times New Roman" w:hAnsi="Times New Roman" w:cs="Times New Roman"/>
          <w:sz w:val="24"/>
          <w:szCs w:val="24"/>
        </w:rPr>
        <w:t xml:space="preserve"> </w:t>
      </w:r>
    </w:p>
    <w:p w14:paraId="2F611554" w14:textId="77777777" w:rsidR="00574968" w:rsidRPr="00AF750F" w:rsidRDefault="00BF12EC" w:rsidP="00574968">
      <w:pPr>
        <w:pStyle w:val="ListParagraph"/>
        <w:numPr>
          <w:ilvl w:val="0"/>
          <w:numId w:val="6"/>
        </w:numPr>
        <w:autoSpaceDE w:val="0"/>
        <w:autoSpaceDN w:val="0"/>
        <w:adjustRightInd w:val="0"/>
        <w:spacing w:after="0" w:line="480" w:lineRule="auto"/>
        <w:rPr>
          <w:ins w:id="505" w:author="Stephen" w:date="2019-07-04T17:22:00Z"/>
          <w:rFonts w:ascii="Times New Roman" w:hAnsi="Times New Roman" w:cs="Times New Roman"/>
          <w:sz w:val="24"/>
          <w:szCs w:val="24"/>
        </w:rPr>
      </w:pPr>
      <w:ins w:id="506" w:author="Stephen" w:date="2019-07-04T17:22:00Z">
        <w:r w:rsidRPr="00BF12EC">
          <w:rPr>
            <w:rFonts w:ascii="Times New Roman" w:hAnsi="Times New Roman" w:cs="Times New Roman"/>
            <w:sz w:val="24"/>
            <w:szCs w:val="24"/>
            <w:rPrChange w:id="507" w:author="Stephen" w:date="2019-07-04T17:23:00Z">
              <w:rPr/>
            </w:rPrChange>
          </w:rPr>
          <w:t>Harris EK. Effects of intra- and interindividual variation on the appropriate use of normal ranges. Clin Chem 1974;20(12):1535-1542</w:t>
        </w:r>
      </w:ins>
    </w:p>
    <w:p w14:paraId="3A7C1241" w14:textId="77777777" w:rsidR="00A639FA" w:rsidRPr="009D16D4" w:rsidRDefault="00A639FA" w:rsidP="00A639FA">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r w:rsidRPr="002A19EA">
        <w:rPr>
          <w:rFonts w:ascii="Times New Roman" w:hAnsi="Times New Roman" w:cs="Times New Roman"/>
          <w:sz w:val="24"/>
          <w:szCs w:val="24"/>
        </w:rPr>
        <w:t xml:space="preserve">Reinhard M, </w:t>
      </w:r>
      <w:proofErr w:type="spellStart"/>
      <w:r w:rsidRPr="002A19EA">
        <w:rPr>
          <w:rFonts w:ascii="Times New Roman" w:hAnsi="Times New Roman" w:cs="Times New Roman"/>
          <w:sz w:val="24"/>
          <w:szCs w:val="24"/>
        </w:rPr>
        <w:t>Erlandsen</w:t>
      </w:r>
      <w:proofErr w:type="spellEnd"/>
      <w:r w:rsidRPr="002A19EA">
        <w:rPr>
          <w:rFonts w:ascii="Times New Roman" w:hAnsi="Times New Roman" w:cs="Times New Roman"/>
          <w:sz w:val="24"/>
          <w:szCs w:val="24"/>
        </w:rPr>
        <w:t xml:space="preserve"> EJ, Randers E. Biological variation of cystatin C and creatinine. </w:t>
      </w:r>
      <w:proofErr w:type="spellStart"/>
      <w:r w:rsidRPr="002A19EA">
        <w:rPr>
          <w:rFonts w:ascii="Times New Roman" w:hAnsi="Times New Roman" w:cs="Times New Roman"/>
          <w:sz w:val="24"/>
          <w:szCs w:val="24"/>
        </w:rPr>
        <w:t>Scand</w:t>
      </w:r>
      <w:proofErr w:type="spellEnd"/>
      <w:r w:rsidRPr="002A19EA">
        <w:rPr>
          <w:rFonts w:ascii="Times New Roman" w:hAnsi="Times New Roman" w:cs="Times New Roman"/>
          <w:sz w:val="24"/>
          <w:szCs w:val="24"/>
        </w:rPr>
        <w:t xml:space="preserve"> J Clin Lab Invest 2009;69(8);831-836 DOI:10.3109/00365510903307947</w:t>
      </w:r>
    </w:p>
    <w:p w14:paraId="44D5202E" w14:textId="77777777" w:rsidR="00A639FA" w:rsidRPr="00885377" w:rsidRDefault="00A639FA" w:rsidP="00A639FA">
      <w:pPr>
        <w:pStyle w:val="ListParagraph"/>
        <w:numPr>
          <w:ilvl w:val="0"/>
          <w:numId w:val="6"/>
        </w:numPr>
        <w:autoSpaceDE w:val="0"/>
        <w:autoSpaceDN w:val="0"/>
        <w:adjustRightInd w:val="0"/>
        <w:spacing w:after="0" w:line="480" w:lineRule="auto"/>
        <w:rPr>
          <w:rFonts w:ascii="Times New Roman" w:hAnsi="Times New Roman" w:cs="Times New Roman"/>
          <w:sz w:val="24"/>
          <w:szCs w:val="24"/>
        </w:rPr>
      </w:pPr>
      <w:proofErr w:type="spellStart"/>
      <w:r w:rsidRPr="002A19EA">
        <w:rPr>
          <w:rFonts w:ascii="Times New Roman" w:hAnsi="Times New Roman" w:cs="Times New Roman"/>
          <w:sz w:val="24"/>
          <w:szCs w:val="24"/>
        </w:rPr>
        <w:t>Lazo</w:t>
      </w:r>
      <w:proofErr w:type="spellEnd"/>
      <w:r w:rsidRPr="002A19EA">
        <w:rPr>
          <w:rFonts w:ascii="Times New Roman" w:hAnsi="Times New Roman" w:cs="Times New Roman"/>
          <w:sz w:val="24"/>
          <w:szCs w:val="24"/>
        </w:rPr>
        <w:t xml:space="preserve"> M, Selvin E, Clark JM. Brief communication: Clinical implications of short-term variability in liver function test results. Ann Int Med 2008;148(5)348-352 DOI: 10.7326/0003-4819-148-5-200803040-00005</w:t>
      </w:r>
    </w:p>
    <w:p w14:paraId="3F405303" w14:textId="77777777" w:rsidR="00A639FA" w:rsidRPr="00B83596" w:rsidRDefault="00A639FA" w:rsidP="00A639FA">
      <w:pPr>
        <w:pStyle w:val="ListParagraph"/>
        <w:numPr>
          <w:ilvl w:val="0"/>
          <w:numId w:val="6"/>
        </w:numPr>
        <w:spacing w:line="480" w:lineRule="auto"/>
        <w:rPr>
          <w:rFonts w:ascii="Times New Roman" w:hAnsi="Times New Roman" w:cs="Times New Roman"/>
          <w:sz w:val="24"/>
          <w:szCs w:val="24"/>
        </w:rPr>
      </w:pPr>
      <w:proofErr w:type="spellStart"/>
      <w:r w:rsidRPr="002A19EA">
        <w:rPr>
          <w:rFonts w:ascii="Times New Roman" w:hAnsi="Times New Roman" w:cs="Times New Roman"/>
          <w:sz w:val="24"/>
          <w:szCs w:val="24"/>
        </w:rPr>
        <w:t>Guldvog</w:t>
      </w:r>
      <w:proofErr w:type="spellEnd"/>
      <w:r w:rsidRPr="002A19EA">
        <w:rPr>
          <w:rFonts w:ascii="Times New Roman" w:hAnsi="Times New Roman" w:cs="Times New Roman"/>
          <w:sz w:val="24"/>
          <w:szCs w:val="24"/>
        </w:rPr>
        <w:t xml:space="preserve"> I, </w:t>
      </w:r>
      <w:proofErr w:type="spellStart"/>
      <w:r w:rsidRPr="002A19EA">
        <w:rPr>
          <w:rFonts w:ascii="Times New Roman" w:hAnsi="Times New Roman" w:cs="Times New Roman"/>
          <w:sz w:val="24"/>
          <w:szCs w:val="24"/>
        </w:rPr>
        <w:t>Reitsma</w:t>
      </w:r>
      <w:proofErr w:type="spellEnd"/>
      <w:r w:rsidRPr="002A19EA">
        <w:rPr>
          <w:rFonts w:ascii="Times New Roman" w:hAnsi="Times New Roman" w:cs="Times New Roman"/>
          <w:sz w:val="24"/>
          <w:szCs w:val="24"/>
        </w:rPr>
        <w:t xml:space="preserve"> LC, Johnsen L, Gibbs C, Carlsen E, </w:t>
      </w:r>
      <w:proofErr w:type="spellStart"/>
      <w:r w:rsidRPr="002A19EA">
        <w:rPr>
          <w:rFonts w:ascii="Times New Roman" w:hAnsi="Times New Roman" w:cs="Times New Roman"/>
          <w:sz w:val="24"/>
          <w:szCs w:val="24"/>
        </w:rPr>
        <w:t>Lende</w:t>
      </w:r>
      <w:proofErr w:type="spellEnd"/>
      <w:r w:rsidRPr="002A19EA">
        <w:rPr>
          <w:rFonts w:ascii="Times New Roman" w:hAnsi="Times New Roman" w:cs="Times New Roman"/>
          <w:sz w:val="24"/>
          <w:szCs w:val="24"/>
        </w:rPr>
        <w:t xml:space="preserve"> TH, </w:t>
      </w:r>
      <w:proofErr w:type="spellStart"/>
      <w:r w:rsidRPr="002A19EA">
        <w:rPr>
          <w:rFonts w:ascii="Times New Roman" w:hAnsi="Times New Roman" w:cs="Times New Roman"/>
          <w:sz w:val="24"/>
          <w:szCs w:val="24"/>
        </w:rPr>
        <w:t>Narvestad</w:t>
      </w:r>
      <w:proofErr w:type="spellEnd"/>
      <w:r w:rsidRPr="002A19EA">
        <w:rPr>
          <w:rFonts w:ascii="Times New Roman" w:hAnsi="Times New Roman" w:cs="Times New Roman"/>
          <w:sz w:val="24"/>
          <w:szCs w:val="24"/>
        </w:rPr>
        <w:t xml:space="preserve"> JK, </w:t>
      </w:r>
      <w:proofErr w:type="spellStart"/>
      <w:r w:rsidRPr="002A19EA">
        <w:rPr>
          <w:rFonts w:ascii="Times New Roman" w:hAnsi="Times New Roman" w:cs="Times New Roman"/>
          <w:sz w:val="24"/>
          <w:szCs w:val="24"/>
        </w:rPr>
        <w:t>Omdal</w:t>
      </w:r>
      <w:proofErr w:type="spellEnd"/>
      <w:r w:rsidRPr="002A19EA">
        <w:rPr>
          <w:rFonts w:ascii="Times New Roman" w:hAnsi="Times New Roman" w:cs="Times New Roman"/>
          <w:sz w:val="24"/>
          <w:szCs w:val="24"/>
        </w:rPr>
        <w:t xml:space="preserve"> R, </w:t>
      </w:r>
      <w:proofErr w:type="spellStart"/>
      <w:r w:rsidRPr="002A19EA">
        <w:rPr>
          <w:rFonts w:ascii="Times New Roman" w:hAnsi="Times New Roman" w:cs="Times New Roman"/>
          <w:sz w:val="24"/>
          <w:szCs w:val="24"/>
        </w:rPr>
        <w:t>Kvaløy</w:t>
      </w:r>
      <w:proofErr w:type="spellEnd"/>
      <w:r w:rsidRPr="002A19EA">
        <w:rPr>
          <w:rFonts w:ascii="Times New Roman" w:hAnsi="Times New Roman" w:cs="Times New Roman"/>
          <w:sz w:val="24"/>
          <w:szCs w:val="24"/>
        </w:rPr>
        <w:t xml:space="preserve"> JT, Hoff G, </w:t>
      </w:r>
      <w:proofErr w:type="spellStart"/>
      <w:r w:rsidRPr="002A19EA">
        <w:rPr>
          <w:rFonts w:ascii="Times New Roman" w:hAnsi="Times New Roman" w:cs="Times New Roman"/>
          <w:sz w:val="24"/>
          <w:szCs w:val="24"/>
        </w:rPr>
        <w:t>Bernklev</w:t>
      </w:r>
      <w:proofErr w:type="spellEnd"/>
      <w:r w:rsidRPr="002A19EA">
        <w:rPr>
          <w:rFonts w:ascii="Times New Roman" w:hAnsi="Times New Roman" w:cs="Times New Roman"/>
          <w:sz w:val="24"/>
          <w:szCs w:val="24"/>
        </w:rPr>
        <w:t xml:space="preserve"> T, </w:t>
      </w:r>
      <w:proofErr w:type="spellStart"/>
      <w:r w:rsidRPr="002A19EA">
        <w:rPr>
          <w:rFonts w:ascii="Times New Roman" w:hAnsi="Times New Roman" w:cs="Times New Roman"/>
          <w:sz w:val="24"/>
          <w:szCs w:val="24"/>
        </w:rPr>
        <w:t>Søiland</w:t>
      </w:r>
      <w:proofErr w:type="spellEnd"/>
      <w:r w:rsidRPr="002A19EA">
        <w:rPr>
          <w:rFonts w:ascii="Times New Roman" w:hAnsi="Times New Roman" w:cs="Times New Roman"/>
          <w:sz w:val="24"/>
          <w:szCs w:val="24"/>
        </w:rPr>
        <w:t xml:space="preserve"> H. Thyroidectomy versus medical management for euthyroid patients with Hashimoto disease and persisting symptoms: a randomized trial. Ann Int Med 2019 DOI:10.1089/ct.2019;31.178-181</w:t>
      </w:r>
    </w:p>
    <w:p w14:paraId="21BD6CD0" w14:textId="77777777" w:rsidR="00574968" w:rsidRPr="00EC7E5F" w:rsidRDefault="00BF12EC" w:rsidP="00574968">
      <w:pPr>
        <w:pStyle w:val="ListParagraph"/>
        <w:numPr>
          <w:ilvl w:val="0"/>
          <w:numId w:val="6"/>
        </w:numPr>
        <w:autoSpaceDE w:val="0"/>
        <w:autoSpaceDN w:val="0"/>
        <w:adjustRightInd w:val="0"/>
        <w:spacing w:after="0" w:line="480" w:lineRule="auto"/>
        <w:rPr>
          <w:ins w:id="508" w:author="Stephen" w:date="2019-07-04T17:24:00Z"/>
          <w:rFonts w:ascii="Times New Roman" w:hAnsi="Times New Roman" w:cs="Times New Roman"/>
          <w:sz w:val="24"/>
          <w:szCs w:val="24"/>
        </w:rPr>
      </w:pPr>
      <w:ins w:id="509" w:author="Stephen" w:date="2019-07-04T17:24:00Z">
        <w:r w:rsidRPr="00BF12EC">
          <w:rPr>
            <w:rFonts w:ascii="Times New Roman" w:hAnsi="Times New Roman" w:cs="Times New Roman"/>
            <w:sz w:val="24"/>
            <w:szCs w:val="24"/>
            <w:rPrChange w:id="510" w:author="Stephen" w:date="2019-07-04T17:25:00Z">
              <w:rPr/>
            </w:rPrChange>
          </w:rPr>
          <w:lastRenderedPageBreak/>
          <w:t xml:space="preserve">Dickinson S, </w:t>
        </w:r>
        <w:proofErr w:type="spellStart"/>
        <w:r w:rsidRPr="00BF12EC">
          <w:rPr>
            <w:rFonts w:ascii="Times New Roman" w:hAnsi="Times New Roman" w:cs="Times New Roman"/>
            <w:sz w:val="24"/>
            <w:szCs w:val="24"/>
            <w:rPrChange w:id="511" w:author="Stephen" w:date="2019-07-04T17:25:00Z">
              <w:rPr/>
            </w:rPrChange>
          </w:rPr>
          <w:t>Colagiuri</w:t>
        </w:r>
        <w:proofErr w:type="spellEnd"/>
        <w:r w:rsidRPr="00BF12EC">
          <w:rPr>
            <w:rFonts w:ascii="Times New Roman" w:hAnsi="Times New Roman" w:cs="Times New Roman"/>
            <w:sz w:val="24"/>
            <w:szCs w:val="24"/>
            <w:rPrChange w:id="512" w:author="Stephen" w:date="2019-07-04T17:25:00Z">
              <w:rPr/>
            </w:rPrChange>
          </w:rPr>
          <w:t xml:space="preserve"> S, </w:t>
        </w:r>
        <w:proofErr w:type="spellStart"/>
        <w:r w:rsidRPr="00BF12EC">
          <w:rPr>
            <w:rFonts w:ascii="Times New Roman" w:hAnsi="Times New Roman" w:cs="Times New Roman"/>
            <w:sz w:val="24"/>
            <w:szCs w:val="24"/>
            <w:rPrChange w:id="513" w:author="Stephen" w:date="2019-07-04T17:25:00Z">
              <w:rPr/>
            </w:rPrChange>
          </w:rPr>
          <w:t>Faramus</w:t>
        </w:r>
        <w:proofErr w:type="spellEnd"/>
        <w:r w:rsidRPr="00BF12EC">
          <w:rPr>
            <w:rFonts w:ascii="Times New Roman" w:hAnsi="Times New Roman" w:cs="Times New Roman"/>
            <w:sz w:val="24"/>
            <w:szCs w:val="24"/>
            <w:rPrChange w:id="514" w:author="Stephen" w:date="2019-07-04T17:25:00Z">
              <w:rPr/>
            </w:rPrChange>
          </w:rPr>
          <w:t xml:space="preserve"> E, </w:t>
        </w:r>
        <w:proofErr w:type="spellStart"/>
        <w:r w:rsidRPr="00BF12EC">
          <w:rPr>
            <w:rFonts w:ascii="Times New Roman" w:hAnsi="Times New Roman" w:cs="Times New Roman"/>
            <w:sz w:val="24"/>
            <w:szCs w:val="24"/>
            <w:rPrChange w:id="515" w:author="Stephen" w:date="2019-07-04T17:25:00Z">
              <w:rPr/>
            </w:rPrChange>
          </w:rPr>
          <w:t>Petocz</w:t>
        </w:r>
        <w:proofErr w:type="spellEnd"/>
        <w:r w:rsidRPr="00BF12EC">
          <w:rPr>
            <w:rFonts w:ascii="Times New Roman" w:hAnsi="Times New Roman" w:cs="Times New Roman"/>
            <w:sz w:val="24"/>
            <w:szCs w:val="24"/>
            <w:rPrChange w:id="516" w:author="Stephen" w:date="2019-07-04T17:25:00Z">
              <w:rPr/>
            </w:rPrChange>
          </w:rPr>
          <w:t xml:space="preserve"> P, Brand-Miller JC. Postprandial </w:t>
        </w:r>
        <w:proofErr w:type="spellStart"/>
        <w:r w:rsidRPr="00BF12EC">
          <w:rPr>
            <w:rFonts w:ascii="Times New Roman" w:hAnsi="Times New Roman" w:cs="Times New Roman"/>
            <w:sz w:val="24"/>
            <w:szCs w:val="24"/>
            <w:rPrChange w:id="517" w:author="Stephen" w:date="2019-07-04T17:25:00Z">
              <w:rPr/>
            </w:rPrChange>
          </w:rPr>
          <w:t>hyperglycemia</w:t>
        </w:r>
        <w:proofErr w:type="spellEnd"/>
        <w:r w:rsidRPr="00BF12EC">
          <w:rPr>
            <w:rFonts w:ascii="Times New Roman" w:hAnsi="Times New Roman" w:cs="Times New Roman"/>
            <w:sz w:val="24"/>
            <w:szCs w:val="24"/>
            <w:rPrChange w:id="518" w:author="Stephen" w:date="2019-07-04T17:25:00Z">
              <w:rPr/>
            </w:rPrChange>
          </w:rPr>
          <w:t xml:space="preserve"> and insulin sensitivity differ among lean young adults of different ethnicities. The Journal of Nutrition 2002;132(9):2574-2579 DOI:10.1093/</w:t>
        </w:r>
        <w:proofErr w:type="spellStart"/>
        <w:r w:rsidRPr="00BF12EC">
          <w:rPr>
            <w:rFonts w:ascii="Times New Roman" w:hAnsi="Times New Roman" w:cs="Times New Roman"/>
            <w:sz w:val="24"/>
            <w:szCs w:val="24"/>
            <w:rPrChange w:id="519" w:author="Stephen" w:date="2019-07-04T17:25:00Z">
              <w:rPr/>
            </w:rPrChange>
          </w:rPr>
          <w:t>jn</w:t>
        </w:r>
        <w:proofErr w:type="spellEnd"/>
        <w:r w:rsidRPr="00BF12EC">
          <w:rPr>
            <w:rFonts w:ascii="Times New Roman" w:hAnsi="Times New Roman" w:cs="Times New Roman"/>
            <w:sz w:val="24"/>
            <w:szCs w:val="24"/>
            <w:rPrChange w:id="520" w:author="Stephen" w:date="2019-07-04T17:25:00Z">
              <w:rPr/>
            </w:rPrChange>
          </w:rPr>
          <w:t>/132.9.2574</w:t>
        </w:r>
      </w:ins>
    </w:p>
    <w:p w14:paraId="7B042F6A" w14:textId="77777777" w:rsidR="00574968" w:rsidRPr="00266B93" w:rsidRDefault="00BF12EC" w:rsidP="00574968">
      <w:pPr>
        <w:pStyle w:val="ListParagraph"/>
        <w:numPr>
          <w:ilvl w:val="0"/>
          <w:numId w:val="6"/>
        </w:numPr>
        <w:autoSpaceDE w:val="0"/>
        <w:autoSpaceDN w:val="0"/>
        <w:adjustRightInd w:val="0"/>
        <w:spacing w:after="0" w:line="480" w:lineRule="auto"/>
        <w:rPr>
          <w:ins w:id="521" w:author="Stephen" w:date="2019-07-04T17:24:00Z"/>
          <w:rFonts w:ascii="Times New Roman" w:hAnsi="Times New Roman" w:cs="Times New Roman"/>
          <w:sz w:val="24"/>
          <w:szCs w:val="24"/>
        </w:rPr>
      </w:pPr>
      <w:proofErr w:type="spellStart"/>
      <w:ins w:id="522" w:author="Stephen" w:date="2019-07-04T17:24:00Z">
        <w:r w:rsidRPr="00BF12EC">
          <w:rPr>
            <w:rFonts w:ascii="Times New Roman" w:hAnsi="Times New Roman" w:cs="Times New Roman"/>
            <w:sz w:val="24"/>
            <w:szCs w:val="24"/>
            <w:rPrChange w:id="523" w:author="Stephen" w:date="2019-07-04T17:25:00Z">
              <w:rPr/>
            </w:rPrChange>
          </w:rPr>
          <w:t>Felsenfeld</w:t>
        </w:r>
        <w:proofErr w:type="spellEnd"/>
        <w:r w:rsidRPr="00BF12EC">
          <w:rPr>
            <w:rFonts w:ascii="Times New Roman" w:hAnsi="Times New Roman" w:cs="Times New Roman"/>
            <w:sz w:val="24"/>
            <w:szCs w:val="24"/>
            <w:rPrChange w:id="524" w:author="Stephen" w:date="2019-07-04T17:25:00Z">
              <w:rPr/>
            </w:rPrChange>
          </w:rPr>
          <w:t xml:space="preserve"> AJ, Rodriguez M, Aguilera-</w:t>
        </w:r>
        <w:proofErr w:type="spellStart"/>
        <w:r w:rsidRPr="00BF12EC">
          <w:rPr>
            <w:rFonts w:ascii="Times New Roman" w:hAnsi="Times New Roman" w:cs="Times New Roman"/>
            <w:sz w:val="24"/>
            <w:szCs w:val="24"/>
            <w:rPrChange w:id="525" w:author="Stephen" w:date="2019-07-04T17:25:00Z">
              <w:rPr/>
            </w:rPrChange>
          </w:rPr>
          <w:t>Tejero</w:t>
        </w:r>
        <w:proofErr w:type="spellEnd"/>
        <w:r w:rsidRPr="00BF12EC">
          <w:rPr>
            <w:rFonts w:ascii="Times New Roman" w:hAnsi="Times New Roman" w:cs="Times New Roman"/>
            <w:sz w:val="24"/>
            <w:szCs w:val="24"/>
            <w:rPrChange w:id="526" w:author="Stephen" w:date="2019-07-04T17:25:00Z">
              <w:rPr/>
            </w:rPrChange>
          </w:rPr>
          <w:t xml:space="preserve"> E. Dynamics of parathyroid hormone secretion in health and secondary hyperparathyroidism. Clinical Journal of American Society of Nephrology 2007;2(6) 1283-1305 DOI:10.2215/CJN.01520407 </w:t>
        </w:r>
      </w:ins>
    </w:p>
    <w:p w14:paraId="6A9BFD20" w14:textId="77777777" w:rsidR="00574968" w:rsidRPr="00EC7E5F" w:rsidRDefault="00BF12EC" w:rsidP="00574968">
      <w:pPr>
        <w:pStyle w:val="ListParagraph"/>
        <w:numPr>
          <w:ilvl w:val="0"/>
          <w:numId w:val="6"/>
        </w:numPr>
        <w:autoSpaceDE w:val="0"/>
        <w:autoSpaceDN w:val="0"/>
        <w:adjustRightInd w:val="0"/>
        <w:spacing w:after="0" w:line="480" w:lineRule="auto"/>
        <w:rPr>
          <w:ins w:id="527" w:author="Stephen" w:date="2019-07-04T17:24:00Z"/>
          <w:rFonts w:ascii="Times New Roman" w:hAnsi="Times New Roman" w:cs="Times New Roman"/>
          <w:sz w:val="24"/>
          <w:szCs w:val="24"/>
        </w:rPr>
      </w:pPr>
      <w:ins w:id="528" w:author="Stephen" w:date="2019-07-04T17:24:00Z">
        <w:r w:rsidRPr="00BF12EC">
          <w:rPr>
            <w:rFonts w:ascii="Times New Roman" w:hAnsi="Times New Roman" w:cs="Times New Roman"/>
            <w:sz w:val="24"/>
            <w:szCs w:val="24"/>
            <w:rPrChange w:id="529" w:author="Stephen" w:date="2019-07-04T17:25:00Z">
              <w:rPr/>
            </w:rPrChange>
          </w:rPr>
          <w:t xml:space="preserve">Grote </w:t>
        </w:r>
        <w:proofErr w:type="spellStart"/>
        <w:r w:rsidRPr="00BF12EC">
          <w:rPr>
            <w:rFonts w:ascii="Times New Roman" w:hAnsi="Times New Roman" w:cs="Times New Roman"/>
            <w:sz w:val="24"/>
            <w:szCs w:val="24"/>
            <w:rPrChange w:id="530" w:author="Stephen" w:date="2019-07-04T17:25:00Z">
              <w:rPr/>
            </w:rPrChange>
          </w:rPr>
          <w:t>Beverborg</w:t>
        </w:r>
        <w:proofErr w:type="spellEnd"/>
        <w:r w:rsidRPr="00BF12EC">
          <w:rPr>
            <w:rFonts w:ascii="Times New Roman" w:hAnsi="Times New Roman" w:cs="Times New Roman"/>
            <w:sz w:val="24"/>
            <w:szCs w:val="24"/>
            <w:rPrChange w:id="531" w:author="Stephen" w:date="2019-07-04T17:25:00Z">
              <w:rPr/>
            </w:rPrChange>
          </w:rPr>
          <w:t xml:space="preserve"> N, Verweij N, </w:t>
        </w:r>
        <w:proofErr w:type="spellStart"/>
        <w:r w:rsidRPr="00BF12EC">
          <w:rPr>
            <w:rFonts w:ascii="Times New Roman" w:hAnsi="Times New Roman" w:cs="Times New Roman"/>
            <w:sz w:val="24"/>
            <w:szCs w:val="24"/>
            <w:rPrChange w:id="532" w:author="Stephen" w:date="2019-07-04T17:25:00Z">
              <w:rPr/>
            </w:rPrChange>
          </w:rPr>
          <w:t>Jsbrand</w:t>
        </w:r>
        <w:proofErr w:type="spellEnd"/>
        <w:r w:rsidRPr="00BF12EC">
          <w:rPr>
            <w:rFonts w:ascii="Times New Roman" w:hAnsi="Times New Roman" w:cs="Times New Roman"/>
            <w:sz w:val="24"/>
            <w:szCs w:val="24"/>
            <w:rPrChange w:id="533" w:author="Stephen" w:date="2019-07-04T17:25:00Z">
              <w:rPr/>
            </w:rPrChange>
          </w:rPr>
          <w:t xml:space="preserve"> I, </w:t>
        </w:r>
        <w:proofErr w:type="spellStart"/>
        <w:r w:rsidRPr="00BF12EC">
          <w:rPr>
            <w:rFonts w:ascii="Times New Roman" w:hAnsi="Times New Roman" w:cs="Times New Roman"/>
            <w:sz w:val="24"/>
            <w:szCs w:val="24"/>
            <w:rPrChange w:id="534" w:author="Stephen" w:date="2019-07-04T17:25:00Z">
              <w:rPr/>
            </w:rPrChange>
          </w:rPr>
          <w:t>Klip</w:t>
        </w:r>
        <w:proofErr w:type="spellEnd"/>
        <w:r w:rsidRPr="00BF12EC">
          <w:rPr>
            <w:rFonts w:ascii="Times New Roman" w:hAnsi="Times New Roman" w:cs="Times New Roman"/>
            <w:sz w:val="24"/>
            <w:szCs w:val="24"/>
            <w:rPrChange w:id="535" w:author="Stephen" w:date="2019-07-04T17:25:00Z">
              <w:rPr/>
            </w:rPrChange>
          </w:rPr>
          <w:t xml:space="preserve"> T, van der Wal HH, </w:t>
        </w:r>
        <w:proofErr w:type="spellStart"/>
        <w:r w:rsidRPr="00BF12EC">
          <w:rPr>
            <w:rFonts w:ascii="Times New Roman" w:hAnsi="Times New Roman" w:cs="Times New Roman"/>
            <w:sz w:val="24"/>
            <w:szCs w:val="24"/>
            <w:rPrChange w:id="536" w:author="Stephen" w:date="2019-07-04T17:25:00Z">
              <w:rPr/>
            </w:rPrChange>
          </w:rPr>
          <w:t>Voors</w:t>
        </w:r>
        <w:proofErr w:type="spellEnd"/>
        <w:r w:rsidRPr="00BF12EC">
          <w:rPr>
            <w:rFonts w:ascii="Times New Roman" w:hAnsi="Times New Roman" w:cs="Times New Roman"/>
            <w:sz w:val="24"/>
            <w:szCs w:val="24"/>
            <w:rPrChange w:id="537" w:author="Stephen" w:date="2019-07-04T17:25:00Z">
              <w:rPr/>
            </w:rPrChange>
          </w:rPr>
          <w:t xml:space="preserve"> AA, van </w:t>
        </w:r>
        <w:proofErr w:type="spellStart"/>
        <w:r w:rsidRPr="00BF12EC">
          <w:rPr>
            <w:rFonts w:ascii="Times New Roman" w:hAnsi="Times New Roman" w:cs="Times New Roman"/>
            <w:sz w:val="24"/>
            <w:szCs w:val="24"/>
            <w:rPrChange w:id="538" w:author="Stephen" w:date="2019-07-04T17:25:00Z">
              <w:rPr/>
            </w:rPrChange>
          </w:rPr>
          <w:t>Veldhuisen</w:t>
        </w:r>
        <w:proofErr w:type="spellEnd"/>
        <w:r w:rsidRPr="00BF12EC">
          <w:rPr>
            <w:rFonts w:ascii="Times New Roman" w:hAnsi="Times New Roman" w:cs="Times New Roman"/>
            <w:sz w:val="24"/>
            <w:szCs w:val="24"/>
            <w:rPrChange w:id="539" w:author="Stephen" w:date="2019-07-04T17:25:00Z">
              <w:rPr/>
            </w:rPrChange>
          </w:rPr>
          <w:t xml:space="preserve"> DJ, Gansevoort RT, Bakker SJL, van der </w:t>
        </w:r>
        <w:proofErr w:type="spellStart"/>
        <w:r w:rsidRPr="00BF12EC">
          <w:rPr>
            <w:rFonts w:ascii="Times New Roman" w:hAnsi="Times New Roman" w:cs="Times New Roman"/>
            <w:sz w:val="24"/>
            <w:szCs w:val="24"/>
            <w:rPrChange w:id="540" w:author="Stephen" w:date="2019-07-04T17:25:00Z">
              <w:rPr/>
            </w:rPrChange>
          </w:rPr>
          <w:t>Harst</w:t>
        </w:r>
        <w:proofErr w:type="spellEnd"/>
        <w:r w:rsidRPr="00BF12EC">
          <w:rPr>
            <w:rFonts w:ascii="Times New Roman" w:hAnsi="Times New Roman" w:cs="Times New Roman"/>
            <w:sz w:val="24"/>
            <w:szCs w:val="24"/>
            <w:rPrChange w:id="541" w:author="Stephen" w:date="2019-07-04T17:25:00Z">
              <w:rPr/>
            </w:rPrChange>
          </w:rPr>
          <w:t xml:space="preserve"> P, van der Meer P. Erythropoietin in the general population: reference ranges and clinical, biochemical and genetic correlates. PLOS One </w:t>
        </w:r>
        <w:proofErr w:type="gramStart"/>
        <w:r w:rsidRPr="00BF12EC">
          <w:rPr>
            <w:rFonts w:ascii="Times New Roman" w:hAnsi="Times New Roman" w:cs="Times New Roman"/>
            <w:sz w:val="24"/>
            <w:szCs w:val="24"/>
            <w:rPrChange w:id="542" w:author="Stephen" w:date="2019-07-04T17:25:00Z">
              <w:rPr/>
            </w:rPrChange>
          </w:rPr>
          <w:t>2015;DOI</w:t>
        </w:r>
        <w:proofErr w:type="gramEnd"/>
        <w:r w:rsidRPr="00BF12EC">
          <w:rPr>
            <w:rFonts w:ascii="Times New Roman" w:hAnsi="Times New Roman" w:cs="Times New Roman"/>
            <w:sz w:val="24"/>
            <w:szCs w:val="24"/>
            <w:rPrChange w:id="543" w:author="Stephen" w:date="2019-07-04T17:25:00Z">
              <w:rPr/>
            </w:rPrChange>
          </w:rPr>
          <w:t>:10.1371/journal.pone.0125215</w:t>
        </w:r>
      </w:ins>
    </w:p>
    <w:p w14:paraId="7D4AAC22"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proofErr w:type="spellStart"/>
      <w:r w:rsidRPr="00DE75B6">
        <w:rPr>
          <w:rFonts w:ascii="Times New Roman" w:hAnsi="Times New Roman" w:cs="Times New Roman"/>
          <w:sz w:val="24"/>
          <w:szCs w:val="24"/>
        </w:rPr>
        <w:t>Matzen</w:t>
      </w:r>
      <w:proofErr w:type="spellEnd"/>
      <w:r w:rsidRPr="00DE75B6">
        <w:rPr>
          <w:rFonts w:ascii="Times New Roman" w:hAnsi="Times New Roman" w:cs="Times New Roman"/>
          <w:sz w:val="24"/>
          <w:szCs w:val="24"/>
        </w:rPr>
        <w:t xml:space="preserve"> LE, </w:t>
      </w:r>
      <w:proofErr w:type="spellStart"/>
      <w:r w:rsidRPr="00DE75B6">
        <w:rPr>
          <w:rFonts w:ascii="Times New Roman" w:hAnsi="Times New Roman" w:cs="Times New Roman"/>
          <w:sz w:val="24"/>
          <w:szCs w:val="24"/>
        </w:rPr>
        <w:t>Kvetny</w:t>
      </w:r>
      <w:proofErr w:type="spellEnd"/>
      <w:r w:rsidRPr="00DE75B6">
        <w:rPr>
          <w:rFonts w:ascii="Times New Roman" w:hAnsi="Times New Roman" w:cs="Times New Roman"/>
          <w:sz w:val="24"/>
          <w:szCs w:val="24"/>
        </w:rPr>
        <w:t xml:space="preserve"> J, Pedersen KK. TSH, thyroid hormones and nuclear binding of T3 in mononuclear blood cells from obese and non-obese women. Scandinavian Journal of Clinical and laboratory Investigation 1989;49(3):249-253 DOI: 10.1080/00365518909089090 (Reverse causation-caloric intake))</w:t>
      </w:r>
    </w:p>
    <w:p w14:paraId="34BA89B1"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Rotondi</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Leporati</w:t>
      </w:r>
      <w:proofErr w:type="spellEnd"/>
      <w:r>
        <w:rPr>
          <w:rFonts w:ascii="Times New Roman" w:hAnsi="Times New Roman" w:cs="Times New Roman"/>
          <w:sz w:val="24"/>
          <w:szCs w:val="24"/>
        </w:rPr>
        <w:t xml:space="preserve"> P, La M</w:t>
      </w:r>
      <w:r w:rsidRPr="00DE75B6">
        <w:rPr>
          <w:rFonts w:ascii="Times New Roman" w:hAnsi="Times New Roman" w:cs="Times New Roman"/>
          <w:sz w:val="24"/>
          <w:szCs w:val="24"/>
        </w:rPr>
        <w:t xml:space="preserve">anna A, </w:t>
      </w:r>
      <w:proofErr w:type="spellStart"/>
      <w:r w:rsidRPr="00DE75B6">
        <w:rPr>
          <w:rFonts w:ascii="Times New Roman" w:hAnsi="Times New Roman" w:cs="Times New Roman"/>
          <w:sz w:val="24"/>
          <w:szCs w:val="24"/>
        </w:rPr>
        <w:t>Pirali</w:t>
      </w:r>
      <w:proofErr w:type="spellEnd"/>
      <w:r w:rsidRPr="00DE75B6">
        <w:rPr>
          <w:rFonts w:ascii="Times New Roman" w:hAnsi="Times New Roman" w:cs="Times New Roman"/>
          <w:sz w:val="24"/>
          <w:szCs w:val="24"/>
        </w:rPr>
        <w:t xml:space="preserve"> B, </w:t>
      </w:r>
      <w:proofErr w:type="spellStart"/>
      <w:r w:rsidRPr="00DE75B6">
        <w:rPr>
          <w:rFonts w:ascii="Times New Roman" w:hAnsi="Times New Roman" w:cs="Times New Roman"/>
          <w:sz w:val="24"/>
          <w:szCs w:val="24"/>
        </w:rPr>
        <w:t>Mondello</w:t>
      </w:r>
      <w:proofErr w:type="spellEnd"/>
      <w:r w:rsidRPr="00DE75B6">
        <w:rPr>
          <w:rFonts w:ascii="Times New Roman" w:hAnsi="Times New Roman" w:cs="Times New Roman"/>
          <w:sz w:val="24"/>
          <w:szCs w:val="24"/>
        </w:rPr>
        <w:t xml:space="preserve"> T, Fonte R, </w:t>
      </w:r>
      <w:proofErr w:type="spellStart"/>
      <w:r w:rsidRPr="00DE75B6">
        <w:rPr>
          <w:rFonts w:ascii="Times New Roman" w:hAnsi="Times New Roman" w:cs="Times New Roman"/>
          <w:sz w:val="24"/>
          <w:szCs w:val="24"/>
        </w:rPr>
        <w:t>Magri</w:t>
      </w:r>
      <w:proofErr w:type="spellEnd"/>
      <w:r w:rsidRPr="00DE75B6">
        <w:rPr>
          <w:rFonts w:ascii="Times New Roman" w:hAnsi="Times New Roman" w:cs="Times New Roman"/>
          <w:sz w:val="24"/>
          <w:szCs w:val="24"/>
        </w:rPr>
        <w:t xml:space="preserve"> F, </w:t>
      </w:r>
      <w:proofErr w:type="spellStart"/>
      <w:r w:rsidRPr="00DE75B6">
        <w:rPr>
          <w:rFonts w:ascii="Times New Roman" w:hAnsi="Times New Roman" w:cs="Times New Roman"/>
          <w:sz w:val="24"/>
          <w:szCs w:val="24"/>
        </w:rPr>
        <w:t>Chiovato</w:t>
      </w:r>
      <w:proofErr w:type="spellEnd"/>
      <w:r w:rsidRPr="00DE75B6">
        <w:rPr>
          <w:rFonts w:ascii="Times New Roman" w:hAnsi="Times New Roman" w:cs="Times New Roman"/>
          <w:sz w:val="24"/>
          <w:szCs w:val="24"/>
        </w:rPr>
        <w:t xml:space="preserve"> L. Raised serum TSH levels in patients with morbid obesity: is it enough to diagnose subclinical hypothyroidism? European Journal of Endocrinology </w:t>
      </w:r>
      <w:proofErr w:type="gramStart"/>
      <w:r w:rsidRPr="00DE75B6">
        <w:rPr>
          <w:rFonts w:ascii="Times New Roman" w:hAnsi="Times New Roman" w:cs="Times New Roman"/>
          <w:sz w:val="24"/>
          <w:szCs w:val="24"/>
        </w:rPr>
        <w:t>2009;160:403</w:t>
      </w:r>
      <w:proofErr w:type="gramEnd"/>
      <w:r w:rsidRPr="00DE75B6">
        <w:rPr>
          <w:rFonts w:ascii="Times New Roman" w:hAnsi="Times New Roman" w:cs="Times New Roman"/>
          <w:sz w:val="24"/>
          <w:szCs w:val="24"/>
        </w:rPr>
        <w:t>-408 DOI:10.1530/EJE-08-0734 (thermogenic)</w:t>
      </w:r>
    </w:p>
    <w:p w14:paraId="73411028"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proofErr w:type="spellStart"/>
      <w:r w:rsidRPr="00DE75B6">
        <w:rPr>
          <w:rFonts w:ascii="Times New Roman" w:hAnsi="Times New Roman" w:cs="Times New Roman"/>
          <w:sz w:val="24"/>
          <w:szCs w:val="24"/>
        </w:rPr>
        <w:t>Rotondi</w:t>
      </w:r>
      <w:proofErr w:type="spellEnd"/>
      <w:r w:rsidRPr="00DE75B6">
        <w:rPr>
          <w:rFonts w:ascii="Times New Roman" w:hAnsi="Times New Roman" w:cs="Times New Roman"/>
          <w:sz w:val="24"/>
          <w:szCs w:val="24"/>
        </w:rPr>
        <w:t xml:space="preserve"> M, </w:t>
      </w:r>
      <w:proofErr w:type="spellStart"/>
      <w:r w:rsidRPr="00DE75B6">
        <w:rPr>
          <w:rFonts w:ascii="Times New Roman" w:hAnsi="Times New Roman" w:cs="Times New Roman"/>
          <w:sz w:val="24"/>
          <w:szCs w:val="24"/>
        </w:rPr>
        <w:t>Magri</w:t>
      </w:r>
      <w:proofErr w:type="spellEnd"/>
      <w:r w:rsidRPr="00DE75B6">
        <w:rPr>
          <w:rFonts w:ascii="Times New Roman" w:hAnsi="Times New Roman" w:cs="Times New Roman"/>
          <w:sz w:val="24"/>
          <w:szCs w:val="24"/>
        </w:rPr>
        <w:t xml:space="preserve"> F, </w:t>
      </w:r>
      <w:proofErr w:type="spellStart"/>
      <w:r w:rsidRPr="00DE75B6">
        <w:rPr>
          <w:rFonts w:ascii="Times New Roman" w:hAnsi="Times New Roman" w:cs="Times New Roman"/>
          <w:sz w:val="24"/>
          <w:szCs w:val="24"/>
        </w:rPr>
        <w:t>Chiovato</w:t>
      </w:r>
      <w:proofErr w:type="spellEnd"/>
      <w:r>
        <w:rPr>
          <w:rFonts w:ascii="Times New Roman" w:hAnsi="Times New Roman" w:cs="Times New Roman"/>
          <w:sz w:val="24"/>
          <w:szCs w:val="24"/>
        </w:rPr>
        <w:t xml:space="preserve"> </w:t>
      </w:r>
      <w:r w:rsidRPr="00DE75B6">
        <w:rPr>
          <w:rFonts w:ascii="Times New Roman" w:hAnsi="Times New Roman" w:cs="Times New Roman"/>
          <w:sz w:val="24"/>
          <w:szCs w:val="24"/>
        </w:rPr>
        <w:t>L.</w:t>
      </w:r>
      <w:r>
        <w:rPr>
          <w:rFonts w:ascii="Times New Roman" w:hAnsi="Times New Roman" w:cs="Times New Roman"/>
          <w:sz w:val="24"/>
          <w:szCs w:val="24"/>
        </w:rPr>
        <w:t xml:space="preserve"> </w:t>
      </w:r>
      <w:r w:rsidRPr="00DE75B6">
        <w:rPr>
          <w:rFonts w:ascii="Times New Roman" w:hAnsi="Times New Roman" w:cs="Times New Roman"/>
          <w:sz w:val="24"/>
          <w:szCs w:val="24"/>
        </w:rPr>
        <w:t>Thyroid and obesity: not a one-way interaction J Clin</w:t>
      </w:r>
      <w:r>
        <w:rPr>
          <w:rFonts w:ascii="Times New Roman" w:hAnsi="Times New Roman" w:cs="Times New Roman"/>
          <w:sz w:val="24"/>
          <w:szCs w:val="24"/>
        </w:rPr>
        <w:t xml:space="preserve"> </w:t>
      </w:r>
      <w:r w:rsidRPr="00DE75B6">
        <w:rPr>
          <w:rFonts w:ascii="Times New Roman" w:hAnsi="Times New Roman" w:cs="Times New Roman"/>
          <w:sz w:val="24"/>
          <w:szCs w:val="24"/>
        </w:rPr>
        <w:t>Endocrinol Metab.2011;96(2)344-346 DOI:10.1210/jc.2010-2515 (</w:t>
      </w:r>
      <w:proofErr w:type="spellStart"/>
      <w:r w:rsidRPr="00DE75B6">
        <w:rPr>
          <w:rFonts w:ascii="Times New Roman" w:hAnsi="Times New Roman" w:cs="Times New Roman"/>
          <w:sz w:val="24"/>
          <w:szCs w:val="24"/>
        </w:rPr>
        <w:t>wt</w:t>
      </w:r>
      <w:proofErr w:type="spellEnd"/>
      <w:r w:rsidRPr="00DE75B6">
        <w:rPr>
          <w:rFonts w:ascii="Times New Roman" w:hAnsi="Times New Roman" w:cs="Times New Roman"/>
          <w:sz w:val="24"/>
          <w:szCs w:val="24"/>
        </w:rPr>
        <w:t xml:space="preserve"> causes </w:t>
      </w:r>
      <w:proofErr w:type="spellStart"/>
      <w:r w:rsidRPr="00DE75B6">
        <w:rPr>
          <w:rFonts w:ascii="Times New Roman" w:hAnsi="Times New Roman" w:cs="Times New Roman"/>
          <w:sz w:val="24"/>
          <w:szCs w:val="24"/>
        </w:rPr>
        <w:t>inc</w:t>
      </w:r>
      <w:proofErr w:type="spellEnd"/>
      <w:r w:rsidRPr="00DE75B6">
        <w:rPr>
          <w:rFonts w:ascii="Times New Roman" w:hAnsi="Times New Roman" w:cs="Times New Roman"/>
          <w:sz w:val="24"/>
          <w:szCs w:val="24"/>
        </w:rPr>
        <w:t xml:space="preserve"> TSH)</w:t>
      </w:r>
    </w:p>
    <w:p w14:paraId="2215CBF7"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proofErr w:type="spellStart"/>
      <w:r w:rsidRPr="00DE75B6">
        <w:rPr>
          <w:rFonts w:ascii="Times New Roman" w:hAnsi="Times New Roman" w:cs="Times New Roman"/>
          <w:sz w:val="24"/>
          <w:szCs w:val="24"/>
        </w:rPr>
        <w:t>Longhi</w:t>
      </w:r>
      <w:proofErr w:type="spellEnd"/>
      <w:r w:rsidRPr="00DE75B6">
        <w:rPr>
          <w:rFonts w:ascii="Times New Roman" w:hAnsi="Times New Roman" w:cs="Times New Roman"/>
          <w:sz w:val="24"/>
          <w:szCs w:val="24"/>
        </w:rPr>
        <w:t xml:space="preserve"> S, </w:t>
      </w:r>
      <w:proofErr w:type="spellStart"/>
      <w:r w:rsidRPr="00DE75B6">
        <w:rPr>
          <w:rFonts w:ascii="Times New Roman" w:hAnsi="Times New Roman" w:cs="Times New Roman"/>
          <w:sz w:val="24"/>
          <w:szCs w:val="24"/>
        </w:rPr>
        <w:t>Radetti</w:t>
      </w:r>
      <w:proofErr w:type="spellEnd"/>
      <w:r w:rsidRPr="00DE75B6">
        <w:rPr>
          <w:rFonts w:ascii="Times New Roman" w:hAnsi="Times New Roman" w:cs="Times New Roman"/>
          <w:sz w:val="24"/>
          <w:szCs w:val="24"/>
        </w:rPr>
        <w:t xml:space="preserve"> G. Thyroid function and obesity. J Clin Res </w:t>
      </w:r>
      <w:proofErr w:type="spellStart"/>
      <w:r w:rsidRPr="00DE75B6">
        <w:rPr>
          <w:rFonts w:ascii="Times New Roman" w:hAnsi="Times New Roman" w:cs="Times New Roman"/>
          <w:sz w:val="24"/>
          <w:szCs w:val="24"/>
        </w:rPr>
        <w:t>Pediatr</w:t>
      </w:r>
      <w:proofErr w:type="spellEnd"/>
      <w:r>
        <w:rPr>
          <w:rFonts w:ascii="Times New Roman" w:hAnsi="Times New Roman" w:cs="Times New Roman"/>
          <w:sz w:val="24"/>
          <w:szCs w:val="24"/>
        </w:rPr>
        <w:t xml:space="preserve"> </w:t>
      </w:r>
      <w:r w:rsidRPr="00DE75B6">
        <w:rPr>
          <w:rFonts w:ascii="Times New Roman" w:hAnsi="Times New Roman" w:cs="Times New Roman"/>
          <w:sz w:val="24"/>
          <w:szCs w:val="24"/>
        </w:rPr>
        <w:t>Endocrinol 2013;5(S1):40-44 DOI:10.4274/Jcrpe.856 (Reverse causation)</w:t>
      </w:r>
    </w:p>
    <w:p w14:paraId="393E78E8"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proofErr w:type="spellStart"/>
      <w:r w:rsidRPr="00DE75B6">
        <w:rPr>
          <w:rFonts w:ascii="Times New Roman" w:hAnsi="Times New Roman" w:cs="Times New Roman"/>
          <w:sz w:val="24"/>
          <w:szCs w:val="24"/>
        </w:rPr>
        <w:lastRenderedPageBreak/>
        <w:t>Michalaki</w:t>
      </w:r>
      <w:proofErr w:type="spellEnd"/>
      <w:r w:rsidRPr="00DE75B6">
        <w:rPr>
          <w:rFonts w:ascii="Times New Roman" w:hAnsi="Times New Roman" w:cs="Times New Roman"/>
          <w:sz w:val="24"/>
          <w:szCs w:val="24"/>
        </w:rPr>
        <w:t xml:space="preserve"> MA, </w:t>
      </w:r>
      <w:proofErr w:type="spellStart"/>
      <w:r w:rsidRPr="00DE75B6">
        <w:rPr>
          <w:rFonts w:ascii="Times New Roman" w:hAnsi="Times New Roman" w:cs="Times New Roman"/>
          <w:sz w:val="24"/>
          <w:szCs w:val="24"/>
        </w:rPr>
        <w:t>Vagenakis</w:t>
      </w:r>
      <w:proofErr w:type="spellEnd"/>
      <w:r w:rsidRPr="00DE75B6">
        <w:rPr>
          <w:rFonts w:ascii="Times New Roman" w:hAnsi="Times New Roman" w:cs="Times New Roman"/>
          <w:sz w:val="24"/>
          <w:szCs w:val="24"/>
        </w:rPr>
        <w:t xml:space="preserve"> AG, </w:t>
      </w:r>
      <w:proofErr w:type="spellStart"/>
      <w:r w:rsidRPr="00DE75B6">
        <w:rPr>
          <w:rFonts w:ascii="Times New Roman" w:hAnsi="Times New Roman" w:cs="Times New Roman"/>
          <w:sz w:val="24"/>
          <w:szCs w:val="24"/>
        </w:rPr>
        <w:t>Leonardou</w:t>
      </w:r>
      <w:proofErr w:type="spellEnd"/>
      <w:r w:rsidRPr="00DE75B6">
        <w:rPr>
          <w:rFonts w:ascii="Times New Roman" w:hAnsi="Times New Roman" w:cs="Times New Roman"/>
          <w:sz w:val="24"/>
          <w:szCs w:val="24"/>
        </w:rPr>
        <w:t xml:space="preserve"> AS, </w:t>
      </w:r>
      <w:proofErr w:type="spellStart"/>
      <w:r w:rsidRPr="00DE75B6">
        <w:rPr>
          <w:rFonts w:ascii="Times New Roman" w:hAnsi="Times New Roman" w:cs="Times New Roman"/>
          <w:sz w:val="24"/>
          <w:szCs w:val="24"/>
        </w:rPr>
        <w:t>Argentouloannis</w:t>
      </w:r>
      <w:proofErr w:type="spellEnd"/>
      <w:r w:rsidRPr="00DE75B6">
        <w:rPr>
          <w:rFonts w:ascii="Times New Roman" w:hAnsi="Times New Roman" w:cs="Times New Roman"/>
          <w:sz w:val="24"/>
          <w:szCs w:val="24"/>
        </w:rPr>
        <w:t xml:space="preserve"> MN, </w:t>
      </w:r>
      <w:proofErr w:type="spellStart"/>
      <w:r w:rsidRPr="00DE75B6">
        <w:rPr>
          <w:rFonts w:ascii="Times New Roman" w:hAnsi="Times New Roman" w:cs="Times New Roman"/>
          <w:sz w:val="24"/>
          <w:szCs w:val="24"/>
        </w:rPr>
        <w:t>Habeos</w:t>
      </w:r>
      <w:proofErr w:type="spellEnd"/>
      <w:r w:rsidRPr="00DE75B6">
        <w:rPr>
          <w:rFonts w:ascii="Times New Roman" w:hAnsi="Times New Roman" w:cs="Times New Roman"/>
          <w:sz w:val="24"/>
          <w:szCs w:val="24"/>
        </w:rPr>
        <w:t xml:space="preserve"> G, </w:t>
      </w:r>
      <w:proofErr w:type="spellStart"/>
      <w:r w:rsidRPr="00DE75B6">
        <w:rPr>
          <w:rFonts w:ascii="Times New Roman" w:hAnsi="Times New Roman" w:cs="Times New Roman"/>
          <w:sz w:val="24"/>
          <w:szCs w:val="24"/>
        </w:rPr>
        <w:t>Makri</w:t>
      </w:r>
      <w:proofErr w:type="spellEnd"/>
      <w:r w:rsidRPr="00DE75B6">
        <w:rPr>
          <w:rFonts w:ascii="Times New Roman" w:hAnsi="Times New Roman" w:cs="Times New Roman"/>
          <w:sz w:val="24"/>
          <w:szCs w:val="24"/>
        </w:rPr>
        <w:t xml:space="preserve"> MG, </w:t>
      </w:r>
      <w:proofErr w:type="spellStart"/>
      <w:r w:rsidRPr="00DE75B6">
        <w:rPr>
          <w:rFonts w:ascii="Times New Roman" w:hAnsi="Times New Roman" w:cs="Times New Roman"/>
          <w:sz w:val="24"/>
          <w:szCs w:val="24"/>
        </w:rPr>
        <w:t>Psyrogiannis</w:t>
      </w:r>
      <w:proofErr w:type="spellEnd"/>
      <w:r w:rsidRPr="00DE75B6">
        <w:rPr>
          <w:rFonts w:ascii="Times New Roman" w:hAnsi="Times New Roman" w:cs="Times New Roman"/>
          <w:sz w:val="24"/>
          <w:szCs w:val="24"/>
        </w:rPr>
        <w:t xml:space="preserve"> AI, </w:t>
      </w:r>
      <w:proofErr w:type="spellStart"/>
      <w:r w:rsidRPr="00DE75B6">
        <w:rPr>
          <w:rFonts w:ascii="Times New Roman" w:hAnsi="Times New Roman" w:cs="Times New Roman"/>
          <w:sz w:val="24"/>
          <w:szCs w:val="24"/>
        </w:rPr>
        <w:t>Kalfrarentzos</w:t>
      </w:r>
      <w:proofErr w:type="spellEnd"/>
      <w:r w:rsidRPr="00DE75B6">
        <w:rPr>
          <w:rFonts w:ascii="Times New Roman" w:hAnsi="Times New Roman" w:cs="Times New Roman"/>
          <w:sz w:val="24"/>
          <w:szCs w:val="24"/>
        </w:rPr>
        <w:t xml:space="preserve"> FE, </w:t>
      </w:r>
      <w:proofErr w:type="spellStart"/>
      <w:r w:rsidRPr="00DE75B6">
        <w:rPr>
          <w:rFonts w:ascii="Times New Roman" w:hAnsi="Times New Roman" w:cs="Times New Roman"/>
          <w:sz w:val="24"/>
          <w:szCs w:val="24"/>
        </w:rPr>
        <w:t>Kyriazopoupou</w:t>
      </w:r>
      <w:proofErr w:type="spellEnd"/>
      <w:r w:rsidRPr="00DE75B6">
        <w:rPr>
          <w:rFonts w:ascii="Times New Roman" w:hAnsi="Times New Roman" w:cs="Times New Roman"/>
          <w:sz w:val="24"/>
          <w:szCs w:val="24"/>
        </w:rPr>
        <w:t xml:space="preserve"> VE. Thyroid function in humans with morbid obesity. Thyroid 2006;16(1):73-</w:t>
      </w:r>
      <w:proofErr w:type="gramStart"/>
      <w:r w:rsidRPr="00DE75B6">
        <w:rPr>
          <w:rFonts w:ascii="Times New Roman" w:hAnsi="Times New Roman" w:cs="Times New Roman"/>
          <w:sz w:val="24"/>
          <w:szCs w:val="24"/>
        </w:rPr>
        <w:t>78  DOI</w:t>
      </w:r>
      <w:proofErr w:type="gramEnd"/>
      <w:r w:rsidRPr="00DE75B6">
        <w:rPr>
          <w:rFonts w:ascii="Times New Roman" w:hAnsi="Times New Roman" w:cs="Times New Roman"/>
          <w:sz w:val="24"/>
          <w:szCs w:val="24"/>
        </w:rPr>
        <w:t>: 10.1089/thy.2006.16.73 (higher FT3, T4, TSH- reset ‘</w:t>
      </w:r>
      <w:proofErr w:type="spellStart"/>
      <w:r w:rsidRPr="00DE75B6">
        <w:rPr>
          <w:rFonts w:ascii="Times New Roman" w:hAnsi="Times New Roman" w:cs="Times New Roman"/>
          <w:sz w:val="24"/>
          <w:szCs w:val="24"/>
        </w:rPr>
        <w:t>thyrostat</w:t>
      </w:r>
      <w:proofErr w:type="spellEnd"/>
      <w:r w:rsidRPr="00DE75B6">
        <w:rPr>
          <w:rFonts w:ascii="Times New Roman" w:hAnsi="Times New Roman" w:cs="Times New Roman"/>
          <w:sz w:val="24"/>
          <w:szCs w:val="24"/>
        </w:rPr>
        <w:t>’)</w:t>
      </w:r>
    </w:p>
    <w:p w14:paraId="2CB11C46"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proofErr w:type="spellStart"/>
      <w:r w:rsidRPr="00DE75B6">
        <w:rPr>
          <w:rFonts w:ascii="Times New Roman" w:hAnsi="Times New Roman" w:cs="Times New Roman"/>
          <w:sz w:val="24"/>
          <w:szCs w:val="24"/>
        </w:rPr>
        <w:t>Köhrle</w:t>
      </w:r>
      <w:proofErr w:type="spellEnd"/>
      <w:r w:rsidRPr="00DE75B6">
        <w:rPr>
          <w:rFonts w:ascii="Times New Roman" w:hAnsi="Times New Roman" w:cs="Times New Roman"/>
          <w:sz w:val="24"/>
          <w:szCs w:val="24"/>
        </w:rPr>
        <w:t xml:space="preserve"> J. Thyrotropin (TSH) action on thyroid hormone deiodination and secretion:</w:t>
      </w:r>
      <w:r>
        <w:rPr>
          <w:rFonts w:ascii="Times New Roman" w:hAnsi="Times New Roman" w:cs="Times New Roman"/>
          <w:sz w:val="24"/>
          <w:szCs w:val="24"/>
        </w:rPr>
        <w:t xml:space="preserve"> </w:t>
      </w:r>
      <w:r w:rsidRPr="00DE75B6">
        <w:rPr>
          <w:rFonts w:ascii="Times New Roman" w:hAnsi="Times New Roman" w:cs="Times New Roman"/>
          <w:sz w:val="24"/>
          <w:szCs w:val="24"/>
        </w:rPr>
        <w:t xml:space="preserve">one aspect of thyrotropin regulation of thyroid cell biology. </w:t>
      </w:r>
      <w:proofErr w:type="spellStart"/>
      <w:r w:rsidRPr="00DE75B6">
        <w:rPr>
          <w:rFonts w:ascii="Times New Roman" w:hAnsi="Times New Roman" w:cs="Times New Roman"/>
          <w:sz w:val="24"/>
          <w:szCs w:val="24"/>
        </w:rPr>
        <w:t>Horm</w:t>
      </w:r>
      <w:proofErr w:type="spellEnd"/>
      <w:r>
        <w:rPr>
          <w:rFonts w:ascii="Times New Roman" w:hAnsi="Times New Roman" w:cs="Times New Roman"/>
          <w:sz w:val="24"/>
          <w:szCs w:val="24"/>
        </w:rPr>
        <w:t xml:space="preserve"> </w:t>
      </w:r>
      <w:proofErr w:type="spellStart"/>
      <w:r w:rsidRPr="00DE75B6">
        <w:rPr>
          <w:rFonts w:ascii="Times New Roman" w:hAnsi="Times New Roman" w:cs="Times New Roman"/>
          <w:sz w:val="24"/>
          <w:szCs w:val="24"/>
        </w:rPr>
        <w:t>Metab</w:t>
      </w:r>
      <w:proofErr w:type="spellEnd"/>
      <w:r w:rsidRPr="00DE75B6">
        <w:rPr>
          <w:rFonts w:ascii="Times New Roman" w:hAnsi="Times New Roman" w:cs="Times New Roman"/>
          <w:sz w:val="24"/>
          <w:szCs w:val="24"/>
        </w:rPr>
        <w:t xml:space="preserve"> Res Suppl. </w:t>
      </w:r>
      <w:proofErr w:type="gramStart"/>
      <w:r w:rsidRPr="00DE75B6">
        <w:rPr>
          <w:rFonts w:ascii="Times New Roman" w:hAnsi="Times New Roman" w:cs="Times New Roman"/>
          <w:sz w:val="24"/>
          <w:szCs w:val="24"/>
        </w:rPr>
        <w:t>1990;23:18</w:t>
      </w:r>
      <w:proofErr w:type="gramEnd"/>
      <w:r w:rsidRPr="00DE75B6">
        <w:rPr>
          <w:rFonts w:ascii="Times New Roman" w:hAnsi="Times New Roman" w:cs="Times New Roman"/>
          <w:sz w:val="24"/>
          <w:szCs w:val="24"/>
        </w:rPr>
        <w:t xml:space="preserve">-28 (TSH </w:t>
      </w:r>
      <w:proofErr w:type="spellStart"/>
      <w:r w:rsidRPr="00DE75B6">
        <w:rPr>
          <w:rFonts w:ascii="Times New Roman" w:hAnsi="Times New Roman" w:cs="Times New Roman"/>
          <w:sz w:val="24"/>
          <w:szCs w:val="24"/>
        </w:rPr>
        <w:t>inc</w:t>
      </w:r>
      <w:proofErr w:type="spellEnd"/>
      <w:r w:rsidRPr="00DE75B6">
        <w:rPr>
          <w:rFonts w:ascii="Times New Roman" w:hAnsi="Times New Roman" w:cs="Times New Roman"/>
          <w:sz w:val="24"/>
          <w:szCs w:val="24"/>
        </w:rPr>
        <w:t xml:space="preserve"> T3 secretion</w:t>
      </w:r>
    </w:p>
    <w:p w14:paraId="2196618E"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 xml:space="preserve">Ross DS, Thyroid function in nonthyroidal illness. Cooper DS (Ed) UpToDate Waltham, MA: UpToDate Inc. </w:t>
      </w:r>
      <w:hyperlink r:id="rId14" w:history="1">
        <w:r w:rsidRPr="00DE75B6">
          <w:rPr>
            <w:rStyle w:val="Hyperlink"/>
            <w:rFonts w:ascii="Times New Roman" w:hAnsi="Times New Roman" w:cs="Times New Roman"/>
            <w:sz w:val="24"/>
            <w:szCs w:val="24"/>
          </w:rPr>
          <w:t>http://www.uptodate.com</w:t>
        </w:r>
      </w:hyperlink>
      <w:r w:rsidRPr="00DE75B6">
        <w:rPr>
          <w:rFonts w:ascii="Times New Roman" w:hAnsi="Times New Roman" w:cs="Times New Roman"/>
          <w:sz w:val="24"/>
          <w:szCs w:val="24"/>
        </w:rPr>
        <w:t xml:space="preserve"> accessed 17 Sept 2018</w:t>
      </w:r>
    </w:p>
    <w:p w14:paraId="212939F0" w14:textId="77777777" w:rsidR="00E3413A" w:rsidRPr="00EC7E5F" w:rsidRDefault="00E3413A" w:rsidP="00E3413A">
      <w:pPr>
        <w:pStyle w:val="ListParagraph"/>
        <w:numPr>
          <w:ilvl w:val="0"/>
          <w:numId w:val="6"/>
        </w:numPr>
        <w:autoSpaceDE w:val="0"/>
        <w:autoSpaceDN w:val="0"/>
        <w:adjustRightInd w:val="0"/>
        <w:spacing w:after="0" w:line="480" w:lineRule="auto"/>
        <w:rPr>
          <w:ins w:id="544" w:author="Stephen" w:date="2019-07-09T19:59:00Z"/>
          <w:rFonts w:ascii="Times New Roman" w:hAnsi="Times New Roman" w:cs="Times New Roman"/>
          <w:sz w:val="24"/>
          <w:szCs w:val="24"/>
        </w:rPr>
      </w:pPr>
      <w:ins w:id="545" w:author="Stephen" w:date="2019-07-09T19:59:00Z">
        <w:r>
          <w:t>Fernandez-</w:t>
        </w:r>
        <w:proofErr w:type="spellStart"/>
        <w:r>
          <w:t>Ruocco</w:t>
        </w:r>
        <w:proofErr w:type="spellEnd"/>
        <w:r>
          <w:t xml:space="preserve"> J, Gallego M, Rodriguez-de-</w:t>
        </w:r>
        <w:proofErr w:type="spellStart"/>
        <w:r>
          <w:t>Yurre</w:t>
        </w:r>
        <w:proofErr w:type="spellEnd"/>
        <w:r>
          <w:t xml:space="preserve"> A, Zayas-</w:t>
        </w:r>
        <w:proofErr w:type="spellStart"/>
        <w:r>
          <w:t>Arrabal</w:t>
        </w:r>
        <w:proofErr w:type="spellEnd"/>
        <w:r>
          <w:t xml:space="preserve"> J, </w:t>
        </w:r>
        <w:proofErr w:type="spellStart"/>
        <w:r>
          <w:t>Echeazarra</w:t>
        </w:r>
        <w:proofErr w:type="spellEnd"/>
        <w:r>
          <w:t xml:space="preserve"> L, </w:t>
        </w:r>
        <w:proofErr w:type="spellStart"/>
        <w:r>
          <w:t>Alquiza</w:t>
        </w:r>
        <w:proofErr w:type="spellEnd"/>
        <w:r>
          <w:t xml:space="preserve"> A, Fern</w:t>
        </w:r>
        <w:r>
          <w:rPr>
            <w:rFonts w:cstheme="minorHAnsi"/>
          </w:rPr>
          <w:t>á</w:t>
        </w:r>
        <w:r>
          <w:t>ndez-L</w:t>
        </w:r>
        <w:r>
          <w:rPr>
            <w:rFonts w:cstheme="minorHAnsi"/>
          </w:rPr>
          <w:t>ó</w:t>
        </w:r>
        <w:r>
          <w:t xml:space="preserve">pez V, Rodriguez-Robledo JM, Britto O, </w:t>
        </w:r>
        <w:proofErr w:type="spellStart"/>
        <w:r>
          <w:t>Schleier</w:t>
        </w:r>
        <w:proofErr w:type="spellEnd"/>
        <w:r>
          <w:t xml:space="preserve"> Y, Sepulveda M, </w:t>
        </w:r>
        <w:proofErr w:type="spellStart"/>
        <w:r>
          <w:t>Oshiyama</w:t>
        </w:r>
        <w:proofErr w:type="spellEnd"/>
        <w:r>
          <w:t xml:space="preserve"> NF, Vila-Petroff M, </w:t>
        </w:r>
        <w:proofErr w:type="spellStart"/>
        <w:r>
          <w:t>BassaniRA</w:t>
        </w:r>
        <w:proofErr w:type="spellEnd"/>
        <w:r>
          <w:t xml:space="preserve">, </w:t>
        </w:r>
        <w:proofErr w:type="spellStart"/>
        <w:r>
          <w:t>Medel</w:t>
        </w:r>
        <w:proofErr w:type="spellEnd"/>
        <w:r>
          <w:t xml:space="preserve"> EH, </w:t>
        </w:r>
        <w:proofErr w:type="spellStart"/>
        <w:r>
          <w:t>Casis</w:t>
        </w:r>
        <w:proofErr w:type="spellEnd"/>
        <w:r>
          <w:t xml:space="preserve"> O. High thyrotropin is critical for cardiac electrical remodelling and arrhythmia vulnerability in hypothyroidism. Thyroid 2019 DOI: 10.1089/thy.2018.0709</w:t>
        </w:r>
      </w:ins>
    </w:p>
    <w:p w14:paraId="45A06C40" w14:textId="77777777" w:rsidR="00A639FA" w:rsidRDefault="00A567C4" w:rsidP="00A639FA">
      <w:pPr>
        <w:pStyle w:val="ListParagraph"/>
        <w:numPr>
          <w:ilvl w:val="0"/>
          <w:numId w:val="6"/>
        </w:numPr>
        <w:spacing w:line="480" w:lineRule="auto"/>
        <w:rPr>
          <w:rFonts w:ascii="Times New Roman" w:hAnsi="Times New Roman" w:cs="Times New Roman"/>
          <w:sz w:val="24"/>
          <w:szCs w:val="24"/>
        </w:rPr>
      </w:pPr>
      <w:hyperlink r:id="rId15" w:history="1">
        <w:r w:rsidR="00A639FA" w:rsidRPr="00946783">
          <w:rPr>
            <w:rFonts w:ascii="Times New Roman" w:hAnsi="Times New Roman" w:cs="Times New Roman"/>
            <w:sz w:val="24"/>
            <w:szCs w:val="24"/>
          </w:rPr>
          <w:t>Hyperthyroidism.</w:t>
        </w:r>
      </w:hyperlink>
      <w:r w:rsidR="00A639FA" w:rsidRPr="00946783">
        <w:rPr>
          <w:rFonts w:ascii="Times New Roman" w:hAnsi="Times New Roman" w:cs="Times New Roman"/>
          <w:sz w:val="24"/>
          <w:szCs w:val="24"/>
        </w:rPr>
        <w:t xml:space="preserve"> De Leo S, Lee SY, Braverman LE. Lancet. 2016 Aug 27; 388</w:t>
      </w:r>
      <w:r w:rsidR="00A639FA">
        <w:rPr>
          <w:rFonts w:ascii="Times New Roman" w:hAnsi="Times New Roman" w:cs="Times New Roman"/>
          <w:sz w:val="24"/>
          <w:szCs w:val="24"/>
        </w:rPr>
        <w:t>(10047):906-918. DOI</w:t>
      </w:r>
      <w:r w:rsidR="00A639FA" w:rsidRPr="00946783">
        <w:rPr>
          <w:rFonts w:ascii="Times New Roman" w:hAnsi="Times New Roman" w:cs="Times New Roman"/>
          <w:sz w:val="24"/>
          <w:szCs w:val="24"/>
        </w:rPr>
        <w:t xml:space="preserve">: 10.1016/S0140-6736(16)00278-6. </w:t>
      </w:r>
      <w:proofErr w:type="spellStart"/>
      <w:r w:rsidR="00A639FA" w:rsidRPr="00946783">
        <w:rPr>
          <w:rFonts w:ascii="Times New Roman" w:hAnsi="Times New Roman" w:cs="Times New Roman"/>
          <w:sz w:val="24"/>
          <w:szCs w:val="24"/>
        </w:rPr>
        <w:t>Epub</w:t>
      </w:r>
      <w:proofErr w:type="spellEnd"/>
      <w:r w:rsidR="00A639FA" w:rsidRPr="00946783">
        <w:rPr>
          <w:rFonts w:ascii="Times New Roman" w:hAnsi="Times New Roman" w:cs="Times New Roman"/>
          <w:sz w:val="24"/>
          <w:szCs w:val="24"/>
        </w:rPr>
        <w:t xml:space="preserve"> 2016 Mar 30</w:t>
      </w:r>
    </w:p>
    <w:p w14:paraId="3665B8B4" w14:textId="77777777" w:rsidR="00A639FA" w:rsidDel="00680458" w:rsidRDefault="00A639FA" w:rsidP="00A639F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Lacroix A, </w:t>
      </w:r>
      <w:proofErr w:type="spellStart"/>
      <w:r>
        <w:rPr>
          <w:rFonts w:ascii="Times New Roman" w:hAnsi="Times New Roman" w:cs="Times New Roman"/>
          <w:sz w:val="24"/>
          <w:szCs w:val="24"/>
        </w:rPr>
        <w:t>Feelders</w:t>
      </w:r>
      <w:proofErr w:type="spellEnd"/>
      <w:r>
        <w:rPr>
          <w:rFonts w:ascii="Times New Roman" w:hAnsi="Times New Roman" w:cs="Times New Roman"/>
          <w:sz w:val="24"/>
          <w:szCs w:val="24"/>
        </w:rPr>
        <w:t xml:space="preserve"> RA </w:t>
      </w:r>
      <w:proofErr w:type="spellStart"/>
      <w:r>
        <w:rPr>
          <w:rFonts w:ascii="Times New Roman" w:hAnsi="Times New Roman" w:cs="Times New Roman"/>
          <w:sz w:val="24"/>
          <w:szCs w:val="24"/>
        </w:rPr>
        <w:t>Stratakis</w:t>
      </w:r>
      <w:proofErr w:type="spellEnd"/>
      <w:r>
        <w:rPr>
          <w:rFonts w:ascii="Times New Roman" w:hAnsi="Times New Roman" w:cs="Times New Roman"/>
          <w:sz w:val="24"/>
          <w:szCs w:val="24"/>
        </w:rPr>
        <w:t xml:space="preserve"> CA, Nieman LK. Cushing’s syndrome. Lancet 2015;386(9996):913-927 DOI:10.1016/S0140-6736(14)61375-1</w:t>
      </w:r>
    </w:p>
    <w:p w14:paraId="776BA8FB" w14:textId="77777777" w:rsidR="00A639FA" w:rsidRDefault="00A639FA" w:rsidP="00A639FA">
      <w:pPr>
        <w:pStyle w:val="ListParagraph"/>
        <w:numPr>
          <w:ilvl w:val="0"/>
          <w:numId w:val="6"/>
        </w:numPr>
        <w:spacing w:line="480" w:lineRule="auto"/>
        <w:rPr>
          <w:rFonts w:ascii="Times New Roman" w:hAnsi="Times New Roman" w:cs="Times New Roman"/>
          <w:sz w:val="24"/>
          <w:szCs w:val="24"/>
        </w:rPr>
      </w:pPr>
      <w:r w:rsidRPr="00DE75B6">
        <w:rPr>
          <w:rFonts w:ascii="Times New Roman" w:hAnsi="Times New Roman" w:cs="Times New Roman"/>
          <w:sz w:val="24"/>
          <w:szCs w:val="24"/>
        </w:rPr>
        <w:t>Walsh JP. Setpoints and susceptibility: do small differences in thyroid function really matter? Clin</w:t>
      </w:r>
      <w:r>
        <w:rPr>
          <w:rFonts w:ascii="Times New Roman" w:hAnsi="Times New Roman" w:cs="Times New Roman"/>
          <w:sz w:val="24"/>
          <w:szCs w:val="24"/>
        </w:rPr>
        <w:t xml:space="preserve"> </w:t>
      </w:r>
      <w:r w:rsidRPr="00DE75B6">
        <w:rPr>
          <w:rFonts w:ascii="Times New Roman" w:hAnsi="Times New Roman" w:cs="Times New Roman"/>
          <w:sz w:val="24"/>
          <w:szCs w:val="24"/>
        </w:rPr>
        <w:t xml:space="preserve">Endocrinol. </w:t>
      </w:r>
      <w:proofErr w:type="gramStart"/>
      <w:r w:rsidRPr="00DE75B6">
        <w:rPr>
          <w:rFonts w:ascii="Times New Roman" w:hAnsi="Times New Roman" w:cs="Times New Roman"/>
          <w:sz w:val="24"/>
          <w:szCs w:val="24"/>
        </w:rPr>
        <w:t>2011;75:158</w:t>
      </w:r>
      <w:proofErr w:type="gramEnd"/>
      <w:r w:rsidRPr="00DE75B6">
        <w:rPr>
          <w:rFonts w:ascii="Times New Roman" w:hAnsi="Times New Roman" w:cs="Times New Roman"/>
          <w:sz w:val="24"/>
          <w:szCs w:val="24"/>
        </w:rPr>
        <w:t xml:space="preserve">-159 DOI: 10.1111/j.1365-2265.2011.04036x (differences across the range- individual set point- BMI, BP,, </w:t>
      </w:r>
      <w:proofErr w:type="spellStart"/>
      <w:r w:rsidRPr="00DE75B6">
        <w:rPr>
          <w:rFonts w:ascii="Times New Roman" w:hAnsi="Times New Roman" w:cs="Times New Roman"/>
          <w:sz w:val="24"/>
          <w:szCs w:val="24"/>
        </w:rPr>
        <w:t>chol</w:t>
      </w:r>
      <w:proofErr w:type="spellEnd"/>
      <w:r w:rsidRPr="00DE75B6">
        <w:rPr>
          <w:rFonts w:ascii="Times New Roman" w:hAnsi="Times New Roman" w:cs="Times New Roman"/>
          <w:sz w:val="24"/>
          <w:szCs w:val="24"/>
        </w:rPr>
        <w:t xml:space="preserve">, insulin resistance, AF, </w:t>
      </w:r>
      <w:proofErr w:type="spellStart"/>
      <w:r w:rsidRPr="00DE75B6">
        <w:rPr>
          <w:rFonts w:ascii="Times New Roman" w:hAnsi="Times New Roman" w:cs="Times New Roman"/>
          <w:sz w:val="24"/>
          <w:szCs w:val="24"/>
        </w:rPr>
        <w:t>cvs</w:t>
      </w:r>
      <w:proofErr w:type="spellEnd"/>
      <w:r w:rsidRPr="00DE75B6">
        <w:rPr>
          <w:rFonts w:ascii="Times New Roman" w:hAnsi="Times New Roman" w:cs="Times New Roman"/>
          <w:sz w:val="24"/>
          <w:szCs w:val="24"/>
        </w:rPr>
        <w:t xml:space="preserve"> mortality, AF, bones )</w:t>
      </w:r>
    </w:p>
    <w:p w14:paraId="783E8BFB" w14:textId="77777777" w:rsidR="00A639FA" w:rsidRPr="00E92AAE" w:rsidRDefault="00A639FA" w:rsidP="00A639FA">
      <w:pPr>
        <w:pStyle w:val="ListParagraph"/>
        <w:numPr>
          <w:ilvl w:val="0"/>
          <w:numId w:val="6"/>
        </w:numPr>
        <w:autoSpaceDE w:val="0"/>
        <w:autoSpaceDN w:val="0"/>
        <w:adjustRightInd w:val="0"/>
        <w:spacing w:after="0" w:line="480" w:lineRule="auto"/>
        <w:rPr>
          <w:ins w:id="546" w:author="Stephen" w:date="2019-07-11T17:46:00Z"/>
          <w:rFonts w:ascii="Times New Roman" w:hAnsi="Times New Roman" w:cs="Times New Roman"/>
          <w:sz w:val="24"/>
          <w:szCs w:val="24"/>
          <w:rPrChange w:id="547" w:author="Stephen" w:date="2019-07-11T17:46:00Z">
            <w:rPr>
              <w:ins w:id="548" w:author="Stephen" w:date="2019-07-11T17:46:00Z"/>
            </w:rPr>
          </w:rPrChange>
        </w:rPr>
      </w:pPr>
      <w:r w:rsidRPr="00885377">
        <w:rPr>
          <w:rFonts w:ascii="Times New Roman" w:hAnsi="Times New Roman" w:cs="Times New Roman"/>
          <w:sz w:val="24"/>
          <w:szCs w:val="24"/>
        </w:rPr>
        <w:t xml:space="preserve">Fitzgerald SP, Bean NG. Thyroid stimulating hormone (TSH) autoregulation reduces variation in the TSH response to thyroid hormones. Temperature 2018: </w:t>
      </w:r>
      <w:hyperlink r:id="rId16" w:tgtFrame="_blank" w:history="1">
        <w:r w:rsidRPr="00885377">
          <w:rPr>
            <w:rFonts w:ascii="Times New Roman" w:hAnsi="Times New Roman" w:cs="Times New Roman"/>
            <w:sz w:val="24"/>
            <w:szCs w:val="24"/>
          </w:rPr>
          <w:t>DOI: 10.1080/23328940.2018.1513110</w:t>
        </w:r>
      </w:hyperlink>
    </w:p>
    <w:p w14:paraId="128D247B" w14:textId="77777777" w:rsidR="00E92AAE" w:rsidRPr="00DF08C6" w:rsidRDefault="00E92AAE" w:rsidP="00A639FA">
      <w:pPr>
        <w:pStyle w:val="ListParagraph"/>
        <w:numPr>
          <w:ilvl w:val="0"/>
          <w:numId w:val="6"/>
        </w:numPr>
        <w:autoSpaceDE w:val="0"/>
        <w:autoSpaceDN w:val="0"/>
        <w:adjustRightInd w:val="0"/>
        <w:spacing w:after="0" w:line="480" w:lineRule="auto"/>
        <w:rPr>
          <w:ins w:id="549" w:author="Stephen" w:date="2019-07-09T08:42:00Z"/>
          <w:rFonts w:ascii="Times New Roman" w:hAnsi="Times New Roman" w:cs="Times New Roman"/>
          <w:sz w:val="24"/>
          <w:szCs w:val="24"/>
          <w:rPrChange w:id="550" w:author="Stephen" w:date="2019-07-09T08:42:00Z">
            <w:rPr>
              <w:ins w:id="551" w:author="Stephen" w:date="2019-07-09T08:42:00Z"/>
            </w:rPr>
          </w:rPrChange>
        </w:rPr>
      </w:pPr>
      <w:proofErr w:type="spellStart"/>
      <w:ins w:id="552" w:author="Stephen" w:date="2019-07-11T17:46:00Z">
        <w:r>
          <w:lastRenderedPageBreak/>
          <w:t>Akirov</w:t>
        </w:r>
        <w:proofErr w:type="spellEnd"/>
        <w:r>
          <w:t xml:space="preserve"> A, Gimbel H, Grossman</w:t>
        </w:r>
      </w:ins>
      <w:ins w:id="553" w:author="Stephen" w:date="2019-07-11T17:47:00Z">
        <w:r>
          <w:t xml:space="preserve"> A, </w:t>
        </w:r>
        <w:proofErr w:type="spellStart"/>
        <w:r>
          <w:t>Shochat</w:t>
        </w:r>
        <w:proofErr w:type="spellEnd"/>
        <w:r>
          <w:t xml:space="preserve"> T, Shimon I. Elevated TSH in a</w:t>
        </w:r>
      </w:ins>
      <w:ins w:id="554" w:author="Stephen" w:date="2019-07-11T17:48:00Z">
        <w:r>
          <w:t xml:space="preserve">dults treated for hypothyroidism is associated with increased mortality. </w:t>
        </w:r>
        <w:r w:rsidR="005E0647">
          <w:t>Eur J Endocrinol</w:t>
        </w:r>
      </w:ins>
      <w:ins w:id="555" w:author="Stephen" w:date="2019-07-11T17:49:00Z">
        <w:r w:rsidR="005E0647">
          <w:t xml:space="preserve"> 2017:176(1);57-66 DOI:10.1530/</w:t>
        </w:r>
      </w:ins>
      <w:ins w:id="556" w:author="Stephen" w:date="2019-07-11T17:50:00Z">
        <w:r w:rsidR="005E0647">
          <w:t>EJE-16-0708</w:t>
        </w:r>
      </w:ins>
    </w:p>
    <w:p w14:paraId="4BBD45BE" w14:textId="77777777" w:rsidR="00266B93" w:rsidRPr="00AF750F" w:rsidDel="00574968" w:rsidRDefault="00266B93" w:rsidP="00A639FA">
      <w:pPr>
        <w:pStyle w:val="ListParagraph"/>
        <w:numPr>
          <w:ilvl w:val="0"/>
          <w:numId w:val="6"/>
        </w:numPr>
        <w:autoSpaceDE w:val="0"/>
        <w:autoSpaceDN w:val="0"/>
        <w:adjustRightInd w:val="0"/>
        <w:spacing w:after="0" w:line="480" w:lineRule="auto"/>
        <w:rPr>
          <w:del w:id="557" w:author="Stephen" w:date="2019-07-04T17:21:00Z"/>
          <w:rFonts w:ascii="Times New Roman" w:hAnsi="Times New Roman" w:cs="Times New Roman"/>
          <w:sz w:val="24"/>
          <w:szCs w:val="24"/>
        </w:rPr>
      </w:pPr>
    </w:p>
    <w:p w14:paraId="372979AB" w14:textId="77777777" w:rsidR="00AF750F" w:rsidRPr="00B83596" w:rsidRDefault="00AF750F" w:rsidP="002A19EA">
      <w:pPr>
        <w:pStyle w:val="ListParagraph"/>
        <w:autoSpaceDE w:val="0"/>
        <w:autoSpaceDN w:val="0"/>
        <w:adjustRightInd w:val="0"/>
        <w:spacing w:after="0" w:line="480" w:lineRule="auto"/>
        <w:rPr>
          <w:rFonts w:ascii="Times New Roman" w:hAnsi="Times New Roman" w:cs="Times New Roman"/>
          <w:sz w:val="24"/>
          <w:szCs w:val="24"/>
        </w:rPr>
      </w:pPr>
    </w:p>
    <w:p w14:paraId="4D2D6153" w14:textId="77777777" w:rsidR="002A19EA" w:rsidRDefault="002A19EA" w:rsidP="002A19EA">
      <w:pPr>
        <w:pStyle w:val="ListParagraph"/>
        <w:autoSpaceDE w:val="0"/>
        <w:autoSpaceDN w:val="0"/>
        <w:adjustRightInd w:val="0"/>
        <w:spacing w:after="0" w:line="480" w:lineRule="auto"/>
        <w:rPr>
          <w:rFonts w:cstheme="minorHAnsi"/>
        </w:rPr>
      </w:pPr>
    </w:p>
    <w:p w14:paraId="60FB7C93" w14:textId="77777777" w:rsidR="002A19EA" w:rsidRDefault="002A19EA" w:rsidP="002A19EA">
      <w:pPr>
        <w:pStyle w:val="ListParagraph"/>
        <w:autoSpaceDE w:val="0"/>
        <w:autoSpaceDN w:val="0"/>
        <w:adjustRightInd w:val="0"/>
        <w:spacing w:after="0" w:line="480" w:lineRule="auto"/>
        <w:rPr>
          <w:rFonts w:cstheme="minorHAnsi"/>
        </w:rPr>
      </w:pPr>
    </w:p>
    <w:p w14:paraId="2AE701EC" w14:textId="77777777" w:rsidR="002A19EA" w:rsidRDefault="002A19EA" w:rsidP="002A19EA">
      <w:pPr>
        <w:pStyle w:val="ListParagraph"/>
        <w:autoSpaceDE w:val="0"/>
        <w:autoSpaceDN w:val="0"/>
        <w:adjustRightInd w:val="0"/>
        <w:spacing w:after="0" w:line="480" w:lineRule="auto"/>
        <w:rPr>
          <w:rFonts w:cstheme="minorHAnsi"/>
        </w:rPr>
      </w:pPr>
    </w:p>
    <w:p w14:paraId="7B41917F" w14:textId="77777777" w:rsidR="002A19EA" w:rsidRDefault="002A19EA" w:rsidP="002A19EA">
      <w:pPr>
        <w:pStyle w:val="ListParagraph"/>
        <w:autoSpaceDE w:val="0"/>
        <w:autoSpaceDN w:val="0"/>
        <w:adjustRightInd w:val="0"/>
        <w:spacing w:after="0" w:line="480" w:lineRule="auto"/>
        <w:rPr>
          <w:rFonts w:cstheme="minorHAnsi"/>
        </w:rPr>
      </w:pPr>
    </w:p>
    <w:p w14:paraId="1D77C261" w14:textId="77777777" w:rsidR="009669B1" w:rsidRDefault="00CA3355" w:rsidP="009669B1">
      <w:pPr>
        <w:rPr>
          <w:rFonts w:ascii="Times New Roman" w:hAnsi="Times New Roman" w:cs="Times New Roman"/>
          <w:sz w:val="24"/>
          <w:szCs w:val="24"/>
        </w:rPr>
      </w:pPr>
      <w:r w:rsidRPr="003C660C">
        <w:rPr>
          <w:rFonts w:ascii="Times New Roman" w:hAnsi="Times New Roman" w:cs="Times New Roman"/>
          <w:b/>
          <w:sz w:val="24"/>
          <w:szCs w:val="24"/>
        </w:rPr>
        <w:t xml:space="preserve">Table 1 </w:t>
      </w:r>
      <w:r w:rsidRPr="003C660C">
        <w:rPr>
          <w:rFonts w:ascii="Times New Roman" w:hAnsi="Times New Roman" w:cs="Times New Roman"/>
          <w:sz w:val="24"/>
          <w:szCs w:val="24"/>
        </w:rPr>
        <w:t>Description and quality assessment of included studies</w:t>
      </w:r>
    </w:p>
    <w:tbl>
      <w:tblPr>
        <w:tblStyle w:val="TableGrid"/>
        <w:tblW w:w="11009" w:type="dxa"/>
        <w:jc w:val="center"/>
        <w:tblLayout w:type="fixed"/>
        <w:tblLook w:val="04A0" w:firstRow="1" w:lastRow="0" w:firstColumn="1" w:lastColumn="0" w:noHBand="0" w:noVBand="1"/>
      </w:tblPr>
      <w:tblGrid>
        <w:gridCol w:w="2310"/>
        <w:gridCol w:w="1767"/>
        <w:gridCol w:w="1767"/>
        <w:gridCol w:w="4395"/>
        <w:gridCol w:w="770"/>
      </w:tblGrid>
      <w:tr w:rsidR="00573154" w:rsidRPr="003C660C" w14:paraId="4A8E4B86" w14:textId="77777777" w:rsidTr="00D014D8">
        <w:trPr>
          <w:jc w:val="center"/>
        </w:trPr>
        <w:tc>
          <w:tcPr>
            <w:tcW w:w="2310" w:type="dxa"/>
          </w:tcPr>
          <w:p w14:paraId="1668C5DA"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Author/year</w:t>
            </w:r>
          </w:p>
        </w:tc>
        <w:tc>
          <w:tcPr>
            <w:tcW w:w="1767" w:type="dxa"/>
          </w:tcPr>
          <w:p w14:paraId="4C7B0207" w14:textId="77777777"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Parameter</w:t>
            </w:r>
          </w:p>
        </w:tc>
        <w:tc>
          <w:tcPr>
            <w:tcW w:w="1767" w:type="dxa"/>
          </w:tcPr>
          <w:p w14:paraId="2609AB79"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 xml:space="preserve">Cohort Study </w:t>
            </w:r>
          </w:p>
        </w:tc>
        <w:tc>
          <w:tcPr>
            <w:tcW w:w="4395" w:type="dxa"/>
          </w:tcPr>
          <w:p w14:paraId="5C040E22"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Population</w:t>
            </w:r>
          </w:p>
        </w:tc>
        <w:tc>
          <w:tcPr>
            <w:tcW w:w="770" w:type="dxa"/>
          </w:tcPr>
          <w:p w14:paraId="229F0BA4"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NOS</w:t>
            </w:r>
          </w:p>
        </w:tc>
      </w:tr>
      <w:tr w:rsidR="00573154" w:rsidRPr="003C660C" w14:paraId="0BB28DF2" w14:textId="77777777" w:rsidTr="00D014D8">
        <w:trPr>
          <w:jc w:val="center"/>
        </w:trPr>
        <w:tc>
          <w:tcPr>
            <w:tcW w:w="2310" w:type="dxa"/>
          </w:tcPr>
          <w:p w14:paraId="4FF42F51" w14:textId="77777777" w:rsidR="00573154" w:rsidRPr="003C660C" w:rsidRDefault="00573154" w:rsidP="00057F34">
            <w:pPr>
              <w:rPr>
                <w:rFonts w:ascii="Times New Roman" w:hAnsi="Times New Roman" w:cs="Times New Roman"/>
                <w:sz w:val="24"/>
                <w:szCs w:val="24"/>
              </w:rPr>
            </w:pPr>
            <w:proofErr w:type="spellStart"/>
            <w:r w:rsidRPr="003C660C">
              <w:rPr>
                <w:rFonts w:ascii="Times New Roman" w:hAnsi="Times New Roman" w:cs="Times New Roman"/>
                <w:sz w:val="24"/>
                <w:szCs w:val="24"/>
              </w:rPr>
              <w:t>Gammage</w:t>
            </w:r>
            <w:proofErr w:type="spellEnd"/>
            <w:r w:rsidRPr="003C660C">
              <w:rPr>
                <w:rFonts w:ascii="Times New Roman" w:hAnsi="Times New Roman" w:cs="Times New Roman"/>
                <w:sz w:val="24"/>
                <w:szCs w:val="24"/>
              </w:rPr>
              <w:t xml:space="preserve"> 2007[</w:t>
            </w:r>
            <w:r w:rsidR="00AF750F">
              <w:rPr>
                <w:rFonts w:ascii="Times New Roman" w:hAnsi="Times New Roman" w:cs="Times New Roman"/>
                <w:sz w:val="24"/>
                <w:szCs w:val="24"/>
              </w:rPr>
              <w:t>30</w:t>
            </w:r>
            <w:r w:rsidRPr="003C660C">
              <w:rPr>
                <w:rFonts w:ascii="Times New Roman" w:hAnsi="Times New Roman" w:cs="Times New Roman"/>
                <w:sz w:val="24"/>
                <w:szCs w:val="24"/>
              </w:rPr>
              <w:t>]</w:t>
            </w:r>
          </w:p>
        </w:tc>
        <w:tc>
          <w:tcPr>
            <w:tcW w:w="1767" w:type="dxa"/>
          </w:tcPr>
          <w:p w14:paraId="65C815E2" w14:textId="77777777"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Atrial Fibrillation</w:t>
            </w:r>
          </w:p>
        </w:tc>
        <w:tc>
          <w:tcPr>
            <w:tcW w:w="1767" w:type="dxa"/>
          </w:tcPr>
          <w:p w14:paraId="47FC68AD"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14:paraId="39488C11"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UK community</w:t>
            </w:r>
          </w:p>
          <w:p w14:paraId="2F322C23"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n=5860; age72(65-98</w:t>
            </w:r>
            <w:proofErr w:type="gramStart"/>
            <w:r w:rsidRPr="003C660C">
              <w:rPr>
                <w:rFonts w:ascii="Times New Roman" w:hAnsi="Times New Roman" w:cs="Times New Roman"/>
                <w:sz w:val="24"/>
                <w:szCs w:val="24"/>
              </w:rPr>
              <w:t>);female</w:t>
            </w:r>
            <w:proofErr w:type="gramEnd"/>
            <w:r w:rsidRPr="003C660C">
              <w:rPr>
                <w:rFonts w:ascii="Times New Roman" w:hAnsi="Times New Roman" w:cs="Times New Roman"/>
                <w:sz w:val="24"/>
                <w:szCs w:val="24"/>
              </w:rPr>
              <w:t xml:space="preserve"> 51%</w:t>
            </w:r>
          </w:p>
        </w:tc>
        <w:tc>
          <w:tcPr>
            <w:tcW w:w="770" w:type="dxa"/>
          </w:tcPr>
          <w:p w14:paraId="32D40AE4"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573154" w:rsidRPr="003C660C" w14:paraId="6DEA5636" w14:textId="77777777" w:rsidTr="00D014D8">
        <w:trPr>
          <w:jc w:val="center"/>
        </w:trPr>
        <w:tc>
          <w:tcPr>
            <w:tcW w:w="2310" w:type="dxa"/>
          </w:tcPr>
          <w:p w14:paraId="5BFC2A78" w14:textId="77777777" w:rsidR="00573154" w:rsidRPr="003C660C" w:rsidRDefault="00573154" w:rsidP="00057F34">
            <w:pPr>
              <w:rPr>
                <w:rFonts w:ascii="Times New Roman" w:hAnsi="Times New Roman" w:cs="Times New Roman"/>
                <w:sz w:val="24"/>
                <w:szCs w:val="24"/>
              </w:rPr>
            </w:pPr>
            <w:proofErr w:type="spellStart"/>
            <w:r w:rsidRPr="003C660C">
              <w:rPr>
                <w:rFonts w:ascii="Times New Roman" w:hAnsi="Times New Roman" w:cs="Times New Roman"/>
                <w:sz w:val="24"/>
                <w:szCs w:val="24"/>
              </w:rPr>
              <w:t>Cappola</w:t>
            </w:r>
            <w:proofErr w:type="spellEnd"/>
            <w:r w:rsidRPr="003C660C">
              <w:rPr>
                <w:rFonts w:ascii="Times New Roman" w:hAnsi="Times New Roman" w:cs="Times New Roman"/>
                <w:sz w:val="24"/>
                <w:szCs w:val="24"/>
              </w:rPr>
              <w:t xml:space="preserve"> 2015[2</w:t>
            </w:r>
            <w:r w:rsidR="00AF750F">
              <w:rPr>
                <w:rFonts w:ascii="Times New Roman" w:hAnsi="Times New Roman" w:cs="Times New Roman"/>
                <w:sz w:val="24"/>
                <w:szCs w:val="24"/>
              </w:rPr>
              <w:t>8</w:t>
            </w:r>
            <w:r w:rsidRPr="003C660C">
              <w:rPr>
                <w:rFonts w:ascii="Times New Roman" w:hAnsi="Times New Roman" w:cs="Times New Roman"/>
                <w:sz w:val="24"/>
                <w:szCs w:val="24"/>
              </w:rPr>
              <w:t>]</w:t>
            </w:r>
          </w:p>
        </w:tc>
        <w:tc>
          <w:tcPr>
            <w:tcW w:w="1767" w:type="dxa"/>
          </w:tcPr>
          <w:p w14:paraId="73F62837" w14:textId="77777777" w:rsidR="00573154" w:rsidRPr="003C660C" w:rsidRDefault="00573154" w:rsidP="00057F34">
            <w:pPr>
              <w:rPr>
                <w:rFonts w:ascii="Times New Roman" w:hAnsi="Times New Roman" w:cs="Times New Roman"/>
                <w:sz w:val="24"/>
                <w:szCs w:val="24"/>
              </w:rPr>
            </w:pPr>
          </w:p>
        </w:tc>
        <w:tc>
          <w:tcPr>
            <w:tcW w:w="1767" w:type="dxa"/>
          </w:tcPr>
          <w:p w14:paraId="4571B207"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14:paraId="35C78DAF"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US community</w:t>
            </w:r>
          </w:p>
          <w:p w14:paraId="439355EE"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N=2843; age 75±5; female56%</w:t>
            </w:r>
          </w:p>
        </w:tc>
        <w:tc>
          <w:tcPr>
            <w:tcW w:w="770" w:type="dxa"/>
          </w:tcPr>
          <w:p w14:paraId="06545FC2"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4D1F05" w:rsidRPr="003C660C" w14:paraId="39B81AC8" w14:textId="77777777" w:rsidTr="00D014D8">
        <w:trPr>
          <w:jc w:val="center"/>
        </w:trPr>
        <w:tc>
          <w:tcPr>
            <w:tcW w:w="2310" w:type="dxa"/>
          </w:tcPr>
          <w:p w14:paraId="51FA536C" w14:textId="77777777" w:rsidR="008A17E0" w:rsidRDefault="004D1F05" w:rsidP="008A17E0">
            <w:pPr>
              <w:rPr>
                <w:rFonts w:ascii="Times New Roman" w:hAnsi="Times New Roman" w:cs="Times New Roman"/>
                <w:sz w:val="24"/>
                <w:szCs w:val="24"/>
              </w:rPr>
            </w:pPr>
            <w:proofErr w:type="spellStart"/>
            <w:r>
              <w:rPr>
                <w:rFonts w:ascii="Times New Roman" w:hAnsi="Times New Roman" w:cs="Times New Roman"/>
                <w:sz w:val="24"/>
                <w:szCs w:val="24"/>
              </w:rPr>
              <w:t>Chaker</w:t>
            </w:r>
            <w:proofErr w:type="spellEnd"/>
            <w:r>
              <w:rPr>
                <w:rFonts w:ascii="Times New Roman" w:hAnsi="Times New Roman" w:cs="Times New Roman"/>
                <w:sz w:val="24"/>
                <w:szCs w:val="24"/>
              </w:rPr>
              <w:t xml:space="preserve"> [</w:t>
            </w:r>
            <w:r w:rsidR="00AF750F">
              <w:rPr>
                <w:rFonts w:ascii="Times New Roman" w:hAnsi="Times New Roman" w:cs="Times New Roman"/>
                <w:sz w:val="24"/>
                <w:szCs w:val="24"/>
              </w:rPr>
              <w:t>32</w:t>
            </w:r>
            <w:r>
              <w:rPr>
                <w:rFonts w:ascii="Times New Roman" w:hAnsi="Times New Roman" w:cs="Times New Roman"/>
                <w:sz w:val="24"/>
                <w:szCs w:val="24"/>
              </w:rPr>
              <w:t>]</w:t>
            </w:r>
          </w:p>
        </w:tc>
        <w:tc>
          <w:tcPr>
            <w:tcW w:w="1767" w:type="dxa"/>
          </w:tcPr>
          <w:p w14:paraId="0B5F2F2E" w14:textId="77777777" w:rsidR="004D1F05" w:rsidRPr="003C660C" w:rsidRDefault="004D1F05" w:rsidP="00057F34">
            <w:pPr>
              <w:rPr>
                <w:rFonts w:ascii="Times New Roman" w:hAnsi="Times New Roman" w:cs="Times New Roman"/>
                <w:sz w:val="24"/>
                <w:szCs w:val="24"/>
              </w:rPr>
            </w:pPr>
          </w:p>
        </w:tc>
        <w:tc>
          <w:tcPr>
            <w:tcW w:w="1767" w:type="dxa"/>
          </w:tcPr>
          <w:p w14:paraId="5DA19C20" w14:textId="77777777" w:rsidR="004D1F05" w:rsidRDefault="004D1F05"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14:paraId="1BEF5C1B" w14:textId="77777777" w:rsidR="004D1F05" w:rsidRDefault="004D1F05" w:rsidP="00057F34">
            <w:pPr>
              <w:rPr>
                <w:rFonts w:ascii="Times New Roman" w:hAnsi="Times New Roman" w:cs="Times New Roman"/>
                <w:sz w:val="24"/>
                <w:szCs w:val="24"/>
              </w:rPr>
            </w:pPr>
            <w:r>
              <w:rPr>
                <w:rFonts w:ascii="Times New Roman" w:hAnsi="Times New Roman" w:cs="Times New Roman"/>
                <w:sz w:val="24"/>
                <w:szCs w:val="24"/>
              </w:rPr>
              <w:t xml:space="preserve">Dutch community n = 9166, </w:t>
            </w:r>
            <w:proofErr w:type="gramStart"/>
            <w:r>
              <w:rPr>
                <w:rFonts w:ascii="Times New Roman" w:hAnsi="Times New Roman" w:cs="Times New Roman"/>
                <w:sz w:val="24"/>
                <w:szCs w:val="24"/>
              </w:rPr>
              <w:t>age  65</w:t>
            </w:r>
            <w:proofErr w:type="gramEnd"/>
            <w:r>
              <w:rPr>
                <w:rFonts w:ascii="Times New Roman" w:hAnsi="Times New Roman" w:cs="Times New Roman"/>
                <w:sz w:val="24"/>
                <w:szCs w:val="24"/>
              </w:rPr>
              <w:t>± 9.9, female 57%</w:t>
            </w:r>
          </w:p>
        </w:tc>
        <w:tc>
          <w:tcPr>
            <w:tcW w:w="770" w:type="dxa"/>
          </w:tcPr>
          <w:p w14:paraId="48AD418A" w14:textId="77777777" w:rsidR="004D1F05" w:rsidRDefault="004D1F05" w:rsidP="00057F34">
            <w:pPr>
              <w:rPr>
                <w:rFonts w:ascii="Times New Roman" w:hAnsi="Times New Roman" w:cs="Times New Roman"/>
                <w:sz w:val="24"/>
                <w:szCs w:val="24"/>
              </w:rPr>
            </w:pPr>
          </w:p>
        </w:tc>
      </w:tr>
      <w:tr w:rsidR="00573154" w:rsidRPr="003C660C" w14:paraId="66A02F5D" w14:textId="77777777" w:rsidTr="00D014D8">
        <w:trPr>
          <w:jc w:val="center"/>
        </w:trPr>
        <w:tc>
          <w:tcPr>
            <w:tcW w:w="2310" w:type="dxa"/>
          </w:tcPr>
          <w:p w14:paraId="66E847B7" w14:textId="77777777" w:rsidR="00573154" w:rsidRPr="003C660C" w:rsidRDefault="00573154" w:rsidP="00057F34">
            <w:pPr>
              <w:rPr>
                <w:rFonts w:ascii="Times New Roman" w:hAnsi="Times New Roman" w:cs="Times New Roman"/>
                <w:sz w:val="24"/>
                <w:szCs w:val="24"/>
              </w:rPr>
            </w:pPr>
            <w:proofErr w:type="spellStart"/>
            <w:r w:rsidRPr="003C660C">
              <w:rPr>
                <w:rFonts w:ascii="Times New Roman" w:hAnsi="Times New Roman" w:cs="Times New Roman"/>
                <w:sz w:val="24"/>
                <w:szCs w:val="24"/>
              </w:rPr>
              <w:t>Chaker</w:t>
            </w:r>
            <w:proofErr w:type="spellEnd"/>
            <w:r w:rsidRPr="003C660C">
              <w:rPr>
                <w:rFonts w:ascii="Times New Roman" w:hAnsi="Times New Roman" w:cs="Times New Roman"/>
                <w:sz w:val="24"/>
                <w:szCs w:val="24"/>
              </w:rPr>
              <w:t xml:space="preserve"> 2016 [</w:t>
            </w:r>
            <w:r w:rsidR="0076476A">
              <w:rPr>
                <w:rFonts w:ascii="Times New Roman" w:hAnsi="Times New Roman" w:cs="Times New Roman"/>
                <w:sz w:val="24"/>
                <w:szCs w:val="24"/>
              </w:rPr>
              <w:t>7</w:t>
            </w:r>
            <w:r w:rsidR="00AF750F">
              <w:rPr>
                <w:rFonts w:ascii="Times New Roman" w:hAnsi="Times New Roman" w:cs="Times New Roman"/>
                <w:sz w:val="24"/>
                <w:szCs w:val="24"/>
              </w:rPr>
              <w:t>4</w:t>
            </w:r>
            <w:r w:rsidRPr="003C660C">
              <w:rPr>
                <w:rFonts w:ascii="Times New Roman" w:hAnsi="Times New Roman" w:cs="Times New Roman"/>
                <w:sz w:val="24"/>
                <w:szCs w:val="24"/>
              </w:rPr>
              <w:t>]</w:t>
            </w:r>
          </w:p>
        </w:tc>
        <w:tc>
          <w:tcPr>
            <w:tcW w:w="1767" w:type="dxa"/>
          </w:tcPr>
          <w:p w14:paraId="7814283F" w14:textId="77777777"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Sudden cardiac death</w:t>
            </w:r>
          </w:p>
        </w:tc>
        <w:tc>
          <w:tcPr>
            <w:tcW w:w="1767" w:type="dxa"/>
          </w:tcPr>
          <w:p w14:paraId="3858E0E3"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14:paraId="44B842CD"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Dutch community age≥45</w:t>
            </w:r>
          </w:p>
          <w:p w14:paraId="6BE7803F"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w:t>
            </w:r>
            <w:proofErr w:type="gramStart"/>
            <w:r w:rsidRPr="003C660C">
              <w:rPr>
                <w:rFonts w:ascii="Times New Roman" w:hAnsi="Times New Roman" w:cs="Times New Roman"/>
                <w:sz w:val="24"/>
                <w:szCs w:val="24"/>
              </w:rPr>
              <w:t>10,318;age</w:t>
            </w:r>
            <w:proofErr w:type="gramEnd"/>
            <w:r w:rsidRPr="003C660C">
              <w:rPr>
                <w:rFonts w:ascii="Times New Roman" w:hAnsi="Times New Roman" w:cs="Times New Roman"/>
                <w:sz w:val="24"/>
                <w:szCs w:val="24"/>
              </w:rPr>
              <w:t xml:space="preserve"> 65±10;female 57%</w:t>
            </w:r>
          </w:p>
        </w:tc>
        <w:tc>
          <w:tcPr>
            <w:tcW w:w="770" w:type="dxa"/>
          </w:tcPr>
          <w:p w14:paraId="2B2FDF8F"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573154" w:rsidRPr="003C660C" w14:paraId="1907D604" w14:textId="77777777" w:rsidTr="00D014D8">
        <w:trPr>
          <w:jc w:val="center"/>
        </w:trPr>
        <w:tc>
          <w:tcPr>
            <w:tcW w:w="2310" w:type="dxa"/>
          </w:tcPr>
          <w:p w14:paraId="2A45E864"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van de Ven 2014[</w:t>
            </w:r>
            <w:r w:rsidR="0076476A">
              <w:rPr>
                <w:rFonts w:ascii="Times New Roman" w:hAnsi="Times New Roman" w:cs="Times New Roman"/>
                <w:sz w:val="24"/>
                <w:szCs w:val="24"/>
              </w:rPr>
              <w:t>6</w:t>
            </w:r>
            <w:r w:rsidR="00AF750F">
              <w:rPr>
                <w:rFonts w:ascii="Times New Roman" w:hAnsi="Times New Roman" w:cs="Times New Roman"/>
                <w:sz w:val="24"/>
                <w:szCs w:val="24"/>
              </w:rPr>
              <w:t>9</w:t>
            </w:r>
            <w:r w:rsidRPr="003C660C">
              <w:rPr>
                <w:rFonts w:ascii="Times New Roman" w:hAnsi="Times New Roman" w:cs="Times New Roman"/>
                <w:sz w:val="24"/>
                <w:szCs w:val="24"/>
              </w:rPr>
              <w:t>]</w:t>
            </w:r>
          </w:p>
        </w:tc>
        <w:tc>
          <w:tcPr>
            <w:tcW w:w="1767" w:type="dxa"/>
          </w:tcPr>
          <w:p w14:paraId="56F1037E" w14:textId="77777777"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Mortality</w:t>
            </w:r>
          </w:p>
        </w:tc>
        <w:tc>
          <w:tcPr>
            <w:tcW w:w="1767" w:type="dxa"/>
          </w:tcPr>
          <w:p w14:paraId="771FD754"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14:paraId="1B94BA90"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Dutch community</w:t>
            </w:r>
          </w:p>
          <w:p w14:paraId="33C5E255"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n=5816; age 56±</w:t>
            </w:r>
            <w:proofErr w:type="gramStart"/>
            <w:r w:rsidRPr="003C660C">
              <w:rPr>
                <w:rFonts w:ascii="Times New Roman" w:hAnsi="Times New Roman" w:cs="Times New Roman"/>
                <w:sz w:val="24"/>
                <w:szCs w:val="24"/>
              </w:rPr>
              <w:t>18;female</w:t>
            </w:r>
            <w:proofErr w:type="gramEnd"/>
            <w:r w:rsidRPr="003C660C">
              <w:rPr>
                <w:rFonts w:ascii="Times New Roman" w:hAnsi="Times New Roman" w:cs="Times New Roman"/>
                <w:sz w:val="24"/>
                <w:szCs w:val="24"/>
              </w:rPr>
              <w:t xml:space="preserve"> 53%</w:t>
            </w:r>
          </w:p>
        </w:tc>
        <w:tc>
          <w:tcPr>
            <w:tcW w:w="770" w:type="dxa"/>
          </w:tcPr>
          <w:p w14:paraId="49889D50"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573154" w:rsidRPr="003C660C" w14:paraId="334FB8CA" w14:textId="77777777" w:rsidTr="00D014D8">
        <w:trPr>
          <w:jc w:val="center"/>
        </w:trPr>
        <w:tc>
          <w:tcPr>
            <w:tcW w:w="2310" w:type="dxa"/>
          </w:tcPr>
          <w:p w14:paraId="5CAA03A9"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Inoue 2016[</w:t>
            </w:r>
            <w:r w:rsidR="00AF750F">
              <w:rPr>
                <w:rFonts w:ascii="Times New Roman" w:hAnsi="Times New Roman" w:cs="Times New Roman"/>
                <w:sz w:val="24"/>
                <w:szCs w:val="24"/>
              </w:rPr>
              <w:t>70</w:t>
            </w:r>
            <w:r w:rsidRPr="003C660C">
              <w:rPr>
                <w:rFonts w:ascii="Times New Roman" w:hAnsi="Times New Roman" w:cs="Times New Roman"/>
                <w:sz w:val="24"/>
                <w:szCs w:val="24"/>
              </w:rPr>
              <w:t>]</w:t>
            </w:r>
          </w:p>
        </w:tc>
        <w:tc>
          <w:tcPr>
            <w:tcW w:w="1767" w:type="dxa"/>
          </w:tcPr>
          <w:p w14:paraId="015B4AAE" w14:textId="77777777" w:rsidR="00573154" w:rsidRPr="003C660C" w:rsidRDefault="00573154" w:rsidP="00057F34">
            <w:pPr>
              <w:rPr>
                <w:rFonts w:ascii="Times New Roman" w:hAnsi="Times New Roman" w:cs="Times New Roman"/>
                <w:sz w:val="24"/>
                <w:szCs w:val="24"/>
              </w:rPr>
            </w:pPr>
          </w:p>
        </w:tc>
        <w:tc>
          <w:tcPr>
            <w:tcW w:w="1767" w:type="dxa"/>
          </w:tcPr>
          <w:p w14:paraId="264CB859"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14:paraId="6848FE94"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U.S. community</w:t>
            </w:r>
          </w:p>
          <w:p w14:paraId="535B6DB6"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n=5257; age 46±17</w:t>
            </w:r>
          </w:p>
        </w:tc>
        <w:tc>
          <w:tcPr>
            <w:tcW w:w="770" w:type="dxa"/>
          </w:tcPr>
          <w:p w14:paraId="758CBD86"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8/9</w:t>
            </w:r>
          </w:p>
        </w:tc>
      </w:tr>
      <w:tr w:rsidR="00573154" w:rsidRPr="003C660C" w14:paraId="58FE5054" w14:textId="77777777" w:rsidTr="00D014D8">
        <w:trPr>
          <w:jc w:val="center"/>
        </w:trPr>
        <w:tc>
          <w:tcPr>
            <w:tcW w:w="2310" w:type="dxa"/>
          </w:tcPr>
          <w:p w14:paraId="1470E1A5" w14:textId="77777777" w:rsidR="00573154" w:rsidRPr="003C660C" w:rsidRDefault="00573154" w:rsidP="00057F34">
            <w:pPr>
              <w:rPr>
                <w:rFonts w:ascii="Times New Roman" w:hAnsi="Times New Roman" w:cs="Times New Roman"/>
                <w:sz w:val="24"/>
                <w:szCs w:val="24"/>
              </w:rPr>
            </w:pPr>
            <w:proofErr w:type="spellStart"/>
            <w:r w:rsidRPr="003C660C">
              <w:rPr>
                <w:rFonts w:ascii="Times New Roman" w:hAnsi="Times New Roman" w:cs="Times New Roman"/>
                <w:sz w:val="24"/>
                <w:szCs w:val="24"/>
              </w:rPr>
              <w:t>Yeap</w:t>
            </w:r>
            <w:proofErr w:type="spellEnd"/>
            <w:r w:rsidRPr="003C660C">
              <w:rPr>
                <w:rFonts w:ascii="Times New Roman" w:hAnsi="Times New Roman" w:cs="Times New Roman"/>
                <w:sz w:val="24"/>
                <w:szCs w:val="24"/>
              </w:rPr>
              <w:t xml:space="preserve"> 2013 [</w:t>
            </w:r>
            <w:r w:rsidR="0076476A">
              <w:rPr>
                <w:rFonts w:ascii="Times New Roman" w:hAnsi="Times New Roman" w:cs="Times New Roman"/>
                <w:sz w:val="24"/>
                <w:szCs w:val="24"/>
              </w:rPr>
              <w:t>6</w:t>
            </w:r>
            <w:r w:rsidR="00AF750F">
              <w:rPr>
                <w:rFonts w:ascii="Times New Roman" w:hAnsi="Times New Roman" w:cs="Times New Roman"/>
                <w:sz w:val="24"/>
                <w:szCs w:val="24"/>
              </w:rPr>
              <w:t>8</w:t>
            </w:r>
            <w:r w:rsidRPr="003C660C">
              <w:rPr>
                <w:rFonts w:ascii="Times New Roman" w:hAnsi="Times New Roman" w:cs="Times New Roman"/>
                <w:sz w:val="24"/>
                <w:szCs w:val="24"/>
              </w:rPr>
              <w:t>]</w:t>
            </w:r>
          </w:p>
        </w:tc>
        <w:tc>
          <w:tcPr>
            <w:tcW w:w="1767" w:type="dxa"/>
          </w:tcPr>
          <w:p w14:paraId="498D3CA0" w14:textId="77777777" w:rsidR="00573154" w:rsidRPr="003C660C" w:rsidRDefault="00573154" w:rsidP="00057F34">
            <w:pPr>
              <w:rPr>
                <w:rFonts w:ascii="Times New Roman" w:hAnsi="Times New Roman" w:cs="Times New Roman"/>
                <w:sz w:val="24"/>
                <w:szCs w:val="24"/>
              </w:rPr>
            </w:pPr>
          </w:p>
        </w:tc>
        <w:tc>
          <w:tcPr>
            <w:tcW w:w="1767" w:type="dxa"/>
          </w:tcPr>
          <w:p w14:paraId="4A5B9D1E"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14:paraId="37A75D51"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Australian community men</w:t>
            </w:r>
          </w:p>
          <w:p w14:paraId="2AB3C8F7"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n=3885; age 77±3</w:t>
            </w:r>
          </w:p>
        </w:tc>
        <w:tc>
          <w:tcPr>
            <w:tcW w:w="770" w:type="dxa"/>
          </w:tcPr>
          <w:p w14:paraId="4E316BB8" w14:textId="77777777" w:rsidR="00573154" w:rsidRPr="003C660C" w:rsidRDefault="00573154" w:rsidP="00057F34">
            <w:pPr>
              <w:rPr>
                <w:rFonts w:ascii="Times New Roman" w:hAnsi="Times New Roman" w:cs="Times New Roman"/>
                <w:sz w:val="24"/>
                <w:szCs w:val="24"/>
              </w:rPr>
            </w:pPr>
            <w:r w:rsidRPr="003C660C">
              <w:rPr>
                <w:rFonts w:ascii="Times New Roman" w:hAnsi="Times New Roman" w:cs="Times New Roman"/>
                <w:sz w:val="24"/>
                <w:szCs w:val="24"/>
              </w:rPr>
              <w:t>9/</w:t>
            </w:r>
            <w:commentRangeStart w:id="558"/>
            <w:r w:rsidRPr="003C660C">
              <w:rPr>
                <w:rFonts w:ascii="Times New Roman" w:hAnsi="Times New Roman" w:cs="Times New Roman"/>
                <w:sz w:val="24"/>
                <w:szCs w:val="24"/>
              </w:rPr>
              <w:t>9</w:t>
            </w:r>
            <w:commentRangeEnd w:id="558"/>
            <w:r w:rsidRPr="003C660C">
              <w:rPr>
                <w:rStyle w:val="CommentReference"/>
                <w:rFonts w:ascii="Times New Roman" w:hAnsi="Times New Roman" w:cs="Times New Roman"/>
                <w:sz w:val="24"/>
                <w:szCs w:val="24"/>
              </w:rPr>
              <w:commentReference w:id="558"/>
            </w:r>
          </w:p>
        </w:tc>
      </w:tr>
      <w:tr w:rsidR="00573154" w:rsidRPr="003C660C" w14:paraId="0F1825EA" w14:textId="77777777" w:rsidTr="00D014D8">
        <w:trPr>
          <w:jc w:val="center"/>
        </w:trPr>
        <w:tc>
          <w:tcPr>
            <w:tcW w:w="2310" w:type="dxa"/>
          </w:tcPr>
          <w:p w14:paraId="2F5C823B" w14:textId="77777777"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Chan</w:t>
            </w:r>
            <w:r w:rsidR="0076476A">
              <w:rPr>
                <w:rFonts w:ascii="Times New Roman" w:hAnsi="Times New Roman" w:cs="Times New Roman"/>
                <w:sz w:val="24"/>
                <w:szCs w:val="24"/>
              </w:rPr>
              <w:t xml:space="preserve"> [3</w:t>
            </w:r>
            <w:r w:rsidR="00AF750F">
              <w:rPr>
                <w:rFonts w:ascii="Times New Roman" w:hAnsi="Times New Roman" w:cs="Times New Roman"/>
                <w:sz w:val="24"/>
                <w:szCs w:val="24"/>
              </w:rPr>
              <w:t>8</w:t>
            </w:r>
            <w:r w:rsidR="0076476A">
              <w:rPr>
                <w:rFonts w:ascii="Times New Roman" w:hAnsi="Times New Roman" w:cs="Times New Roman"/>
                <w:sz w:val="24"/>
                <w:szCs w:val="24"/>
              </w:rPr>
              <w:t>]</w:t>
            </w:r>
          </w:p>
        </w:tc>
        <w:tc>
          <w:tcPr>
            <w:tcW w:w="1767" w:type="dxa"/>
          </w:tcPr>
          <w:p w14:paraId="0AFCD180" w14:textId="77777777"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Cancer</w:t>
            </w:r>
          </w:p>
        </w:tc>
        <w:tc>
          <w:tcPr>
            <w:tcW w:w="1767" w:type="dxa"/>
          </w:tcPr>
          <w:p w14:paraId="1FFDDA98" w14:textId="77777777"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14:paraId="68B7AA72" w14:textId="77777777"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Australian community n=</w:t>
            </w:r>
            <w:proofErr w:type="gramStart"/>
            <w:r>
              <w:rPr>
                <w:rFonts w:ascii="Times New Roman" w:hAnsi="Times New Roman" w:cs="Times New Roman"/>
                <w:sz w:val="24"/>
                <w:szCs w:val="24"/>
              </w:rPr>
              <w:t>3649</w:t>
            </w:r>
            <w:r w:rsidR="006811DF">
              <w:rPr>
                <w:rFonts w:ascii="Times New Roman" w:hAnsi="Times New Roman" w:cs="Times New Roman"/>
                <w:sz w:val="24"/>
                <w:szCs w:val="24"/>
              </w:rPr>
              <w:t>;age</w:t>
            </w:r>
            <w:proofErr w:type="gramEnd"/>
            <w:r w:rsidR="006811DF">
              <w:rPr>
                <w:rFonts w:ascii="Times New Roman" w:hAnsi="Times New Roman" w:cs="Times New Roman"/>
                <w:sz w:val="24"/>
                <w:szCs w:val="24"/>
              </w:rPr>
              <w:t xml:space="preserve"> 51±15; female 56%</w:t>
            </w:r>
          </w:p>
        </w:tc>
        <w:tc>
          <w:tcPr>
            <w:tcW w:w="770" w:type="dxa"/>
          </w:tcPr>
          <w:p w14:paraId="6912BE37" w14:textId="77777777" w:rsidR="00573154" w:rsidRPr="003C660C" w:rsidRDefault="001A7CEC" w:rsidP="00057F34">
            <w:pPr>
              <w:rPr>
                <w:rFonts w:ascii="Times New Roman" w:hAnsi="Times New Roman" w:cs="Times New Roman"/>
                <w:sz w:val="24"/>
                <w:szCs w:val="24"/>
              </w:rPr>
            </w:pPr>
            <w:r>
              <w:rPr>
                <w:rFonts w:ascii="Times New Roman" w:hAnsi="Times New Roman" w:cs="Times New Roman"/>
                <w:sz w:val="24"/>
                <w:szCs w:val="24"/>
              </w:rPr>
              <w:t>8/9</w:t>
            </w:r>
          </w:p>
        </w:tc>
      </w:tr>
      <w:tr w:rsidR="00573154" w:rsidRPr="003C660C" w14:paraId="0043A270" w14:textId="77777777" w:rsidTr="00D014D8">
        <w:trPr>
          <w:jc w:val="center"/>
        </w:trPr>
        <w:tc>
          <w:tcPr>
            <w:tcW w:w="2310" w:type="dxa"/>
          </w:tcPr>
          <w:p w14:paraId="2C7344FF" w14:textId="77777777" w:rsidR="00573154" w:rsidRPr="003C660C" w:rsidRDefault="00573154" w:rsidP="00057F34">
            <w:pPr>
              <w:rPr>
                <w:rFonts w:ascii="Times New Roman" w:hAnsi="Times New Roman" w:cs="Times New Roman"/>
                <w:sz w:val="24"/>
                <w:szCs w:val="24"/>
              </w:rPr>
            </w:pPr>
            <w:proofErr w:type="spellStart"/>
            <w:r>
              <w:rPr>
                <w:rFonts w:ascii="Times New Roman" w:hAnsi="Times New Roman" w:cs="Times New Roman"/>
                <w:sz w:val="24"/>
                <w:szCs w:val="24"/>
              </w:rPr>
              <w:t>Tosovic</w:t>
            </w:r>
            <w:proofErr w:type="spellEnd"/>
            <w:r w:rsidR="0076476A">
              <w:rPr>
                <w:rFonts w:ascii="Times New Roman" w:hAnsi="Times New Roman" w:cs="Times New Roman"/>
                <w:sz w:val="24"/>
                <w:szCs w:val="24"/>
              </w:rPr>
              <w:t xml:space="preserve"> [3</w:t>
            </w:r>
            <w:r w:rsidR="00AF750F">
              <w:rPr>
                <w:rFonts w:ascii="Times New Roman" w:hAnsi="Times New Roman" w:cs="Times New Roman"/>
                <w:sz w:val="24"/>
                <w:szCs w:val="24"/>
              </w:rPr>
              <w:t>9</w:t>
            </w:r>
            <w:r w:rsidR="0076476A">
              <w:rPr>
                <w:rFonts w:ascii="Times New Roman" w:hAnsi="Times New Roman" w:cs="Times New Roman"/>
                <w:sz w:val="24"/>
                <w:szCs w:val="24"/>
              </w:rPr>
              <w:t>]</w:t>
            </w:r>
          </w:p>
        </w:tc>
        <w:tc>
          <w:tcPr>
            <w:tcW w:w="1767" w:type="dxa"/>
          </w:tcPr>
          <w:p w14:paraId="5D2AACF2" w14:textId="77777777" w:rsidR="00573154" w:rsidRPr="003C660C" w:rsidRDefault="00573154" w:rsidP="00057F34">
            <w:pPr>
              <w:rPr>
                <w:rFonts w:ascii="Times New Roman" w:hAnsi="Times New Roman" w:cs="Times New Roman"/>
                <w:sz w:val="24"/>
                <w:szCs w:val="24"/>
              </w:rPr>
            </w:pPr>
          </w:p>
        </w:tc>
        <w:tc>
          <w:tcPr>
            <w:tcW w:w="1767" w:type="dxa"/>
          </w:tcPr>
          <w:p w14:paraId="4939B69A" w14:textId="77777777"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14:paraId="461F00FF" w14:textId="77777777"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Swedish community, n=</w:t>
            </w:r>
            <w:proofErr w:type="gramStart"/>
            <w:r>
              <w:rPr>
                <w:rFonts w:ascii="Times New Roman" w:hAnsi="Times New Roman" w:cs="Times New Roman"/>
                <w:sz w:val="24"/>
                <w:szCs w:val="24"/>
              </w:rPr>
              <w:t>17035,women</w:t>
            </w:r>
            <w:proofErr w:type="gramEnd"/>
            <w:r>
              <w:rPr>
                <w:rFonts w:ascii="Times New Roman" w:hAnsi="Times New Roman" w:cs="Times New Roman"/>
                <w:sz w:val="24"/>
                <w:szCs w:val="24"/>
              </w:rPr>
              <w:t xml:space="preserve"> born 1932-1950,</w:t>
            </w:r>
          </w:p>
        </w:tc>
        <w:tc>
          <w:tcPr>
            <w:tcW w:w="770" w:type="dxa"/>
          </w:tcPr>
          <w:p w14:paraId="2E760251" w14:textId="77777777" w:rsidR="00573154" w:rsidRPr="003C660C" w:rsidRDefault="001A7CEC" w:rsidP="00057F34">
            <w:pPr>
              <w:rPr>
                <w:rFonts w:ascii="Times New Roman" w:hAnsi="Times New Roman" w:cs="Times New Roman"/>
                <w:sz w:val="24"/>
                <w:szCs w:val="24"/>
              </w:rPr>
            </w:pPr>
            <w:r>
              <w:rPr>
                <w:rFonts w:ascii="Times New Roman" w:hAnsi="Times New Roman" w:cs="Times New Roman"/>
                <w:sz w:val="24"/>
                <w:szCs w:val="24"/>
              </w:rPr>
              <w:t>9/9</w:t>
            </w:r>
          </w:p>
        </w:tc>
      </w:tr>
      <w:tr w:rsidR="00573154" w:rsidRPr="003C660C" w14:paraId="6E5EA9E0" w14:textId="77777777" w:rsidTr="00D014D8">
        <w:trPr>
          <w:jc w:val="center"/>
        </w:trPr>
        <w:tc>
          <w:tcPr>
            <w:tcW w:w="2310" w:type="dxa"/>
          </w:tcPr>
          <w:p w14:paraId="3DBB6154" w14:textId="77777777" w:rsidR="00573154" w:rsidRPr="003C660C" w:rsidRDefault="00573154" w:rsidP="00057F34">
            <w:pPr>
              <w:rPr>
                <w:rFonts w:ascii="Times New Roman" w:hAnsi="Times New Roman" w:cs="Times New Roman"/>
                <w:sz w:val="24"/>
                <w:szCs w:val="24"/>
              </w:rPr>
            </w:pPr>
            <w:r>
              <w:rPr>
                <w:rFonts w:ascii="Times New Roman" w:hAnsi="Times New Roman" w:cs="Times New Roman"/>
                <w:sz w:val="24"/>
                <w:szCs w:val="24"/>
              </w:rPr>
              <w:t>Khan</w:t>
            </w:r>
            <w:r w:rsidR="0076476A">
              <w:rPr>
                <w:rFonts w:ascii="Times New Roman" w:hAnsi="Times New Roman" w:cs="Times New Roman"/>
                <w:sz w:val="24"/>
                <w:szCs w:val="24"/>
              </w:rPr>
              <w:t xml:space="preserve"> [</w:t>
            </w:r>
            <w:r w:rsidR="00AF750F">
              <w:rPr>
                <w:rFonts w:ascii="Times New Roman" w:hAnsi="Times New Roman" w:cs="Times New Roman"/>
                <w:sz w:val="24"/>
                <w:szCs w:val="24"/>
              </w:rPr>
              <w:t>40</w:t>
            </w:r>
            <w:r w:rsidR="0076476A">
              <w:rPr>
                <w:rFonts w:ascii="Times New Roman" w:hAnsi="Times New Roman" w:cs="Times New Roman"/>
                <w:sz w:val="24"/>
                <w:szCs w:val="24"/>
              </w:rPr>
              <w:t>]</w:t>
            </w:r>
          </w:p>
        </w:tc>
        <w:tc>
          <w:tcPr>
            <w:tcW w:w="1767" w:type="dxa"/>
          </w:tcPr>
          <w:p w14:paraId="5891A7A9" w14:textId="77777777" w:rsidR="00573154" w:rsidRPr="003C660C" w:rsidRDefault="00573154" w:rsidP="00057F34">
            <w:pPr>
              <w:rPr>
                <w:rFonts w:ascii="Times New Roman" w:hAnsi="Times New Roman" w:cs="Times New Roman"/>
                <w:sz w:val="24"/>
                <w:szCs w:val="24"/>
              </w:rPr>
            </w:pPr>
          </w:p>
        </w:tc>
        <w:tc>
          <w:tcPr>
            <w:tcW w:w="1767" w:type="dxa"/>
          </w:tcPr>
          <w:p w14:paraId="66D9E5F2" w14:textId="77777777"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14:paraId="50574FCD" w14:textId="77777777" w:rsidR="00573154" w:rsidRPr="003C660C" w:rsidRDefault="00D20D3C" w:rsidP="00057F34">
            <w:pPr>
              <w:rPr>
                <w:rFonts w:ascii="Times New Roman" w:hAnsi="Times New Roman" w:cs="Times New Roman"/>
                <w:sz w:val="24"/>
                <w:szCs w:val="24"/>
              </w:rPr>
            </w:pPr>
            <w:r>
              <w:rPr>
                <w:rFonts w:ascii="Times New Roman" w:hAnsi="Times New Roman" w:cs="Times New Roman"/>
                <w:sz w:val="24"/>
                <w:szCs w:val="24"/>
              </w:rPr>
              <w:t xml:space="preserve">Dutch </w:t>
            </w:r>
            <w:proofErr w:type="spellStart"/>
            <w:proofErr w:type="gramStart"/>
            <w:r>
              <w:rPr>
                <w:rFonts w:ascii="Times New Roman" w:hAnsi="Times New Roman" w:cs="Times New Roman"/>
                <w:sz w:val="24"/>
                <w:szCs w:val="24"/>
              </w:rPr>
              <w:t>community;n</w:t>
            </w:r>
            <w:proofErr w:type="spellEnd"/>
            <w:proofErr w:type="gramEnd"/>
            <w:r>
              <w:rPr>
                <w:rFonts w:ascii="Times New Roman" w:hAnsi="Times New Roman" w:cs="Times New Roman"/>
                <w:sz w:val="24"/>
                <w:szCs w:val="24"/>
              </w:rPr>
              <w:t>=10318 ;age 61 (57-68);female 57%</w:t>
            </w:r>
          </w:p>
        </w:tc>
        <w:tc>
          <w:tcPr>
            <w:tcW w:w="770" w:type="dxa"/>
          </w:tcPr>
          <w:p w14:paraId="409D51FA" w14:textId="77777777" w:rsidR="00573154" w:rsidRPr="003C660C" w:rsidRDefault="001A7CEC" w:rsidP="00057F34">
            <w:pPr>
              <w:rPr>
                <w:rFonts w:ascii="Times New Roman" w:hAnsi="Times New Roman" w:cs="Times New Roman"/>
                <w:sz w:val="24"/>
                <w:szCs w:val="24"/>
              </w:rPr>
            </w:pPr>
            <w:r>
              <w:rPr>
                <w:rFonts w:ascii="Times New Roman" w:hAnsi="Times New Roman" w:cs="Times New Roman"/>
                <w:sz w:val="24"/>
                <w:szCs w:val="24"/>
              </w:rPr>
              <w:t>8/9</w:t>
            </w:r>
          </w:p>
        </w:tc>
      </w:tr>
      <w:tr w:rsidR="00D014D8" w:rsidRPr="003C660C" w14:paraId="325F1562" w14:textId="77777777" w:rsidTr="00D014D8">
        <w:trPr>
          <w:jc w:val="center"/>
        </w:trPr>
        <w:tc>
          <w:tcPr>
            <w:tcW w:w="2310" w:type="dxa"/>
          </w:tcPr>
          <w:p w14:paraId="40A7F035" w14:textId="77777777" w:rsidR="00D014D8" w:rsidRDefault="0076476A" w:rsidP="00057F34">
            <w:pPr>
              <w:rPr>
                <w:rFonts w:ascii="Times New Roman" w:hAnsi="Times New Roman" w:cs="Times New Roman"/>
                <w:sz w:val="24"/>
                <w:szCs w:val="24"/>
              </w:rPr>
            </w:pPr>
            <w:r>
              <w:rPr>
                <w:rFonts w:ascii="Times New Roman" w:hAnsi="Times New Roman" w:cs="Times New Roman"/>
                <w:sz w:val="24"/>
                <w:szCs w:val="24"/>
              </w:rPr>
              <w:t xml:space="preserve">van den </w:t>
            </w:r>
            <w:proofErr w:type="spellStart"/>
            <w:r>
              <w:rPr>
                <w:rFonts w:ascii="Times New Roman" w:hAnsi="Times New Roman" w:cs="Times New Roman"/>
                <w:sz w:val="24"/>
                <w:szCs w:val="24"/>
              </w:rPr>
              <w:t>Beld</w:t>
            </w:r>
            <w:proofErr w:type="spellEnd"/>
            <w:r>
              <w:rPr>
                <w:rFonts w:ascii="Times New Roman" w:hAnsi="Times New Roman" w:cs="Times New Roman"/>
                <w:sz w:val="24"/>
                <w:szCs w:val="24"/>
              </w:rPr>
              <w:t xml:space="preserve"> 2005 [6</w:t>
            </w:r>
            <w:r w:rsidR="00AF750F">
              <w:rPr>
                <w:rFonts w:ascii="Times New Roman" w:hAnsi="Times New Roman" w:cs="Times New Roman"/>
                <w:sz w:val="24"/>
                <w:szCs w:val="24"/>
              </w:rPr>
              <w:t>6</w:t>
            </w:r>
            <w:r w:rsidR="00D014D8" w:rsidRPr="003C660C">
              <w:rPr>
                <w:rFonts w:ascii="Times New Roman" w:hAnsi="Times New Roman" w:cs="Times New Roman"/>
                <w:sz w:val="24"/>
                <w:szCs w:val="24"/>
              </w:rPr>
              <w:t>]</w:t>
            </w:r>
          </w:p>
        </w:tc>
        <w:tc>
          <w:tcPr>
            <w:tcW w:w="1767" w:type="dxa"/>
          </w:tcPr>
          <w:p w14:paraId="05B70895" w14:textId="77777777" w:rsidR="00D014D8" w:rsidRPr="003C660C" w:rsidRDefault="00D014D8" w:rsidP="00057F34">
            <w:pPr>
              <w:rPr>
                <w:rFonts w:ascii="Times New Roman" w:hAnsi="Times New Roman" w:cs="Times New Roman"/>
                <w:sz w:val="24"/>
                <w:szCs w:val="24"/>
              </w:rPr>
            </w:pPr>
            <w:r>
              <w:rPr>
                <w:rFonts w:ascii="Times New Roman" w:hAnsi="Times New Roman" w:cs="Times New Roman"/>
                <w:sz w:val="24"/>
                <w:szCs w:val="24"/>
              </w:rPr>
              <w:t>Frailty</w:t>
            </w:r>
          </w:p>
        </w:tc>
        <w:tc>
          <w:tcPr>
            <w:tcW w:w="1767" w:type="dxa"/>
          </w:tcPr>
          <w:p w14:paraId="59D1021C"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Prospective+ cross-section</w:t>
            </w:r>
          </w:p>
        </w:tc>
        <w:tc>
          <w:tcPr>
            <w:tcW w:w="4395" w:type="dxa"/>
          </w:tcPr>
          <w:p w14:paraId="424ADF0A"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 men age≥73 years</w:t>
            </w:r>
          </w:p>
          <w:p w14:paraId="4D5B4791"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n=403; age 78 (73-94)</w:t>
            </w:r>
          </w:p>
        </w:tc>
        <w:tc>
          <w:tcPr>
            <w:tcW w:w="770" w:type="dxa"/>
          </w:tcPr>
          <w:p w14:paraId="41D563B6"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14:paraId="6655CB52" w14:textId="77777777" w:rsidTr="00D014D8">
        <w:trPr>
          <w:jc w:val="center"/>
        </w:trPr>
        <w:tc>
          <w:tcPr>
            <w:tcW w:w="2310" w:type="dxa"/>
          </w:tcPr>
          <w:p w14:paraId="04C42965" w14:textId="77777777" w:rsidR="00D014D8" w:rsidRDefault="0076476A" w:rsidP="00057F34">
            <w:pPr>
              <w:rPr>
                <w:rFonts w:ascii="Times New Roman" w:hAnsi="Times New Roman" w:cs="Times New Roman"/>
                <w:sz w:val="24"/>
                <w:szCs w:val="24"/>
              </w:rPr>
            </w:pPr>
            <w:proofErr w:type="spellStart"/>
            <w:r>
              <w:rPr>
                <w:rFonts w:ascii="Times New Roman" w:hAnsi="Times New Roman" w:cs="Times New Roman"/>
                <w:sz w:val="24"/>
                <w:szCs w:val="24"/>
              </w:rPr>
              <w:t>Yeap</w:t>
            </w:r>
            <w:proofErr w:type="spellEnd"/>
            <w:r>
              <w:rPr>
                <w:rFonts w:ascii="Times New Roman" w:hAnsi="Times New Roman" w:cs="Times New Roman"/>
                <w:sz w:val="24"/>
                <w:szCs w:val="24"/>
              </w:rPr>
              <w:t xml:space="preserve"> 2012 [6</w:t>
            </w:r>
            <w:r w:rsidR="00AF750F">
              <w:rPr>
                <w:rFonts w:ascii="Times New Roman" w:hAnsi="Times New Roman" w:cs="Times New Roman"/>
                <w:sz w:val="24"/>
                <w:szCs w:val="24"/>
              </w:rPr>
              <w:t>4</w:t>
            </w:r>
            <w:r w:rsidR="00D014D8" w:rsidRPr="003C660C">
              <w:rPr>
                <w:rFonts w:ascii="Times New Roman" w:hAnsi="Times New Roman" w:cs="Times New Roman"/>
                <w:sz w:val="24"/>
                <w:szCs w:val="24"/>
              </w:rPr>
              <w:t>]</w:t>
            </w:r>
          </w:p>
        </w:tc>
        <w:tc>
          <w:tcPr>
            <w:tcW w:w="1767" w:type="dxa"/>
          </w:tcPr>
          <w:p w14:paraId="7474C488" w14:textId="77777777" w:rsidR="00D014D8" w:rsidRPr="003C660C" w:rsidRDefault="00D014D8" w:rsidP="00057F34">
            <w:pPr>
              <w:rPr>
                <w:rFonts w:ascii="Times New Roman" w:hAnsi="Times New Roman" w:cs="Times New Roman"/>
                <w:sz w:val="24"/>
                <w:szCs w:val="24"/>
              </w:rPr>
            </w:pPr>
          </w:p>
        </w:tc>
        <w:tc>
          <w:tcPr>
            <w:tcW w:w="1767" w:type="dxa"/>
          </w:tcPr>
          <w:p w14:paraId="3EA48221"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14:paraId="4820F50B"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Australian community men</w:t>
            </w:r>
          </w:p>
          <w:p w14:paraId="336584A8"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n=3943; age 75±4</w:t>
            </w:r>
          </w:p>
        </w:tc>
        <w:tc>
          <w:tcPr>
            <w:tcW w:w="770" w:type="dxa"/>
          </w:tcPr>
          <w:p w14:paraId="589EFCD1"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8/9</w:t>
            </w:r>
          </w:p>
        </w:tc>
      </w:tr>
      <w:tr w:rsidR="00D014D8" w:rsidRPr="003C660C" w14:paraId="7FA90969" w14:textId="77777777" w:rsidTr="00D014D8">
        <w:trPr>
          <w:jc w:val="center"/>
        </w:trPr>
        <w:tc>
          <w:tcPr>
            <w:tcW w:w="2310" w:type="dxa"/>
          </w:tcPr>
          <w:p w14:paraId="0465EA20" w14:textId="77777777" w:rsidR="00D014D8" w:rsidRDefault="0076476A" w:rsidP="00057F34">
            <w:pPr>
              <w:rPr>
                <w:rFonts w:ascii="Times New Roman" w:hAnsi="Times New Roman" w:cs="Times New Roman"/>
                <w:sz w:val="24"/>
                <w:szCs w:val="24"/>
              </w:rPr>
            </w:pPr>
            <w:proofErr w:type="spellStart"/>
            <w:r>
              <w:rPr>
                <w:rFonts w:ascii="Times New Roman" w:hAnsi="Times New Roman" w:cs="Times New Roman"/>
                <w:sz w:val="24"/>
                <w:szCs w:val="24"/>
              </w:rPr>
              <w:t>Bano</w:t>
            </w:r>
            <w:proofErr w:type="spellEnd"/>
            <w:r>
              <w:rPr>
                <w:rFonts w:ascii="Times New Roman" w:hAnsi="Times New Roman" w:cs="Times New Roman"/>
                <w:sz w:val="24"/>
                <w:szCs w:val="24"/>
              </w:rPr>
              <w:t xml:space="preserve"> 2018 [6</w:t>
            </w:r>
            <w:r w:rsidR="00AF750F">
              <w:rPr>
                <w:rFonts w:ascii="Times New Roman" w:hAnsi="Times New Roman" w:cs="Times New Roman"/>
                <w:sz w:val="24"/>
                <w:szCs w:val="24"/>
              </w:rPr>
              <w:t>5</w:t>
            </w:r>
            <w:r w:rsidR="00D014D8" w:rsidRPr="003C660C">
              <w:rPr>
                <w:rFonts w:ascii="Times New Roman" w:hAnsi="Times New Roman" w:cs="Times New Roman"/>
                <w:sz w:val="24"/>
                <w:szCs w:val="24"/>
              </w:rPr>
              <w:t>]</w:t>
            </w:r>
          </w:p>
        </w:tc>
        <w:tc>
          <w:tcPr>
            <w:tcW w:w="1767" w:type="dxa"/>
          </w:tcPr>
          <w:p w14:paraId="54D37F3A" w14:textId="77777777" w:rsidR="00D014D8" w:rsidRPr="003C660C" w:rsidRDefault="00D014D8" w:rsidP="00057F34">
            <w:pPr>
              <w:rPr>
                <w:rFonts w:ascii="Times New Roman" w:hAnsi="Times New Roman" w:cs="Times New Roman"/>
                <w:sz w:val="24"/>
                <w:szCs w:val="24"/>
              </w:rPr>
            </w:pPr>
          </w:p>
        </w:tc>
        <w:tc>
          <w:tcPr>
            <w:tcW w:w="1767" w:type="dxa"/>
          </w:tcPr>
          <w:p w14:paraId="50C4B759"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14:paraId="25BAC506"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w:t>
            </w:r>
          </w:p>
          <w:p w14:paraId="09253C0B"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w:t>
            </w:r>
            <w:proofErr w:type="gramStart"/>
            <w:r w:rsidRPr="003C660C">
              <w:rPr>
                <w:rFonts w:ascii="Times New Roman" w:hAnsi="Times New Roman" w:cs="Times New Roman"/>
                <w:sz w:val="24"/>
                <w:szCs w:val="24"/>
              </w:rPr>
              <w:t>9</w:t>
            </w:r>
            <w:r>
              <w:rPr>
                <w:rFonts w:ascii="Times New Roman" w:hAnsi="Times New Roman" w:cs="Times New Roman"/>
                <w:sz w:val="24"/>
                <w:szCs w:val="24"/>
              </w:rPr>
              <w:t xml:space="preserve">419 </w:t>
            </w:r>
            <w:r w:rsidRPr="003C660C">
              <w:rPr>
                <w:rFonts w:ascii="Times New Roman" w:hAnsi="Times New Roman" w:cs="Times New Roman"/>
                <w:sz w:val="24"/>
                <w:szCs w:val="24"/>
              </w:rPr>
              <w:t>;age</w:t>
            </w:r>
            <w:proofErr w:type="gramEnd"/>
            <w:r w:rsidRPr="003C660C">
              <w:rPr>
                <w:rFonts w:ascii="Times New Roman" w:hAnsi="Times New Roman" w:cs="Times New Roman"/>
                <w:sz w:val="24"/>
                <w:szCs w:val="24"/>
              </w:rPr>
              <w:t xml:space="preserve"> 65±10;female 57%</w:t>
            </w:r>
          </w:p>
        </w:tc>
        <w:tc>
          <w:tcPr>
            <w:tcW w:w="770" w:type="dxa"/>
          </w:tcPr>
          <w:p w14:paraId="747D22B2"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14:paraId="1A07B374" w14:textId="77777777" w:rsidTr="00D014D8">
        <w:trPr>
          <w:jc w:val="center"/>
        </w:trPr>
        <w:tc>
          <w:tcPr>
            <w:tcW w:w="2310" w:type="dxa"/>
          </w:tcPr>
          <w:p w14:paraId="12DB0000" w14:textId="77777777" w:rsidR="008A17E0" w:rsidRDefault="00D014D8" w:rsidP="008A17E0">
            <w:pPr>
              <w:rPr>
                <w:rFonts w:ascii="Times New Roman" w:hAnsi="Times New Roman" w:cs="Times New Roman"/>
                <w:sz w:val="24"/>
                <w:szCs w:val="24"/>
              </w:rPr>
            </w:pPr>
            <w:proofErr w:type="spellStart"/>
            <w:r>
              <w:rPr>
                <w:rFonts w:ascii="Times New Roman" w:hAnsi="Times New Roman" w:cs="Times New Roman"/>
                <w:sz w:val="24"/>
                <w:szCs w:val="24"/>
              </w:rPr>
              <w:t>Gussekloo</w:t>
            </w:r>
            <w:proofErr w:type="spellEnd"/>
            <w:r w:rsidR="0076476A">
              <w:rPr>
                <w:rFonts w:ascii="Times New Roman" w:hAnsi="Times New Roman" w:cs="Times New Roman"/>
                <w:sz w:val="24"/>
                <w:szCs w:val="24"/>
              </w:rPr>
              <w:t xml:space="preserve"> [6</w:t>
            </w:r>
            <w:r w:rsidR="00AF750F">
              <w:rPr>
                <w:rFonts w:ascii="Times New Roman" w:hAnsi="Times New Roman" w:cs="Times New Roman"/>
                <w:sz w:val="24"/>
                <w:szCs w:val="24"/>
              </w:rPr>
              <w:t>7</w:t>
            </w:r>
            <w:r w:rsidR="0076476A">
              <w:rPr>
                <w:rFonts w:ascii="Times New Roman" w:hAnsi="Times New Roman" w:cs="Times New Roman"/>
                <w:sz w:val="24"/>
                <w:szCs w:val="24"/>
              </w:rPr>
              <w:t>]</w:t>
            </w:r>
          </w:p>
        </w:tc>
        <w:tc>
          <w:tcPr>
            <w:tcW w:w="1767" w:type="dxa"/>
          </w:tcPr>
          <w:p w14:paraId="769BC767" w14:textId="77777777" w:rsidR="00D014D8" w:rsidRPr="003C660C" w:rsidRDefault="00D014D8" w:rsidP="00057F34">
            <w:pPr>
              <w:rPr>
                <w:rFonts w:ascii="Times New Roman" w:hAnsi="Times New Roman" w:cs="Times New Roman"/>
                <w:sz w:val="24"/>
                <w:szCs w:val="24"/>
              </w:rPr>
            </w:pPr>
          </w:p>
        </w:tc>
        <w:tc>
          <w:tcPr>
            <w:tcW w:w="1767" w:type="dxa"/>
          </w:tcPr>
          <w:p w14:paraId="513DBE97"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14:paraId="48C59094"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 xml:space="preserve">Dutch </w:t>
            </w:r>
            <w:proofErr w:type="spellStart"/>
            <w:proofErr w:type="gramStart"/>
            <w:r>
              <w:rPr>
                <w:rFonts w:ascii="Times New Roman" w:hAnsi="Times New Roman" w:cs="Times New Roman"/>
                <w:sz w:val="24"/>
                <w:szCs w:val="24"/>
              </w:rPr>
              <w:t>community;n</w:t>
            </w:r>
            <w:proofErr w:type="spellEnd"/>
            <w:proofErr w:type="gramEnd"/>
            <w:r>
              <w:rPr>
                <w:rFonts w:ascii="Times New Roman" w:hAnsi="Times New Roman" w:cs="Times New Roman"/>
                <w:sz w:val="24"/>
                <w:szCs w:val="24"/>
              </w:rPr>
              <w:t>=558;all age 85;female 66%</w:t>
            </w:r>
          </w:p>
        </w:tc>
        <w:tc>
          <w:tcPr>
            <w:tcW w:w="770" w:type="dxa"/>
          </w:tcPr>
          <w:p w14:paraId="5E4862EB"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8/9</w:t>
            </w:r>
          </w:p>
        </w:tc>
      </w:tr>
      <w:tr w:rsidR="00D014D8" w:rsidRPr="003C660C" w14:paraId="5C233060" w14:textId="77777777" w:rsidTr="00D014D8">
        <w:trPr>
          <w:jc w:val="center"/>
        </w:trPr>
        <w:tc>
          <w:tcPr>
            <w:tcW w:w="2310" w:type="dxa"/>
          </w:tcPr>
          <w:p w14:paraId="347C3A10" w14:textId="77777777" w:rsidR="00D014D8" w:rsidRDefault="0076476A" w:rsidP="00057F34">
            <w:pPr>
              <w:rPr>
                <w:rFonts w:ascii="Times New Roman" w:hAnsi="Times New Roman" w:cs="Times New Roman"/>
                <w:sz w:val="24"/>
                <w:szCs w:val="24"/>
              </w:rPr>
            </w:pPr>
            <w:proofErr w:type="spellStart"/>
            <w:r>
              <w:rPr>
                <w:rFonts w:ascii="Times New Roman" w:hAnsi="Times New Roman" w:cs="Times New Roman"/>
                <w:sz w:val="24"/>
                <w:szCs w:val="24"/>
              </w:rPr>
              <w:t>Volpato</w:t>
            </w:r>
            <w:proofErr w:type="spellEnd"/>
            <w:r>
              <w:rPr>
                <w:rFonts w:ascii="Times New Roman" w:hAnsi="Times New Roman" w:cs="Times New Roman"/>
                <w:sz w:val="24"/>
                <w:szCs w:val="24"/>
              </w:rPr>
              <w:t xml:space="preserve"> 2002 [</w:t>
            </w:r>
            <w:r w:rsidR="00AF750F">
              <w:rPr>
                <w:rFonts w:ascii="Times New Roman" w:hAnsi="Times New Roman" w:cs="Times New Roman"/>
                <w:sz w:val="24"/>
                <w:szCs w:val="24"/>
              </w:rPr>
              <w:t>60</w:t>
            </w:r>
            <w:r w:rsidR="00D014D8" w:rsidRPr="003C660C">
              <w:rPr>
                <w:rFonts w:ascii="Times New Roman" w:hAnsi="Times New Roman" w:cs="Times New Roman"/>
                <w:sz w:val="24"/>
                <w:szCs w:val="24"/>
              </w:rPr>
              <w:t>]</w:t>
            </w:r>
          </w:p>
        </w:tc>
        <w:tc>
          <w:tcPr>
            <w:tcW w:w="1767" w:type="dxa"/>
          </w:tcPr>
          <w:p w14:paraId="1CCC583F" w14:textId="77777777" w:rsidR="00D014D8" w:rsidRPr="003C660C" w:rsidRDefault="00D014D8" w:rsidP="00057F34">
            <w:pPr>
              <w:rPr>
                <w:rFonts w:ascii="Times New Roman" w:hAnsi="Times New Roman" w:cs="Times New Roman"/>
                <w:sz w:val="24"/>
                <w:szCs w:val="24"/>
              </w:rPr>
            </w:pPr>
            <w:r>
              <w:rPr>
                <w:rFonts w:ascii="Times New Roman" w:hAnsi="Times New Roman" w:cs="Times New Roman"/>
                <w:sz w:val="24"/>
                <w:szCs w:val="24"/>
              </w:rPr>
              <w:t>Dementia</w:t>
            </w:r>
          </w:p>
        </w:tc>
        <w:tc>
          <w:tcPr>
            <w:tcW w:w="1767" w:type="dxa"/>
          </w:tcPr>
          <w:p w14:paraId="666239F5"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14:paraId="61565A5F"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U.S. community women age≥ 65</w:t>
            </w:r>
          </w:p>
          <w:p w14:paraId="48D5DDB5"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w:t>
            </w:r>
            <w:proofErr w:type="gramStart"/>
            <w:r w:rsidRPr="003C660C">
              <w:rPr>
                <w:rFonts w:ascii="Times New Roman" w:hAnsi="Times New Roman" w:cs="Times New Roman"/>
                <w:sz w:val="24"/>
                <w:szCs w:val="24"/>
              </w:rPr>
              <w:t>464;age</w:t>
            </w:r>
            <w:proofErr w:type="gramEnd"/>
            <w:r w:rsidRPr="003C660C">
              <w:rPr>
                <w:rFonts w:ascii="Times New Roman" w:hAnsi="Times New Roman" w:cs="Times New Roman"/>
                <w:sz w:val="24"/>
                <w:szCs w:val="24"/>
              </w:rPr>
              <w:t xml:space="preserve"> 77± 0.6</w:t>
            </w:r>
          </w:p>
        </w:tc>
        <w:tc>
          <w:tcPr>
            <w:tcW w:w="770" w:type="dxa"/>
          </w:tcPr>
          <w:p w14:paraId="4FA73182"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8/9</w:t>
            </w:r>
          </w:p>
        </w:tc>
      </w:tr>
      <w:tr w:rsidR="00D014D8" w:rsidRPr="003C660C" w14:paraId="5F14100B" w14:textId="77777777" w:rsidTr="00D014D8">
        <w:trPr>
          <w:jc w:val="center"/>
        </w:trPr>
        <w:tc>
          <w:tcPr>
            <w:tcW w:w="2310" w:type="dxa"/>
          </w:tcPr>
          <w:p w14:paraId="4D03BF25" w14:textId="77777777" w:rsidR="00D014D8" w:rsidRDefault="0076476A" w:rsidP="00057F34">
            <w:pPr>
              <w:rPr>
                <w:rFonts w:ascii="Times New Roman" w:hAnsi="Times New Roman" w:cs="Times New Roman"/>
                <w:sz w:val="24"/>
                <w:szCs w:val="24"/>
              </w:rPr>
            </w:pPr>
            <w:r>
              <w:rPr>
                <w:rFonts w:ascii="Times New Roman" w:hAnsi="Times New Roman" w:cs="Times New Roman"/>
                <w:sz w:val="24"/>
                <w:szCs w:val="24"/>
              </w:rPr>
              <w:t>de Jong 2006 [6</w:t>
            </w:r>
            <w:r w:rsidR="00AF750F">
              <w:rPr>
                <w:rFonts w:ascii="Times New Roman" w:hAnsi="Times New Roman" w:cs="Times New Roman"/>
                <w:sz w:val="24"/>
                <w:szCs w:val="24"/>
              </w:rPr>
              <w:t>2</w:t>
            </w:r>
            <w:r w:rsidR="00D014D8" w:rsidRPr="003C660C">
              <w:rPr>
                <w:rFonts w:ascii="Times New Roman" w:hAnsi="Times New Roman" w:cs="Times New Roman"/>
                <w:sz w:val="24"/>
                <w:szCs w:val="24"/>
              </w:rPr>
              <w:t>]</w:t>
            </w:r>
          </w:p>
        </w:tc>
        <w:tc>
          <w:tcPr>
            <w:tcW w:w="1767" w:type="dxa"/>
          </w:tcPr>
          <w:p w14:paraId="23C8DA57" w14:textId="77777777" w:rsidR="00D014D8" w:rsidRPr="003C660C" w:rsidRDefault="00D014D8" w:rsidP="00057F34">
            <w:pPr>
              <w:rPr>
                <w:rFonts w:ascii="Times New Roman" w:hAnsi="Times New Roman" w:cs="Times New Roman"/>
                <w:sz w:val="24"/>
                <w:szCs w:val="24"/>
              </w:rPr>
            </w:pPr>
          </w:p>
        </w:tc>
        <w:tc>
          <w:tcPr>
            <w:tcW w:w="1767" w:type="dxa"/>
          </w:tcPr>
          <w:p w14:paraId="6B6D04A9"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14:paraId="5058A50E"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w:t>
            </w:r>
          </w:p>
          <w:p w14:paraId="73C0E605"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lastRenderedPageBreak/>
              <w:t>n=489, age 73±8; female 48%</w:t>
            </w:r>
          </w:p>
        </w:tc>
        <w:tc>
          <w:tcPr>
            <w:tcW w:w="770" w:type="dxa"/>
          </w:tcPr>
          <w:p w14:paraId="4A454926"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lastRenderedPageBreak/>
              <w:t>9/9</w:t>
            </w:r>
          </w:p>
        </w:tc>
      </w:tr>
      <w:tr w:rsidR="00D014D8" w:rsidRPr="003C660C" w14:paraId="3EC0CE4C" w14:textId="77777777" w:rsidTr="00D014D8">
        <w:trPr>
          <w:jc w:val="center"/>
        </w:trPr>
        <w:tc>
          <w:tcPr>
            <w:tcW w:w="2310" w:type="dxa"/>
          </w:tcPr>
          <w:p w14:paraId="1FB85CA6" w14:textId="77777777" w:rsidR="00D014D8" w:rsidRDefault="0076476A" w:rsidP="00057F34">
            <w:pPr>
              <w:rPr>
                <w:rFonts w:ascii="Times New Roman" w:hAnsi="Times New Roman" w:cs="Times New Roman"/>
                <w:sz w:val="24"/>
                <w:szCs w:val="24"/>
              </w:rPr>
            </w:pPr>
            <w:proofErr w:type="spellStart"/>
            <w:r>
              <w:rPr>
                <w:rFonts w:ascii="Times New Roman" w:hAnsi="Times New Roman" w:cs="Times New Roman"/>
                <w:sz w:val="24"/>
                <w:szCs w:val="24"/>
              </w:rPr>
              <w:t>Roef</w:t>
            </w:r>
            <w:proofErr w:type="spellEnd"/>
            <w:r>
              <w:rPr>
                <w:rFonts w:ascii="Times New Roman" w:hAnsi="Times New Roman" w:cs="Times New Roman"/>
                <w:sz w:val="24"/>
                <w:szCs w:val="24"/>
              </w:rPr>
              <w:t xml:space="preserve"> 2011 [3</w:t>
            </w:r>
            <w:r w:rsidR="00AF750F">
              <w:rPr>
                <w:rFonts w:ascii="Times New Roman" w:hAnsi="Times New Roman" w:cs="Times New Roman"/>
                <w:sz w:val="24"/>
                <w:szCs w:val="24"/>
              </w:rPr>
              <w:t>5</w:t>
            </w:r>
            <w:r w:rsidR="00D014D8" w:rsidRPr="003C660C">
              <w:rPr>
                <w:rFonts w:ascii="Times New Roman" w:hAnsi="Times New Roman" w:cs="Times New Roman"/>
                <w:sz w:val="24"/>
                <w:szCs w:val="24"/>
              </w:rPr>
              <w:t>]</w:t>
            </w:r>
          </w:p>
        </w:tc>
        <w:tc>
          <w:tcPr>
            <w:tcW w:w="1767" w:type="dxa"/>
          </w:tcPr>
          <w:p w14:paraId="7EC7204C" w14:textId="77777777" w:rsidR="00D014D8" w:rsidRPr="003C660C" w:rsidRDefault="00D014D8" w:rsidP="00057F34">
            <w:pPr>
              <w:rPr>
                <w:rFonts w:ascii="Times New Roman" w:hAnsi="Times New Roman" w:cs="Times New Roman"/>
                <w:sz w:val="24"/>
                <w:szCs w:val="24"/>
              </w:rPr>
            </w:pPr>
            <w:r>
              <w:rPr>
                <w:rFonts w:ascii="Times New Roman" w:hAnsi="Times New Roman" w:cs="Times New Roman"/>
                <w:sz w:val="24"/>
                <w:szCs w:val="24"/>
              </w:rPr>
              <w:t>osteoporosis</w:t>
            </w:r>
          </w:p>
        </w:tc>
        <w:tc>
          <w:tcPr>
            <w:tcW w:w="1767" w:type="dxa"/>
          </w:tcPr>
          <w:p w14:paraId="382EF534"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14:paraId="7C818D73"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 xml:space="preserve">Belgian </w:t>
            </w:r>
            <w:proofErr w:type="gramStart"/>
            <w:r w:rsidRPr="003C660C">
              <w:rPr>
                <w:rFonts w:ascii="Times New Roman" w:hAnsi="Times New Roman" w:cs="Times New Roman"/>
                <w:sz w:val="24"/>
                <w:szCs w:val="24"/>
              </w:rPr>
              <w:t>community ,</w:t>
            </w:r>
            <w:proofErr w:type="gramEnd"/>
            <w:r w:rsidRPr="003C660C">
              <w:rPr>
                <w:rFonts w:ascii="Times New Roman" w:hAnsi="Times New Roman" w:cs="Times New Roman"/>
                <w:sz w:val="24"/>
                <w:szCs w:val="24"/>
              </w:rPr>
              <w:t xml:space="preserve"> men age 25-45</w:t>
            </w:r>
          </w:p>
          <w:p w14:paraId="111C7283"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w:t>
            </w:r>
            <w:proofErr w:type="gramStart"/>
            <w:r w:rsidRPr="003C660C">
              <w:rPr>
                <w:rFonts w:ascii="Times New Roman" w:hAnsi="Times New Roman" w:cs="Times New Roman"/>
                <w:sz w:val="24"/>
                <w:szCs w:val="24"/>
              </w:rPr>
              <w:t>677;age</w:t>
            </w:r>
            <w:proofErr w:type="gramEnd"/>
            <w:r w:rsidRPr="003C660C">
              <w:rPr>
                <w:rFonts w:ascii="Times New Roman" w:hAnsi="Times New Roman" w:cs="Times New Roman"/>
                <w:sz w:val="24"/>
                <w:szCs w:val="24"/>
              </w:rPr>
              <w:t xml:space="preserve"> 34±6</w:t>
            </w:r>
          </w:p>
        </w:tc>
        <w:tc>
          <w:tcPr>
            <w:tcW w:w="770" w:type="dxa"/>
          </w:tcPr>
          <w:p w14:paraId="0B61B747"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14:paraId="25E8CB04" w14:textId="77777777" w:rsidTr="00D014D8">
        <w:trPr>
          <w:jc w:val="center"/>
        </w:trPr>
        <w:tc>
          <w:tcPr>
            <w:tcW w:w="2310" w:type="dxa"/>
          </w:tcPr>
          <w:p w14:paraId="05B71999" w14:textId="77777777" w:rsidR="00D014D8" w:rsidRDefault="003A78D2" w:rsidP="00057F34">
            <w:pPr>
              <w:rPr>
                <w:rFonts w:ascii="Times New Roman" w:hAnsi="Times New Roman" w:cs="Times New Roman"/>
                <w:sz w:val="24"/>
                <w:szCs w:val="24"/>
              </w:rPr>
            </w:pPr>
            <w:r>
              <w:rPr>
                <w:rFonts w:ascii="Times New Roman" w:hAnsi="Times New Roman" w:cs="Times New Roman"/>
                <w:sz w:val="24"/>
                <w:szCs w:val="24"/>
              </w:rPr>
              <w:t xml:space="preserve">van der </w:t>
            </w:r>
            <w:proofErr w:type="spellStart"/>
            <w:r>
              <w:rPr>
                <w:rFonts w:ascii="Times New Roman" w:hAnsi="Times New Roman" w:cs="Times New Roman"/>
                <w:sz w:val="24"/>
                <w:szCs w:val="24"/>
              </w:rPr>
              <w:t>Deure</w:t>
            </w:r>
            <w:proofErr w:type="spellEnd"/>
            <w:r>
              <w:rPr>
                <w:rFonts w:ascii="Times New Roman" w:hAnsi="Times New Roman" w:cs="Times New Roman"/>
                <w:sz w:val="24"/>
                <w:szCs w:val="24"/>
              </w:rPr>
              <w:t xml:space="preserve"> 2008 [3</w:t>
            </w:r>
            <w:r w:rsidR="00AF750F">
              <w:rPr>
                <w:rFonts w:ascii="Times New Roman" w:hAnsi="Times New Roman" w:cs="Times New Roman"/>
                <w:sz w:val="24"/>
                <w:szCs w:val="24"/>
              </w:rPr>
              <w:t>7</w:t>
            </w:r>
            <w:r w:rsidR="00D014D8" w:rsidRPr="003C660C">
              <w:rPr>
                <w:rFonts w:ascii="Times New Roman" w:hAnsi="Times New Roman" w:cs="Times New Roman"/>
                <w:sz w:val="24"/>
                <w:szCs w:val="24"/>
              </w:rPr>
              <w:t>]</w:t>
            </w:r>
          </w:p>
        </w:tc>
        <w:tc>
          <w:tcPr>
            <w:tcW w:w="1767" w:type="dxa"/>
          </w:tcPr>
          <w:p w14:paraId="5C5DA9D8" w14:textId="77777777" w:rsidR="00D014D8" w:rsidRPr="003C660C" w:rsidRDefault="00D014D8" w:rsidP="00057F34">
            <w:pPr>
              <w:rPr>
                <w:rFonts w:ascii="Times New Roman" w:hAnsi="Times New Roman" w:cs="Times New Roman"/>
                <w:sz w:val="24"/>
                <w:szCs w:val="24"/>
              </w:rPr>
            </w:pPr>
          </w:p>
        </w:tc>
        <w:tc>
          <w:tcPr>
            <w:tcW w:w="1767" w:type="dxa"/>
          </w:tcPr>
          <w:p w14:paraId="1049A434"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14:paraId="742D2578"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 age≥55</w:t>
            </w:r>
          </w:p>
          <w:p w14:paraId="030370D9"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w:t>
            </w:r>
            <w:proofErr w:type="gramStart"/>
            <w:r w:rsidRPr="003C660C">
              <w:rPr>
                <w:rFonts w:ascii="Times New Roman" w:hAnsi="Times New Roman" w:cs="Times New Roman"/>
                <w:sz w:val="24"/>
                <w:szCs w:val="24"/>
              </w:rPr>
              <w:t>1151;age</w:t>
            </w:r>
            <w:proofErr w:type="gramEnd"/>
            <w:r w:rsidRPr="003C660C">
              <w:rPr>
                <w:rFonts w:ascii="Times New Roman" w:hAnsi="Times New Roman" w:cs="Times New Roman"/>
                <w:sz w:val="24"/>
                <w:szCs w:val="24"/>
              </w:rPr>
              <w:t xml:space="preserve"> 69±8;female 58%</w:t>
            </w:r>
          </w:p>
        </w:tc>
        <w:tc>
          <w:tcPr>
            <w:tcW w:w="770" w:type="dxa"/>
          </w:tcPr>
          <w:p w14:paraId="360CD8E0"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14:paraId="571C4904" w14:textId="77777777" w:rsidTr="00D014D8">
        <w:trPr>
          <w:jc w:val="center"/>
        </w:trPr>
        <w:tc>
          <w:tcPr>
            <w:tcW w:w="2310" w:type="dxa"/>
          </w:tcPr>
          <w:p w14:paraId="6EC1276D" w14:textId="77777777" w:rsidR="00D014D8" w:rsidRDefault="0076476A" w:rsidP="00057F34">
            <w:pPr>
              <w:rPr>
                <w:rFonts w:ascii="Times New Roman" w:hAnsi="Times New Roman" w:cs="Times New Roman"/>
                <w:sz w:val="24"/>
                <w:szCs w:val="24"/>
              </w:rPr>
            </w:pPr>
            <w:r>
              <w:rPr>
                <w:rFonts w:ascii="Times New Roman" w:hAnsi="Times New Roman" w:cs="Times New Roman"/>
                <w:sz w:val="24"/>
                <w:szCs w:val="24"/>
              </w:rPr>
              <w:t>Murphy 2010 [3</w:t>
            </w:r>
            <w:r w:rsidR="00AF750F">
              <w:rPr>
                <w:rFonts w:ascii="Times New Roman" w:hAnsi="Times New Roman" w:cs="Times New Roman"/>
                <w:sz w:val="24"/>
                <w:szCs w:val="24"/>
              </w:rPr>
              <w:t>6</w:t>
            </w:r>
            <w:r w:rsidR="00D014D8" w:rsidRPr="003C660C">
              <w:rPr>
                <w:rFonts w:ascii="Times New Roman" w:hAnsi="Times New Roman" w:cs="Times New Roman"/>
                <w:sz w:val="24"/>
                <w:szCs w:val="24"/>
              </w:rPr>
              <w:t>]</w:t>
            </w:r>
          </w:p>
        </w:tc>
        <w:tc>
          <w:tcPr>
            <w:tcW w:w="1767" w:type="dxa"/>
          </w:tcPr>
          <w:p w14:paraId="03126BAD" w14:textId="77777777" w:rsidR="00D014D8" w:rsidRPr="003C660C" w:rsidRDefault="00D014D8" w:rsidP="00057F34">
            <w:pPr>
              <w:rPr>
                <w:rFonts w:ascii="Times New Roman" w:hAnsi="Times New Roman" w:cs="Times New Roman"/>
                <w:sz w:val="24"/>
                <w:szCs w:val="24"/>
              </w:rPr>
            </w:pPr>
          </w:p>
        </w:tc>
        <w:tc>
          <w:tcPr>
            <w:tcW w:w="1767" w:type="dxa"/>
          </w:tcPr>
          <w:p w14:paraId="74B96EB0"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14:paraId="08D8418A"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 xml:space="preserve">European post-menopausal women; </w:t>
            </w:r>
          </w:p>
          <w:p w14:paraId="6B570F64"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n=1278; age 68 ±7</w:t>
            </w:r>
          </w:p>
        </w:tc>
        <w:tc>
          <w:tcPr>
            <w:tcW w:w="770" w:type="dxa"/>
          </w:tcPr>
          <w:p w14:paraId="05F65B61"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7/9</w:t>
            </w:r>
          </w:p>
        </w:tc>
      </w:tr>
      <w:tr w:rsidR="00D014D8" w:rsidRPr="003C660C" w14:paraId="5D8C62B4" w14:textId="77777777" w:rsidTr="00D014D8">
        <w:trPr>
          <w:jc w:val="center"/>
        </w:trPr>
        <w:tc>
          <w:tcPr>
            <w:tcW w:w="2310" w:type="dxa"/>
          </w:tcPr>
          <w:p w14:paraId="732A01CE" w14:textId="77777777" w:rsidR="00D014D8" w:rsidRDefault="003A78D2" w:rsidP="00057F34">
            <w:pPr>
              <w:rPr>
                <w:rFonts w:ascii="Times New Roman" w:hAnsi="Times New Roman" w:cs="Times New Roman"/>
                <w:sz w:val="24"/>
                <w:szCs w:val="24"/>
              </w:rPr>
            </w:pPr>
            <w:r>
              <w:rPr>
                <w:rFonts w:ascii="Times New Roman" w:hAnsi="Times New Roman" w:cs="Times New Roman"/>
                <w:sz w:val="24"/>
                <w:szCs w:val="24"/>
              </w:rPr>
              <w:t>van Rijn 2014 [3</w:t>
            </w:r>
            <w:r w:rsidR="00AF750F">
              <w:rPr>
                <w:rFonts w:ascii="Times New Roman" w:hAnsi="Times New Roman" w:cs="Times New Roman"/>
                <w:sz w:val="24"/>
                <w:szCs w:val="24"/>
              </w:rPr>
              <w:t>4</w:t>
            </w:r>
            <w:r w:rsidR="00D014D8" w:rsidRPr="003C660C">
              <w:rPr>
                <w:rFonts w:ascii="Times New Roman" w:hAnsi="Times New Roman" w:cs="Times New Roman"/>
                <w:sz w:val="24"/>
                <w:szCs w:val="24"/>
              </w:rPr>
              <w:t>]</w:t>
            </w:r>
          </w:p>
        </w:tc>
        <w:tc>
          <w:tcPr>
            <w:tcW w:w="1767" w:type="dxa"/>
          </w:tcPr>
          <w:p w14:paraId="2D94367F" w14:textId="77777777" w:rsidR="00D014D8" w:rsidRPr="003C660C" w:rsidRDefault="00D014D8" w:rsidP="00057F34">
            <w:pPr>
              <w:rPr>
                <w:rFonts w:ascii="Times New Roman" w:hAnsi="Times New Roman" w:cs="Times New Roman"/>
                <w:sz w:val="24"/>
                <w:szCs w:val="24"/>
              </w:rPr>
            </w:pPr>
          </w:p>
        </w:tc>
        <w:tc>
          <w:tcPr>
            <w:tcW w:w="1767" w:type="dxa"/>
          </w:tcPr>
          <w:p w14:paraId="29FB66F4"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14:paraId="2CA956B0"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post-menopausal women</w:t>
            </w:r>
          </w:p>
          <w:p w14:paraId="776F72AE"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n=1477; age 50±2</w:t>
            </w:r>
          </w:p>
        </w:tc>
        <w:tc>
          <w:tcPr>
            <w:tcW w:w="770" w:type="dxa"/>
          </w:tcPr>
          <w:p w14:paraId="098F67C3"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14:paraId="0ED4D9BC" w14:textId="77777777" w:rsidTr="00D014D8">
        <w:trPr>
          <w:jc w:val="center"/>
        </w:trPr>
        <w:tc>
          <w:tcPr>
            <w:tcW w:w="2310" w:type="dxa"/>
          </w:tcPr>
          <w:p w14:paraId="6DB37C70" w14:textId="77777777" w:rsidR="00D014D8" w:rsidRDefault="003A78D2" w:rsidP="00057F34">
            <w:pPr>
              <w:rPr>
                <w:rFonts w:ascii="Times New Roman" w:hAnsi="Times New Roman" w:cs="Times New Roman"/>
                <w:sz w:val="24"/>
                <w:szCs w:val="24"/>
              </w:rPr>
            </w:pPr>
            <w:r>
              <w:rPr>
                <w:rFonts w:ascii="Times New Roman" w:hAnsi="Times New Roman" w:cs="Times New Roman"/>
                <w:sz w:val="24"/>
                <w:szCs w:val="24"/>
              </w:rPr>
              <w:t>Makepeace 2008 [</w:t>
            </w:r>
            <w:r w:rsidR="00AF750F">
              <w:rPr>
                <w:rFonts w:ascii="Times New Roman" w:hAnsi="Times New Roman" w:cs="Times New Roman"/>
                <w:sz w:val="24"/>
                <w:szCs w:val="24"/>
              </w:rPr>
              <w:t>50</w:t>
            </w:r>
            <w:r w:rsidR="00D014D8" w:rsidRPr="003C660C">
              <w:rPr>
                <w:rFonts w:ascii="Times New Roman" w:hAnsi="Times New Roman" w:cs="Times New Roman"/>
                <w:sz w:val="24"/>
                <w:szCs w:val="24"/>
              </w:rPr>
              <w:t>]</w:t>
            </w:r>
          </w:p>
        </w:tc>
        <w:tc>
          <w:tcPr>
            <w:tcW w:w="1767" w:type="dxa"/>
          </w:tcPr>
          <w:p w14:paraId="19B9C7DB" w14:textId="77777777" w:rsidR="00D014D8" w:rsidRPr="003C660C" w:rsidRDefault="00D014D8" w:rsidP="00057F34">
            <w:pPr>
              <w:rPr>
                <w:rFonts w:ascii="Times New Roman" w:hAnsi="Times New Roman" w:cs="Times New Roman"/>
                <w:sz w:val="24"/>
                <w:szCs w:val="24"/>
              </w:rPr>
            </w:pPr>
            <w:r>
              <w:rPr>
                <w:rFonts w:ascii="Times New Roman" w:hAnsi="Times New Roman" w:cs="Times New Roman"/>
                <w:sz w:val="24"/>
                <w:szCs w:val="24"/>
              </w:rPr>
              <w:t>Obesity/Metabolic syndrome</w:t>
            </w:r>
          </w:p>
        </w:tc>
        <w:tc>
          <w:tcPr>
            <w:tcW w:w="1767" w:type="dxa"/>
          </w:tcPr>
          <w:p w14:paraId="0734D715"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14:paraId="112BEECA"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Australian community</w:t>
            </w:r>
          </w:p>
          <w:p w14:paraId="5D746AA9"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w:t>
            </w:r>
            <w:proofErr w:type="gramStart"/>
            <w:r w:rsidRPr="003C660C">
              <w:rPr>
                <w:rFonts w:ascii="Times New Roman" w:hAnsi="Times New Roman" w:cs="Times New Roman"/>
                <w:sz w:val="24"/>
                <w:szCs w:val="24"/>
              </w:rPr>
              <w:t>1853;age</w:t>
            </w:r>
            <w:proofErr w:type="gramEnd"/>
            <w:r w:rsidRPr="003C660C">
              <w:rPr>
                <w:rFonts w:ascii="Times New Roman" w:hAnsi="Times New Roman" w:cs="Times New Roman"/>
                <w:sz w:val="24"/>
                <w:szCs w:val="24"/>
              </w:rPr>
              <w:t xml:space="preserve"> 49±17;female 47%</w:t>
            </w:r>
          </w:p>
        </w:tc>
        <w:tc>
          <w:tcPr>
            <w:tcW w:w="770" w:type="dxa"/>
          </w:tcPr>
          <w:p w14:paraId="562CC6D6"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14:paraId="7E2A5B79" w14:textId="77777777" w:rsidTr="00D014D8">
        <w:trPr>
          <w:jc w:val="center"/>
        </w:trPr>
        <w:tc>
          <w:tcPr>
            <w:tcW w:w="2310" w:type="dxa"/>
          </w:tcPr>
          <w:p w14:paraId="16B1BA8C" w14:textId="77777777" w:rsidR="00D014D8" w:rsidRDefault="003A78D2" w:rsidP="00057F34">
            <w:pPr>
              <w:rPr>
                <w:rFonts w:ascii="Times New Roman" w:hAnsi="Times New Roman" w:cs="Times New Roman"/>
                <w:sz w:val="24"/>
                <w:szCs w:val="24"/>
              </w:rPr>
            </w:pPr>
            <w:r>
              <w:rPr>
                <w:rFonts w:ascii="Times New Roman" w:hAnsi="Times New Roman" w:cs="Times New Roman"/>
                <w:sz w:val="24"/>
                <w:szCs w:val="24"/>
              </w:rPr>
              <w:t>Mehran 2017[4</w:t>
            </w:r>
            <w:r w:rsidR="00AF750F">
              <w:rPr>
                <w:rFonts w:ascii="Times New Roman" w:hAnsi="Times New Roman" w:cs="Times New Roman"/>
                <w:sz w:val="24"/>
                <w:szCs w:val="24"/>
              </w:rPr>
              <w:t>4</w:t>
            </w:r>
            <w:r w:rsidR="00D014D8" w:rsidRPr="003C660C">
              <w:rPr>
                <w:rFonts w:ascii="Times New Roman" w:hAnsi="Times New Roman" w:cs="Times New Roman"/>
                <w:sz w:val="24"/>
                <w:szCs w:val="24"/>
              </w:rPr>
              <w:t>]</w:t>
            </w:r>
          </w:p>
        </w:tc>
        <w:tc>
          <w:tcPr>
            <w:tcW w:w="1767" w:type="dxa"/>
          </w:tcPr>
          <w:p w14:paraId="3B4E37A5" w14:textId="77777777" w:rsidR="00D014D8" w:rsidRPr="003C660C" w:rsidRDefault="00D014D8" w:rsidP="00057F34">
            <w:pPr>
              <w:rPr>
                <w:rFonts w:ascii="Times New Roman" w:hAnsi="Times New Roman" w:cs="Times New Roman"/>
                <w:sz w:val="24"/>
                <w:szCs w:val="24"/>
              </w:rPr>
            </w:pPr>
          </w:p>
        </w:tc>
        <w:tc>
          <w:tcPr>
            <w:tcW w:w="1767" w:type="dxa"/>
          </w:tcPr>
          <w:p w14:paraId="42B983EA"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14:paraId="62069314"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Iran community</w:t>
            </w:r>
          </w:p>
          <w:p w14:paraId="314555C3"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w:t>
            </w:r>
            <w:proofErr w:type="gramStart"/>
            <w:r w:rsidRPr="003C660C">
              <w:rPr>
                <w:rFonts w:ascii="Times New Roman" w:hAnsi="Times New Roman" w:cs="Times New Roman"/>
                <w:sz w:val="24"/>
                <w:szCs w:val="24"/>
              </w:rPr>
              <w:t>2393;age</w:t>
            </w:r>
            <w:proofErr w:type="gramEnd"/>
            <w:r w:rsidRPr="003C660C">
              <w:rPr>
                <w:rFonts w:ascii="Times New Roman" w:hAnsi="Times New Roman" w:cs="Times New Roman"/>
                <w:sz w:val="24"/>
                <w:szCs w:val="24"/>
              </w:rPr>
              <w:t>38±13;female 61%</w:t>
            </w:r>
          </w:p>
        </w:tc>
        <w:tc>
          <w:tcPr>
            <w:tcW w:w="770" w:type="dxa"/>
          </w:tcPr>
          <w:p w14:paraId="4BF7D81B"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14:paraId="6E95004A" w14:textId="77777777" w:rsidTr="00D014D8">
        <w:trPr>
          <w:jc w:val="center"/>
        </w:trPr>
        <w:tc>
          <w:tcPr>
            <w:tcW w:w="2310" w:type="dxa"/>
          </w:tcPr>
          <w:p w14:paraId="3A041EBA"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 xml:space="preserve">Shon </w:t>
            </w:r>
            <w:commentRangeStart w:id="559"/>
            <w:r w:rsidRPr="003C660C">
              <w:rPr>
                <w:rFonts w:ascii="Times New Roman" w:hAnsi="Times New Roman" w:cs="Times New Roman"/>
                <w:sz w:val="24"/>
                <w:szCs w:val="24"/>
              </w:rPr>
              <w:t>2007</w:t>
            </w:r>
            <w:commentRangeEnd w:id="559"/>
            <w:r>
              <w:rPr>
                <w:rStyle w:val="CommentReference"/>
              </w:rPr>
              <w:commentReference w:id="559"/>
            </w:r>
            <w:r w:rsidR="003A78D2">
              <w:rPr>
                <w:rFonts w:ascii="Times New Roman" w:hAnsi="Times New Roman" w:cs="Times New Roman"/>
                <w:sz w:val="24"/>
                <w:szCs w:val="24"/>
              </w:rPr>
              <w:t xml:space="preserve"> [4</w:t>
            </w:r>
            <w:r w:rsidR="00AF750F">
              <w:rPr>
                <w:rFonts w:ascii="Times New Roman" w:hAnsi="Times New Roman" w:cs="Times New Roman"/>
                <w:sz w:val="24"/>
                <w:szCs w:val="24"/>
              </w:rPr>
              <w:t>9</w:t>
            </w:r>
            <w:r w:rsidRPr="003C660C">
              <w:rPr>
                <w:rFonts w:ascii="Times New Roman" w:hAnsi="Times New Roman" w:cs="Times New Roman"/>
                <w:sz w:val="24"/>
                <w:szCs w:val="24"/>
              </w:rPr>
              <w:t>]</w:t>
            </w:r>
          </w:p>
        </w:tc>
        <w:tc>
          <w:tcPr>
            <w:tcW w:w="1767" w:type="dxa"/>
          </w:tcPr>
          <w:p w14:paraId="4B1BA375" w14:textId="77777777" w:rsidR="00D014D8" w:rsidRPr="003C660C" w:rsidRDefault="00D014D8" w:rsidP="00057F34">
            <w:pPr>
              <w:rPr>
                <w:rFonts w:ascii="Times New Roman" w:hAnsi="Times New Roman" w:cs="Times New Roman"/>
                <w:sz w:val="24"/>
                <w:szCs w:val="24"/>
              </w:rPr>
            </w:pPr>
          </w:p>
        </w:tc>
        <w:tc>
          <w:tcPr>
            <w:tcW w:w="1767" w:type="dxa"/>
          </w:tcPr>
          <w:p w14:paraId="7E5A89D4"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14:paraId="72669169" w14:textId="77777777" w:rsidR="00D014D8" w:rsidRDefault="00D014D8" w:rsidP="00057F34">
            <w:pPr>
              <w:rPr>
                <w:rFonts w:ascii="Times New Roman" w:hAnsi="Times New Roman" w:cs="Times New Roman"/>
                <w:sz w:val="24"/>
                <w:szCs w:val="24"/>
              </w:rPr>
            </w:pPr>
            <w:proofErr w:type="gramStart"/>
            <w:r w:rsidRPr="003C660C">
              <w:rPr>
                <w:rFonts w:ascii="Times New Roman" w:hAnsi="Times New Roman" w:cs="Times New Roman"/>
                <w:sz w:val="24"/>
                <w:szCs w:val="24"/>
              </w:rPr>
              <w:t>Korean  women</w:t>
            </w:r>
            <w:proofErr w:type="gramEnd"/>
            <w:r w:rsidRPr="003C660C">
              <w:rPr>
                <w:rFonts w:ascii="Times New Roman" w:hAnsi="Times New Roman" w:cs="Times New Roman"/>
                <w:sz w:val="24"/>
                <w:szCs w:val="24"/>
              </w:rPr>
              <w:t xml:space="preserve"> Medical Centre-primary health screening; </w:t>
            </w:r>
            <w:r>
              <w:rPr>
                <w:rFonts w:ascii="Times New Roman" w:hAnsi="Times New Roman" w:cs="Times New Roman"/>
                <w:sz w:val="24"/>
                <w:szCs w:val="24"/>
              </w:rPr>
              <w:t xml:space="preserve">n=1572; </w:t>
            </w:r>
            <w:r w:rsidRPr="003C660C">
              <w:rPr>
                <w:rFonts w:ascii="Times New Roman" w:hAnsi="Times New Roman" w:cs="Times New Roman"/>
                <w:sz w:val="24"/>
                <w:szCs w:val="24"/>
              </w:rPr>
              <w:t>age 46±11</w:t>
            </w:r>
          </w:p>
        </w:tc>
        <w:tc>
          <w:tcPr>
            <w:tcW w:w="770" w:type="dxa"/>
          </w:tcPr>
          <w:p w14:paraId="63E54BAC" w14:textId="77777777" w:rsidR="00D014D8" w:rsidRDefault="00D014D8" w:rsidP="00057F34">
            <w:pPr>
              <w:rPr>
                <w:rFonts w:ascii="Times New Roman" w:hAnsi="Times New Roman" w:cs="Times New Roman"/>
                <w:sz w:val="24"/>
                <w:szCs w:val="24"/>
              </w:rPr>
            </w:pPr>
          </w:p>
        </w:tc>
      </w:tr>
      <w:tr w:rsidR="00D014D8" w:rsidRPr="003C660C" w14:paraId="53954215" w14:textId="77777777" w:rsidTr="00D014D8">
        <w:trPr>
          <w:jc w:val="center"/>
        </w:trPr>
        <w:tc>
          <w:tcPr>
            <w:tcW w:w="2310" w:type="dxa"/>
          </w:tcPr>
          <w:p w14:paraId="65390BEB" w14:textId="77777777" w:rsidR="00D014D8" w:rsidRDefault="003A78D2" w:rsidP="00057F34">
            <w:pPr>
              <w:rPr>
                <w:rFonts w:ascii="Times New Roman" w:hAnsi="Times New Roman" w:cs="Times New Roman"/>
                <w:sz w:val="24"/>
                <w:szCs w:val="24"/>
              </w:rPr>
            </w:pPr>
            <w:proofErr w:type="spellStart"/>
            <w:r>
              <w:rPr>
                <w:rFonts w:ascii="Times New Roman" w:hAnsi="Times New Roman" w:cs="Times New Roman"/>
                <w:sz w:val="24"/>
                <w:szCs w:val="24"/>
              </w:rPr>
              <w:t>Roos</w:t>
            </w:r>
            <w:proofErr w:type="spellEnd"/>
            <w:r>
              <w:rPr>
                <w:rFonts w:ascii="Times New Roman" w:hAnsi="Times New Roman" w:cs="Times New Roman"/>
                <w:sz w:val="24"/>
                <w:szCs w:val="24"/>
              </w:rPr>
              <w:t xml:space="preserve"> 2007 [4</w:t>
            </w:r>
            <w:r w:rsidR="00AF750F">
              <w:rPr>
                <w:rFonts w:ascii="Times New Roman" w:hAnsi="Times New Roman" w:cs="Times New Roman"/>
                <w:sz w:val="24"/>
                <w:szCs w:val="24"/>
              </w:rPr>
              <w:t>5</w:t>
            </w:r>
            <w:r w:rsidR="00D014D8" w:rsidRPr="003C660C">
              <w:rPr>
                <w:rFonts w:ascii="Times New Roman" w:hAnsi="Times New Roman" w:cs="Times New Roman"/>
                <w:sz w:val="24"/>
                <w:szCs w:val="24"/>
              </w:rPr>
              <w:t>]</w:t>
            </w:r>
          </w:p>
        </w:tc>
        <w:tc>
          <w:tcPr>
            <w:tcW w:w="1767" w:type="dxa"/>
          </w:tcPr>
          <w:p w14:paraId="588B2C15" w14:textId="77777777" w:rsidR="00D014D8" w:rsidRPr="003C660C" w:rsidRDefault="00D014D8" w:rsidP="00057F34">
            <w:pPr>
              <w:rPr>
                <w:rFonts w:ascii="Times New Roman" w:hAnsi="Times New Roman" w:cs="Times New Roman"/>
                <w:sz w:val="24"/>
                <w:szCs w:val="24"/>
              </w:rPr>
            </w:pPr>
          </w:p>
        </w:tc>
        <w:tc>
          <w:tcPr>
            <w:tcW w:w="1767" w:type="dxa"/>
          </w:tcPr>
          <w:p w14:paraId="6E27092D"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14:paraId="6A980499"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w:t>
            </w:r>
          </w:p>
          <w:p w14:paraId="64F54828"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w:t>
            </w:r>
            <w:r>
              <w:rPr>
                <w:rFonts w:ascii="Times New Roman" w:hAnsi="Times New Roman" w:cs="Times New Roman"/>
                <w:sz w:val="24"/>
                <w:szCs w:val="24"/>
              </w:rPr>
              <w:t>1581</w:t>
            </w:r>
            <w:r w:rsidRPr="003C660C">
              <w:rPr>
                <w:rFonts w:ascii="Times New Roman" w:hAnsi="Times New Roman" w:cs="Times New Roman"/>
                <w:sz w:val="24"/>
                <w:szCs w:val="24"/>
              </w:rPr>
              <w:t>; age 48 ±12; female 46%</w:t>
            </w:r>
          </w:p>
        </w:tc>
        <w:tc>
          <w:tcPr>
            <w:tcW w:w="770" w:type="dxa"/>
          </w:tcPr>
          <w:p w14:paraId="30DE19EC"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14:paraId="0FC400F9" w14:textId="77777777" w:rsidTr="00D014D8">
        <w:trPr>
          <w:jc w:val="center"/>
        </w:trPr>
        <w:tc>
          <w:tcPr>
            <w:tcW w:w="2310" w:type="dxa"/>
          </w:tcPr>
          <w:p w14:paraId="2015072F" w14:textId="77777777" w:rsidR="00D014D8" w:rsidRDefault="003A78D2" w:rsidP="00057F34">
            <w:pPr>
              <w:rPr>
                <w:rFonts w:ascii="Times New Roman" w:hAnsi="Times New Roman" w:cs="Times New Roman"/>
                <w:sz w:val="24"/>
                <w:szCs w:val="24"/>
              </w:rPr>
            </w:pPr>
            <w:r>
              <w:rPr>
                <w:rFonts w:ascii="Times New Roman" w:hAnsi="Times New Roman" w:cs="Times New Roman"/>
                <w:sz w:val="24"/>
                <w:szCs w:val="24"/>
              </w:rPr>
              <w:t>Jun 2017 [5</w:t>
            </w:r>
            <w:r w:rsidR="00AF750F">
              <w:rPr>
                <w:rFonts w:ascii="Times New Roman" w:hAnsi="Times New Roman" w:cs="Times New Roman"/>
                <w:sz w:val="24"/>
                <w:szCs w:val="24"/>
              </w:rPr>
              <w:t>3</w:t>
            </w:r>
            <w:r w:rsidR="00D014D8" w:rsidRPr="003C660C">
              <w:rPr>
                <w:rFonts w:ascii="Times New Roman" w:hAnsi="Times New Roman" w:cs="Times New Roman"/>
                <w:sz w:val="24"/>
                <w:szCs w:val="24"/>
              </w:rPr>
              <w:t>]</w:t>
            </w:r>
          </w:p>
        </w:tc>
        <w:tc>
          <w:tcPr>
            <w:tcW w:w="1767" w:type="dxa"/>
          </w:tcPr>
          <w:p w14:paraId="61C14A99" w14:textId="77777777" w:rsidR="00D014D8" w:rsidRPr="003C660C" w:rsidRDefault="00D014D8" w:rsidP="00057F34">
            <w:pPr>
              <w:rPr>
                <w:rFonts w:ascii="Times New Roman" w:hAnsi="Times New Roman" w:cs="Times New Roman"/>
                <w:sz w:val="24"/>
                <w:szCs w:val="24"/>
              </w:rPr>
            </w:pPr>
          </w:p>
        </w:tc>
        <w:tc>
          <w:tcPr>
            <w:tcW w:w="1767" w:type="dxa"/>
          </w:tcPr>
          <w:p w14:paraId="4F57B615"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14:paraId="72F1300C"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Korean medical centre attendees</w:t>
            </w:r>
          </w:p>
          <w:p w14:paraId="29CD3632"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w:t>
            </w:r>
            <w:proofErr w:type="gramStart"/>
            <w:r w:rsidRPr="003C660C">
              <w:rPr>
                <w:rFonts w:ascii="Times New Roman" w:hAnsi="Times New Roman" w:cs="Times New Roman"/>
                <w:sz w:val="24"/>
                <w:szCs w:val="24"/>
              </w:rPr>
              <w:t>6235;age</w:t>
            </w:r>
            <w:proofErr w:type="gramEnd"/>
            <w:r w:rsidRPr="003C660C">
              <w:rPr>
                <w:rFonts w:ascii="Times New Roman" w:hAnsi="Times New Roman" w:cs="Times New Roman"/>
                <w:sz w:val="24"/>
                <w:szCs w:val="24"/>
              </w:rPr>
              <w:t xml:space="preserve"> 50±8;female 42%</w:t>
            </w:r>
          </w:p>
        </w:tc>
        <w:tc>
          <w:tcPr>
            <w:tcW w:w="770" w:type="dxa"/>
          </w:tcPr>
          <w:p w14:paraId="40A4DD21"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14:paraId="6A912BAD" w14:textId="77777777" w:rsidTr="00D014D8">
        <w:trPr>
          <w:jc w:val="center"/>
        </w:trPr>
        <w:tc>
          <w:tcPr>
            <w:tcW w:w="2310" w:type="dxa"/>
          </w:tcPr>
          <w:p w14:paraId="6D661CF5" w14:textId="77777777" w:rsidR="00D014D8" w:rsidRDefault="003A78D2" w:rsidP="00057F34">
            <w:pPr>
              <w:rPr>
                <w:rFonts w:ascii="Times New Roman" w:hAnsi="Times New Roman" w:cs="Times New Roman"/>
                <w:sz w:val="24"/>
                <w:szCs w:val="24"/>
              </w:rPr>
            </w:pPr>
            <w:r>
              <w:rPr>
                <w:rFonts w:ascii="Times New Roman" w:hAnsi="Times New Roman" w:cs="Times New Roman"/>
                <w:sz w:val="24"/>
                <w:szCs w:val="24"/>
              </w:rPr>
              <w:t>Xu 2011[4</w:t>
            </w:r>
            <w:r w:rsidR="00AF750F">
              <w:rPr>
                <w:rFonts w:ascii="Times New Roman" w:hAnsi="Times New Roman" w:cs="Times New Roman"/>
                <w:sz w:val="24"/>
                <w:szCs w:val="24"/>
              </w:rPr>
              <w:t>2</w:t>
            </w:r>
            <w:r w:rsidR="00D014D8" w:rsidRPr="003C660C">
              <w:rPr>
                <w:rFonts w:ascii="Times New Roman" w:hAnsi="Times New Roman" w:cs="Times New Roman"/>
                <w:sz w:val="24"/>
                <w:szCs w:val="24"/>
              </w:rPr>
              <w:t>]</w:t>
            </w:r>
          </w:p>
        </w:tc>
        <w:tc>
          <w:tcPr>
            <w:tcW w:w="1767" w:type="dxa"/>
          </w:tcPr>
          <w:p w14:paraId="0171CE4E" w14:textId="77777777" w:rsidR="00D014D8" w:rsidRPr="003C660C" w:rsidRDefault="00D014D8" w:rsidP="00057F34">
            <w:pPr>
              <w:rPr>
                <w:rFonts w:ascii="Times New Roman" w:hAnsi="Times New Roman" w:cs="Times New Roman"/>
                <w:sz w:val="24"/>
                <w:szCs w:val="24"/>
              </w:rPr>
            </w:pPr>
          </w:p>
        </w:tc>
        <w:tc>
          <w:tcPr>
            <w:tcW w:w="1767" w:type="dxa"/>
          </w:tcPr>
          <w:p w14:paraId="06043E03"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14:paraId="6BCBAAFE"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Chinese community</w:t>
            </w:r>
          </w:p>
          <w:p w14:paraId="7F6BB68F"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w:t>
            </w:r>
            <w:proofErr w:type="gramStart"/>
            <w:r w:rsidRPr="003C660C">
              <w:rPr>
                <w:rFonts w:ascii="Times New Roman" w:hAnsi="Times New Roman" w:cs="Times New Roman"/>
                <w:sz w:val="24"/>
                <w:szCs w:val="24"/>
              </w:rPr>
              <w:t>878;age</w:t>
            </w:r>
            <w:proofErr w:type="gramEnd"/>
            <w:r w:rsidRPr="003C660C">
              <w:rPr>
                <w:rFonts w:ascii="Times New Roman" w:hAnsi="Times New Roman" w:cs="Times New Roman"/>
                <w:sz w:val="24"/>
                <w:szCs w:val="24"/>
              </w:rPr>
              <w:t xml:space="preserve"> 72± 4; female 37%</w:t>
            </w:r>
          </w:p>
        </w:tc>
        <w:tc>
          <w:tcPr>
            <w:tcW w:w="770" w:type="dxa"/>
          </w:tcPr>
          <w:p w14:paraId="62477645"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14:paraId="0EF36EBD" w14:textId="77777777" w:rsidTr="00D014D8">
        <w:trPr>
          <w:jc w:val="center"/>
        </w:trPr>
        <w:tc>
          <w:tcPr>
            <w:tcW w:w="2310" w:type="dxa"/>
          </w:tcPr>
          <w:p w14:paraId="5E457A4A" w14:textId="77777777" w:rsidR="00D014D8" w:rsidRDefault="003A78D2" w:rsidP="00057F34">
            <w:pPr>
              <w:rPr>
                <w:rFonts w:ascii="Times New Roman" w:hAnsi="Times New Roman" w:cs="Times New Roman"/>
                <w:sz w:val="24"/>
                <w:szCs w:val="24"/>
              </w:rPr>
            </w:pPr>
            <w:proofErr w:type="spellStart"/>
            <w:r>
              <w:rPr>
                <w:rFonts w:ascii="Times New Roman" w:hAnsi="Times New Roman" w:cs="Times New Roman"/>
                <w:sz w:val="24"/>
                <w:szCs w:val="24"/>
              </w:rPr>
              <w:t>Bano</w:t>
            </w:r>
            <w:proofErr w:type="spellEnd"/>
            <w:r>
              <w:rPr>
                <w:rFonts w:ascii="Times New Roman" w:hAnsi="Times New Roman" w:cs="Times New Roman"/>
                <w:sz w:val="24"/>
                <w:szCs w:val="24"/>
              </w:rPr>
              <w:t xml:space="preserve"> 2016 [4</w:t>
            </w:r>
            <w:r w:rsidR="00AF750F">
              <w:rPr>
                <w:rFonts w:ascii="Times New Roman" w:hAnsi="Times New Roman" w:cs="Times New Roman"/>
                <w:sz w:val="24"/>
                <w:szCs w:val="24"/>
              </w:rPr>
              <w:t>3</w:t>
            </w:r>
            <w:r w:rsidR="00D014D8" w:rsidRPr="003C660C">
              <w:rPr>
                <w:rFonts w:ascii="Times New Roman" w:hAnsi="Times New Roman" w:cs="Times New Roman"/>
                <w:sz w:val="24"/>
                <w:szCs w:val="24"/>
              </w:rPr>
              <w:t>]</w:t>
            </w:r>
          </w:p>
        </w:tc>
        <w:tc>
          <w:tcPr>
            <w:tcW w:w="1767" w:type="dxa"/>
          </w:tcPr>
          <w:p w14:paraId="2A715F0C" w14:textId="77777777" w:rsidR="00D014D8" w:rsidRPr="003C660C" w:rsidRDefault="00D014D8" w:rsidP="00057F34">
            <w:pPr>
              <w:rPr>
                <w:rFonts w:ascii="Times New Roman" w:hAnsi="Times New Roman" w:cs="Times New Roman"/>
                <w:sz w:val="24"/>
                <w:szCs w:val="24"/>
              </w:rPr>
            </w:pPr>
          </w:p>
        </w:tc>
        <w:tc>
          <w:tcPr>
            <w:tcW w:w="1767" w:type="dxa"/>
          </w:tcPr>
          <w:p w14:paraId="5A5813FE"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Prospective</w:t>
            </w:r>
          </w:p>
        </w:tc>
        <w:tc>
          <w:tcPr>
            <w:tcW w:w="4395" w:type="dxa"/>
          </w:tcPr>
          <w:p w14:paraId="0003DFCD"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Dutch community</w:t>
            </w:r>
          </w:p>
          <w:p w14:paraId="2FAD7DDC"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n=</w:t>
            </w:r>
            <w:proofErr w:type="gramStart"/>
            <w:r w:rsidRPr="003C660C">
              <w:rPr>
                <w:rFonts w:ascii="Times New Roman" w:hAnsi="Times New Roman" w:cs="Times New Roman"/>
                <w:sz w:val="24"/>
                <w:szCs w:val="24"/>
              </w:rPr>
              <w:t>9</w:t>
            </w:r>
            <w:r>
              <w:rPr>
                <w:rFonts w:ascii="Times New Roman" w:hAnsi="Times New Roman" w:cs="Times New Roman"/>
                <w:sz w:val="24"/>
                <w:szCs w:val="24"/>
              </w:rPr>
              <w:t>640</w:t>
            </w:r>
            <w:r w:rsidRPr="003C660C">
              <w:rPr>
                <w:rFonts w:ascii="Times New Roman" w:hAnsi="Times New Roman" w:cs="Times New Roman"/>
                <w:sz w:val="24"/>
                <w:szCs w:val="24"/>
              </w:rPr>
              <w:t>;age</w:t>
            </w:r>
            <w:proofErr w:type="gramEnd"/>
            <w:r w:rsidRPr="003C660C">
              <w:rPr>
                <w:rFonts w:ascii="Times New Roman" w:hAnsi="Times New Roman" w:cs="Times New Roman"/>
                <w:sz w:val="24"/>
                <w:szCs w:val="24"/>
              </w:rPr>
              <w:t xml:space="preserve"> 65±10; female 57%</w:t>
            </w:r>
          </w:p>
        </w:tc>
        <w:tc>
          <w:tcPr>
            <w:tcW w:w="770" w:type="dxa"/>
          </w:tcPr>
          <w:p w14:paraId="2DC23837"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14:paraId="752FD0EE" w14:textId="77777777" w:rsidTr="00D014D8">
        <w:trPr>
          <w:jc w:val="center"/>
        </w:trPr>
        <w:tc>
          <w:tcPr>
            <w:tcW w:w="2310" w:type="dxa"/>
          </w:tcPr>
          <w:p w14:paraId="2BEBEED6" w14:textId="77777777" w:rsidR="00D014D8" w:rsidRDefault="003A78D2" w:rsidP="00057F34">
            <w:pPr>
              <w:rPr>
                <w:rFonts w:ascii="Times New Roman" w:hAnsi="Times New Roman" w:cs="Times New Roman"/>
                <w:sz w:val="24"/>
                <w:szCs w:val="24"/>
              </w:rPr>
            </w:pPr>
            <w:proofErr w:type="spellStart"/>
            <w:r>
              <w:rPr>
                <w:rFonts w:ascii="Times New Roman" w:hAnsi="Times New Roman" w:cs="Times New Roman"/>
                <w:sz w:val="24"/>
                <w:szCs w:val="24"/>
              </w:rPr>
              <w:t>Ittermann</w:t>
            </w:r>
            <w:proofErr w:type="spellEnd"/>
            <w:r>
              <w:rPr>
                <w:rFonts w:ascii="Times New Roman" w:hAnsi="Times New Roman" w:cs="Times New Roman"/>
                <w:sz w:val="24"/>
                <w:szCs w:val="24"/>
              </w:rPr>
              <w:t xml:space="preserve"> 2012 [</w:t>
            </w:r>
            <w:r w:rsidR="00AF750F">
              <w:rPr>
                <w:rFonts w:ascii="Times New Roman" w:hAnsi="Times New Roman" w:cs="Times New Roman"/>
                <w:sz w:val="24"/>
                <w:szCs w:val="24"/>
              </w:rPr>
              <w:t>41</w:t>
            </w:r>
            <w:r w:rsidR="00D014D8" w:rsidRPr="003C660C">
              <w:rPr>
                <w:rFonts w:ascii="Times New Roman" w:hAnsi="Times New Roman" w:cs="Times New Roman"/>
                <w:sz w:val="24"/>
                <w:szCs w:val="24"/>
              </w:rPr>
              <w:t>]</w:t>
            </w:r>
          </w:p>
        </w:tc>
        <w:tc>
          <w:tcPr>
            <w:tcW w:w="1767" w:type="dxa"/>
          </w:tcPr>
          <w:p w14:paraId="15366358" w14:textId="77777777" w:rsidR="00D014D8" w:rsidRPr="003C660C" w:rsidRDefault="00D014D8" w:rsidP="00057F34">
            <w:pPr>
              <w:rPr>
                <w:rFonts w:ascii="Times New Roman" w:hAnsi="Times New Roman" w:cs="Times New Roman"/>
                <w:sz w:val="24"/>
                <w:szCs w:val="24"/>
              </w:rPr>
            </w:pPr>
          </w:p>
        </w:tc>
        <w:tc>
          <w:tcPr>
            <w:tcW w:w="1767" w:type="dxa"/>
          </w:tcPr>
          <w:p w14:paraId="628DEFC3"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Cross-section</w:t>
            </w:r>
          </w:p>
        </w:tc>
        <w:tc>
          <w:tcPr>
            <w:tcW w:w="4395" w:type="dxa"/>
          </w:tcPr>
          <w:p w14:paraId="7A33E44A" w14:textId="77777777" w:rsidR="00D014D8" w:rsidRPr="003C660C" w:rsidRDefault="00D014D8" w:rsidP="00D014D8">
            <w:pPr>
              <w:rPr>
                <w:rFonts w:ascii="Times New Roman" w:hAnsi="Times New Roman" w:cs="Times New Roman"/>
                <w:sz w:val="24"/>
                <w:szCs w:val="24"/>
              </w:rPr>
            </w:pPr>
            <w:r w:rsidRPr="003C660C">
              <w:rPr>
                <w:rFonts w:ascii="Times New Roman" w:hAnsi="Times New Roman" w:cs="Times New Roman"/>
                <w:sz w:val="24"/>
                <w:szCs w:val="24"/>
              </w:rPr>
              <w:t>German community; n=3661; female 48</w:t>
            </w:r>
            <w:proofErr w:type="gramStart"/>
            <w:r w:rsidRPr="003C660C">
              <w:rPr>
                <w:rFonts w:ascii="Times New Roman" w:hAnsi="Times New Roman" w:cs="Times New Roman"/>
                <w:sz w:val="24"/>
                <w:szCs w:val="24"/>
              </w:rPr>
              <w:t>%,age</w:t>
            </w:r>
            <w:proofErr w:type="gramEnd"/>
            <w:r w:rsidRPr="003C660C">
              <w:rPr>
                <w:rFonts w:ascii="Times New Roman" w:hAnsi="Times New Roman" w:cs="Times New Roman"/>
                <w:sz w:val="24"/>
                <w:szCs w:val="24"/>
              </w:rPr>
              <w:t xml:space="preserve"> 48±16;male age 51±16</w:t>
            </w:r>
          </w:p>
          <w:p w14:paraId="33C9E850" w14:textId="77777777" w:rsidR="00D014D8" w:rsidRDefault="00D014D8" w:rsidP="00057F34">
            <w:pPr>
              <w:rPr>
                <w:rFonts w:ascii="Times New Roman" w:hAnsi="Times New Roman" w:cs="Times New Roman"/>
                <w:sz w:val="24"/>
                <w:szCs w:val="24"/>
              </w:rPr>
            </w:pPr>
          </w:p>
        </w:tc>
        <w:tc>
          <w:tcPr>
            <w:tcW w:w="770" w:type="dxa"/>
          </w:tcPr>
          <w:p w14:paraId="63E22199" w14:textId="77777777" w:rsidR="00D014D8" w:rsidRDefault="00D014D8" w:rsidP="00057F34">
            <w:pPr>
              <w:rPr>
                <w:rFonts w:ascii="Times New Roman" w:hAnsi="Times New Roman" w:cs="Times New Roman"/>
                <w:sz w:val="24"/>
                <w:szCs w:val="24"/>
              </w:rPr>
            </w:pPr>
            <w:r w:rsidRPr="003C660C">
              <w:rPr>
                <w:rFonts w:ascii="Times New Roman" w:hAnsi="Times New Roman" w:cs="Times New Roman"/>
                <w:sz w:val="24"/>
                <w:szCs w:val="24"/>
              </w:rPr>
              <w:t>9/9</w:t>
            </w:r>
          </w:p>
        </w:tc>
      </w:tr>
      <w:tr w:rsidR="00D014D8" w:rsidRPr="003C660C" w14:paraId="5A5B27F4" w14:textId="77777777" w:rsidTr="00D014D8">
        <w:trPr>
          <w:jc w:val="center"/>
        </w:trPr>
        <w:tc>
          <w:tcPr>
            <w:tcW w:w="2310" w:type="dxa"/>
          </w:tcPr>
          <w:p w14:paraId="466F3F4F"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Knudsen</w:t>
            </w:r>
            <w:r w:rsidR="003A78D2">
              <w:rPr>
                <w:rFonts w:ascii="Times New Roman" w:hAnsi="Times New Roman" w:cs="Times New Roman"/>
                <w:sz w:val="24"/>
                <w:szCs w:val="24"/>
              </w:rPr>
              <w:t xml:space="preserve"> [</w:t>
            </w:r>
            <w:r w:rsidR="00AF750F">
              <w:rPr>
                <w:rFonts w:ascii="Times New Roman" w:hAnsi="Times New Roman" w:cs="Times New Roman"/>
                <w:sz w:val="24"/>
                <w:szCs w:val="24"/>
              </w:rPr>
              <w:t>51</w:t>
            </w:r>
            <w:r w:rsidR="003A78D2">
              <w:rPr>
                <w:rFonts w:ascii="Times New Roman" w:hAnsi="Times New Roman" w:cs="Times New Roman"/>
                <w:sz w:val="24"/>
                <w:szCs w:val="24"/>
              </w:rPr>
              <w:t>]</w:t>
            </w:r>
          </w:p>
        </w:tc>
        <w:tc>
          <w:tcPr>
            <w:tcW w:w="1767" w:type="dxa"/>
          </w:tcPr>
          <w:p w14:paraId="34DC957D" w14:textId="77777777" w:rsidR="00D014D8" w:rsidRPr="003C660C" w:rsidRDefault="00D014D8" w:rsidP="00057F34">
            <w:pPr>
              <w:rPr>
                <w:rFonts w:ascii="Times New Roman" w:hAnsi="Times New Roman" w:cs="Times New Roman"/>
                <w:sz w:val="24"/>
                <w:szCs w:val="24"/>
              </w:rPr>
            </w:pPr>
          </w:p>
        </w:tc>
        <w:tc>
          <w:tcPr>
            <w:tcW w:w="1767" w:type="dxa"/>
          </w:tcPr>
          <w:p w14:paraId="0D5FA372"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Cross section</w:t>
            </w:r>
          </w:p>
        </w:tc>
        <w:tc>
          <w:tcPr>
            <w:tcW w:w="4395" w:type="dxa"/>
          </w:tcPr>
          <w:p w14:paraId="290E0762"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Danish community=4082 ‘preponderance of women”</w:t>
            </w:r>
          </w:p>
        </w:tc>
        <w:tc>
          <w:tcPr>
            <w:tcW w:w="770" w:type="dxa"/>
          </w:tcPr>
          <w:p w14:paraId="1A3E1292"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9/9</w:t>
            </w:r>
          </w:p>
        </w:tc>
      </w:tr>
      <w:tr w:rsidR="00D014D8" w:rsidRPr="003C660C" w14:paraId="299B26CD" w14:textId="77777777" w:rsidTr="00D014D8">
        <w:trPr>
          <w:jc w:val="center"/>
        </w:trPr>
        <w:tc>
          <w:tcPr>
            <w:tcW w:w="2310" w:type="dxa"/>
          </w:tcPr>
          <w:p w14:paraId="7618AF54"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Oh</w:t>
            </w:r>
            <w:r w:rsidR="003A78D2">
              <w:rPr>
                <w:rFonts w:ascii="Times New Roman" w:hAnsi="Times New Roman" w:cs="Times New Roman"/>
                <w:sz w:val="24"/>
                <w:szCs w:val="24"/>
              </w:rPr>
              <w:t xml:space="preserve"> [5</w:t>
            </w:r>
            <w:r w:rsidR="00AF750F">
              <w:rPr>
                <w:rFonts w:ascii="Times New Roman" w:hAnsi="Times New Roman" w:cs="Times New Roman"/>
                <w:sz w:val="24"/>
                <w:szCs w:val="24"/>
              </w:rPr>
              <w:t>4</w:t>
            </w:r>
            <w:r w:rsidR="003A78D2">
              <w:rPr>
                <w:rFonts w:ascii="Times New Roman" w:hAnsi="Times New Roman" w:cs="Times New Roman"/>
                <w:sz w:val="24"/>
                <w:szCs w:val="24"/>
              </w:rPr>
              <w:t>]</w:t>
            </w:r>
          </w:p>
        </w:tc>
        <w:tc>
          <w:tcPr>
            <w:tcW w:w="1767" w:type="dxa"/>
          </w:tcPr>
          <w:p w14:paraId="2C0B14BD" w14:textId="77777777" w:rsidR="00D014D8" w:rsidRPr="003C660C" w:rsidRDefault="00D014D8" w:rsidP="00057F34">
            <w:pPr>
              <w:rPr>
                <w:rFonts w:ascii="Times New Roman" w:hAnsi="Times New Roman" w:cs="Times New Roman"/>
                <w:sz w:val="24"/>
                <w:szCs w:val="24"/>
              </w:rPr>
            </w:pPr>
          </w:p>
        </w:tc>
        <w:tc>
          <w:tcPr>
            <w:tcW w:w="1767" w:type="dxa"/>
          </w:tcPr>
          <w:p w14:paraId="40276DCD" w14:textId="77777777" w:rsidR="00D014D8" w:rsidRDefault="00D014D8" w:rsidP="00057F34">
            <w:pPr>
              <w:rPr>
                <w:rFonts w:ascii="Times New Roman" w:hAnsi="Times New Roman" w:cs="Times New Roman"/>
                <w:sz w:val="24"/>
                <w:szCs w:val="24"/>
              </w:rPr>
            </w:pPr>
          </w:p>
        </w:tc>
        <w:tc>
          <w:tcPr>
            <w:tcW w:w="4395" w:type="dxa"/>
          </w:tcPr>
          <w:p w14:paraId="43AC34D4"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Korean community; n=</w:t>
            </w:r>
            <w:proofErr w:type="gramStart"/>
            <w:r>
              <w:rPr>
                <w:rFonts w:ascii="Times New Roman" w:hAnsi="Times New Roman" w:cs="Times New Roman"/>
                <w:sz w:val="24"/>
                <w:szCs w:val="24"/>
              </w:rPr>
              <w:t>4275;age</w:t>
            </w:r>
            <w:proofErr w:type="gramEnd"/>
            <w:r>
              <w:rPr>
                <w:rFonts w:ascii="Times New Roman" w:hAnsi="Times New Roman" w:cs="Times New Roman"/>
                <w:sz w:val="24"/>
                <w:szCs w:val="24"/>
              </w:rPr>
              <w:t xml:space="preserve"> 49; female 50%</w:t>
            </w:r>
          </w:p>
        </w:tc>
        <w:tc>
          <w:tcPr>
            <w:tcW w:w="770" w:type="dxa"/>
          </w:tcPr>
          <w:p w14:paraId="40737D4F"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9/9</w:t>
            </w:r>
          </w:p>
        </w:tc>
      </w:tr>
      <w:tr w:rsidR="00D014D8" w:rsidRPr="003C660C" w14:paraId="187CBE53" w14:textId="77777777" w:rsidTr="00D014D8">
        <w:trPr>
          <w:jc w:val="center"/>
        </w:trPr>
        <w:tc>
          <w:tcPr>
            <w:tcW w:w="2310" w:type="dxa"/>
          </w:tcPr>
          <w:p w14:paraId="402C5DEA"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G- Garcia</w:t>
            </w:r>
            <w:r w:rsidR="003A78D2">
              <w:rPr>
                <w:rFonts w:ascii="Times New Roman" w:hAnsi="Times New Roman" w:cs="Times New Roman"/>
                <w:sz w:val="24"/>
                <w:szCs w:val="24"/>
              </w:rPr>
              <w:t xml:space="preserve"> [4</w:t>
            </w:r>
            <w:r w:rsidR="00AF750F">
              <w:rPr>
                <w:rFonts w:ascii="Times New Roman" w:hAnsi="Times New Roman" w:cs="Times New Roman"/>
                <w:sz w:val="24"/>
                <w:szCs w:val="24"/>
              </w:rPr>
              <w:t>6</w:t>
            </w:r>
            <w:r w:rsidR="003A78D2">
              <w:rPr>
                <w:rFonts w:ascii="Times New Roman" w:hAnsi="Times New Roman" w:cs="Times New Roman"/>
                <w:sz w:val="24"/>
                <w:szCs w:val="24"/>
              </w:rPr>
              <w:t>]</w:t>
            </w:r>
          </w:p>
        </w:tc>
        <w:tc>
          <w:tcPr>
            <w:tcW w:w="1767" w:type="dxa"/>
          </w:tcPr>
          <w:p w14:paraId="011BB2E0" w14:textId="77777777" w:rsidR="00D014D8" w:rsidRPr="003C660C" w:rsidRDefault="00D014D8" w:rsidP="00057F34">
            <w:pPr>
              <w:rPr>
                <w:rFonts w:ascii="Times New Roman" w:hAnsi="Times New Roman" w:cs="Times New Roman"/>
                <w:sz w:val="24"/>
                <w:szCs w:val="24"/>
              </w:rPr>
            </w:pPr>
          </w:p>
        </w:tc>
        <w:tc>
          <w:tcPr>
            <w:tcW w:w="1767" w:type="dxa"/>
          </w:tcPr>
          <w:p w14:paraId="1EA9FF30"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Cross-section</w:t>
            </w:r>
          </w:p>
        </w:tc>
        <w:tc>
          <w:tcPr>
            <w:tcW w:w="4395" w:type="dxa"/>
          </w:tcPr>
          <w:p w14:paraId="7AAF96AC"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Mexican community n=</w:t>
            </w:r>
            <w:proofErr w:type="gramStart"/>
            <w:r>
              <w:rPr>
                <w:rFonts w:ascii="Times New Roman" w:hAnsi="Times New Roman" w:cs="Times New Roman"/>
                <w:sz w:val="24"/>
                <w:szCs w:val="24"/>
              </w:rPr>
              <w:t>3033;age</w:t>
            </w:r>
            <w:proofErr w:type="gramEnd"/>
            <w:r>
              <w:rPr>
                <w:rFonts w:ascii="Times New Roman" w:hAnsi="Times New Roman" w:cs="Times New Roman"/>
                <w:sz w:val="24"/>
                <w:szCs w:val="24"/>
              </w:rPr>
              <w:t xml:space="preserve"> 42±10;female 51%</w:t>
            </w:r>
          </w:p>
        </w:tc>
        <w:tc>
          <w:tcPr>
            <w:tcW w:w="770" w:type="dxa"/>
          </w:tcPr>
          <w:p w14:paraId="3D343FB4"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9/9</w:t>
            </w:r>
          </w:p>
        </w:tc>
      </w:tr>
      <w:tr w:rsidR="00D014D8" w:rsidRPr="003C660C" w:rsidDel="00BF18C8" w14:paraId="0178D4B1" w14:textId="77777777" w:rsidTr="00D014D8">
        <w:trPr>
          <w:jc w:val="center"/>
          <w:del w:id="560" w:author="Stephen" w:date="2019-07-13T17:57:00Z"/>
        </w:trPr>
        <w:tc>
          <w:tcPr>
            <w:tcW w:w="2310" w:type="dxa"/>
          </w:tcPr>
          <w:p w14:paraId="049E3924" w14:textId="77777777" w:rsidR="00D014D8" w:rsidDel="00BF18C8" w:rsidRDefault="00D014D8" w:rsidP="00057F34">
            <w:pPr>
              <w:rPr>
                <w:del w:id="561" w:author="Stephen" w:date="2019-07-13T17:57:00Z"/>
                <w:rFonts w:ascii="Times New Roman" w:hAnsi="Times New Roman" w:cs="Times New Roman"/>
                <w:sz w:val="24"/>
                <w:szCs w:val="24"/>
              </w:rPr>
            </w:pPr>
            <w:del w:id="562" w:author="Stephen" w:date="2019-07-13T17:57:00Z">
              <w:r w:rsidDel="00BF18C8">
                <w:rPr>
                  <w:rFonts w:ascii="Times New Roman" w:hAnsi="Times New Roman" w:cs="Times New Roman"/>
                  <w:sz w:val="24"/>
                  <w:szCs w:val="24"/>
                </w:rPr>
                <w:delText>Kim</w:delText>
              </w:r>
              <w:r w:rsidR="003A78D2" w:rsidDel="00BF18C8">
                <w:rPr>
                  <w:rFonts w:ascii="Times New Roman" w:hAnsi="Times New Roman" w:cs="Times New Roman"/>
                  <w:sz w:val="24"/>
                  <w:szCs w:val="24"/>
                </w:rPr>
                <w:delText xml:space="preserve"> [5</w:delText>
              </w:r>
              <w:r w:rsidR="00EF4392" w:rsidDel="00BF18C8">
                <w:rPr>
                  <w:rFonts w:ascii="Times New Roman" w:hAnsi="Times New Roman" w:cs="Times New Roman"/>
                  <w:sz w:val="24"/>
                  <w:szCs w:val="24"/>
                </w:rPr>
                <w:delText>5</w:delText>
              </w:r>
              <w:r w:rsidR="003A78D2" w:rsidDel="00BF18C8">
                <w:rPr>
                  <w:rFonts w:ascii="Times New Roman" w:hAnsi="Times New Roman" w:cs="Times New Roman"/>
                  <w:sz w:val="24"/>
                  <w:szCs w:val="24"/>
                </w:rPr>
                <w:delText>]</w:delText>
              </w:r>
            </w:del>
          </w:p>
        </w:tc>
        <w:tc>
          <w:tcPr>
            <w:tcW w:w="1767" w:type="dxa"/>
          </w:tcPr>
          <w:p w14:paraId="4502DC64" w14:textId="77777777" w:rsidR="00D014D8" w:rsidRPr="003C660C" w:rsidDel="00BF18C8" w:rsidRDefault="00D014D8" w:rsidP="00057F34">
            <w:pPr>
              <w:rPr>
                <w:del w:id="563" w:author="Stephen" w:date="2019-07-13T17:57:00Z"/>
                <w:rFonts w:ascii="Times New Roman" w:hAnsi="Times New Roman" w:cs="Times New Roman"/>
                <w:sz w:val="24"/>
                <w:szCs w:val="24"/>
              </w:rPr>
            </w:pPr>
          </w:p>
        </w:tc>
        <w:tc>
          <w:tcPr>
            <w:tcW w:w="1767" w:type="dxa"/>
          </w:tcPr>
          <w:p w14:paraId="19CDB8A7" w14:textId="77777777" w:rsidR="00D014D8" w:rsidDel="00BF18C8" w:rsidRDefault="00D014D8" w:rsidP="00057F34">
            <w:pPr>
              <w:rPr>
                <w:del w:id="564" w:author="Stephen" w:date="2019-07-13T17:57:00Z"/>
                <w:rFonts w:ascii="Times New Roman" w:hAnsi="Times New Roman" w:cs="Times New Roman"/>
                <w:sz w:val="24"/>
                <w:szCs w:val="24"/>
              </w:rPr>
            </w:pPr>
            <w:del w:id="565" w:author="Stephen" w:date="2019-07-13T17:57:00Z">
              <w:r w:rsidDel="00BF18C8">
                <w:rPr>
                  <w:rFonts w:ascii="Times New Roman" w:hAnsi="Times New Roman" w:cs="Times New Roman"/>
                  <w:sz w:val="24"/>
                  <w:szCs w:val="24"/>
                </w:rPr>
                <w:delText>Cross section-retrospective</w:delText>
              </w:r>
            </w:del>
          </w:p>
        </w:tc>
        <w:tc>
          <w:tcPr>
            <w:tcW w:w="4395" w:type="dxa"/>
          </w:tcPr>
          <w:p w14:paraId="0431ADB9" w14:textId="77777777" w:rsidR="00D014D8" w:rsidDel="00BF18C8" w:rsidRDefault="00D014D8" w:rsidP="00057F34">
            <w:pPr>
              <w:rPr>
                <w:del w:id="566" w:author="Stephen" w:date="2019-07-13T17:57:00Z"/>
                <w:rFonts w:ascii="Times New Roman" w:hAnsi="Times New Roman" w:cs="Times New Roman"/>
                <w:sz w:val="24"/>
                <w:szCs w:val="24"/>
              </w:rPr>
            </w:pPr>
            <w:del w:id="567" w:author="Stephen" w:date="2019-07-13T17:57:00Z">
              <w:r w:rsidDel="00BF18C8">
                <w:rPr>
                  <w:rFonts w:ascii="Times New Roman" w:hAnsi="Times New Roman" w:cs="Times New Roman"/>
                  <w:sz w:val="24"/>
                  <w:szCs w:val="24"/>
                </w:rPr>
                <w:delText>Korean medical centre attendees; n=13496;age 51±7; male 60%</w:delText>
              </w:r>
            </w:del>
          </w:p>
        </w:tc>
        <w:tc>
          <w:tcPr>
            <w:tcW w:w="770" w:type="dxa"/>
          </w:tcPr>
          <w:p w14:paraId="00E23787" w14:textId="77777777" w:rsidR="00D014D8" w:rsidDel="00BF18C8" w:rsidRDefault="00D014D8" w:rsidP="00057F34">
            <w:pPr>
              <w:rPr>
                <w:del w:id="568" w:author="Stephen" w:date="2019-07-13T17:57:00Z"/>
                <w:rFonts w:ascii="Times New Roman" w:hAnsi="Times New Roman" w:cs="Times New Roman"/>
                <w:sz w:val="24"/>
                <w:szCs w:val="24"/>
              </w:rPr>
            </w:pPr>
            <w:del w:id="569" w:author="Stephen" w:date="2019-07-13T17:57:00Z">
              <w:r w:rsidDel="00BF18C8">
                <w:rPr>
                  <w:rFonts w:ascii="Times New Roman" w:hAnsi="Times New Roman" w:cs="Times New Roman"/>
                  <w:sz w:val="24"/>
                  <w:szCs w:val="24"/>
                </w:rPr>
                <w:delText>9/9</w:delText>
              </w:r>
            </w:del>
          </w:p>
        </w:tc>
      </w:tr>
      <w:tr w:rsidR="00D014D8" w:rsidRPr="003C660C" w14:paraId="6FFE6521" w14:textId="77777777" w:rsidTr="00D014D8">
        <w:trPr>
          <w:jc w:val="center"/>
        </w:trPr>
        <w:tc>
          <w:tcPr>
            <w:tcW w:w="2310" w:type="dxa"/>
          </w:tcPr>
          <w:p w14:paraId="138448F2" w14:textId="77777777" w:rsidR="00D014D8" w:rsidRDefault="00D014D8" w:rsidP="00057F34">
            <w:pPr>
              <w:rPr>
                <w:rFonts w:ascii="Times New Roman" w:hAnsi="Times New Roman" w:cs="Times New Roman"/>
                <w:sz w:val="24"/>
                <w:szCs w:val="24"/>
              </w:rPr>
            </w:pPr>
            <w:proofErr w:type="spellStart"/>
            <w:proofErr w:type="gramStart"/>
            <w:r>
              <w:rPr>
                <w:rFonts w:ascii="Times New Roman" w:hAnsi="Times New Roman" w:cs="Times New Roman"/>
                <w:sz w:val="24"/>
                <w:szCs w:val="24"/>
              </w:rPr>
              <w:t>Chaker</w:t>
            </w:r>
            <w:proofErr w:type="spellEnd"/>
            <w:r w:rsidR="003A78D2">
              <w:rPr>
                <w:rFonts w:ascii="Times New Roman" w:hAnsi="Times New Roman" w:cs="Times New Roman"/>
                <w:sz w:val="24"/>
                <w:szCs w:val="24"/>
              </w:rPr>
              <w:t>[</w:t>
            </w:r>
            <w:proofErr w:type="gramEnd"/>
            <w:r w:rsidR="003A78D2">
              <w:rPr>
                <w:rFonts w:ascii="Times New Roman" w:hAnsi="Times New Roman" w:cs="Times New Roman"/>
                <w:sz w:val="24"/>
                <w:szCs w:val="24"/>
              </w:rPr>
              <w:t>5</w:t>
            </w:r>
            <w:r w:rsidR="00EF4392">
              <w:rPr>
                <w:rFonts w:ascii="Times New Roman" w:hAnsi="Times New Roman" w:cs="Times New Roman"/>
                <w:sz w:val="24"/>
                <w:szCs w:val="24"/>
              </w:rPr>
              <w:t>2</w:t>
            </w:r>
            <w:r w:rsidR="003A78D2">
              <w:rPr>
                <w:rFonts w:ascii="Times New Roman" w:hAnsi="Times New Roman" w:cs="Times New Roman"/>
                <w:sz w:val="24"/>
                <w:szCs w:val="24"/>
              </w:rPr>
              <w:t>]</w:t>
            </w:r>
          </w:p>
        </w:tc>
        <w:tc>
          <w:tcPr>
            <w:tcW w:w="1767" w:type="dxa"/>
          </w:tcPr>
          <w:p w14:paraId="54EF2532" w14:textId="77777777" w:rsidR="00D014D8" w:rsidRPr="003C660C" w:rsidRDefault="00D014D8" w:rsidP="00057F34">
            <w:pPr>
              <w:rPr>
                <w:rFonts w:ascii="Times New Roman" w:hAnsi="Times New Roman" w:cs="Times New Roman"/>
                <w:sz w:val="24"/>
                <w:szCs w:val="24"/>
              </w:rPr>
            </w:pPr>
            <w:r>
              <w:rPr>
                <w:rFonts w:ascii="Times New Roman" w:hAnsi="Times New Roman" w:cs="Times New Roman"/>
                <w:sz w:val="24"/>
                <w:szCs w:val="24"/>
              </w:rPr>
              <w:t>diabetes</w:t>
            </w:r>
          </w:p>
        </w:tc>
        <w:tc>
          <w:tcPr>
            <w:tcW w:w="1767" w:type="dxa"/>
          </w:tcPr>
          <w:p w14:paraId="7572BFF9"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Prospective</w:t>
            </w:r>
          </w:p>
        </w:tc>
        <w:tc>
          <w:tcPr>
            <w:tcW w:w="4395" w:type="dxa"/>
          </w:tcPr>
          <w:p w14:paraId="4E3B9CA8"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Dutch community; n=</w:t>
            </w:r>
            <w:proofErr w:type="gramStart"/>
            <w:r>
              <w:rPr>
                <w:rFonts w:ascii="Times New Roman" w:hAnsi="Times New Roman" w:cs="Times New Roman"/>
                <w:sz w:val="24"/>
                <w:szCs w:val="24"/>
              </w:rPr>
              <w:t>8542;age</w:t>
            </w:r>
            <w:proofErr w:type="gramEnd"/>
            <w:r>
              <w:rPr>
                <w:rFonts w:ascii="Times New Roman" w:hAnsi="Times New Roman" w:cs="Times New Roman"/>
                <w:sz w:val="24"/>
                <w:szCs w:val="24"/>
              </w:rPr>
              <w:t xml:space="preserve"> 65±10;female 58%</w:t>
            </w:r>
          </w:p>
        </w:tc>
        <w:tc>
          <w:tcPr>
            <w:tcW w:w="770" w:type="dxa"/>
          </w:tcPr>
          <w:p w14:paraId="5FF5B3C5" w14:textId="77777777" w:rsidR="00D014D8" w:rsidRDefault="00D014D8" w:rsidP="00057F34">
            <w:pPr>
              <w:rPr>
                <w:rFonts w:ascii="Times New Roman" w:hAnsi="Times New Roman" w:cs="Times New Roman"/>
                <w:sz w:val="24"/>
                <w:szCs w:val="24"/>
              </w:rPr>
            </w:pPr>
            <w:r>
              <w:rPr>
                <w:rFonts w:ascii="Times New Roman" w:hAnsi="Times New Roman" w:cs="Times New Roman"/>
                <w:sz w:val="24"/>
                <w:szCs w:val="24"/>
              </w:rPr>
              <w:t>9/9</w:t>
            </w:r>
          </w:p>
        </w:tc>
      </w:tr>
    </w:tbl>
    <w:p w14:paraId="0D7A97A8" w14:textId="77777777" w:rsidR="009669B1" w:rsidRDefault="00D014D8" w:rsidP="009669B1">
      <w:pPr>
        <w:ind w:left="-993"/>
        <w:rPr>
          <w:rFonts w:ascii="Times New Roman" w:hAnsi="Times New Roman" w:cs="Times New Roman"/>
          <w:sz w:val="24"/>
          <w:szCs w:val="24"/>
        </w:rPr>
      </w:pPr>
      <w:proofErr w:type="gramStart"/>
      <w:r w:rsidRPr="003C660C">
        <w:rPr>
          <w:rFonts w:ascii="Times New Roman" w:hAnsi="Times New Roman" w:cs="Times New Roman"/>
          <w:sz w:val="24"/>
          <w:szCs w:val="24"/>
        </w:rPr>
        <w:t>NOS,</w:t>
      </w:r>
      <w:proofErr w:type="gramEnd"/>
      <w:r w:rsidRPr="003C660C">
        <w:rPr>
          <w:rFonts w:ascii="Times New Roman" w:hAnsi="Times New Roman" w:cs="Times New Roman"/>
          <w:sz w:val="24"/>
          <w:szCs w:val="24"/>
        </w:rPr>
        <w:t xml:space="preserve"> adapted Newcastle-Ottawa quality assessment scale (the higher number out of 9, the better study). *NOS not applied since a meta-analysis.</w:t>
      </w:r>
    </w:p>
    <w:p w14:paraId="3318B477" w14:textId="77777777" w:rsidR="00CA3355" w:rsidRDefault="00CA3355" w:rsidP="00CA3355">
      <w:pPr>
        <w:rPr>
          <w:rFonts w:ascii="Times New Roman" w:hAnsi="Times New Roman" w:cs="Times New Roman"/>
          <w:sz w:val="24"/>
          <w:szCs w:val="24"/>
        </w:rPr>
      </w:pPr>
    </w:p>
    <w:p w14:paraId="55D0080E" w14:textId="77777777" w:rsidR="00D014D8" w:rsidRDefault="00D014D8" w:rsidP="00CA3355">
      <w:pPr>
        <w:rPr>
          <w:rFonts w:ascii="Times New Roman" w:hAnsi="Times New Roman" w:cs="Times New Roman"/>
          <w:sz w:val="24"/>
          <w:szCs w:val="24"/>
        </w:rPr>
      </w:pPr>
    </w:p>
    <w:p w14:paraId="28D1DE39" w14:textId="77777777" w:rsidR="00D014D8" w:rsidRDefault="00D014D8" w:rsidP="00CA3355">
      <w:pPr>
        <w:rPr>
          <w:rFonts w:ascii="Times New Roman" w:hAnsi="Times New Roman" w:cs="Times New Roman"/>
          <w:sz w:val="24"/>
          <w:szCs w:val="24"/>
        </w:rPr>
      </w:pPr>
    </w:p>
    <w:p w14:paraId="16470215" w14:textId="77777777" w:rsidR="00D014D8" w:rsidRDefault="00D014D8" w:rsidP="00CA3355">
      <w:pPr>
        <w:rPr>
          <w:rFonts w:ascii="Times New Roman" w:hAnsi="Times New Roman" w:cs="Times New Roman"/>
          <w:sz w:val="24"/>
          <w:szCs w:val="24"/>
        </w:rPr>
      </w:pPr>
    </w:p>
    <w:p w14:paraId="3D279D25" w14:textId="77777777" w:rsidR="00D014D8" w:rsidRDefault="00D014D8" w:rsidP="00CA3355">
      <w:pPr>
        <w:rPr>
          <w:rFonts w:ascii="Times New Roman" w:hAnsi="Times New Roman" w:cs="Times New Roman"/>
          <w:sz w:val="24"/>
          <w:szCs w:val="24"/>
        </w:rPr>
      </w:pPr>
    </w:p>
    <w:p w14:paraId="33C47327" w14:textId="77777777" w:rsidR="00D014D8" w:rsidRDefault="00D014D8" w:rsidP="00CA3355">
      <w:pPr>
        <w:rPr>
          <w:rFonts w:ascii="Times New Roman" w:hAnsi="Times New Roman" w:cs="Times New Roman"/>
          <w:sz w:val="24"/>
          <w:szCs w:val="24"/>
        </w:rPr>
      </w:pPr>
    </w:p>
    <w:p w14:paraId="1282696D" w14:textId="77777777" w:rsidR="00D014D8" w:rsidRDefault="00D014D8" w:rsidP="00CA3355">
      <w:pPr>
        <w:rPr>
          <w:rFonts w:ascii="Times New Roman" w:hAnsi="Times New Roman" w:cs="Times New Roman"/>
          <w:sz w:val="24"/>
          <w:szCs w:val="24"/>
        </w:rPr>
      </w:pPr>
    </w:p>
    <w:p w14:paraId="30132E4D" w14:textId="77777777" w:rsidR="00D014D8" w:rsidRDefault="00D014D8" w:rsidP="00CA3355">
      <w:pPr>
        <w:rPr>
          <w:rFonts w:ascii="Times New Roman" w:hAnsi="Times New Roman" w:cs="Times New Roman"/>
          <w:sz w:val="24"/>
          <w:szCs w:val="24"/>
        </w:rPr>
      </w:pPr>
    </w:p>
    <w:p w14:paraId="6AE4002F" w14:textId="77777777" w:rsidR="00D014D8" w:rsidRDefault="00D014D8" w:rsidP="00CA3355">
      <w:pPr>
        <w:rPr>
          <w:rFonts w:ascii="Times New Roman" w:hAnsi="Times New Roman" w:cs="Times New Roman"/>
          <w:sz w:val="24"/>
          <w:szCs w:val="24"/>
        </w:rPr>
      </w:pPr>
    </w:p>
    <w:p w14:paraId="47E7FE77" w14:textId="77777777" w:rsidR="00D014D8" w:rsidRDefault="00D014D8" w:rsidP="00CA3355">
      <w:pPr>
        <w:rPr>
          <w:rFonts w:ascii="Times New Roman" w:hAnsi="Times New Roman" w:cs="Times New Roman"/>
          <w:sz w:val="24"/>
          <w:szCs w:val="24"/>
        </w:rPr>
      </w:pPr>
    </w:p>
    <w:p w14:paraId="2A19EA95" w14:textId="77777777" w:rsidR="00D014D8" w:rsidRPr="003C660C" w:rsidRDefault="00D014D8" w:rsidP="00CA3355">
      <w:pPr>
        <w:rPr>
          <w:rFonts w:ascii="Times New Roman" w:hAnsi="Times New Roman" w:cs="Times New Roman"/>
          <w:sz w:val="24"/>
          <w:szCs w:val="24"/>
        </w:rPr>
      </w:pPr>
    </w:p>
    <w:p w14:paraId="3F491751" w14:textId="77777777" w:rsidR="00CA3355" w:rsidRDefault="00CA3355" w:rsidP="00D04344">
      <w:pPr>
        <w:rPr>
          <w:rFonts w:ascii="Times New Roman" w:hAnsi="Times New Roman" w:cs="Times New Roman"/>
          <w:sz w:val="24"/>
          <w:szCs w:val="24"/>
        </w:rPr>
        <w:sectPr w:rsidR="00CA3355" w:rsidSect="0062684B">
          <w:footerReference w:type="default" r:id="rId17"/>
          <w:pgSz w:w="11906" w:h="16838"/>
          <w:pgMar w:top="1440" w:right="1440" w:bottom="1440" w:left="1440" w:header="708" w:footer="708" w:gutter="0"/>
          <w:cols w:space="708"/>
          <w:docGrid w:linePitch="360"/>
        </w:sectPr>
      </w:pPr>
    </w:p>
    <w:p w14:paraId="72105950" w14:textId="77777777" w:rsidR="00CA3355" w:rsidRPr="00CA3355" w:rsidRDefault="00CA3355" w:rsidP="00CA3355">
      <w:pPr>
        <w:rPr>
          <w:rFonts w:ascii="Times New Roman" w:hAnsi="Times New Roman" w:cs="Times New Roman"/>
          <w:sz w:val="24"/>
          <w:szCs w:val="24"/>
        </w:rPr>
      </w:pPr>
      <w:r w:rsidRPr="003C660C">
        <w:rPr>
          <w:rFonts w:ascii="Times New Roman" w:hAnsi="Times New Roman" w:cs="Times New Roman"/>
          <w:b/>
          <w:sz w:val="24"/>
          <w:szCs w:val="24"/>
        </w:rPr>
        <w:lastRenderedPageBreak/>
        <w:t>Table 2</w:t>
      </w:r>
      <w:r w:rsidRPr="003C660C">
        <w:rPr>
          <w:rFonts w:ascii="Times New Roman" w:hAnsi="Times New Roman" w:cs="Times New Roman"/>
          <w:sz w:val="24"/>
          <w:szCs w:val="24"/>
        </w:rPr>
        <w:t xml:space="preserve"> </w:t>
      </w:r>
      <w:r w:rsidR="00375521">
        <w:rPr>
          <w:rFonts w:ascii="Times New Roman" w:hAnsi="Times New Roman" w:cs="Times New Roman"/>
          <w:sz w:val="24"/>
          <w:szCs w:val="24"/>
        </w:rPr>
        <w:t xml:space="preserve">Indicative summary of studies showing at least one significant correlation of clinical state with FT4 but not with TSH. </w:t>
      </w:r>
      <w:r w:rsidR="005777A3">
        <w:rPr>
          <w:rFonts w:ascii="Times New Roman" w:hAnsi="Times New Roman" w:cs="Times New Roman"/>
          <w:sz w:val="24"/>
          <w:szCs w:val="24"/>
        </w:rPr>
        <w:t>The complete tabulation of results is on the spread sheet supplement.</w:t>
      </w:r>
    </w:p>
    <w:tbl>
      <w:tblPr>
        <w:tblStyle w:val="TableGrid"/>
        <w:tblW w:w="11980" w:type="dxa"/>
        <w:tblInd w:w="-5" w:type="dxa"/>
        <w:tblLook w:val="04A0" w:firstRow="1" w:lastRow="0" w:firstColumn="1" w:lastColumn="0" w:noHBand="0" w:noVBand="1"/>
      </w:tblPr>
      <w:tblGrid>
        <w:gridCol w:w="2362"/>
        <w:gridCol w:w="3093"/>
        <w:gridCol w:w="1601"/>
        <w:gridCol w:w="2487"/>
        <w:gridCol w:w="1202"/>
        <w:gridCol w:w="1235"/>
      </w:tblGrid>
      <w:tr w:rsidR="00D0130E" w:rsidRPr="003C660C" w14:paraId="448D870F" w14:textId="77777777" w:rsidTr="00D0130E">
        <w:tc>
          <w:tcPr>
            <w:tcW w:w="2362" w:type="dxa"/>
          </w:tcPr>
          <w:p w14:paraId="783F389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1</w:t>
            </w:r>
            <w:r w:rsidRPr="003C660C">
              <w:rPr>
                <w:rFonts w:ascii="Times New Roman" w:hAnsi="Times New Roman" w:cs="Times New Roman"/>
                <w:sz w:val="24"/>
                <w:szCs w:val="24"/>
                <w:vertAlign w:val="superscript"/>
              </w:rPr>
              <w:t>st</w:t>
            </w:r>
            <w:r w:rsidRPr="003C660C">
              <w:rPr>
                <w:rFonts w:ascii="Times New Roman" w:hAnsi="Times New Roman" w:cs="Times New Roman"/>
                <w:sz w:val="24"/>
                <w:szCs w:val="24"/>
              </w:rPr>
              <w:t xml:space="preserve"> author and </w:t>
            </w:r>
            <w:commentRangeStart w:id="570"/>
            <w:r w:rsidRPr="003C660C">
              <w:rPr>
                <w:rFonts w:ascii="Times New Roman" w:hAnsi="Times New Roman" w:cs="Times New Roman"/>
                <w:sz w:val="24"/>
                <w:szCs w:val="24"/>
              </w:rPr>
              <w:t>year</w:t>
            </w:r>
            <w:commentRangeEnd w:id="570"/>
            <w:r w:rsidRPr="003C660C">
              <w:rPr>
                <w:rStyle w:val="CommentReference"/>
                <w:rFonts w:ascii="Times New Roman" w:hAnsi="Times New Roman" w:cs="Times New Roman"/>
                <w:sz w:val="24"/>
                <w:szCs w:val="24"/>
              </w:rPr>
              <w:commentReference w:id="570"/>
            </w:r>
          </w:p>
        </w:tc>
        <w:tc>
          <w:tcPr>
            <w:tcW w:w="3093" w:type="dxa"/>
          </w:tcPr>
          <w:p w14:paraId="2C69D8B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Studied outcome</w:t>
            </w:r>
          </w:p>
        </w:tc>
        <w:tc>
          <w:tcPr>
            <w:tcW w:w="1601" w:type="dxa"/>
          </w:tcPr>
          <w:p w14:paraId="73AC77D7" w14:textId="77777777"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w:t>
            </w:r>
            <w:proofErr w:type="spellStart"/>
            <w:r w:rsidRPr="003C660C">
              <w:rPr>
                <w:rFonts w:ascii="Times New Roman" w:hAnsi="Times New Roman" w:cs="Times New Roman"/>
                <w:sz w:val="24"/>
                <w:szCs w:val="24"/>
              </w:rPr>
              <w:t>Crude’P</w:t>
            </w:r>
            <w:proofErr w:type="spellEnd"/>
            <w:r w:rsidRPr="003C660C">
              <w:rPr>
                <w:rFonts w:ascii="Times New Roman" w:hAnsi="Times New Roman" w:cs="Times New Roman"/>
                <w:sz w:val="24"/>
                <w:szCs w:val="24"/>
              </w:rPr>
              <w:t xml:space="preserve">- value TSH </w:t>
            </w:r>
          </w:p>
        </w:tc>
        <w:tc>
          <w:tcPr>
            <w:tcW w:w="2487" w:type="dxa"/>
          </w:tcPr>
          <w:p w14:paraId="3A7E6140" w14:textId="77777777"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w:t>
            </w:r>
            <w:proofErr w:type="spellStart"/>
            <w:r w:rsidRPr="003C660C">
              <w:rPr>
                <w:rFonts w:ascii="Times New Roman" w:hAnsi="Times New Roman" w:cs="Times New Roman"/>
                <w:sz w:val="24"/>
                <w:szCs w:val="24"/>
              </w:rPr>
              <w:t>Crude’P</w:t>
            </w:r>
            <w:proofErr w:type="spellEnd"/>
            <w:r w:rsidRPr="003C660C">
              <w:rPr>
                <w:rFonts w:ascii="Times New Roman" w:hAnsi="Times New Roman" w:cs="Times New Roman"/>
                <w:sz w:val="24"/>
                <w:szCs w:val="24"/>
              </w:rPr>
              <w:t xml:space="preserve">-value FT4 </w:t>
            </w:r>
          </w:p>
        </w:tc>
        <w:tc>
          <w:tcPr>
            <w:tcW w:w="1202" w:type="dxa"/>
          </w:tcPr>
          <w:p w14:paraId="1D65AEB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 xml:space="preserve">adjusted P-value TSH </w:t>
            </w:r>
          </w:p>
        </w:tc>
        <w:tc>
          <w:tcPr>
            <w:tcW w:w="1235" w:type="dxa"/>
          </w:tcPr>
          <w:p w14:paraId="60EB78FE"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adjusted P-valueFT4</w:t>
            </w:r>
          </w:p>
        </w:tc>
      </w:tr>
      <w:tr w:rsidR="00D0130E" w:rsidRPr="003C660C" w14:paraId="34C96B6E" w14:textId="77777777" w:rsidTr="00D0130E">
        <w:tc>
          <w:tcPr>
            <w:tcW w:w="11980" w:type="dxa"/>
            <w:gridSpan w:val="6"/>
          </w:tcPr>
          <w:p w14:paraId="04831BAD" w14:textId="77777777" w:rsidR="009669B1" w:rsidRDefault="00D0130E" w:rsidP="009669B1">
            <w:pPr>
              <w:jc w:val="center"/>
              <w:rPr>
                <w:rFonts w:ascii="Times New Roman" w:hAnsi="Times New Roman" w:cs="Times New Roman"/>
                <w:sz w:val="24"/>
                <w:szCs w:val="24"/>
              </w:rPr>
            </w:pPr>
            <w:r w:rsidRPr="003C660C">
              <w:rPr>
                <w:rFonts w:ascii="Times New Roman" w:hAnsi="Times New Roman" w:cs="Times New Roman"/>
                <w:b/>
                <w:sz w:val="24"/>
                <w:szCs w:val="24"/>
              </w:rPr>
              <w:t xml:space="preserve">Studies </w:t>
            </w:r>
            <w:r w:rsidR="005777A3">
              <w:rPr>
                <w:rFonts w:ascii="Times New Roman" w:hAnsi="Times New Roman" w:cs="Times New Roman"/>
                <w:b/>
                <w:sz w:val="24"/>
                <w:szCs w:val="24"/>
              </w:rPr>
              <w:t>of higher thyroid function</w:t>
            </w:r>
          </w:p>
        </w:tc>
      </w:tr>
      <w:tr w:rsidR="00D0130E" w:rsidRPr="003C660C" w14:paraId="0D21CC37" w14:textId="77777777" w:rsidTr="00D0130E">
        <w:tc>
          <w:tcPr>
            <w:tcW w:w="2362" w:type="dxa"/>
          </w:tcPr>
          <w:p w14:paraId="2E2B1B8D" w14:textId="77777777" w:rsidR="00D0130E" w:rsidRPr="003C660C" w:rsidRDefault="00D0130E" w:rsidP="00DA1F03">
            <w:pPr>
              <w:rPr>
                <w:rFonts w:ascii="Times New Roman" w:hAnsi="Times New Roman" w:cs="Times New Roman"/>
                <w:sz w:val="24"/>
                <w:szCs w:val="24"/>
              </w:rPr>
            </w:pPr>
            <w:proofErr w:type="spellStart"/>
            <w:r w:rsidRPr="003C660C">
              <w:rPr>
                <w:rFonts w:ascii="Times New Roman" w:hAnsi="Times New Roman" w:cs="Times New Roman"/>
                <w:sz w:val="24"/>
                <w:szCs w:val="24"/>
              </w:rPr>
              <w:t>Gammage</w:t>
            </w:r>
            <w:proofErr w:type="spellEnd"/>
            <w:r w:rsidRPr="003C660C">
              <w:rPr>
                <w:rFonts w:ascii="Times New Roman" w:hAnsi="Times New Roman" w:cs="Times New Roman"/>
                <w:sz w:val="24"/>
                <w:szCs w:val="24"/>
              </w:rPr>
              <w:t xml:space="preserve"> 2007 [</w:t>
            </w:r>
            <w:r w:rsidR="00EF4392">
              <w:rPr>
                <w:rFonts w:ascii="Times New Roman" w:hAnsi="Times New Roman" w:cs="Times New Roman"/>
                <w:sz w:val="24"/>
                <w:szCs w:val="24"/>
              </w:rPr>
              <w:t>30</w:t>
            </w:r>
            <w:r w:rsidR="000E074E">
              <w:rPr>
                <w:rFonts w:ascii="Times New Roman" w:hAnsi="Times New Roman" w:cs="Times New Roman"/>
                <w:sz w:val="24"/>
                <w:szCs w:val="24"/>
              </w:rPr>
              <w:t>]</w:t>
            </w:r>
          </w:p>
        </w:tc>
        <w:tc>
          <w:tcPr>
            <w:tcW w:w="3093" w:type="dxa"/>
          </w:tcPr>
          <w:p w14:paraId="46CCB9BA"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Atrial Fibrillation</w:t>
            </w:r>
          </w:p>
        </w:tc>
        <w:tc>
          <w:tcPr>
            <w:tcW w:w="1601" w:type="dxa"/>
          </w:tcPr>
          <w:p w14:paraId="36FDF5AE"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0.82</w:t>
            </w:r>
          </w:p>
        </w:tc>
        <w:tc>
          <w:tcPr>
            <w:tcW w:w="2487" w:type="dxa"/>
          </w:tcPr>
          <w:p w14:paraId="47C6D746"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14:paraId="323D61B6"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0.94</w:t>
            </w:r>
          </w:p>
        </w:tc>
        <w:tc>
          <w:tcPr>
            <w:tcW w:w="1235" w:type="dxa"/>
          </w:tcPr>
          <w:p w14:paraId="77DA4F5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0.004</w:t>
            </w:r>
          </w:p>
        </w:tc>
      </w:tr>
      <w:tr w:rsidR="00D0130E" w:rsidRPr="003C660C" w14:paraId="36EF934D" w14:textId="77777777" w:rsidTr="00D0130E">
        <w:tc>
          <w:tcPr>
            <w:tcW w:w="2362" w:type="dxa"/>
          </w:tcPr>
          <w:p w14:paraId="64A42222" w14:textId="77777777" w:rsidR="00D0130E" w:rsidRPr="003C660C" w:rsidRDefault="00D0130E" w:rsidP="00057F34">
            <w:pPr>
              <w:rPr>
                <w:rFonts w:ascii="Times New Roman" w:hAnsi="Times New Roman" w:cs="Times New Roman"/>
                <w:sz w:val="24"/>
                <w:szCs w:val="24"/>
              </w:rPr>
            </w:pPr>
            <w:proofErr w:type="spellStart"/>
            <w:r w:rsidRPr="003C660C">
              <w:rPr>
                <w:rFonts w:ascii="Times New Roman" w:hAnsi="Times New Roman" w:cs="Times New Roman"/>
                <w:sz w:val="24"/>
                <w:szCs w:val="24"/>
              </w:rPr>
              <w:t>Cappola</w:t>
            </w:r>
            <w:proofErr w:type="spellEnd"/>
            <w:r w:rsidRPr="003C660C">
              <w:rPr>
                <w:rFonts w:ascii="Times New Roman" w:hAnsi="Times New Roman" w:cs="Times New Roman"/>
                <w:sz w:val="24"/>
                <w:szCs w:val="24"/>
              </w:rPr>
              <w:t xml:space="preserve"> 2015 [2</w:t>
            </w:r>
            <w:r w:rsidR="00EF4392">
              <w:rPr>
                <w:rFonts w:ascii="Times New Roman" w:hAnsi="Times New Roman" w:cs="Times New Roman"/>
                <w:sz w:val="24"/>
                <w:szCs w:val="24"/>
              </w:rPr>
              <w:t>8</w:t>
            </w:r>
            <w:r w:rsidRPr="003C660C">
              <w:rPr>
                <w:rFonts w:ascii="Times New Roman" w:hAnsi="Times New Roman" w:cs="Times New Roman"/>
                <w:sz w:val="24"/>
                <w:szCs w:val="24"/>
              </w:rPr>
              <w:t>]</w:t>
            </w:r>
          </w:p>
        </w:tc>
        <w:tc>
          <w:tcPr>
            <w:tcW w:w="3093" w:type="dxa"/>
          </w:tcPr>
          <w:p w14:paraId="07BE6F7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Atrial Fibrillation</w:t>
            </w:r>
          </w:p>
        </w:tc>
        <w:tc>
          <w:tcPr>
            <w:tcW w:w="1601" w:type="dxa"/>
          </w:tcPr>
          <w:p w14:paraId="2FC7A89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0.09</w:t>
            </w:r>
          </w:p>
        </w:tc>
        <w:tc>
          <w:tcPr>
            <w:tcW w:w="2487" w:type="dxa"/>
          </w:tcPr>
          <w:p w14:paraId="199A5EDA" w14:textId="77777777" w:rsidR="00D0130E" w:rsidRPr="003C660C" w:rsidRDefault="0006340C" w:rsidP="00057F34">
            <w:pPr>
              <w:rPr>
                <w:rFonts w:ascii="Times New Roman" w:hAnsi="Times New Roman" w:cs="Times New Roman"/>
                <w:sz w:val="24"/>
                <w:szCs w:val="24"/>
              </w:rPr>
            </w:pPr>
            <w:r>
              <w:rPr>
                <w:rFonts w:ascii="Times New Roman" w:hAnsi="Times New Roman" w:cs="Times New Roman"/>
                <w:sz w:val="24"/>
                <w:szCs w:val="24"/>
              </w:rPr>
              <w:t>0</w:t>
            </w:r>
            <w:r w:rsidR="00D0130E" w:rsidRPr="003C660C">
              <w:rPr>
                <w:rFonts w:ascii="Times New Roman" w:hAnsi="Times New Roman" w:cs="Times New Roman"/>
                <w:sz w:val="24"/>
                <w:szCs w:val="24"/>
              </w:rPr>
              <w:t>.001</w:t>
            </w:r>
          </w:p>
        </w:tc>
        <w:tc>
          <w:tcPr>
            <w:tcW w:w="1202" w:type="dxa"/>
          </w:tcPr>
          <w:p w14:paraId="5235900F"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0.12</w:t>
            </w:r>
          </w:p>
        </w:tc>
        <w:tc>
          <w:tcPr>
            <w:tcW w:w="1235" w:type="dxa"/>
          </w:tcPr>
          <w:p w14:paraId="6BE4787F"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w:t>
            </w:r>
          </w:p>
        </w:tc>
      </w:tr>
      <w:tr w:rsidR="00EF4392" w:rsidRPr="003C660C" w14:paraId="5F006513" w14:textId="77777777" w:rsidTr="00D0130E">
        <w:tc>
          <w:tcPr>
            <w:tcW w:w="2362" w:type="dxa"/>
          </w:tcPr>
          <w:p w14:paraId="1FF2D1DB" w14:textId="77777777" w:rsidR="00EF4392" w:rsidRPr="003C660C" w:rsidRDefault="00EF4392" w:rsidP="00057F34">
            <w:pPr>
              <w:rPr>
                <w:rFonts w:ascii="Times New Roman" w:hAnsi="Times New Roman" w:cs="Times New Roman"/>
                <w:sz w:val="24"/>
                <w:szCs w:val="24"/>
              </w:rPr>
            </w:pPr>
            <w:proofErr w:type="spellStart"/>
            <w:r>
              <w:rPr>
                <w:rFonts w:ascii="Times New Roman" w:hAnsi="Times New Roman" w:cs="Times New Roman"/>
                <w:sz w:val="24"/>
                <w:szCs w:val="24"/>
              </w:rPr>
              <w:t>Chaker</w:t>
            </w:r>
            <w:proofErr w:type="spellEnd"/>
            <w:r>
              <w:rPr>
                <w:rFonts w:ascii="Times New Roman" w:hAnsi="Times New Roman" w:cs="Times New Roman"/>
                <w:sz w:val="24"/>
                <w:szCs w:val="24"/>
              </w:rPr>
              <w:t xml:space="preserve"> 2015 [32]</w:t>
            </w:r>
          </w:p>
        </w:tc>
        <w:tc>
          <w:tcPr>
            <w:tcW w:w="3093" w:type="dxa"/>
          </w:tcPr>
          <w:p w14:paraId="41699314" w14:textId="77777777" w:rsidR="00EF4392" w:rsidRPr="003C660C" w:rsidRDefault="00EF4392" w:rsidP="00057F34">
            <w:pPr>
              <w:rPr>
                <w:rFonts w:ascii="Times New Roman" w:hAnsi="Times New Roman" w:cs="Times New Roman"/>
                <w:sz w:val="24"/>
                <w:szCs w:val="24"/>
              </w:rPr>
            </w:pPr>
            <w:r>
              <w:rPr>
                <w:rFonts w:ascii="Times New Roman" w:hAnsi="Times New Roman" w:cs="Times New Roman"/>
                <w:sz w:val="24"/>
                <w:szCs w:val="24"/>
              </w:rPr>
              <w:t>Atrial Fibrillation</w:t>
            </w:r>
          </w:p>
        </w:tc>
        <w:tc>
          <w:tcPr>
            <w:tcW w:w="1601" w:type="dxa"/>
          </w:tcPr>
          <w:p w14:paraId="0A3C3BEA" w14:textId="77777777" w:rsidR="00EF4392" w:rsidRPr="003C660C" w:rsidRDefault="00EF4392" w:rsidP="00057F34">
            <w:pPr>
              <w:rPr>
                <w:rFonts w:ascii="Times New Roman" w:hAnsi="Times New Roman" w:cs="Times New Roman"/>
                <w:sz w:val="24"/>
                <w:szCs w:val="24"/>
              </w:rPr>
            </w:pPr>
            <w:r>
              <w:rPr>
                <w:rFonts w:ascii="Times New Roman" w:hAnsi="Times New Roman" w:cs="Times New Roman"/>
                <w:sz w:val="24"/>
                <w:szCs w:val="24"/>
              </w:rPr>
              <w:t>0.71</w:t>
            </w:r>
          </w:p>
        </w:tc>
        <w:tc>
          <w:tcPr>
            <w:tcW w:w="2487" w:type="dxa"/>
          </w:tcPr>
          <w:p w14:paraId="43D324B9" w14:textId="77777777" w:rsidR="00EF4392" w:rsidRDefault="00EF4392" w:rsidP="00057F34">
            <w:pPr>
              <w:rPr>
                <w:rFonts w:ascii="Times New Roman" w:hAnsi="Times New Roman" w:cs="Times New Roman"/>
                <w:sz w:val="24"/>
                <w:szCs w:val="24"/>
              </w:rPr>
            </w:pPr>
            <w:r>
              <w:rPr>
                <w:rFonts w:ascii="Times New Roman" w:hAnsi="Times New Roman" w:cs="Times New Roman"/>
                <w:sz w:val="24"/>
                <w:szCs w:val="24"/>
              </w:rPr>
              <w:t>0.008</w:t>
            </w:r>
          </w:p>
        </w:tc>
        <w:tc>
          <w:tcPr>
            <w:tcW w:w="1202" w:type="dxa"/>
          </w:tcPr>
          <w:p w14:paraId="1634A733" w14:textId="77777777" w:rsidR="00EF4392" w:rsidRPr="003C660C" w:rsidRDefault="00EF4392" w:rsidP="00057F34">
            <w:pPr>
              <w:rPr>
                <w:rFonts w:ascii="Times New Roman" w:hAnsi="Times New Roman" w:cs="Times New Roman"/>
                <w:sz w:val="24"/>
                <w:szCs w:val="24"/>
              </w:rPr>
            </w:pPr>
            <w:r>
              <w:rPr>
                <w:rFonts w:ascii="Times New Roman" w:hAnsi="Times New Roman" w:cs="Times New Roman"/>
                <w:sz w:val="24"/>
                <w:szCs w:val="24"/>
              </w:rPr>
              <w:t>0.60</w:t>
            </w:r>
          </w:p>
        </w:tc>
        <w:tc>
          <w:tcPr>
            <w:tcW w:w="1235" w:type="dxa"/>
          </w:tcPr>
          <w:p w14:paraId="7CFF08C5" w14:textId="77777777" w:rsidR="00EF4392" w:rsidRPr="003C660C" w:rsidRDefault="00EF4392" w:rsidP="00057F34">
            <w:pPr>
              <w:rPr>
                <w:rFonts w:ascii="Times New Roman" w:hAnsi="Times New Roman" w:cs="Times New Roman"/>
                <w:sz w:val="24"/>
                <w:szCs w:val="24"/>
              </w:rPr>
            </w:pPr>
            <w:r>
              <w:rPr>
                <w:rFonts w:ascii="Times New Roman" w:hAnsi="Times New Roman" w:cs="Times New Roman"/>
                <w:sz w:val="24"/>
                <w:szCs w:val="24"/>
              </w:rPr>
              <w:t>0.005</w:t>
            </w:r>
          </w:p>
        </w:tc>
      </w:tr>
      <w:tr w:rsidR="00D0130E" w:rsidRPr="003C660C" w14:paraId="2E563E96" w14:textId="77777777" w:rsidTr="00D0130E">
        <w:tc>
          <w:tcPr>
            <w:tcW w:w="2362" w:type="dxa"/>
          </w:tcPr>
          <w:p w14:paraId="2D327F51" w14:textId="77777777" w:rsidR="00D0130E" w:rsidRPr="003C660C" w:rsidRDefault="00D0130E" w:rsidP="00057F34">
            <w:pPr>
              <w:rPr>
                <w:rFonts w:ascii="Times New Roman" w:hAnsi="Times New Roman" w:cs="Times New Roman"/>
                <w:sz w:val="24"/>
                <w:szCs w:val="24"/>
              </w:rPr>
            </w:pPr>
          </w:p>
        </w:tc>
        <w:tc>
          <w:tcPr>
            <w:tcW w:w="3093" w:type="dxa"/>
          </w:tcPr>
          <w:p w14:paraId="054B121B"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Heart failure</w:t>
            </w:r>
          </w:p>
        </w:tc>
        <w:tc>
          <w:tcPr>
            <w:tcW w:w="1601" w:type="dxa"/>
          </w:tcPr>
          <w:p w14:paraId="2C025AD2"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0.17</w:t>
            </w:r>
          </w:p>
        </w:tc>
        <w:tc>
          <w:tcPr>
            <w:tcW w:w="2487" w:type="dxa"/>
          </w:tcPr>
          <w:p w14:paraId="7162E8ED"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0.004</w:t>
            </w:r>
          </w:p>
        </w:tc>
        <w:tc>
          <w:tcPr>
            <w:tcW w:w="1202" w:type="dxa"/>
          </w:tcPr>
          <w:p w14:paraId="7A8EC69A"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0.09</w:t>
            </w:r>
          </w:p>
        </w:tc>
        <w:tc>
          <w:tcPr>
            <w:tcW w:w="1235" w:type="dxa"/>
          </w:tcPr>
          <w:p w14:paraId="5266018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0.03</w:t>
            </w:r>
          </w:p>
        </w:tc>
      </w:tr>
      <w:tr w:rsidR="00D0130E" w:rsidRPr="003C660C" w14:paraId="33666CAE" w14:textId="77777777" w:rsidTr="00D0130E">
        <w:tc>
          <w:tcPr>
            <w:tcW w:w="2362" w:type="dxa"/>
          </w:tcPr>
          <w:p w14:paraId="3DABDB75" w14:textId="77777777" w:rsidR="00D0130E" w:rsidRPr="003C660C" w:rsidRDefault="00D0130E" w:rsidP="00057F34">
            <w:pPr>
              <w:rPr>
                <w:rFonts w:ascii="Times New Roman" w:hAnsi="Times New Roman" w:cs="Times New Roman"/>
                <w:sz w:val="24"/>
                <w:szCs w:val="24"/>
              </w:rPr>
            </w:pPr>
          </w:p>
        </w:tc>
        <w:tc>
          <w:tcPr>
            <w:tcW w:w="3093" w:type="dxa"/>
          </w:tcPr>
          <w:p w14:paraId="050EDE9D"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Composite cardiovascular outcome</w:t>
            </w:r>
          </w:p>
        </w:tc>
        <w:tc>
          <w:tcPr>
            <w:tcW w:w="1601" w:type="dxa"/>
          </w:tcPr>
          <w:p w14:paraId="267EEEF9"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w:t>
            </w:r>
          </w:p>
        </w:tc>
        <w:tc>
          <w:tcPr>
            <w:tcW w:w="2487" w:type="dxa"/>
          </w:tcPr>
          <w:p w14:paraId="6EA29A4D"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0.008</w:t>
            </w:r>
          </w:p>
        </w:tc>
        <w:tc>
          <w:tcPr>
            <w:tcW w:w="1202" w:type="dxa"/>
          </w:tcPr>
          <w:p w14:paraId="6F065FA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0.04</w:t>
            </w:r>
          </w:p>
        </w:tc>
        <w:tc>
          <w:tcPr>
            <w:tcW w:w="1235" w:type="dxa"/>
          </w:tcPr>
          <w:p w14:paraId="628F6D7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w:t>
            </w:r>
          </w:p>
        </w:tc>
      </w:tr>
      <w:tr w:rsidR="00D0130E" w:rsidRPr="003C660C" w14:paraId="5EFDAD67" w14:textId="77777777" w:rsidTr="00D0130E">
        <w:tc>
          <w:tcPr>
            <w:tcW w:w="2362" w:type="dxa"/>
          </w:tcPr>
          <w:p w14:paraId="7B6426E0" w14:textId="77777777" w:rsidR="00D0130E" w:rsidRPr="003C660C" w:rsidRDefault="00D0130E" w:rsidP="00057F34">
            <w:pPr>
              <w:rPr>
                <w:rFonts w:ascii="Times New Roman" w:hAnsi="Times New Roman" w:cs="Times New Roman"/>
                <w:sz w:val="24"/>
                <w:szCs w:val="24"/>
              </w:rPr>
            </w:pPr>
            <w:proofErr w:type="spellStart"/>
            <w:r w:rsidRPr="003C660C">
              <w:rPr>
                <w:rFonts w:ascii="Times New Roman" w:hAnsi="Times New Roman" w:cs="Times New Roman"/>
                <w:sz w:val="24"/>
                <w:szCs w:val="24"/>
              </w:rPr>
              <w:t>Chaker</w:t>
            </w:r>
            <w:proofErr w:type="spellEnd"/>
            <w:r w:rsidRPr="003C660C">
              <w:rPr>
                <w:rFonts w:ascii="Times New Roman" w:hAnsi="Times New Roman" w:cs="Times New Roman"/>
                <w:sz w:val="24"/>
                <w:szCs w:val="24"/>
              </w:rPr>
              <w:t xml:space="preserve"> 2016 [</w:t>
            </w:r>
            <w:r w:rsidR="00DA1F03">
              <w:rPr>
                <w:rFonts w:ascii="Times New Roman" w:hAnsi="Times New Roman" w:cs="Times New Roman"/>
                <w:sz w:val="24"/>
                <w:szCs w:val="24"/>
              </w:rPr>
              <w:t>7</w:t>
            </w:r>
            <w:r w:rsidR="00EF4392">
              <w:rPr>
                <w:rFonts w:ascii="Times New Roman" w:hAnsi="Times New Roman" w:cs="Times New Roman"/>
                <w:sz w:val="24"/>
                <w:szCs w:val="24"/>
              </w:rPr>
              <w:t>4</w:t>
            </w:r>
            <w:r w:rsidRPr="003C660C">
              <w:rPr>
                <w:rFonts w:ascii="Times New Roman" w:hAnsi="Times New Roman" w:cs="Times New Roman"/>
                <w:sz w:val="24"/>
                <w:szCs w:val="24"/>
              </w:rPr>
              <w:t>]</w:t>
            </w:r>
          </w:p>
        </w:tc>
        <w:tc>
          <w:tcPr>
            <w:tcW w:w="3093" w:type="dxa"/>
          </w:tcPr>
          <w:p w14:paraId="4C344D25"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Sudden cardiac death</w:t>
            </w:r>
          </w:p>
        </w:tc>
        <w:tc>
          <w:tcPr>
            <w:tcW w:w="1601" w:type="dxa"/>
          </w:tcPr>
          <w:p w14:paraId="0D806254"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0.17</w:t>
            </w:r>
          </w:p>
        </w:tc>
        <w:tc>
          <w:tcPr>
            <w:tcW w:w="2487" w:type="dxa"/>
          </w:tcPr>
          <w:p w14:paraId="1148FAD9"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0.008</w:t>
            </w:r>
          </w:p>
        </w:tc>
        <w:tc>
          <w:tcPr>
            <w:tcW w:w="1202" w:type="dxa"/>
          </w:tcPr>
          <w:p w14:paraId="37CC118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0.18</w:t>
            </w:r>
          </w:p>
        </w:tc>
        <w:tc>
          <w:tcPr>
            <w:tcW w:w="1235" w:type="dxa"/>
          </w:tcPr>
          <w:p w14:paraId="2AC83DF5"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0.022</w:t>
            </w:r>
          </w:p>
        </w:tc>
      </w:tr>
      <w:tr w:rsidR="00D0130E" w:rsidRPr="003C660C" w14:paraId="48EFF2E4" w14:textId="77777777" w:rsidTr="00D0130E">
        <w:tc>
          <w:tcPr>
            <w:tcW w:w="2362" w:type="dxa"/>
          </w:tcPr>
          <w:p w14:paraId="44F23A9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Van de Ven 2014 [</w:t>
            </w:r>
            <w:r w:rsidR="00DA1F03">
              <w:rPr>
                <w:rFonts w:ascii="Times New Roman" w:hAnsi="Times New Roman" w:cs="Times New Roman"/>
                <w:sz w:val="24"/>
                <w:szCs w:val="24"/>
              </w:rPr>
              <w:t>6</w:t>
            </w:r>
            <w:r w:rsidR="00EF4392">
              <w:rPr>
                <w:rFonts w:ascii="Times New Roman" w:hAnsi="Times New Roman" w:cs="Times New Roman"/>
                <w:sz w:val="24"/>
                <w:szCs w:val="24"/>
              </w:rPr>
              <w:t>9</w:t>
            </w:r>
            <w:r w:rsidRPr="003C660C">
              <w:rPr>
                <w:rFonts w:ascii="Times New Roman" w:hAnsi="Times New Roman" w:cs="Times New Roman"/>
                <w:sz w:val="24"/>
                <w:szCs w:val="24"/>
              </w:rPr>
              <w:t>]</w:t>
            </w:r>
          </w:p>
        </w:tc>
        <w:tc>
          <w:tcPr>
            <w:tcW w:w="3093" w:type="dxa"/>
          </w:tcPr>
          <w:p w14:paraId="1BBF459F"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Mortality</w:t>
            </w:r>
          </w:p>
        </w:tc>
        <w:tc>
          <w:tcPr>
            <w:tcW w:w="1601" w:type="dxa"/>
          </w:tcPr>
          <w:p w14:paraId="13DE9B2A" w14:textId="77777777" w:rsidR="00D0130E" w:rsidRPr="003C660C" w:rsidRDefault="00D0130E" w:rsidP="00057F34">
            <w:pPr>
              <w:rPr>
                <w:rFonts w:ascii="Times New Roman" w:hAnsi="Times New Roman" w:cs="Times New Roman"/>
                <w:sz w:val="24"/>
                <w:szCs w:val="24"/>
              </w:rPr>
            </w:pPr>
          </w:p>
        </w:tc>
        <w:tc>
          <w:tcPr>
            <w:tcW w:w="2487" w:type="dxa"/>
          </w:tcPr>
          <w:p w14:paraId="5DF348C9" w14:textId="77777777" w:rsidR="00D0130E" w:rsidRPr="003C660C" w:rsidRDefault="00D0130E" w:rsidP="00057F34">
            <w:pPr>
              <w:rPr>
                <w:rFonts w:ascii="Times New Roman" w:hAnsi="Times New Roman" w:cs="Times New Roman"/>
                <w:sz w:val="24"/>
                <w:szCs w:val="24"/>
              </w:rPr>
            </w:pPr>
          </w:p>
        </w:tc>
        <w:tc>
          <w:tcPr>
            <w:tcW w:w="1202" w:type="dxa"/>
          </w:tcPr>
          <w:p w14:paraId="593C3F8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14:paraId="775D14B2"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&lt;0.005</w:t>
            </w:r>
          </w:p>
        </w:tc>
      </w:tr>
      <w:tr w:rsidR="00D0130E" w:rsidRPr="003C660C" w14:paraId="42107F0D" w14:textId="77777777" w:rsidTr="00D0130E">
        <w:tc>
          <w:tcPr>
            <w:tcW w:w="2362" w:type="dxa"/>
          </w:tcPr>
          <w:p w14:paraId="3845E2FB" w14:textId="77777777" w:rsidR="008A17E0" w:rsidRDefault="00D0130E" w:rsidP="008A17E0">
            <w:pPr>
              <w:rPr>
                <w:rFonts w:ascii="Times New Roman" w:hAnsi="Times New Roman" w:cs="Times New Roman"/>
                <w:sz w:val="24"/>
                <w:szCs w:val="24"/>
              </w:rPr>
            </w:pPr>
            <w:r w:rsidRPr="003C660C">
              <w:rPr>
                <w:rFonts w:ascii="Times New Roman" w:hAnsi="Times New Roman" w:cs="Times New Roman"/>
                <w:sz w:val="24"/>
                <w:szCs w:val="24"/>
              </w:rPr>
              <w:t>Inoue 2016[</w:t>
            </w:r>
            <w:r w:rsidR="00EF4392">
              <w:rPr>
                <w:rFonts w:ascii="Times New Roman" w:hAnsi="Times New Roman" w:cs="Times New Roman"/>
                <w:sz w:val="24"/>
                <w:szCs w:val="24"/>
              </w:rPr>
              <w:t>70</w:t>
            </w:r>
            <w:r w:rsidRPr="003C660C">
              <w:rPr>
                <w:rFonts w:ascii="Times New Roman" w:hAnsi="Times New Roman" w:cs="Times New Roman"/>
                <w:sz w:val="24"/>
                <w:szCs w:val="24"/>
              </w:rPr>
              <w:t>]</w:t>
            </w:r>
          </w:p>
        </w:tc>
        <w:tc>
          <w:tcPr>
            <w:tcW w:w="3093" w:type="dxa"/>
          </w:tcPr>
          <w:p w14:paraId="6C217BF7"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Mortality</w:t>
            </w:r>
          </w:p>
        </w:tc>
        <w:tc>
          <w:tcPr>
            <w:tcW w:w="1601" w:type="dxa"/>
          </w:tcPr>
          <w:p w14:paraId="5B9DA93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14:paraId="4A709D62"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14:paraId="5D52979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14:paraId="448F21CD"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r>
      <w:tr w:rsidR="00D0130E" w:rsidRPr="003C660C" w14:paraId="3C885ADC" w14:textId="77777777" w:rsidTr="00D0130E">
        <w:tc>
          <w:tcPr>
            <w:tcW w:w="2362" w:type="dxa"/>
          </w:tcPr>
          <w:p w14:paraId="0DE6FDCD" w14:textId="77777777" w:rsidR="00D0130E" w:rsidRPr="003C660C" w:rsidRDefault="00D0130E" w:rsidP="00057F34">
            <w:pPr>
              <w:rPr>
                <w:rFonts w:ascii="Times New Roman" w:hAnsi="Times New Roman" w:cs="Times New Roman"/>
                <w:sz w:val="24"/>
                <w:szCs w:val="24"/>
              </w:rPr>
            </w:pPr>
            <w:proofErr w:type="spellStart"/>
            <w:r w:rsidRPr="003C660C">
              <w:rPr>
                <w:rFonts w:ascii="Times New Roman" w:hAnsi="Times New Roman" w:cs="Times New Roman"/>
                <w:sz w:val="24"/>
                <w:szCs w:val="24"/>
              </w:rPr>
              <w:t>Yeap</w:t>
            </w:r>
            <w:proofErr w:type="spellEnd"/>
            <w:r w:rsidRPr="003C660C">
              <w:rPr>
                <w:rFonts w:ascii="Times New Roman" w:hAnsi="Times New Roman" w:cs="Times New Roman"/>
                <w:sz w:val="24"/>
                <w:szCs w:val="24"/>
              </w:rPr>
              <w:t xml:space="preserve"> 2013 [</w:t>
            </w:r>
            <w:r w:rsidR="00DA1F03">
              <w:rPr>
                <w:rFonts w:ascii="Times New Roman" w:hAnsi="Times New Roman" w:cs="Times New Roman"/>
                <w:sz w:val="24"/>
                <w:szCs w:val="24"/>
              </w:rPr>
              <w:t>6</w:t>
            </w:r>
            <w:r w:rsidR="00EF4392">
              <w:rPr>
                <w:rFonts w:ascii="Times New Roman" w:hAnsi="Times New Roman" w:cs="Times New Roman"/>
                <w:sz w:val="24"/>
                <w:szCs w:val="24"/>
              </w:rPr>
              <w:t>8</w:t>
            </w:r>
            <w:r w:rsidRPr="003C660C">
              <w:rPr>
                <w:rFonts w:ascii="Times New Roman" w:hAnsi="Times New Roman" w:cs="Times New Roman"/>
                <w:sz w:val="24"/>
                <w:szCs w:val="24"/>
              </w:rPr>
              <w:t>]</w:t>
            </w:r>
          </w:p>
        </w:tc>
        <w:tc>
          <w:tcPr>
            <w:tcW w:w="3093" w:type="dxa"/>
          </w:tcPr>
          <w:p w14:paraId="71A36069"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Mortality</w:t>
            </w:r>
          </w:p>
        </w:tc>
        <w:tc>
          <w:tcPr>
            <w:tcW w:w="1601" w:type="dxa"/>
          </w:tcPr>
          <w:p w14:paraId="23B68C2A"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0.250</w:t>
            </w:r>
          </w:p>
        </w:tc>
        <w:tc>
          <w:tcPr>
            <w:tcW w:w="2487" w:type="dxa"/>
          </w:tcPr>
          <w:p w14:paraId="2D2BF004"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14:paraId="09A38B3E"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14:paraId="62218F6E"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0.025</w:t>
            </w:r>
          </w:p>
        </w:tc>
      </w:tr>
      <w:tr w:rsidR="00D0130E" w:rsidRPr="003C660C" w14:paraId="0EE6DAA1" w14:textId="77777777" w:rsidTr="00D0130E">
        <w:tc>
          <w:tcPr>
            <w:tcW w:w="2362" w:type="dxa"/>
          </w:tcPr>
          <w:p w14:paraId="561272FA"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 xml:space="preserve">van den </w:t>
            </w:r>
            <w:proofErr w:type="spellStart"/>
            <w:r w:rsidRPr="003C660C">
              <w:rPr>
                <w:rFonts w:ascii="Times New Roman" w:hAnsi="Times New Roman" w:cs="Times New Roman"/>
                <w:sz w:val="24"/>
                <w:szCs w:val="24"/>
              </w:rPr>
              <w:t>Beld</w:t>
            </w:r>
            <w:proofErr w:type="spellEnd"/>
            <w:r w:rsidRPr="003C660C">
              <w:rPr>
                <w:rFonts w:ascii="Times New Roman" w:hAnsi="Times New Roman" w:cs="Times New Roman"/>
                <w:sz w:val="24"/>
                <w:szCs w:val="24"/>
              </w:rPr>
              <w:t xml:space="preserve"> 2005 [</w:t>
            </w:r>
            <w:r w:rsidR="00DA1F03">
              <w:rPr>
                <w:rFonts w:ascii="Times New Roman" w:hAnsi="Times New Roman" w:cs="Times New Roman"/>
                <w:sz w:val="24"/>
                <w:szCs w:val="24"/>
              </w:rPr>
              <w:t>6</w:t>
            </w:r>
            <w:r w:rsidR="00EF4392">
              <w:rPr>
                <w:rFonts w:ascii="Times New Roman" w:hAnsi="Times New Roman" w:cs="Times New Roman"/>
                <w:sz w:val="24"/>
                <w:szCs w:val="24"/>
              </w:rPr>
              <w:t>6</w:t>
            </w:r>
            <w:r w:rsidRPr="003C660C">
              <w:rPr>
                <w:rFonts w:ascii="Times New Roman" w:hAnsi="Times New Roman" w:cs="Times New Roman"/>
                <w:sz w:val="24"/>
                <w:szCs w:val="24"/>
              </w:rPr>
              <w:t>]</w:t>
            </w:r>
          </w:p>
        </w:tc>
        <w:tc>
          <w:tcPr>
            <w:tcW w:w="3093" w:type="dxa"/>
          </w:tcPr>
          <w:p w14:paraId="1CD1BE7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Mortality</w:t>
            </w:r>
          </w:p>
        </w:tc>
        <w:tc>
          <w:tcPr>
            <w:tcW w:w="1601" w:type="dxa"/>
          </w:tcPr>
          <w:p w14:paraId="35855079"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14:paraId="566CF8FD"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p w14:paraId="2D98E33E" w14:textId="77777777" w:rsidR="00D0130E" w:rsidRPr="003C660C" w:rsidRDefault="00D0130E" w:rsidP="00057F34">
            <w:pPr>
              <w:rPr>
                <w:rFonts w:ascii="Times New Roman" w:hAnsi="Times New Roman" w:cs="Times New Roman"/>
                <w:sz w:val="24"/>
                <w:szCs w:val="24"/>
              </w:rPr>
            </w:pPr>
          </w:p>
        </w:tc>
        <w:tc>
          <w:tcPr>
            <w:tcW w:w="1202" w:type="dxa"/>
          </w:tcPr>
          <w:p w14:paraId="5D52997D" w14:textId="77777777" w:rsidR="00D0130E" w:rsidRPr="003C660C" w:rsidRDefault="00D0130E" w:rsidP="00057F34">
            <w:pPr>
              <w:rPr>
                <w:rFonts w:ascii="Times New Roman" w:hAnsi="Times New Roman" w:cs="Times New Roman"/>
                <w:sz w:val="24"/>
                <w:szCs w:val="24"/>
              </w:rPr>
            </w:pPr>
          </w:p>
        </w:tc>
        <w:tc>
          <w:tcPr>
            <w:tcW w:w="1235" w:type="dxa"/>
          </w:tcPr>
          <w:p w14:paraId="44D733B1" w14:textId="77777777" w:rsidR="00D0130E" w:rsidRPr="003C660C" w:rsidRDefault="00D0130E" w:rsidP="00057F34">
            <w:pPr>
              <w:rPr>
                <w:rFonts w:ascii="Times New Roman" w:hAnsi="Times New Roman" w:cs="Times New Roman"/>
                <w:sz w:val="24"/>
                <w:szCs w:val="24"/>
              </w:rPr>
            </w:pPr>
          </w:p>
        </w:tc>
      </w:tr>
      <w:tr w:rsidR="00BC3D05" w:rsidRPr="003C660C" w14:paraId="32FB7134" w14:textId="77777777" w:rsidTr="00D0130E">
        <w:tc>
          <w:tcPr>
            <w:tcW w:w="2362" w:type="dxa"/>
          </w:tcPr>
          <w:p w14:paraId="495E1759" w14:textId="77777777" w:rsidR="00BC3D05" w:rsidRPr="003C660C" w:rsidRDefault="00BC3D05" w:rsidP="00057F34">
            <w:pPr>
              <w:rPr>
                <w:rFonts w:ascii="Times New Roman" w:hAnsi="Times New Roman" w:cs="Times New Roman"/>
                <w:sz w:val="24"/>
                <w:szCs w:val="24"/>
              </w:rPr>
            </w:pPr>
            <w:proofErr w:type="spellStart"/>
            <w:r>
              <w:rPr>
                <w:rFonts w:ascii="Times New Roman" w:hAnsi="Times New Roman" w:cs="Times New Roman"/>
                <w:sz w:val="24"/>
                <w:szCs w:val="24"/>
              </w:rPr>
              <w:t>Gussekloo</w:t>
            </w:r>
            <w:proofErr w:type="spellEnd"/>
            <w:r w:rsidR="00375521">
              <w:rPr>
                <w:rFonts w:ascii="Times New Roman" w:hAnsi="Times New Roman" w:cs="Times New Roman"/>
                <w:sz w:val="24"/>
                <w:szCs w:val="24"/>
              </w:rPr>
              <w:t xml:space="preserve"> [6</w:t>
            </w:r>
            <w:r w:rsidR="00EF4392">
              <w:rPr>
                <w:rFonts w:ascii="Times New Roman" w:hAnsi="Times New Roman" w:cs="Times New Roman"/>
                <w:sz w:val="24"/>
                <w:szCs w:val="24"/>
              </w:rPr>
              <w:t>7</w:t>
            </w:r>
            <w:r w:rsidR="00375521">
              <w:rPr>
                <w:rFonts w:ascii="Times New Roman" w:hAnsi="Times New Roman" w:cs="Times New Roman"/>
                <w:sz w:val="24"/>
                <w:szCs w:val="24"/>
              </w:rPr>
              <w:t>]</w:t>
            </w:r>
          </w:p>
        </w:tc>
        <w:tc>
          <w:tcPr>
            <w:tcW w:w="3093" w:type="dxa"/>
          </w:tcPr>
          <w:p w14:paraId="39B28866" w14:textId="77777777" w:rsidR="00BC3D05" w:rsidRPr="003C660C" w:rsidRDefault="00BC3D05" w:rsidP="00057F34">
            <w:pPr>
              <w:rPr>
                <w:rFonts w:ascii="Times New Roman" w:hAnsi="Times New Roman" w:cs="Times New Roman"/>
                <w:sz w:val="24"/>
                <w:szCs w:val="24"/>
              </w:rPr>
            </w:pPr>
            <w:r>
              <w:rPr>
                <w:rFonts w:ascii="Times New Roman" w:hAnsi="Times New Roman" w:cs="Times New Roman"/>
                <w:sz w:val="24"/>
                <w:szCs w:val="24"/>
              </w:rPr>
              <w:t>Mortality</w:t>
            </w:r>
          </w:p>
        </w:tc>
        <w:tc>
          <w:tcPr>
            <w:tcW w:w="1601" w:type="dxa"/>
          </w:tcPr>
          <w:p w14:paraId="11278D72" w14:textId="77777777"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0.17</w:t>
            </w:r>
          </w:p>
        </w:tc>
        <w:tc>
          <w:tcPr>
            <w:tcW w:w="2487" w:type="dxa"/>
          </w:tcPr>
          <w:p w14:paraId="356A0078" w14:textId="77777777"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0.001</w:t>
            </w:r>
          </w:p>
        </w:tc>
        <w:tc>
          <w:tcPr>
            <w:tcW w:w="1202" w:type="dxa"/>
          </w:tcPr>
          <w:p w14:paraId="3EA0BBF5" w14:textId="77777777" w:rsidR="00BC3D05" w:rsidRPr="003C660C" w:rsidRDefault="00BC3D05" w:rsidP="00057F34">
            <w:pPr>
              <w:rPr>
                <w:rFonts w:ascii="Times New Roman" w:hAnsi="Times New Roman" w:cs="Times New Roman"/>
                <w:sz w:val="24"/>
                <w:szCs w:val="24"/>
              </w:rPr>
            </w:pPr>
          </w:p>
        </w:tc>
        <w:tc>
          <w:tcPr>
            <w:tcW w:w="1235" w:type="dxa"/>
          </w:tcPr>
          <w:p w14:paraId="375780F8" w14:textId="77777777" w:rsidR="00BC3D05" w:rsidRPr="003C660C" w:rsidRDefault="00BC3D05" w:rsidP="00057F34">
            <w:pPr>
              <w:rPr>
                <w:rFonts w:ascii="Times New Roman" w:hAnsi="Times New Roman" w:cs="Times New Roman"/>
                <w:sz w:val="24"/>
                <w:szCs w:val="24"/>
              </w:rPr>
            </w:pPr>
          </w:p>
        </w:tc>
      </w:tr>
      <w:tr w:rsidR="00D0130E" w:rsidRPr="003C660C" w14:paraId="216709CF" w14:textId="77777777" w:rsidTr="00D0130E">
        <w:tc>
          <w:tcPr>
            <w:tcW w:w="2362" w:type="dxa"/>
          </w:tcPr>
          <w:p w14:paraId="733299D3" w14:textId="77777777" w:rsidR="00D0130E" w:rsidRPr="003C660C" w:rsidRDefault="00D0130E" w:rsidP="00057F34">
            <w:pPr>
              <w:rPr>
                <w:rFonts w:ascii="Times New Roman" w:hAnsi="Times New Roman" w:cs="Times New Roman"/>
                <w:sz w:val="24"/>
                <w:szCs w:val="24"/>
              </w:rPr>
            </w:pPr>
          </w:p>
        </w:tc>
        <w:tc>
          <w:tcPr>
            <w:tcW w:w="3093" w:type="dxa"/>
          </w:tcPr>
          <w:p w14:paraId="77442DDB"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Low physical function</w:t>
            </w:r>
          </w:p>
        </w:tc>
        <w:tc>
          <w:tcPr>
            <w:tcW w:w="1601" w:type="dxa"/>
          </w:tcPr>
          <w:p w14:paraId="0DA034A8"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14:paraId="5610BB84"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0.006</w:t>
            </w:r>
          </w:p>
        </w:tc>
        <w:tc>
          <w:tcPr>
            <w:tcW w:w="1202" w:type="dxa"/>
          </w:tcPr>
          <w:p w14:paraId="5AF6906B" w14:textId="77777777" w:rsidR="00D0130E" w:rsidRPr="003C660C" w:rsidRDefault="00D0130E" w:rsidP="00057F34">
            <w:pPr>
              <w:rPr>
                <w:rFonts w:ascii="Times New Roman" w:hAnsi="Times New Roman" w:cs="Times New Roman"/>
                <w:sz w:val="24"/>
                <w:szCs w:val="24"/>
              </w:rPr>
            </w:pPr>
          </w:p>
        </w:tc>
        <w:tc>
          <w:tcPr>
            <w:tcW w:w="1235" w:type="dxa"/>
          </w:tcPr>
          <w:p w14:paraId="400F2E11" w14:textId="77777777" w:rsidR="00D0130E" w:rsidRPr="003C660C" w:rsidRDefault="00D0130E" w:rsidP="00057F34">
            <w:pPr>
              <w:rPr>
                <w:rFonts w:ascii="Times New Roman" w:hAnsi="Times New Roman" w:cs="Times New Roman"/>
                <w:sz w:val="24"/>
                <w:szCs w:val="24"/>
              </w:rPr>
            </w:pPr>
          </w:p>
        </w:tc>
      </w:tr>
      <w:tr w:rsidR="00D0130E" w:rsidRPr="003C660C" w14:paraId="5275E19F" w14:textId="77777777" w:rsidTr="00D0130E">
        <w:tc>
          <w:tcPr>
            <w:tcW w:w="2362" w:type="dxa"/>
          </w:tcPr>
          <w:p w14:paraId="08F0168E" w14:textId="77777777" w:rsidR="008A17E0" w:rsidRDefault="00D0130E" w:rsidP="008A17E0">
            <w:pPr>
              <w:rPr>
                <w:rFonts w:ascii="Times New Roman" w:hAnsi="Times New Roman" w:cs="Times New Roman"/>
                <w:sz w:val="24"/>
                <w:szCs w:val="24"/>
              </w:rPr>
            </w:pPr>
            <w:proofErr w:type="spellStart"/>
            <w:r w:rsidRPr="003C660C">
              <w:rPr>
                <w:rFonts w:ascii="Times New Roman" w:hAnsi="Times New Roman" w:cs="Times New Roman"/>
                <w:sz w:val="24"/>
                <w:szCs w:val="24"/>
              </w:rPr>
              <w:t>Yeap</w:t>
            </w:r>
            <w:proofErr w:type="spellEnd"/>
            <w:r w:rsidRPr="003C660C">
              <w:rPr>
                <w:rFonts w:ascii="Times New Roman" w:hAnsi="Times New Roman" w:cs="Times New Roman"/>
                <w:sz w:val="24"/>
                <w:szCs w:val="24"/>
              </w:rPr>
              <w:t xml:space="preserve"> 2012 [</w:t>
            </w:r>
            <w:r w:rsidR="00DA1F03">
              <w:rPr>
                <w:rFonts w:ascii="Times New Roman" w:hAnsi="Times New Roman" w:cs="Times New Roman"/>
                <w:sz w:val="24"/>
                <w:szCs w:val="24"/>
              </w:rPr>
              <w:t>6</w:t>
            </w:r>
            <w:r w:rsidR="00EF4392">
              <w:rPr>
                <w:rFonts w:ascii="Times New Roman" w:hAnsi="Times New Roman" w:cs="Times New Roman"/>
                <w:sz w:val="24"/>
                <w:szCs w:val="24"/>
              </w:rPr>
              <w:t>4</w:t>
            </w:r>
            <w:r w:rsidRPr="003C660C">
              <w:rPr>
                <w:rFonts w:ascii="Times New Roman" w:hAnsi="Times New Roman" w:cs="Times New Roman"/>
                <w:sz w:val="24"/>
                <w:szCs w:val="24"/>
              </w:rPr>
              <w:t>]</w:t>
            </w:r>
          </w:p>
        </w:tc>
        <w:tc>
          <w:tcPr>
            <w:tcW w:w="3093" w:type="dxa"/>
          </w:tcPr>
          <w:p w14:paraId="7D9DFC94"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Frailty</w:t>
            </w:r>
          </w:p>
        </w:tc>
        <w:tc>
          <w:tcPr>
            <w:tcW w:w="1601" w:type="dxa"/>
          </w:tcPr>
          <w:p w14:paraId="30EFC668"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0.621</w:t>
            </w:r>
          </w:p>
        </w:tc>
        <w:tc>
          <w:tcPr>
            <w:tcW w:w="2487" w:type="dxa"/>
          </w:tcPr>
          <w:p w14:paraId="799B5B5F"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14:paraId="580D325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0.533</w:t>
            </w:r>
          </w:p>
        </w:tc>
        <w:tc>
          <w:tcPr>
            <w:tcW w:w="1235" w:type="dxa"/>
          </w:tcPr>
          <w:p w14:paraId="0D5008FF"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0.010</w:t>
            </w:r>
          </w:p>
        </w:tc>
      </w:tr>
      <w:tr w:rsidR="00D0130E" w:rsidRPr="003C660C" w14:paraId="5E9E2FDE" w14:textId="77777777" w:rsidTr="00D0130E">
        <w:tc>
          <w:tcPr>
            <w:tcW w:w="2362" w:type="dxa"/>
          </w:tcPr>
          <w:p w14:paraId="0F5D7971" w14:textId="77777777" w:rsidR="00D0130E" w:rsidRPr="003C660C" w:rsidRDefault="00D0130E" w:rsidP="00057F34">
            <w:pPr>
              <w:rPr>
                <w:rFonts w:ascii="Times New Roman" w:hAnsi="Times New Roman" w:cs="Times New Roman"/>
                <w:sz w:val="24"/>
                <w:szCs w:val="24"/>
              </w:rPr>
            </w:pPr>
          </w:p>
        </w:tc>
        <w:tc>
          <w:tcPr>
            <w:tcW w:w="3093" w:type="dxa"/>
          </w:tcPr>
          <w:p w14:paraId="10088E04"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Frailty (TSH normal)</w:t>
            </w:r>
          </w:p>
        </w:tc>
        <w:tc>
          <w:tcPr>
            <w:tcW w:w="1601" w:type="dxa"/>
          </w:tcPr>
          <w:p w14:paraId="333CD824" w14:textId="77777777" w:rsidR="00D0130E" w:rsidRPr="003C660C" w:rsidRDefault="00D0130E" w:rsidP="00057F34">
            <w:pPr>
              <w:rPr>
                <w:rFonts w:ascii="Times New Roman" w:hAnsi="Times New Roman" w:cs="Times New Roman"/>
                <w:sz w:val="24"/>
                <w:szCs w:val="24"/>
              </w:rPr>
            </w:pPr>
          </w:p>
        </w:tc>
        <w:tc>
          <w:tcPr>
            <w:tcW w:w="2487" w:type="dxa"/>
          </w:tcPr>
          <w:p w14:paraId="403CA8C2"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14:paraId="7222DF7C" w14:textId="77777777" w:rsidR="00D0130E" w:rsidRPr="003C660C" w:rsidRDefault="00D0130E" w:rsidP="00057F34">
            <w:pPr>
              <w:rPr>
                <w:rFonts w:ascii="Times New Roman" w:hAnsi="Times New Roman" w:cs="Times New Roman"/>
                <w:sz w:val="24"/>
                <w:szCs w:val="24"/>
              </w:rPr>
            </w:pPr>
          </w:p>
        </w:tc>
        <w:tc>
          <w:tcPr>
            <w:tcW w:w="1235" w:type="dxa"/>
          </w:tcPr>
          <w:p w14:paraId="3EE47D0D"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0.026</w:t>
            </w:r>
          </w:p>
        </w:tc>
      </w:tr>
      <w:tr w:rsidR="00D0130E" w:rsidRPr="003C660C" w14:paraId="08B7D3A3" w14:textId="77777777" w:rsidTr="00D0130E">
        <w:tc>
          <w:tcPr>
            <w:tcW w:w="2362" w:type="dxa"/>
          </w:tcPr>
          <w:p w14:paraId="759F30CF" w14:textId="77777777" w:rsidR="00D0130E" w:rsidRPr="003C660C" w:rsidRDefault="00D0130E" w:rsidP="00057F34">
            <w:pPr>
              <w:rPr>
                <w:rFonts w:ascii="Times New Roman" w:hAnsi="Times New Roman" w:cs="Times New Roman"/>
                <w:sz w:val="24"/>
                <w:szCs w:val="24"/>
              </w:rPr>
            </w:pPr>
            <w:proofErr w:type="spellStart"/>
            <w:r w:rsidRPr="003C660C">
              <w:rPr>
                <w:rFonts w:ascii="Times New Roman" w:hAnsi="Times New Roman" w:cs="Times New Roman"/>
                <w:sz w:val="24"/>
                <w:szCs w:val="24"/>
              </w:rPr>
              <w:t>Bano</w:t>
            </w:r>
            <w:proofErr w:type="spellEnd"/>
            <w:r w:rsidRPr="003C660C">
              <w:rPr>
                <w:rFonts w:ascii="Times New Roman" w:hAnsi="Times New Roman" w:cs="Times New Roman"/>
                <w:sz w:val="24"/>
                <w:szCs w:val="24"/>
              </w:rPr>
              <w:t xml:space="preserve"> 2018 [</w:t>
            </w:r>
            <w:r w:rsidR="00DA1F03">
              <w:rPr>
                <w:rFonts w:ascii="Times New Roman" w:hAnsi="Times New Roman" w:cs="Times New Roman"/>
                <w:sz w:val="24"/>
                <w:szCs w:val="24"/>
              </w:rPr>
              <w:t>6</w:t>
            </w:r>
            <w:r w:rsidR="00EF4392">
              <w:rPr>
                <w:rFonts w:ascii="Times New Roman" w:hAnsi="Times New Roman" w:cs="Times New Roman"/>
                <w:sz w:val="24"/>
                <w:szCs w:val="24"/>
              </w:rPr>
              <w:t>5</w:t>
            </w:r>
            <w:r w:rsidRPr="003C660C">
              <w:rPr>
                <w:rFonts w:ascii="Times New Roman" w:hAnsi="Times New Roman" w:cs="Times New Roman"/>
                <w:sz w:val="24"/>
                <w:szCs w:val="24"/>
              </w:rPr>
              <w:t>]</w:t>
            </w:r>
          </w:p>
        </w:tc>
        <w:tc>
          <w:tcPr>
            <w:tcW w:w="3093" w:type="dxa"/>
          </w:tcPr>
          <w:p w14:paraId="77207B3E"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Change in frailty</w:t>
            </w:r>
          </w:p>
        </w:tc>
        <w:tc>
          <w:tcPr>
            <w:tcW w:w="1601" w:type="dxa"/>
          </w:tcPr>
          <w:p w14:paraId="3424F814"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0.5</w:t>
            </w:r>
          </w:p>
        </w:tc>
        <w:tc>
          <w:tcPr>
            <w:tcW w:w="2487" w:type="dxa"/>
          </w:tcPr>
          <w:p w14:paraId="094DE92A"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0.001</w:t>
            </w:r>
          </w:p>
        </w:tc>
        <w:tc>
          <w:tcPr>
            <w:tcW w:w="1202" w:type="dxa"/>
          </w:tcPr>
          <w:p w14:paraId="0CF6B831" w14:textId="77777777" w:rsidR="00D0130E" w:rsidRPr="003C660C" w:rsidRDefault="00D0130E" w:rsidP="00057F34">
            <w:pPr>
              <w:rPr>
                <w:rFonts w:ascii="Times New Roman" w:hAnsi="Times New Roman" w:cs="Times New Roman"/>
                <w:sz w:val="24"/>
                <w:szCs w:val="24"/>
              </w:rPr>
            </w:pPr>
          </w:p>
        </w:tc>
        <w:tc>
          <w:tcPr>
            <w:tcW w:w="1235" w:type="dxa"/>
          </w:tcPr>
          <w:p w14:paraId="7004F1A9" w14:textId="77777777" w:rsidR="00D0130E" w:rsidRPr="003C660C" w:rsidRDefault="00D0130E" w:rsidP="00057F34">
            <w:pPr>
              <w:rPr>
                <w:rFonts w:ascii="Times New Roman" w:hAnsi="Times New Roman" w:cs="Times New Roman"/>
                <w:sz w:val="24"/>
                <w:szCs w:val="24"/>
              </w:rPr>
            </w:pPr>
          </w:p>
        </w:tc>
      </w:tr>
      <w:tr w:rsidR="00D0130E" w:rsidRPr="003C660C" w14:paraId="5CB2C5C5" w14:textId="77777777" w:rsidTr="00D0130E">
        <w:tc>
          <w:tcPr>
            <w:tcW w:w="2362" w:type="dxa"/>
          </w:tcPr>
          <w:p w14:paraId="0F3ED5C8" w14:textId="77777777" w:rsidR="00D0130E" w:rsidRPr="003C660C" w:rsidRDefault="00D0130E" w:rsidP="00057F34">
            <w:pPr>
              <w:rPr>
                <w:rFonts w:ascii="Times New Roman" w:hAnsi="Times New Roman" w:cs="Times New Roman"/>
                <w:sz w:val="24"/>
                <w:szCs w:val="24"/>
              </w:rPr>
            </w:pPr>
          </w:p>
        </w:tc>
        <w:tc>
          <w:tcPr>
            <w:tcW w:w="3093" w:type="dxa"/>
          </w:tcPr>
          <w:p w14:paraId="789C0AA8" w14:textId="77777777" w:rsidR="00D0130E" w:rsidRPr="003C660C" w:rsidRDefault="00D0130E" w:rsidP="00057F34">
            <w:pPr>
              <w:rPr>
                <w:rFonts w:ascii="Times New Roman" w:hAnsi="Times New Roman" w:cs="Times New Roman"/>
                <w:sz w:val="24"/>
                <w:szCs w:val="24"/>
              </w:rPr>
            </w:pPr>
          </w:p>
        </w:tc>
        <w:tc>
          <w:tcPr>
            <w:tcW w:w="1601" w:type="dxa"/>
          </w:tcPr>
          <w:p w14:paraId="1551C74B" w14:textId="77777777" w:rsidR="00D0130E" w:rsidRPr="003C660C" w:rsidRDefault="00D0130E" w:rsidP="00057F34">
            <w:pPr>
              <w:rPr>
                <w:rFonts w:ascii="Times New Roman" w:hAnsi="Times New Roman" w:cs="Times New Roman"/>
                <w:sz w:val="24"/>
                <w:szCs w:val="24"/>
              </w:rPr>
            </w:pPr>
          </w:p>
        </w:tc>
        <w:tc>
          <w:tcPr>
            <w:tcW w:w="2487" w:type="dxa"/>
          </w:tcPr>
          <w:p w14:paraId="7D575040" w14:textId="77777777" w:rsidR="00D0130E" w:rsidRPr="003C660C" w:rsidRDefault="00D0130E" w:rsidP="00057F34">
            <w:pPr>
              <w:rPr>
                <w:rFonts w:ascii="Times New Roman" w:hAnsi="Times New Roman" w:cs="Times New Roman"/>
                <w:sz w:val="24"/>
                <w:szCs w:val="24"/>
              </w:rPr>
            </w:pPr>
          </w:p>
        </w:tc>
        <w:tc>
          <w:tcPr>
            <w:tcW w:w="1202" w:type="dxa"/>
          </w:tcPr>
          <w:p w14:paraId="19AE9672" w14:textId="77777777" w:rsidR="00D0130E" w:rsidRPr="003C660C" w:rsidRDefault="00D0130E" w:rsidP="00057F34">
            <w:pPr>
              <w:rPr>
                <w:rFonts w:ascii="Times New Roman" w:hAnsi="Times New Roman" w:cs="Times New Roman"/>
                <w:sz w:val="24"/>
                <w:szCs w:val="24"/>
              </w:rPr>
            </w:pPr>
          </w:p>
        </w:tc>
        <w:tc>
          <w:tcPr>
            <w:tcW w:w="1235" w:type="dxa"/>
          </w:tcPr>
          <w:p w14:paraId="59CE5C2B" w14:textId="77777777" w:rsidR="00D0130E" w:rsidRPr="003C660C" w:rsidRDefault="00D0130E" w:rsidP="00057F34">
            <w:pPr>
              <w:rPr>
                <w:rFonts w:ascii="Times New Roman" w:hAnsi="Times New Roman" w:cs="Times New Roman"/>
                <w:sz w:val="24"/>
                <w:szCs w:val="24"/>
              </w:rPr>
            </w:pPr>
          </w:p>
        </w:tc>
      </w:tr>
      <w:tr w:rsidR="00D0130E" w:rsidRPr="003C660C" w14:paraId="19757C2F" w14:textId="77777777" w:rsidTr="00D0130E">
        <w:tc>
          <w:tcPr>
            <w:tcW w:w="2362" w:type="dxa"/>
          </w:tcPr>
          <w:p w14:paraId="515A02D6"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de Jong 2006[</w:t>
            </w:r>
            <w:r w:rsidR="00DA1F03">
              <w:rPr>
                <w:rFonts w:ascii="Times New Roman" w:hAnsi="Times New Roman" w:cs="Times New Roman"/>
                <w:sz w:val="24"/>
                <w:szCs w:val="24"/>
              </w:rPr>
              <w:t>6</w:t>
            </w:r>
            <w:r w:rsidR="00EF4392">
              <w:rPr>
                <w:rFonts w:ascii="Times New Roman" w:hAnsi="Times New Roman" w:cs="Times New Roman"/>
                <w:sz w:val="24"/>
                <w:szCs w:val="24"/>
              </w:rPr>
              <w:t>2</w:t>
            </w:r>
            <w:r w:rsidRPr="003C660C">
              <w:rPr>
                <w:rFonts w:ascii="Times New Roman" w:hAnsi="Times New Roman" w:cs="Times New Roman"/>
                <w:sz w:val="24"/>
                <w:szCs w:val="24"/>
              </w:rPr>
              <w:t>]</w:t>
            </w:r>
          </w:p>
        </w:tc>
        <w:tc>
          <w:tcPr>
            <w:tcW w:w="3093" w:type="dxa"/>
          </w:tcPr>
          <w:p w14:paraId="052BB7A5"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Hippocampal atrophy</w:t>
            </w:r>
          </w:p>
        </w:tc>
        <w:tc>
          <w:tcPr>
            <w:tcW w:w="1601" w:type="dxa"/>
          </w:tcPr>
          <w:p w14:paraId="7930D7A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14:paraId="61CD3F83"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14:paraId="1A0A6088" w14:textId="77777777" w:rsidR="00D0130E" w:rsidRPr="003C660C" w:rsidRDefault="00D0130E" w:rsidP="00057F34">
            <w:pPr>
              <w:rPr>
                <w:rFonts w:ascii="Times New Roman" w:hAnsi="Times New Roman" w:cs="Times New Roman"/>
                <w:sz w:val="24"/>
                <w:szCs w:val="24"/>
              </w:rPr>
            </w:pPr>
          </w:p>
        </w:tc>
        <w:tc>
          <w:tcPr>
            <w:tcW w:w="1235" w:type="dxa"/>
          </w:tcPr>
          <w:p w14:paraId="1B25F004" w14:textId="77777777" w:rsidR="00D0130E" w:rsidRPr="003C660C" w:rsidRDefault="00D0130E" w:rsidP="00057F34">
            <w:pPr>
              <w:rPr>
                <w:rFonts w:ascii="Times New Roman" w:hAnsi="Times New Roman" w:cs="Times New Roman"/>
                <w:sz w:val="24"/>
                <w:szCs w:val="24"/>
              </w:rPr>
            </w:pPr>
          </w:p>
        </w:tc>
      </w:tr>
      <w:tr w:rsidR="00D0130E" w:rsidRPr="003C660C" w14:paraId="58841DB2" w14:textId="77777777" w:rsidTr="00D0130E">
        <w:tc>
          <w:tcPr>
            <w:tcW w:w="2362" w:type="dxa"/>
          </w:tcPr>
          <w:p w14:paraId="4B29C96D" w14:textId="77777777" w:rsidR="00D0130E" w:rsidRPr="003C660C" w:rsidRDefault="00D0130E" w:rsidP="00057F34">
            <w:pPr>
              <w:rPr>
                <w:rFonts w:ascii="Times New Roman" w:hAnsi="Times New Roman" w:cs="Times New Roman"/>
                <w:sz w:val="24"/>
                <w:szCs w:val="24"/>
              </w:rPr>
            </w:pPr>
          </w:p>
        </w:tc>
        <w:tc>
          <w:tcPr>
            <w:tcW w:w="3093" w:type="dxa"/>
          </w:tcPr>
          <w:p w14:paraId="1D2136D6"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Amygdala atrophy</w:t>
            </w:r>
          </w:p>
        </w:tc>
        <w:tc>
          <w:tcPr>
            <w:tcW w:w="1601" w:type="dxa"/>
          </w:tcPr>
          <w:p w14:paraId="1E417A39"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14:paraId="50FAA55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14:paraId="3AA4C847" w14:textId="77777777" w:rsidR="00D0130E" w:rsidRPr="003C660C" w:rsidRDefault="00D0130E" w:rsidP="00057F34">
            <w:pPr>
              <w:rPr>
                <w:rFonts w:ascii="Times New Roman" w:hAnsi="Times New Roman" w:cs="Times New Roman"/>
                <w:sz w:val="24"/>
                <w:szCs w:val="24"/>
              </w:rPr>
            </w:pPr>
          </w:p>
        </w:tc>
        <w:tc>
          <w:tcPr>
            <w:tcW w:w="1235" w:type="dxa"/>
          </w:tcPr>
          <w:p w14:paraId="5EA419F1" w14:textId="77777777" w:rsidR="00D0130E" w:rsidRPr="003C660C" w:rsidRDefault="00D0130E" w:rsidP="00057F34">
            <w:pPr>
              <w:rPr>
                <w:rFonts w:ascii="Times New Roman" w:hAnsi="Times New Roman" w:cs="Times New Roman"/>
                <w:sz w:val="24"/>
                <w:szCs w:val="24"/>
              </w:rPr>
            </w:pPr>
          </w:p>
        </w:tc>
      </w:tr>
      <w:tr w:rsidR="00D0130E" w:rsidRPr="003C660C" w14:paraId="4DBD16D8" w14:textId="77777777" w:rsidTr="00D0130E">
        <w:tc>
          <w:tcPr>
            <w:tcW w:w="2362" w:type="dxa"/>
          </w:tcPr>
          <w:p w14:paraId="5F742C20" w14:textId="77777777" w:rsidR="00D0130E" w:rsidRPr="003C660C" w:rsidRDefault="00D0130E" w:rsidP="00057F34">
            <w:pPr>
              <w:rPr>
                <w:rFonts w:ascii="Times New Roman" w:hAnsi="Times New Roman" w:cs="Times New Roman"/>
                <w:sz w:val="24"/>
                <w:szCs w:val="24"/>
              </w:rPr>
            </w:pPr>
          </w:p>
        </w:tc>
        <w:tc>
          <w:tcPr>
            <w:tcW w:w="3093" w:type="dxa"/>
          </w:tcPr>
          <w:p w14:paraId="06CDA823" w14:textId="77777777" w:rsidR="00D0130E" w:rsidRPr="003C660C" w:rsidRDefault="00D0130E" w:rsidP="00057F34">
            <w:pPr>
              <w:rPr>
                <w:rFonts w:ascii="Times New Roman" w:hAnsi="Times New Roman" w:cs="Times New Roman"/>
                <w:sz w:val="24"/>
                <w:szCs w:val="24"/>
              </w:rPr>
            </w:pPr>
          </w:p>
        </w:tc>
        <w:tc>
          <w:tcPr>
            <w:tcW w:w="1601" w:type="dxa"/>
          </w:tcPr>
          <w:p w14:paraId="1AB7F865" w14:textId="77777777" w:rsidR="00D0130E" w:rsidRPr="003C660C" w:rsidRDefault="00D0130E" w:rsidP="00057F34">
            <w:pPr>
              <w:rPr>
                <w:rFonts w:ascii="Times New Roman" w:hAnsi="Times New Roman" w:cs="Times New Roman"/>
                <w:sz w:val="24"/>
                <w:szCs w:val="24"/>
              </w:rPr>
            </w:pPr>
          </w:p>
        </w:tc>
        <w:tc>
          <w:tcPr>
            <w:tcW w:w="2487" w:type="dxa"/>
          </w:tcPr>
          <w:p w14:paraId="1EC0FE94" w14:textId="77777777" w:rsidR="00D0130E" w:rsidRPr="003C660C" w:rsidRDefault="00D0130E" w:rsidP="00057F34">
            <w:pPr>
              <w:rPr>
                <w:rFonts w:ascii="Times New Roman" w:hAnsi="Times New Roman" w:cs="Times New Roman"/>
                <w:sz w:val="24"/>
                <w:szCs w:val="24"/>
              </w:rPr>
            </w:pPr>
          </w:p>
        </w:tc>
        <w:tc>
          <w:tcPr>
            <w:tcW w:w="1202" w:type="dxa"/>
          </w:tcPr>
          <w:p w14:paraId="6CF33CF8" w14:textId="77777777" w:rsidR="00D0130E" w:rsidRPr="003C660C" w:rsidRDefault="00D0130E" w:rsidP="00057F34">
            <w:pPr>
              <w:rPr>
                <w:rFonts w:ascii="Times New Roman" w:hAnsi="Times New Roman" w:cs="Times New Roman"/>
                <w:sz w:val="24"/>
                <w:szCs w:val="24"/>
              </w:rPr>
            </w:pPr>
          </w:p>
        </w:tc>
        <w:tc>
          <w:tcPr>
            <w:tcW w:w="1235" w:type="dxa"/>
          </w:tcPr>
          <w:p w14:paraId="4A76E1B1" w14:textId="77777777" w:rsidR="00D0130E" w:rsidRPr="003C660C" w:rsidRDefault="00D0130E" w:rsidP="00057F34">
            <w:pPr>
              <w:rPr>
                <w:rFonts w:ascii="Times New Roman" w:hAnsi="Times New Roman" w:cs="Times New Roman"/>
                <w:sz w:val="24"/>
                <w:szCs w:val="24"/>
              </w:rPr>
            </w:pPr>
          </w:p>
        </w:tc>
      </w:tr>
      <w:tr w:rsidR="00D0130E" w:rsidRPr="003C660C" w14:paraId="4B4CEFD1" w14:textId="77777777" w:rsidTr="00D0130E">
        <w:tc>
          <w:tcPr>
            <w:tcW w:w="2362" w:type="dxa"/>
          </w:tcPr>
          <w:p w14:paraId="6A224A9C" w14:textId="77777777" w:rsidR="00D0130E" w:rsidRPr="003C660C" w:rsidRDefault="00D0130E" w:rsidP="00057F34">
            <w:pPr>
              <w:rPr>
                <w:rFonts w:ascii="Times New Roman" w:hAnsi="Times New Roman" w:cs="Times New Roman"/>
                <w:sz w:val="24"/>
                <w:szCs w:val="24"/>
              </w:rPr>
            </w:pPr>
            <w:proofErr w:type="spellStart"/>
            <w:r w:rsidRPr="003C660C">
              <w:rPr>
                <w:rFonts w:ascii="Times New Roman" w:hAnsi="Times New Roman" w:cs="Times New Roman"/>
                <w:sz w:val="24"/>
                <w:szCs w:val="24"/>
              </w:rPr>
              <w:t>Roef</w:t>
            </w:r>
            <w:proofErr w:type="spellEnd"/>
            <w:r w:rsidRPr="003C660C">
              <w:rPr>
                <w:rFonts w:ascii="Times New Roman" w:hAnsi="Times New Roman" w:cs="Times New Roman"/>
                <w:sz w:val="24"/>
                <w:szCs w:val="24"/>
              </w:rPr>
              <w:t xml:space="preserve"> 2011 [</w:t>
            </w:r>
            <w:r w:rsidR="00DA1F03">
              <w:rPr>
                <w:rFonts w:ascii="Times New Roman" w:hAnsi="Times New Roman" w:cs="Times New Roman"/>
                <w:sz w:val="24"/>
                <w:szCs w:val="24"/>
              </w:rPr>
              <w:t>3</w:t>
            </w:r>
            <w:r w:rsidR="00EF4392">
              <w:rPr>
                <w:rFonts w:ascii="Times New Roman" w:hAnsi="Times New Roman" w:cs="Times New Roman"/>
                <w:sz w:val="24"/>
                <w:szCs w:val="24"/>
              </w:rPr>
              <w:t>5</w:t>
            </w:r>
            <w:r w:rsidRPr="003C660C">
              <w:rPr>
                <w:rFonts w:ascii="Times New Roman" w:hAnsi="Times New Roman" w:cs="Times New Roman"/>
                <w:sz w:val="24"/>
                <w:szCs w:val="24"/>
              </w:rPr>
              <w:t>]</w:t>
            </w:r>
          </w:p>
        </w:tc>
        <w:tc>
          <w:tcPr>
            <w:tcW w:w="3093" w:type="dxa"/>
          </w:tcPr>
          <w:p w14:paraId="40954353"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-hip</w:t>
            </w:r>
          </w:p>
        </w:tc>
        <w:tc>
          <w:tcPr>
            <w:tcW w:w="1601" w:type="dxa"/>
          </w:tcPr>
          <w:p w14:paraId="39449C46"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0.40</w:t>
            </w:r>
          </w:p>
        </w:tc>
        <w:tc>
          <w:tcPr>
            <w:tcW w:w="2487" w:type="dxa"/>
          </w:tcPr>
          <w:p w14:paraId="182BEA18"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0.15/0.002/0.02*</w:t>
            </w:r>
          </w:p>
        </w:tc>
        <w:tc>
          <w:tcPr>
            <w:tcW w:w="1202" w:type="dxa"/>
          </w:tcPr>
          <w:p w14:paraId="67C06B31" w14:textId="77777777" w:rsidR="00D0130E" w:rsidRPr="003C660C" w:rsidRDefault="00D0130E" w:rsidP="00057F34">
            <w:pPr>
              <w:rPr>
                <w:rFonts w:ascii="Times New Roman" w:hAnsi="Times New Roman" w:cs="Times New Roman"/>
                <w:sz w:val="24"/>
                <w:szCs w:val="24"/>
              </w:rPr>
            </w:pPr>
          </w:p>
        </w:tc>
        <w:tc>
          <w:tcPr>
            <w:tcW w:w="1235" w:type="dxa"/>
          </w:tcPr>
          <w:p w14:paraId="5BDD13C9" w14:textId="77777777" w:rsidR="00D0130E" w:rsidRPr="003C660C" w:rsidRDefault="00D0130E" w:rsidP="00057F34">
            <w:pPr>
              <w:rPr>
                <w:rFonts w:ascii="Times New Roman" w:hAnsi="Times New Roman" w:cs="Times New Roman"/>
                <w:sz w:val="24"/>
                <w:szCs w:val="24"/>
              </w:rPr>
            </w:pPr>
          </w:p>
        </w:tc>
      </w:tr>
      <w:tr w:rsidR="00D0130E" w:rsidRPr="003C660C" w14:paraId="5E5E4F12" w14:textId="77777777" w:rsidTr="00D0130E">
        <w:tc>
          <w:tcPr>
            <w:tcW w:w="2362" w:type="dxa"/>
          </w:tcPr>
          <w:p w14:paraId="6199110C" w14:textId="77777777" w:rsidR="00D0130E" w:rsidRPr="003C660C" w:rsidRDefault="00D0130E" w:rsidP="00057F34">
            <w:pPr>
              <w:rPr>
                <w:rFonts w:ascii="Times New Roman" w:hAnsi="Times New Roman" w:cs="Times New Roman"/>
                <w:sz w:val="24"/>
                <w:szCs w:val="24"/>
              </w:rPr>
            </w:pPr>
          </w:p>
        </w:tc>
        <w:tc>
          <w:tcPr>
            <w:tcW w:w="3093" w:type="dxa"/>
          </w:tcPr>
          <w:p w14:paraId="482FD752"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total body</w:t>
            </w:r>
          </w:p>
        </w:tc>
        <w:tc>
          <w:tcPr>
            <w:tcW w:w="1601" w:type="dxa"/>
          </w:tcPr>
          <w:p w14:paraId="6E643615"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0.83</w:t>
            </w:r>
          </w:p>
        </w:tc>
        <w:tc>
          <w:tcPr>
            <w:tcW w:w="2487" w:type="dxa"/>
          </w:tcPr>
          <w:p w14:paraId="157BC6E8"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0.053/0.006/0.007*</w:t>
            </w:r>
          </w:p>
        </w:tc>
        <w:tc>
          <w:tcPr>
            <w:tcW w:w="1202" w:type="dxa"/>
          </w:tcPr>
          <w:p w14:paraId="488A6EC0" w14:textId="77777777" w:rsidR="00D0130E" w:rsidRPr="003C660C" w:rsidRDefault="00D0130E" w:rsidP="00057F34">
            <w:pPr>
              <w:rPr>
                <w:rFonts w:ascii="Times New Roman" w:hAnsi="Times New Roman" w:cs="Times New Roman"/>
                <w:sz w:val="24"/>
                <w:szCs w:val="24"/>
              </w:rPr>
            </w:pPr>
          </w:p>
        </w:tc>
        <w:tc>
          <w:tcPr>
            <w:tcW w:w="1235" w:type="dxa"/>
          </w:tcPr>
          <w:p w14:paraId="01C785A2" w14:textId="77777777" w:rsidR="00D0130E" w:rsidRPr="003C660C" w:rsidRDefault="00D0130E" w:rsidP="00057F34">
            <w:pPr>
              <w:rPr>
                <w:rFonts w:ascii="Times New Roman" w:hAnsi="Times New Roman" w:cs="Times New Roman"/>
                <w:sz w:val="24"/>
                <w:szCs w:val="24"/>
              </w:rPr>
            </w:pPr>
          </w:p>
        </w:tc>
      </w:tr>
      <w:tr w:rsidR="00D0130E" w:rsidRPr="003C660C" w14:paraId="4DE999EE" w14:textId="77777777" w:rsidTr="00D0130E">
        <w:tc>
          <w:tcPr>
            <w:tcW w:w="2362" w:type="dxa"/>
          </w:tcPr>
          <w:p w14:paraId="630C60B9" w14:textId="77777777" w:rsidR="00D0130E" w:rsidRPr="003C660C" w:rsidRDefault="00D0130E" w:rsidP="00057F34">
            <w:pPr>
              <w:rPr>
                <w:rFonts w:ascii="Times New Roman" w:hAnsi="Times New Roman" w:cs="Times New Roman"/>
                <w:sz w:val="24"/>
                <w:szCs w:val="24"/>
              </w:rPr>
            </w:pPr>
          </w:p>
        </w:tc>
        <w:tc>
          <w:tcPr>
            <w:tcW w:w="3093" w:type="dxa"/>
          </w:tcPr>
          <w:p w14:paraId="6CE77B5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radius trabecular</w:t>
            </w:r>
          </w:p>
        </w:tc>
        <w:tc>
          <w:tcPr>
            <w:tcW w:w="1601" w:type="dxa"/>
          </w:tcPr>
          <w:p w14:paraId="077476AE" w14:textId="77777777" w:rsidR="00D0130E" w:rsidRPr="003C660C" w:rsidRDefault="00D0130E" w:rsidP="00057F34">
            <w:pPr>
              <w:rPr>
                <w:rFonts w:ascii="Times New Roman" w:hAnsi="Times New Roman" w:cs="Times New Roman"/>
                <w:sz w:val="24"/>
                <w:szCs w:val="24"/>
              </w:rPr>
            </w:pPr>
          </w:p>
        </w:tc>
        <w:tc>
          <w:tcPr>
            <w:tcW w:w="2487" w:type="dxa"/>
          </w:tcPr>
          <w:p w14:paraId="19F9A73D"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0.04</w:t>
            </w:r>
          </w:p>
        </w:tc>
        <w:tc>
          <w:tcPr>
            <w:tcW w:w="1202" w:type="dxa"/>
          </w:tcPr>
          <w:p w14:paraId="19918137" w14:textId="77777777" w:rsidR="00D0130E" w:rsidRPr="003C660C" w:rsidRDefault="00D0130E" w:rsidP="00057F34">
            <w:pPr>
              <w:rPr>
                <w:rFonts w:ascii="Times New Roman" w:hAnsi="Times New Roman" w:cs="Times New Roman"/>
                <w:sz w:val="24"/>
                <w:szCs w:val="24"/>
              </w:rPr>
            </w:pPr>
          </w:p>
        </w:tc>
        <w:tc>
          <w:tcPr>
            <w:tcW w:w="1235" w:type="dxa"/>
          </w:tcPr>
          <w:p w14:paraId="7E16DB57" w14:textId="77777777" w:rsidR="00D0130E" w:rsidRPr="003C660C" w:rsidRDefault="00D0130E" w:rsidP="00057F34">
            <w:pPr>
              <w:rPr>
                <w:rFonts w:ascii="Times New Roman" w:hAnsi="Times New Roman" w:cs="Times New Roman"/>
                <w:sz w:val="24"/>
                <w:szCs w:val="24"/>
              </w:rPr>
            </w:pPr>
          </w:p>
        </w:tc>
      </w:tr>
      <w:tr w:rsidR="00D0130E" w:rsidRPr="003C660C" w14:paraId="422289BF" w14:textId="77777777" w:rsidTr="00D0130E">
        <w:tc>
          <w:tcPr>
            <w:tcW w:w="2362" w:type="dxa"/>
          </w:tcPr>
          <w:p w14:paraId="15C32D15"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 xml:space="preserve">Van der </w:t>
            </w:r>
            <w:proofErr w:type="spellStart"/>
            <w:r w:rsidRPr="003C660C">
              <w:rPr>
                <w:rFonts w:ascii="Times New Roman" w:hAnsi="Times New Roman" w:cs="Times New Roman"/>
                <w:sz w:val="24"/>
                <w:szCs w:val="24"/>
              </w:rPr>
              <w:t>Deure</w:t>
            </w:r>
            <w:proofErr w:type="spellEnd"/>
            <w:r w:rsidRPr="003C660C">
              <w:rPr>
                <w:rFonts w:ascii="Times New Roman" w:hAnsi="Times New Roman" w:cs="Times New Roman"/>
                <w:sz w:val="24"/>
                <w:szCs w:val="24"/>
              </w:rPr>
              <w:t xml:space="preserve"> 2008 [</w:t>
            </w:r>
            <w:r w:rsidR="00DA1F03">
              <w:rPr>
                <w:rFonts w:ascii="Times New Roman" w:hAnsi="Times New Roman" w:cs="Times New Roman"/>
                <w:sz w:val="24"/>
                <w:szCs w:val="24"/>
              </w:rPr>
              <w:t>3</w:t>
            </w:r>
            <w:r w:rsidR="00EF4392">
              <w:rPr>
                <w:rFonts w:ascii="Times New Roman" w:hAnsi="Times New Roman" w:cs="Times New Roman"/>
                <w:sz w:val="24"/>
                <w:szCs w:val="24"/>
              </w:rPr>
              <w:t>7</w:t>
            </w:r>
            <w:r w:rsidRPr="003C660C">
              <w:rPr>
                <w:rFonts w:ascii="Times New Roman" w:hAnsi="Times New Roman" w:cs="Times New Roman"/>
                <w:sz w:val="24"/>
                <w:szCs w:val="24"/>
              </w:rPr>
              <w:t>]</w:t>
            </w:r>
          </w:p>
        </w:tc>
        <w:tc>
          <w:tcPr>
            <w:tcW w:w="3093" w:type="dxa"/>
          </w:tcPr>
          <w:p w14:paraId="7BA54E8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lumbar spine</w:t>
            </w:r>
          </w:p>
        </w:tc>
        <w:tc>
          <w:tcPr>
            <w:tcW w:w="1601" w:type="dxa"/>
          </w:tcPr>
          <w:p w14:paraId="0FC17678"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0.24</w:t>
            </w:r>
          </w:p>
        </w:tc>
        <w:tc>
          <w:tcPr>
            <w:tcW w:w="2487" w:type="dxa"/>
          </w:tcPr>
          <w:p w14:paraId="0BEA97B6"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0.009</w:t>
            </w:r>
          </w:p>
        </w:tc>
        <w:tc>
          <w:tcPr>
            <w:tcW w:w="1202" w:type="dxa"/>
          </w:tcPr>
          <w:p w14:paraId="41CAEAD9"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0.59</w:t>
            </w:r>
          </w:p>
        </w:tc>
        <w:tc>
          <w:tcPr>
            <w:tcW w:w="1235" w:type="dxa"/>
          </w:tcPr>
          <w:p w14:paraId="20A0567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0.04**</w:t>
            </w:r>
          </w:p>
        </w:tc>
      </w:tr>
      <w:tr w:rsidR="00D0130E" w:rsidRPr="003C660C" w14:paraId="42EA9C17" w14:textId="77777777" w:rsidTr="00D0130E">
        <w:tc>
          <w:tcPr>
            <w:tcW w:w="2362" w:type="dxa"/>
          </w:tcPr>
          <w:p w14:paraId="420B2ECA" w14:textId="77777777" w:rsidR="00D0130E" w:rsidRPr="003C660C" w:rsidRDefault="00D0130E" w:rsidP="00057F34">
            <w:pPr>
              <w:rPr>
                <w:rFonts w:ascii="Times New Roman" w:hAnsi="Times New Roman" w:cs="Times New Roman"/>
                <w:sz w:val="24"/>
                <w:szCs w:val="24"/>
              </w:rPr>
            </w:pPr>
          </w:p>
        </w:tc>
        <w:tc>
          <w:tcPr>
            <w:tcW w:w="3093" w:type="dxa"/>
          </w:tcPr>
          <w:p w14:paraId="420EE362"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femoral neck</w:t>
            </w:r>
          </w:p>
        </w:tc>
        <w:tc>
          <w:tcPr>
            <w:tcW w:w="1601" w:type="dxa"/>
          </w:tcPr>
          <w:p w14:paraId="503604F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0.06</w:t>
            </w:r>
          </w:p>
        </w:tc>
        <w:tc>
          <w:tcPr>
            <w:tcW w:w="2487" w:type="dxa"/>
          </w:tcPr>
          <w:p w14:paraId="436838F7"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w:t>
            </w:r>
          </w:p>
        </w:tc>
        <w:tc>
          <w:tcPr>
            <w:tcW w:w="1202" w:type="dxa"/>
          </w:tcPr>
          <w:p w14:paraId="105E240A"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0.20</w:t>
            </w:r>
          </w:p>
        </w:tc>
        <w:tc>
          <w:tcPr>
            <w:tcW w:w="1235" w:type="dxa"/>
          </w:tcPr>
          <w:p w14:paraId="069951FA"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w:t>
            </w:r>
          </w:p>
        </w:tc>
      </w:tr>
      <w:tr w:rsidR="00D0130E" w:rsidRPr="003C660C" w14:paraId="6D949B71" w14:textId="77777777" w:rsidTr="00D0130E">
        <w:tc>
          <w:tcPr>
            <w:tcW w:w="2362" w:type="dxa"/>
          </w:tcPr>
          <w:p w14:paraId="3D73080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Murphy 2010 [</w:t>
            </w:r>
            <w:r w:rsidR="00DA1F03">
              <w:rPr>
                <w:rFonts w:ascii="Times New Roman" w:hAnsi="Times New Roman" w:cs="Times New Roman"/>
                <w:sz w:val="24"/>
                <w:szCs w:val="24"/>
              </w:rPr>
              <w:t>3</w:t>
            </w:r>
            <w:r w:rsidR="00EF4392">
              <w:rPr>
                <w:rFonts w:ascii="Times New Roman" w:hAnsi="Times New Roman" w:cs="Times New Roman"/>
                <w:sz w:val="24"/>
                <w:szCs w:val="24"/>
              </w:rPr>
              <w:t>6</w:t>
            </w:r>
            <w:r w:rsidRPr="003C660C">
              <w:rPr>
                <w:rFonts w:ascii="Times New Roman" w:hAnsi="Times New Roman" w:cs="Times New Roman"/>
                <w:sz w:val="24"/>
                <w:szCs w:val="24"/>
              </w:rPr>
              <w:t>]</w:t>
            </w:r>
          </w:p>
        </w:tc>
        <w:tc>
          <w:tcPr>
            <w:tcW w:w="3093" w:type="dxa"/>
          </w:tcPr>
          <w:p w14:paraId="0106EC8D"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hip</w:t>
            </w:r>
          </w:p>
        </w:tc>
        <w:tc>
          <w:tcPr>
            <w:tcW w:w="1601" w:type="dxa"/>
          </w:tcPr>
          <w:p w14:paraId="01AD9D1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0.286</w:t>
            </w:r>
          </w:p>
        </w:tc>
        <w:tc>
          <w:tcPr>
            <w:tcW w:w="2487" w:type="dxa"/>
          </w:tcPr>
          <w:p w14:paraId="7C6F3F5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0.004</w:t>
            </w:r>
          </w:p>
        </w:tc>
        <w:tc>
          <w:tcPr>
            <w:tcW w:w="1202" w:type="dxa"/>
          </w:tcPr>
          <w:p w14:paraId="52DE9BE0" w14:textId="77777777" w:rsidR="00D0130E" w:rsidRPr="003C660C" w:rsidRDefault="00D0130E" w:rsidP="00057F34">
            <w:pPr>
              <w:rPr>
                <w:rFonts w:ascii="Times New Roman" w:hAnsi="Times New Roman" w:cs="Times New Roman"/>
                <w:sz w:val="24"/>
                <w:szCs w:val="24"/>
              </w:rPr>
            </w:pPr>
          </w:p>
        </w:tc>
        <w:tc>
          <w:tcPr>
            <w:tcW w:w="1235" w:type="dxa"/>
          </w:tcPr>
          <w:p w14:paraId="410EBDD0" w14:textId="77777777" w:rsidR="00D0130E" w:rsidRPr="003C660C" w:rsidRDefault="00D0130E" w:rsidP="00057F34">
            <w:pPr>
              <w:rPr>
                <w:rFonts w:ascii="Times New Roman" w:hAnsi="Times New Roman" w:cs="Times New Roman"/>
                <w:sz w:val="24"/>
                <w:szCs w:val="24"/>
              </w:rPr>
            </w:pPr>
          </w:p>
        </w:tc>
      </w:tr>
      <w:tr w:rsidR="00D0130E" w:rsidRPr="003C660C" w14:paraId="0C005976" w14:textId="77777777" w:rsidTr="00D0130E">
        <w:tc>
          <w:tcPr>
            <w:tcW w:w="2362" w:type="dxa"/>
          </w:tcPr>
          <w:p w14:paraId="791C37CE" w14:textId="77777777" w:rsidR="00D0130E" w:rsidRPr="003C660C" w:rsidRDefault="00D0130E" w:rsidP="00057F34">
            <w:pPr>
              <w:rPr>
                <w:rFonts w:ascii="Times New Roman" w:hAnsi="Times New Roman" w:cs="Times New Roman"/>
                <w:sz w:val="24"/>
                <w:szCs w:val="24"/>
              </w:rPr>
            </w:pPr>
          </w:p>
        </w:tc>
        <w:tc>
          <w:tcPr>
            <w:tcW w:w="3093" w:type="dxa"/>
          </w:tcPr>
          <w:p w14:paraId="4A95E07B"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Change in bone density hip</w:t>
            </w:r>
          </w:p>
        </w:tc>
        <w:tc>
          <w:tcPr>
            <w:tcW w:w="1601" w:type="dxa"/>
          </w:tcPr>
          <w:p w14:paraId="72D1B84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0.065</w:t>
            </w:r>
          </w:p>
        </w:tc>
        <w:tc>
          <w:tcPr>
            <w:tcW w:w="2487" w:type="dxa"/>
          </w:tcPr>
          <w:p w14:paraId="7296933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0.015</w:t>
            </w:r>
          </w:p>
        </w:tc>
        <w:tc>
          <w:tcPr>
            <w:tcW w:w="1202" w:type="dxa"/>
          </w:tcPr>
          <w:p w14:paraId="1599A920" w14:textId="77777777" w:rsidR="00D0130E" w:rsidRPr="003C660C" w:rsidRDefault="00D0130E" w:rsidP="00057F34">
            <w:pPr>
              <w:rPr>
                <w:rFonts w:ascii="Times New Roman" w:hAnsi="Times New Roman" w:cs="Times New Roman"/>
                <w:sz w:val="24"/>
                <w:szCs w:val="24"/>
              </w:rPr>
            </w:pPr>
          </w:p>
        </w:tc>
        <w:tc>
          <w:tcPr>
            <w:tcW w:w="1235" w:type="dxa"/>
          </w:tcPr>
          <w:p w14:paraId="42FA00E0" w14:textId="77777777" w:rsidR="00D0130E" w:rsidRPr="003C660C" w:rsidRDefault="00D0130E" w:rsidP="00057F34">
            <w:pPr>
              <w:rPr>
                <w:rFonts w:ascii="Times New Roman" w:hAnsi="Times New Roman" w:cs="Times New Roman"/>
                <w:sz w:val="24"/>
                <w:szCs w:val="24"/>
              </w:rPr>
            </w:pPr>
          </w:p>
        </w:tc>
      </w:tr>
      <w:tr w:rsidR="00D0130E" w:rsidRPr="003C660C" w14:paraId="640BDB24" w14:textId="77777777" w:rsidTr="00D0130E">
        <w:tc>
          <w:tcPr>
            <w:tcW w:w="2362" w:type="dxa"/>
          </w:tcPr>
          <w:p w14:paraId="0474AD4E"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Van Rijn 2014 [</w:t>
            </w:r>
            <w:r w:rsidR="00DA1F03">
              <w:rPr>
                <w:rFonts w:ascii="Times New Roman" w:hAnsi="Times New Roman" w:cs="Times New Roman"/>
                <w:sz w:val="24"/>
                <w:szCs w:val="24"/>
              </w:rPr>
              <w:t>3</w:t>
            </w:r>
            <w:r w:rsidR="00EF4392">
              <w:rPr>
                <w:rFonts w:ascii="Times New Roman" w:hAnsi="Times New Roman" w:cs="Times New Roman"/>
                <w:sz w:val="24"/>
                <w:szCs w:val="24"/>
              </w:rPr>
              <w:t>4</w:t>
            </w:r>
            <w:r w:rsidRPr="003C660C">
              <w:rPr>
                <w:rFonts w:ascii="Times New Roman" w:hAnsi="Times New Roman" w:cs="Times New Roman"/>
                <w:sz w:val="24"/>
                <w:szCs w:val="24"/>
              </w:rPr>
              <w:t>]</w:t>
            </w:r>
          </w:p>
        </w:tc>
        <w:tc>
          <w:tcPr>
            <w:tcW w:w="3093" w:type="dxa"/>
          </w:tcPr>
          <w:p w14:paraId="0B294DF9"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Bone density lumbar spine</w:t>
            </w:r>
          </w:p>
        </w:tc>
        <w:tc>
          <w:tcPr>
            <w:tcW w:w="1601" w:type="dxa"/>
          </w:tcPr>
          <w:p w14:paraId="4AA10B9E"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0.34</w:t>
            </w:r>
          </w:p>
        </w:tc>
        <w:tc>
          <w:tcPr>
            <w:tcW w:w="2487" w:type="dxa"/>
          </w:tcPr>
          <w:p w14:paraId="1F479527"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0.03</w:t>
            </w:r>
          </w:p>
        </w:tc>
        <w:tc>
          <w:tcPr>
            <w:tcW w:w="1202" w:type="dxa"/>
          </w:tcPr>
          <w:p w14:paraId="1831AA19" w14:textId="77777777" w:rsidR="00D0130E" w:rsidRPr="003C660C" w:rsidRDefault="00D0130E" w:rsidP="00057F34">
            <w:pPr>
              <w:rPr>
                <w:rFonts w:ascii="Times New Roman" w:hAnsi="Times New Roman" w:cs="Times New Roman"/>
                <w:sz w:val="24"/>
                <w:szCs w:val="24"/>
              </w:rPr>
            </w:pPr>
          </w:p>
        </w:tc>
        <w:tc>
          <w:tcPr>
            <w:tcW w:w="1235" w:type="dxa"/>
          </w:tcPr>
          <w:p w14:paraId="44574C03" w14:textId="77777777" w:rsidR="00D0130E" w:rsidRPr="003C660C" w:rsidRDefault="00D0130E" w:rsidP="00057F34">
            <w:pPr>
              <w:rPr>
                <w:rFonts w:ascii="Times New Roman" w:hAnsi="Times New Roman" w:cs="Times New Roman"/>
                <w:sz w:val="24"/>
                <w:szCs w:val="24"/>
              </w:rPr>
            </w:pPr>
          </w:p>
        </w:tc>
      </w:tr>
      <w:tr w:rsidR="00D0130E" w:rsidRPr="003C660C" w14:paraId="300CC72D" w14:textId="77777777" w:rsidTr="00D0130E">
        <w:tc>
          <w:tcPr>
            <w:tcW w:w="2362" w:type="dxa"/>
          </w:tcPr>
          <w:p w14:paraId="35E2DBEE" w14:textId="77777777" w:rsidR="00D0130E" w:rsidRPr="003C660C" w:rsidRDefault="00D0130E" w:rsidP="00057F34">
            <w:pPr>
              <w:rPr>
                <w:rFonts w:ascii="Times New Roman" w:hAnsi="Times New Roman" w:cs="Times New Roman"/>
                <w:sz w:val="24"/>
                <w:szCs w:val="24"/>
              </w:rPr>
            </w:pPr>
          </w:p>
        </w:tc>
        <w:tc>
          <w:tcPr>
            <w:tcW w:w="3093" w:type="dxa"/>
          </w:tcPr>
          <w:p w14:paraId="5B1C09D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Osteoporosis/osteopenia</w:t>
            </w:r>
          </w:p>
        </w:tc>
        <w:tc>
          <w:tcPr>
            <w:tcW w:w="1601" w:type="dxa"/>
          </w:tcPr>
          <w:p w14:paraId="5DB312F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0.87</w:t>
            </w:r>
          </w:p>
        </w:tc>
        <w:tc>
          <w:tcPr>
            <w:tcW w:w="2487" w:type="dxa"/>
          </w:tcPr>
          <w:p w14:paraId="39EA6F1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0.004</w:t>
            </w:r>
          </w:p>
        </w:tc>
        <w:tc>
          <w:tcPr>
            <w:tcW w:w="1202" w:type="dxa"/>
          </w:tcPr>
          <w:p w14:paraId="71B54A8E" w14:textId="77777777" w:rsidR="00D0130E" w:rsidRPr="003C660C" w:rsidRDefault="00D0130E" w:rsidP="00057F34">
            <w:pPr>
              <w:rPr>
                <w:rFonts w:ascii="Times New Roman" w:hAnsi="Times New Roman" w:cs="Times New Roman"/>
                <w:sz w:val="24"/>
                <w:szCs w:val="24"/>
              </w:rPr>
            </w:pPr>
          </w:p>
        </w:tc>
        <w:tc>
          <w:tcPr>
            <w:tcW w:w="1235" w:type="dxa"/>
          </w:tcPr>
          <w:p w14:paraId="52FA0B11" w14:textId="77777777" w:rsidR="00D0130E" w:rsidRPr="003C660C" w:rsidRDefault="00D0130E" w:rsidP="00057F34">
            <w:pPr>
              <w:rPr>
                <w:rFonts w:ascii="Times New Roman" w:hAnsi="Times New Roman" w:cs="Times New Roman"/>
                <w:sz w:val="24"/>
                <w:szCs w:val="24"/>
              </w:rPr>
            </w:pPr>
          </w:p>
          <w:p w14:paraId="5D877127" w14:textId="77777777" w:rsidR="00D0130E" w:rsidRPr="003C660C" w:rsidRDefault="00D0130E" w:rsidP="00057F34">
            <w:pPr>
              <w:rPr>
                <w:rFonts w:ascii="Times New Roman" w:hAnsi="Times New Roman" w:cs="Times New Roman"/>
                <w:sz w:val="24"/>
                <w:szCs w:val="24"/>
              </w:rPr>
            </w:pPr>
          </w:p>
        </w:tc>
      </w:tr>
      <w:tr w:rsidR="00D0130E" w:rsidRPr="003C660C" w14:paraId="79541586" w14:textId="77777777" w:rsidTr="00D0130E">
        <w:tc>
          <w:tcPr>
            <w:tcW w:w="11980" w:type="dxa"/>
            <w:gridSpan w:val="6"/>
          </w:tcPr>
          <w:p w14:paraId="7541D34D" w14:textId="77777777" w:rsidR="009669B1" w:rsidRDefault="00D0130E" w:rsidP="009669B1">
            <w:pPr>
              <w:jc w:val="center"/>
              <w:rPr>
                <w:rFonts w:ascii="Times New Roman" w:hAnsi="Times New Roman" w:cs="Times New Roman"/>
                <w:b/>
                <w:sz w:val="24"/>
                <w:szCs w:val="24"/>
              </w:rPr>
            </w:pPr>
            <w:commentRangeStart w:id="571"/>
            <w:commentRangeEnd w:id="571"/>
            <w:r w:rsidRPr="003C660C">
              <w:rPr>
                <w:rStyle w:val="CommentReference"/>
                <w:rFonts w:ascii="Times New Roman" w:hAnsi="Times New Roman" w:cs="Times New Roman"/>
                <w:sz w:val="24"/>
                <w:szCs w:val="24"/>
              </w:rPr>
              <w:commentReference w:id="571"/>
            </w:r>
            <w:r w:rsidR="00DE75B6" w:rsidRPr="00DE75B6">
              <w:rPr>
                <w:rFonts w:ascii="Times New Roman" w:hAnsi="Times New Roman" w:cs="Times New Roman"/>
                <w:b/>
                <w:sz w:val="24"/>
                <w:szCs w:val="24"/>
              </w:rPr>
              <w:t xml:space="preserve">Studies </w:t>
            </w:r>
            <w:r w:rsidR="005777A3">
              <w:rPr>
                <w:rFonts w:ascii="Times New Roman" w:hAnsi="Times New Roman" w:cs="Times New Roman"/>
                <w:b/>
                <w:sz w:val="24"/>
                <w:szCs w:val="24"/>
              </w:rPr>
              <w:t>of lower thyroid function</w:t>
            </w:r>
          </w:p>
        </w:tc>
      </w:tr>
      <w:tr w:rsidR="00BC3D05" w:rsidRPr="003C660C" w14:paraId="217C9BB1" w14:textId="77777777" w:rsidTr="00D0130E">
        <w:tc>
          <w:tcPr>
            <w:tcW w:w="2362" w:type="dxa"/>
          </w:tcPr>
          <w:p w14:paraId="29CAACE4" w14:textId="77777777" w:rsidR="00BC3D05" w:rsidRPr="003C660C" w:rsidRDefault="00BC3D05" w:rsidP="00057F34">
            <w:pPr>
              <w:rPr>
                <w:rFonts w:ascii="Times New Roman" w:hAnsi="Times New Roman" w:cs="Times New Roman"/>
                <w:sz w:val="24"/>
                <w:szCs w:val="24"/>
              </w:rPr>
            </w:pPr>
          </w:p>
        </w:tc>
        <w:tc>
          <w:tcPr>
            <w:tcW w:w="3093" w:type="dxa"/>
          </w:tcPr>
          <w:p w14:paraId="5F57805E" w14:textId="77777777" w:rsidR="00BC3D05" w:rsidRPr="003C660C" w:rsidRDefault="00BC3D05" w:rsidP="00057F34">
            <w:pPr>
              <w:rPr>
                <w:rFonts w:ascii="Times New Roman" w:hAnsi="Times New Roman" w:cs="Times New Roman"/>
                <w:sz w:val="24"/>
                <w:szCs w:val="24"/>
              </w:rPr>
            </w:pPr>
          </w:p>
        </w:tc>
        <w:tc>
          <w:tcPr>
            <w:tcW w:w="1601" w:type="dxa"/>
          </w:tcPr>
          <w:p w14:paraId="3AE47250" w14:textId="77777777" w:rsidR="00BC3D05" w:rsidRPr="003C660C" w:rsidRDefault="00BC3D05" w:rsidP="00057F34">
            <w:pPr>
              <w:rPr>
                <w:rFonts w:ascii="Times New Roman" w:hAnsi="Times New Roman" w:cs="Times New Roman"/>
                <w:sz w:val="24"/>
                <w:szCs w:val="24"/>
              </w:rPr>
            </w:pPr>
          </w:p>
        </w:tc>
        <w:tc>
          <w:tcPr>
            <w:tcW w:w="2487" w:type="dxa"/>
          </w:tcPr>
          <w:p w14:paraId="69022A92" w14:textId="77777777" w:rsidR="00BC3D05" w:rsidRPr="003C660C" w:rsidRDefault="00BC3D05" w:rsidP="00057F34">
            <w:pPr>
              <w:rPr>
                <w:rFonts w:ascii="Times New Roman" w:hAnsi="Times New Roman" w:cs="Times New Roman"/>
                <w:sz w:val="24"/>
                <w:szCs w:val="24"/>
              </w:rPr>
            </w:pPr>
          </w:p>
        </w:tc>
        <w:tc>
          <w:tcPr>
            <w:tcW w:w="1202" w:type="dxa"/>
          </w:tcPr>
          <w:p w14:paraId="13281622" w14:textId="77777777" w:rsidR="00BC3D05" w:rsidRPr="003C660C" w:rsidRDefault="00BC3D05" w:rsidP="00057F34">
            <w:pPr>
              <w:rPr>
                <w:rFonts w:ascii="Times New Roman" w:hAnsi="Times New Roman" w:cs="Times New Roman"/>
                <w:sz w:val="24"/>
                <w:szCs w:val="24"/>
              </w:rPr>
            </w:pPr>
          </w:p>
        </w:tc>
        <w:tc>
          <w:tcPr>
            <w:tcW w:w="1235" w:type="dxa"/>
          </w:tcPr>
          <w:p w14:paraId="03E5C9D5" w14:textId="77777777" w:rsidR="00BC3D05" w:rsidRPr="003C660C" w:rsidRDefault="00BC3D05" w:rsidP="00057F34">
            <w:pPr>
              <w:rPr>
                <w:rFonts w:ascii="Times New Roman" w:hAnsi="Times New Roman" w:cs="Times New Roman"/>
                <w:sz w:val="24"/>
                <w:szCs w:val="24"/>
              </w:rPr>
            </w:pPr>
          </w:p>
        </w:tc>
      </w:tr>
      <w:tr w:rsidR="00D0130E" w:rsidRPr="003C660C" w14:paraId="1A8D92C1" w14:textId="77777777" w:rsidTr="00D0130E">
        <w:tc>
          <w:tcPr>
            <w:tcW w:w="2362" w:type="dxa"/>
          </w:tcPr>
          <w:p w14:paraId="446D8854" w14:textId="77777777" w:rsidR="00D0130E" w:rsidRPr="003C660C" w:rsidRDefault="00D0130E" w:rsidP="00057F34">
            <w:pPr>
              <w:rPr>
                <w:rFonts w:ascii="Times New Roman" w:hAnsi="Times New Roman" w:cs="Times New Roman"/>
                <w:sz w:val="24"/>
                <w:szCs w:val="24"/>
              </w:rPr>
            </w:pPr>
            <w:proofErr w:type="spellStart"/>
            <w:r w:rsidRPr="003C660C">
              <w:rPr>
                <w:rFonts w:ascii="Times New Roman" w:hAnsi="Times New Roman" w:cs="Times New Roman"/>
                <w:sz w:val="24"/>
                <w:szCs w:val="24"/>
              </w:rPr>
              <w:t>Volpato</w:t>
            </w:r>
            <w:proofErr w:type="spellEnd"/>
            <w:r w:rsidRPr="003C660C">
              <w:rPr>
                <w:rFonts w:ascii="Times New Roman" w:hAnsi="Times New Roman" w:cs="Times New Roman"/>
                <w:sz w:val="24"/>
                <w:szCs w:val="24"/>
              </w:rPr>
              <w:t xml:space="preserve"> 2002 [</w:t>
            </w:r>
            <w:r w:rsidR="00EF4392">
              <w:rPr>
                <w:rFonts w:ascii="Times New Roman" w:hAnsi="Times New Roman" w:cs="Times New Roman"/>
                <w:sz w:val="24"/>
                <w:szCs w:val="24"/>
              </w:rPr>
              <w:t>60</w:t>
            </w:r>
            <w:r w:rsidRPr="003C660C">
              <w:rPr>
                <w:rFonts w:ascii="Times New Roman" w:hAnsi="Times New Roman" w:cs="Times New Roman"/>
                <w:sz w:val="24"/>
                <w:szCs w:val="24"/>
              </w:rPr>
              <w:t>]</w:t>
            </w:r>
          </w:p>
        </w:tc>
        <w:tc>
          <w:tcPr>
            <w:tcW w:w="3093" w:type="dxa"/>
          </w:tcPr>
          <w:p w14:paraId="3913CCBE"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Cognitive decline</w:t>
            </w:r>
          </w:p>
        </w:tc>
        <w:tc>
          <w:tcPr>
            <w:tcW w:w="1601" w:type="dxa"/>
          </w:tcPr>
          <w:p w14:paraId="47A260C7"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0.97</w:t>
            </w:r>
          </w:p>
        </w:tc>
        <w:tc>
          <w:tcPr>
            <w:tcW w:w="2487" w:type="dxa"/>
          </w:tcPr>
          <w:p w14:paraId="3B677E45"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14:paraId="0C63FDF4"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0.99</w:t>
            </w:r>
          </w:p>
        </w:tc>
        <w:tc>
          <w:tcPr>
            <w:tcW w:w="1235" w:type="dxa"/>
          </w:tcPr>
          <w:p w14:paraId="731227CB"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w:t>
            </w:r>
          </w:p>
        </w:tc>
      </w:tr>
      <w:tr w:rsidR="00D0130E" w:rsidRPr="003C660C" w14:paraId="1EDF12C4" w14:textId="77777777" w:rsidTr="00D0130E">
        <w:tc>
          <w:tcPr>
            <w:tcW w:w="2362" w:type="dxa"/>
          </w:tcPr>
          <w:p w14:paraId="4443C144"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Makepeace 2008 [</w:t>
            </w:r>
            <w:r w:rsidR="00EF4392">
              <w:rPr>
                <w:rFonts w:ascii="Times New Roman" w:hAnsi="Times New Roman" w:cs="Times New Roman"/>
                <w:sz w:val="24"/>
                <w:szCs w:val="24"/>
              </w:rPr>
              <w:t>50</w:t>
            </w:r>
            <w:r w:rsidRPr="003C660C">
              <w:rPr>
                <w:rFonts w:ascii="Times New Roman" w:hAnsi="Times New Roman" w:cs="Times New Roman"/>
                <w:sz w:val="24"/>
                <w:szCs w:val="24"/>
              </w:rPr>
              <w:t>]</w:t>
            </w:r>
          </w:p>
        </w:tc>
        <w:tc>
          <w:tcPr>
            <w:tcW w:w="3093" w:type="dxa"/>
          </w:tcPr>
          <w:p w14:paraId="765A2EA8"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Obesity</w:t>
            </w:r>
          </w:p>
        </w:tc>
        <w:tc>
          <w:tcPr>
            <w:tcW w:w="1601" w:type="dxa"/>
          </w:tcPr>
          <w:p w14:paraId="7CBCE4E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0.29</w:t>
            </w:r>
          </w:p>
        </w:tc>
        <w:tc>
          <w:tcPr>
            <w:tcW w:w="2487" w:type="dxa"/>
          </w:tcPr>
          <w:p w14:paraId="75A583B2"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14:paraId="69BA3C85"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0.53</w:t>
            </w:r>
          </w:p>
        </w:tc>
        <w:tc>
          <w:tcPr>
            <w:tcW w:w="1235" w:type="dxa"/>
          </w:tcPr>
          <w:p w14:paraId="28B0BA12"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r>
      <w:tr w:rsidR="00BC3D05" w:rsidRPr="003C660C" w14:paraId="10E19606" w14:textId="77777777" w:rsidTr="00D0130E">
        <w:tc>
          <w:tcPr>
            <w:tcW w:w="2362" w:type="dxa"/>
          </w:tcPr>
          <w:p w14:paraId="6EDFB4F4" w14:textId="77777777" w:rsidR="00BC3D05" w:rsidRPr="003C660C" w:rsidRDefault="00BC3D05" w:rsidP="00057F34">
            <w:pPr>
              <w:rPr>
                <w:rFonts w:ascii="Times New Roman" w:hAnsi="Times New Roman" w:cs="Times New Roman"/>
                <w:sz w:val="24"/>
                <w:szCs w:val="24"/>
              </w:rPr>
            </w:pPr>
            <w:r>
              <w:rPr>
                <w:rFonts w:ascii="Times New Roman" w:hAnsi="Times New Roman" w:cs="Times New Roman"/>
                <w:sz w:val="24"/>
                <w:szCs w:val="24"/>
              </w:rPr>
              <w:t>Oh</w:t>
            </w:r>
            <w:r w:rsidR="00375521">
              <w:rPr>
                <w:rFonts w:ascii="Times New Roman" w:hAnsi="Times New Roman" w:cs="Times New Roman"/>
                <w:sz w:val="24"/>
                <w:szCs w:val="24"/>
              </w:rPr>
              <w:t xml:space="preserve"> [5</w:t>
            </w:r>
            <w:r w:rsidR="00EF4392">
              <w:rPr>
                <w:rFonts w:ascii="Times New Roman" w:hAnsi="Times New Roman" w:cs="Times New Roman"/>
                <w:sz w:val="24"/>
                <w:szCs w:val="24"/>
              </w:rPr>
              <w:t>4</w:t>
            </w:r>
            <w:r w:rsidR="00375521">
              <w:rPr>
                <w:rFonts w:ascii="Times New Roman" w:hAnsi="Times New Roman" w:cs="Times New Roman"/>
                <w:sz w:val="24"/>
                <w:szCs w:val="24"/>
              </w:rPr>
              <w:t>]</w:t>
            </w:r>
          </w:p>
        </w:tc>
        <w:tc>
          <w:tcPr>
            <w:tcW w:w="3093" w:type="dxa"/>
          </w:tcPr>
          <w:p w14:paraId="172DE6FC" w14:textId="77777777" w:rsidR="00BC3D05" w:rsidRPr="003C660C" w:rsidRDefault="00BC3D05" w:rsidP="00057F34">
            <w:pPr>
              <w:rPr>
                <w:rFonts w:ascii="Times New Roman" w:hAnsi="Times New Roman" w:cs="Times New Roman"/>
                <w:sz w:val="24"/>
                <w:szCs w:val="24"/>
              </w:rPr>
            </w:pPr>
            <w:r>
              <w:rPr>
                <w:rFonts w:ascii="Times New Roman" w:hAnsi="Times New Roman" w:cs="Times New Roman"/>
                <w:sz w:val="24"/>
                <w:szCs w:val="24"/>
              </w:rPr>
              <w:t>High Triglycerides</w:t>
            </w:r>
          </w:p>
        </w:tc>
        <w:tc>
          <w:tcPr>
            <w:tcW w:w="1601" w:type="dxa"/>
          </w:tcPr>
          <w:p w14:paraId="57030C37" w14:textId="77777777"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0.006</w:t>
            </w:r>
          </w:p>
        </w:tc>
        <w:tc>
          <w:tcPr>
            <w:tcW w:w="2487" w:type="dxa"/>
          </w:tcPr>
          <w:p w14:paraId="2AF87C70" w14:textId="77777777" w:rsidR="00BC3D05" w:rsidRPr="003C660C" w:rsidRDefault="00793F9C" w:rsidP="00057F34">
            <w:pPr>
              <w:rPr>
                <w:rFonts w:ascii="Times New Roman" w:hAnsi="Times New Roman" w:cs="Times New Roman"/>
                <w:sz w:val="24"/>
                <w:szCs w:val="24"/>
              </w:rPr>
            </w:pPr>
            <w:r>
              <w:rPr>
                <w:rFonts w:ascii="Times New Roman" w:hAnsi="Times New Roman" w:cs="Times New Roman"/>
                <w:sz w:val="24"/>
                <w:szCs w:val="24"/>
              </w:rPr>
              <w:t>&lt;</w:t>
            </w:r>
            <w:r w:rsidR="008175EF">
              <w:rPr>
                <w:rFonts w:ascii="Times New Roman" w:hAnsi="Times New Roman" w:cs="Times New Roman"/>
                <w:sz w:val="24"/>
                <w:szCs w:val="24"/>
              </w:rPr>
              <w:t>0.001</w:t>
            </w:r>
          </w:p>
        </w:tc>
        <w:tc>
          <w:tcPr>
            <w:tcW w:w="1202" w:type="dxa"/>
          </w:tcPr>
          <w:p w14:paraId="19CAA217" w14:textId="77777777"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0.510</w:t>
            </w:r>
          </w:p>
        </w:tc>
        <w:tc>
          <w:tcPr>
            <w:tcW w:w="1235" w:type="dxa"/>
          </w:tcPr>
          <w:p w14:paraId="0DB91830" w14:textId="77777777" w:rsidR="00BC3D05" w:rsidRPr="003C660C" w:rsidRDefault="008175EF" w:rsidP="00057F34">
            <w:pPr>
              <w:rPr>
                <w:rFonts w:ascii="Times New Roman" w:hAnsi="Times New Roman" w:cs="Times New Roman"/>
                <w:sz w:val="24"/>
                <w:szCs w:val="24"/>
              </w:rPr>
            </w:pPr>
            <w:r>
              <w:rPr>
                <w:rFonts w:ascii="Times New Roman" w:hAnsi="Times New Roman" w:cs="Times New Roman"/>
                <w:sz w:val="24"/>
                <w:szCs w:val="24"/>
              </w:rPr>
              <w:t>0.003</w:t>
            </w:r>
          </w:p>
        </w:tc>
      </w:tr>
      <w:tr w:rsidR="00BC3D05" w:rsidRPr="003C660C" w:rsidDel="00BF18C8" w14:paraId="513C1DAD" w14:textId="77777777" w:rsidTr="00D0130E">
        <w:trPr>
          <w:del w:id="572" w:author="Stephen" w:date="2019-07-13T17:58:00Z"/>
        </w:trPr>
        <w:tc>
          <w:tcPr>
            <w:tcW w:w="2362" w:type="dxa"/>
          </w:tcPr>
          <w:p w14:paraId="39451A94" w14:textId="77777777" w:rsidR="00BC3D05" w:rsidRPr="003C660C" w:rsidDel="00BF18C8" w:rsidRDefault="00BC3D05" w:rsidP="00057F34">
            <w:pPr>
              <w:rPr>
                <w:del w:id="573" w:author="Stephen" w:date="2019-07-13T17:58:00Z"/>
                <w:rFonts w:ascii="Times New Roman" w:hAnsi="Times New Roman" w:cs="Times New Roman"/>
                <w:sz w:val="24"/>
                <w:szCs w:val="24"/>
              </w:rPr>
            </w:pPr>
            <w:del w:id="574" w:author="Stephen" w:date="2019-07-13T17:58:00Z">
              <w:r w:rsidDel="00BF18C8">
                <w:rPr>
                  <w:rFonts w:ascii="Times New Roman" w:hAnsi="Times New Roman" w:cs="Times New Roman"/>
                  <w:sz w:val="24"/>
                  <w:szCs w:val="24"/>
                </w:rPr>
                <w:delText>Kim</w:delText>
              </w:r>
              <w:r w:rsidR="00375521" w:rsidDel="00BF18C8">
                <w:rPr>
                  <w:rFonts w:ascii="Times New Roman" w:hAnsi="Times New Roman" w:cs="Times New Roman"/>
                  <w:sz w:val="24"/>
                  <w:szCs w:val="24"/>
                </w:rPr>
                <w:delText xml:space="preserve"> [5</w:delText>
              </w:r>
              <w:r w:rsidR="00EF4392" w:rsidDel="00BF18C8">
                <w:rPr>
                  <w:rFonts w:ascii="Times New Roman" w:hAnsi="Times New Roman" w:cs="Times New Roman"/>
                  <w:sz w:val="24"/>
                  <w:szCs w:val="24"/>
                </w:rPr>
                <w:delText>5</w:delText>
              </w:r>
              <w:r w:rsidR="00375521" w:rsidDel="00BF18C8">
                <w:rPr>
                  <w:rFonts w:ascii="Times New Roman" w:hAnsi="Times New Roman" w:cs="Times New Roman"/>
                  <w:sz w:val="24"/>
                  <w:szCs w:val="24"/>
                </w:rPr>
                <w:delText>]</w:delText>
              </w:r>
            </w:del>
          </w:p>
        </w:tc>
        <w:tc>
          <w:tcPr>
            <w:tcW w:w="3093" w:type="dxa"/>
          </w:tcPr>
          <w:p w14:paraId="2B1974A9" w14:textId="77777777" w:rsidR="00BC3D05" w:rsidRPr="003C660C" w:rsidDel="00BF18C8" w:rsidRDefault="008175EF" w:rsidP="00057F34">
            <w:pPr>
              <w:rPr>
                <w:del w:id="575" w:author="Stephen" w:date="2019-07-13T17:58:00Z"/>
                <w:rFonts w:ascii="Times New Roman" w:hAnsi="Times New Roman" w:cs="Times New Roman"/>
                <w:sz w:val="24"/>
                <w:szCs w:val="24"/>
              </w:rPr>
            </w:pPr>
            <w:del w:id="576" w:author="Stephen" w:date="2019-07-13T17:58:00Z">
              <w:r w:rsidDel="00BF18C8">
                <w:rPr>
                  <w:rFonts w:ascii="Times New Roman" w:hAnsi="Times New Roman" w:cs="Times New Roman"/>
                  <w:sz w:val="24"/>
                  <w:szCs w:val="24"/>
                </w:rPr>
                <w:delText>Obesity (paradoxical)</w:delText>
              </w:r>
            </w:del>
          </w:p>
        </w:tc>
        <w:tc>
          <w:tcPr>
            <w:tcW w:w="1601" w:type="dxa"/>
          </w:tcPr>
          <w:p w14:paraId="0A9D4985" w14:textId="77777777" w:rsidR="00BC3D05" w:rsidRPr="003C660C" w:rsidDel="00BF18C8" w:rsidRDefault="008175EF" w:rsidP="00057F34">
            <w:pPr>
              <w:rPr>
                <w:del w:id="577" w:author="Stephen" w:date="2019-07-13T17:58:00Z"/>
                <w:rFonts w:ascii="Times New Roman" w:hAnsi="Times New Roman" w:cs="Times New Roman"/>
                <w:sz w:val="24"/>
                <w:szCs w:val="24"/>
              </w:rPr>
            </w:pPr>
            <w:del w:id="578" w:author="Stephen" w:date="2019-07-13T17:58:00Z">
              <w:r w:rsidDel="00BF18C8">
                <w:rPr>
                  <w:rFonts w:ascii="Times New Roman" w:hAnsi="Times New Roman" w:cs="Times New Roman"/>
                  <w:sz w:val="24"/>
                  <w:szCs w:val="24"/>
                </w:rPr>
                <w:delText>NS</w:delText>
              </w:r>
            </w:del>
          </w:p>
        </w:tc>
        <w:tc>
          <w:tcPr>
            <w:tcW w:w="2487" w:type="dxa"/>
          </w:tcPr>
          <w:p w14:paraId="4F1A29CA" w14:textId="77777777" w:rsidR="00BC3D05" w:rsidRPr="003C660C" w:rsidDel="00BF18C8" w:rsidRDefault="008175EF" w:rsidP="00057F34">
            <w:pPr>
              <w:rPr>
                <w:del w:id="579" w:author="Stephen" w:date="2019-07-13T17:58:00Z"/>
                <w:rFonts w:ascii="Times New Roman" w:hAnsi="Times New Roman" w:cs="Times New Roman"/>
                <w:sz w:val="24"/>
                <w:szCs w:val="24"/>
              </w:rPr>
            </w:pPr>
            <w:del w:id="580" w:author="Stephen" w:date="2019-07-13T17:58:00Z">
              <w:r w:rsidDel="00BF18C8">
                <w:rPr>
                  <w:rFonts w:ascii="Times New Roman" w:hAnsi="Times New Roman" w:cs="Times New Roman"/>
                  <w:sz w:val="24"/>
                  <w:szCs w:val="24"/>
                </w:rPr>
                <w:delText>0.019</w:delText>
              </w:r>
            </w:del>
          </w:p>
        </w:tc>
        <w:tc>
          <w:tcPr>
            <w:tcW w:w="1202" w:type="dxa"/>
          </w:tcPr>
          <w:p w14:paraId="39C2063F" w14:textId="77777777" w:rsidR="00BC3D05" w:rsidRPr="003C660C" w:rsidDel="00BF18C8" w:rsidRDefault="00BC3D05" w:rsidP="00057F34">
            <w:pPr>
              <w:rPr>
                <w:del w:id="581" w:author="Stephen" w:date="2019-07-13T17:58:00Z"/>
                <w:rFonts w:ascii="Times New Roman" w:hAnsi="Times New Roman" w:cs="Times New Roman"/>
                <w:sz w:val="24"/>
                <w:szCs w:val="24"/>
              </w:rPr>
            </w:pPr>
          </w:p>
        </w:tc>
        <w:tc>
          <w:tcPr>
            <w:tcW w:w="1235" w:type="dxa"/>
          </w:tcPr>
          <w:p w14:paraId="63766CE3" w14:textId="77777777" w:rsidR="00BC3D05" w:rsidRPr="003C660C" w:rsidDel="00BF18C8" w:rsidRDefault="00BC3D05" w:rsidP="00057F34">
            <w:pPr>
              <w:rPr>
                <w:del w:id="582" w:author="Stephen" w:date="2019-07-13T17:58:00Z"/>
                <w:rFonts w:ascii="Times New Roman" w:hAnsi="Times New Roman" w:cs="Times New Roman"/>
                <w:sz w:val="24"/>
                <w:szCs w:val="24"/>
              </w:rPr>
            </w:pPr>
          </w:p>
        </w:tc>
      </w:tr>
      <w:tr w:rsidR="00BC3D05" w:rsidRPr="003C660C" w:rsidDel="00BF18C8" w14:paraId="66BDCD58" w14:textId="77777777" w:rsidTr="00D0130E">
        <w:trPr>
          <w:del w:id="583" w:author="Stephen" w:date="2019-07-13T17:58:00Z"/>
        </w:trPr>
        <w:tc>
          <w:tcPr>
            <w:tcW w:w="2362" w:type="dxa"/>
          </w:tcPr>
          <w:p w14:paraId="0A4B4E31" w14:textId="77777777" w:rsidR="00BC3D05" w:rsidRPr="003C660C" w:rsidDel="00BF18C8" w:rsidRDefault="00BC3D05" w:rsidP="00057F34">
            <w:pPr>
              <w:rPr>
                <w:del w:id="584" w:author="Stephen" w:date="2019-07-13T17:58:00Z"/>
                <w:rFonts w:ascii="Times New Roman" w:hAnsi="Times New Roman" w:cs="Times New Roman"/>
                <w:sz w:val="24"/>
                <w:szCs w:val="24"/>
              </w:rPr>
            </w:pPr>
          </w:p>
        </w:tc>
        <w:tc>
          <w:tcPr>
            <w:tcW w:w="3093" w:type="dxa"/>
          </w:tcPr>
          <w:p w14:paraId="06036733" w14:textId="77777777" w:rsidR="00BC3D05" w:rsidRPr="003C660C" w:rsidDel="00BF18C8" w:rsidRDefault="00793F9C" w:rsidP="00057F34">
            <w:pPr>
              <w:rPr>
                <w:del w:id="585" w:author="Stephen" w:date="2019-07-13T17:58:00Z"/>
                <w:rFonts w:ascii="Times New Roman" w:hAnsi="Times New Roman" w:cs="Times New Roman"/>
                <w:sz w:val="24"/>
                <w:szCs w:val="24"/>
              </w:rPr>
            </w:pPr>
            <w:del w:id="586" w:author="Stephen" w:date="2019-07-13T17:58:00Z">
              <w:r w:rsidDel="00BF18C8">
                <w:rPr>
                  <w:rFonts w:ascii="Times New Roman" w:hAnsi="Times New Roman" w:cs="Times New Roman"/>
                  <w:sz w:val="24"/>
                  <w:szCs w:val="24"/>
                </w:rPr>
                <w:delText>Systolic BP</w:delText>
              </w:r>
            </w:del>
          </w:p>
        </w:tc>
        <w:tc>
          <w:tcPr>
            <w:tcW w:w="1601" w:type="dxa"/>
          </w:tcPr>
          <w:p w14:paraId="4B9AC83F" w14:textId="77777777" w:rsidR="00BC3D05" w:rsidRPr="003C660C" w:rsidDel="00BF18C8" w:rsidRDefault="00793F9C" w:rsidP="00057F34">
            <w:pPr>
              <w:rPr>
                <w:del w:id="587" w:author="Stephen" w:date="2019-07-13T17:58:00Z"/>
                <w:rFonts w:ascii="Times New Roman" w:hAnsi="Times New Roman" w:cs="Times New Roman"/>
                <w:sz w:val="24"/>
                <w:szCs w:val="24"/>
              </w:rPr>
            </w:pPr>
            <w:del w:id="588" w:author="Stephen" w:date="2019-07-13T17:58:00Z">
              <w:r w:rsidDel="00BF18C8">
                <w:rPr>
                  <w:rFonts w:ascii="Times New Roman" w:hAnsi="Times New Roman" w:cs="Times New Roman"/>
                  <w:sz w:val="24"/>
                  <w:szCs w:val="24"/>
                </w:rPr>
                <w:delText>NS</w:delText>
              </w:r>
            </w:del>
          </w:p>
        </w:tc>
        <w:tc>
          <w:tcPr>
            <w:tcW w:w="2487" w:type="dxa"/>
          </w:tcPr>
          <w:p w14:paraId="0C0105FC" w14:textId="77777777" w:rsidR="00BC3D05" w:rsidRPr="003C660C" w:rsidDel="00BF18C8" w:rsidRDefault="00793F9C" w:rsidP="00057F34">
            <w:pPr>
              <w:rPr>
                <w:del w:id="589" w:author="Stephen" w:date="2019-07-13T17:58:00Z"/>
                <w:rFonts w:ascii="Times New Roman" w:hAnsi="Times New Roman" w:cs="Times New Roman"/>
                <w:sz w:val="24"/>
                <w:szCs w:val="24"/>
              </w:rPr>
            </w:pPr>
            <w:del w:id="590" w:author="Stephen" w:date="2019-07-13T17:58:00Z">
              <w:r w:rsidDel="00BF18C8">
                <w:rPr>
                  <w:rFonts w:ascii="Times New Roman" w:hAnsi="Times New Roman" w:cs="Times New Roman"/>
                  <w:sz w:val="24"/>
                  <w:szCs w:val="24"/>
                </w:rPr>
                <w:delText>&lt;0.001</w:delText>
              </w:r>
            </w:del>
          </w:p>
        </w:tc>
        <w:tc>
          <w:tcPr>
            <w:tcW w:w="1202" w:type="dxa"/>
          </w:tcPr>
          <w:p w14:paraId="1E4F5A02" w14:textId="77777777" w:rsidR="00BC3D05" w:rsidRPr="003C660C" w:rsidDel="00BF18C8" w:rsidRDefault="00BC3D05" w:rsidP="00057F34">
            <w:pPr>
              <w:rPr>
                <w:del w:id="591" w:author="Stephen" w:date="2019-07-13T17:58:00Z"/>
                <w:rFonts w:ascii="Times New Roman" w:hAnsi="Times New Roman" w:cs="Times New Roman"/>
                <w:sz w:val="24"/>
                <w:szCs w:val="24"/>
              </w:rPr>
            </w:pPr>
          </w:p>
        </w:tc>
        <w:tc>
          <w:tcPr>
            <w:tcW w:w="1235" w:type="dxa"/>
          </w:tcPr>
          <w:p w14:paraId="653CC0D0" w14:textId="77777777" w:rsidR="00BC3D05" w:rsidRPr="003C660C" w:rsidDel="00BF18C8" w:rsidRDefault="00BC3D05" w:rsidP="00057F34">
            <w:pPr>
              <w:rPr>
                <w:del w:id="592" w:author="Stephen" w:date="2019-07-13T17:58:00Z"/>
                <w:rFonts w:ascii="Times New Roman" w:hAnsi="Times New Roman" w:cs="Times New Roman"/>
                <w:sz w:val="24"/>
                <w:szCs w:val="24"/>
              </w:rPr>
            </w:pPr>
          </w:p>
        </w:tc>
      </w:tr>
      <w:tr w:rsidR="00793F9C" w:rsidRPr="003C660C" w:rsidDel="00BF18C8" w14:paraId="0CB02B99" w14:textId="77777777" w:rsidTr="00D0130E">
        <w:trPr>
          <w:del w:id="593" w:author="Stephen" w:date="2019-07-13T17:58:00Z"/>
        </w:trPr>
        <w:tc>
          <w:tcPr>
            <w:tcW w:w="2362" w:type="dxa"/>
          </w:tcPr>
          <w:p w14:paraId="1A7B8462" w14:textId="77777777" w:rsidR="00793F9C" w:rsidRPr="003C660C" w:rsidDel="00BF18C8" w:rsidRDefault="00793F9C" w:rsidP="00057F34">
            <w:pPr>
              <w:rPr>
                <w:del w:id="594" w:author="Stephen" w:date="2019-07-13T17:58:00Z"/>
                <w:rFonts w:ascii="Times New Roman" w:hAnsi="Times New Roman" w:cs="Times New Roman"/>
                <w:sz w:val="24"/>
                <w:szCs w:val="24"/>
              </w:rPr>
            </w:pPr>
          </w:p>
        </w:tc>
        <w:tc>
          <w:tcPr>
            <w:tcW w:w="3093" w:type="dxa"/>
          </w:tcPr>
          <w:p w14:paraId="0F926E29" w14:textId="77777777" w:rsidR="00793F9C" w:rsidDel="00BF18C8" w:rsidRDefault="00793F9C" w:rsidP="00057F34">
            <w:pPr>
              <w:rPr>
                <w:del w:id="595" w:author="Stephen" w:date="2019-07-13T17:58:00Z"/>
                <w:rFonts w:ascii="Times New Roman" w:hAnsi="Times New Roman" w:cs="Times New Roman"/>
                <w:sz w:val="24"/>
                <w:szCs w:val="24"/>
              </w:rPr>
            </w:pPr>
            <w:del w:id="596" w:author="Stephen" w:date="2019-07-13T17:58:00Z">
              <w:r w:rsidDel="00BF18C8">
                <w:rPr>
                  <w:rFonts w:ascii="Times New Roman" w:hAnsi="Times New Roman" w:cs="Times New Roman"/>
                  <w:sz w:val="24"/>
                  <w:szCs w:val="24"/>
                </w:rPr>
                <w:delText>Diastolic BP</w:delText>
              </w:r>
            </w:del>
          </w:p>
        </w:tc>
        <w:tc>
          <w:tcPr>
            <w:tcW w:w="1601" w:type="dxa"/>
          </w:tcPr>
          <w:p w14:paraId="7F98C41A" w14:textId="77777777" w:rsidR="00793F9C" w:rsidRPr="003C660C" w:rsidDel="00BF18C8" w:rsidRDefault="00793F9C" w:rsidP="00057F34">
            <w:pPr>
              <w:rPr>
                <w:del w:id="597" w:author="Stephen" w:date="2019-07-13T17:58:00Z"/>
                <w:rFonts w:ascii="Times New Roman" w:hAnsi="Times New Roman" w:cs="Times New Roman"/>
                <w:sz w:val="24"/>
                <w:szCs w:val="24"/>
              </w:rPr>
            </w:pPr>
            <w:del w:id="598" w:author="Stephen" w:date="2019-07-13T17:58:00Z">
              <w:r w:rsidDel="00BF18C8">
                <w:rPr>
                  <w:rFonts w:ascii="Times New Roman" w:hAnsi="Times New Roman" w:cs="Times New Roman"/>
                  <w:sz w:val="24"/>
                  <w:szCs w:val="24"/>
                </w:rPr>
                <w:delText>NS</w:delText>
              </w:r>
            </w:del>
          </w:p>
        </w:tc>
        <w:tc>
          <w:tcPr>
            <w:tcW w:w="2487" w:type="dxa"/>
          </w:tcPr>
          <w:p w14:paraId="22A815E7" w14:textId="77777777" w:rsidR="00793F9C" w:rsidRPr="003C660C" w:rsidDel="00BF18C8" w:rsidRDefault="00793F9C" w:rsidP="00057F34">
            <w:pPr>
              <w:rPr>
                <w:del w:id="599" w:author="Stephen" w:date="2019-07-13T17:58:00Z"/>
                <w:rFonts w:ascii="Times New Roman" w:hAnsi="Times New Roman" w:cs="Times New Roman"/>
                <w:sz w:val="24"/>
                <w:szCs w:val="24"/>
              </w:rPr>
            </w:pPr>
            <w:del w:id="600" w:author="Stephen" w:date="2019-07-13T17:58:00Z">
              <w:r w:rsidDel="00BF18C8">
                <w:rPr>
                  <w:rFonts w:ascii="Times New Roman" w:hAnsi="Times New Roman" w:cs="Times New Roman"/>
                  <w:sz w:val="24"/>
                  <w:szCs w:val="24"/>
                </w:rPr>
                <w:delText>&lt;0.001</w:delText>
              </w:r>
            </w:del>
          </w:p>
        </w:tc>
        <w:tc>
          <w:tcPr>
            <w:tcW w:w="1202" w:type="dxa"/>
          </w:tcPr>
          <w:p w14:paraId="255D0D85" w14:textId="77777777" w:rsidR="00793F9C" w:rsidRPr="003C660C" w:rsidDel="00BF18C8" w:rsidRDefault="00793F9C" w:rsidP="00057F34">
            <w:pPr>
              <w:rPr>
                <w:del w:id="601" w:author="Stephen" w:date="2019-07-13T17:58:00Z"/>
                <w:rFonts w:ascii="Times New Roman" w:hAnsi="Times New Roman" w:cs="Times New Roman"/>
                <w:sz w:val="24"/>
                <w:szCs w:val="24"/>
              </w:rPr>
            </w:pPr>
          </w:p>
        </w:tc>
        <w:tc>
          <w:tcPr>
            <w:tcW w:w="1235" w:type="dxa"/>
          </w:tcPr>
          <w:p w14:paraId="7DDC6F8B" w14:textId="77777777" w:rsidR="00793F9C" w:rsidRPr="003C660C" w:rsidDel="00BF18C8" w:rsidRDefault="00793F9C" w:rsidP="00057F34">
            <w:pPr>
              <w:rPr>
                <w:del w:id="602" w:author="Stephen" w:date="2019-07-13T17:58:00Z"/>
                <w:rFonts w:ascii="Times New Roman" w:hAnsi="Times New Roman" w:cs="Times New Roman"/>
                <w:sz w:val="24"/>
                <w:szCs w:val="24"/>
              </w:rPr>
            </w:pPr>
          </w:p>
        </w:tc>
      </w:tr>
      <w:tr w:rsidR="00BC3D05" w:rsidRPr="003C660C" w14:paraId="7F678C3E" w14:textId="77777777" w:rsidTr="00D0130E">
        <w:tc>
          <w:tcPr>
            <w:tcW w:w="2362" w:type="dxa"/>
          </w:tcPr>
          <w:p w14:paraId="5D85490C" w14:textId="77777777" w:rsidR="00BC3D05" w:rsidRPr="003C660C" w:rsidRDefault="00BC3D05" w:rsidP="00057F34">
            <w:pPr>
              <w:rPr>
                <w:rFonts w:ascii="Times New Roman" w:hAnsi="Times New Roman" w:cs="Times New Roman"/>
                <w:sz w:val="24"/>
                <w:szCs w:val="24"/>
              </w:rPr>
            </w:pPr>
            <w:r>
              <w:rPr>
                <w:rFonts w:ascii="Times New Roman" w:hAnsi="Times New Roman" w:cs="Times New Roman"/>
                <w:sz w:val="24"/>
                <w:szCs w:val="24"/>
              </w:rPr>
              <w:t>G-Garcia</w:t>
            </w:r>
            <w:r w:rsidR="00375521">
              <w:rPr>
                <w:rFonts w:ascii="Times New Roman" w:hAnsi="Times New Roman" w:cs="Times New Roman"/>
                <w:sz w:val="24"/>
                <w:szCs w:val="24"/>
              </w:rPr>
              <w:t xml:space="preserve"> [4</w:t>
            </w:r>
            <w:r w:rsidR="00EF4392">
              <w:rPr>
                <w:rFonts w:ascii="Times New Roman" w:hAnsi="Times New Roman" w:cs="Times New Roman"/>
                <w:sz w:val="24"/>
                <w:szCs w:val="24"/>
              </w:rPr>
              <w:t>6</w:t>
            </w:r>
            <w:r w:rsidR="00375521">
              <w:rPr>
                <w:rFonts w:ascii="Times New Roman" w:hAnsi="Times New Roman" w:cs="Times New Roman"/>
                <w:sz w:val="24"/>
                <w:szCs w:val="24"/>
              </w:rPr>
              <w:t>]</w:t>
            </w:r>
          </w:p>
        </w:tc>
        <w:tc>
          <w:tcPr>
            <w:tcW w:w="3093" w:type="dxa"/>
          </w:tcPr>
          <w:p w14:paraId="5D50419A" w14:textId="77777777" w:rsidR="00BC3D05"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Glucose</w:t>
            </w:r>
          </w:p>
        </w:tc>
        <w:tc>
          <w:tcPr>
            <w:tcW w:w="1601" w:type="dxa"/>
          </w:tcPr>
          <w:p w14:paraId="6AF18E87" w14:textId="77777777" w:rsidR="00BC3D05"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0.775</w:t>
            </w:r>
          </w:p>
        </w:tc>
        <w:tc>
          <w:tcPr>
            <w:tcW w:w="2487" w:type="dxa"/>
          </w:tcPr>
          <w:p w14:paraId="4FF5CC39" w14:textId="77777777" w:rsidR="00BC3D05"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0.010</w:t>
            </w:r>
          </w:p>
        </w:tc>
        <w:tc>
          <w:tcPr>
            <w:tcW w:w="1202" w:type="dxa"/>
          </w:tcPr>
          <w:p w14:paraId="23A8983A" w14:textId="77777777" w:rsidR="00BC3D05" w:rsidRPr="003C660C" w:rsidRDefault="00BC3D05" w:rsidP="00057F34">
            <w:pPr>
              <w:rPr>
                <w:rFonts w:ascii="Times New Roman" w:hAnsi="Times New Roman" w:cs="Times New Roman"/>
                <w:sz w:val="24"/>
                <w:szCs w:val="24"/>
              </w:rPr>
            </w:pPr>
          </w:p>
        </w:tc>
        <w:tc>
          <w:tcPr>
            <w:tcW w:w="1235" w:type="dxa"/>
          </w:tcPr>
          <w:p w14:paraId="15E4A3AB" w14:textId="77777777" w:rsidR="00BC3D05" w:rsidRPr="003C660C" w:rsidRDefault="00BC3D05" w:rsidP="00057F34">
            <w:pPr>
              <w:rPr>
                <w:rFonts w:ascii="Times New Roman" w:hAnsi="Times New Roman" w:cs="Times New Roman"/>
                <w:sz w:val="24"/>
                <w:szCs w:val="24"/>
              </w:rPr>
            </w:pPr>
          </w:p>
        </w:tc>
      </w:tr>
      <w:tr w:rsidR="00793F9C" w:rsidRPr="003C660C" w14:paraId="020C9F45" w14:textId="77777777" w:rsidTr="00D0130E">
        <w:tc>
          <w:tcPr>
            <w:tcW w:w="2362" w:type="dxa"/>
          </w:tcPr>
          <w:p w14:paraId="427C1E69" w14:textId="77777777" w:rsidR="00793F9C" w:rsidRDefault="00793F9C" w:rsidP="00057F34">
            <w:pPr>
              <w:rPr>
                <w:rFonts w:ascii="Times New Roman" w:hAnsi="Times New Roman" w:cs="Times New Roman"/>
                <w:sz w:val="24"/>
                <w:szCs w:val="24"/>
              </w:rPr>
            </w:pPr>
          </w:p>
        </w:tc>
        <w:tc>
          <w:tcPr>
            <w:tcW w:w="3093" w:type="dxa"/>
          </w:tcPr>
          <w:p w14:paraId="2EA76D99" w14:textId="77777777"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Insulin</w:t>
            </w:r>
          </w:p>
        </w:tc>
        <w:tc>
          <w:tcPr>
            <w:tcW w:w="1601" w:type="dxa"/>
          </w:tcPr>
          <w:p w14:paraId="68245D0C" w14:textId="77777777"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0.016</w:t>
            </w:r>
          </w:p>
        </w:tc>
        <w:tc>
          <w:tcPr>
            <w:tcW w:w="2487" w:type="dxa"/>
          </w:tcPr>
          <w:p w14:paraId="561286BA" w14:textId="77777777"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&lt;0.001</w:t>
            </w:r>
          </w:p>
        </w:tc>
        <w:tc>
          <w:tcPr>
            <w:tcW w:w="1202" w:type="dxa"/>
          </w:tcPr>
          <w:p w14:paraId="1FC76098" w14:textId="77777777"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NS</w:t>
            </w:r>
          </w:p>
        </w:tc>
        <w:tc>
          <w:tcPr>
            <w:tcW w:w="1235" w:type="dxa"/>
          </w:tcPr>
          <w:p w14:paraId="3ED16496" w14:textId="77777777"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&lt;0.001</w:t>
            </w:r>
          </w:p>
        </w:tc>
      </w:tr>
      <w:tr w:rsidR="00793F9C" w:rsidRPr="003C660C" w14:paraId="21C7AC22" w14:textId="77777777" w:rsidTr="00D0130E">
        <w:tc>
          <w:tcPr>
            <w:tcW w:w="2362" w:type="dxa"/>
          </w:tcPr>
          <w:p w14:paraId="3946C633" w14:textId="77777777" w:rsidR="00793F9C" w:rsidRDefault="00793F9C" w:rsidP="00057F34">
            <w:pPr>
              <w:rPr>
                <w:rFonts w:ascii="Times New Roman" w:hAnsi="Times New Roman" w:cs="Times New Roman"/>
                <w:sz w:val="24"/>
                <w:szCs w:val="24"/>
              </w:rPr>
            </w:pPr>
          </w:p>
        </w:tc>
        <w:tc>
          <w:tcPr>
            <w:tcW w:w="3093" w:type="dxa"/>
          </w:tcPr>
          <w:p w14:paraId="6B2E6BD8" w14:textId="77777777"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HOMA-IR</w:t>
            </w:r>
          </w:p>
        </w:tc>
        <w:tc>
          <w:tcPr>
            <w:tcW w:w="1601" w:type="dxa"/>
          </w:tcPr>
          <w:p w14:paraId="6EEC1BBA" w14:textId="77777777"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0.046</w:t>
            </w:r>
          </w:p>
        </w:tc>
        <w:tc>
          <w:tcPr>
            <w:tcW w:w="2487" w:type="dxa"/>
          </w:tcPr>
          <w:p w14:paraId="72F09BE3" w14:textId="77777777"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&lt;0.001</w:t>
            </w:r>
          </w:p>
        </w:tc>
        <w:tc>
          <w:tcPr>
            <w:tcW w:w="1202" w:type="dxa"/>
          </w:tcPr>
          <w:p w14:paraId="13995445" w14:textId="77777777"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NS</w:t>
            </w:r>
          </w:p>
        </w:tc>
        <w:tc>
          <w:tcPr>
            <w:tcW w:w="1235" w:type="dxa"/>
          </w:tcPr>
          <w:p w14:paraId="7C4297D4" w14:textId="77777777"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&lt;0.001</w:t>
            </w:r>
          </w:p>
        </w:tc>
      </w:tr>
      <w:tr w:rsidR="00793F9C" w:rsidRPr="003C660C" w14:paraId="62A78115" w14:textId="77777777" w:rsidTr="00D0130E">
        <w:tc>
          <w:tcPr>
            <w:tcW w:w="2362" w:type="dxa"/>
          </w:tcPr>
          <w:p w14:paraId="0423619B" w14:textId="77777777" w:rsidR="00793F9C" w:rsidRDefault="00793F9C" w:rsidP="00057F34">
            <w:pPr>
              <w:rPr>
                <w:rFonts w:ascii="Times New Roman" w:hAnsi="Times New Roman" w:cs="Times New Roman"/>
                <w:sz w:val="24"/>
                <w:szCs w:val="24"/>
              </w:rPr>
            </w:pPr>
          </w:p>
        </w:tc>
        <w:tc>
          <w:tcPr>
            <w:tcW w:w="3093" w:type="dxa"/>
          </w:tcPr>
          <w:p w14:paraId="5C643533" w14:textId="77777777" w:rsidR="00793F9C" w:rsidRPr="003C660C" w:rsidRDefault="00406B65" w:rsidP="00057F34">
            <w:pPr>
              <w:rPr>
                <w:rFonts w:ascii="Times New Roman" w:hAnsi="Times New Roman" w:cs="Times New Roman"/>
                <w:sz w:val="24"/>
                <w:szCs w:val="24"/>
              </w:rPr>
            </w:pPr>
            <w:r>
              <w:rPr>
                <w:rFonts w:ascii="Times New Roman" w:hAnsi="Times New Roman" w:cs="Times New Roman"/>
                <w:sz w:val="24"/>
                <w:szCs w:val="24"/>
              </w:rPr>
              <w:t>HDL</w:t>
            </w:r>
          </w:p>
        </w:tc>
        <w:tc>
          <w:tcPr>
            <w:tcW w:w="1601" w:type="dxa"/>
          </w:tcPr>
          <w:p w14:paraId="0B59C0B8" w14:textId="77777777" w:rsidR="00793F9C" w:rsidRPr="003C660C" w:rsidRDefault="00375521" w:rsidP="00057F34">
            <w:pPr>
              <w:rPr>
                <w:rFonts w:ascii="Times New Roman" w:hAnsi="Times New Roman" w:cs="Times New Roman"/>
                <w:sz w:val="24"/>
                <w:szCs w:val="24"/>
              </w:rPr>
            </w:pPr>
            <w:r>
              <w:rPr>
                <w:rFonts w:ascii="Times New Roman" w:hAnsi="Times New Roman" w:cs="Times New Roman"/>
                <w:sz w:val="24"/>
                <w:szCs w:val="24"/>
              </w:rPr>
              <w:t>0.120</w:t>
            </w:r>
          </w:p>
        </w:tc>
        <w:tc>
          <w:tcPr>
            <w:tcW w:w="2487" w:type="dxa"/>
          </w:tcPr>
          <w:p w14:paraId="0D43087F" w14:textId="77777777" w:rsidR="00793F9C" w:rsidRPr="003C660C" w:rsidRDefault="00375521" w:rsidP="00057F34">
            <w:pPr>
              <w:rPr>
                <w:rFonts w:ascii="Times New Roman" w:hAnsi="Times New Roman" w:cs="Times New Roman"/>
                <w:sz w:val="24"/>
                <w:szCs w:val="24"/>
              </w:rPr>
            </w:pPr>
            <w:r>
              <w:rPr>
                <w:rFonts w:ascii="Times New Roman" w:hAnsi="Times New Roman" w:cs="Times New Roman"/>
                <w:sz w:val="24"/>
                <w:szCs w:val="24"/>
              </w:rPr>
              <w:t>&lt;0.001</w:t>
            </w:r>
          </w:p>
        </w:tc>
        <w:tc>
          <w:tcPr>
            <w:tcW w:w="1202" w:type="dxa"/>
          </w:tcPr>
          <w:p w14:paraId="5FA9A5B5" w14:textId="77777777" w:rsidR="00793F9C" w:rsidRPr="003C660C" w:rsidRDefault="00793F9C" w:rsidP="00057F34">
            <w:pPr>
              <w:rPr>
                <w:rFonts w:ascii="Times New Roman" w:hAnsi="Times New Roman" w:cs="Times New Roman"/>
                <w:sz w:val="24"/>
                <w:szCs w:val="24"/>
              </w:rPr>
            </w:pPr>
          </w:p>
        </w:tc>
        <w:tc>
          <w:tcPr>
            <w:tcW w:w="1235" w:type="dxa"/>
          </w:tcPr>
          <w:p w14:paraId="0A470C17" w14:textId="77777777" w:rsidR="00793F9C" w:rsidRPr="003C660C" w:rsidRDefault="00793F9C" w:rsidP="00057F34">
            <w:pPr>
              <w:rPr>
                <w:rFonts w:ascii="Times New Roman" w:hAnsi="Times New Roman" w:cs="Times New Roman"/>
                <w:sz w:val="24"/>
                <w:szCs w:val="24"/>
              </w:rPr>
            </w:pPr>
          </w:p>
        </w:tc>
      </w:tr>
      <w:tr w:rsidR="00793F9C" w:rsidRPr="003C660C" w14:paraId="29EB1769" w14:textId="77777777" w:rsidTr="00D0130E">
        <w:tc>
          <w:tcPr>
            <w:tcW w:w="2362" w:type="dxa"/>
          </w:tcPr>
          <w:p w14:paraId="4F0FDB58" w14:textId="77777777" w:rsidR="00793F9C" w:rsidRDefault="00793F9C" w:rsidP="00057F34">
            <w:pPr>
              <w:rPr>
                <w:rFonts w:ascii="Times New Roman" w:hAnsi="Times New Roman" w:cs="Times New Roman"/>
                <w:sz w:val="24"/>
                <w:szCs w:val="24"/>
              </w:rPr>
            </w:pPr>
          </w:p>
        </w:tc>
        <w:tc>
          <w:tcPr>
            <w:tcW w:w="3093" w:type="dxa"/>
          </w:tcPr>
          <w:p w14:paraId="2E5E9B35" w14:textId="77777777" w:rsidR="00793F9C" w:rsidRPr="003C660C" w:rsidRDefault="00793F9C" w:rsidP="00057F34">
            <w:pPr>
              <w:rPr>
                <w:rFonts w:ascii="Times New Roman" w:hAnsi="Times New Roman" w:cs="Times New Roman"/>
                <w:sz w:val="24"/>
                <w:szCs w:val="24"/>
              </w:rPr>
            </w:pPr>
          </w:p>
        </w:tc>
        <w:tc>
          <w:tcPr>
            <w:tcW w:w="1601" w:type="dxa"/>
          </w:tcPr>
          <w:p w14:paraId="7E750ABB" w14:textId="77777777" w:rsidR="00793F9C" w:rsidRPr="003C660C" w:rsidRDefault="00793F9C" w:rsidP="00057F34">
            <w:pPr>
              <w:rPr>
                <w:rFonts w:ascii="Times New Roman" w:hAnsi="Times New Roman" w:cs="Times New Roman"/>
                <w:sz w:val="24"/>
                <w:szCs w:val="24"/>
              </w:rPr>
            </w:pPr>
          </w:p>
        </w:tc>
        <w:tc>
          <w:tcPr>
            <w:tcW w:w="2487" w:type="dxa"/>
          </w:tcPr>
          <w:p w14:paraId="6B2996E6" w14:textId="77777777" w:rsidR="00793F9C" w:rsidRPr="003C660C" w:rsidRDefault="00793F9C" w:rsidP="00057F34">
            <w:pPr>
              <w:rPr>
                <w:rFonts w:ascii="Times New Roman" w:hAnsi="Times New Roman" w:cs="Times New Roman"/>
                <w:sz w:val="24"/>
                <w:szCs w:val="24"/>
              </w:rPr>
            </w:pPr>
          </w:p>
        </w:tc>
        <w:tc>
          <w:tcPr>
            <w:tcW w:w="1202" w:type="dxa"/>
          </w:tcPr>
          <w:p w14:paraId="358EF635" w14:textId="77777777" w:rsidR="00793F9C" w:rsidRPr="003C660C" w:rsidRDefault="00793F9C" w:rsidP="00057F34">
            <w:pPr>
              <w:rPr>
                <w:rFonts w:ascii="Times New Roman" w:hAnsi="Times New Roman" w:cs="Times New Roman"/>
                <w:sz w:val="24"/>
                <w:szCs w:val="24"/>
              </w:rPr>
            </w:pPr>
          </w:p>
        </w:tc>
        <w:tc>
          <w:tcPr>
            <w:tcW w:w="1235" w:type="dxa"/>
          </w:tcPr>
          <w:p w14:paraId="48882472" w14:textId="77777777" w:rsidR="00793F9C" w:rsidRPr="003C660C" w:rsidRDefault="00793F9C" w:rsidP="00057F34">
            <w:pPr>
              <w:rPr>
                <w:rFonts w:ascii="Times New Roman" w:hAnsi="Times New Roman" w:cs="Times New Roman"/>
                <w:sz w:val="24"/>
                <w:szCs w:val="24"/>
              </w:rPr>
            </w:pPr>
          </w:p>
        </w:tc>
      </w:tr>
      <w:tr w:rsidR="00BC3D05" w:rsidRPr="003C660C" w14:paraId="393414ED" w14:textId="77777777" w:rsidTr="00D0130E">
        <w:tc>
          <w:tcPr>
            <w:tcW w:w="2362" w:type="dxa"/>
          </w:tcPr>
          <w:p w14:paraId="3AEDE37F" w14:textId="77777777" w:rsidR="00BC3D05" w:rsidRPr="003C660C" w:rsidRDefault="00BC3D05" w:rsidP="00057F34">
            <w:pPr>
              <w:rPr>
                <w:rFonts w:ascii="Times New Roman" w:hAnsi="Times New Roman" w:cs="Times New Roman"/>
                <w:sz w:val="24"/>
                <w:szCs w:val="24"/>
              </w:rPr>
            </w:pPr>
          </w:p>
        </w:tc>
        <w:tc>
          <w:tcPr>
            <w:tcW w:w="3093" w:type="dxa"/>
          </w:tcPr>
          <w:p w14:paraId="533D5C7F" w14:textId="77777777" w:rsidR="00BC3D05" w:rsidRPr="003C660C" w:rsidRDefault="00BC3D05" w:rsidP="00057F34">
            <w:pPr>
              <w:rPr>
                <w:rFonts w:ascii="Times New Roman" w:hAnsi="Times New Roman" w:cs="Times New Roman"/>
                <w:sz w:val="24"/>
                <w:szCs w:val="24"/>
              </w:rPr>
            </w:pPr>
          </w:p>
        </w:tc>
        <w:tc>
          <w:tcPr>
            <w:tcW w:w="1601" w:type="dxa"/>
          </w:tcPr>
          <w:p w14:paraId="74125A69" w14:textId="77777777" w:rsidR="00BC3D05" w:rsidRPr="003C660C" w:rsidRDefault="00BC3D05" w:rsidP="00057F34">
            <w:pPr>
              <w:rPr>
                <w:rFonts w:ascii="Times New Roman" w:hAnsi="Times New Roman" w:cs="Times New Roman"/>
                <w:sz w:val="24"/>
                <w:szCs w:val="24"/>
              </w:rPr>
            </w:pPr>
          </w:p>
        </w:tc>
        <w:tc>
          <w:tcPr>
            <w:tcW w:w="2487" w:type="dxa"/>
          </w:tcPr>
          <w:p w14:paraId="7F236C05" w14:textId="77777777" w:rsidR="00BC3D05" w:rsidRPr="003C660C" w:rsidRDefault="00BC3D05" w:rsidP="00057F34">
            <w:pPr>
              <w:rPr>
                <w:rFonts w:ascii="Times New Roman" w:hAnsi="Times New Roman" w:cs="Times New Roman"/>
                <w:sz w:val="24"/>
                <w:szCs w:val="24"/>
              </w:rPr>
            </w:pPr>
          </w:p>
        </w:tc>
        <w:tc>
          <w:tcPr>
            <w:tcW w:w="1202" w:type="dxa"/>
          </w:tcPr>
          <w:p w14:paraId="0CF40204" w14:textId="77777777" w:rsidR="00BC3D05" w:rsidRPr="003C660C" w:rsidRDefault="00BC3D05" w:rsidP="00057F34">
            <w:pPr>
              <w:rPr>
                <w:rFonts w:ascii="Times New Roman" w:hAnsi="Times New Roman" w:cs="Times New Roman"/>
                <w:sz w:val="24"/>
                <w:szCs w:val="24"/>
              </w:rPr>
            </w:pPr>
          </w:p>
        </w:tc>
        <w:tc>
          <w:tcPr>
            <w:tcW w:w="1235" w:type="dxa"/>
          </w:tcPr>
          <w:p w14:paraId="07FE1339" w14:textId="77777777" w:rsidR="00BC3D05" w:rsidRPr="003C660C" w:rsidRDefault="00BC3D05" w:rsidP="00057F34">
            <w:pPr>
              <w:rPr>
                <w:rFonts w:ascii="Times New Roman" w:hAnsi="Times New Roman" w:cs="Times New Roman"/>
                <w:sz w:val="24"/>
                <w:szCs w:val="24"/>
              </w:rPr>
            </w:pPr>
          </w:p>
        </w:tc>
      </w:tr>
      <w:tr w:rsidR="00D0130E" w:rsidRPr="003C660C" w14:paraId="2433773A" w14:textId="77777777" w:rsidTr="00D0130E">
        <w:tc>
          <w:tcPr>
            <w:tcW w:w="2362" w:type="dxa"/>
          </w:tcPr>
          <w:p w14:paraId="1E1389D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Mehran 2017 [4</w:t>
            </w:r>
            <w:r w:rsidR="00EF4392">
              <w:rPr>
                <w:rFonts w:ascii="Times New Roman" w:hAnsi="Times New Roman" w:cs="Times New Roman"/>
                <w:sz w:val="24"/>
                <w:szCs w:val="24"/>
              </w:rPr>
              <w:t>4</w:t>
            </w:r>
            <w:r w:rsidRPr="003C660C">
              <w:rPr>
                <w:rFonts w:ascii="Times New Roman" w:hAnsi="Times New Roman" w:cs="Times New Roman"/>
                <w:sz w:val="24"/>
                <w:szCs w:val="24"/>
              </w:rPr>
              <w:t>]</w:t>
            </w:r>
          </w:p>
        </w:tc>
        <w:tc>
          <w:tcPr>
            <w:tcW w:w="3093" w:type="dxa"/>
          </w:tcPr>
          <w:p w14:paraId="6E9AAF8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Metabolic Syndrome</w:t>
            </w:r>
          </w:p>
        </w:tc>
        <w:tc>
          <w:tcPr>
            <w:tcW w:w="1601" w:type="dxa"/>
          </w:tcPr>
          <w:p w14:paraId="3F4BB185" w14:textId="77777777"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NS</w:t>
            </w:r>
          </w:p>
        </w:tc>
        <w:tc>
          <w:tcPr>
            <w:tcW w:w="2487" w:type="dxa"/>
          </w:tcPr>
          <w:p w14:paraId="55E60412" w14:textId="77777777"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&lt;0.05</w:t>
            </w:r>
          </w:p>
        </w:tc>
        <w:tc>
          <w:tcPr>
            <w:tcW w:w="1202" w:type="dxa"/>
          </w:tcPr>
          <w:p w14:paraId="74370EB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14:paraId="7F3B6235"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r>
      <w:tr w:rsidR="00D0130E" w:rsidRPr="003C660C" w14:paraId="024017ED" w14:textId="77777777" w:rsidTr="00D0130E">
        <w:tc>
          <w:tcPr>
            <w:tcW w:w="2362" w:type="dxa"/>
          </w:tcPr>
          <w:p w14:paraId="6571BC2B" w14:textId="77777777" w:rsidR="00D0130E" w:rsidRPr="003C660C" w:rsidRDefault="00D0130E" w:rsidP="00057F34">
            <w:pPr>
              <w:rPr>
                <w:rFonts w:ascii="Times New Roman" w:hAnsi="Times New Roman" w:cs="Times New Roman"/>
                <w:sz w:val="24"/>
                <w:szCs w:val="24"/>
              </w:rPr>
            </w:pPr>
          </w:p>
        </w:tc>
        <w:tc>
          <w:tcPr>
            <w:tcW w:w="3093" w:type="dxa"/>
          </w:tcPr>
          <w:p w14:paraId="574C9E2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Waist circumference</w:t>
            </w:r>
          </w:p>
        </w:tc>
        <w:tc>
          <w:tcPr>
            <w:tcW w:w="1601" w:type="dxa"/>
          </w:tcPr>
          <w:p w14:paraId="315B3008" w14:textId="77777777"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NS</w:t>
            </w:r>
          </w:p>
        </w:tc>
        <w:tc>
          <w:tcPr>
            <w:tcW w:w="2487" w:type="dxa"/>
          </w:tcPr>
          <w:p w14:paraId="124E66CB" w14:textId="77777777"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&lt;0.05</w:t>
            </w:r>
          </w:p>
        </w:tc>
        <w:tc>
          <w:tcPr>
            <w:tcW w:w="1202" w:type="dxa"/>
          </w:tcPr>
          <w:p w14:paraId="64CA42F3"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14:paraId="3E774FE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14:paraId="0EC329A9" w14:textId="77777777" w:rsidTr="00D0130E">
        <w:tc>
          <w:tcPr>
            <w:tcW w:w="2362" w:type="dxa"/>
          </w:tcPr>
          <w:p w14:paraId="6FE28083" w14:textId="77777777" w:rsidR="00D0130E" w:rsidRPr="003C660C" w:rsidRDefault="00D0130E" w:rsidP="00057F34">
            <w:pPr>
              <w:rPr>
                <w:rFonts w:ascii="Times New Roman" w:hAnsi="Times New Roman" w:cs="Times New Roman"/>
                <w:sz w:val="24"/>
                <w:szCs w:val="24"/>
              </w:rPr>
            </w:pPr>
          </w:p>
        </w:tc>
        <w:tc>
          <w:tcPr>
            <w:tcW w:w="3093" w:type="dxa"/>
          </w:tcPr>
          <w:p w14:paraId="5F69223E"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High blood pressure</w:t>
            </w:r>
          </w:p>
        </w:tc>
        <w:tc>
          <w:tcPr>
            <w:tcW w:w="1601" w:type="dxa"/>
          </w:tcPr>
          <w:p w14:paraId="5F5390A5" w14:textId="77777777"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NS</w:t>
            </w:r>
          </w:p>
        </w:tc>
        <w:tc>
          <w:tcPr>
            <w:tcW w:w="2487" w:type="dxa"/>
          </w:tcPr>
          <w:p w14:paraId="23E0E7E7" w14:textId="77777777"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&lt;0.05</w:t>
            </w:r>
          </w:p>
        </w:tc>
        <w:tc>
          <w:tcPr>
            <w:tcW w:w="1202" w:type="dxa"/>
          </w:tcPr>
          <w:p w14:paraId="062D5A38"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14:paraId="14EACCE5"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14:paraId="35808693" w14:textId="77777777" w:rsidTr="00D0130E">
        <w:tc>
          <w:tcPr>
            <w:tcW w:w="2362" w:type="dxa"/>
          </w:tcPr>
          <w:p w14:paraId="70220245" w14:textId="77777777" w:rsidR="00D0130E" w:rsidRPr="003C660C" w:rsidRDefault="00D0130E" w:rsidP="00057F34">
            <w:pPr>
              <w:rPr>
                <w:rFonts w:ascii="Times New Roman" w:hAnsi="Times New Roman" w:cs="Times New Roman"/>
                <w:sz w:val="24"/>
                <w:szCs w:val="24"/>
              </w:rPr>
            </w:pPr>
          </w:p>
        </w:tc>
        <w:tc>
          <w:tcPr>
            <w:tcW w:w="3093" w:type="dxa"/>
          </w:tcPr>
          <w:p w14:paraId="63BE1503"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High Triglycerides</w:t>
            </w:r>
          </w:p>
        </w:tc>
        <w:tc>
          <w:tcPr>
            <w:tcW w:w="1601" w:type="dxa"/>
          </w:tcPr>
          <w:p w14:paraId="0E390F5A" w14:textId="77777777"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NS</w:t>
            </w:r>
          </w:p>
        </w:tc>
        <w:tc>
          <w:tcPr>
            <w:tcW w:w="2487" w:type="dxa"/>
          </w:tcPr>
          <w:p w14:paraId="3E0E9B74" w14:textId="77777777" w:rsidR="00D0130E" w:rsidRPr="003C660C" w:rsidRDefault="00D0130E" w:rsidP="00057F34">
            <w:pPr>
              <w:rPr>
                <w:rFonts w:ascii="Times New Roman" w:hAnsi="Times New Roman" w:cs="Times New Roman"/>
                <w:sz w:val="24"/>
                <w:szCs w:val="24"/>
                <w:vertAlign w:val="superscript"/>
              </w:rPr>
            </w:pPr>
            <w:r w:rsidRPr="003C660C">
              <w:rPr>
                <w:rFonts w:ascii="Times New Roman" w:hAnsi="Times New Roman" w:cs="Times New Roman"/>
                <w:sz w:val="24"/>
                <w:szCs w:val="24"/>
              </w:rPr>
              <w:t>&lt;0.05</w:t>
            </w:r>
          </w:p>
        </w:tc>
        <w:tc>
          <w:tcPr>
            <w:tcW w:w="1202" w:type="dxa"/>
          </w:tcPr>
          <w:p w14:paraId="516E8DFA"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14:paraId="19498BAF"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14:paraId="34449624" w14:textId="77777777" w:rsidTr="00D0130E">
        <w:tc>
          <w:tcPr>
            <w:tcW w:w="2362" w:type="dxa"/>
          </w:tcPr>
          <w:p w14:paraId="1EB7929E"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Shon 2008 [4</w:t>
            </w:r>
            <w:r w:rsidR="00EF4392">
              <w:rPr>
                <w:rFonts w:ascii="Times New Roman" w:hAnsi="Times New Roman" w:cs="Times New Roman"/>
                <w:sz w:val="24"/>
                <w:szCs w:val="24"/>
              </w:rPr>
              <w:t>9</w:t>
            </w:r>
            <w:r w:rsidRPr="003C660C">
              <w:rPr>
                <w:rFonts w:ascii="Times New Roman" w:hAnsi="Times New Roman" w:cs="Times New Roman"/>
                <w:sz w:val="24"/>
                <w:szCs w:val="24"/>
              </w:rPr>
              <w:t>]</w:t>
            </w:r>
          </w:p>
        </w:tc>
        <w:tc>
          <w:tcPr>
            <w:tcW w:w="3093" w:type="dxa"/>
          </w:tcPr>
          <w:p w14:paraId="0380696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Obesity</w:t>
            </w:r>
          </w:p>
        </w:tc>
        <w:tc>
          <w:tcPr>
            <w:tcW w:w="1601" w:type="dxa"/>
          </w:tcPr>
          <w:p w14:paraId="705767A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14:paraId="642F90EF"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&lt;0.01</w:t>
            </w:r>
          </w:p>
        </w:tc>
        <w:tc>
          <w:tcPr>
            <w:tcW w:w="1202" w:type="dxa"/>
          </w:tcPr>
          <w:p w14:paraId="0FD80DFF" w14:textId="77777777" w:rsidR="00D0130E" w:rsidRPr="003C660C" w:rsidRDefault="00D0130E" w:rsidP="00057F34">
            <w:pPr>
              <w:rPr>
                <w:rFonts w:ascii="Times New Roman" w:hAnsi="Times New Roman" w:cs="Times New Roman"/>
                <w:sz w:val="24"/>
                <w:szCs w:val="24"/>
              </w:rPr>
            </w:pPr>
          </w:p>
        </w:tc>
        <w:tc>
          <w:tcPr>
            <w:tcW w:w="1235" w:type="dxa"/>
          </w:tcPr>
          <w:p w14:paraId="6E9DBC10" w14:textId="77777777" w:rsidR="00D0130E" w:rsidRPr="003C660C" w:rsidRDefault="00D0130E" w:rsidP="00057F34">
            <w:pPr>
              <w:rPr>
                <w:rFonts w:ascii="Times New Roman" w:hAnsi="Times New Roman" w:cs="Times New Roman"/>
                <w:sz w:val="24"/>
                <w:szCs w:val="24"/>
              </w:rPr>
            </w:pPr>
          </w:p>
        </w:tc>
      </w:tr>
      <w:tr w:rsidR="00D0130E" w:rsidRPr="003C660C" w14:paraId="64D25C5D" w14:textId="77777777" w:rsidTr="00D0130E">
        <w:tc>
          <w:tcPr>
            <w:tcW w:w="2362" w:type="dxa"/>
          </w:tcPr>
          <w:p w14:paraId="4640C54F" w14:textId="77777777" w:rsidR="00D0130E" w:rsidRPr="003C660C" w:rsidRDefault="00D0130E" w:rsidP="00057F34">
            <w:pPr>
              <w:rPr>
                <w:rFonts w:ascii="Times New Roman" w:hAnsi="Times New Roman" w:cs="Times New Roman"/>
                <w:sz w:val="24"/>
                <w:szCs w:val="24"/>
              </w:rPr>
            </w:pPr>
          </w:p>
        </w:tc>
        <w:tc>
          <w:tcPr>
            <w:tcW w:w="3093" w:type="dxa"/>
          </w:tcPr>
          <w:p w14:paraId="3DDE468F"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Triglycerides</w:t>
            </w:r>
          </w:p>
        </w:tc>
        <w:tc>
          <w:tcPr>
            <w:tcW w:w="1601" w:type="dxa"/>
          </w:tcPr>
          <w:p w14:paraId="1345B425" w14:textId="77777777" w:rsidR="00D0130E" w:rsidRPr="003C660C" w:rsidRDefault="00D0130E" w:rsidP="00057F34">
            <w:pPr>
              <w:rPr>
                <w:rFonts w:ascii="Times New Roman" w:hAnsi="Times New Roman" w:cs="Times New Roman"/>
                <w:sz w:val="24"/>
                <w:szCs w:val="24"/>
              </w:rPr>
            </w:pPr>
          </w:p>
        </w:tc>
        <w:tc>
          <w:tcPr>
            <w:tcW w:w="2487" w:type="dxa"/>
          </w:tcPr>
          <w:p w14:paraId="741C9AE6" w14:textId="77777777" w:rsidR="00D0130E" w:rsidRPr="003C660C" w:rsidRDefault="00D0130E" w:rsidP="00057F34">
            <w:pPr>
              <w:rPr>
                <w:rFonts w:ascii="Times New Roman" w:hAnsi="Times New Roman" w:cs="Times New Roman"/>
                <w:sz w:val="24"/>
                <w:szCs w:val="24"/>
              </w:rPr>
            </w:pPr>
          </w:p>
        </w:tc>
        <w:tc>
          <w:tcPr>
            <w:tcW w:w="1202" w:type="dxa"/>
          </w:tcPr>
          <w:p w14:paraId="086F50E2"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14:paraId="317EB429"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0.005</w:t>
            </w:r>
          </w:p>
        </w:tc>
      </w:tr>
      <w:tr w:rsidR="00D0130E" w:rsidRPr="003C660C" w14:paraId="1975E05E" w14:textId="77777777" w:rsidTr="00D0130E">
        <w:tc>
          <w:tcPr>
            <w:tcW w:w="2362" w:type="dxa"/>
          </w:tcPr>
          <w:p w14:paraId="752E42F5" w14:textId="77777777" w:rsidR="00D0130E" w:rsidRPr="003C660C" w:rsidRDefault="00D0130E" w:rsidP="00057F34">
            <w:pPr>
              <w:rPr>
                <w:rFonts w:ascii="Times New Roman" w:hAnsi="Times New Roman" w:cs="Times New Roman"/>
                <w:sz w:val="24"/>
                <w:szCs w:val="24"/>
              </w:rPr>
            </w:pPr>
            <w:proofErr w:type="spellStart"/>
            <w:r w:rsidRPr="003C660C">
              <w:rPr>
                <w:rFonts w:ascii="Times New Roman" w:hAnsi="Times New Roman" w:cs="Times New Roman"/>
                <w:sz w:val="24"/>
                <w:szCs w:val="24"/>
              </w:rPr>
              <w:t>Roos</w:t>
            </w:r>
            <w:proofErr w:type="spellEnd"/>
            <w:r w:rsidRPr="003C660C">
              <w:rPr>
                <w:rFonts w:ascii="Times New Roman" w:hAnsi="Times New Roman" w:cs="Times New Roman"/>
                <w:sz w:val="24"/>
                <w:szCs w:val="24"/>
              </w:rPr>
              <w:t xml:space="preserve"> 2007 [4</w:t>
            </w:r>
            <w:r w:rsidR="00EF4392">
              <w:rPr>
                <w:rFonts w:ascii="Times New Roman" w:hAnsi="Times New Roman" w:cs="Times New Roman"/>
                <w:sz w:val="24"/>
                <w:szCs w:val="24"/>
              </w:rPr>
              <w:t>5</w:t>
            </w:r>
            <w:r w:rsidRPr="003C660C">
              <w:rPr>
                <w:rFonts w:ascii="Times New Roman" w:hAnsi="Times New Roman" w:cs="Times New Roman"/>
                <w:sz w:val="24"/>
                <w:szCs w:val="24"/>
              </w:rPr>
              <w:t>]</w:t>
            </w:r>
          </w:p>
        </w:tc>
        <w:tc>
          <w:tcPr>
            <w:tcW w:w="3093" w:type="dxa"/>
          </w:tcPr>
          <w:p w14:paraId="0ACBB5C8"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Waist circumference</w:t>
            </w:r>
          </w:p>
        </w:tc>
        <w:tc>
          <w:tcPr>
            <w:tcW w:w="1601" w:type="dxa"/>
          </w:tcPr>
          <w:p w14:paraId="44096809"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0.079</w:t>
            </w:r>
          </w:p>
        </w:tc>
        <w:tc>
          <w:tcPr>
            <w:tcW w:w="2487" w:type="dxa"/>
          </w:tcPr>
          <w:p w14:paraId="37E90BD2"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0.093</w:t>
            </w:r>
          </w:p>
        </w:tc>
        <w:tc>
          <w:tcPr>
            <w:tcW w:w="1202" w:type="dxa"/>
          </w:tcPr>
          <w:p w14:paraId="02773602"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0.162</w:t>
            </w:r>
          </w:p>
        </w:tc>
        <w:tc>
          <w:tcPr>
            <w:tcW w:w="1235" w:type="dxa"/>
          </w:tcPr>
          <w:p w14:paraId="325F9F7A"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0.038</w:t>
            </w:r>
          </w:p>
        </w:tc>
      </w:tr>
      <w:tr w:rsidR="00D0130E" w:rsidRPr="003C660C" w14:paraId="4DCAD51C" w14:textId="77777777" w:rsidTr="00D0130E">
        <w:tc>
          <w:tcPr>
            <w:tcW w:w="2362" w:type="dxa"/>
          </w:tcPr>
          <w:p w14:paraId="5A2D46D8" w14:textId="77777777" w:rsidR="00D0130E" w:rsidRPr="003C660C" w:rsidRDefault="00D0130E" w:rsidP="00057F34">
            <w:pPr>
              <w:rPr>
                <w:rFonts w:ascii="Times New Roman" w:hAnsi="Times New Roman" w:cs="Times New Roman"/>
                <w:sz w:val="24"/>
                <w:szCs w:val="24"/>
              </w:rPr>
            </w:pPr>
          </w:p>
        </w:tc>
        <w:tc>
          <w:tcPr>
            <w:tcW w:w="3093" w:type="dxa"/>
          </w:tcPr>
          <w:p w14:paraId="1603BE5D"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Triglycerides</w:t>
            </w:r>
          </w:p>
        </w:tc>
        <w:tc>
          <w:tcPr>
            <w:tcW w:w="1601" w:type="dxa"/>
          </w:tcPr>
          <w:p w14:paraId="28AAACD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0.008</w:t>
            </w:r>
          </w:p>
        </w:tc>
        <w:tc>
          <w:tcPr>
            <w:tcW w:w="2487" w:type="dxa"/>
          </w:tcPr>
          <w:p w14:paraId="36B63ACE"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0.003</w:t>
            </w:r>
          </w:p>
        </w:tc>
        <w:tc>
          <w:tcPr>
            <w:tcW w:w="1202" w:type="dxa"/>
          </w:tcPr>
          <w:p w14:paraId="07FAC43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0.002</w:t>
            </w:r>
          </w:p>
        </w:tc>
        <w:tc>
          <w:tcPr>
            <w:tcW w:w="1235" w:type="dxa"/>
          </w:tcPr>
          <w:p w14:paraId="3A46EBA4"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0.023</w:t>
            </w:r>
          </w:p>
        </w:tc>
      </w:tr>
      <w:tr w:rsidR="00D0130E" w:rsidRPr="003C660C" w14:paraId="32E329A2" w14:textId="77777777" w:rsidTr="00D0130E">
        <w:tc>
          <w:tcPr>
            <w:tcW w:w="2362" w:type="dxa"/>
          </w:tcPr>
          <w:p w14:paraId="795E678A" w14:textId="77777777" w:rsidR="00D0130E" w:rsidRPr="003C660C" w:rsidRDefault="00D0130E" w:rsidP="00057F34">
            <w:pPr>
              <w:rPr>
                <w:rFonts w:ascii="Times New Roman" w:hAnsi="Times New Roman" w:cs="Times New Roman"/>
                <w:sz w:val="24"/>
                <w:szCs w:val="24"/>
              </w:rPr>
            </w:pPr>
          </w:p>
        </w:tc>
        <w:tc>
          <w:tcPr>
            <w:tcW w:w="3093" w:type="dxa"/>
          </w:tcPr>
          <w:p w14:paraId="35B70734"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High density lipoprotein</w:t>
            </w:r>
          </w:p>
        </w:tc>
        <w:tc>
          <w:tcPr>
            <w:tcW w:w="1601" w:type="dxa"/>
          </w:tcPr>
          <w:p w14:paraId="499C2949"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0.016</w:t>
            </w:r>
          </w:p>
        </w:tc>
        <w:tc>
          <w:tcPr>
            <w:tcW w:w="2487" w:type="dxa"/>
          </w:tcPr>
          <w:p w14:paraId="06E8B5BB"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0.122</w:t>
            </w:r>
          </w:p>
        </w:tc>
        <w:tc>
          <w:tcPr>
            <w:tcW w:w="1202" w:type="dxa"/>
          </w:tcPr>
          <w:p w14:paraId="2890831A"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0.098</w:t>
            </w:r>
          </w:p>
        </w:tc>
        <w:tc>
          <w:tcPr>
            <w:tcW w:w="1235" w:type="dxa"/>
          </w:tcPr>
          <w:p w14:paraId="4B0250D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0.007</w:t>
            </w:r>
          </w:p>
        </w:tc>
      </w:tr>
      <w:tr w:rsidR="00D0130E" w:rsidRPr="003C660C" w14:paraId="77341917" w14:textId="77777777" w:rsidTr="00D0130E">
        <w:tc>
          <w:tcPr>
            <w:tcW w:w="2362" w:type="dxa"/>
          </w:tcPr>
          <w:p w14:paraId="4FC0FF2C" w14:textId="77777777" w:rsidR="00D0130E" w:rsidRPr="003C660C" w:rsidRDefault="00D0130E" w:rsidP="00057F34">
            <w:pPr>
              <w:rPr>
                <w:rFonts w:ascii="Times New Roman" w:hAnsi="Times New Roman" w:cs="Times New Roman"/>
                <w:sz w:val="24"/>
                <w:szCs w:val="24"/>
              </w:rPr>
            </w:pPr>
          </w:p>
        </w:tc>
        <w:tc>
          <w:tcPr>
            <w:tcW w:w="3093" w:type="dxa"/>
          </w:tcPr>
          <w:p w14:paraId="3A0A143A"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Blood pressure -systolic</w:t>
            </w:r>
          </w:p>
        </w:tc>
        <w:tc>
          <w:tcPr>
            <w:tcW w:w="1601" w:type="dxa"/>
          </w:tcPr>
          <w:p w14:paraId="2FB6B55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0.396</w:t>
            </w:r>
          </w:p>
        </w:tc>
        <w:tc>
          <w:tcPr>
            <w:tcW w:w="2487" w:type="dxa"/>
          </w:tcPr>
          <w:p w14:paraId="0F585E6B"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0.105</w:t>
            </w:r>
          </w:p>
        </w:tc>
        <w:tc>
          <w:tcPr>
            <w:tcW w:w="1202" w:type="dxa"/>
          </w:tcPr>
          <w:p w14:paraId="4C2AFA19"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0.690</w:t>
            </w:r>
          </w:p>
        </w:tc>
        <w:tc>
          <w:tcPr>
            <w:tcW w:w="1235" w:type="dxa"/>
          </w:tcPr>
          <w:p w14:paraId="27C97902"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0.019</w:t>
            </w:r>
          </w:p>
        </w:tc>
      </w:tr>
      <w:tr w:rsidR="00D0130E" w:rsidRPr="003C660C" w14:paraId="40DF91A3" w14:textId="77777777" w:rsidTr="00D0130E">
        <w:tc>
          <w:tcPr>
            <w:tcW w:w="2362" w:type="dxa"/>
          </w:tcPr>
          <w:p w14:paraId="24B37F9E" w14:textId="77777777" w:rsidR="00D0130E" w:rsidRPr="003C660C" w:rsidRDefault="00D0130E" w:rsidP="00057F34">
            <w:pPr>
              <w:rPr>
                <w:rFonts w:ascii="Times New Roman" w:hAnsi="Times New Roman" w:cs="Times New Roman"/>
                <w:sz w:val="24"/>
                <w:szCs w:val="24"/>
              </w:rPr>
            </w:pPr>
          </w:p>
        </w:tc>
        <w:tc>
          <w:tcPr>
            <w:tcW w:w="3093" w:type="dxa"/>
          </w:tcPr>
          <w:p w14:paraId="15339868"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Blood pressure -diastolic</w:t>
            </w:r>
          </w:p>
        </w:tc>
        <w:tc>
          <w:tcPr>
            <w:tcW w:w="1601" w:type="dxa"/>
          </w:tcPr>
          <w:p w14:paraId="776A969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0.610</w:t>
            </w:r>
          </w:p>
        </w:tc>
        <w:tc>
          <w:tcPr>
            <w:tcW w:w="2487" w:type="dxa"/>
          </w:tcPr>
          <w:p w14:paraId="4F20CDCA"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0.023</w:t>
            </w:r>
          </w:p>
        </w:tc>
        <w:tc>
          <w:tcPr>
            <w:tcW w:w="1202" w:type="dxa"/>
          </w:tcPr>
          <w:p w14:paraId="3883A69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0.634</w:t>
            </w:r>
          </w:p>
        </w:tc>
        <w:tc>
          <w:tcPr>
            <w:tcW w:w="1235" w:type="dxa"/>
          </w:tcPr>
          <w:p w14:paraId="2D9B7B8D"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0.035</w:t>
            </w:r>
          </w:p>
        </w:tc>
      </w:tr>
      <w:tr w:rsidR="00D0130E" w:rsidRPr="003C660C" w14:paraId="33CDDBCA" w14:textId="77777777" w:rsidTr="00D0130E">
        <w:tc>
          <w:tcPr>
            <w:tcW w:w="2362" w:type="dxa"/>
          </w:tcPr>
          <w:p w14:paraId="5BE2E3A5" w14:textId="77777777" w:rsidR="00D0130E" w:rsidRPr="003C660C" w:rsidRDefault="00D0130E" w:rsidP="00057F34">
            <w:pPr>
              <w:rPr>
                <w:rFonts w:ascii="Times New Roman" w:hAnsi="Times New Roman" w:cs="Times New Roman"/>
                <w:sz w:val="24"/>
                <w:szCs w:val="24"/>
              </w:rPr>
            </w:pPr>
            <w:commentRangeStart w:id="603"/>
            <w:r w:rsidRPr="003C660C">
              <w:rPr>
                <w:rFonts w:ascii="Times New Roman" w:hAnsi="Times New Roman" w:cs="Times New Roman"/>
                <w:sz w:val="24"/>
                <w:szCs w:val="24"/>
              </w:rPr>
              <w:t>Jun</w:t>
            </w:r>
            <w:commentRangeEnd w:id="603"/>
            <w:r w:rsidRPr="003C660C">
              <w:rPr>
                <w:rStyle w:val="CommentReference"/>
                <w:rFonts w:ascii="Times New Roman" w:hAnsi="Times New Roman" w:cs="Times New Roman"/>
                <w:sz w:val="24"/>
                <w:szCs w:val="24"/>
              </w:rPr>
              <w:commentReference w:id="603"/>
            </w:r>
            <w:r w:rsidRPr="003C660C">
              <w:rPr>
                <w:rFonts w:ascii="Times New Roman" w:hAnsi="Times New Roman" w:cs="Times New Roman"/>
                <w:sz w:val="24"/>
                <w:szCs w:val="24"/>
              </w:rPr>
              <w:t xml:space="preserve"> 2017 [</w:t>
            </w:r>
            <w:r w:rsidR="00DA1F03">
              <w:rPr>
                <w:rFonts w:ascii="Times New Roman" w:hAnsi="Times New Roman" w:cs="Times New Roman"/>
                <w:sz w:val="24"/>
                <w:szCs w:val="24"/>
              </w:rPr>
              <w:t>5</w:t>
            </w:r>
            <w:r w:rsidR="00EF4392">
              <w:rPr>
                <w:rFonts w:ascii="Times New Roman" w:hAnsi="Times New Roman" w:cs="Times New Roman"/>
                <w:sz w:val="24"/>
                <w:szCs w:val="24"/>
              </w:rPr>
              <w:t>3</w:t>
            </w:r>
            <w:r w:rsidRPr="003C660C">
              <w:rPr>
                <w:rFonts w:ascii="Times New Roman" w:hAnsi="Times New Roman" w:cs="Times New Roman"/>
                <w:sz w:val="24"/>
                <w:szCs w:val="24"/>
              </w:rPr>
              <w:t xml:space="preserve">]        # (paradoxical result) </w:t>
            </w:r>
          </w:p>
        </w:tc>
        <w:tc>
          <w:tcPr>
            <w:tcW w:w="3093" w:type="dxa"/>
          </w:tcPr>
          <w:p w14:paraId="2A440B15"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&gt;/= 2 metabolic risk factors</w:t>
            </w:r>
          </w:p>
        </w:tc>
        <w:tc>
          <w:tcPr>
            <w:tcW w:w="1601" w:type="dxa"/>
          </w:tcPr>
          <w:p w14:paraId="0F69EBD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2487" w:type="dxa"/>
          </w:tcPr>
          <w:p w14:paraId="6D885377"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14:paraId="21F6F252" w14:textId="77777777" w:rsidR="00D0130E" w:rsidRPr="003C660C" w:rsidRDefault="00D0130E" w:rsidP="00057F34">
            <w:pPr>
              <w:rPr>
                <w:rFonts w:ascii="Times New Roman" w:hAnsi="Times New Roman" w:cs="Times New Roman"/>
                <w:sz w:val="24"/>
                <w:szCs w:val="24"/>
              </w:rPr>
            </w:pPr>
          </w:p>
        </w:tc>
        <w:tc>
          <w:tcPr>
            <w:tcW w:w="1235" w:type="dxa"/>
          </w:tcPr>
          <w:p w14:paraId="19BAF175" w14:textId="77777777" w:rsidR="00D0130E" w:rsidRPr="003C660C" w:rsidRDefault="00D0130E" w:rsidP="00057F34">
            <w:pPr>
              <w:rPr>
                <w:rFonts w:ascii="Times New Roman" w:hAnsi="Times New Roman" w:cs="Times New Roman"/>
                <w:sz w:val="24"/>
                <w:szCs w:val="24"/>
              </w:rPr>
            </w:pPr>
          </w:p>
        </w:tc>
      </w:tr>
      <w:tr w:rsidR="00D0130E" w:rsidRPr="003C660C" w14:paraId="63B5AAB1" w14:textId="77777777" w:rsidTr="00D0130E">
        <w:tc>
          <w:tcPr>
            <w:tcW w:w="2362" w:type="dxa"/>
          </w:tcPr>
          <w:p w14:paraId="7B759664"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Xu 2011 [</w:t>
            </w:r>
            <w:r w:rsidR="00DA1F03">
              <w:rPr>
                <w:rFonts w:ascii="Times New Roman" w:hAnsi="Times New Roman" w:cs="Times New Roman"/>
                <w:sz w:val="24"/>
                <w:szCs w:val="24"/>
              </w:rPr>
              <w:t>4</w:t>
            </w:r>
            <w:r w:rsidR="00EF4392">
              <w:rPr>
                <w:rFonts w:ascii="Times New Roman" w:hAnsi="Times New Roman" w:cs="Times New Roman"/>
                <w:sz w:val="24"/>
                <w:szCs w:val="24"/>
              </w:rPr>
              <w:t>2</w:t>
            </w:r>
            <w:r w:rsidRPr="003C660C">
              <w:rPr>
                <w:rFonts w:ascii="Times New Roman" w:hAnsi="Times New Roman" w:cs="Times New Roman"/>
                <w:sz w:val="24"/>
                <w:szCs w:val="24"/>
              </w:rPr>
              <w:t>]</w:t>
            </w:r>
          </w:p>
        </w:tc>
        <w:tc>
          <w:tcPr>
            <w:tcW w:w="3093" w:type="dxa"/>
          </w:tcPr>
          <w:p w14:paraId="69177B8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Body mass Index</w:t>
            </w:r>
          </w:p>
        </w:tc>
        <w:tc>
          <w:tcPr>
            <w:tcW w:w="1601" w:type="dxa"/>
          </w:tcPr>
          <w:p w14:paraId="44E9E366"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0.063</w:t>
            </w:r>
          </w:p>
        </w:tc>
        <w:tc>
          <w:tcPr>
            <w:tcW w:w="2487" w:type="dxa"/>
          </w:tcPr>
          <w:p w14:paraId="5BC58A3B"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0.010</w:t>
            </w:r>
          </w:p>
        </w:tc>
        <w:tc>
          <w:tcPr>
            <w:tcW w:w="1202" w:type="dxa"/>
          </w:tcPr>
          <w:p w14:paraId="4454F2E4" w14:textId="77777777" w:rsidR="00D0130E" w:rsidRPr="003C660C" w:rsidRDefault="00D0130E" w:rsidP="00057F34">
            <w:pPr>
              <w:rPr>
                <w:rFonts w:ascii="Times New Roman" w:hAnsi="Times New Roman" w:cs="Times New Roman"/>
                <w:sz w:val="24"/>
                <w:szCs w:val="24"/>
              </w:rPr>
            </w:pPr>
          </w:p>
        </w:tc>
        <w:tc>
          <w:tcPr>
            <w:tcW w:w="1235" w:type="dxa"/>
          </w:tcPr>
          <w:p w14:paraId="09F6FF88" w14:textId="77777777" w:rsidR="00D0130E" w:rsidRPr="003C660C" w:rsidRDefault="00D0130E" w:rsidP="00057F34">
            <w:pPr>
              <w:rPr>
                <w:rFonts w:ascii="Times New Roman" w:hAnsi="Times New Roman" w:cs="Times New Roman"/>
                <w:sz w:val="24"/>
                <w:szCs w:val="24"/>
              </w:rPr>
            </w:pPr>
          </w:p>
        </w:tc>
      </w:tr>
      <w:tr w:rsidR="00D0130E" w:rsidRPr="003C660C" w14:paraId="23D01E7B" w14:textId="77777777" w:rsidTr="00D0130E">
        <w:tc>
          <w:tcPr>
            <w:tcW w:w="2362" w:type="dxa"/>
          </w:tcPr>
          <w:p w14:paraId="4B624189" w14:textId="77777777" w:rsidR="00D0130E" w:rsidRPr="003C660C" w:rsidRDefault="00D0130E" w:rsidP="00057F34">
            <w:pPr>
              <w:rPr>
                <w:rFonts w:ascii="Times New Roman" w:hAnsi="Times New Roman" w:cs="Times New Roman"/>
                <w:sz w:val="24"/>
                <w:szCs w:val="24"/>
              </w:rPr>
            </w:pPr>
          </w:p>
        </w:tc>
        <w:tc>
          <w:tcPr>
            <w:tcW w:w="3093" w:type="dxa"/>
          </w:tcPr>
          <w:p w14:paraId="1378FA9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Waist circumference</w:t>
            </w:r>
          </w:p>
        </w:tc>
        <w:tc>
          <w:tcPr>
            <w:tcW w:w="1601" w:type="dxa"/>
          </w:tcPr>
          <w:p w14:paraId="23313F54"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0.156</w:t>
            </w:r>
          </w:p>
        </w:tc>
        <w:tc>
          <w:tcPr>
            <w:tcW w:w="2487" w:type="dxa"/>
          </w:tcPr>
          <w:p w14:paraId="33574B43"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0.003</w:t>
            </w:r>
          </w:p>
        </w:tc>
        <w:tc>
          <w:tcPr>
            <w:tcW w:w="1202" w:type="dxa"/>
          </w:tcPr>
          <w:p w14:paraId="36EF29B3" w14:textId="77777777" w:rsidR="00D0130E" w:rsidRPr="003C660C" w:rsidRDefault="00D0130E" w:rsidP="00057F34">
            <w:pPr>
              <w:rPr>
                <w:rFonts w:ascii="Times New Roman" w:hAnsi="Times New Roman" w:cs="Times New Roman"/>
                <w:sz w:val="24"/>
                <w:szCs w:val="24"/>
              </w:rPr>
            </w:pPr>
          </w:p>
        </w:tc>
        <w:tc>
          <w:tcPr>
            <w:tcW w:w="1235" w:type="dxa"/>
          </w:tcPr>
          <w:p w14:paraId="101F8222" w14:textId="77777777" w:rsidR="00D0130E" w:rsidRPr="003C660C" w:rsidRDefault="00D0130E" w:rsidP="00057F34">
            <w:pPr>
              <w:rPr>
                <w:rFonts w:ascii="Times New Roman" w:hAnsi="Times New Roman" w:cs="Times New Roman"/>
                <w:sz w:val="24"/>
                <w:szCs w:val="24"/>
              </w:rPr>
            </w:pPr>
          </w:p>
        </w:tc>
      </w:tr>
      <w:tr w:rsidR="00D0130E" w:rsidRPr="003C660C" w14:paraId="45767DBF" w14:textId="77777777" w:rsidTr="00D0130E">
        <w:tc>
          <w:tcPr>
            <w:tcW w:w="2362" w:type="dxa"/>
          </w:tcPr>
          <w:p w14:paraId="022E1D25" w14:textId="77777777" w:rsidR="00D0130E" w:rsidRPr="003C660C" w:rsidRDefault="00D0130E" w:rsidP="00057F34">
            <w:pPr>
              <w:rPr>
                <w:rFonts w:ascii="Times New Roman" w:hAnsi="Times New Roman" w:cs="Times New Roman"/>
                <w:sz w:val="24"/>
                <w:szCs w:val="24"/>
              </w:rPr>
            </w:pPr>
          </w:p>
        </w:tc>
        <w:tc>
          <w:tcPr>
            <w:tcW w:w="3093" w:type="dxa"/>
          </w:tcPr>
          <w:p w14:paraId="3E20BA5B"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Triglycerides</w:t>
            </w:r>
          </w:p>
        </w:tc>
        <w:tc>
          <w:tcPr>
            <w:tcW w:w="1601" w:type="dxa"/>
          </w:tcPr>
          <w:p w14:paraId="089A0B75"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2487" w:type="dxa"/>
          </w:tcPr>
          <w:p w14:paraId="18B63C2E"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w:t>
            </w:r>
          </w:p>
        </w:tc>
        <w:tc>
          <w:tcPr>
            <w:tcW w:w="1202" w:type="dxa"/>
          </w:tcPr>
          <w:p w14:paraId="222F7ECA" w14:textId="77777777" w:rsidR="00D0130E" w:rsidRPr="003C660C" w:rsidRDefault="00D0130E" w:rsidP="00057F34">
            <w:pPr>
              <w:rPr>
                <w:rFonts w:ascii="Times New Roman" w:hAnsi="Times New Roman" w:cs="Times New Roman"/>
                <w:sz w:val="24"/>
                <w:szCs w:val="24"/>
              </w:rPr>
            </w:pPr>
          </w:p>
        </w:tc>
        <w:tc>
          <w:tcPr>
            <w:tcW w:w="1235" w:type="dxa"/>
          </w:tcPr>
          <w:p w14:paraId="131FC934" w14:textId="77777777" w:rsidR="00D0130E" w:rsidRPr="003C660C" w:rsidRDefault="00D0130E" w:rsidP="00057F34">
            <w:pPr>
              <w:rPr>
                <w:rFonts w:ascii="Times New Roman" w:hAnsi="Times New Roman" w:cs="Times New Roman"/>
                <w:sz w:val="24"/>
                <w:szCs w:val="24"/>
              </w:rPr>
            </w:pPr>
          </w:p>
        </w:tc>
      </w:tr>
      <w:tr w:rsidR="00D0130E" w:rsidRPr="003C660C" w14:paraId="486CAF47" w14:textId="77777777" w:rsidTr="00D0130E">
        <w:tc>
          <w:tcPr>
            <w:tcW w:w="2362" w:type="dxa"/>
          </w:tcPr>
          <w:p w14:paraId="6DC2E884" w14:textId="77777777" w:rsidR="00D0130E" w:rsidRPr="003C660C" w:rsidRDefault="00D0130E" w:rsidP="00057F34">
            <w:pPr>
              <w:rPr>
                <w:rFonts w:ascii="Times New Roman" w:hAnsi="Times New Roman" w:cs="Times New Roman"/>
                <w:sz w:val="24"/>
                <w:szCs w:val="24"/>
              </w:rPr>
            </w:pPr>
          </w:p>
        </w:tc>
        <w:tc>
          <w:tcPr>
            <w:tcW w:w="3093" w:type="dxa"/>
          </w:tcPr>
          <w:p w14:paraId="695F11E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Serum uric acid</w:t>
            </w:r>
          </w:p>
        </w:tc>
        <w:tc>
          <w:tcPr>
            <w:tcW w:w="1601" w:type="dxa"/>
          </w:tcPr>
          <w:p w14:paraId="7F3DBD60"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w:t>
            </w:r>
          </w:p>
        </w:tc>
        <w:tc>
          <w:tcPr>
            <w:tcW w:w="2487" w:type="dxa"/>
          </w:tcPr>
          <w:p w14:paraId="7E97078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0.018</w:t>
            </w:r>
          </w:p>
        </w:tc>
        <w:tc>
          <w:tcPr>
            <w:tcW w:w="1202" w:type="dxa"/>
          </w:tcPr>
          <w:p w14:paraId="0307D4FB" w14:textId="77777777" w:rsidR="00D0130E" w:rsidRPr="003C660C" w:rsidRDefault="00D0130E" w:rsidP="00057F34">
            <w:pPr>
              <w:rPr>
                <w:rFonts w:ascii="Times New Roman" w:hAnsi="Times New Roman" w:cs="Times New Roman"/>
                <w:sz w:val="24"/>
                <w:szCs w:val="24"/>
              </w:rPr>
            </w:pPr>
          </w:p>
        </w:tc>
        <w:tc>
          <w:tcPr>
            <w:tcW w:w="1235" w:type="dxa"/>
          </w:tcPr>
          <w:p w14:paraId="5E825110" w14:textId="77777777" w:rsidR="00D0130E" w:rsidRPr="003C660C" w:rsidRDefault="00D0130E" w:rsidP="00057F34">
            <w:pPr>
              <w:rPr>
                <w:rFonts w:ascii="Times New Roman" w:hAnsi="Times New Roman" w:cs="Times New Roman"/>
                <w:sz w:val="24"/>
                <w:szCs w:val="24"/>
              </w:rPr>
            </w:pPr>
          </w:p>
        </w:tc>
      </w:tr>
      <w:tr w:rsidR="00D0130E" w:rsidRPr="003C660C" w14:paraId="31EF5DB9" w14:textId="77777777" w:rsidTr="00D0130E">
        <w:tc>
          <w:tcPr>
            <w:tcW w:w="2362" w:type="dxa"/>
          </w:tcPr>
          <w:p w14:paraId="0C8D06D2" w14:textId="77777777" w:rsidR="00D0130E" w:rsidRPr="003C660C" w:rsidRDefault="00D0130E" w:rsidP="00057F34">
            <w:pPr>
              <w:rPr>
                <w:rFonts w:ascii="Times New Roman" w:hAnsi="Times New Roman" w:cs="Times New Roman"/>
                <w:sz w:val="24"/>
                <w:szCs w:val="24"/>
              </w:rPr>
            </w:pPr>
          </w:p>
        </w:tc>
        <w:tc>
          <w:tcPr>
            <w:tcW w:w="3093" w:type="dxa"/>
          </w:tcPr>
          <w:p w14:paraId="194B5978" w14:textId="77777777" w:rsidR="00D0130E" w:rsidRPr="003C660C" w:rsidRDefault="00D0130E" w:rsidP="00057F34">
            <w:pPr>
              <w:rPr>
                <w:rFonts w:ascii="Times New Roman" w:hAnsi="Times New Roman" w:cs="Times New Roman"/>
                <w:sz w:val="24"/>
                <w:szCs w:val="24"/>
              </w:rPr>
            </w:pPr>
            <w:proofErr w:type="spellStart"/>
            <w:r w:rsidRPr="003C660C">
              <w:rPr>
                <w:rFonts w:ascii="Times New Roman" w:hAnsi="Times New Roman" w:cs="Times New Roman"/>
                <w:sz w:val="24"/>
                <w:szCs w:val="24"/>
              </w:rPr>
              <w:t>Nonalcoholic</w:t>
            </w:r>
            <w:proofErr w:type="spellEnd"/>
            <w:r w:rsidRPr="003C660C">
              <w:rPr>
                <w:rFonts w:ascii="Times New Roman" w:hAnsi="Times New Roman" w:cs="Times New Roman"/>
                <w:sz w:val="24"/>
                <w:szCs w:val="24"/>
              </w:rPr>
              <w:t xml:space="preserve"> fatty liver</w:t>
            </w:r>
          </w:p>
        </w:tc>
        <w:tc>
          <w:tcPr>
            <w:tcW w:w="1601" w:type="dxa"/>
          </w:tcPr>
          <w:p w14:paraId="7AB40664"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0.011</w:t>
            </w:r>
          </w:p>
        </w:tc>
        <w:tc>
          <w:tcPr>
            <w:tcW w:w="2487" w:type="dxa"/>
          </w:tcPr>
          <w:p w14:paraId="67661433"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0.&lt;001**</w:t>
            </w:r>
          </w:p>
        </w:tc>
        <w:tc>
          <w:tcPr>
            <w:tcW w:w="1202" w:type="dxa"/>
          </w:tcPr>
          <w:p w14:paraId="5221DBB1"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14:paraId="77F5F61B"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0.013</w:t>
            </w:r>
          </w:p>
        </w:tc>
      </w:tr>
      <w:tr w:rsidR="00D0130E" w:rsidRPr="003C660C" w14:paraId="35D4C56B" w14:textId="77777777" w:rsidTr="00D0130E">
        <w:tc>
          <w:tcPr>
            <w:tcW w:w="2362" w:type="dxa"/>
          </w:tcPr>
          <w:p w14:paraId="46EB5C0C" w14:textId="77777777" w:rsidR="008A17E0" w:rsidRDefault="00D0130E" w:rsidP="008A17E0">
            <w:pPr>
              <w:rPr>
                <w:rFonts w:ascii="Times New Roman" w:hAnsi="Times New Roman" w:cs="Times New Roman"/>
                <w:sz w:val="24"/>
                <w:szCs w:val="24"/>
              </w:rPr>
            </w:pPr>
            <w:proofErr w:type="spellStart"/>
            <w:r w:rsidRPr="003C660C">
              <w:rPr>
                <w:rFonts w:ascii="Times New Roman" w:hAnsi="Times New Roman" w:cs="Times New Roman"/>
                <w:sz w:val="24"/>
                <w:szCs w:val="24"/>
              </w:rPr>
              <w:t>Bano</w:t>
            </w:r>
            <w:proofErr w:type="spellEnd"/>
            <w:r w:rsidRPr="003C660C">
              <w:rPr>
                <w:rFonts w:ascii="Times New Roman" w:hAnsi="Times New Roman" w:cs="Times New Roman"/>
                <w:sz w:val="24"/>
                <w:szCs w:val="24"/>
              </w:rPr>
              <w:t xml:space="preserve"> 2016 [</w:t>
            </w:r>
            <w:r w:rsidR="00DA1F03">
              <w:rPr>
                <w:rFonts w:ascii="Times New Roman" w:hAnsi="Times New Roman" w:cs="Times New Roman"/>
                <w:sz w:val="24"/>
                <w:szCs w:val="24"/>
              </w:rPr>
              <w:t>4</w:t>
            </w:r>
            <w:r w:rsidR="00EF4392">
              <w:rPr>
                <w:rFonts w:ascii="Times New Roman" w:hAnsi="Times New Roman" w:cs="Times New Roman"/>
                <w:sz w:val="24"/>
                <w:szCs w:val="24"/>
              </w:rPr>
              <w:t>3</w:t>
            </w:r>
            <w:r w:rsidRPr="003C660C">
              <w:rPr>
                <w:rFonts w:ascii="Times New Roman" w:hAnsi="Times New Roman" w:cs="Times New Roman"/>
                <w:sz w:val="24"/>
                <w:szCs w:val="24"/>
              </w:rPr>
              <w:t>]</w:t>
            </w:r>
          </w:p>
        </w:tc>
        <w:tc>
          <w:tcPr>
            <w:tcW w:w="3093" w:type="dxa"/>
          </w:tcPr>
          <w:p w14:paraId="4E370A08" w14:textId="77777777" w:rsidR="00D0130E" w:rsidRPr="003C660C" w:rsidRDefault="00D0130E" w:rsidP="00057F34">
            <w:pPr>
              <w:rPr>
                <w:rFonts w:ascii="Times New Roman" w:hAnsi="Times New Roman" w:cs="Times New Roman"/>
                <w:sz w:val="24"/>
                <w:szCs w:val="24"/>
              </w:rPr>
            </w:pPr>
            <w:proofErr w:type="spellStart"/>
            <w:r w:rsidRPr="003C660C">
              <w:rPr>
                <w:rFonts w:ascii="Times New Roman" w:hAnsi="Times New Roman" w:cs="Times New Roman"/>
                <w:sz w:val="24"/>
                <w:szCs w:val="24"/>
              </w:rPr>
              <w:t>Nonalcoholic</w:t>
            </w:r>
            <w:proofErr w:type="spellEnd"/>
            <w:r w:rsidRPr="003C660C">
              <w:rPr>
                <w:rFonts w:ascii="Times New Roman" w:hAnsi="Times New Roman" w:cs="Times New Roman"/>
                <w:sz w:val="24"/>
                <w:szCs w:val="24"/>
              </w:rPr>
              <w:t xml:space="preserve"> fatty </w:t>
            </w:r>
            <w:proofErr w:type="gramStart"/>
            <w:r w:rsidRPr="003C660C">
              <w:rPr>
                <w:rFonts w:ascii="Times New Roman" w:hAnsi="Times New Roman" w:cs="Times New Roman"/>
                <w:sz w:val="24"/>
                <w:szCs w:val="24"/>
              </w:rPr>
              <w:t>liver(</w:t>
            </w:r>
            <w:proofErr w:type="gramEnd"/>
            <w:r w:rsidRPr="003C660C">
              <w:rPr>
                <w:rFonts w:ascii="Times New Roman" w:hAnsi="Times New Roman" w:cs="Times New Roman"/>
                <w:sz w:val="24"/>
                <w:szCs w:val="24"/>
              </w:rPr>
              <w:t>total group)</w:t>
            </w:r>
          </w:p>
        </w:tc>
        <w:tc>
          <w:tcPr>
            <w:tcW w:w="1601" w:type="dxa"/>
          </w:tcPr>
          <w:p w14:paraId="3088AE4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2487" w:type="dxa"/>
          </w:tcPr>
          <w:p w14:paraId="069367D7"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14:paraId="6003487E"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14:paraId="7900FC1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14:paraId="05F9AA36" w14:textId="77777777" w:rsidTr="00D0130E">
        <w:tc>
          <w:tcPr>
            <w:tcW w:w="2362" w:type="dxa"/>
          </w:tcPr>
          <w:p w14:paraId="3EA66E77" w14:textId="77777777" w:rsidR="00D0130E" w:rsidRPr="003C660C" w:rsidRDefault="00D0130E" w:rsidP="00057F34">
            <w:pPr>
              <w:rPr>
                <w:rFonts w:ascii="Times New Roman" w:hAnsi="Times New Roman" w:cs="Times New Roman"/>
                <w:sz w:val="24"/>
                <w:szCs w:val="24"/>
              </w:rPr>
            </w:pPr>
          </w:p>
        </w:tc>
        <w:tc>
          <w:tcPr>
            <w:tcW w:w="3093" w:type="dxa"/>
          </w:tcPr>
          <w:p w14:paraId="11E8A7D8" w14:textId="77777777" w:rsidR="00D0130E" w:rsidRPr="003C660C" w:rsidRDefault="00D0130E" w:rsidP="00057F34">
            <w:pPr>
              <w:rPr>
                <w:rFonts w:ascii="Times New Roman" w:hAnsi="Times New Roman" w:cs="Times New Roman"/>
                <w:sz w:val="24"/>
                <w:szCs w:val="24"/>
              </w:rPr>
            </w:pPr>
            <w:proofErr w:type="spellStart"/>
            <w:r w:rsidRPr="003C660C">
              <w:rPr>
                <w:rFonts w:ascii="Times New Roman" w:hAnsi="Times New Roman" w:cs="Times New Roman"/>
                <w:sz w:val="24"/>
                <w:szCs w:val="24"/>
              </w:rPr>
              <w:t>Nonalcoholic</w:t>
            </w:r>
            <w:proofErr w:type="spellEnd"/>
            <w:r w:rsidRPr="003C660C">
              <w:rPr>
                <w:rFonts w:ascii="Times New Roman" w:hAnsi="Times New Roman" w:cs="Times New Roman"/>
                <w:sz w:val="24"/>
                <w:szCs w:val="24"/>
              </w:rPr>
              <w:t xml:space="preserve"> fatty liver low Fatty liver Index (low risk)</w:t>
            </w:r>
          </w:p>
        </w:tc>
        <w:tc>
          <w:tcPr>
            <w:tcW w:w="1601" w:type="dxa"/>
          </w:tcPr>
          <w:p w14:paraId="257BD06E"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0.05</w:t>
            </w:r>
          </w:p>
        </w:tc>
        <w:tc>
          <w:tcPr>
            <w:tcW w:w="2487" w:type="dxa"/>
          </w:tcPr>
          <w:p w14:paraId="19F7BFF7"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c>
          <w:tcPr>
            <w:tcW w:w="1202" w:type="dxa"/>
          </w:tcPr>
          <w:p w14:paraId="508C1C74"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NS</w:t>
            </w:r>
          </w:p>
        </w:tc>
        <w:tc>
          <w:tcPr>
            <w:tcW w:w="1235" w:type="dxa"/>
          </w:tcPr>
          <w:p w14:paraId="2A2C710C"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&lt;0.05</w:t>
            </w:r>
          </w:p>
        </w:tc>
      </w:tr>
      <w:tr w:rsidR="00D0130E" w:rsidRPr="003C660C" w14:paraId="7ADF8ED0" w14:textId="77777777" w:rsidTr="00D0130E">
        <w:tc>
          <w:tcPr>
            <w:tcW w:w="2362" w:type="dxa"/>
          </w:tcPr>
          <w:p w14:paraId="56038CB8" w14:textId="77777777" w:rsidR="00D0130E" w:rsidRPr="003C660C" w:rsidRDefault="00D0130E" w:rsidP="00057F34">
            <w:pPr>
              <w:rPr>
                <w:rFonts w:ascii="Times New Roman" w:hAnsi="Times New Roman" w:cs="Times New Roman"/>
                <w:sz w:val="24"/>
                <w:szCs w:val="24"/>
              </w:rPr>
            </w:pPr>
            <w:proofErr w:type="spellStart"/>
            <w:r w:rsidRPr="003C660C">
              <w:rPr>
                <w:rFonts w:ascii="Times New Roman" w:hAnsi="Times New Roman" w:cs="Times New Roman"/>
                <w:sz w:val="24"/>
                <w:szCs w:val="24"/>
              </w:rPr>
              <w:t>Ittermann</w:t>
            </w:r>
            <w:proofErr w:type="spellEnd"/>
            <w:r w:rsidRPr="003C660C">
              <w:rPr>
                <w:rFonts w:ascii="Times New Roman" w:hAnsi="Times New Roman" w:cs="Times New Roman"/>
                <w:sz w:val="24"/>
                <w:szCs w:val="24"/>
              </w:rPr>
              <w:t xml:space="preserve"> 2012 [</w:t>
            </w:r>
            <w:r w:rsidR="00EF4392">
              <w:rPr>
                <w:rFonts w:ascii="Times New Roman" w:hAnsi="Times New Roman" w:cs="Times New Roman"/>
                <w:sz w:val="24"/>
                <w:szCs w:val="24"/>
              </w:rPr>
              <w:t>41</w:t>
            </w:r>
            <w:r w:rsidRPr="003C660C">
              <w:rPr>
                <w:rFonts w:ascii="Times New Roman" w:hAnsi="Times New Roman" w:cs="Times New Roman"/>
                <w:sz w:val="24"/>
                <w:szCs w:val="24"/>
              </w:rPr>
              <w:t>]</w:t>
            </w:r>
          </w:p>
        </w:tc>
        <w:tc>
          <w:tcPr>
            <w:tcW w:w="3093" w:type="dxa"/>
          </w:tcPr>
          <w:p w14:paraId="613A4409"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Hepatic steatosis- men/women</w:t>
            </w:r>
          </w:p>
        </w:tc>
        <w:tc>
          <w:tcPr>
            <w:tcW w:w="1601" w:type="dxa"/>
          </w:tcPr>
          <w:p w14:paraId="1350FB44"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0.069/0.594</w:t>
            </w:r>
          </w:p>
        </w:tc>
        <w:tc>
          <w:tcPr>
            <w:tcW w:w="2487" w:type="dxa"/>
          </w:tcPr>
          <w:p w14:paraId="24C42C0F" w14:textId="77777777" w:rsidR="00D0130E" w:rsidRPr="003C660C" w:rsidRDefault="00D0130E" w:rsidP="00057F34">
            <w:pPr>
              <w:rPr>
                <w:rFonts w:ascii="Times New Roman" w:hAnsi="Times New Roman" w:cs="Times New Roman"/>
                <w:sz w:val="24"/>
                <w:szCs w:val="24"/>
              </w:rPr>
            </w:pPr>
            <w:r w:rsidRPr="003C660C">
              <w:rPr>
                <w:rFonts w:ascii="Times New Roman" w:hAnsi="Times New Roman" w:cs="Times New Roman"/>
                <w:sz w:val="24"/>
                <w:szCs w:val="24"/>
              </w:rPr>
              <w:t>&lt;0.001/0.004</w:t>
            </w:r>
          </w:p>
        </w:tc>
        <w:tc>
          <w:tcPr>
            <w:tcW w:w="1202" w:type="dxa"/>
          </w:tcPr>
          <w:p w14:paraId="14DAF273" w14:textId="77777777" w:rsidR="00D0130E" w:rsidRPr="003C660C" w:rsidRDefault="00D0130E" w:rsidP="00057F34">
            <w:pPr>
              <w:rPr>
                <w:rFonts w:ascii="Times New Roman" w:hAnsi="Times New Roman" w:cs="Times New Roman"/>
                <w:sz w:val="24"/>
                <w:szCs w:val="24"/>
              </w:rPr>
            </w:pPr>
          </w:p>
        </w:tc>
        <w:tc>
          <w:tcPr>
            <w:tcW w:w="1235" w:type="dxa"/>
          </w:tcPr>
          <w:p w14:paraId="2E93E5B1" w14:textId="77777777" w:rsidR="00D0130E" w:rsidRPr="003C660C" w:rsidRDefault="00D0130E" w:rsidP="00057F34">
            <w:pPr>
              <w:rPr>
                <w:rFonts w:ascii="Times New Roman" w:hAnsi="Times New Roman" w:cs="Times New Roman"/>
                <w:sz w:val="24"/>
                <w:szCs w:val="24"/>
              </w:rPr>
            </w:pPr>
          </w:p>
        </w:tc>
      </w:tr>
    </w:tbl>
    <w:p w14:paraId="6D76C7C2" w14:textId="77777777" w:rsidR="00CA3355" w:rsidRDefault="00CA3355" w:rsidP="00CA3355">
      <w:pPr>
        <w:pStyle w:val="ListParagraph"/>
        <w:ind w:left="0"/>
        <w:rPr>
          <w:rFonts w:ascii="Times New Roman" w:hAnsi="Times New Roman" w:cs="Times New Roman"/>
          <w:sz w:val="24"/>
          <w:szCs w:val="24"/>
        </w:rPr>
      </w:pPr>
      <w:r w:rsidRPr="003C660C">
        <w:rPr>
          <w:rFonts w:ascii="Times New Roman" w:hAnsi="Times New Roman" w:cs="Times New Roman"/>
          <w:sz w:val="24"/>
          <w:szCs w:val="24"/>
        </w:rPr>
        <w:t>As the statistical methods vary between the studies only the significance of the results is tabulated. When 95% confidence intervals rather than p-values were provided in the referenced articles we translated these confidence intervals simply to p-values less than 0.05 or NS (non-significant).Tabulated is the ‘crude’ correlation and the correlation when adjusted for other factors- again the methodology of the ‘crude’ correlations and adjusted correlations varied study to study, i.e., in some studies the ‘crude’ correlation was partially corrected e.g. for age. FT4, free thyroxine.FT3, free triiodothyronine. *FT4/Total T4/FT3</w:t>
      </w:r>
      <w:r w:rsidR="00D0130E">
        <w:rPr>
          <w:rFonts w:ascii="Times New Roman" w:hAnsi="Times New Roman" w:cs="Times New Roman"/>
          <w:sz w:val="24"/>
          <w:szCs w:val="24"/>
        </w:rPr>
        <w:t>.</w:t>
      </w:r>
      <w:r w:rsidRPr="003C660C">
        <w:rPr>
          <w:rFonts w:ascii="Times New Roman" w:hAnsi="Times New Roman" w:cs="Times New Roman"/>
          <w:sz w:val="24"/>
          <w:szCs w:val="24"/>
        </w:rPr>
        <w:t xml:space="preserve"> ** Multivariate r</w:t>
      </w:r>
      <w:r w:rsidR="00D0130E">
        <w:rPr>
          <w:rFonts w:ascii="Times New Roman" w:hAnsi="Times New Roman" w:cs="Times New Roman"/>
          <w:sz w:val="24"/>
          <w:szCs w:val="24"/>
        </w:rPr>
        <w:t>egression- association with FT4</w:t>
      </w:r>
      <w:r w:rsidRPr="003C660C">
        <w:rPr>
          <w:rFonts w:ascii="Times New Roman" w:hAnsi="Times New Roman" w:cs="Times New Roman"/>
          <w:sz w:val="24"/>
          <w:szCs w:val="24"/>
        </w:rPr>
        <w:t>, but not TSH. NS - not significant (p&gt;0.05)</w:t>
      </w:r>
      <w:r w:rsidR="00D0130E">
        <w:rPr>
          <w:rFonts w:ascii="Times New Roman" w:hAnsi="Times New Roman" w:cs="Times New Roman"/>
          <w:sz w:val="24"/>
          <w:szCs w:val="24"/>
        </w:rPr>
        <w:t>.</w:t>
      </w:r>
    </w:p>
    <w:p w14:paraId="00DA439C" w14:textId="77777777" w:rsidR="007C64A3" w:rsidRDefault="007C64A3" w:rsidP="00CA3355">
      <w:pPr>
        <w:pStyle w:val="ListParagraph"/>
        <w:ind w:left="0"/>
        <w:rPr>
          <w:rFonts w:ascii="Times New Roman" w:hAnsi="Times New Roman" w:cs="Times New Roman"/>
          <w:sz w:val="24"/>
          <w:szCs w:val="24"/>
        </w:rPr>
      </w:pPr>
    </w:p>
    <w:p w14:paraId="50605AF6" w14:textId="77777777" w:rsidR="00A4202B" w:rsidRDefault="00A4202B" w:rsidP="00D04344">
      <w:pPr>
        <w:rPr>
          <w:rFonts w:ascii="Times New Roman" w:hAnsi="Times New Roman" w:cs="Times New Roman"/>
          <w:sz w:val="24"/>
          <w:szCs w:val="24"/>
        </w:rPr>
      </w:pPr>
    </w:p>
    <w:p w14:paraId="1B8E7E6A" w14:textId="77777777" w:rsidR="007C64A3" w:rsidRDefault="007C64A3" w:rsidP="00D04344">
      <w:pPr>
        <w:rPr>
          <w:rFonts w:ascii="Times New Roman" w:hAnsi="Times New Roman" w:cs="Times New Roman"/>
          <w:sz w:val="24"/>
          <w:szCs w:val="24"/>
        </w:rPr>
      </w:pPr>
    </w:p>
    <w:p w14:paraId="44946ECA" w14:textId="77777777" w:rsidR="007C64A3" w:rsidRPr="00CA3355" w:rsidRDefault="007C64A3" w:rsidP="00D04344">
      <w:pPr>
        <w:rPr>
          <w:rFonts w:ascii="Times New Roman" w:hAnsi="Times New Roman" w:cs="Times New Roman"/>
          <w:sz w:val="24"/>
          <w:szCs w:val="24"/>
        </w:rPr>
      </w:pPr>
    </w:p>
    <w:p w14:paraId="0D6B23C3" w14:textId="77777777" w:rsidR="00CB2CBE" w:rsidRPr="00CA3355" w:rsidRDefault="00CB2CBE" w:rsidP="00D04344">
      <w:pPr>
        <w:rPr>
          <w:rFonts w:ascii="Times New Roman" w:hAnsi="Times New Roman" w:cs="Times New Roman"/>
          <w:sz w:val="24"/>
          <w:szCs w:val="24"/>
        </w:rPr>
      </w:pPr>
    </w:p>
    <w:p w14:paraId="6247A44A" w14:textId="77777777" w:rsidR="00CB2CBE" w:rsidRPr="00CA3355" w:rsidRDefault="00CB2CBE" w:rsidP="00D04344">
      <w:pPr>
        <w:rPr>
          <w:rFonts w:ascii="Times New Roman" w:hAnsi="Times New Roman" w:cs="Times New Roman"/>
          <w:sz w:val="24"/>
          <w:szCs w:val="24"/>
        </w:rPr>
      </w:pPr>
    </w:p>
    <w:p w14:paraId="71768A6A" w14:textId="77777777" w:rsidR="00CB2CBE" w:rsidRPr="00CA3355" w:rsidRDefault="00CB2CBE" w:rsidP="00D04344">
      <w:pPr>
        <w:rPr>
          <w:rFonts w:ascii="Times New Roman" w:hAnsi="Times New Roman" w:cs="Times New Roman"/>
          <w:sz w:val="24"/>
          <w:szCs w:val="24"/>
        </w:rPr>
      </w:pPr>
    </w:p>
    <w:p w14:paraId="6BA8F50C" w14:textId="77777777" w:rsidR="00CB2CBE" w:rsidRPr="00CA3355" w:rsidRDefault="00CB2CBE" w:rsidP="00D04344">
      <w:pPr>
        <w:rPr>
          <w:rFonts w:ascii="Times New Roman" w:hAnsi="Times New Roman" w:cs="Times New Roman"/>
          <w:sz w:val="24"/>
          <w:szCs w:val="24"/>
        </w:rPr>
      </w:pPr>
    </w:p>
    <w:p w14:paraId="4BCDC6F8" w14:textId="77777777" w:rsidR="00CB2CBE" w:rsidRPr="00CA3355" w:rsidRDefault="00CB2CBE" w:rsidP="00D04344">
      <w:pPr>
        <w:rPr>
          <w:rFonts w:ascii="Times New Roman" w:hAnsi="Times New Roman" w:cs="Times New Roman"/>
          <w:sz w:val="24"/>
          <w:szCs w:val="24"/>
        </w:rPr>
      </w:pPr>
    </w:p>
    <w:p w14:paraId="3056EA71" w14:textId="77777777" w:rsidR="00B90197" w:rsidRPr="00CA3355" w:rsidRDefault="00B90197" w:rsidP="00D04344">
      <w:pPr>
        <w:rPr>
          <w:rFonts w:ascii="Times New Roman" w:hAnsi="Times New Roman" w:cs="Times New Roman"/>
          <w:sz w:val="24"/>
          <w:szCs w:val="24"/>
        </w:rPr>
      </w:pPr>
    </w:p>
    <w:p w14:paraId="116CBC6F" w14:textId="77777777" w:rsidR="005D040F" w:rsidRPr="00CA3355" w:rsidRDefault="005D040F">
      <w:pPr>
        <w:rPr>
          <w:rFonts w:ascii="Times New Roman" w:hAnsi="Times New Roman" w:cs="Times New Roman"/>
          <w:sz w:val="24"/>
          <w:szCs w:val="24"/>
        </w:rPr>
      </w:pPr>
    </w:p>
    <w:sectPr w:rsidR="005D040F" w:rsidRPr="00CA3355" w:rsidSect="00CA3355">
      <w:pgSz w:w="16838" w:h="11906" w:orient="landscape"/>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4" w:author="Henrik Falhammar" w:date="2018-12-25T17:09:00Z" w:initials="HF">
    <w:p w14:paraId="7DC80766" w14:textId="77777777" w:rsidR="00A567C4" w:rsidRDefault="00A567C4">
      <w:pPr>
        <w:pStyle w:val="CommentText"/>
      </w:pPr>
      <w:r>
        <w:rPr>
          <w:rStyle w:val="CommentReference"/>
        </w:rPr>
        <w:annotationRef/>
      </w:r>
      <w:r>
        <w:t xml:space="preserve">Maybe just use PubMed/Medline, there is probably enough articles. Otherwise we could do a </w:t>
      </w:r>
      <w:proofErr w:type="spellStart"/>
      <w:r>
        <w:t>WoS</w:t>
      </w:r>
      <w:proofErr w:type="spellEnd"/>
      <w:r>
        <w:t xml:space="preserve"> search.</w:t>
      </w:r>
    </w:p>
  </w:comment>
  <w:comment w:id="45" w:author="Henrik Falhammar" w:date="2018-12-25T17:09:00Z" w:initials="HF">
    <w:p w14:paraId="7DD0E0B1" w14:textId="77777777" w:rsidR="00A567C4" w:rsidRDefault="00A567C4">
      <w:pPr>
        <w:pStyle w:val="CommentText"/>
      </w:pPr>
      <w:r>
        <w:rPr>
          <w:rStyle w:val="CommentReference"/>
        </w:rPr>
        <w:annotationRef/>
      </w:r>
      <w:r>
        <w:t>Did you use FT3 as well? Other search terms?</w:t>
      </w:r>
    </w:p>
  </w:comment>
  <w:comment w:id="46" w:author="Henrik Falhammar" w:date="2018-12-25T17:09:00Z" w:initials="HF">
    <w:p w14:paraId="5148E441" w14:textId="77777777" w:rsidR="00A567C4" w:rsidRDefault="00A567C4">
      <w:pPr>
        <w:pStyle w:val="CommentText"/>
      </w:pPr>
      <w:r>
        <w:rPr>
          <w:rStyle w:val="CommentReference"/>
        </w:rPr>
        <w:annotationRef/>
      </w:r>
      <w:r>
        <w:t>Did you use FT# as well?</w:t>
      </w:r>
    </w:p>
  </w:comment>
  <w:comment w:id="47" w:author="Henrik Falhammar" w:date="2018-12-25T17:09:00Z" w:initials="HF">
    <w:p w14:paraId="7469787D" w14:textId="77777777" w:rsidR="00A567C4" w:rsidRDefault="00A567C4">
      <w:pPr>
        <w:pStyle w:val="CommentText"/>
      </w:pPr>
      <w:r>
        <w:rPr>
          <w:rStyle w:val="CommentReference"/>
        </w:rPr>
        <w:annotationRef/>
      </w:r>
      <w:r>
        <w:t>Probably good to have a number, not necessary but will reduce the number of included studies and smaller studies that may not have enough power.</w:t>
      </w:r>
    </w:p>
  </w:comment>
  <w:comment w:id="48" w:author="Stephen" w:date="2018-12-25T17:09:00Z" w:initials="S">
    <w:p w14:paraId="0D403C50" w14:textId="77777777" w:rsidR="00A567C4" w:rsidRDefault="00A567C4">
      <w:pPr>
        <w:pStyle w:val="CommentText"/>
      </w:pPr>
      <w:r>
        <w:rPr>
          <w:rStyle w:val="CommentReference"/>
        </w:rPr>
        <w:annotationRef/>
      </w:r>
      <w:r>
        <w:t xml:space="preserve">We have one poster- Choi 2015 </w:t>
      </w:r>
      <w:proofErr w:type="gramStart"/>
      <w:r>
        <w:t>/?exclude</w:t>
      </w:r>
      <w:proofErr w:type="gramEnd"/>
      <w:r>
        <w:t xml:space="preserve"> or change sentence</w:t>
      </w:r>
    </w:p>
  </w:comment>
  <w:comment w:id="50" w:author="Henrik Falhammar" w:date="2018-12-25T17:09:00Z" w:initials="HF">
    <w:p w14:paraId="745687ED" w14:textId="77777777" w:rsidR="00A567C4" w:rsidRDefault="00A567C4">
      <w:pPr>
        <w:pStyle w:val="CommentText"/>
      </w:pPr>
      <w:r>
        <w:rPr>
          <w:rStyle w:val="CommentReference"/>
        </w:rPr>
        <w:annotationRef/>
      </w:r>
      <w:r>
        <w:t>It is good if we can do a quality assessment, have included Newcastle-</w:t>
      </w:r>
      <w:proofErr w:type="spellStart"/>
      <w:r>
        <w:t>Ottowa</w:t>
      </w:r>
      <w:proofErr w:type="spellEnd"/>
      <w:r>
        <w:t xml:space="preserve"> for you to review if relevant or not.</w:t>
      </w:r>
    </w:p>
  </w:comment>
  <w:comment w:id="79" w:author="Simon Tuke" w:date="2019-07-25T08:25:00Z" w:initials="ST">
    <w:p w14:paraId="36A97826" w14:textId="77777777" w:rsidR="00A567C4" w:rsidRDefault="00A567C4" w:rsidP="00A567C4">
      <w:pPr>
        <w:pStyle w:val="CommentText"/>
      </w:pPr>
      <w:r>
        <w:rPr>
          <w:rStyle w:val="CommentReference"/>
        </w:rPr>
        <w:annotationRef/>
      </w:r>
      <w:r>
        <w:t xml:space="preserve">Douglas Bates, Martin </w:t>
      </w:r>
      <w:proofErr w:type="spellStart"/>
      <w:r>
        <w:t>Maechler</w:t>
      </w:r>
      <w:proofErr w:type="spellEnd"/>
      <w:r>
        <w:t xml:space="preserve">, Ben </w:t>
      </w:r>
      <w:proofErr w:type="spellStart"/>
      <w:r>
        <w:t>Bolker</w:t>
      </w:r>
      <w:proofErr w:type="spellEnd"/>
      <w:r>
        <w:t>, Steve Walker (2015). Fitting Linear</w:t>
      </w:r>
    </w:p>
    <w:p w14:paraId="1E7316C2" w14:textId="77777777" w:rsidR="00A567C4" w:rsidRDefault="00A567C4" w:rsidP="00A567C4">
      <w:pPr>
        <w:pStyle w:val="CommentText"/>
      </w:pPr>
      <w:r>
        <w:t xml:space="preserve">  Mixed-Effects Models Using lme4. Journal of Statistical Software, 67(1), 1-48.</w:t>
      </w:r>
    </w:p>
    <w:p w14:paraId="403CD8DC" w14:textId="77777777" w:rsidR="00A567C4" w:rsidRDefault="00A567C4" w:rsidP="00A567C4">
      <w:pPr>
        <w:pStyle w:val="CommentText"/>
      </w:pPr>
      <w:r>
        <w:t xml:space="preserve">  doi:10.18637/</w:t>
      </w:r>
      <w:proofErr w:type="gramStart"/>
      <w:r>
        <w:t>jss.v067.i</w:t>
      </w:r>
      <w:proofErr w:type="gramEnd"/>
      <w:r>
        <w:t>01.</w:t>
      </w:r>
    </w:p>
  </w:comment>
  <w:comment w:id="83" w:author="Simon Tuke" w:date="2019-07-25T08:26:00Z" w:initials="ST">
    <w:p w14:paraId="7958353A" w14:textId="77777777" w:rsidR="00A567C4" w:rsidRDefault="00A567C4" w:rsidP="00A567C4">
      <w:pPr>
        <w:pStyle w:val="CommentText"/>
      </w:pPr>
      <w:r>
        <w:rPr>
          <w:rStyle w:val="CommentReference"/>
        </w:rPr>
        <w:annotationRef/>
      </w:r>
      <w:r>
        <w:t>R Core Team (2019). R: A language and environment for statistical computing. R</w:t>
      </w:r>
    </w:p>
    <w:p w14:paraId="47FEF2F2" w14:textId="77777777" w:rsidR="00A567C4" w:rsidRDefault="00A567C4" w:rsidP="00A567C4">
      <w:pPr>
        <w:pStyle w:val="CommentText"/>
      </w:pPr>
      <w:r>
        <w:t xml:space="preserve">  Foundation for Statistical Computing, Vienna, Austria. URL https://www.R-project.org/.</w:t>
      </w:r>
    </w:p>
  </w:comment>
  <w:comment w:id="124" w:author="Stephen" w:date="2018-12-25T17:09:00Z" w:initials="S">
    <w:p w14:paraId="1ABB17F1" w14:textId="77777777" w:rsidR="00A567C4" w:rsidRDefault="00A567C4" w:rsidP="002809CC">
      <w:pPr>
        <w:pStyle w:val="CommentText"/>
      </w:pPr>
      <w:r>
        <w:rPr>
          <w:rStyle w:val="CommentReference"/>
        </w:rPr>
        <w:annotationRef/>
      </w:r>
      <w:r>
        <w:t>? just quote the no. Of our references article</w:t>
      </w:r>
    </w:p>
  </w:comment>
  <w:comment w:id="558" w:author="Henrik Falhammar [2]" w:date="2018-12-25T17:09:00Z" w:initials="HF">
    <w:p w14:paraId="16922CDB" w14:textId="77777777" w:rsidR="00A567C4" w:rsidRDefault="00A567C4" w:rsidP="00CA3355">
      <w:pPr>
        <w:pStyle w:val="CommentText"/>
      </w:pPr>
      <w:r>
        <w:rPr>
          <w:rStyle w:val="CommentReference"/>
        </w:rPr>
        <w:annotationRef/>
      </w:r>
      <w:r>
        <w:t>Not sure why you have the gaps in the Table</w:t>
      </w:r>
    </w:p>
  </w:comment>
  <w:comment w:id="559" w:author="Henrik Falhammar [2]" w:date="2018-12-25T17:09:00Z" w:initials="HF">
    <w:p w14:paraId="00CF78CC" w14:textId="77777777" w:rsidR="00A567C4" w:rsidRDefault="00A567C4">
      <w:pPr>
        <w:pStyle w:val="CommentText"/>
      </w:pPr>
      <w:r>
        <w:rPr>
          <w:rStyle w:val="CommentReference"/>
        </w:rPr>
        <w:annotationRef/>
      </w:r>
      <w:r>
        <w:t>Should be 2008</w:t>
      </w:r>
    </w:p>
  </w:comment>
  <w:comment w:id="570" w:author="Henrik Falhammar [2]" w:date="2018-12-25T17:09:00Z" w:initials="HF">
    <w:p w14:paraId="3259D62B" w14:textId="77777777" w:rsidR="00A567C4" w:rsidRDefault="00A567C4" w:rsidP="00CA3355">
      <w:pPr>
        <w:pStyle w:val="CommentText"/>
      </w:pPr>
      <w:r>
        <w:rPr>
          <w:rStyle w:val="CommentReference"/>
        </w:rPr>
        <w:annotationRef/>
      </w:r>
      <w:r>
        <w:t>If you put the Tables at the end you could use landscape layout instead to have more space on each row.</w:t>
      </w:r>
    </w:p>
  </w:comment>
  <w:comment w:id="571" w:author="Stephen" w:date="2018-12-25T17:09:00Z" w:initials="S">
    <w:p w14:paraId="3B7A01F8" w14:textId="77777777" w:rsidR="00A567C4" w:rsidRDefault="00A567C4" w:rsidP="00CA3355">
      <w:pPr>
        <w:pStyle w:val="CommentText"/>
      </w:pPr>
      <w:r>
        <w:rPr>
          <w:rStyle w:val="CommentReference"/>
        </w:rPr>
        <w:annotationRef/>
      </w:r>
      <w:r>
        <w:t xml:space="preserve">Break in table here to separate hyper and hypo. </w:t>
      </w:r>
      <w:proofErr w:type="gramStart"/>
      <w:r>
        <w:t>Again</w:t>
      </w:r>
      <w:proofErr w:type="gramEnd"/>
      <w:r>
        <w:t xml:space="preserve"> </w:t>
      </w:r>
      <w:proofErr w:type="spellStart"/>
      <w:r>
        <w:t>i</w:t>
      </w:r>
      <w:proofErr w:type="spellEnd"/>
      <w:r>
        <w:t xml:space="preserve"> do not know how to do this.</w:t>
      </w:r>
    </w:p>
  </w:comment>
  <w:comment w:id="603" w:author="Stephen" w:date="2018-12-25T17:09:00Z" w:initials="S">
    <w:p w14:paraId="52AA5DF9" w14:textId="77777777" w:rsidR="00A567C4" w:rsidRDefault="00A567C4" w:rsidP="00CA3355">
      <w:pPr>
        <w:pStyle w:val="CommentText"/>
      </w:pPr>
      <w:r>
        <w:rPr>
          <w:rStyle w:val="CommentReference"/>
        </w:rPr>
        <w:annotationRef/>
      </w:r>
      <w:r>
        <w:t xml:space="preserve">This is case of higher FT4 levels </w:t>
      </w:r>
      <w:proofErr w:type="spellStart"/>
      <w:r>
        <w:t>assoc</w:t>
      </w:r>
      <w:proofErr w:type="spellEnd"/>
      <w:r>
        <w:t xml:space="preserve"> c metabolic syn. Have grouped with hypo rather than hyper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C80766" w15:done="0"/>
  <w15:commentEx w15:paraId="7DD0E0B1" w15:done="0"/>
  <w15:commentEx w15:paraId="5148E441" w15:done="0"/>
  <w15:commentEx w15:paraId="7469787D" w15:done="0"/>
  <w15:commentEx w15:paraId="0D403C50" w15:done="0"/>
  <w15:commentEx w15:paraId="745687ED" w15:done="0"/>
  <w15:commentEx w15:paraId="403CD8DC" w15:done="0"/>
  <w15:commentEx w15:paraId="47FEF2F2" w15:done="0"/>
  <w15:commentEx w15:paraId="1ABB17F1" w15:done="0"/>
  <w15:commentEx w15:paraId="16922CDB" w15:done="0"/>
  <w15:commentEx w15:paraId="00CF78CC" w15:done="0"/>
  <w15:commentEx w15:paraId="3259D62B" w15:done="0"/>
  <w15:commentEx w15:paraId="3B7A01F8" w15:done="0"/>
  <w15:commentEx w15:paraId="52AA5D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C80766" w16cid:durableId="20E3E1C5"/>
  <w16cid:commentId w16cid:paraId="7DD0E0B1" w16cid:durableId="20E3E1C6"/>
  <w16cid:commentId w16cid:paraId="5148E441" w16cid:durableId="20E3E1C7"/>
  <w16cid:commentId w16cid:paraId="7469787D" w16cid:durableId="20E3E1C8"/>
  <w16cid:commentId w16cid:paraId="0D403C50" w16cid:durableId="20E3E1C9"/>
  <w16cid:commentId w16cid:paraId="745687ED" w16cid:durableId="20E3E1CA"/>
  <w16cid:commentId w16cid:paraId="403CD8DC" w16cid:durableId="20E3E607"/>
  <w16cid:commentId w16cid:paraId="47FEF2F2" w16cid:durableId="20E3E629"/>
  <w16cid:commentId w16cid:paraId="1ABB17F1" w16cid:durableId="20E3E1CB"/>
  <w16cid:commentId w16cid:paraId="16922CDB" w16cid:durableId="20E3E1CC"/>
  <w16cid:commentId w16cid:paraId="00CF78CC" w16cid:durableId="20E3E1CD"/>
  <w16cid:commentId w16cid:paraId="3259D62B" w16cid:durableId="20E3E1CE"/>
  <w16cid:commentId w16cid:paraId="3B7A01F8" w16cid:durableId="20E3E1CF"/>
  <w16cid:commentId w16cid:paraId="52AA5DF9" w16cid:durableId="20E3E1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DF353" w14:textId="77777777" w:rsidR="007B7514" w:rsidRDefault="007B7514" w:rsidP="00D04344">
      <w:pPr>
        <w:spacing w:after="0" w:line="240" w:lineRule="auto"/>
      </w:pPr>
      <w:r>
        <w:separator/>
      </w:r>
    </w:p>
  </w:endnote>
  <w:endnote w:type="continuationSeparator" w:id="0">
    <w:p w14:paraId="4FB40118" w14:textId="77777777" w:rsidR="007B7514" w:rsidRDefault="007B7514" w:rsidP="00D04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Mono">
    <w:panose1 w:val="020B0509000000000004"/>
    <w:charset w:val="00"/>
    <w:family w:val="modern"/>
    <w:pitch w:val="fixed"/>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793370"/>
      <w:docPartObj>
        <w:docPartGallery w:val="Page Numbers (Bottom of Page)"/>
        <w:docPartUnique/>
      </w:docPartObj>
    </w:sdtPr>
    <w:sdtEndPr>
      <w:rPr>
        <w:noProof/>
      </w:rPr>
    </w:sdtEndPr>
    <w:sdtContent>
      <w:p w14:paraId="3EC6FEA1" w14:textId="77777777" w:rsidR="00A567C4" w:rsidRDefault="00A567C4">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73234951" w14:textId="77777777" w:rsidR="00A567C4" w:rsidRDefault="00A567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6DE69" w14:textId="77777777" w:rsidR="007B7514" w:rsidRDefault="007B7514" w:rsidP="00D04344">
      <w:pPr>
        <w:spacing w:after="0" w:line="240" w:lineRule="auto"/>
      </w:pPr>
      <w:r>
        <w:separator/>
      </w:r>
    </w:p>
  </w:footnote>
  <w:footnote w:type="continuationSeparator" w:id="0">
    <w:p w14:paraId="4089E849" w14:textId="77777777" w:rsidR="007B7514" w:rsidRDefault="007B7514" w:rsidP="00D04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430"/>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1030CF"/>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086B0D"/>
    <w:multiLevelType w:val="hybridMultilevel"/>
    <w:tmpl w:val="3732C9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D55279"/>
    <w:multiLevelType w:val="hybridMultilevel"/>
    <w:tmpl w:val="3732C9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B60DF5"/>
    <w:multiLevelType w:val="hybridMultilevel"/>
    <w:tmpl w:val="0798AFBA"/>
    <w:lvl w:ilvl="0" w:tplc="28C8C57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13E1E3F"/>
    <w:multiLevelType w:val="hybridMultilevel"/>
    <w:tmpl w:val="EC0079B8"/>
    <w:lvl w:ilvl="0" w:tplc="EBB41B0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D345D"/>
    <w:multiLevelType w:val="hybridMultilevel"/>
    <w:tmpl w:val="74AAFC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74F57B1"/>
    <w:multiLevelType w:val="hybridMultilevel"/>
    <w:tmpl w:val="6D6648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77802B6"/>
    <w:multiLevelType w:val="hybridMultilevel"/>
    <w:tmpl w:val="F508F4BE"/>
    <w:lvl w:ilvl="0" w:tplc="4D60F17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3"/>
  </w:num>
  <w:num w:numId="6">
    <w:abstractNumId w:val="0"/>
  </w:num>
  <w:num w:numId="7">
    <w:abstractNumId w:val="8"/>
  </w:num>
  <w:num w:numId="8">
    <w:abstractNumId w:val="6"/>
  </w:num>
  <w:num w:numId="9">
    <w:abstractNumId w:val="1"/>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rik Falhammar">
    <w15:presenceInfo w15:providerId="AD" w15:userId="S-1-5-21-2926237862-3770063950-2320700579-304548"/>
  </w15:person>
  <w15:person w15:author="Simon Tuke">
    <w15:presenceInfo w15:providerId="AD" w15:userId="S::a1078881@adelaide.edu.au::f2f9eda8-051f-4368-a4a0-c13b4d30cdaf"/>
  </w15:person>
  <w15:person w15:author="Henrik Falhammar [2]">
    <w15:presenceInfo w15:providerId="None" w15:userId="Henrik Falham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7553A"/>
    <w:rsid w:val="00000C5C"/>
    <w:rsid w:val="00001044"/>
    <w:rsid w:val="00001BF4"/>
    <w:rsid w:val="00005134"/>
    <w:rsid w:val="00005204"/>
    <w:rsid w:val="00006F33"/>
    <w:rsid w:val="00007288"/>
    <w:rsid w:val="00013601"/>
    <w:rsid w:val="00013AA0"/>
    <w:rsid w:val="00015B5D"/>
    <w:rsid w:val="00020891"/>
    <w:rsid w:val="00020987"/>
    <w:rsid w:val="000241AA"/>
    <w:rsid w:val="0002627F"/>
    <w:rsid w:val="0002762A"/>
    <w:rsid w:val="00031B2B"/>
    <w:rsid w:val="000322B7"/>
    <w:rsid w:val="0003578C"/>
    <w:rsid w:val="00037399"/>
    <w:rsid w:val="00041E41"/>
    <w:rsid w:val="00042A96"/>
    <w:rsid w:val="00044517"/>
    <w:rsid w:val="00044AE0"/>
    <w:rsid w:val="00045B6B"/>
    <w:rsid w:val="00052822"/>
    <w:rsid w:val="000534AA"/>
    <w:rsid w:val="000549C1"/>
    <w:rsid w:val="00054ED0"/>
    <w:rsid w:val="0005510A"/>
    <w:rsid w:val="00055EB4"/>
    <w:rsid w:val="000572A2"/>
    <w:rsid w:val="000577C1"/>
    <w:rsid w:val="00057F34"/>
    <w:rsid w:val="0006066E"/>
    <w:rsid w:val="0006340C"/>
    <w:rsid w:val="00064C72"/>
    <w:rsid w:val="000732ED"/>
    <w:rsid w:val="0007449C"/>
    <w:rsid w:val="00075F02"/>
    <w:rsid w:val="00076293"/>
    <w:rsid w:val="00081BBD"/>
    <w:rsid w:val="000835A2"/>
    <w:rsid w:val="000859A5"/>
    <w:rsid w:val="00085FE3"/>
    <w:rsid w:val="00086A51"/>
    <w:rsid w:val="00092C90"/>
    <w:rsid w:val="00095CE6"/>
    <w:rsid w:val="00096003"/>
    <w:rsid w:val="000961D0"/>
    <w:rsid w:val="000A00F9"/>
    <w:rsid w:val="000A0D15"/>
    <w:rsid w:val="000A12B3"/>
    <w:rsid w:val="000A32CC"/>
    <w:rsid w:val="000A415C"/>
    <w:rsid w:val="000A50CB"/>
    <w:rsid w:val="000B0EB4"/>
    <w:rsid w:val="000B207B"/>
    <w:rsid w:val="000B20C3"/>
    <w:rsid w:val="000B49D9"/>
    <w:rsid w:val="000B5B7C"/>
    <w:rsid w:val="000C0B13"/>
    <w:rsid w:val="000C4690"/>
    <w:rsid w:val="000C5C35"/>
    <w:rsid w:val="000C6C4B"/>
    <w:rsid w:val="000C772D"/>
    <w:rsid w:val="000D0849"/>
    <w:rsid w:val="000D1689"/>
    <w:rsid w:val="000D363E"/>
    <w:rsid w:val="000D563B"/>
    <w:rsid w:val="000D7A32"/>
    <w:rsid w:val="000E008C"/>
    <w:rsid w:val="000E074E"/>
    <w:rsid w:val="000E36F8"/>
    <w:rsid w:val="000E50A5"/>
    <w:rsid w:val="000E7FAF"/>
    <w:rsid w:val="000F5E88"/>
    <w:rsid w:val="000F7CF4"/>
    <w:rsid w:val="00100294"/>
    <w:rsid w:val="0010223D"/>
    <w:rsid w:val="00103106"/>
    <w:rsid w:val="00105008"/>
    <w:rsid w:val="00105743"/>
    <w:rsid w:val="00105CF4"/>
    <w:rsid w:val="00111AFB"/>
    <w:rsid w:val="001135C3"/>
    <w:rsid w:val="00116C8D"/>
    <w:rsid w:val="00123986"/>
    <w:rsid w:val="001273AD"/>
    <w:rsid w:val="001311C6"/>
    <w:rsid w:val="00134284"/>
    <w:rsid w:val="001355CF"/>
    <w:rsid w:val="00137602"/>
    <w:rsid w:val="001407E9"/>
    <w:rsid w:val="00140879"/>
    <w:rsid w:val="00142750"/>
    <w:rsid w:val="0014279E"/>
    <w:rsid w:val="00143E2C"/>
    <w:rsid w:val="001451D9"/>
    <w:rsid w:val="001455EA"/>
    <w:rsid w:val="0014635D"/>
    <w:rsid w:val="001552F7"/>
    <w:rsid w:val="001555C6"/>
    <w:rsid w:val="0016115C"/>
    <w:rsid w:val="00166D6C"/>
    <w:rsid w:val="00171C72"/>
    <w:rsid w:val="00174762"/>
    <w:rsid w:val="00175687"/>
    <w:rsid w:val="0018272B"/>
    <w:rsid w:val="00183C9F"/>
    <w:rsid w:val="00184EC6"/>
    <w:rsid w:val="0018632F"/>
    <w:rsid w:val="00186DDB"/>
    <w:rsid w:val="001877D1"/>
    <w:rsid w:val="001877E6"/>
    <w:rsid w:val="00192109"/>
    <w:rsid w:val="001954DF"/>
    <w:rsid w:val="0019677E"/>
    <w:rsid w:val="001A0A45"/>
    <w:rsid w:val="001A1CED"/>
    <w:rsid w:val="001A5B59"/>
    <w:rsid w:val="001A64B1"/>
    <w:rsid w:val="001A7CEC"/>
    <w:rsid w:val="001B6C20"/>
    <w:rsid w:val="001C2E4C"/>
    <w:rsid w:val="001C46ED"/>
    <w:rsid w:val="001C5970"/>
    <w:rsid w:val="001C7049"/>
    <w:rsid w:val="001C7826"/>
    <w:rsid w:val="001D153F"/>
    <w:rsid w:val="001D301A"/>
    <w:rsid w:val="001D3BBF"/>
    <w:rsid w:val="001D5DD0"/>
    <w:rsid w:val="001D6DDE"/>
    <w:rsid w:val="001D7621"/>
    <w:rsid w:val="001E36EC"/>
    <w:rsid w:val="001E6A83"/>
    <w:rsid w:val="001F033C"/>
    <w:rsid w:val="001F0D8B"/>
    <w:rsid w:val="001F5B09"/>
    <w:rsid w:val="001F7AAD"/>
    <w:rsid w:val="00200C00"/>
    <w:rsid w:val="00201BBC"/>
    <w:rsid w:val="002027C3"/>
    <w:rsid w:val="00206DFD"/>
    <w:rsid w:val="00207768"/>
    <w:rsid w:val="00211A0E"/>
    <w:rsid w:val="002123AB"/>
    <w:rsid w:val="0021300C"/>
    <w:rsid w:val="0021566A"/>
    <w:rsid w:val="00220816"/>
    <w:rsid w:val="00220D27"/>
    <w:rsid w:val="002212FF"/>
    <w:rsid w:val="00224E67"/>
    <w:rsid w:val="002311D6"/>
    <w:rsid w:val="00232C6B"/>
    <w:rsid w:val="0023337E"/>
    <w:rsid w:val="0023487D"/>
    <w:rsid w:val="00237984"/>
    <w:rsid w:val="00240217"/>
    <w:rsid w:val="00246B2B"/>
    <w:rsid w:val="00247222"/>
    <w:rsid w:val="00256165"/>
    <w:rsid w:val="00256EFB"/>
    <w:rsid w:val="002572ED"/>
    <w:rsid w:val="00257EB4"/>
    <w:rsid w:val="00262B5E"/>
    <w:rsid w:val="00264FDD"/>
    <w:rsid w:val="0026698F"/>
    <w:rsid w:val="00266B93"/>
    <w:rsid w:val="002711A2"/>
    <w:rsid w:val="00272A62"/>
    <w:rsid w:val="00272AA3"/>
    <w:rsid w:val="00272FDE"/>
    <w:rsid w:val="00276091"/>
    <w:rsid w:val="002776EB"/>
    <w:rsid w:val="002809CC"/>
    <w:rsid w:val="00284DC6"/>
    <w:rsid w:val="002858D2"/>
    <w:rsid w:val="00285AAE"/>
    <w:rsid w:val="00287B0F"/>
    <w:rsid w:val="00290478"/>
    <w:rsid w:val="002932C7"/>
    <w:rsid w:val="00294555"/>
    <w:rsid w:val="00297DE3"/>
    <w:rsid w:val="002A19EA"/>
    <w:rsid w:val="002A3F41"/>
    <w:rsid w:val="002A43E2"/>
    <w:rsid w:val="002A67B5"/>
    <w:rsid w:val="002B74F5"/>
    <w:rsid w:val="002C028D"/>
    <w:rsid w:val="002C43C1"/>
    <w:rsid w:val="002C4A3B"/>
    <w:rsid w:val="002C6B7B"/>
    <w:rsid w:val="002C7909"/>
    <w:rsid w:val="002C7ABE"/>
    <w:rsid w:val="002D3012"/>
    <w:rsid w:val="002D3AAB"/>
    <w:rsid w:val="002D3BA4"/>
    <w:rsid w:val="002D4288"/>
    <w:rsid w:val="002D5BF4"/>
    <w:rsid w:val="002D66B7"/>
    <w:rsid w:val="002D68E3"/>
    <w:rsid w:val="002E123B"/>
    <w:rsid w:val="002E1730"/>
    <w:rsid w:val="002E2A58"/>
    <w:rsid w:val="002E45DD"/>
    <w:rsid w:val="002F054F"/>
    <w:rsid w:val="002F2BB3"/>
    <w:rsid w:val="002F3345"/>
    <w:rsid w:val="003001E3"/>
    <w:rsid w:val="00301333"/>
    <w:rsid w:val="003017F4"/>
    <w:rsid w:val="003035DD"/>
    <w:rsid w:val="003066DD"/>
    <w:rsid w:val="0030679E"/>
    <w:rsid w:val="00307A6F"/>
    <w:rsid w:val="00310221"/>
    <w:rsid w:val="003118AA"/>
    <w:rsid w:val="00314B42"/>
    <w:rsid w:val="00323BAE"/>
    <w:rsid w:val="00324CFB"/>
    <w:rsid w:val="00331EA6"/>
    <w:rsid w:val="00336294"/>
    <w:rsid w:val="0033702B"/>
    <w:rsid w:val="00337743"/>
    <w:rsid w:val="0034087F"/>
    <w:rsid w:val="00341418"/>
    <w:rsid w:val="00342597"/>
    <w:rsid w:val="00344821"/>
    <w:rsid w:val="00351557"/>
    <w:rsid w:val="003522CD"/>
    <w:rsid w:val="00352F82"/>
    <w:rsid w:val="0035316B"/>
    <w:rsid w:val="0035698D"/>
    <w:rsid w:val="00357832"/>
    <w:rsid w:val="003613FF"/>
    <w:rsid w:val="003651C8"/>
    <w:rsid w:val="00366A52"/>
    <w:rsid w:val="0037107C"/>
    <w:rsid w:val="00371434"/>
    <w:rsid w:val="0037167D"/>
    <w:rsid w:val="00372CB4"/>
    <w:rsid w:val="0037383B"/>
    <w:rsid w:val="00375521"/>
    <w:rsid w:val="00375817"/>
    <w:rsid w:val="003764E2"/>
    <w:rsid w:val="0037708F"/>
    <w:rsid w:val="003811E8"/>
    <w:rsid w:val="00390F5F"/>
    <w:rsid w:val="00391918"/>
    <w:rsid w:val="00396491"/>
    <w:rsid w:val="00397160"/>
    <w:rsid w:val="00397D75"/>
    <w:rsid w:val="003A171D"/>
    <w:rsid w:val="003A17D2"/>
    <w:rsid w:val="003A2319"/>
    <w:rsid w:val="003A2B61"/>
    <w:rsid w:val="003A2BD4"/>
    <w:rsid w:val="003A4AD6"/>
    <w:rsid w:val="003A6ACF"/>
    <w:rsid w:val="003A78D2"/>
    <w:rsid w:val="003B0649"/>
    <w:rsid w:val="003B158E"/>
    <w:rsid w:val="003B4ACE"/>
    <w:rsid w:val="003B6AB1"/>
    <w:rsid w:val="003C09D9"/>
    <w:rsid w:val="003C1785"/>
    <w:rsid w:val="003C31C7"/>
    <w:rsid w:val="003C4430"/>
    <w:rsid w:val="003C6993"/>
    <w:rsid w:val="003C6D69"/>
    <w:rsid w:val="003C7104"/>
    <w:rsid w:val="003C7F26"/>
    <w:rsid w:val="003D0404"/>
    <w:rsid w:val="003D34D2"/>
    <w:rsid w:val="003D3E91"/>
    <w:rsid w:val="003D6A5E"/>
    <w:rsid w:val="003D7539"/>
    <w:rsid w:val="003E065B"/>
    <w:rsid w:val="003E0A2A"/>
    <w:rsid w:val="003E0FB8"/>
    <w:rsid w:val="003E11E9"/>
    <w:rsid w:val="003E3CC8"/>
    <w:rsid w:val="003E5403"/>
    <w:rsid w:val="003E6494"/>
    <w:rsid w:val="003E7197"/>
    <w:rsid w:val="003F2684"/>
    <w:rsid w:val="003F36DB"/>
    <w:rsid w:val="003F3BF9"/>
    <w:rsid w:val="00400F75"/>
    <w:rsid w:val="00402389"/>
    <w:rsid w:val="00405258"/>
    <w:rsid w:val="004059DC"/>
    <w:rsid w:val="00406B65"/>
    <w:rsid w:val="00407C53"/>
    <w:rsid w:val="004101C4"/>
    <w:rsid w:val="00411003"/>
    <w:rsid w:val="0041140F"/>
    <w:rsid w:val="00416991"/>
    <w:rsid w:val="00420B42"/>
    <w:rsid w:val="00421E48"/>
    <w:rsid w:val="00424C37"/>
    <w:rsid w:val="00430F9F"/>
    <w:rsid w:val="0043154B"/>
    <w:rsid w:val="00431B35"/>
    <w:rsid w:val="00431D4B"/>
    <w:rsid w:val="00435006"/>
    <w:rsid w:val="00444ED5"/>
    <w:rsid w:val="004504C4"/>
    <w:rsid w:val="004532AF"/>
    <w:rsid w:val="00454963"/>
    <w:rsid w:val="00455ACD"/>
    <w:rsid w:val="00456937"/>
    <w:rsid w:val="00456CBB"/>
    <w:rsid w:val="00462CD5"/>
    <w:rsid w:val="00464C61"/>
    <w:rsid w:val="004668F9"/>
    <w:rsid w:val="00470420"/>
    <w:rsid w:val="00471B7F"/>
    <w:rsid w:val="0047276B"/>
    <w:rsid w:val="00475301"/>
    <w:rsid w:val="004759A5"/>
    <w:rsid w:val="00482A25"/>
    <w:rsid w:val="00484860"/>
    <w:rsid w:val="004848F1"/>
    <w:rsid w:val="004916E5"/>
    <w:rsid w:val="0049222E"/>
    <w:rsid w:val="00497791"/>
    <w:rsid w:val="00497A1C"/>
    <w:rsid w:val="004A0507"/>
    <w:rsid w:val="004A0588"/>
    <w:rsid w:val="004A0B2A"/>
    <w:rsid w:val="004A0CB7"/>
    <w:rsid w:val="004A0F0D"/>
    <w:rsid w:val="004A3C4A"/>
    <w:rsid w:val="004A5174"/>
    <w:rsid w:val="004C25C3"/>
    <w:rsid w:val="004C2930"/>
    <w:rsid w:val="004C5066"/>
    <w:rsid w:val="004C55A4"/>
    <w:rsid w:val="004C595F"/>
    <w:rsid w:val="004D1516"/>
    <w:rsid w:val="004D1F05"/>
    <w:rsid w:val="004D759C"/>
    <w:rsid w:val="004E1CF3"/>
    <w:rsid w:val="004E7AA7"/>
    <w:rsid w:val="004F2AAB"/>
    <w:rsid w:val="004F2ECB"/>
    <w:rsid w:val="004F3B73"/>
    <w:rsid w:val="004F3FA8"/>
    <w:rsid w:val="004F6382"/>
    <w:rsid w:val="00500981"/>
    <w:rsid w:val="00502185"/>
    <w:rsid w:val="0050251A"/>
    <w:rsid w:val="005042E3"/>
    <w:rsid w:val="00505A46"/>
    <w:rsid w:val="00505E33"/>
    <w:rsid w:val="0050632B"/>
    <w:rsid w:val="00507AF9"/>
    <w:rsid w:val="00510D88"/>
    <w:rsid w:val="005145E6"/>
    <w:rsid w:val="00516EE6"/>
    <w:rsid w:val="005172C0"/>
    <w:rsid w:val="00517D53"/>
    <w:rsid w:val="00520C44"/>
    <w:rsid w:val="0052229A"/>
    <w:rsid w:val="0052299C"/>
    <w:rsid w:val="005238AD"/>
    <w:rsid w:val="00524A95"/>
    <w:rsid w:val="00525525"/>
    <w:rsid w:val="005259A9"/>
    <w:rsid w:val="00525C14"/>
    <w:rsid w:val="00526433"/>
    <w:rsid w:val="0052763D"/>
    <w:rsid w:val="00530160"/>
    <w:rsid w:val="00532205"/>
    <w:rsid w:val="00537C7D"/>
    <w:rsid w:val="00543E9C"/>
    <w:rsid w:val="00545E17"/>
    <w:rsid w:val="00547A6A"/>
    <w:rsid w:val="00550A44"/>
    <w:rsid w:val="00553DE9"/>
    <w:rsid w:val="00553E7C"/>
    <w:rsid w:val="00557A5F"/>
    <w:rsid w:val="00561E7F"/>
    <w:rsid w:val="005629EB"/>
    <w:rsid w:val="0056724C"/>
    <w:rsid w:val="005700C6"/>
    <w:rsid w:val="0057092E"/>
    <w:rsid w:val="00573154"/>
    <w:rsid w:val="00574968"/>
    <w:rsid w:val="005777A3"/>
    <w:rsid w:val="00583285"/>
    <w:rsid w:val="00586964"/>
    <w:rsid w:val="00594154"/>
    <w:rsid w:val="0059427A"/>
    <w:rsid w:val="00597972"/>
    <w:rsid w:val="00597C9A"/>
    <w:rsid w:val="00597D3E"/>
    <w:rsid w:val="005A2BC4"/>
    <w:rsid w:val="005A32AC"/>
    <w:rsid w:val="005A41D3"/>
    <w:rsid w:val="005A6113"/>
    <w:rsid w:val="005A6518"/>
    <w:rsid w:val="005B5B1A"/>
    <w:rsid w:val="005C1BEF"/>
    <w:rsid w:val="005C207C"/>
    <w:rsid w:val="005C2686"/>
    <w:rsid w:val="005C3C8D"/>
    <w:rsid w:val="005C5D05"/>
    <w:rsid w:val="005D040F"/>
    <w:rsid w:val="005D3A1D"/>
    <w:rsid w:val="005E0647"/>
    <w:rsid w:val="005E4059"/>
    <w:rsid w:val="005E5977"/>
    <w:rsid w:val="005E6A49"/>
    <w:rsid w:val="005F1945"/>
    <w:rsid w:val="005F5CA6"/>
    <w:rsid w:val="00602F72"/>
    <w:rsid w:val="00603F85"/>
    <w:rsid w:val="00604CFE"/>
    <w:rsid w:val="00613318"/>
    <w:rsid w:val="00614E16"/>
    <w:rsid w:val="00616FA5"/>
    <w:rsid w:val="00621C9A"/>
    <w:rsid w:val="00622E87"/>
    <w:rsid w:val="006248F8"/>
    <w:rsid w:val="006252D3"/>
    <w:rsid w:val="006255A8"/>
    <w:rsid w:val="00625D44"/>
    <w:rsid w:val="0062684B"/>
    <w:rsid w:val="00631740"/>
    <w:rsid w:val="00631F7F"/>
    <w:rsid w:val="00635055"/>
    <w:rsid w:val="00636FB2"/>
    <w:rsid w:val="006415E8"/>
    <w:rsid w:val="0064250B"/>
    <w:rsid w:val="00650E88"/>
    <w:rsid w:val="00661921"/>
    <w:rsid w:val="00664097"/>
    <w:rsid w:val="00664631"/>
    <w:rsid w:val="0066472D"/>
    <w:rsid w:val="00665A63"/>
    <w:rsid w:val="006707C5"/>
    <w:rsid w:val="006717B6"/>
    <w:rsid w:val="00673D35"/>
    <w:rsid w:val="006778E9"/>
    <w:rsid w:val="00680458"/>
    <w:rsid w:val="006811DF"/>
    <w:rsid w:val="00682983"/>
    <w:rsid w:val="00684944"/>
    <w:rsid w:val="00684F81"/>
    <w:rsid w:val="00685E75"/>
    <w:rsid w:val="00690845"/>
    <w:rsid w:val="00692C69"/>
    <w:rsid w:val="006A0D9B"/>
    <w:rsid w:val="006A10B9"/>
    <w:rsid w:val="006A15D6"/>
    <w:rsid w:val="006A294C"/>
    <w:rsid w:val="006B15FB"/>
    <w:rsid w:val="006B3279"/>
    <w:rsid w:val="006B32BC"/>
    <w:rsid w:val="006B60BE"/>
    <w:rsid w:val="006C09B0"/>
    <w:rsid w:val="006C44F5"/>
    <w:rsid w:val="006C6980"/>
    <w:rsid w:val="006C7D52"/>
    <w:rsid w:val="006D0B5F"/>
    <w:rsid w:val="006D185B"/>
    <w:rsid w:val="006D6ADA"/>
    <w:rsid w:val="006E053A"/>
    <w:rsid w:val="006E2703"/>
    <w:rsid w:val="006E2F84"/>
    <w:rsid w:val="006E49E9"/>
    <w:rsid w:val="006F083D"/>
    <w:rsid w:val="006F2546"/>
    <w:rsid w:val="006F2726"/>
    <w:rsid w:val="006F2D3F"/>
    <w:rsid w:val="006F5CDC"/>
    <w:rsid w:val="006F6B5E"/>
    <w:rsid w:val="006F7C1F"/>
    <w:rsid w:val="006F7CEF"/>
    <w:rsid w:val="007009EC"/>
    <w:rsid w:val="00700D8E"/>
    <w:rsid w:val="00700EB8"/>
    <w:rsid w:val="007021B4"/>
    <w:rsid w:val="00702243"/>
    <w:rsid w:val="00703854"/>
    <w:rsid w:val="00704CF9"/>
    <w:rsid w:val="007053CB"/>
    <w:rsid w:val="00713A5E"/>
    <w:rsid w:val="0071614B"/>
    <w:rsid w:val="00720BFB"/>
    <w:rsid w:val="00723CD4"/>
    <w:rsid w:val="007247EC"/>
    <w:rsid w:val="00725870"/>
    <w:rsid w:val="00726110"/>
    <w:rsid w:val="00734610"/>
    <w:rsid w:val="0073592C"/>
    <w:rsid w:val="007363E9"/>
    <w:rsid w:val="00737323"/>
    <w:rsid w:val="00741E21"/>
    <w:rsid w:val="00744661"/>
    <w:rsid w:val="007469DB"/>
    <w:rsid w:val="00751BC6"/>
    <w:rsid w:val="00754225"/>
    <w:rsid w:val="00754CE9"/>
    <w:rsid w:val="00754E95"/>
    <w:rsid w:val="00755F3E"/>
    <w:rsid w:val="00756AB4"/>
    <w:rsid w:val="00757638"/>
    <w:rsid w:val="0076476A"/>
    <w:rsid w:val="007648CF"/>
    <w:rsid w:val="00766FBB"/>
    <w:rsid w:val="0077152B"/>
    <w:rsid w:val="007720ED"/>
    <w:rsid w:val="00774E37"/>
    <w:rsid w:val="0078075C"/>
    <w:rsid w:val="007902D6"/>
    <w:rsid w:val="00790E7A"/>
    <w:rsid w:val="0079187F"/>
    <w:rsid w:val="00793F9C"/>
    <w:rsid w:val="00794703"/>
    <w:rsid w:val="007A02AD"/>
    <w:rsid w:val="007A2D62"/>
    <w:rsid w:val="007A366F"/>
    <w:rsid w:val="007A7211"/>
    <w:rsid w:val="007A78B9"/>
    <w:rsid w:val="007B032B"/>
    <w:rsid w:val="007B1FBE"/>
    <w:rsid w:val="007B4EF1"/>
    <w:rsid w:val="007B7514"/>
    <w:rsid w:val="007C00BE"/>
    <w:rsid w:val="007C2D97"/>
    <w:rsid w:val="007C4CAB"/>
    <w:rsid w:val="007C54BA"/>
    <w:rsid w:val="007C55D7"/>
    <w:rsid w:val="007C64A3"/>
    <w:rsid w:val="007D0AD9"/>
    <w:rsid w:val="007D35DF"/>
    <w:rsid w:val="007D3B60"/>
    <w:rsid w:val="007D5FA0"/>
    <w:rsid w:val="007D60AF"/>
    <w:rsid w:val="007D6298"/>
    <w:rsid w:val="007D661F"/>
    <w:rsid w:val="007D7670"/>
    <w:rsid w:val="007E1120"/>
    <w:rsid w:val="007E22BC"/>
    <w:rsid w:val="007E3426"/>
    <w:rsid w:val="007E4FAC"/>
    <w:rsid w:val="007E79DC"/>
    <w:rsid w:val="007F2F4B"/>
    <w:rsid w:val="007F6E27"/>
    <w:rsid w:val="007F7759"/>
    <w:rsid w:val="007F7ABE"/>
    <w:rsid w:val="008058E8"/>
    <w:rsid w:val="0080616F"/>
    <w:rsid w:val="0081080D"/>
    <w:rsid w:val="0081100A"/>
    <w:rsid w:val="008121DF"/>
    <w:rsid w:val="008154D3"/>
    <w:rsid w:val="00816DCE"/>
    <w:rsid w:val="008175EF"/>
    <w:rsid w:val="00822B21"/>
    <w:rsid w:val="00823FAB"/>
    <w:rsid w:val="00824BB7"/>
    <w:rsid w:val="00825B97"/>
    <w:rsid w:val="00830602"/>
    <w:rsid w:val="00832F64"/>
    <w:rsid w:val="00834503"/>
    <w:rsid w:val="008367CE"/>
    <w:rsid w:val="008368D0"/>
    <w:rsid w:val="00837BC3"/>
    <w:rsid w:val="00841222"/>
    <w:rsid w:val="008474F9"/>
    <w:rsid w:val="00850FDE"/>
    <w:rsid w:val="00852EEE"/>
    <w:rsid w:val="008550B2"/>
    <w:rsid w:val="0085562D"/>
    <w:rsid w:val="0085738A"/>
    <w:rsid w:val="00860378"/>
    <w:rsid w:val="008627B5"/>
    <w:rsid w:val="008638B1"/>
    <w:rsid w:val="00864761"/>
    <w:rsid w:val="00864D54"/>
    <w:rsid w:val="0087583F"/>
    <w:rsid w:val="00876310"/>
    <w:rsid w:val="008768D6"/>
    <w:rsid w:val="00877085"/>
    <w:rsid w:val="008776B9"/>
    <w:rsid w:val="00880219"/>
    <w:rsid w:val="00881EF0"/>
    <w:rsid w:val="0088342A"/>
    <w:rsid w:val="0088536A"/>
    <w:rsid w:val="00885377"/>
    <w:rsid w:val="00885802"/>
    <w:rsid w:val="00885B80"/>
    <w:rsid w:val="00890722"/>
    <w:rsid w:val="00891D5A"/>
    <w:rsid w:val="0089381F"/>
    <w:rsid w:val="00896026"/>
    <w:rsid w:val="008A1635"/>
    <w:rsid w:val="008A17E0"/>
    <w:rsid w:val="008A2445"/>
    <w:rsid w:val="008B3C5D"/>
    <w:rsid w:val="008B4BF4"/>
    <w:rsid w:val="008C0D72"/>
    <w:rsid w:val="008C253B"/>
    <w:rsid w:val="008C7029"/>
    <w:rsid w:val="008D0AAD"/>
    <w:rsid w:val="008D0CFC"/>
    <w:rsid w:val="008D148F"/>
    <w:rsid w:val="008D65A6"/>
    <w:rsid w:val="008E071F"/>
    <w:rsid w:val="008E3ABA"/>
    <w:rsid w:val="008E4E3F"/>
    <w:rsid w:val="008E5930"/>
    <w:rsid w:val="008E5DD6"/>
    <w:rsid w:val="008E6F79"/>
    <w:rsid w:val="008F3C47"/>
    <w:rsid w:val="008F5057"/>
    <w:rsid w:val="008F7BFC"/>
    <w:rsid w:val="0091137E"/>
    <w:rsid w:val="0091336C"/>
    <w:rsid w:val="00914680"/>
    <w:rsid w:val="009156D6"/>
    <w:rsid w:val="00915BCD"/>
    <w:rsid w:val="009169FD"/>
    <w:rsid w:val="00917DCF"/>
    <w:rsid w:val="00921460"/>
    <w:rsid w:val="009214AC"/>
    <w:rsid w:val="00921808"/>
    <w:rsid w:val="009306C4"/>
    <w:rsid w:val="009324CA"/>
    <w:rsid w:val="00933CFF"/>
    <w:rsid w:val="00934759"/>
    <w:rsid w:val="009366C5"/>
    <w:rsid w:val="00940424"/>
    <w:rsid w:val="009447F7"/>
    <w:rsid w:val="00944F6E"/>
    <w:rsid w:val="00946692"/>
    <w:rsid w:val="00946783"/>
    <w:rsid w:val="00950586"/>
    <w:rsid w:val="009525AB"/>
    <w:rsid w:val="00957C3F"/>
    <w:rsid w:val="00960DBA"/>
    <w:rsid w:val="00962200"/>
    <w:rsid w:val="0096304A"/>
    <w:rsid w:val="009669B1"/>
    <w:rsid w:val="00966DB4"/>
    <w:rsid w:val="00967232"/>
    <w:rsid w:val="00971490"/>
    <w:rsid w:val="00974A13"/>
    <w:rsid w:val="00981005"/>
    <w:rsid w:val="0098262E"/>
    <w:rsid w:val="00985DC4"/>
    <w:rsid w:val="00987561"/>
    <w:rsid w:val="00990E12"/>
    <w:rsid w:val="00991E6E"/>
    <w:rsid w:val="00992477"/>
    <w:rsid w:val="0099392A"/>
    <w:rsid w:val="0099402E"/>
    <w:rsid w:val="00994F4F"/>
    <w:rsid w:val="00996CAF"/>
    <w:rsid w:val="009A10E0"/>
    <w:rsid w:val="009A307F"/>
    <w:rsid w:val="009A4747"/>
    <w:rsid w:val="009B0981"/>
    <w:rsid w:val="009B103A"/>
    <w:rsid w:val="009B1F8D"/>
    <w:rsid w:val="009B33E2"/>
    <w:rsid w:val="009B436A"/>
    <w:rsid w:val="009B6CC8"/>
    <w:rsid w:val="009C3C06"/>
    <w:rsid w:val="009C4853"/>
    <w:rsid w:val="009C4A16"/>
    <w:rsid w:val="009C59FB"/>
    <w:rsid w:val="009C5AEF"/>
    <w:rsid w:val="009C758F"/>
    <w:rsid w:val="009C7ED6"/>
    <w:rsid w:val="009D0C35"/>
    <w:rsid w:val="009D16D4"/>
    <w:rsid w:val="009D4709"/>
    <w:rsid w:val="009D58EA"/>
    <w:rsid w:val="009D694F"/>
    <w:rsid w:val="009D72AC"/>
    <w:rsid w:val="009D7E82"/>
    <w:rsid w:val="009E1879"/>
    <w:rsid w:val="009E25AB"/>
    <w:rsid w:val="009E37BB"/>
    <w:rsid w:val="009F0F6F"/>
    <w:rsid w:val="009F0F77"/>
    <w:rsid w:val="009F2229"/>
    <w:rsid w:val="009F754A"/>
    <w:rsid w:val="00A006DF"/>
    <w:rsid w:val="00A06DD4"/>
    <w:rsid w:val="00A11192"/>
    <w:rsid w:val="00A12C6E"/>
    <w:rsid w:val="00A12F3A"/>
    <w:rsid w:val="00A13459"/>
    <w:rsid w:val="00A13EC3"/>
    <w:rsid w:val="00A179F4"/>
    <w:rsid w:val="00A20DEF"/>
    <w:rsid w:val="00A23421"/>
    <w:rsid w:val="00A26F56"/>
    <w:rsid w:val="00A27EAB"/>
    <w:rsid w:val="00A319DD"/>
    <w:rsid w:val="00A3280B"/>
    <w:rsid w:val="00A34ECD"/>
    <w:rsid w:val="00A360CA"/>
    <w:rsid w:val="00A36451"/>
    <w:rsid w:val="00A37482"/>
    <w:rsid w:val="00A408D4"/>
    <w:rsid w:val="00A40B98"/>
    <w:rsid w:val="00A4202B"/>
    <w:rsid w:val="00A42297"/>
    <w:rsid w:val="00A43048"/>
    <w:rsid w:val="00A46C31"/>
    <w:rsid w:val="00A477F7"/>
    <w:rsid w:val="00A5054E"/>
    <w:rsid w:val="00A50C6E"/>
    <w:rsid w:val="00A5117B"/>
    <w:rsid w:val="00A529C4"/>
    <w:rsid w:val="00A552F2"/>
    <w:rsid w:val="00A567C4"/>
    <w:rsid w:val="00A60002"/>
    <w:rsid w:val="00A608DD"/>
    <w:rsid w:val="00A60B3C"/>
    <w:rsid w:val="00A60C98"/>
    <w:rsid w:val="00A62984"/>
    <w:rsid w:val="00A62C59"/>
    <w:rsid w:val="00A639FA"/>
    <w:rsid w:val="00A63EF8"/>
    <w:rsid w:val="00A71C84"/>
    <w:rsid w:val="00A81933"/>
    <w:rsid w:val="00A84033"/>
    <w:rsid w:val="00A90EF1"/>
    <w:rsid w:val="00A92090"/>
    <w:rsid w:val="00A92C38"/>
    <w:rsid w:val="00A92EE9"/>
    <w:rsid w:val="00A93D60"/>
    <w:rsid w:val="00A95850"/>
    <w:rsid w:val="00A95CE4"/>
    <w:rsid w:val="00A96980"/>
    <w:rsid w:val="00AA5FC7"/>
    <w:rsid w:val="00AB0A12"/>
    <w:rsid w:val="00AB25FD"/>
    <w:rsid w:val="00AB3FF7"/>
    <w:rsid w:val="00AB6A3A"/>
    <w:rsid w:val="00AB7098"/>
    <w:rsid w:val="00AB7F12"/>
    <w:rsid w:val="00AC1172"/>
    <w:rsid w:val="00AC2300"/>
    <w:rsid w:val="00AC2B92"/>
    <w:rsid w:val="00AC3147"/>
    <w:rsid w:val="00AC41C6"/>
    <w:rsid w:val="00AC431D"/>
    <w:rsid w:val="00AC4539"/>
    <w:rsid w:val="00AC4BDE"/>
    <w:rsid w:val="00AC763A"/>
    <w:rsid w:val="00AC7CBE"/>
    <w:rsid w:val="00AD0E1F"/>
    <w:rsid w:val="00AD1A70"/>
    <w:rsid w:val="00AD5E06"/>
    <w:rsid w:val="00AD7C50"/>
    <w:rsid w:val="00AE0F87"/>
    <w:rsid w:val="00AE33F2"/>
    <w:rsid w:val="00AE42BB"/>
    <w:rsid w:val="00AE4A3B"/>
    <w:rsid w:val="00AE7912"/>
    <w:rsid w:val="00AF09FC"/>
    <w:rsid w:val="00AF263B"/>
    <w:rsid w:val="00AF5A99"/>
    <w:rsid w:val="00AF6F38"/>
    <w:rsid w:val="00AF750F"/>
    <w:rsid w:val="00B00BCF"/>
    <w:rsid w:val="00B035B9"/>
    <w:rsid w:val="00B056F3"/>
    <w:rsid w:val="00B06593"/>
    <w:rsid w:val="00B101E3"/>
    <w:rsid w:val="00B10D6F"/>
    <w:rsid w:val="00B12885"/>
    <w:rsid w:val="00B1295F"/>
    <w:rsid w:val="00B15C62"/>
    <w:rsid w:val="00B228CF"/>
    <w:rsid w:val="00B242DF"/>
    <w:rsid w:val="00B24F66"/>
    <w:rsid w:val="00B264C7"/>
    <w:rsid w:val="00B322EE"/>
    <w:rsid w:val="00B337CD"/>
    <w:rsid w:val="00B34D7E"/>
    <w:rsid w:val="00B367D2"/>
    <w:rsid w:val="00B378F5"/>
    <w:rsid w:val="00B431DD"/>
    <w:rsid w:val="00B43E44"/>
    <w:rsid w:val="00B4437E"/>
    <w:rsid w:val="00B446DB"/>
    <w:rsid w:val="00B462B6"/>
    <w:rsid w:val="00B46BA7"/>
    <w:rsid w:val="00B515E4"/>
    <w:rsid w:val="00B52DA9"/>
    <w:rsid w:val="00B531DD"/>
    <w:rsid w:val="00B53A8A"/>
    <w:rsid w:val="00B53D68"/>
    <w:rsid w:val="00B55EAC"/>
    <w:rsid w:val="00B610DB"/>
    <w:rsid w:val="00B627F3"/>
    <w:rsid w:val="00B65415"/>
    <w:rsid w:val="00B66676"/>
    <w:rsid w:val="00B670F0"/>
    <w:rsid w:val="00B70F69"/>
    <w:rsid w:val="00B71573"/>
    <w:rsid w:val="00B75786"/>
    <w:rsid w:val="00B757DF"/>
    <w:rsid w:val="00B775B5"/>
    <w:rsid w:val="00B80DEB"/>
    <w:rsid w:val="00B81654"/>
    <w:rsid w:val="00B822AC"/>
    <w:rsid w:val="00B82C9C"/>
    <w:rsid w:val="00B831C4"/>
    <w:rsid w:val="00B83596"/>
    <w:rsid w:val="00B846CA"/>
    <w:rsid w:val="00B87AB5"/>
    <w:rsid w:val="00B90197"/>
    <w:rsid w:val="00B90692"/>
    <w:rsid w:val="00B90F5D"/>
    <w:rsid w:val="00B941A3"/>
    <w:rsid w:val="00B954CD"/>
    <w:rsid w:val="00B957A9"/>
    <w:rsid w:val="00BA1419"/>
    <w:rsid w:val="00BB5BF3"/>
    <w:rsid w:val="00BB7849"/>
    <w:rsid w:val="00BB7D04"/>
    <w:rsid w:val="00BC199C"/>
    <w:rsid w:val="00BC25AA"/>
    <w:rsid w:val="00BC3D05"/>
    <w:rsid w:val="00BC703F"/>
    <w:rsid w:val="00BD1770"/>
    <w:rsid w:val="00BE3D5F"/>
    <w:rsid w:val="00BE460C"/>
    <w:rsid w:val="00BE592A"/>
    <w:rsid w:val="00BE6F66"/>
    <w:rsid w:val="00BF0B90"/>
    <w:rsid w:val="00BF12EC"/>
    <w:rsid w:val="00BF18C8"/>
    <w:rsid w:val="00BF234F"/>
    <w:rsid w:val="00C001F4"/>
    <w:rsid w:val="00C021E3"/>
    <w:rsid w:val="00C04B4F"/>
    <w:rsid w:val="00C068B9"/>
    <w:rsid w:val="00C06F6C"/>
    <w:rsid w:val="00C0728F"/>
    <w:rsid w:val="00C12100"/>
    <w:rsid w:val="00C12E60"/>
    <w:rsid w:val="00C16783"/>
    <w:rsid w:val="00C17034"/>
    <w:rsid w:val="00C2075C"/>
    <w:rsid w:val="00C209E9"/>
    <w:rsid w:val="00C21007"/>
    <w:rsid w:val="00C21554"/>
    <w:rsid w:val="00C23829"/>
    <w:rsid w:val="00C23C8A"/>
    <w:rsid w:val="00C27B68"/>
    <w:rsid w:val="00C317BD"/>
    <w:rsid w:val="00C329AA"/>
    <w:rsid w:val="00C32ACB"/>
    <w:rsid w:val="00C40415"/>
    <w:rsid w:val="00C418FC"/>
    <w:rsid w:val="00C45E5C"/>
    <w:rsid w:val="00C46DDB"/>
    <w:rsid w:val="00C47FD4"/>
    <w:rsid w:val="00C51DD5"/>
    <w:rsid w:val="00C527AF"/>
    <w:rsid w:val="00C54C0D"/>
    <w:rsid w:val="00C54D61"/>
    <w:rsid w:val="00C57288"/>
    <w:rsid w:val="00C60318"/>
    <w:rsid w:val="00C613F9"/>
    <w:rsid w:val="00C6376A"/>
    <w:rsid w:val="00C63A82"/>
    <w:rsid w:val="00C63C18"/>
    <w:rsid w:val="00C662A7"/>
    <w:rsid w:val="00C66F72"/>
    <w:rsid w:val="00C67429"/>
    <w:rsid w:val="00C67DF4"/>
    <w:rsid w:val="00C70772"/>
    <w:rsid w:val="00C72B7D"/>
    <w:rsid w:val="00C73D69"/>
    <w:rsid w:val="00C745BE"/>
    <w:rsid w:val="00C75877"/>
    <w:rsid w:val="00C76633"/>
    <w:rsid w:val="00C920E8"/>
    <w:rsid w:val="00C92910"/>
    <w:rsid w:val="00C94A51"/>
    <w:rsid w:val="00C94AA8"/>
    <w:rsid w:val="00C96840"/>
    <w:rsid w:val="00C96EC7"/>
    <w:rsid w:val="00CA0476"/>
    <w:rsid w:val="00CA05FC"/>
    <w:rsid w:val="00CA26AB"/>
    <w:rsid w:val="00CA2ECF"/>
    <w:rsid w:val="00CA2F1B"/>
    <w:rsid w:val="00CA3355"/>
    <w:rsid w:val="00CA3379"/>
    <w:rsid w:val="00CA704D"/>
    <w:rsid w:val="00CB26A7"/>
    <w:rsid w:val="00CB2CBE"/>
    <w:rsid w:val="00CB3A68"/>
    <w:rsid w:val="00CB3B85"/>
    <w:rsid w:val="00CB7AA1"/>
    <w:rsid w:val="00CC10DA"/>
    <w:rsid w:val="00CC2903"/>
    <w:rsid w:val="00CC50F7"/>
    <w:rsid w:val="00CC683D"/>
    <w:rsid w:val="00CD07A0"/>
    <w:rsid w:val="00CD0FD7"/>
    <w:rsid w:val="00CD1285"/>
    <w:rsid w:val="00CD17F4"/>
    <w:rsid w:val="00CD328F"/>
    <w:rsid w:val="00CE2A6E"/>
    <w:rsid w:val="00CE3B75"/>
    <w:rsid w:val="00CE59B0"/>
    <w:rsid w:val="00CE5CE7"/>
    <w:rsid w:val="00CF2804"/>
    <w:rsid w:val="00CF4476"/>
    <w:rsid w:val="00CF5ECE"/>
    <w:rsid w:val="00CF71D2"/>
    <w:rsid w:val="00D0130E"/>
    <w:rsid w:val="00D014D8"/>
    <w:rsid w:val="00D036AA"/>
    <w:rsid w:val="00D04344"/>
    <w:rsid w:val="00D04D1B"/>
    <w:rsid w:val="00D05152"/>
    <w:rsid w:val="00D0630C"/>
    <w:rsid w:val="00D06EF5"/>
    <w:rsid w:val="00D115E4"/>
    <w:rsid w:val="00D11810"/>
    <w:rsid w:val="00D15AD1"/>
    <w:rsid w:val="00D17AE1"/>
    <w:rsid w:val="00D203F4"/>
    <w:rsid w:val="00D20D3C"/>
    <w:rsid w:val="00D249BA"/>
    <w:rsid w:val="00D2567F"/>
    <w:rsid w:val="00D2754F"/>
    <w:rsid w:val="00D308E3"/>
    <w:rsid w:val="00D4035D"/>
    <w:rsid w:val="00D40835"/>
    <w:rsid w:val="00D40B8A"/>
    <w:rsid w:val="00D413E0"/>
    <w:rsid w:val="00D42E76"/>
    <w:rsid w:val="00D437BC"/>
    <w:rsid w:val="00D44410"/>
    <w:rsid w:val="00D4754F"/>
    <w:rsid w:val="00D504B3"/>
    <w:rsid w:val="00D51727"/>
    <w:rsid w:val="00D51D8F"/>
    <w:rsid w:val="00D533A3"/>
    <w:rsid w:val="00D54D3E"/>
    <w:rsid w:val="00D60B3E"/>
    <w:rsid w:val="00D65531"/>
    <w:rsid w:val="00D6637F"/>
    <w:rsid w:val="00D725BE"/>
    <w:rsid w:val="00D744E7"/>
    <w:rsid w:val="00D74FDB"/>
    <w:rsid w:val="00D7505B"/>
    <w:rsid w:val="00D75341"/>
    <w:rsid w:val="00D76A47"/>
    <w:rsid w:val="00D80EB7"/>
    <w:rsid w:val="00D80F03"/>
    <w:rsid w:val="00D82639"/>
    <w:rsid w:val="00D90322"/>
    <w:rsid w:val="00D91C98"/>
    <w:rsid w:val="00D9253B"/>
    <w:rsid w:val="00D93D0F"/>
    <w:rsid w:val="00D9534D"/>
    <w:rsid w:val="00D95E60"/>
    <w:rsid w:val="00D9691A"/>
    <w:rsid w:val="00DA0879"/>
    <w:rsid w:val="00DA0B0F"/>
    <w:rsid w:val="00DA1AA5"/>
    <w:rsid w:val="00DA1F03"/>
    <w:rsid w:val="00DA3562"/>
    <w:rsid w:val="00DA5A75"/>
    <w:rsid w:val="00DA71B5"/>
    <w:rsid w:val="00DA7C8D"/>
    <w:rsid w:val="00DB1CB5"/>
    <w:rsid w:val="00DB215C"/>
    <w:rsid w:val="00DB480B"/>
    <w:rsid w:val="00DC1D42"/>
    <w:rsid w:val="00DC47E2"/>
    <w:rsid w:val="00DC4F45"/>
    <w:rsid w:val="00DC6CD9"/>
    <w:rsid w:val="00DC6F4B"/>
    <w:rsid w:val="00DD16A8"/>
    <w:rsid w:val="00DD1E36"/>
    <w:rsid w:val="00DD695E"/>
    <w:rsid w:val="00DE489E"/>
    <w:rsid w:val="00DE5C0D"/>
    <w:rsid w:val="00DE66CB"/>
    <w:rsid w:val="00DE6808"/>
    <w:rsid w:val="00DE75B6"/>
    <w:rsid w:val="00DF073F"/>
    <w:rsid w:val="00DF08C6"/>
    <w:rsid w:val="00DF0ABE"/>
    <w:rsid w:val="00DF1C1A"/>
    <w:rsid w:val="00DF28D3"/>
    <w:rsid w:val="00DF318B"/>
    <w:rsid w:val="00DF3FCB"/>
    <w:rsid w:val="00DF5BA5"/>
    <w:rsid w:val="00DF7B2E"/>
    <w:rsid w:val="00E0088F"/>
    <w:rsid w:val="00E079B8"/>
    <w:rsid w:val="00E17407"/>
    <w:rsid w:val="00E21905"/>
    <w:rsid w:val="00E21A45"/>
    <w:rsid w:val="00E22D78"/>
    <w:rsid w:val="00E249F0"/>
    <w:rsid w:val="00E3250E"/>
    <w:rsid w:val="00E33616"/>
    <w:rsid w:val="00E3413A"/>
    <w:rsid w:val="00E34F86"/>
    <w:rsid w:val="00E409A6"/>
    <w:rsid w:val="00E40C29"/>
    <w:rsid w:val="00E437B1"/>
    <w:rsid w:val="00E44E25"/>
    <w:rsid w:val="00E45739"/>
    <w:rsid w:val="00E465E8"/>
    <w:rsid w:val="00E46D23"/>
    <w:rsid w:val="00E514BD"/>
    <w:rsid w:val="00E613CF"/>
    <w:rsid w:val="00E61E08"/>
    <w:rsid w:val="00E62782"/>
    <w:rsid w:val="00E6444C"/>
    <w:rsid w:val="00E6485F"/>
    <w:rsid w:val="00E64B3B"/>
    <w:rsid w:val="00E65C73"/>
    <w:rsid w:val="00E67AE3"/>
    <w:rsid w:val="00E703BA"/>
    <w:rsid w:val="00E70A74"/>
    <w:rsid w:val="00E7553A"/>
    <w:rsid w:val="00E76057"/>
    <w:rsid w:val="00E813DF"/>
    <w:rsid w:val="00E82BFD"/>
    <w:rsid w:val="00E8538F"/>
    <w:rsid w:val="00E876D9"/>
    <w:rsid w:val="00E92AAE"/>
    <w:rsid w:val="00E94444"/>
    <w:rsid w:val="00E9468E"/>
    <w:rsid w:val="00E9510E"/>
    <w:rsid w:val="00E97315"/>
    <w:rsid w:val="00EA432D"/>
    <w:rsid w:val="00EA43FC"/>
    <w:rsid w:val="00EA76AF"/>
    <w:rsid w:val="00EB0FE7"/>
    <w:rsid w:val="00EB0FF0"/>
    <w:rsid w:val="00EB1ECB"/>
    <w:rsid w:val="00EB22AB"/>
    <w:rsid w:val="00EB6392"/>
    <w:rsid w:val="00EC3CE9"/>
    <w:rsid w:val="00EC718E"/>
    <w:rsid w:val="00EC7E5F"/>
    <w:rsid w:val="00ED5069"/>
    <w:rsid w:val="00ED7CB2"/>
    <w:rsid w:val="00EE05B0"/>
    <w:rsid w:val="00EE2BA9"/>
    <w:rsid w:val="00EE3445"/>
    <w:rsid w:val="00EF0011"/>
    <w:rsid w:val="00EF17E5"/>
    <w:rsid w:val="00EF4392"/>
    <w:rsid w:val="00EF7CD6"/>
    <w:rsid w:val="00F041E4"/>
    <w:rsid w:val="00F05BE5"/>
    <w:rsid w:val="00F06F11"/>
    <w:rsid w:val="00F07370"/>
    <w:rsid w:val="00F103D6"/>
    <w:rsid w:val="00F11472"/>
    <w:rsid w:val="00F1288B"/>
    <w:rsid w:val="00F139A6"/>
    <w:rsid w:val="00F17133"/>
    <w:rsid w:val="00F21937"/>
    <w:rsid w:val="00F2357B"/>
    <w:rsid w:val="00F23AE3"/>
    <w:rsid w:val="00F260D7"/>
    <w:rsid w:val="00F262B7"/>
    <w:rsid w:val="00F30D78"/>
    <w:rsid w:val="00F31831"/>
    <w:rsid w:val="00F319B1"/>
    <w:rsid w:val="00F37E23"/>
    <w:rsid w:val="00F43C3A"/>
    <w:rsid w:val="00F4637E"/>
    <w:rsid w:val="00F474CD"/>
    <w:rsid w:val="00F5021C"/>
    <w:rsid w:val="00F527C5"/>
    <w:rsid w:val="00F52EA4"/>
    <w:rsid w:val="00F5517D"/>
    <w:rsid w:val="00F56C20"/>
    <w:rsid w:val="00F5778F"/>
    <w:rsid w:val="00F57996"/>
    <w:rsid w:val="00F6441D"/>
    <w:rsid w:val="00F668D7"/>
    <w:rsid w:val="00F66D4F"/>
    <w:rsid w:val="00F70676"/>
    <w:rsid w:val="00F73846"/>
    <w:rsid w:val="00F80168"/>
    <w:rsid w:val="00F939EA"/>
    <w:rsid w:val="00F946D1"/>
    <w:rsid w:val="00F96FB1"/>
    <w:rsid w:val="00FA36E5"/>
    <w:rsid w:val="00FA4DD0"/>
    <w:rsid w:val="00FA7375"/>
    <w:rsid w:val="00FA75D4"/>
    <w:rsid w:val="00FA7EDE"/>
    <w:rsid w:val="00FB06A4"/>
    <w:rsid w:val="00FB4433"/>
    <w:rsid w:val="00FB589A"/>
    <w:rsid w:val="00FB62F4"/>
    <w:rsid w:val="00FB755A"/>
    <w:rsid w:val="00FB770B"/>
    <w:rsid w:val="00FC238F"/>
    <w:rsid w:val="00FC30F8"/>
    <w:rsid w:val="00FC4CB0"/>
    <w:rsid w:val="00FC5DD4"/>
    <w:rsid w:val="00FC6201"/>
    <w:rsid w:val="00FC73C2"/>
    <w:rsid w:val="00FD2574"/>
    <w:rsid w:val="00FD2FDF"/>
    <w:rsid w:val="00FD591A"/>
    <w:rsid w:val="00FD61BC"/>
    <w:rsid w:val="00FE1102"/>
    <w:rsid w:val="00FE1459"/>
    <w:rsid w:val="00FE1DC8"/>
    <w:rsid w:val="00FE24B1"/>
    <w:rsid w:val="00FE40D1"/>
    <w:rsid w:val="00FE498A"/>
    <w:rsid w:val="00FE4FD3"/>
    <w:rsid w:val="00FE573E"/>
    <w:rsid w:val="00FE741A"/>
    <w:rsid w:val="00FF3448"/>
    <w:rsid w:val="00FF375A"/>
    <w:rsid w:val="00FF41C2"/>
    <w:rsid w:val="00FF4FF4"/>
    <w:rsid w:val="00FF5026"/>
    <w:rsid w:val="00FF65C0"/>
    <w:rsid w:val="00FF76C3"/>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3ED9F"/>
  <w15:docId w15:val="{70E8F9C1-2125-1448-BE43-C1DA7E3B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319"/>
  </w:style>
  <w:style w:type="paragraph" w:styleId="Heading1">
    <w:name w:val="heading 1"/>
    <w:basedOn w:val="Normal"/>
    <w:link w:val="Heading1Char"/>
    <w:uiPriority w:val="9"/>
    <w:qFormat/>
    <w:rsid w:val="00CB2CBE"/>
    <w:pPr>
      <w:spacing w:after="240" w:line="240" w:lineRule="auto"/>
      <w:outlineLvl w:val="0"/>
    </w:pPr>
    <w:rPr>
      <w:rFonts w:ascii="Times New Roman" w:eastAsia="Times New Roman" w:hAnsi="Times New Roman" w:cs="Times New Roman"/>
      <w:b/>
      <w:bCs/>
      <w:kern w:val="36"/>
      <w:sz w:val="53"/>
      <w:szCs w:val="5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BE"/>
    <w:rPr>
      <w:rFonts w:ascii="Times New Roman" w:eastAsia="Times New Roman" w:hAnsi="Times New Roman" w:cs="Times New Roman"/>
      <w:b/>
      <w:bCs/>
      <w:kern w:val="36"/>
      <w:sz w:val="53"/>
      <w:szCs w:val="53"/>
      <w:lang w:eastAsia="en-AU"/>
    </w:rPr>
  </w:style>
  <w:style w:type="character" w:styleId="Hyperlink">
    <w:name w:val="Hyperlink"/>
    <w:basedOn w:val="DefaultParagraphFont"/>
    <w:uiPriority w:val="99"/>
    <w:unhideWhenUsed/>
    <w:rsid w:val="00CB2CBE"/>
    <w:rPr>
      <w:color w:val="BA131A"/>
      <w:u w:val="single"/>
    </w:rPr>
  </w:style>
  <w:style w:type="character" w:customStyle="1" w:styleId="source-link">
    <w:name w:val="source-link"/>
    <w:basedOn w:val="DefaultParagraphFont"/>
    <w:rsid w:val="00CB2CBE"/>
  </w:style>
  <w:style w:type="character" w:customStyle="1" w:styleId="creator-type-label">
    <w:name w:val="creator-type-label"/>
    <w:basedOn w:val="DefaultParagraphFont"/>
    <w:rsid w:val="00CB2CBE"/>
  </w:style>
  <w:style w:type="character" w:customStyle="1" w:styleId="more">
    <w:name w:val="more"/>
    <w:basedOn w:val="DefaultParagraphFont"/>
    <w:rsid w:val="00CB2CBE"/>
  </w:style>
  <w:style w:type="character" w:customStyle="1" w:styleId="less2">
    <w:name w:val="less2"/>
    <w:basedOn w:val="DefaultParagraphFont"/>
    <w:rsid w:val="00CB2CBE"/>
  </w:style>
  <w:style w:type="paragraph" w:styleId="ListParagraph">
    <w:name w:val="List Paragraph"/>
    <w:basedOn w:val="Normal"/>
    <w:uiPriority w:val="34"/>
    <w:qFormat/>
    <w:rsid w:val="00B53A8A"/>
    <w:pPr>
      <w:ind w:left="720"/>
      <w:contextualSpacing/>
    </w:pPr>
  </w:style>
  <w:style w:type="paragraph" w:styleId="BalloonText">
    <w:name w:val="Balloon Text"/>
    <w:basedOn w:val="Normal"/>
    <w:link w:val="BalloonTextChar"/>
    <w:uiPriority w:val="99"/>
    <w:semiHidden/>
    <w:unhideWhenUsed/>
    <w:rsid w:val="00D04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344"/>
    <w:rPr>
      <w:rFonts w:ascii="Tahoma" w:hAnsi="Tahoma" w:cs="Tahoma"/>
      <w:sz w:val="16"/>
      <w:szCs w:val="16"/>
    </w:rPr>
  </w:style>
  <w:style w:type="paragraph" w:styleId="EndnoteText">
    <w:name w:val="endnote text"/>
    <w:basedOn w:val="Normal"/>
    <w:link w:val="EndnoteTextChar"/>
    <w:uiPriority w:val="99"/>
    <w:semiHidden/>
    <w:unhideWhenUsed/>
    <w:rsid w:val="00D043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4344"/>
    <w:rPr>
      <w:sz w:val="20"/>
      <w:szCs w:val="20"/>
    </w:rPr>
  </w:style>
  <w:style w:type="character" w:styleId="EndnoteReference">
    <w:name w:val="endnote reference"/>
    <w:basedOn w:val="DefaultParagraphFont"/>
    <w:uiPriority w:val="99"/>
    <w:semiHidden/>
    <w:unhideWhenUsed/>
    <w:rsid w:val="00D04344"/>
    <w:rPr>
      <w:vertAlign w:val="superscript"/>
    </w:rPr>
  </w:style>
  <w:style w:type="paragraph" w:styleId="Bibliography">
    <w:name w:val="Bibliography"/>
    <w:basedOn w:val="Normal"/>
    <w:next w:val="Normal"/>
    <w:uiPriority w:val="37"/>
    <w:unhideWhenUsed/>
    <w:rsid w:val="00D04344"/>
  </w:style>
  <w:style w:type="table" w:styleId="TableGrid">
    <w:name w:val="Table Grid"/>
    <w:basedOn w:val="TableNormal"/>
    <w:uiPriority w:val="59"/>
    <w:rsid w:val="00A552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C763A"/>
    <w:rPr>
      <w:b/>
      <w:bCs/>
    </w:rPr>
  </w:style>
  <w:style w:type="character" w:customStyle="1" w:styleId="publication-meta-date">
    <w:name w:val="publication-meta-date"/>
    <w:basedOn w:val="DefaultParagraphFont"/>
    <w:rsid w:val="00AC763A"/>
  </w:style>
  <w:style w:type="character" w:customStyle="1" w:styleId="publication-meta-stats">
    <w:name w:val="publication-meta-stats"/>
    <w:basedOn w:val="DefaultParagraphFont"/>
    <w:rsid w:val="00AC763A"/>
  </w:style>
  <w:style w:type="paragraph" w:styleId="Header">
    <w:name w:val="header"/>
    <w:basedOn w:val="Normal"/>
    <w:link w:val="HeaderChar"/>
    <w:uiPriority w:val="99"/>
    <w:unhideWhenUsed/>
    <w:rsid w:val="009C3C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C06"/>
  </w:style>
  <w:style w:type="paragraph" w:styleId="Footer">
    <w:name w:val="footer"/>
    <w:basedOn w:val="Normal"/>
    <w:link w:val="FooterChar"/>
    <w:uiPriority w:val="99"/>
    <w:unhideWhenUsed/>
    <w:rsid w:val="009C3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C06"/>
  </w:style>
  <w:style w:type="character" w:styleId="CommentReference">
    <w:name w:val="annotation reference"/>
    <w:basedOn w:val="DefaultParagraphFont"/>
    <w:uiPriority w:val="99"/>
    <w:semiHidden/>
    <w:unhideWhenUsed/>
    <w:rsid w:val="00962200"/>
    <w:rPr>
      <w:sz w:val="16"/>
      <w:szCs w:val="16"/>
    </w:rPr>
  </w:style>
  <w:style w:type="paragraph" w:styleId="CommentText">
    <w:name w:val="annotation text"/>
    <w:basedOn w:val="Normal"/>
    <w:link w:val="CommentTextChar"/>
    <w:uiPriority w:val="99"/>
    <w:semiHidden/>
    <w:unhideWhenUsed/>
    <w:rsid w:val="00962200"/>
    <w:pPr>
      <w:spacing w:line="240" w:lineRule="auto"/>
    </w:pPr>
    <w:rPr>
      <w:sz w:val="20"/>
      <w:szCs w:val="20"/>
    </w:rPr>
  </w:style>
  <w:style w:type="character" w:customStyle="1" w:styleId="CommentTextChar">
    <w:name w:val="Comment Text Char"/>
    <w:basedOn w:val="DefaultParagraphFont"/>
    <w:link w:val="CommentText"/>
    <w:uiPriority w:val="99"/>
    <w:semiHidden/>
    <w:rsid w:val="00962200"/>
    <w:rPr>
      <w:sz w:val="20"/>
      <w:szCs w:val="20"/>
    </w:rPr>
  </w:style>
  <w:style w:type="paragraph" w:styleId="CommentSubject">
    <w:name w:val="annotation subject"/>
    <w:basedOn w:val="CommentText"/>
    <w:next w:val="CommentText"/>
    <w:link w:val="CommentSubjectChar"/>
    <w:uiPriority w:val="99"/>
    <w:semiHidden/>
    <w:unhideWhenUsed/>
    <w:rsid w:val="00962200"/>
    <w:rPr>
      <w:b/>
      <w:bCs/>
    </w:rPr>
  </w:style>
  <w:style w:type="character" w:customStyle="1" w:styleId="CommentSubjectChar">
    <w:name w:val="Comment Subject Char"/>
    <w:basedOn w:val="CommentTextChar"/>
    <w:link w:val="CommentSubject"/>
    <w:uiPriority w:val="99"/>
    <w:semiHidden/>
    <w:rsid w:val="00962200"/>
    <w:rPr>
      <w:b/>
      <w:bCs/>
      <w:sz w:val="20"/>
      <w:szCs w:val="20"/>
    </w:rPr>
  </w:style>
  <w:style w:type="paragraph" w:styleId="NoSpacing">
    <w:name w:val="No Spacing"/>
    <w:uiPriority w:val="1"/>
    <w:qFormat/>
    <w:rsid w:val="0059427A"/>
    <w:pPr>
      <w:spacing w:after="0" w:line="240" w:lineRule="auto"/>
    </w:pPr>
  </w:style>
  <w:style w:type="paragraph" w:styleId="Revision">
    <w:name w:val="Revision"/>
    <w:hidden/>
    <w:uiPriority w:val="99"/>
    <w:semiHidden/>
    <w:rsid w:val="004977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456066">
      <w:bodyDiv w:val="1"/>
      <w:marLeft w:val="0"/>
      <w:marRight w:val="0"/>
      <w:marTop w:val="0"/>
      <w:marBottom w:val="0"/>
      <w:divBdr>
        <w:top w:val="none" w:sz="0" w:space="0" w:color="auto"/>
        <w:left w:val="none" w:sz="0" w:space="0" w:color="auto"/>
        <w:bottom w:val="none" w:sz="0" w:space="0" w:color="auto"/>
        <w:right w:val="none" w:sz="0" w:space="0" w:color="auto"/>
      </w:divBdr>
      <w:divsChild>
        <w:div w:id="977151623">
          <w:marLeft w:val="0"/>
          <w:marRight w:val="1"/>
          <w:marTop w:val="0"/>
          <w:marBottom w:val="0"/>
          <w:divBdr>
            <w:top w:val="none" w:sz="0" w:space="0" w:color="auto"/>
            <w:left w:val="none" w:sz="0" w:space="0" w:color="auto"/>
            <w:bottom w:val="none" w:sz="0" w:space="0" w:color="auto"/>
            <w:right w:val="none" w:sz="0" w:space="0" w:color="auto"/>
          </w:divBdr>
          <w:divsChild>
            <w:div w:id="672684310">
              <w:marLeft w:val="0"/>
              <w:marRight w:val="0"/>
              <w:marTop w:val="0"/>
              <w:marBottom w:val="0"/>
              <w:divBdr>
                <w:top w:val="none" w:sz="0" w:space="0" w:color="auto"/>
                <w:left w:val="none" w:sz="0" w:space="0" w:color="auto"/>
                <w:bottom w:val="none" w:sz="0" w:space="0" w:color="auto"/>
                <w:right w:val="none" w:sz="0" w:space="0" w:color="auto"/>
              </w:divBdr>
              <w:divsChild>
                <w:div w:id="1000623994">
                  <w:marLeft w:val="0"/>
                  <w:marRight w:val="1"/>
                  <w:marTop w:val="0"/>
                  <w:marBottom w:val="0"/>
                  <w:divBdr>
                    <w:top w:val="none" w:sz="0" w:space="0" w:color="auto"/>
                    <w:left w:val="none" w:sz="0" w:space="0" w:color="auto"/>
                    <w:bottom w:val="none" w:sz="0" w:space="0" w:color="auto"/>
                    <w:right w:val="none" w:sz="0" w:space="0" w:color="auto"/>
                  </w:divBdr>
                  <w:divsChild>
                    <w:div w:id="1954625558">
                      <w:marLeft w:val="0"/>
                      <w:marRight w:val="0"/>
                      <w:marTop w:val="0"/>
                      <w:marBottom w:val="0"/>
                      <w:divBdr>
                        <w:top w:val="none" w:sz="0" w:space="0" w:color="auto"/>
                        <w:left w:val="none" w:sz="0" w:space="0" w:color="auto"/>
                        <w:bottom w:val="none" w:sz="0" w:space="0" w:color="auto"/>
                        <w:right w:val="none" w:sz="0" w:space="0" w:color="auto"/>
                      </w:divBdr>
                      <w:divsChild>
                        <w:div w:id="100416713">
                          <w:marLeft w:val="0"/>
                          <w:marRight w:val="0"/>
                          <w:marTop w:val="0"/>
                          <w:marBottom w:val="0"/>
                          <w:divBdr>
                            <w:top w:val="none" w:sz="0" w:space="0" w:color="auto"/>
                            <w:left w:val="none" w:sz="0" w:space="0" w:color="auto"/>
                            <w:bottom w:val="none" w:sz="0" w:space="0" w:color="auto"/>
                            <w:right w:val="none" w:sz="0" w:space="0" w:color="auto"/>
                          </w:divBdr>
                          <w:divsChild>
                            <w:div w:id="1726875058">
                              <w:marLeft w:val="0"/>
                              <w:marRight w:val="0"/>
                              <w:marTop w:val="120"/>
                              <w:marBottom w:val="360"/>
                              <w:divBdr>
                                <w:top w:val="none" w:sz="0" w:space="0" w:color="auto"/>
                                <w:left w:val="none" w:sz="0" w:space="0" w:color="auto"/>
                                <w:bottom w:val="none" w:sz="0" w:space="0" w:color="auto"/>
                                <w:right w:val="none" w:sz="0" w:space="0" w:color="auto"/>
                              </w:divBdr>
                              <w:divsChild>
                                <w:div w:id="733116782">
                                  <w:marLeft w:val="0"/>
                                  <w:marRight w:val="0"/>
                                  <w:marTop w:val="0"/>
                                  <w:marBottom w:val="0"/>
                                  <w:divBdr>
                                    <w:top w:val="none" w:sz="0" w:space="0" w:color="auto"/>
                                    <w:left w:val="none" w:sz="0" w:space="0" w:color="auto"/>
                                    <w:bottom w:val="none" w:sz="0" w:space="0" w:color="auto"/>
                                    <w:right w:val="none" w:sz="0" w:space="0" w:color="auto"/>
                                  </w:divBdr>
                                </w:div>
                                <w:div w:id="6374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551337">
      <w:bodyDiv w:val="1"/>
      <w:marLeft w:val="0"/>
      <w:marRight w:val="0"/>
      <w:marTop w:val="0"/>
      <w:marBottom w:val="0"/>
      <w:divBdr>
        <w:top w:val="none" w:sz="0" w:space="0" w:color="auto"/>
        <w:left w:val="none" w:sz="0" w:space="0" w:color="auto"/>
        <w:bottom w:val="none" w:sz="0" w:space="0" w:color="auto"/>
        <w:right w:val="none" w:sz="0" w:space="0" w:color="auto"/>
      </w:divBdr>
    </w:div>
    <w:div w:id="569122991">
      <w:bodyDiv w:val="1"/>
      <w:marLeft w:val="0"/>
      <w:marRight w:val="0"/>
      <w:marTop w:val="0"/>
      <w:marBottom w:val="0"/>
      <w:divBdr>
        <w:top w:val="none" w:sz="0" w:space="0" w:color="auto"/>
        <w:left w:val="none" w:sz="0" w:space="0" w:color="auto"/>
        <w:bottom w:val="none" w:sz="0" w:space="0" w:color="auto"/>
        <w:right w:val="none" w:sz="0" w:space="0" w:color="auto"/>
      </w:divBdr>
    </w:div>
    <w:div w:id="915362276">
      <w:bodyDiv w:val="1"/>
      <w:marLeft w:val="0"/>
      <w:marRight w:val="0"/>
      <w:marTop w:val="0"/>
      <w:marBottom w:val="0"/>
      <w:divBdr>
        <w:top w:val="none" w:sz="0" w:space="0" w:color="auto"/>
        <w:left w:val="none" w:sz="0" w:space="0" w:color="auto"/>
        <w:bottom w:val="none" w:sz="0" w:space="0" w:color="auto"/>
        <w:right w:val="none" w:sz="0" w:space="0" w:color="auto"/>
      </w:divBdr>
      <w:divsChild>
        <w:div w:id="676928452">
          <w:marLeft w:val="0"/>
          <w:marRight w:val="0"/>
          <w:marTop w:val="0"/>
          <w:marBottom w:val="0"/>
          <w:divBdr>
            <w:top w:val="none" w:sz="0" w:space="0" w:color="auto"/>
            <w:left w:val="none" w:sz="0" w:space="0" w:color="auto"/>
            <w:bottom w:val="none" w:sz="0" w:space="0" w:color="auto"/>
            <w:right w:val="none" w:sz="0" w:space="0" w:color="auto"/>
          </w:divBdr>
          <w:divsChild>
            <w:div w:id="420832924">
              <w:marLeft w:val="0"/>
              <w:marRight w:val="0"/>
              <w:marTop w:val="0"/>
              <w:marBottom w:val="0"/>
              <w:divBdr>
                <w:top w:val="none" w:sz="0" w:space="0" w:color="auto"/>
                <w:left w:val="none" w:sz="0" w:space="0" w:color="auto"/>
                <w:bottom w:val="none" w:sz="0" w:space="0" w:color="auto"/>
                <w:right w:val="none" w:sz="0" w:space="0" w:color="auto"/>
              </w:divBdr>
              <w:divsChild>
                <w:div w:id="1245260487">
                  <w:marLeft w:val="0"/>
                  <w:marRight w:val="0"/>
                  <w:marTop w:val="0"/>
                  <w:marBottom w:val="0"/>
                  <w:divBdr>
                    <w:top w:val="none" w:sz="0" w:space="0" w:color="auto"/>
                    <w:left w:val="none" w:sz="0" w:space="0" w:color="auto"/>
                    <w:bottom w:val="none" w:sz="0" w:space="0" w:color="auto"/>
                    <w:right w:val="none" w:sz="0" w:space="0" w:color="auto"/>
                  </w:divBdr>
                  <w:divsChild>
                    <w:div w:id="946039103">
                      <w:marLeft w:val="0"/>
                      <w:marRight w:val="0"/>
                      <w:marTop w:val="0"/>
                      <w:marBottom w:val="0"/>
                      <w:divBdr>
                        <w:top w:val="none" w:sz="0" w:space="0" w:color="auto"/>
                        <w:left w:val="none" w:sz="0" w:space="0" w:color="auto"/>
                        <w:bottom w:val="none" w:sz="0" w:space="0" w:color="auto"/>
                        <w:right w:val="none" w:sz="0" w:space="0" w:color="auto"/>
                      </w:divBdr>
                      <w:divsChild>
                        <w:div w:id="1981492055">
                          <w:marLeft w:val="0"/>
                          <w:marRight w:val="0"/>
                          <w:marTop w:val="0"/>
                          <w:marBottom w:val="0"/>
                          <w:divBdr>
                            <w:top w:val="none" w:sz="0" w:space="0" w:color="auto"/>
                            <w:left w:val="none" w:sz="0" w:space="0" w:color="auto"/>
                            <w:bottom w:val="none" w:sz="0" w:space="0" w:color="auto"/>
                            <w:right w:val="none" w:sz="0" w:space="0" w:color="auto"/>
                          </w:divBdr>
                          <w:divsChild>
                            <w:div w:id="1215703786">
                              <w:marLeft w:val="0"/>
                              <w:marRight w:val="0"/>
                              <w:marTop w:val="0"/>
                              <w:marBottom w:val="0"/>
                              <w:divBdr>
                                <w:top w:val="none" w:sz="0" w:space="0" w:color="auto"/>
                                <w:left w:val="none" w:sz="0" w:space="0" w:color="auto"/>
                                <w:bottom w:val="none" w:sz="0" w:space="0" w:color="auto"/>
                                <w:right w:val="none" w:sz="0" w:space="0" w:color="auto"/>
                              </w:divBdr>
                              <w:divsChild>
                                <w:div w:id="1474635871">
                                  <w:marLeft w:val="0"/>
                                  <w:marRight w:val="0"/>
                                  <w:marTop w:val="0"/>
                                  <w:marBottom w:val="0"/>
                                  <w:divBdr>
                                    <w:top w:val="none" w:sz="0" w:space="0" w:color="auto"/>
                                    <w:left w:val="none" w:sz="0" w:space="0" w:color="auto"/>
                                    <w:bottom w:val="none" w:sz="0" w:space="0" w:color="auto"/>
                                    <w:right w:val="none" w:sz="0" w:space="0" w:color="auto"/>
                                  </w:divBdr>
                                  <w:divsChild>
                                    <w:div w:id="1550679358">
                                      <w:marLeft w:val="0"/>
                                      <w:marRight w:val="0"/>
                                      <w:marTop w:val="0"/>
                                      <w:marBottom w:val="0"/>
                                      <w:divBdr>
                                        <w:top w:val="none" w:sz="0" w:space="0" w:color="auto"/>
                                        <w:left w:val="none" w:sz="0" w:space="0" w:color="auto"/>
                                        <w:bottom w:val="none" w:sz="0" w:space="0" w:color="auto"/>
                                        <w:right w:val="none" w:sz="0" w:space="0" w:color="auto"/>
                                      </w:divBdr>
                                      <w:divsChild>
                                        <w:div w:id="2086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266879">
      <w:bodyDiv w:val="1"/>
      <w:marLeft w:val="0"/>
      <w:marRight w:val="0"/>
      <w:marTop w:val="0"/>
      <w:marBottom w:val="0"/>
      <w:divBdr>
        <w:top w:val="none" w:sz="0" w:space="0" w:color="auto"/>
        <w:left w:val="none" w:sz="0" w:space="0" w:color="auto"/>
        <w:bottom w:val="none" w:sz="0" w:space="0" w:color="auto"/>
        <w:right w:val="none" w:sz="0" w:space="0" w:color="auto"/>
      </w:divBdr>
      <w:divsChild>
        <w:div w:id="1817799719">
          <w:marLeft w:val="0"/>
          <w:marRight w:val="0"/>
          <w:marTop w:val="0"/>
          <w:marBottom w:val="0"/>
          <w:divBdr>
            <w:top w:val="none" w:sz="0" w:space="0" w:color="auto"/>
            <w:left w:val="none" w:sz="0" w:space="0" w:color="auto"/>
            <w:bottom w:val="none" w:sz="0" w:space="0" w:color="auto"/>
            <w:right w:val="none" w:sz="0" w:space="0" w:color="auto"/>
          </w:divBdr>
          <w:divsChild>
            <w:div w:id="1269125282">
              <w:marLeft w:val="0"/>
              <w:marRight w:val="0"/>
              <w:marTop w:val="0"/>
              <w:marBottom w:val="0"/>
              <w:divBdr>
                <w:top w:val="none" w:sz="0" w:space="0" w:color="auto"/>
                <w:left w:val="none" w:sz="0" w:space="0" w:color="auto"/>
                <w:bottom w:val="none" w:sz="0" w:space="0" w:color="auto"/>
                <w:right w:val="none" w:sz="0" w:space="0" w:color="auto"/>
              </w:divBdr>
              <w:divsChild>
                <w:div w:id="1369648940">
                  <w:marLeft w:val="0"/>
                  <w:marRight w:val="0"/>
                  <w:marTop w:val="0"/>
                  <w:marBottom w:val="0"/>
                  <w:divBdr>
                    <w:top w:val="none" w:sz="0" w:space="0" w:color="auto"/>
                    <w:left w:val="none" w:sz="0" w:space="0" w:color="auto"/>
                    <w:bottom w:val="none" w:sz="0" w:space="0" w:color="auto"/>
                    <w:right w:val="none" w:sz="0" w:space="0" w:color="auto"/>
                  </w:divBdr>
                  <w:divsChild>
                    <w:div w:id="2137021639">
                      <w:marLeft w:val="0"/>
                      <w:marRight w:val="0"/>
                      <w:marTop w:val="0"/>
                      <w:marBottom w:val="0"/>
                      <w:divBdr>
                        <w:top w:val="none" w:sz="0" w:space="0" w:color="auto"/>
                        <w:left w:val="none" w:sz="0" w:space="0" w:color="auto"/>
                        <w:bottom w:val="none" w:sz="0" w:space="0" w:color="auto"/>
                        <w:right w:val="none" w:sz="0" w:space="0" w:color="auto"/>
                      </w:divBdr>
                      <w:divsChild>
                        <w:div w:id="629749790">
                          <w:marLeft w:val="0"/>
                          <w:marRight w:val="0"/>
                          <w:marTop w:val="0"/>
                          <w:marBottom w:val="0"/>
                          <w:divBdr>
                            <w:top w:val="none" w:sz="0" w:space="0" w:color="auto"/>
                            <w:left w:val="none" w:sz="0" w:space="0" w:color="auto"/>
                            <w:bottom w:val="none" w:sz="0" w:space="0" w:color="auto"/>
                            <w:right w:val="none" w:sz="0" w:space="0" w:color="auto"/>
                          </w:divBdr>
                          <w:divsChild>
                            <w:div w:id="1040713986">
                              <w:marLeft w:val="0"/>
                              <w:marRight w:val="0"/>
                              <w:marTop w:val="0"/>
                              <w:marBottom w:val="0"/>
                              <w:divBdr>
                                <w:top w:val="none" w:sz="0" w:space="0" w:color="auto"/>
                                <w:left w:val="none" w:sz="0" w:space="0" w:color="auto"/>
                                <w:bottom w:val="none" w:sz="0" w:space="0" w:color="auto"/>
                                <w:right w:val="none" w:sz="0" w:space="0" w:color="auto"/>
                              </w:divBdr>
                              <w:divsChild>
                                <w:div w:id="196891642">
                                  <w:marLeft w:val="0"/>
                                  <w:marRight w:val="0"/>
                                  <w:marTop w:val="0"/>
                                  <w:marBottom w:val="0"/>
                                  <w:divBdr>
                                    <w:top w:val="none" w:sz="0" w:space="0" w:color="auto"/>
                                    <w:left w:val="none" w:sz="0" w:space="0" w:color="auto"/>
                                    <w:bottom w:val="none" w:sz="0" w:space="0" w:color="auto"/>
                                    <w:right w:val="none" w:sz="0" w:space="0" w:color="auto"/>
                                  </w:divBdr>
                                  <w:divsChild>
                                    <w:div w:id="167064033">
                                      <w:marLeft w:val="0"/>
                                      <w:marRight w:val="0"/>
                                      <w:marTop w:val="0"/>
                                      <w:marBottom w:val="0"/>
                                      <w:divBdr>
                                        <w:top w:val="none" w:sz="0" w:space="0" w:color="auto"/>
                                        <w:left w:val="none" w:sz="0" w:space="0" w:color="auto"/>
                                        <w:bottom w:val="none" w:sz="0" w:space="0" w:color="auto"/>
                                        <w:right w:val="none" w:sz="0" w:space="0" w:color="auto"/>
                                      </w:divBdr>
                                      <w:divsChild>
                                        <w:div w:id="1980069783">
                                          <w:marLeft w:val="0"/>
                                          <w:marRight w:val="0"/>
                                          <w:marTop w:val="0"/>
                                          <w:marBottom w:val="0"/>
                                          <w:divBdr>
                                            <w:top w:val="none" w:sz="0" w:space="0" w:color="auto"/>
                                            <w:left w:val="none" w:sz="0" w:space="0" w:color="auto"/>
                                            <w:bottom w:val="none" w:sz="0" w:space="0" w:color="auto"/>
                                            <w:right w:val="none" w:sz="0" w:space="0" w:color="auto"/>
                                          </w:divBdr>
                                          <w:divsChild>
                                            <w:div w:id="423650314">
                                              <w:marLeft w:val="0"/>
                                              <w:marRight w:val="0"/>
                                              <w:marTop w:val="0"/>
                                              <w:marBottom w:val="0"/>
                                              <w:divBdr>
                                                <w:top w:val="none" w:sz="0" w:space="0" w:color="auto"/>
                                                <w:left w:val="none" w:sz="0" w:space="0" w:color="auto"/>
                                                <w:bottom w:val="none" w:sz="0" w:space="0" w:color="auto"/>
                                                <w:right w:val="none" w:sz="0" w:space="0" w:color="auto"/>
                                              </w:divBdr>
                                              <w:divsChild>
                                                <w:div w:id="764611589">
                                                  <w:marLeft w:val="0"/>
                                                  <w:marRight w:val="0"/>
                                                  <w:marTop w:val="0"/>
                                                  <w:marBottom w:val="0"/>
                                                  <w:divBdr>
                                                    <w:top w:val="none" w:sz="0" w:space="0" w:color="auto"/>
                                                    <w:left w:val="none" w:sz="0" w:space="0" w:color="auto"/>
                                                    <w:bottom w:val="none" w:sz="0" w:space="0" w:color="auto"/>
                                                    <w:right w:val="none" w:sz="0" w:space="0" w:color="auto"/>
                                                  </w:divBdr>
                                                  <w:divsChild>
                                                    <w:div w:id="1476802195">
                                                      <w:marLeft w:val="0"/>
                                                      <w:marRight w:val="0"/>
                                                      <w:marTop w:val="0"/>
                                                      <w:marBottom w:val="0"/>
                                                      <w:divBdr>
                                                        <w:top w:val="none" w:sz="0" w:space="0" w:color="auto"/>
                                                        <w:left w:val="none" w:sz="0" w:space="0" w:color="auto"/>
                                                        <w:bottom w:val="none" w:sz="0" w:space="0" w:color="auto"/>
                                                        <w:right w:val="none" w:sz="0" w:space="0" w:color="auto"/>
                                                      </w:divBdr>
                                                      <w:divsChild>
                                                        <w:div w:id="1421947039">
                                                          <w:marLeft w:val="0"/>
                                                          <w:marRight w:val="0"/>
                                                          <w:marTop w:val="0"/>
                                                          <w:marBottom w:val="0"/>
                                                          <w:divBdr>
                                                            <w:top w:val="none" w:sz="0" w:space="0" w:color="auto"/>
                                                            <w:left w:val="none" w:sz="0" w:space="0" w:color="auto"/>
                                                            <w:bottom w:val="none" w:sz="0" w:space="0" w:color="auto"/>
                                                            <w:right w:val="none" w:sz="0" w:space="0" w:color="auto"/>
                                                          </w:divBdr>
                                                          <w:divsChild>
                                                            <w:div w:id="284776079">
                                                              <w:marLeft w:val="0"/>
                                                              <w:marRight w:val="0"/>
                                                              <w:marTop w:val="0"/>
                                                              <w:marBottom w:val="0"/>
                                                              <w:divBdr>
                                                                <w:top w:val="none" w:sz="0" w:space="0" w:color="auto"/>
                                                                <w:left w:val="none" w:sz="0" w:space="0" w:color="auto"/>
                                                                <w:bottom w:val="none" w:sz="0" w:space="0" w:color="auto"/>
                                                                <w:right w:val="none" w:sz="0" w:space="0" w:color="auto"/>
                                                              </w:divBdr>
                                                              <w:divsChild>
                                                                <w:div w:id="1517766258">
                                                                  <w:marLeft w:val="0"/>
                                                                  <w:marRight w:val="0"/>
                                                                  <w:marTop w:val="0"/>
                                                                  <w:marBottom w:val="0"/>
                                                                  <w:divBdr>
                                                                    <w:top w:val="none" w:sz="0" w:space="0" w:color="auto"/>
                                                                    <w:left w:val="none" w:sz="0" w:space="0" w:color="auto"/>
                                                                    <w:bottom w:val="none" w:sz="0" w:space="0" w:color="auto"/>
                                                                    <w:right w:val="none" w:sz="0" w:space="0" w:color="auto"/>
                                                                  </w:divBdr>
                                                                  <w:divsChild>
                                                                    <w:div w:id="1209105739">
                                                                      <w:marLeft w:val="0"/>
                                                                      <w:marRight w:val="0"/>
                                                                      <w:marTop w:val="0"/>
                                                                      <w:marBottom w:val="0"/>
                                                                      <w:divBdr>
                                                                        <w:top w:val="none" w:sz="0" w:space="0" w:color="auto"/>
                                                                        <w:left w:val="none" w:sz="0" w:space="0" w:color="auto"/>
                                                                        <w:bottom w:val="none" w:sz="0" w:space="0" w:color="auto"/>
                                                                        <w:right w:val="none" w:sz="0" w:space="0" w:color="auto"/>
                                                                      </w:divBdr>
                                                                      <w:divsChild>
                                                                        <w:div w:id="265237078">
                                                                          <w:marLeft w:val="0"/>
                                                                          <w:marRight w:val="0"/>
                                                                          <w:marTop w:val="0"/>
                                                                          <w:marBottom w:val="0"/>
                                                                          <w:divBdr>
                                                                            <w:top w:val="none" w:sz="0" w:space="0" w:color="auto"/>
                                                                            <w:left w:val="none" w:sz="0" w:space="0" w:color="auto"/>
                                                                            <w:bottom w:val="none" w:sz="0" w:space="0" w:color="auto"/>
                                                                            <w:right w:val="none" w:sz="0" w:space="0" w:color="auto"/>
                                                                          </w:divBdr>
                                                                          <w:divsChild>
                                                                            <w:div w:id="1852179587">
                                                                              <w:marLeft w:val="0"/>
                                                                              <w:marRight w:val="0"/>
                                                                              <w:marTop w:val="0"/>
                                                                              <w:marBottom w:val="0"/>
                                                                              <w:divBdr>
                                                                                <w:top w:val="none" w:sz="0" w:space="0" w:color="auto"/>
                                                                                <w:left w:val="none" w:sz="0" w:space="0" w:color="auto"/>
                                                                                <w:bottom w:val="none" w:sz="0" w:space="0" w:color="auto"/>
                                                                                <w:right w:val="none" w:sz="0" w:space="0" w:color="auto"/>
                                                                              </w:divBdr>
                                                                              <w:divsChild>
                                                                                <w:div w:id="1936596316">
                                                                                  <w:marLeft w:val="0"/>
                                                                                  <w:marRight w:val="0"/>
                                                                                  <w:marTop w:val="0"/>
                                                                                  <w:marBottom w:val="0"/>
                                                                                  <w:divBdr>
                                                                                    <w:top w:val="none" w:sz="0" w:space="0" w:color="auto"/>
                                                                                    <w:left w:val="none" w:sz="0" w:space="0" w:color="auto"/>
                                                                                    <w:bottom w:val="none" w:sz="0" w:space="0" w:color="auto"/>
                                                                                    <w:right w:val="none" w:sz="0" w:space="0" w:color="auto"/>
                                                                                  </w:divBdr>
                                                                                  <w:divsChild>
                                                                                    <w:div w:id="1314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88925">
                                                                          <w:marLeft w:val="0"/>
                                                                          <w:marRight w:val="0"/>
                                                                          <w:marTop w:val="0"/>
                                                                          <w:marBottom w:val="0"/>
                                                                          <w:divBdr>
                                                                            <w:top w:val="none" w:sz="0" w:space="0" w:color="auto"/>
                                                                            <w:left w:val="none" w:sz="0" w:space="0" w:color="auto"/>
                                                                            <w:bottom w:val="none" w:sz="0" w:space="0" w:color="auto"/>
                                                                            <w:right w:val="none" w:sz="0" w:space="0" w:color="auto"/>
                                                                          </w:divBdr>
                                                                          <w:divsChild>
                                                                            <w:div w:id="541357599">
                                                                              <w:marLeft w:val="0"/>
                                                                              <w:marRight w:val="0"/>
                                                                              <w:marTop w:val="0"/>
                                                                              <w:marBottom w:val="0"/>
                                                                              <w:divBdr>
                                                                                <w:top w:val="none" w:sz="0" w:space="0" w:color="auto"/>
                                                                                <w:left w:val="none" w:sz="0" w:space="0" w:color="auto"/>
                                                                                <w:bottom w:val="none" w:sz="0" w:space="0" w:color="auto"/>
                                                                                <w:right w:val="none" w:sz="0" w:space="0" w:color="auto"/>
                                                                              </w:divBdr>
                                                                              <w:divsChild>
                                                                                <w:div w:id="781803744">
                                                                                  <w:marLeft w:val="0"/>
                                                                                  <w:marRight w:val="0"/>
                                                                                  <w:marTop w:val="0"/>
                                                                                  <w:marBottom w:val="0"/>
                                                                                  <w:divBdr>
                                                                                    <w:top w:val="none" w:sz="0" w:space="0" w:color="auto"/>
                                                                                    <w:left w:val="none" w:sz="0" w:space="0" w:color="auto"/>
                                                                                    <w:bottom w:val="none" w:sz="0" w:space="0" w:color="auto"/>
                                                                                    <w:right w:val="none" w:sz="0" w:space="0" w:color="auto"/>
                                                                                  </w:divBdr>
                                                                                  <w:divsChild>
                                                                                    <w:div w:id="2041197326">
                                                                                      <w:marLeft w:val="0"/>
                                                                                      <w:marRight w:val="0"/>
                                                                                      <w:marTop w:val="0"/>
                                                                                      <w:marBottom w:val="0"/>
                                                                                      <w:divBdr>
                                                                                        <w:top w:val="none" w:sz="0" w:space="0" w:color="auto"/>
                                                                                        <w:left w:val="none" w:sz="0" w:space="0" w:color="auto"/>
                                                                                        <w:bottom w:val="none" w:sz="0" w:space="0" w:color="auto"/>
                                                                                        <w:right w:val="none" w:sz="0" w:space="0" w:color="auto"/>
                                                                                      </w:divBdr>
                                                                                      <w:divsChild>
                                                                                        <w:div w:id="1894149831">
                                                                                          <w:marLeft w:val="0"/>
                                                                                          <w:marRight w:val="0"/>
                                                                                          <w:marTop w:val="0"/>
                                                                                          <w:marBottom w:val="0"/>
                                                                                          <w:divBdr>
                                                                                            <w:top w:val="none" w:sz="0" w:space="0" w:color="auto"/>
                                                                                            <w:left w:val="none" w:sz="0" w:space="0" w:color="auto"/>
                                                                                            <w:bottom w:val="none" w:sz="0" w:space="0" w:color="auto"/>
                                                                                            <w:right w:val="none" w:sz="0" w:space="0" w:color="auto"/>
                                                                                          </w:divBdr>
                                                                                          <w:divsChild>
                                                                                            <w:div w:id="807891733">
                                                                                              <w:marLeft w:val="0"/>
                                                                                              <w:marRight w:val="0"/>
                                                                                              <w:marTop w:val="0"/>
                                                                                              <w:marBottom w:val="0"/>
                                                                                              <w:divBdr>
                                                                                                <w:top w:val="none" w:sz="0" w:space="0" w:color="auto"/>
                                                                                                <w:left w:val="none" w:sz="0" w:space="0" w:color="auto"/>
                                                                                                <w:bottom w:val="none" w:sz="0" w:space="0" w:color="auto"/>
                                                                                                <w:right w:val="none" w:sz="0" w:space="0" w:color="auto"/>
                                                                                              </w:divBdr>
                                                                                            </w:div>
                                                                                            <w:div w:id="94448571">
                                                                                              <w:marLeft w:val="0"/>
                                                                                              <w:marRight w:val="0"/>
                                                                                              <w:marTop w:val="0"/>
                                                                                              <w:marBottom w:val="0"/>
                                                                                              <w:divBdr>
                                                                                                <w:top w:val="none" w:sz="0" w:space="0" w:color="auto"/>
                                                                                                <w:left w:val="none" w:sz="0" w:space="0" w:color="auto"/>
                                                                                                <w:bottom w:val="none" w:sz="0" w:space="0" w:color="auto"/>
                                                                                                <w:right w:val="none" w:sz="0" w:space="0" w:color="auto"/>
                                                                                              </w:divBdr>
                                                                                            </w:div>
                                                                                            <w:div w:id="981691599">
                                                                                              <w:marLeft w:val="0"/>
                                                                                              <w:marRight w:val="0"/>
                                                                                              <w:marTop w:val="0"/>
                                                                                              <w:marBottom w:val="0"/>
                                                                                              <w:divBdr>
                                                                                                <w:top w:val="none" w:sz="0" w:space="0" w:color="auto"/>
                                                                                                <w:left w:val="none" w:sz="0" w:space="0" w:color="auto"/>
                                                                                                <w:bottom w:val="none" w:sz="0" w:space="0" w:color="auto"/>
                                                                                                <w:right w:val="none" w:sz="0" w:space="0" w:color="auto"/>
                                                                                              </w:divBdr>
                                                                                            </w:div>
                                                                                            <w:div w:id="1547645317">
                                                                                              <w:marLeft w:val="0"/>
                                                                                              <w:marRight w:val="0"/>
                                                                                              <w:marTop w:val="0"/>
                                                                                              <w:marBottom w:val="0"/>
                                                                                              <w:divBdr>
                                                                                                <w:top w:val="none" w:sz="0" w:space="0" w:color="auto"/>
                                                                                                <w:left w:val="none" w:sz="0" w:space="0" w:color="auto"/>
                                                                                                <w:bottom w:val="none" w:sz="0" w:space="0" w:color="auto"/>
                                                                                                <w:right w:val="none" w:sz="0" w:space="0" w:color="auto"/>
                                                                                              </w:divBdr>
                                                                                            </w:div>
                                                                                            <w:div w:id="1528251109">
                                                                                              <w:marLeft w:val="0"/>
                                                                                              <w:marRight w:val="0"/>
                                                                                              <w:marTop w:val="0"/>
                                                                                              <w:marBottom w:val="0"/>
                                                                                              <w:divBdr>
                                                                                                <w:top w:val="none" w:sz="0" w:space="0" w:color="auto"/>
                                                                                                <w:left w:val="none" w:sz="0" w:space="0" w:color="auto"/>
                                                                                                <w:bottom w:val="none" w:sz="0" w:space="0" w:color="auto"/>
                                                                                                <w:right w:val="none" w:sz="0" w:space="0" w:color="auto"/>
                                                                                              </w:divBdr>
                                                                                            </w:div>
                                                                                          </w:divsChild>
                                                                                        </w:div>
                                                                                        <w:div w:id="1660766880">
                                                                                          <w:marLeft w:val="0"/>
                                                                                          <w:marRight w:val="0"/>
                                                                                          <w:marTop w:val="0"/>
                                                                                          <w:marBottom w:val="0"/>
                                                                                          <w:divBdr>
                                                                                            <w:top w:val="none" w:sz="0" w:space="0" w:color="auto"/>
                                                                                            <w:left w:val="none" w:sz="0" w:space="0" w:color="auto"/>
                                                                                            <w:bottom w:val="none" w:sz="0" w:space="0" w:color="auto"/>
                                                                                            <w:right w:val="none" w:sz="0" w:space="0" w:color="auto"/>
                                                                                          </w:divBdr>
                                                                                          <w:divsChild>
                                                                                            <w:div w:id="16572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036169">
                                                                          <w:marLeft w:val="0"/>
                                                                          <w:marRight w:val="0"/>
                                                                          <w:marTop w:val="0"/>
                                                                          <w:marBottom w:val="0"/>
                                                                          <w:divBdr>
                                                                            <w:top w:val="none" w:sz="0" w:space="0" w:color="auto"/>
                                                                            <w:left w:val="none" w:sz="0" w:space="0" w:color="auto"/>
                                                                            <w:bottom w:val="none" w:sz="0" w:space="0" w:color="auto"/>
                                                                            <w:right w:val="none" w:sz="0" w:space="0" w:color="auto"/>
                                                                          </w:divBdr>
                                                                          <w:divsChild>
                                                                            <w:div w:id="956570686">
                                                                              <w:marLeft w:val="0"/>
                                                                              <w:marRight w:val="0"/>
                                                                              <w:marTop w:val="0"/>
                                                                              <w:marBottom w:val="0"/>
                                                                              <w:divBdr>
                                                                                <w:top w:val="none" w:sz="0" w:space="0" w:color="auto"/>
                                                                                <w:left w:val="none" w:sz="0" w:space="0" w:color="auto"/>
                                                                                <w:bottom w:val="none" w:sz="0" w:space="0" w:color="auto"/>
                                                                                <w:right w:val="none" w:sz="0" w:space="0" w:color="auto"/>
                                                                              </w:divBdr>
                                                                              <w:divsChild>
                                                                                <w:div w:id="1147355899">
                                                                                  <w:marLeft w:val="0"/>
                                                                                  <w:marRight w:val="0"/>
                                                                                  <w:marTop w:val="0"/>
                                                                                  <w:marBottom w:val="0"/>
                                                                                  <w:divBdr>
                                                                                    <w:top w:val="none" w:sz="0" w:space="0" w:color="auto"/>
                                                                                    <w:left w:val="none" w:sz="0" w:space="0" w:color="auto"/>
                                                                                    <w:bottom w:val="none" w:sz="0" w:space="0" w:color="auto"/>
                                                                                    <w:right w:val="none" w:sz="0" w:space="0" w:color="auto"/>
                                                                                  </w:divBdr>
                                                                                  <w:divsChild>
                                                                                    <w:div w:id="1917281809">
                                                                                      <w:marLeft w:val="0"/>
                                                                                      <w:marRight w:val="0"/>
                                                                                      <w:marTop w:val="0"/>
                                                                                      <w:marBottom w:val="0"/>
                                                                                      <w:divBdr>
                                                                                        <w:top w:val="none" w:sz="0" w:space="0" w:color="auto"/>
                                                                                        <w:left w:val="none" w:sz="0" w:space="0" w:color="auto"/>
                                                                                        <w:bottom w:val="none" w:sz="0" w:space="0" w:color="auto"/>
                                                                                        <w:right w:val="none" w:sz="0" w:space="0" w:color="auto"/>
                                                                                      </w:divBdr>
                                                                                      <w:divsChild>
                                                                                        <w:div w:id="1970474301">
                                                                                          <w:marLeft w:val="0"/>
                                                                                          <w:marRight w:val="0"/>
                                                                                          <w:marTop w:val="0"/>
                                                                                          <w:marBottom w:val="0"/>
                                                                                          <w:divBdr>
                                                                                            <w:top w:val="none" w:sz="0" w:space="0" w:color="auto"/>
                                                                                            <w:left w:val="none" w:sz="0" w:space="0" w:color="auto"/>
                                                                                            <w:bottom w:val="none" w:sz="0" w:space="0" w:color="auto"/>
                                                                                            <w:right w:val="none" w:sz="0" w:space="0" w:color="auto"/>
                                                                                          </w:divBdr>
                                                                                          <w:divsChild>
                                                                                            <w:div w:id="613099263">
                                                                                              <w:marLeft w:val="0"/>
                                                                                              <w:marRight w:val="0"/>
                                                                                              <w:marTop w:val="0"/>
                                                                                              <w:marBottom w:val="0"/>
                                                                                              <w:divBdr>
                                                                                                <w:top w:val="none" w:sz="0" w:space="0" w:color="auto"/>
                                                                                                <w:left w:val="none" w:sz="0" w:space="0" w:color="auto"/>
                                                                                                <w:bottom w:val="none" w:sz="0" w:space="0" w:color="auto"/>
                                                                                                <w:right w:val="none" w:sz="0" w:space="0" w:color="auto"/>
                                                                                              </w:divBdr>
                                                                                            </w:div>
                                                                                            <w:div w:id="6952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874742">
      <w:bodyDiv w:val="1"/>
      <w:marLeft w:val="0"/>
      <w:marRight w:val="0"/>
      <w:marTop w:val="0"/>
      <w:marBottom w:val="0"/>
      <w:divBdr>
        <w:top w:val="none" w:sz="0" w:space="0" w:color="auto"/>
        <w:left w:val="none" w:sz="0" w:space="0" w:color="auto"/>
        <w:bottom w:val="none" w:sz="0" w:space="0" w:color="auto"/>
        <w:right w:val="none" w:sz="0" w:space="0" w:color="auto"/>
      </w:divBdr>
      <w:divsChild>
        <w:div w:id="1707875171">
          <w:marLeft w:val="0"/>
          <w:marRight w:val="0"/>
          <w:marTop w:val="0"/>
          <w:marBottom w:val="0"/>
          <w:divBdr>
            <w:top w:val="none" w:sz="0" w:space="0" w:color="auto"/>
            <w:left w:val="none" w:sz="0" w:space="0" w:color="auto"/>
            <w:bottom w:val="none" w:sz="0" w:space="0" w:color="auto"/>
            <w:right w:val="none" w:sz="0" w:space="0" w:color="auto"/>
          </w:divBdr>
          <w:divsChild>
            <w:div w:id="317002452">
              <w:marLeft w:val="0"/>
              <w:marRight w:val="0"/>
              <w:marTop w:val="0"/>
              <w:marBottom w:val="0"/>
              <w:divBdr>
                <w:top w:val="none" w:sz="0" w:space="0" w:color="auto"/>
                <w:left w:val="none" w:sz="0" w:space="0" w:color="auto"/>
                <w:bottom w:val="none" w:sz="0" w:space="0" w:color="auto"/>
                <w:right w:val="none" w:sz="0" w:space="0" w:color="auto"/>
              </w:divBdr>
              <w:divsChild>
                <w:div w:id="1975139666">
                  <w:marLeft w:val="0"/>
                  <w:marRight w:val="0"/>
                  <w:marTop w:val="900"/>
                  <w:marBottom w:val="0"/>
                  <w:divBdr>
                    <w:top w:val="none" w:sz="0" w:space="0" w:color="auto"/>
                    <w:left w:val="none" w:sz="0" w:space="0" w:color="auto"/>
                    <w:bottom w:val="none" w:sz="0" w:space="0" w:color="auto"/>
                    <w:right w:val="none" w:sz="0" w:space="0" w:color="auto"/>
                  </w:divBdr>
                  <w:divsChild>
                    <w:div w:id="997270517">
                      <w:marLeft w:val="0"/>
                      <w:marRight w:val="0"/>
                      <w:marTop w:val="0"/>
                      <w:marBottom w:val="0"/>
                      <w:divBdr>
                        <w:top w:val="none" w:sz="0" w:space="0" w:color="auto"/>
                        <w:left w:val="none" w:sz="0" w:space="0" w:color="auto"/>
                        <w:bottom w:val="none" w:sz="0" w:space="0" w:color="auto"/>
                        <w:right w:val="none" w:sz="0" w:space="0" w:color="auto"/>
                      </w:divBdr>
                      <w:divsChild>
                        <w:div w:id="1375735881">
                          <w:marLeft w:val="0"/>
                          <w:marRight w:val="0"/>
                          <w:marTop w:val="0"/>
                          <w:marBottom w:val="0"/>
                          <w:divBdr>
                            <w:top w:val="none" w:sz="0" w:space="0" w:color="auto"/>
                            <w:left w:val="none" w:sz="0" w:space="0" w:color="auto"/>
                            <w:bottom w:val="none" w:sz="0" w:space="0" w:color="auto"/>
                            <w:right w:val="none" w:sz="0" w:space="0" w:color="auto"/>
                          </w:divBdr>
                          <w:divsChild>
                            <w:div w:id="1377243426">
                              <w:marLeft w:val="300"/>
                              <w:marRight w:val="300"/>
                              <w:marTop w:val="0"/>
                              <w:marBottom w:val="0"/>
                              <w:divBdr>
                                <w:top w:val="none" w:sz="0" w:space="0" w:color="auto"/>
                                <w:left w:val="none" w:sz="0" w:space="0" w:color="auto"/>
                                <w:bottom w:val="none" w:sz="0" w:space="0" w:color="auto"/>
                                <w:right w:val="none" w:sz="0" w:space="0" w:color="auto"/>
                              </w:divBdr>
                              <w:divsChild>
                                <w:div w:id="652300609">
                                  <w:marLeft w:val="0"/>
                                  <w:marRight w:val="0"/>
                                  <w:marTop w:val="0"/>
                                  <w:marBottom w:val="0"/>
                                  <w:divBdr>
                                    <w:top w:val="none" w:sz="0" w:space="0" w:color="auto"/>
                                    <w:left w:val="none" w:sz="0" w:space="0" w:color="auto"/>
                                    <w:bottom w:val="none" w:sz="0" w:space="0" w:color="auto"/>
                                    <w:right w:val="none" w:sz="0" w:space="0" w:color="auto"/>
                                  </w:divBdr>
                                  <w:divsChild>
                                    <w:div w:id="1781799305">
                                      <w:marLeft w:val="0"/>
                                      <w:marRight w:val="0"/>
                                      <w:marTop w:val="0"/>
                                      <w:marBottom w:val="0"/>
                                      <w:divBdr>
                                        <w:top w:val="none" w:sz="0" w:space="0" w:color="auto"/>
                                        <w:left w:val="none" w:sz="0" w:space="0" w:color="auto"/>
                                        <w:bottom w:val="none" w:sz="0" w:space="0" w:color="auto"/>
                                        <w:right w:val="none" w:sz="0" w:space="0" w:color="auto"/>
                                      </w:divBdr>
                                      <w:divsChild>
                                        <w:div w:id="2143884382">
                                          <w:marLeft w:val="0"/>
                                          <w:marRight w:val="0"/>
                                          <w:marTop w:val="0"/>
                                          <w:marBottom w:val="0"/>
                                          <w:divBdr>
                                            <w:top w:val="none" w:sz="0" w:space="0" w:color="auto"/>
                                            <w:left w:val="none" w:sz="0" w:space="0" w:color="auto"/>
                                            <w:bottom w:val="none" w:sz="0" w:space="0" w:color="auto"/>
                                            <w:right w:val="none" w:sz="0" w:space="0" w:color="auto"/>
                                          </w:divBdr>
                                          <w:divsChild>
                                            <w:div w:id="285237628">
                                              <w:marLeft w:val="0"/>
                                              <w:marRight w:val="0"/>
                                              <w:marTop w:val="0"/>
                                              <w:marBottom w:val="0"/>
                                              <w:divBdr>
                                                <w:top w:val="none" w:sz="0" w:space="0" w:color="auto"/>
                                                <w:left w:val="none" w:sz="0" w:space="0" w:color="auto"/>
                                                <w:bottom w:val="none" w:sz="0" w:space="0" w:color="auto"/>
                                                <w:right w:val="none" w:sz="0" w:space="0" w:color="auto"/>
                                              </w:divBdr>
                                              <w:divsChild>
                                                <w:div w:id="1014305904">
                                                  <w:marLeft w:val="0"/>
                                                  <w:marRight w:val="0"/>
                                                  <w:marTop w:val="0"/>
                                                  <w:marBottom w:val="300"/>
                                                  <w:divBdr>
                                                    <w:top w:val="none" w:sz="0" w:space="0" w:color="auto"/>
                                                    <w:left w:val="none" w:sz="0" w:space="0" w:color="auto"/>
                                                    <w:bottom w:val="none" w:sz="0" w:space="0" w:color="auto"/>
                                                    <w:right w:val="none" w:sz="0" w:space="0" w:color="auto"/>
                                                  </w:divBdr>
                                                  <w:divsChild>
                                                    <w:div w:id="918175420">
                                                      <w:marLeft w:val="0"/>
                                                      <w:marRight w:val="0"/>
                                                      <w:marTop w:val="0"/>
                                                      <w:marBottom w:val="0"/>
                                                      <w:divBdr>
                                                        <w:top w:val="none" w:sz="0" w:space="0" w:color="auto"/>
                                                        <w:left w:val="none" w:sz="0" w:space="0" w:color="auto"/>
                                                        <w:bottom w:val="none" w:sz="0" w:space="0" w:color="auto"/>
                                                        <w:right w:val="none" w:sz="0" w:space="0" w:color="auto"/>
                                                      </w:divBdr>
                                                      <w:divsChild>
                                                        <w:div w:id="18420419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0484158">
      <w:bodyDiv w:val="1"/>
      <w:marLeft w:val="0"/>
      <w:marRight w:val="0"/>
      <w:marTop w:val="0"/>
      <w:marBottom w:val="0"/>
      <w:divBdr>
        <w:top w:val="none" w:sz="0" w:space="0" w:color="auto"/>
        <w:left w:val="none" w:sz="0" w:space="0" w:color="auto"/>
        <w:bottom w:val="none" w:sz="0" w:space="0" w:color="auto"/>
        <w:right w:val="none" w:sz="0" w:space="0" w:color="auto"/>
      </w:divBdr>
      <w:divsChild>
        <w:div w:id="419832489">
          <w:marLeft w:val="0"/>
          <w:marRight w:val="1"/>
          <w:marTop w:val="0"/>
          <w:marBottom w:val="0"/>
          <w:divBdr>
            <w:top w:val="none" w:sz="0" w:space="0" w:color="auto"/>
            <w:left w:val="none" w:sz="0" w:space="0" w:color="auto"/>
            <w:bottom w:val="none" w:sz="0" w:space="0" w:color="auto"/>
            <w:right w:val="none" w:sz="0" w:space="0" w:color="auto"/>
          </w:divBdr>
          <w:divsChild>
            <w:div w:id="250699203">
              <w:marLeft w:val="0"/>
              <w:marRight w:val="0"/>
              <w:marTop w:val="0"/>
              <w:marBottom w:val="0"/>
              <w:divBdr>
                <w:top w:val="none" w:sz="0" w:space="0" w:color="auto"/>
                <w:left w:val="none" w:sz="0" w:space="0" w:color="auto"/>
                <w:bottom w:val="none" w:sz="0" w:space="0" w:color="auto"/>
                <w:right w:val="none" w:sz="0" w:space="0" w:color="auto"/>
              </w:divBdr>
              <w:divsChild>
                <w:div w:id="1399591944">
                  <w:marLeft w:val="0"/>
                  <w:marRight w:val="1"/>
                  <w:marTop w:val="0"/>
                  <w:marBottom w:val="0"/>
                  <w:divBdr>
                    <w:top w:val="none" w:sz="0" w:space="0" w:color="auto"/>
                    <w:left w:val="none" w:sz="0" w:space="0" w:color="auto"/>
                    <w:bottom w:val="none" w:sz="0" w:space="0" w:color="auto"/>
                    <w:right w:val="none" w:sz="0" w:space="0" w:color="auto"/>
                  </w:divBdr>
                  <w:divsChild>
                    <w:div w:id="593244245">
                      <w:marLeft w:val="0"/>
                      <w:marRight w:val="0"/>
                      <w:marTop w:val="0"/>
                      <w:marBottom w:val="0"/>
                      <w:divBdr>
                        <w:top w:val="none" w:sz="0" w:space="0" w:color="auto"/>
                        <w:left w:val="none" w:sz="0" w:space="0" w:color="auto"/>
                        <w:bottom w:val="none" w:sz="0" w:space="0" w:color="auto"/>
                        <w:right w:val="none" w:sz="0" w:space="0" w:color="auto"/>
                      </w:divBdr>
                      <w:divsChild>
                        <w:div w:id="88237464">
                          <w:marLeft w:val="0"/>
                          <w:marRight w:val="0"/>
                          <w:marTop w:val="0"/>
                          <w:marBottom w:val="0"/>
                          <w:divBdr>
                            <w:top w:val="none" w:sz="0" w:space="0" w:color="auto"/>
                            <w:left w:val="none" w:sz="0" w:space="0" w:color="auto"/>
                            <w:bottom w:val="none" w:sz="0" w:space="0" w:color="auto"/>
                            <w:right w:val="none" w:sz="0" w:space="0" w:color="auto"/>
                          </w:divBdr>
                          <w:divsChild>
                            <w:div w:id="632104095">
                              <w:marLeft w:val="0"/>
                              <w:marRight w:val="0"/>
                              <w:marTop w:val="120"/>
                              <w:marBottom w:val="360"/>
                              <w:divBdr>
                                <w:top w:val="none" w:sz="0" w:space="0" w:color="auto"/>
                                <w:left w:val="none" w:sz="0" w:space="0" w:color="auto"/>
                                <w:bottom w:val="none" w:sz="0" w:space="0" w:color="auto"/>
                                <w:right w:val="none" w:sz="0" w:space="0" w:color="auto"/>
                              </w:divBdr>
                              <w:divsChild>
                                <w:div w:id="939222514">
                                  <w:marLeft w:val="0"/>
                                  <w:marRight w:val="0"/>
                                  <w:marTop w:val="0"/>
                                  <w:marBottom w:val="0"/>
                                  <w:divBdr>
                                    <w:top w:val="none" w:sz="0" w:space="0" w:color="auto"/>
                                    <w:left w:val="none" w:sz="0" w:space="0" w:color="auto"/>
                                    <w:bottom w:val="none" w:sz="0" w:space="0" w:color="auto"/>
                                    <w:right w:val="none" w:sz="0" w:space="0" w:color="auto"/>
                                  </w:divBdr>
                                  <w:divsChild>
                                    <w:div w:id="19606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3572283">
      <w:bodyDiv w:val="1"/>
      <w:marLeft w:val="0"/>
      <w:marRight w:val="0"/>
      <w:marTop w:val="0"/>
      <w:marBottom w:val="0"/>
      <w:divBdr>
        <w:top w:val="none" w:sz="0" w:space="0" w:color="auto"/>
        <w:left w:val="none" w:sz="0" w:space="0" w:color="auto"/>
        <w:bottom w:val="none" w:sz="0" w:space="0" w:color="auto"/>
        <w:right w:val="none" w:sz="0" w:space="0" w:color="auto"/>
      </w:divBdr>
      <w:divsChild>
        <w:div w:id="511530766">
          <w:marLeft w:val="0"/>
          <w:marRight w:val="0"/>
          <w:marTop w:val="0"/>
          <w:marBottom w:val="0"/>
          <w:divBdr>
            <w:top w:val="none" w:sz="0" w:space="0" w:color="auto"/>
            <w:left w:val="none" w:sz="0" w:space="0" w:color="auto"/>
            <w:bottom w:val="none" w:sz="0" w:space="0" w:color="auto"/>
            <w:right w:val="none" w:sz="0" w:space="0" w:color="auto"/>
          </w:divBdr>
          <w:divsChild>
            <w:div w:id="1598513773">
              <w:marLeft w:val="0"/>
              <w:marRight w:val="0"/>
              <w:marTop w:val="0"/>
              <w:marBottom w:val="0"/>
              <w:divBdr>
                <w:top w:val="none" w:sz="0" w:space="0" w:color="auto"/>
                <w:left w:val="none" w:sz="0" w:space="0" w:color="auto"/>
                <w:bottom w:val="none" w:sz="0" w:space="0" w:color="auto"/>
                <w:right w:val="none" w:sz="0" w:space="0" w:color="auto"/>
              </w:divBdr>
              <w:divsChild>
                <w:div w:id="534582432">
                  <w:marLeft w:val="0"/>
                  <w:marRight w:val="0"/>
                  <w:marTop w:val="0"/>
                  <w:marBottom w:val="0"/>
                  <w:divBdr>
                    <w:top w:val="none" w:sz="0" w:space="0" w:color="auto"/>
                    <w:left w:val="none" w:sz="0" w:space="0" w:color="auto"/>
                    <w:bottom w:val="none" w:sz="0" w:space="0" w:color="auto"/>
                    <w:right w:val="none" w:sz="0" w:space="0" w:color="auto"/>
                  </w:divBdr>
                  <w:divsChild>
                    <w:div w:id="50622666">
                      <w:marLeft w:val="0"/>
                      <w:marRight w:val="0"/>
                      <w:marTop w:val="0"/>
                      <w:marBottom w:val="0"/>
                      <w:divBdr>
                        <w:top w:val="none" w:sz="0" w:space="0" w:color="auto"/>
                        <w:left w:val="none" w:sz="0" w:space="0" w:color="auto"/>
                        <w:bottom w:val="none" w:sz="0" w:space="0" w:color="auto"/>
                        <w:right w:val="none" w:sz="0" w:space="0" w:color="auto"/>
                      </w:divBdr>
                      <w:divsChild>
                        <w:div w:id="1474953930">
                          <w:marLeft w:val="0"/>
                          <w:marRight w:val="0"/>
                          <w:marTop w:val="0"/>
                          <w:marBottom w:val="0"/>
                          <w:divBdr>
                            <w:top w:val="none" w:sz="0" w:space="0" w:color="auto"/>
                            <w:left w:val="none" w:sz="0" w:space="0" w:color="auto"/>
                            <w:bottom w:val="none" w:sz="0" w:space="0" w:color="auto"/>
                            <w:right w:val="none" w:sz="0" w:space="0" w:color="auto"/>
                          </w:divBdr>
                          <w:divsChild>
                            <w:div w:id="1058631550">
                              <w:marLeft w:val="0"/>
                              <w:marRight w:val="0"/>
                              <w:marTop w:val="0"/>
                              <w:marBottom w:val="0"/>
                              <w:divBdr>
                                <w:top w:val="none" w:sz="0" w:space="0" w:color="auto"/>
                                <w:left w:val="none" w:sz="0" w:space="0" w:color="auto"/>
                                <w:bottom w:val="none" w:sz="0" w:space="0" w:color="auto"/>
                                <w:right w:val="none" w:sz="0" w:space="0" w:color="auto"/>
                              </w:divBdr>
                              <w:divsChild>
                                <w:div w:id="1678770655">
                                  <w:marLeft w:val="0"/>
                                  <w:marRight w:val="0"/>
                                  <w:marTop w:val="0"/>
                                  <w:marBottom w:val="0"/>
                                  <w:divBdr>
                                    <w:top w:val="none" w:sz="0" w:space="0" w:color="auto"/>
                                    <w:left w:val="none" w:sz="0" w:space="0" w:color="auto"/>
                                    <w:bottom w:val="none" w:sz="0" w:space="0" w:color="auto"/>
                                    <w:right w:val="none" w:sz="0" w:space="0" w:color="auto"/>
                                  </w:divBdr>
                                  <w:divsChild>
                                    <w:div w:id="1620795962">
                                      <w:marLeft w:val="0"/>
                                      <w:marRight w:val="0"/>
                                      <w:marTop w:val="0"/>
                                      <w:marBottom w:val="0"/>
                                      <w:divBdr>
                                        <w:top w:val="none" w:sz="0" w:space="0" w:color="auto"/>
                                        <w:left w:val="none" w:sz="0" w:space="0" w:color="auto"/>
                                        <w:bottom w:val="none" w:sz="0" w:space="0" w:color="auto"/>
                                        <w:right w:val="none" w:sz="0" w:space="0" w:color="auto"/>
                                      </w:divBdr>
                                      <w:divsChild>
                                        <w:div w:id="8319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301013">
      <w:bodyDiv w:val="1"/>
      <w:marLeft w:val="0"/>
      <w:marRight w:val="0"/>
      <w:marTop w:val="0"/>
      <w:marBottom w:val="0"/>
      <w:divBdr>
        <w:top w:val="none" w:sz="0" w:space="0" w:color="auto"/>
        <w:left w:val="none" w:sz="0" w:space="0" w:color="auto"/>
        <w:bottom w:val="none" w:sz="0" w:space="0" w:color="auto"/>
        <w:right w:val="none" w:sz="0" w:space="0" w:color="auto"/>
      </w:divBdr>
      <w:divsChild>
        <w:div w:id="1371564713">
          <w:marLeft w:val="0"/>
          <w:marRight w:val="0"/>
          <w:marTop w:val="0"/>
          <w:marBottom w:val="0"/>
          <w:divBdr>
            <w:top w:val="none" w:sz="0" w:space="0" w:color="auto"/>
            <w:left w:val="none" w:sz="0" w:space="0" w:color="auto"/>
            <w:bottom w:val="none" w:sz="0" w:space="0" w:color="auto"/>
            <w:right w:val="none" w:sz="0" w:space="0" w:color="auto"/>
          </w:divBdr>
          <w:divsChild>
            <w:div w:id="174536503">
              <w:marLeft w:val="0"/>
              <w:marRight w:val="0"/>
              <w:marTop w:val="0"/>
              <w:marBottom w:val="0"/>
              <w:divBdr>
                <w:top w:val="none" w:sz="0" w:space="0" w:color="auto"/>
                <w:left w:val="none" w:sz="0" w:space="0" w:color="auto"/>
                <w:bottom w:val="none" w:sz="0" w:space="0" w:color="auto"/>
                <w:right w:val="none" w:sz="0" w:space="0" w:color="auto"/>
              </w:divBdr>
              <w:divsChild>
                <w:div w:id="602877959">
                  <w:marLeft w:val="0"/>
                  <w:marRight w:val="0"/>
                  <w:marTop w:val="0"/>
                  <w:marBottom w:val="0"/>
                  <w:divBdr>
                    <w:top w:val="none" w:sz="0" w:space="0" w:color="auto"/>
                    <w:left w:val="none" w:sz="0" w:space="0" w:color="auto"/>
                    <w:bottom w:val="none" w:sz="0" w:space="0" w:color="auto"/>
                    <w:right w:val="none" w:sz="0" w:space="0" w:color="auto"/>
                  </w:divBdr>
                  <w:divsChild>
                    <w:div w:id="880361547">
                      <w:marLeft w:val="0"/>
                      <w:marRight w:val="0"/>
                      <w:marTop w:val="0"/>
                      <w:marBottom w:val="0"/>
                      <w:divBdr>
                        <w:top w:val="none" w:sz="0" w:space="0" w:color="auto"/>
                        <w:left w:val="none" w:sz="0" w:space="0" w:color="auto"/>
                        <w:bottom w:val="none" w:sz="0" w:space="0" w:color="auto"/>
                        <w:right w:val="none" w:sz="0" w:space="0" w:color="auto"/>
                      </w:divBdr>
                      <w:divsChild>
                        <w:div w:id="477191319">
                          <w:marLeft w:val="0"/>
                          <w:marRight w:val="0"/>
                          <w:marTop w:val="0"/>
                          <w:marBottom w:val="0"/>
                          <w:divBdr>
                            <w:top w:val="none" w:sz="0" w:space="0" w:color="auto"/>
                            <w:left w:val="none" w:sz="0" w:space="0" w:color="auto"/>
                            <w:bottom w:val="none" w:sz="0" w:space="0" w:color="auto"/>
                            <w:right w:val="none" w:sz="0" w:space="0" w:color="auto"/>
                          </w:divBdr>
                          <w:divsChild>
                            <w:div w:id="1776633985">
                              <w:marLeft w:val="0"/>
                              <w:marRight w:val="0"/>
                              <w:marTop w:val="0"/>
                              <w:marBottom w:val="0"/>
                              <w:divBdr>
                                <w:top w:val="none" w:sz="0" w:space="0" w:color="auto"/>
                                <w:left w:val="none" w:sz="0" w:space="0" w:color="auto"/>
                                <w:bottom w:val="none" w:sz="0" w:space="0" w:color="auto"/>
                                <w:right w:val="none" w:sz="0" w:space="0" w:color="auto"/>
                              </w:divBdr>
                              <w:divsChild>
                                <w:div w:id="1142114819">
                                  <w:marLeft w:val="0"/>
                                  <w:marRight w:val="0"/>
                                  <w:marTop w:val="0"/>
                                  <w:marBottom w:val="0"/>
                                  <w:divBdr>
                                    <w:top w:val="none" w:sz="0" w:space="0" w:color="auto"/>
                                    <w:left w:val="none" w:sz="0" w:space="0" w:color="auto"/>
                                    <w:bottom w:val="none" w:sz="0" w:space="0" w:color="auto"/>
                                    <w:right w:val="none" w:sz="0" w:space="0" w:color="auto"/>
                                  </w:divBdr>
                                  <w:divsChild>
                                    <w:div w:id="506948861">
                                      <w:marLeft w:val="0"/>
                                      <w:marRight w:val="0"/>
                                      <w:marTop w:val="0"/>
                                      <w:marBottom w:val="0"/>
                                      <w:divBdr>
                                        <w:top w:val="none" w:sz="0" w:space="0" w:color="auto"/>
                                        <w:left w:val="none" w:sz="0" w:space="0" w:color="auto"/>
                                        <w:bottom w:val="none" w:sz="0" w:space="0" w:color="auto"/>
                                        <w:right w:val="none" w:sz="0" w:space="0" w:color="auto"/>
                                      </w:divBdr>
                                      <w:divsChild>
                                        <w:div w:id="15618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210/jc.2005-087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ubmed/1617472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dx.doi.org/10.1080/23328940.2018.151311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4814/phy2.13551" TargetMode="External"/><Relationship Id="rId5" Type="http://schemas.openxmlformats.org/officeDocument/2006/relationships/webSettings" Target="webSettings.xml"/><Relationship Id="rId15" Type="http://schemas.openxmlformats.org/officeDocument/2006/relationships/hyperlink" Target="https://www-ncbi-nlm-nih-gov.proxy.kib.ki.se/pubmed/27038492"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uptoda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Bio05</b:Tag>
    <b:SourceType>JournalArticle</b:SourceType>
    <b:Guid>{78F8A771-FA17-4C6F-B2DE-9BA3CB4AAFE6}</b:Guid>
    <b:Author>
      <b:Author>
        <b:NameList>
          <b:Person>
            <b:Last>Biondi B</b:Last>
            <b:First>Cooper</b:First>
            <b:Middle>DS</b:Middle>
          </b:Person>
        </b:NameList>
      </b:Author>
    </b:Author>
    <b:Title>Subclinical hyperthyroidism</b:Title>
    <b:Year>2018</b:Year>
    <b:JournalName>New England Journal of medicine</b:JournalName>
    <b:Pages>2411-9 DOI: 10.1056/NEJMcp1709318</b:Pages>
    <b:Publisher>N Engl J Med</b:Publisher>
    <b:Volume>378:</b:Volume>
    <b:RefOrder>1</b:RefOrder>
  </b:Source>
  <b:Source>
    <b:Tag>Van01</b:Tag>
    <b:SourceType>JournalArticle</b:SourceType>
    <b:Guid>{FA7F29A3-D29C-4FCD-A895-32E7523C455C}</b:Guid>
    <b:Author>
      <b:Author>
        <b:NameList>
          <b:Person>
            <b:Last>Van Rijn LE</b:Last>
            <b:First>Pop</b:First>
            <b:Middle>VJ, Williams GR</b:Middle>
          </b:Person>
        </b:NameList>
      </b:Author>
    </b:Author>
    <b:Title>Low bone mineral density is related to high physiological levels of free thyroxine in peri-menopausal women</b:Title>
    <b:Year>2014</b:Year>
    <b:Volume>170l</b:Volume>
    <b:Issue>3</b:Issue>
    <b:JournalName>Eur J Endocrinol</b:JournalName>
    <b:Pages>461-8 DOI:10.1530</b:Pages>
    <b:RefOrder>2</b:RefOrder>
  </b:Source>
</b:Sources>
</file>

<file path=customXml/itemProps1.xml><?xml version="1.0" encoding="utf-8"?>
<ds:datastoreItem xmlns:ds="http://schemas.openxmlformats.org/officeDocument/2006/customXml" ds:itemID="{3D1E151A-1460-A041-B301-C80C63FC4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41</Pages>
  <Words>12835</Words>
  <Characters>73166</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SA Health</Company>
  <LinksUpToDate>false</LinksUpToDate>
  <CharactersWithSpaces>85830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Simon Tuke</cp:lastModifiedBy>
  <cp:revision>16</cp:revision>
  <cp:lastPrinted>2018-12-28T21:33:00Z</cp:lastPrinted>
  <dcterms:created xsi:type="dcterms:W3CDTF">2019-07-11T06:15:00Z</dcterms:created>
  <dcterms:modified xsi:type="dcterms:W3CDTF">2019-07-24T23:21:00Z</dcterms:modified>
</cp:coreProperties>
</file>